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BCFC9" w14:textId="322E659D" w:rsidR="0029298B" w:rsidRPr="001739CA" w:rsidRDefault="00221A5D" w:rsidP="00044391">
      <w:pPr>
        <w:jc w:val="center"/>
        <w:rPr>
          <w:rFonts w:ascii="Unikurd Web" w:hAnsi="Unikurd Web" w:cs="Unikurd Web"/>
          <w:sz w:val="32"/>
          <w:szCs w:val="32"/>
        </w:rPr>
      </w:pPr>
      <w:r w:rsidRPr="001739CA">
        <w:rPr>
          <w:rFonts w:ascii="Unikurd Web" w:hAnsi="Unikurd Web" w:cs="Unikurd Web"/>
          <w:sz w:val="28"/>
          <w:szCs w:val="28"/>
        </w:rPr>
        <w:t xml:space="preserve"> </w:t>
      </w:r>
      <w:r w:rsidR="00FA365B" w:rsidRPr="001739CA">
        <w:rPr>
          <w:rFonts w:ascii="Unikurd Web" w:hAnsi="Unikurd Web" w:cs="Unikurd Web"/>
          <w:sz w:val="32"/>
          <w:szCs w:val="32"/>
        </w:rPr>
        <w:t>Child</w:t>
      </w:r>
      <w:r w:rsidR="00124428" w:rsidRPr="001739CA">
        <w:rPr>
          <w:rFonts w:ascii="Unikurd Web" w:hAnsi="Unikurd Web" w:cs="Unikurd Web"/>
          <w:sz w:val="32"/>
          <w:szCs w:val="32"/>
        </w:rPr>
        <w:t>ren</w:t>
      </w:r>
      <w:r w:rsidR="00FA365B" w:rsidRPr="001739CA">
        <w:rPr>
          <w:rFonts w:ascii="Unikurd Web" w:hAnsi="Unikurd Web" w:cs="Unikurd Web"/>
          <w:sz w:val="32"/>
          <w:szCs w:val="32"/>
        </w:rPr>
        <w:t xml:space="preserve"> of </w:t>
      </w:r>
      <w:r w:rsidR="00D7583D" w:rsidRPr="001739CA">
        <w:rPr>
          <w:rFonts w:ascii="Unikurd Web" w:hAnsi="Unikurd Web" w:cs="Unikurd Web"/>
          <w:sz w:val="32"/>
          <w:szCs w:val="32"/>
        </w:rPr>
        <w:t>Solace</w:t>
      </w:r>
    </w:p>
    <w:p w14:paraId="42DF3C58" w14:textId="77777777" w:rsidR="00044391" w:rsidRPr="002A3931" w:rsidRDefault="00044391">
      <w:pPr>
        <w:rPr>
          <w:rFonts w:ascii="Unikurd Web" w:hAnsi="Unikurd Web" w:cs="Unikurd Web"/>
          <w:sz w:val="24"/>
          <w:szCs w:val="24"/>
        </w:rPr>
      </w:pPr>
    </w:p>
    <w:p w14:paraId="091ACC25" w14:textId="219BA069" w:rsidR="00044391" w:rsidRPr="001739CA" w:rsidRDefault="00044391" w:rsidP="001739CA">
      <w:pPr>
        <w:jc w:val="center"/>
        <w:rPr>
          <w:rFonts w:ascii="Unikurd Web" w:hAnsi="Unikurd Web" w:cs="Unikurd Web"/>
          <w:sz w:val="32"/>
          <w:szCs w:val="32"/>
        </w:rPr>
      </w:pPr>
      <w:r w:rsidRPr="001739CA">
        <w:rPr>
          <w:rFonts w:ascii="Unikurd Web" w:hAnsi="Unikurd Web" w:cs="Unikurd Web"/>
          <w:sz w:val="32"/>
          <w:szCs w:val="32"/>
        </w:rPr>
        <w:t>Nzar Xald</w:t>
      </w:r>
    </w:p>
    <w:p w14:paraId="6416688D" w14:textId="77777777" w:rsidR="00044391" w:rsidRPr="002A3931" w:rsidRDefault="00044391">
      <w:pPr>
        <w:rPr>
          <w:rFonts w:ascii="Unikurd Web" w:hAnsi="Unikurd Web" w:cs="Unikurd Web"/>
          <w:sz w:val="24"/>
          <w:szCs w:val="24"/>
        </w:rPr>
      </w:pPr>
    </w:p>
    <w:p w14:paraId="4AB5E381" w14:textId="77777777" w:rsidR="00044391" w:rsidRPr="002A3931" w:rsidRDefault="00044391">
      <w:pPr>
        <w:rPr>
          <w:rFonts w:ascii="Unikurd Web" w:hAnsi="Unikurd Web" w:cs="Unikurd Web"/>
          <w:sz w:val="24"/>
          <w:szCs w:val="24"/>
        </w:rPr>
      </w:pPr>
    </w:p>
    <w:p w14:paraId="3EE5B67D" w14:textId="403557FE" w:rsidR="00044391" w:rsidRDefault="006B6B84">
      <w:pPr>
        <w:rPr>
          <w:rFonts w:ascii="Unikurd Web" w:hAnsi="Unikurd Web" w:cs="Unikurd Web"/>
          <w:b/>
          <w:bCs/>
          <w:sz w:val="24"/>
          <w:szCs w:val="24"/>
        </w:rPr>
      </w:pPr>
      <w:r>
        <w:rPr>
          <w:rFonts w:ascii="Unikurd Web" w:hAnsi="Unikurd Web" w:cs="Unikurd Web"/>
          <w:b/>
          <w:bCs/>
          <w:sz w:val="24"/>
          <w:szCs w:val="24"/>
        </w:rPr>
        <w:t>Novel</w:t>
      </w:r>
    </w:p>
    <w:p w14:paraId="140F01FA" w14:textId="77777777" w:rsidR="00D1104C" w:rsidRDefault="00D1104C">
      <w:pPr>
        <w:rPr>
          <w:rFonts w:ascii="Unikurd Web" w:hAnsi="Unikurd Web" w:cs="Unikurd Web"/>
          <w:b/>
          <w:bCs/>
          <w:sz w:val="24"/>
          <w:szCs w:val="24"/>
        </w:rPr>
      </w:pPr>
    </w:p>
    <w:p w14:paraId="027F4FDC" w14:textId="333CDEC2" w:rsidR="00D1104C" w:rsidRPr="002A3931" w:rsidRDefault="00D1104C">
      <w:pPr>
        <w:rPr>
          <w:rFonts w:ascii="Unikurd Web" w:hAnsi="Unikurd Web" w:cs="Unikurd Web"/>
          <w:b/>
          <w:bCs/>
          <w:sz w:val="24"/>
          <w:szCs w:val="24"/>
        </w:rPr>
      </w:pPr>
      <w:r w:rsidRPr="00D1104C">
        <w:rPr>
          <w:rFonts w:ascii="Unikurd Web" w:hAnsi="Unikurd Web" w:cs="Unikurd Web"/>
          <w:b/>
          <w:bCs/>
          <w:sz w:val="24"/>
          <w:szCs w:val="24"/>
        </w:rPr>
        <w:t>Unauthorized use of this novel is strictly prohibited. You may not distribute, commercially exploit, transmit, photocopy, or store this novel on any other website or electronic retrieval system without my explicit written permission. All rights are reserved. © 2024 Nzar Xald</w:t>
      </w:r>
      <w:r w:rsidR="0005460A">
        <w:rPr>
          <w:rFonts w:ascii="Unikurd Web" w:hAnsi="Unikurd Web" w:cs="Unikurd Web"/>
          <w:b/>
          <w:bCs/>
          <w:sz w:val="24"/>
          <w:szCs w:val="24"/>
        </w:rPr>
        <w:t>.</w:t>
      </w:r>
    </w:p>
    <w:p w14:paraId="0D969F19" w14:textId="77777777" w:rsidR="00B35577" w:rsidRPr="002A3931" w:rsidRDefault="00B35577">
      <w:pPr>
        <w:rPr>
          <w:rFonts w:ascii="Unikurd Web" w:hAnsi="Unikurd Web" w:cs="Unikurd Web"/>
          <w:color w:val="202124"/>
          <w:sz w:val="24"/>
          <w:szCs w:val="24"/>
          <w:shd w:val="clear" w:color="auto" w:fill="FFFFFF"/>
        </w:rPr>
      </w:pPr>
    </w:p>
    <w:p w14:paraId="60404589" w14:textId="77777777" w:rsidR="00E11160" w:rsidRPr="002A3931" w:rsidRDefault="00E11160">
      <w:pPr>
        <w:rPr>
          <w:rFonts w:ascii="Unikurd Web" w:hAnsi="Unikurd Web" w:cs="Unikurd Web"/>
          <w:sz w:val="24"/>
          <w:szCs w:val="24"/>
        </w:rPr>
      </w:pPr>
    </w:p>
    <w:p w14:paraId="1CB8754F" w14:textId="77777777" w:rsidR="005008AE" w:rsidRPr="002A3931" w:rsidRDefault="005008AE">
      <w:pPr>
        <w:rPr>
          <w:rFonts w:ascii="Unikurd Web" w:hAnsi="Unikurd Web" w:cs="Unikurd Web"/>
          <w:sz w:val="24"/>
          <w:szCs w:val="24"/>
        </w:rPr>
      </w:pPr>
    </w:p>
    <w:p w14:paraId="6B7917B0" w14:textId="77777777" w:rsidR="005008AE" w:rsidRPr="002A3931" w:rsidRDefault="005008AE">
      <w:pPr>
        <w:rPr>
          <w:rFonts w:ascii="Unikurd Web" w:hAnsi="Unikurd Web" w:cs="Unikurd Web"/>
          <w:sz w:val="24"/>
          <w:szCs w:val="24"/>
        </w:rPr>
      </w:pPr>
    </w:p>
    <w:p w14:paraId="1F8E996D" w14:textId="77777777" w:rsidR="005008AE" w:rsidRPr="002A3931" w:rsidRDefault="005008AE">
      <w:pPr>
        <w:rPr>
          <w:rFonts w:ascii="Unikurd Web" w:hAnsi="Unikurd Web" w:cs="Unikurd Web"/>
          <w:sz w:val="24"/>
          <w:szCs w:val="24"/>
        </w:rPr>
      </w:pPr>
    </w:p>
    <w:p w14:paraId="3CA0A006" w14:textId="77777777" w:rsidR="005008AE" w:rsidRPr="002A3931" w:rsidRDefault="005008AE">
      <w:pPr>
        <w:rPr>
          <w:rFonts w:ascii="Unikurd Web" w:hAnsi="Unikurd Web" w:cs="Unikurd Web"/>
          <w:sz w:val="24"/>
          <w:szCs w:val="24"/>
        </w:rPr>
      </w:pPr>
    </w:p>
    <w:p w14:paraId="7927CD35" w14:textId="77777777" w:rsidR="005008AE" w:rsidRPr="002A3931" w:rsidRDefault="005008AE">
      <w:pPr>
        <w:rPr>
          <w:rFonts w:ascii="Unikurd Web" w:hAnsi="Unikurd Web" w:cs="Unikurd Web"/>
          <w:sz w:val="24"/>
          <w:szCs w:val="24"/>
        </w:rPr>
      </w:pPr>
    </w:p>
    <w:p w14:paraId="06F871F4" w14:textId="77777777" w:rsidR="005008AE" w:rsidRPr="002A3931" w:rsidRDefault="005008AE">
      <w:pPr>
        <w:rPr>
          <w:rFonts w:ascii="Unikurd Web" w:hAnsi="Unikurd Web" w:cs="Unikurd Web"/>
          <w:sz w:val="24"/>
          <w:szCs w:val="24"/>
        </w:rPr>
      </w:pPr>
    </w:p>
    <w:p w14:paraId="04384F52" w14:textId="77777777" w:rsidR="005008AE" w:rsidRPr="002A3931" w:rsidRDefault="005008AE">
      <w:pPr>
        <w:rPr>
          <w:rFonts w:ascii="Unikurd Web" w:hAnsi="Unikurd Web" w:cs="Unikurd Web"/>
          <w:sz w:val="24"/>
          <w:szCs w:val="24"/>
        </w:rPr>
      </w:pPr>
    </w:p>
    <w:p w14:paraId="710C0848" w14:textId="77777777" w:rsidR="005008AE" w:rsidRDefault="005008AE">
      <w:pPr>
        <w:rPr>
          <w:rFonts w:ascii="Unikurd Web" w:hAnsi="Unikurd Web" w:cs="Unikurd Web"/>
          <w:sz w:val="24"/>
          <w:szCs w:val="24"/>
        </w:rPr>
      </w:pPr>
    </w:p>
    <w:p w14:paraId="039869FF" w14:textId="77777777" w:rsidR="00D344A1" w:rsidRPr="002A3931" w:rsidRDefault="00D344A1">
      <w:pPr>
        <w:rPr>
          <w:rFonts w:ascii="Unikurd Web" w:hAnsi="Unikurd Web" w:cs="Unikurd Web"/>
          <w:sz w:val="24"/>
          <w:szCs w:val="24"/>
        </w:rPr>
      </w:pPr>
    </w:p>
    <w:p w14:paraId="3C5E238E" w14:textId="77777777" w:rsidR="005008AE" w:rsidRDefault="005008AE">
      <w:pPr>
        <w:rPr>
          <w:rFonts w:ascii="Unikurd Web" w:hAnsi="Unikurd Web" w:cs="Unikurd Web"/>
          <w:sz w:val="24"/>
          <w:szCs w:val="24"/>
        </w:rPr>
      </w:pPr>
    </w:p>
    <w:p w14:paraId="7539FF82" w14:textId="77777777" w:rsidR="00951EE0" w:rsidRPr="002A3931" w:rsidRDefault="00951EE0">
      <w:pPr>
        <w:rPr>
          <w:rFonts w:ascii="Unikurd Web" w:hAnsi="Unikurd Web" w:cs="Unikurd Web"/>
          <w:sz w:val="24"/>
          <w:szCs w:val="24"/>
        </w:rPr>
      </w:pPr>
    </w:p>
    <w:p w14:paraId="0286D608" w14:textId="77777777" w:rsidR="005008AE" w:rsidRPr="002A3931" w:rsidRDefault="005008AE">
      <w:pPr>
        <w:rPr>
          <w:rFonts w:ascii="Unikurd Web" w:hAnsi="Unikurd Web" w:cs="Unikurd Web"/>
          <w:sz w:val="24"/>
          <w:szCs w:val="24"/>
        </w:rPr>
      </w:pPr>
    </w:p>
    <w:p w14:paraId="09CDA369" w14:textId="77777777" w:rsidR="00F32652" w:rsidRPr="002A3931" w:rsidRDefault="00F32652">
      <w:pPr>
        <w:rPr>
          <w:rFonts w:ascii="Unikurd Web" w:hAnsi="Unikurd Web" w:cs="Unikurd Web"/>
          <w:sz w:val="24"/>
          <w:szCs w:val="24"/>
        </w:rPr>
      </w:pPr>
    </w:p>
    <w:p w14:paraId="3102B6F5" w14:textId="729BE3C5" w:rsidR="00F32652" w:rsidRPr="009A6F50" w:rsidRDefault="00F32652" w:rsidP="00F32652">
      <w:pPr>
        <w:jc w:val="center"/>
        <w:rPr>
          <w:rFonts w:ascii="Unikurd Web" w:hAnsi="Unikurd Web" w:cs="Unikurd Web"/>
          <w:b/>
          <w:bCs/>
          <w:sz w:val="24"/>
          <w:szCs w:val="24"/>
        </w:rPr>
      </w:pPr>
      <w:r w:rsidRPr="009A6F50">
        <w:rPr>
          <w:rFonts w:ascii="Unikurd Web" w:hAnsi="Unikurd Web" w:cs="Unikurd Web"/>
          <w:b/>
          <w:bCs/>
          <w:sz w:val="24"/>
          <w:szCs w:val="24"/>
        </w:rPr>
        <w:lastRenderedPageBreak/>
        <w:t>(</w:t>
      </w:r>
      <w:r w:rsidR="00D44ED6" w:rsidRPr="009A6F50">
        <w:rPr>
          <w:rFonts w:ascii="Unikurd Web" w:hAnsi="Unikurd Web" w:cs="Unikurd Web"/>
          <w:b/>
          <w:bCs/>
          <w:sz w:val="24"/>
          <w:szCs w:val="24"/>
        </w:rPr>
        <w:t>Chapter-</w:t>
      </w:r>
      <w:r w:rsidRPr="009A6F50">
        <w:rPr>
          <w:rFonts w:ascii="Unikurd Web" w:hAnsi="Unikurd Web" w:cs="Unikurd Web"/>
          <w:b/>
          <w:bCs/>
          <w:sz w:val="24"/>
          <w:szCs w:val="24"/>
        </w:rPr>
        <w:t>1)</w:t>
      </w:r>
    </w:p>
    <w:p w14:paraId="5CF132C3" w14:textId="77777777" w:rsidR="004818D2" w:rsidRPr="002A3931" w:rsidRDefault="004818D2" w:rsidP="004818D2">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I hadn’t expected the attendees in the hall to sit calmly in their chairs. I was aware that they fell into three categories: the first, there out of habit, seeking the comfort of a crowd; the second, listening intently to snatch a phrase that could later be sold in the political market for their livelihood; the third, present not by choice but compelled by their own long-standing, voiceless, and numbing pain, expressed through tears and intermittent sighs.</w:t>
      </w:r>
    </w:p>
    <w:p w14:paraId="2C353F3B" w14:textId="77777777" w:rsidR="004818D2" w:rsidRPr="002A3931" w:rsidRDefault="004818D2" w:rsidP="004818D2">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This last group seemed as though they were sitting beside a beloved, breathing their last breath, leaving them forever. Their heads bowed, then raised again, their eyes meeting mine, filled with pity. Their faces, flushed and beaded with sweat from the sting of sorrow and pain, seemed to implore me, as if longing to say, “Enough, why remind us of the past? The pain you describe with words, we have already endured in reality.”</w:t>
      </w:r>
    </w:p>
    <w:p w14:paraId="11C77AE0" w14:textId="77777777" w:rsidR="004818D2" w:rsidRPr="002A3931" w:rsidRDefault="004818D2" w:rsidP="004818D2">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They were not the only ones who had suffered. I, too, had endured pain, but mine was of a different nature. As an explorer, I had spent years searching for the pain of humans, animals, trees, the earth, the sky, and other existences. To some extent, I understood their suffering and felt sorrow for it. My presence in the hall was to remind them of their sorrows through the mention of specific humans, animals, trees, springs, streets, and mountains.</w:t>
      </w:r>
    </w:p>
    <w:p w14:paraId="2CC19EF2" w14:textId="77777777" w:rsidR="004818D2" w:rsidRPr="002A3931" w:rsidRDefault="004818D2" w:rsidP="004818D2">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I wanted them to listen to their own cries, to feel the cold whisper of impending doom, to remember the destruction of their homes, buildings, and cellars. I wanted them to recall the ghastly sight of their beloveds' lifeless bodies, mutilated for jewellery, looted pockets, and plundered assets. I wanted them to remember the horror, the loss, the disappearance of children, men, and women - family and relatives - all victims of brutal, senseless violence. I wanted them to recall their exiled days and hardships.</w:t>
      </w:r>
    </w:p>
    <w:p w14:paraId="1AFB6CE7" w14:textId="77777777" w:rsidR="004818D2" w:rsidRPr="002A3931" w:rsidRDefault="004818D2" w:rsidP="004818D2">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I wished for them to die and resurrect so that they, instead of me, could speak openly and honestly before the world about the causes of their demise. The same went for me; I desired to die and be wished back to life so that I could speak for myself about the reasons for my death. This was because neither my narration of their pain, destruction, death, and misery nor their tears and sighs could fully account for the past pain. I knew that none of us had the capability to fully express our past, present, or future pains and deaths.</w:t>
      </w:r>
    </w:p>
    <w:p w14:paraId="1882DA73" w14:textId="77777777" w:rsidR="00C44D92" w:rsidRPr="002A3931" w:rsidRDefault="004818D2" w:rsidP="004818D2">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 xml:space="preserve">The more I read, the more sceptical I became of my own words. Transitioning from self-scepticism to scepticism of others, I pondered, “What will they say or think after my death? It will likely be as sceptical as what I am expressing now. Thus, one of us remains sceptical, and the other becomes the subject of scepticism. No indefinite trust will persist between us, and within this realm of scepticism, our credulity will diminish.” </w:t>
      </w:r>
    </w:p>
    <w:p w14:paraId="5D2C32E0" w14:textId="54BD8048" w:rsidR="00C44D92" w:rsidRPr="002A3931" w:rsidRDefault="00C44D92" w:rsidP="004818D2">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 xml:space="preserve">This realization led me to avoid delving further into the topic. I decided to set it aside for later and instead </w:t>
      </w:r>
      <w:r w:rsidR="00EC00AA" w:rsidRPr="002A3931">
        <w:rPr>
          <w:rFonts w:ascii="Unikurd Web" w:hAnsi="Unikurd Web" w:cs="Unikurd Web"/>
          <w:sz w:val="24"/>
          <w:szCs w:val="24"/>
          <w:lang w:bidi="ar-IQ"/>
        </w:rPr>
        <w:t>b</w:t>
      </w:r>
      <w:r w:rsidR="00971E91" w:rsidRPr="002A3931">
        <w:rPr>
          <w:rFonts w:ascii="Unikurd Web" w:hAnsi="Unikurd Web" w:cs="Unikurd Web"/>
          <w:sz w:val="24"/>
          <w:szCs w:val="24"/>
          <w:lang w:bidi="ar-IQ"/>
        </w:rPr>
        <w:t>eg</w:t>
      </w:r>
      <w:r w:rsidRPr="002A3931">
        <w:rPr>
          <w:rFonts w:ascii="Unikurd Web" w:hAnsi="Unikurd Web" w:cs="Unikurd Web"/>
          <w:sz w:val="24"/>
          <w:szCs w:val="24"/>
          <w:lang w:bidi="ar-IQ"/>
        </w:rPr>
        <w:t>an to express what I truly wanted to narrate to them. It was then that Kawan initiated:</w:t>
      </w:r>
    </w:p>
    <w:p w14:paraId="5031AE3C" w14:textId="760869EA" w:rsidR="00E11160" w:rsidRPr="002A3931" w:rsidRDefault="00B94F95" w:rsidP="00001EDA">
      <w:pPr>
        <w:jc w:val="both"/>
        <w:rPr>
          <w:rFonts w:ascii="Unikurd Web" w:hAnsi="Unikurd Web" w:cs="Unikurd Web"/>
          <w:sz w:val="24"/>
          <w:szCs w:val="24"/>
        </w:rPr>
      </w:pPr>
      <w:r w:rsidRPr="002A3931">
        <w:rPr>
          <w:rFonts w:ascii="Unikurd Web" w:hAnsi="Unikurd Web" w:cs="Unikurd Web"/>
          <w:sz w:val="24"/>
          <w:szCs w:val="24"/>
        </w:rPr>
        <w:t>It was a pre-dawn hour</w:t>
      </w:r>
      <w:r w:rsidR="004769BC" w:rsidRPr="002A3931">
        <w:rPr>
          <w:rFonts w:ascii="Unikurd Web" w:hAnsi="Unikurd Web" w:cs="Unikurd Web"/>
          <w:sz w:val="24"/>
          <w:szCs w:val="24"/>
        </w:rPr>
        <w:t xml:space="preserve">, </w:t>
      </w:r>
      <w:r w:rsidR="007D43A2" w:rsidRPr="002A3931">
        <w:rPr>
          <w:rFonts w:ascii="Unikurd Web" w:hAnsi="Unikurd Web" w:cs="Unikurd Web"/>
          <w:sz w:val="24"/>
          <w:szCs w:val="24"/>
        </w:rPr>
        <w:t>just</w:t>
      </w:r>
      <w:r w:rsidR="00676255" w:rsidRPr="002A3931">
        <w:rPr>
          <w:rFonts w:ascii="Unikurd Web" w:hAnsi="Unikurd Web" w:cs="Unikurd Web"/>
          <w:sz w:val="24"/>
          <w:szCs w:val="24"/>
        </w:rPr>
        <w:t xml:space="preserve"> </w:t>
      </w:r>
      <w:r w:rsidR="004769BC" w:rsidRPr="002A3931">
        <w:rPr>
          <w:rFonts w:ascii="Unikurd Web" w:hAnsi="Unikurd Web" w:cs="Unikurd Web"/>
          <w:sz w:val="24"/>
          <w:szCs w:val="24"/>
        </w:rPr>
        <w:t>like any other morning</w:t>
      </w:r>
      <w:r w:rsidR="007D43A2" w:rsidRPr="002A3931">
        <w:rPr>
          <w:rFonts w:ascii="Unikurd Web" w:hAnsi="Unikurd Web" w:cs="Unikurd Web"/>
          <w:sz w:val="24"/>
          <w:szCs w:val="24"/>
        </w:rPr>
        <w:t>, when</w:t>
      </w:r>
      <w:r w:rsidR="004769BC" w:rsidRPr="002A3931">
        <w:rPr>
          <w:rFonts w:ascii="Unikurd Web" w:hAnsi="Unikurd Web" w:cs="Unikurd Web"/>
          <w:sz w:val="24"/>
          <w:szCs w:val="24"/>
        </w:rPr>
        <w:t xml:space="preserve"> Omar</w:t>
      </w:r>
      <w:r w:rsidRPr="002A3931">
        <w:rPr>
          <w:rFonts w:ascii="Unikurd Web" w:hAnsi="Unikurd Web" w:cs="Unikurd Web"/>
          <w:sz w:val="24"/>
          <w:szCs w:val="24"/>
        </w:rPr>
        <w:t xml:space="preserve"> </w:t>
      </w:r>
      <w:r w:rsidR="007D43A2" w:rsidRPr="002A3931">
        <w:rPr>
          <w:rFonts w:ascii="Unikurd Web" w:hAnsi="Unikurd Web" w:cs="Unikurd Web"/>
          <w:sz w:val="24"/>
          <w:szCs w:val="24"/>
        </w:rPr>
        <w:t>set out from</w:t>
      </w:r>
      <w:r w:rsidR="00323CC1" w:rsidRPr="002A3931">
        <w:rPr>
          <w:rFonts w:ascii="Unikurd Web" w:hAnsi="Unikurd Web" w:cs="Unikurd Web"/>
          <w:sz w:val="24"/>
          <w:szCs w:val="24"/>
        </w:rPr>
        <w:t xml:space="preserve"> home</w:t>
      </w:r>
      <w:r w:rsidRPr="002A3931">
        <w:rPr>
          <w:rFonts w:ascii="Unikurd Web" w:hAnsi="Unikurd Web" w:cs="Unikurd Web"/>
          <w:sz w:val="24"/>
          <w:szCs w:val="24"/>
        </w:rPr>
        <w:t xml:space="preserve"> to work</w:t>
      </w:r>
      <w:r w:rsidR="00323CC1" w:rsidRPr="002A3931">
        <w:rPr>
          <w:rFonts w:ascii="Unikurd Web" w:hAnsi="Unikurd Web" w:cs="Unikurd Web"/>
          <w:sz w:val="24"/>
          <w:szCs w:val="24"/>
        </w:rPr>
        <w:t>.</w:t>
      </w:r>
      <w:r w:rsidR="009A3CAF" w:rsidRPr="002A3931">
        <w:rPr>
          <w:rFonts w:ascii="Unikurd Web" w:hAnsi="Unikurd Web" w:cs="Unikurd Web"/>
          <w:sz w:val="24"/>
          <w:szCs w:val="24"/>
        </w:rPr>
        <w:t xml:space="preserve"> </w:t>
      </w:r>
      <w:r w:rsidR="00323CC1" w:rsidRPr="002A3931">
        <w:rPr>
          <w:rFonts w:ascii="Unikurd Web" w:hAnsi="Unikurd Web" w:cs="Unikurd Web"/>
          <w:sz w:val="24"/>
          <w:szCs w:val="24"/>
        </w:rPr>
        <w:t>The walls of the house</w:t>
      </w:r>
      <w:r w:rsidR="00705D1F" w:rsidRPr="002A3931">
        <w:rPr>
          <w:rFonts w:ascii="Unikurd Web" w:hAnsi="Unikurd Web" w:cs="Unikurd Web"/>
          <w:sz w:val="24"/>
          <w:szCs w:val="24"/>
        </w:rPr>
        <w:t xml:space="preserve">s that lined the narrow alley </w:t>
      </w:r>
      <w:r w:rsidR="00323CC1" w:rsidRPr="002A3931">
        <w:rPr>
          <w:rFonts w:ascii="Unikurd Web" w:hAnsi="Unikurd Web" w:cs="Unikurd Web"/>
          <w:sz w:val="24"/>
          <w:szCs w:val="24"/>
        </w:rPr>
        <w:t xml:space="preserve">on his right and left </w:t>
      </w:r>
      <w:r w:rsidR="00705D1F" w:rsidRPr="002A3931">
        <w:rPr>
          <w:rFonts w:ascii="Unikurd Web" w:hAnsi="Unikurd Web" w:cs="Unikurd Web"/>
          <w:sz w:val="24"/>
          <w:szCs w:val="24"/>
        </w:rPr>
        <w:t>were indistinguishable,</w:t>
      </w:r>
      <w:r w:rsidR="00001EDA" w:rsidRPr="002A3931">
        <w:rPr>
          <w:rFonts w:ascii="Unikurd Web" w:hAnsi="Unikurd Web" w:cs="Unikurd Web"/>
          <w:sz w:val="24"/>
          <w:szCs w:val="24"/>
        </w:rPr>
        <w:t xml:space="preserve"> </w:t>
      </w:r>
      <w:r w:rsidR="00984EB3" w:rsidRPr="002A3931">
        <w:rPr>
          <w:rFonts w:ascii="Unikurd Web" w:hAnsi="Unikurd Web" w:cs="Unikurd Web"/>
          <w:sz w:val="24"/>
          <w:szCs w:val="24"/>
        </w:rPr>
        <w:t>whether</w:t>
      </w:r>
      <w:r w:rsidR="00705D1F" w:rsidRPr="002A3931">
        <w:rPr>
          <w:rFonts w:ascii="Unikurd Web" w:hAnsi="Unikurd Web" w:cs="Unikurd Web"/>
          <w:sz w:val="24"/>
          <w:szCs w:val="24"/>
        </w:rPr>
        <w:t xml:space="preserve"> constructed from</w:t>
      </w:r>
      <w:r w:rsidR="00984EB3" w:rsidRPr="002A3931">
        <w:rPr>
          <w:rFonts w:ascii="Unikurd Web" w:hAnsi="Unikurd Web" w:cs="Unikurd Web"/>
          <w:sz w:val="24"/>
          <w:szCs w:val="24"/>
        </w:rPr>
        <w:t xml:space="preserve"> stone</w:t>
      </w:r>
      <w:r w:rsidR="00D540AC" w:rsidRPr="002A3931">
        <w:rPr>
          <w:rFonts w:ascii="Unikurd Web" w:hAnsi="Unikurd Web" w:cs="Unikurd Web"/>
          <w:sz w:val="24"/>
          <w:szCs w:val="24"/>
        </w:rPr>
        <w:t>s</w:t>
      </w:r>
      <w:r w:rsidR="00984EB3" w:rsidRPr="002A3931">
        <w:rPr>
          <w:rFonts w:ascii="Unikurd Web" w:hAnsi="Unikurd Web" w:cs="Unikurd Web"/>
          <w:sz w:val="24"/>
          <w:szCs w:val="24"/>
        </w:rPr>
        <w:t xml:space="preserve">, </w:t>
      </w:r>
      <w:r w:rsidR="00D540AC" w:rsidRPr="002A3931">
        <w:rPr>
          <w:rFonts w:ascii="Unikurd Web" w:hAnsi="Unikurd Web" w:cs="Unikurd Web"/>
          <w:sz w:val="24"/>
          <w:szCs w:val="24"/>
        </w:rPr>
        <w:t>bricks, concrete</w:t>
      </w:r>
      <w:r w:rsidR="00705D1F" w:rsidRPr="002A3931">
        <w:rPr>
          <w:rFonts w:ascii="Unikurd Web" w:hAnsi="Unikurd Web" w:cs="Unikurd Web"/>
          <w:sz w:val="24"/>
          <w:szCs w:val="24"/>
        </w:rPr>
        <w:t>,</w:t>
      </w:r>
      <w:r w:rsidR="00D540AC" w:rsidRPr="002A3931">
        <w:rPr>
          <w:rFonts w:ascii="Unikurd Web" w:hAnsi="Unikurd Web" w:cs="Unikurd Web"/>
          <w:sz w:val="24"/>
          <w:szCs w:val="24"/>
        </w:rPr>
        <w:t xml:space="preserve"> or </w:t>
      </w:r>
      <w:r w:rsidR="003762EF" w:rsidRPr="002A3931">
        <w:rPr>
          <w:rFonts w:ascii="Unikurd Web" w:hAnsi="Unikurd Web" w:cs="Unikurd Web"/>
          <w:sz w:val="24"/>
          <w:szCs w:val="24"/>
        </w:rPr>
        <w:t>mud</w:t>
      </w:r>
      <w:r w:rsidR="00D540AC" w:rsidRPr="002A3931">
        <w:rPr>
          <w:rFonts w:ascii="Unikurd Web" w:hAnsi="Unikurd Web" w:cs="Unikurd Web"/>
          <w:sz w:val="24"/>
          <w:szCs w:val="24"/>
        </w:rPr>
        <w:t>.</w:t>
      </w:r>
      <w:r w:rsidR="003762EF" w:rsidRPr="002A3931">
        <w:rPr>
          <w:rFonts w:ascii="Unikurd Web" w:hAnsi="Unikurd Web" w:cs="Unikurd Web"/>
          <w:sz w:val="24"/>
          <w:szCs w:val="24"/>
        </w:rPr>
        <w:t xml:space="preserve"> </w:t>
      </w:r>
      <w:r w:rsidR="00705D1F" w:rsidRPr="002A3931">
        <w:rPr>
          <w:rFonts w:ascii="Unikurd Web" w:hAnsi="Unikurd Web" w:cs="Unikurd Web"/>
          <w:sz w:val="24"/>
          <w:szCs w:val="24"/>
        </w:rPr>
        <w:t>The darkness of the</w:t>
      </w:r>
      <w:r w:rsidR="00A05EA8" w:rsidRPr="002A3931">
        <w:rPr>
          <w:rFonts w:ascii="Unikurd Web" w:hAnsi="Unikurd Web" w:cs="Unikurd Web"/>
          <w:sz w:val="24"/>
          <w:szCs w:val="24"/>
        </w:rPr>
        <w:t xml:space="preserve"> </w:t>
      </w:r>
      <w:r w:rsidR="003762EF" w:rsidRPr="002A3931">
        <w:rPr>
          <w:rFonts w:ascii="Unikurd Web" w:hAnsi="Unikurd Web" w:cs="Unikurd Web"/>
          <w:sz w:val="24"/>
          <w:szCs w:val="24"/>
        </w:rPr>
        <w:t>coal-black night</w:t>
      </w:r>
      <w:r w:rsidR="00705D1F" w:rsidRPr="002A3931">
        <w:rPr>
          <w:rFonts w:ascii="Unikurd Web" w:hAnsi="Unikurd Web" w:cs="Unikurd Web"/>
          <w:sz w:val="24"/>
          <w:szCs w:val="24"/>
        </w:rPr>
        <w:t xml:space="preserve"> enveloped </w:t>
      </w:r>
      <w:r w:rsidR="003762EF" w:rsidRPr="002A3931">
        <w:rPr>
          <w:rFonts w:ascii="Unikurd Web" w:hAnsi="Unikurd Web" w:cs="Unikurd Web"/>
          <w:sz w:val="24"/>
          <w:szCs w:val="24"/>
        </w:rPr>
        <w:t>everything</w:t>
      </w:r>
      <w:r w:rsidR="00705D1F" w:rsidRPr="002A3931">
        <w:rPr>
          <w:rFonts w:ascii="Unikurd Web" w:hAnsi="Unikurd Web" w:cs="Unikurd Web"/>
          <w:sz w:val="24"/>
          <w:szCs w:val="24"/>
        </w:rPr>
        <w:t>, painting the surrounding in its hue as if</w:t>
      </w:r>
      <w:r w:rsidR="004769BC" w:rsidRPr="002A3931">
        <w:rPr>
          <w:rFonts w:ascii="Unikurd Web" w:hAnsi="Unikurd Web" w:cs="Unikurd Web"/>
          <w:sz w:val="24"/>
          <w:szCs w:val="24"/>
        </w:rPr>
        <w:t xml:space="preserve"> </w:t>
      </w:r>
      <w:r w:rsidR="00016DEE" w:rsidRPr="002A3931">
        <w:rPr>
          <w:rFonts w:ascii="Unikurd Web" w:hAnsi="Unikurd Web" w:cs="Unikurd Web"/>
          <w:sz w:val="24"/>
          <w:szCs w:val="24"/>
        </w:rPr>
        <w:t>darkness</w:t>
      </w:r>
      <w:r w:rsidR="00705D1F" w:rsidRPr="002A3931">
        <w:rPr>
          <w:rFonts w:ascii="Unikurd Web" w:hAnsi="Unikurd Web" w:cs="Unikurd Web"/>
          <w:sz w:val="24"/>
          <w:szCs w:val="24"/>
        </w:rPr>
        <w:t xml:space="preserve"> itself had</w:t>
      </w:r>
      <w:r w:rsidR="00016DEE" w:rsidRPr="002A3931">
        <w:rPr>
          <w:rFonts w:ascii="Unikurd Web" w:hAnsi="Unikurd Web" w:cs="Unikurd Web"/>
          <w:sz w:val="24"/>
          <w:szCs w:val="24"/>
        </w:rPr>
        <w:t xml:space="preserve"> swallowed </w:t>
      </w:r>
      <w:r w:rsidR="00705D1F" w:rsidRPr="002A3931">
        <w:rPr>
          <w:rFonts w:ascii="Unikurd Web" w:hAnsi="Unikurd Web" w:cs="Unikurd Web"/>
          <w:sz w:val="24"/>
          <w:szCs w:val="24"/>
        </w:rPr>
        <w:t>the world</w:t>
      </w:r>
      <w:r w:rsidR="00937834" w:rsidRPr="002A3931">
        <w:rPr>
          <w:rFonts w:ascii="Unikurd Web" w:hAnsi="Unikurd Web" w:cs="Unikurd Web"/>
          <w:sz w:val="24"/>
          <w:szCs w:val="24"/>
        </w:rPr>
        <w:t>.</w:t>
      </w:r>
      <w:r w:rsidR="00705D1F" w:rsidRPr="002A3931">
        <w:rPr>
          <w:rFonts w:ascii="Unikurd Web" w:hAnsi="Unikurd Web" w:cs="Unikurd Web"/>
          <w:sz w:val="24"/>
          <w:szCs w:val="24"/>
        </w:rPr>
        <w:t xml:space="preserve"> The deepest the</w:t>
      </w:r>
      <w:r w:rsidR="00810C54" w:rsidRPr="002A3931">
        <w:rPr>
          <w:rFonts w:ascii="Unikurd Web" w:hAnsi="Unikurd Web" w:cs="Unikurd Web"/>
          <w:sz w:val="24"/>
          <w:szCs w:val="24"/>
        </w:rPr>
        <w:t xml:space="preserve"> </w:t>
      </w:r>
      <w:r w:rsidR="00705D1F" w:rsidRPr="002A3931">
        <w:rPr>
          <w:rFonts w:ascii="Unikurd Web" w:hAnsi="Unikurd Web" w:cs="Unikurd Web"/>
          <w:sz w:val="24"/>
          <w:szCs w:val="24"/>
        </w:rPr>
        <w:t>darkness grew</w:t>
      </w:r>
      <w:r w:rsidR="00810C54" w:rsidRPr="002A3931">
        <w:rPr>
          <w:rFonts w:ascii="Unikurd Web" w:hAnsi="Unikurd Web" w:cs="Unikurd Web"/>
          <w:sz w:val="24"/>
          <w:szCs w:val="24"/>
        </w:rPr>
        <w:t xml:space="preserve">, the </w:t>
      </w:r>
      <w:r w:rsidR="00705D1F" w:rsidRPr="002A3931">
        <w:rPr>
          <w:rFonts w:ascii="Unikurd Web" w:hAnsi="Unikurd Web" w:cs="Unikurd Web"/>
          <w:sz w:val="24"/>
          <w:szCs w:val="24"/>
        </w:rPr>
        <w:t xml:space="preserve">more one </w:t>
      </w:r>
      <w:r w:rsidR="00001EDA" w:rsidRPr="002A3931">
        <w:rPr>
          <w:rFonts w:ascii="Unikurd Web" w:hAnsi="Unikurd Web" w:cs="Unikurd Web"/>
          <w:sz w:val="24"/>
          <w:szCs w:val="24"/>
        </w:rPr>
        <w:t xml:space="preserve">could </w:t>
      </w:r>
      <w:r w:rsidR="00705D1F" w:rsidRPr="002A3931">
        <w:rPr>
          <w:rFonts w:ascii="Unikurd Web" w:hAnsi="Unikurd Web" w:cs="Unikurd Web"/>
          <w:sz w:val="24"/>
          <w:szCs w:val="24"/>
        </w:rPr>
        <w:t>sense its overwhelming power</w:t>
      </w:r>
      <w:r w:rsidR="00001EDA" w:rsidRPr="002A3931">
        <w:rPr>
          <w:rFonts w:ascii="Unikurd Web" w:hAnsi="Unikurd Web" w:cs="Unikurd Web"/>
          <w:sz w:val="24"/>
          <w:szCs w:val="24"/>
        </w:rPr>
        <w:t xml:space="preserve">. </w:t>
      </w:r>
    </w:p>
    <w:p w14:paraId="1CF60B34" w14:textId="73B7C31B" w:rsidR="00C323C2" w:rsidRPr="002A3931" w:rsidRDefault="00536EC9" w:rsidP="00F32652">
      <w:pPr>
        <w:jc w:val="both"/>
        <w:rPr>
          <w:rFonts w:ascii="Unikurd Web" w:hAnsi="Unikurd Web" w:cs="Unikurd Web"/>
          <w:sz w:val="24"/>
          <w:szCs w:val="24"/>
        </w:rPr>
      </w:pPr>
      <w:r w:rsidRPr="002A3931">
        <w:rPr>
          <w:rFonts w:ascii="Unikurd Web" w:hAnsi="Unikurd Web" w:cs="Unikurd Web"/>
          <w:sz w:val="24"/>
          <w:szCs w:val="24"/>
        </w:rPr>
        <w:t>The lights</w:t>
      </w:r>
      <w:r w:rsidR="00BE6F98" w:rsidRPr="002A3931">
        <w:rPr>
          <w:rFonts w:ascii="Unikurd Web" w:hAnsi="Unikurd Web" w:cs="Unikurd Web"/>
          <w:sz w:val="24"/>
          <w:szCs w:val="24"/>
        </w:rPr>
        <w:t xml:space="preserve"> in</w:t>
      </w:r>
      <w:r w:rsidRPr="002A3931">
        <w:rPr>
          <w:rFonts w:ascii="Unikurd Web" w:hAnsi="Unikurd Web" w:cs="Unikurd Web"/>
          <w:sz w:val="24"/>
          <w:szCs w:val="24"/>
        </w:rPr>
        <w:t xml:space="preserve"> the houses </w:t>
      </w:r>
      <w:r w:rsidR="00BE6F98" w:rsidRPr="002A3931">
        <w:rPr>
          <w:rFonts w:ascii="Unikurd Web" w:hAnsi="Unikurd Web" w:cs="Unikurd Web"/>
          <w:sz w:val="24"/>
          <w:szCs w:val="24"/>
        </w:rPr>
        <w:t>were extinguished</w:t>
      </w:r>
      <w:r w:rsidRPr="002A3931">
        <w:rPr>
          <w:rFonts w:ascii="Unikurd Web" w:hAnsi="Unikurd Web" w:cs="Unikurd Web"/>
          <w:sz w:val="24"/>
          <w:szCs w:val="24"/>
        </w:rPr>
        <w:t xml:space="preserve"> as if their </w:t>
      </w:r>
      <w:r w:rsidR="00BE6F98" w:rsidRPr="002A3931">
        <w:rPr>
          <w:rFonts w:ascii="Unikurd Web" w:hAnsi="Unikurd Web" w:cs="Unikurd Web"/>
          <w:sz w:val="24"/>
          <w:szCs w:val="24"/>
        </w:rPr>
        <w:t>occupants</w:t>
      </w:r>
      <w:r w:rsidRPr="002A3931">
        <w:rPr>
          <w:rFonts w:ascii="Unikurd Web" w:hAnsi="Unikurd Web" w:cs="Unikurd Web"/>
          <w:sz w:val="24"/>
          <w:szCs w:val="24"/>
        </w:rPr>
        <w:t xml:space="preserve"> </w:t>
      </w:r>
      <w:r w:rsidR="003D38B9" w:rsidRPr="002A3931">
        <w:rPr>
          <w:rFonts w:ascii="Unikurd Web" w:hAnsi="Unikurd Web" w:cs="Unikurd Web"/>
          <w:sz w:val="24"/>
          <w:szCs w:val="24"/>
        </w:rPr>
        <w:t>had</w:t>
      </w:r>
      <w:r w:rsidRPr="002A3931">
        <w:rPr>
          <w:rFonts w:ascii="Unikurd Web" w:hAnsi="Unikurd Web" w:cs="Unikurd Web"/>
          <w:sz w:val="24"/>
          <w:szCs w:val="24"/>
        </w:rPr>
        <w:t xml:space="preserve"> </w:t>
      </w:r>
      <w:r w:rsidR="00BE6F98" w:rsidRPr="002A3931">
        <w:rPr>
          <w:rFonts w:ascii="Unikurd Web" w:hAnsi="Unikurd Web" w:cs="Unikurd Web"/>
          <w:sz w:val="24"/>
          <w:szCs w:val="24"/>
        </w:rPr>
        <w:t>collectively</w:t>
      </w:r>
      <w:r w:rsidR="00A42BB8" w:rsidRPr="002A3931">
        <w:rPr>
          <w:rFonts w:ascii="Unikurd Web" w:hAnsi="Unikurd Web" w:cs="Unikurd Web"/>
          <w:sz w:val="24"/>
          <w:szCs w:val="24"/>
        </w:rPr>
        <w:t xml:space="preserve"> </w:t>
      </w:r>
      <w:r w:rsidRPr="002A3931">
        <w:rPr>
          <w:rFonts w:ascii="Unikurd Web" w:hAnsi="Unikurd Web" w:cs="Unikurd Web"/>
          <w:sz w:val="24"/>
          <w:szCs w:val="24"/>
        </w:rPr>
        <w:t xml:space="preserve">agreed to </w:t>
      </w:r>
      <w:r w:rsidR="00BE6F98" w:rsidRPr="002A3931">
        <w:rPr>
          <w:rFonts w:ascii="Unikurd Web" w:hAnsi="Unikurd Web" w:cs="Unikurd Web"/>
          <w:sz w:val="24"/>
          <w:szCs w:val="24"/>
        </w:rPr>
        <w:t>trade</w:t>
      </w:r>
      <w:r w:rsidRPr="002A3931">
        <w:rPr>
          <w:rFonts w:ascii="Unikurd Web" w:hAnsi="Unikurd Web" w:cs="Unikurd Web"/>
          <w:sz w:val="24"/>
          <w:szCs w:val="24"/>
        </w:rPr>
        <w:t xml:space="preserve"> sleep</w:t>
      </w:r>
      <w:r w:rsidR="00BE6F98" w:rsidRPr="002A3931">
        <w:rPr>
          <w:rFonts w:ascii="Unikurd Web" w:hAnsi="Unikurd Web" w:cs="Unikurd Web"/>
          <w:sz w:val="24"/>
          <w:szCs w:val="24"/>
        </w:rPr>
        <w:t xml:space="preserve"> for</w:t>
      </w:r>
      <w:r w:rsidRPr="002A3931">
        <w:rPr>
          <w:rFonts w:ascii="Unikurd Web" w:hAnsi="Unikurd Web" w:cs="Unikurd Web"/>
          <w:sz w:val="24"/>
          <w:szCs w:val="24"/>
        </w:rPr>
        <w:t xml:space="preserve"> darkness</w:t>
      </w:r>
      <w:r w:rsidR="00BE6F98" w:rsidRPr="002A3931">
        <w:rPr>
          <w:rFonts w:ascii="Unikurd Web" w:hAnsi="Unikurd Web" w:cs="Unikurd Web"/>
          <w:sz w:val="24"/>
          <w:szCs w:val="24"/>
        </w:rPr>
        <w:t>.</w:t>
      </w:r>
      <w:r w:rsidRPr="002A3931">
        <w:rPr>
          <w:rFonts w:ascii="Unikurd Web" w:hAnsi="Unikurd Web" w:cs="Unikurd Web"/>
          <w:sz w:val="24"/>
          <w:szCs w:val="24"/>
        </w:rPr>
        <w:t xml:space="preserve"> </w:t>
      </w:r>
      <w:r w:rsidR="003D38B9" w:rsidRPr="002A3931">
        <w:rPr>
          <w:rFonts w:ascii="Unikurd Web" w:hAnsi="Unikurd Web" w:cs="Unikurd Web"/>
          <w:sz w:val="24"/>
          <w:szCs w:val="24"/>
        </w:rPr>
        <w:t xml:space="preserve">The </w:t>
      </w:r>
      <w:r w:rsidR="00BE6F98" w:rsidRPr="002A3931">
        <w:rPr>
          <w:rFonts w:ascii="Unikurd Web" w:hAnsi="Unikurd Web" w:cs="Unikurd Web"/>
          <w:sz w:val="24"/>
          <w:szCs w:val="24"/>
        </w:rPr>
        <w:t>tops</w:t>
      </w:r>
      <w:r w:rsidR="003D38B9" w:rsidRPr="002A3931">
        <w:rPr>
          <w:rFonts w:ascii="Unikurd Web" w:hAnsi="Unikurd Web" w:cs="Unikurd Web"/>
          <w:sz w:val="24"/>
          <w:szCs w:val="24"/>
        </w:rPr>
        <w:t xml:space="preserve"> of the </w:t>
      </w:r>
      <w:r w:rsidR="00BE6F98" w:rsidRPr="002A3931">
        <w:rPr>
          <w:rFonts w:ascii="Unikurd Web" w:hAnsi="Unikurd Web" w:cs="Unikurd Web"/>
          <w:sz w:val="24"/>
          <w:szCs w:val="24"/>
        </w:rPr>
        <w:t>tall lamp-posts a</w:t>
      </w:r>
      <w:r w:rsidR="003D38B9" w:rsidRPr="002A3931">
        <w:rPr>
          <w:rFonts w:ascii="Unikurd Web" w:hAnsi="Unikurd Web" w:cs="Unikurd Web"/>
          <w:sz w:val="24"/>
          <w:szCs w:val="24"/>
        </w:rPr>
        <w:t>long</w:t>
      </w:r>
      <w:r w:rsidR="00BE6F98" w:rsidRPr="002A3931">
        <w:rPr>
          <w:rFonts w:ascii="Unikurd Web" w:hAnsi="Unikurd Web" w:cs="Unikurd Web"/>
          <w:sz w:val="24"/>
          <w:szCs w:val="24"/>
        </w:rPr>
        <w:t xml:space="preserve"> the alley were concealed in shadows, leaving it uncertain </w:t>
      </w:r>
      <w:r w:rsidR="003D38B9" w:rsidRPr="002A3931">
        <w:rPr>
          <w:rFonts w:ascii="Unikurd Web" w:hAnsi="Unikurd Web" w:cs="Unikurd Web"/>
          <w:sz w:val="24"/>
          <w:szCs w:val="24"/>
        </w:rPr>
        <w:t xml:space="preserve">whether </w:t>
      </w:r>
      <w:r w:rsidR="008F3169" w:rsidRPr="002A3931">
        <w:rPr>
          <w:rFonts w:ascii="Unikurd Web" w:hAnsi="Unikurd Web" w:cs="Unikurd Web"/>
          <w:sz w:val="24"/>
          <w:szCs w:val="24"/>
        </w:rPr>
        <w:t>the</w:t>
      </w:r>
      <w:r w:rsidR="003D38B9" w:rsidRPr="002A3931">
        <w:rPr>
          <w:rFonts w:ascii="Unikurd Web" w:hAnsi="Unikurd Web" w:cs="Unikurd Web"/>
          <w:sz w:val="24"/>
          <w:szCs w:val="24"/>
        </w:rPr>
        <w:t xml:space="preserve"> globes in their </w:t>
      </w:r>
      <w:r w:rsidR="00A42BB8" w:rsidRPr="002A3931">
        <w:rPr>
          <w:rFonts w:ascii="Unikurd Web" w:hAnsi="Unikurd Web" w:cs="Unikurd Web"/>
          <w:sz w:val="24"/>
          <w:szCs w:val="24"/>
        </w:rPr>
        <w:t>lamp bases</w:t>
      </w:r>
      <w:r w:rsidR="00BE6F98" w:rsidRPr="002A3931">
        <w:rPr>
          <w:rFonts w:ascii="Unikurd Web" w:hAnsi="Unikurd Web" w:cs="Unikurd Web"/>
          <w:sz w:val="24"/>
          <w:szCs w:val="24"/>
        </w:rPr>
        <w:t xml:space="preserve"> had</w:t>
      </w:r>
      <w:r w:rsidR="00A42BB8" w:rsidRPr="002A3931">
        <w:rPr>
          <w:rFonts w:ascii="Unikurd Web" w:hAnsi="Unikurd Web" w:cs="Unikurd Web"/>
          <w:sz w:val="24"/>
          <w:szCs w:val="24"/>
        </w:rPr>
        <w:t xml:space="preserve"> burn</w:t>
      </w:r>
      <w:r w:rsidR="00BE6F98" w:rsidRPr="002A3931">
        <w:rPr>
          <w:rFonts w:ascii="Unikurd Web" w:hAnsi="Unikurd Web" w:cs="Unikurd Web"/>
          <w:sz w:val="24"/>
          <w:szCs w:val="24"/>
        </w:rPr>
        <w:t xml:space="preserve">ed </w:t>
      </w:r>
      <w:r w:rsidR="00A42BB8" w:rsidRPr="002A3931">
        <w:rPr>
          <w:rFonts w:ascii="Unikurd Web" w:hAnsi="Unikurd Web" w:cs="Unikurd Web"/>
          <w:sz w:val="24"/>
          <w:szCs w:val="24"/>
        </w:rPr>
        <w:t>out</w:t>
      </w:r>
      <w:r w:rsidR="00BE6F98" w:rsidRPr="002A3931">
        <w:rPr>
          <w:rFonts w:ascii="Unikurd Web" w:hAnsi="Unikurd Web" w:cs="Unikurd Web"/>
          <w:sz w:val="24"/>
          <w:szCs w:val="24"/>
        </w:rPr>
        <w:t xml:space="preserve"> on their own or had been shattered</w:t>
      </w:r>
      <w:r w:rsidR="00A42BB8" w:rsidRPr="002A3931">
        <w:rPr>
          <w:rFonts w:ascii="Unikurd Web" w:hAnsi="Unikurd Web" w:cs="Unikurd Web"/>
          <w:sz w:val="24"/>
          <w:szCs w:val="24"/>
        </w:rPr>
        <w:t xml:space="preserve"> </w:t>
      </w:r>
      <w:r w:rsidR="007410A8" w:rsidRPr="002A3931">
        <w:rPr>
          <w:rFonts w:ascii="Unikurd Web" w:hAnsi="Unikurd Web" w:cs="Unikurd Web"/>
          <w:sz w:val="24"/>
          <w:szCs w:val="24"/>
        </w:rPr>
        <w:t>by children</w:t>
      </w:r>
      <w:r w:rsidR="00BE6F98" w:rsidRPr="002A3931">
        <w:rPr>
          <w:rFonts w:ascii="Unikurd Web" w:hAnsi="Unikurd Web" w:cs="Unikurd Web"/>
          <w:sz w:val="24"/>
          <w:szCs w:val="24"/>
        </w:rPr>
        <w:t xml:space="preserve"> during the day,</w:t>
      </w:r>
      <w:r w:rsidR="007410A8" w:rsidRPr="002A3931">
        <w:rPr>
          <w:rFonts w:ascii="Unikurd Web" w:hAnsi="Unikurd Web" w:cs="Unikurd Web"/>
          <w:sz w:val="24"/>
          <w:szCs w:val="24"/>
        </w:rPr>
        <w:t xml:space="preserve"> using </w:t>
      </w:r>
      <w:r w:rsidR="009E3D41" w:rsidRPr="002A3931">
        <w:rPr>
          <w:rFonts w:ascii="Unikurd Web" w:hAnsi="Unikurd Web" w:cs="Unikurd Web"/>
          <w:sz w:val="24"/>
          <w:szCs w:val="24"/>
        </w:rPr>
        <w:t>slingshots</w:t>
      </w:r>
      <w:r w:rsidR="00F44C20" w:rsidRPr="002A3931">
        <w:rPr>
          <w:rFonts w:ascii="Unikurd Web" w:hAnsi="Unikurd Web" w:cs="Unikurd Web"/>
          <w:sz w:val="24"/>
          <w:szCs w:val="24"/>
        </w:rPr>
        <w:t xml:space="preserve"> </w:t>
      </w:r>
      <w:r w:rsidR="00001EDA" w:rsidRPr="002A3931">
        <w:rPr>
          <w:rFonts w:ascii="Unikurd Web" w:hAnsi="Unikurd Web" w:cs="Unikurd Web"/>
          <w:sz w:val="24"/>
          <w:szCs w:val="24"/>
        </w:rPr>
        <w:t xml:space="preserve">to </w:t>
      </w:r>
      <w:r w:rsidR="009E3D41" w:rsidRPr="002A3931">
        <w:rPr>
          <w:rFonts w:ascii="Unikurd Web" w:hAnsi="Unikurd Web" w:cs="Unikurd Web"/>
          <w:sz w:val="24"/>
          <w:szCs w:val="24"/>
        </w:rPr>
        <w:t>either find solace or take revenge</w:t>
      </w:r>
      <w:r w:rsidR="009B065F" w:rsidRPr="002A3931">
        <w:rPr>
          <w:rFonts w:ascii="Unikurd Web" w:hAnsi="Unikurd Web" w:cs="Unikurd Web"/>
          <w:sz w:val="24"/>
          <w:szCs w:val="24"/>
        </w:rPr>
        <w:t xml:space="preserve"> for</w:t>
      </w:r>
      <w:r w:rsidR="009E3D41" w:rsidRPr="002A3931">
        <w:rPr>
          <w:rFonts w:ascii="Unikurd Web" w:hAnsi="Unikurd Web" w:cs="Unikurd Web"/>
          <w:sz w:val="24"/>
          <w:szCs w:val="24"/>
        </w:rPr>
        <w:t xml:space="preserve"> their failed attempts at bird hunting</w:t>
      </w:r>
      <w:r w:rsidR="00EB451E" w:rsidRPr="002A3931">
        <w:rPr>
          <w:rFonts w:ascii="Unikurd Web" w:hAnsi="Unikurd Web" w:cs="Unikurd Web"/>
          <w:sz w:val="24"/>
          <w:szCs w:val="24"/>
        </w:rPr>
        <w:t>.</w:t>
      </w:r>
      <w:r w:rsidR="00C776F4" w:rsidRPr="002A3931">
        <w:rPr>
          <w:rFonts w:ascii="Unikurd Web" w:hAnsi="Unikurd Web" w:cs="Unikurd Web"/>
          <w:sz w:val="24"/>
          <w:szCs w:val="24"/>
        </w:rPr>
        <w:t xml:space="preserve">  </w:t>
      </w:r>
    </w:p>
    <w:p w14:paraId="26188C21" w14:textId="5593B171" w:rsidR="00865968" w:rsidRPr="002A3931" w:rsidRDefault="00463F70" w:rsidP="00F32652">
      <w:pPr>
        <w:jc w:val="both"/>
        <w:rPr>
          <w:rFonts w:ascii="Unikurd Web" w:hAnsi="Unikurd Web" w:cs="Unikurd Web"/>
          <w:sz w:val="24"/>
          <w:szCs w:val="24"/>
        </w:rPr>
      </w:pPr>
      <w:r w:rsidRPr="002A3931">
        <w:rPr>
          <w:rFonts w:ascii="Unikurd Web" w:hAnsi="Unikurd Web" w:cs="Unikurd Web"/>
          <w:sz w:val="24"/>
          <w:szCs w:val="24"/>
        </w:rPr>
        <w:t xml:space="preserve">The </w:t>
      </w:r>
      <w:r w:rsidR="009E3D41" w:rsidRPr="002A3931">
        <w:rPr>
          <w:rFonts w:ascii="Unikurd Web" w:hAnsi="Unikurd Web" w:cs="Unikurd Web"/>
          <w:sz w:val="24"/>
          <w:szCs w:val="24"/>
        </w:rPr>
        <w:t>cloak of darkness proved advantageous</w:t>
      </w:r>
      <w:r w:rsidR="00C323C2" w:rsidRPr="002A3931">
        <w:rPr>
          <w:rFonts w:ascii="Unikurd Web" w:hAnsi="Unikurd Web" w:cs="Unikurd Web"/>
          <w:sz w:val="24"/>
          <w:szCs w:val="24"/>
        </w:rPr>
        <w:t xml:space="preserve"> for the </w:t>
      </w:r>
      <w:r w:rsidRPr="002A3931">
        <w:rPr>
          <w:rFonts w:ascii="Unikurd Web" w:hAnsi="Unikurd Web" w:cs="Unikurd Web"/>
          <w:sz w:val="24"/>
          <w:szCs w:val="24"/>
        </w:rPr>
        <w:t>clandestine</w:t>
      </w:r>
      <w:r w:rsidR="00C323C2" w:rsidRPr="002A3931">
        <w:rPr>
          <w:rFonts w:ascii="Unikurd Web" w:hAnsi="Unikurd Web" w:cs="Unikurd Web"/>
          <w:sz w:val="24"/>
          <w:szCs w:val="24"/>
        </w:rPr>
        <w:t xml:space="preserve"> members of Kurdish political parties, as</w:t>
      </w:r>
      <w:r w:rsidR="009E3D41" w:rsidRPr="002A3931">
        <w:rPr>
          <w:rFonts w:ascii="Unikurd Web" w:hAnsi="Unikurd Web" w:cs="Unikurd Web"/>
          <w:sz w:val="24"/>
          <w:szCs w:val="24"/>
        </w:rPr>
        <w:t xml:space="preserve"> the</w:t>
      </w:r>
      <w:r w:rsidR="00C323C2" w:rsidRPr="002A3931">
        <w:rPr>
          <w:rFonts w:ascii="Unikurd Web" w:hAnsi="Unikurd Web" w:cs="Unikurd Web"/>
          <w:sz w:val="24"/>
          <w:szCs w:val="24"/>
        </w:rPr>
        <w:t xml:space="preserve"> night w</w:t>
      </w:r>
      <w:r w:rsidR="009E3D41" w:rsidRPr="002A3931">
        <w:rPr>
          <w:rFonts w:ascii="Unikurd Web" w:hAnsi="Unikurd Web" w:cs="Unikurd Web"/>
          <w:sz w:val="24"/>
          <w:szCs w:val="24"/>
        </w:rPr>
        <w:t>as</w:t>
      </w:r>
      <w:r w:rsidR="00C323C2" w:rsidRPr="002A3931">
        <w:rPr>
          <w:rFonts w:ascii="Unikurd Web" w:hAnsi="Unikurd Web" w:cs="Unikurd Web"/>
          <w:sz w:val="24"/>
          <w:szCs w:val="24"/>
        </w:rPr>
        <w:t xml:space="preserve"> the</w:t>
      </w:r>
      <w:r w:rsidR="009E3D41" w:rsidRPr="002A3931">
        <w:rPr>
          <w:rFonts w:ascii="Unikurd Web" w:hAnsi="Unikurd Web" w:cs="Unikurd Web"/>
          <w:sz w:val="24"/>
          <w:szCs w:val="24"/>
        </w:rPr>
        <w:t>ir sole opportunity</w:t>
      </w:r>
      <w:r w:rsidR="009B065F" w:rsidRPr="002A3931">
        <w:rPr>
          <w:rFonts w:ascii="Unikurd Web" w:hAnsi="Unikurd Web" w:cs="Unikurd Web"/>
          <w:sz w:val="24"/>
          <w:szCs w:val="24"/>
        </w:rPr>
        <w:t xml:space="preserve"> to</w:t>
      </w:r>
      <w:r w:rsidR="00C323C2" w:rsidRPr="002A3931">
        <w:rPr>
          <w:rFonts w:ascii="Unikurd Web" w:hAnsi="Unikurd Web" w:cs="Unikurd Web"/>
          <w:sz w:val="24"/>
          <w:szCs w:val="24"/>
        </w:rPr>
        <w:t xml:space="preserve"> distribute part</w:t>
      </w:r>
      <w:r w:rsidR="009E3D41" w:rsidRPr="002A3931">
        <w:rPr>
          <w:rFonts w:ascii="Unikurd Web" w:hAnsi="Unikurd Web" w:cs="Unikurd Web"/>
          <w:sz w:val="24"/>
          <w:szCs w:val="24"/>
        </w:rPr>
        <w:t>y</w:t>
      </w:r>
      <w:r w:rsidR="00C323C2" w:rsidRPr="002A3931">
        <w:rPr>
          <w:rFonts w:ascii="Unikurd Web" w:hAnsi="Unikurd Web" w:cs="Unikurd Web"/>
          <w:sz w:val="24"/>
          <w:szCs w:val="24"/>
        </w:rPr>
        <w:t xml:space="preserve"> manifestos</w:t>
      </w:r>
      <w:r w:rsidR="009B065F" w:rsidRPr="002A3931">
        <w:rPr>
          <w:rFonts w:ascii="Unikurd Web" w:hAnsi="Unikurd Web" w:cs="Unikurd Web"/>
          <w:sz w:val="24"/>
          <w:szCs w:val="24"/>
        </w:rPr>
        <w:t xml:space="preserve"> an</w:t>
      </w:r>
      <w:r w:rsidR="009E3D41" w:rsidRPr="002A3931">
        <w:rPr>
          <w:rFonts w:ascii="Unikurd Web" w:hAnsi="Unikurd Web" w:cs="Unikurd Web"/>
          <w:sz w:val="24"/>
          <w:szCs w:val="24"/>
        </w:rPr>
        <w:t xml:space="preserve">d leave </w:t>
      </w:r>
      <w:r w:rsidR="009B065F" w:rsidRPr="002A3931">
        <w:rPr>
          <w:rFonts w:ascii="Unikurd Web" w:hAnsi="Unikurd Web" w:cs="Unikurd Web"/>
          <w:sz w:val="24"/>
          <w:szCs w:val="24"/>
        </w:rPr>
        <w:t>graffiti</w:t>
      </w:r>
      <w:r w:rsidR="00C323C2" w:rsidRPr="002A3931">
        <w:rPr>
          <w:rFonts w:ascii="Unikurd Web" w:hAnsi="Unikurd Web" w:cs="Unikurd Web"/>
          <w:sz w:val="24"/>
          <w:szCs w:val="24"/>
        </w:rPr>
        <w:t xml:space="preserve"> </w:t>
      </w:r>
      <w:r w:rsidR="009E3D41" w:rsidRPr="002A3931">
        <w:rPr>
          <w:rFonts w:ascii="Unikurd Web" w:hAnsi="Unikurd Web" w:cs="Unikurd Web"/>
          <w:sz w:val="24"/>
          <w:szCs w:val="24"/>
        </w:rPr>
        <w:t>throughout</w:t>
      </w:r>
      <w:r w:rsidR="00C323C2" w:rsidRPr="002A3931">
        <w:rPr>
          <w:rFonts w:ascii="Unikurd Web" w:hAnsi="Unikurd Web" w:cs="Unikurd Web"/>
          <w:sz w:val="24"/>
          <w:szCs w:val="24"/>
        </w:rPr>
        <w:t xml:space="preserve"> Halabja town.</w:t>
      </w:r>
      <w:r w:rsidR="009E3D41" w:rsidRPr="002A3931">
        <w:rPr>
          <w:rFonts w:ascii="Unikurd Web" w:hAnsi="Unikurd Web" w:cs="Unikurd Web"/>
          <w:sz w:val="24"/>
          <w:szCs w:val="24"/>
        </w:rPr>
        <w:t xml:space="preserve"> It seemed as if the</w:t>
      </w:r>
      <w:r w:rsidR="00C323C2" w:rsidRPr="002A3931">
        <w:rPr>
          <w:rFonts w:ascii="Unikurd Web" w:hAnsi="Unikurd Web" w:cs="Unikurd Web"/>
          <w:sz w:val="24"/>
          <w:szCs w:val="24"/>
        </w:rPr>
        <w:t xml:space="preserve"> night </w:t>
      </w:r>
      <w:r w:rsidR="009E3D41" w:rsidRPr="002A3931">
        <w:rPr>
          <w:rFonts w:ascii="Unikurd Web" w:hAnsi="Unikurd Web" w:cs="Unikurd Web"/>
          <w:sz w:val="24"/>
          <w:szCs w:val="24"/>
        </w:rPr>
        <w:t>had forged an alliance with the town’s</w:t>
      </w:r>
      <w:r w:rsidR="00C323C2" w:rsidRPr="002A3931">
        <w:rPr>
          <w:rFonts w:ascii="Unikurd Web" w:hAnsi="Unikurd Web" w:cs="Unikurd Web"/>
          <w:sz w:val="24"/>
          <w:szCs w:val="24"/>
        </w:rPr>
        <w:t xml:space="preserve"> inhabitants</w:t>
      </w:r>
      <w:r w:rsidR="009E3D41" w:rsidRPr="002A3931">
        <w:rPr>
          <w:rFonts w:ascii="Unikurd Web" w:hAnsi="Unikurd Web" w:cs="Unikurd Web"/>
          <w:sz w:val="24"/>
          <w:szCs w:val="24"/>
        </w:rPr>
        <w:t>.</w:t>
      </w:r>
      <w:r w:rsidR="00106E70" w:rsidRPr="002A3931">
        <w:rPr>
          <w:rFonts w:ascii="Unikurd Web" w:hAnsi="Unikurd Web" w:cs="Unikurd Web"/>
          <w:sz w:val="24"/>
          <w:szCs w:val="24"/>
        </w:rPr>
        <w:t xml:space="preserve"> However, their manifestos </w:t>
      </w:r>
      <w:r w:rsidR="00746C64" w:rsidRPr="002A3931">
        <w:rPr>
          <w:rFonts w:ascii="Unikurd Web" w:hAnsi="Unikurd Web" w:cs="Unikurd Web"/>
          <w:sz w:val="24"/>
          <w:szCs w:val="24"/>
        </w:rPr>
        <w:t>and graffiti would only</w:t>
      </w:r>
      <w:r w:rsidR="009B065F" w:rsidRPr="002A3931">
        <w:rPr>
          <w:rFonts w:ascii="Unikurd Web" w:hAnsi="Unikurd Web" w:cs="Unikurd Web"/>
          <w:sz w:val="24"/>
          <w:szCs w:val="24"/>
        </w:rPr>
        <w:t xml:space="preserve"> </w:t>
      </w:r>
      <w:r w:rsidR="00746C64" w:rsidRPr="002A3931">
        <w:rPr>
          <w:rFonts w:ascii="Unikurd Web" w:hAnsi="Unikurd Web" w:cs="Unikurd Web"/>
          <w:sz w:val="24"/>
          <w:szCs w:val="24"/>
        </w:rPr>
        <w:t>endure for</w:t>
      </w:r>
      <w:r w:rsidR="005D4AF5" w:rsidRPr="002A3931">
        <w:rPr>
          <w:rFonts w:ascii="Unikurd Web" w:hAnsi="Unikurd Web" w:cs="Unikurd Web"/>
          <w:sz w:val="24"/>
          <w:szCs w:val="24"/>
        </w:rPr>
        <w:t xml:space="preserve"> a few hours on the doors of schools, </w:t>
      </w:r>
      <w:r w:rsidR="00183DA8" w:rsidRPr="002A3931">
        <w:rPr>
          <w:rFonts w:ascii="Unikurd Web" w:hAnsi="Unikurd Web" w:cs="Unikurd Web"/>
          <w:sz w:val="24"/>
          <w:szCs w:val="24"/>
        </w:rPr>
        <w:t>bathhouses</w:t>
      </w:r>
      <w:r w:rsidR="00B60529" w:rsidRPr="002A3931">
        <w:rPr>
          <w:rFonts w:ascii="Unikurd Web" w:hAnsi="Unikurd Web" w:cs="Unikurd Web"/>
          <w:sz w:val="24"/>
          <w:szCs w:val="24"/>
        </w:rPr>
        <w:t>,</w:t>
      </w:r>
      <w:r w:rsidR="005D4AF5" w:rsidRPr="002A3931">
        <w:rPr>
          <w:rFonts w:ascii="Unikurd Web" w:hAnsi="Unikurd Web" w:cs="Unikurd Web"/>
          <w:sz w:val="24"/>
          <w:szCs w:val="24"/>
        </w:rPr>
        <w:t xml:space="preserve"> offices, mosques, m</w:t>
      </w:r>
      <w:r w:rsidR="00746C64" w:rsidRPr="002A3931">
        <w:rPr>
          <w:rFonts w:ascii="Unikurd Web" w:hAnsi="Unikurd Web" w:cs="Unikurd Web"/>
          <w:sz w:val="24"/>
          <w:szCs w:val="24"/>
        </w:rPr>
        <w:t>a</w:t>
      </w:r>
      <w:r w:rsidR="005D4AF5" w:rsidRPr="002A3931">
        <w:rPr>
          <w:rFonts w:ascii="Unikurd Web" w:hAnsi="Unikurd Web" w:cs="Unikurd Web"/>
          <w:sz w:val="24"/>
          <w:szCs w:val="24"/>
        </w:rPr>
        <w:t>l</w:t>
      </w:r>
      <w:r w:rsidR="00746C64" w:rsidRPr="002A3931">
        <w:rPr>
          <w:rFonts w:ascii="Unikurd Web" w:hAnsi="Unikurd Web" w:cs="Unikurd Web"/>
          <w:sz w:val="24"/>
          <w:szCs w:val="24"/>
        </w:rPr>
        <w:t>ls,</w:t>
      </w:r>
      <w:r w:rsidR="005D4AF5" w:rsidRPr="002A3931">
        <w:rPr>
          <w:rFonts w:ascii="Unikurd Web" w:hAnsi="Unikurd Web" w:cs="Unikurd Web"/>
          <w:sz w:val="24"/>
          <w:szCs w:val="24"/>
        </w:rPr>
        <w:t xml:space="preserve"> and shops</w:t>
      </w:r>
      <w:r w:rsidR="00746C64" w:rsidRPr="002A3931">
        <w:rPr>
          <w:rFonts w:ascii="Unikurd Web" w:hAnsi="Unikurd Web" w:cs="Unikurd Web"/>
          <w:sz w:val="24"/>
          <w:szCs w:val="24"/>
        </w:rPr>
        <w:t>, as they would be painstakingly</w:t>
      </w:r>
      <w:r w:rsidR="005D4AF5" w:rsidRPr="002A3931">
        <w:rPr>
          <w:rFonts w:ascii="Unikurd Web" w:hAnsi="Unikurd Web" w:cs="Unikurd Web"/>
          <w:sz w:val="24"/>
          <w:szCs w:val="24"/>
        </w:rPr>
        <w:t xml:space="preserve"> </w:t>
      </w:r>
      <w:r w:rsidR="00EA5D12" w:rsidRPr="002A3931">
        <w:rPr>
          <w:rFonts w:ascii="Unikurd Web" w:hAnsi="Unikurd Web" w:cs="Unikurd Web"/>
          <w:sz w:val="24"/>
          <w:szCs w:val="24"/>
        </w:rPr>
        <w:t xml:space="preserve">removed one by one by state officials at the crack of dawn.  </w:t>
      </w:r>
      <w:r w:rsidR="005D4AF5" w:rsidRPr="002A3931">
        <w:rPr>
          <w:rFonts w:ascii="Unikurd Web" w:hAnsi="Unikurd Web" w:cs="Unikurd Web"/>
          <w:sz w:val="24"/>
          <w:szCs w:val="24"/>
        </w:rPr>
        <w:t xml:space="preserve">       </w:t>
      </w:r>
      <w:r w:rsidR="00C323C2" w:rsidRPr="002A3931">
        <w:rPr>
          <w:rFonts w:ascii="Unikurd Web" w:hAnsi="Unikurd Web" w:cs="Unikurd Web"/>
          <w:sz w:val="24"/>
          <w:szCs w:val="24"/>
        </w:rPr>
        <w:t xml:space="preserve">  </w:t>
      </w:r>
    </w:p>
    <w:p w14:paraId="7CD12FD2" w14:textId="77777777" w:rsidR="00B55FA1" w:rsidRPr="002A3931" w:rsidRDefault="00865968" w:rsidP="006D5112">
      <w:pPr>
        <w:spacing w:line="360" w:lineRule="auto"/>
        <w:jc w:val="both"/>
        <w:rPr>
          <w:rFonts w:ascii="Unikurd Web" w:eastAsia="Times New Roman" w:hAnsi="Unikurd Web" w:cs="Unikurd Web"/>
          <w:sz w:val="24"/>
          <w:szCs w:val="24"/>
          <w:lang w:val="en-US" w:bidi="ar-KW"/>
        </w:rPr>
      </w:pPr>
      <w:r w:rsidRPr="002A3931">
        <w:rPr>
          <w:rFonts w:ascii="Unikurd Web" w:eastAsia="Times New Roman" w:hAnsi="Unikurd Web" w:cs="Unikurd Web"/>
          <w:sz w:val="24"/>
          <w:szCs w:val="24"/>
          <w:lang w:val="en-US" w:bidi="ar-KW"/>
        </w:rPr>
        <w:t>His torchlight stretch</w:t>
      </w:r>
      <w:r w:rsidR="00315BDC" w:rsidRPr="002A3931">
        <w:rPr>
          <w:rFonts w:ascii="Unikurd Web" w:eastAsia="Times New Roman" w:hAnsi="Unikurd Web" w:cs="Unikurd Web"/>
          <w:sz w:val="24"/>
          <w:szCs w:val="24"/>
          <w:lang w:val="en-US" w:bidi="ar-KW"/>
        </w:rPr>
        <w:t>ed</w:t>
      </w:r>
      <w:r w:rsidRPr="002A3931">
        <w:rPr>
          <w:rFonts w:ascii="Unikurd Web" w:eastAsia="Times New Roman" w:hAnsi="Unikurd Web" w:cs="Unikurd Web"/>
          <w:sz w:val="24"/>
          <w:szCs w:val="24"/>
          <w:lang w:val="en-US" w:bidi="ar-KW"/>
        </w:rPr>
        <w:t xml:space="preserve"> </w:t>
      </w:r>
      <w:r w:rsidR="00315BDC" w:rsidRPr="002A3931">
        <w:rPr>
          <w:rFonts w:ascii="Unikurd Web" w:eastAsia="Times New Roman" w:hAnsi="Unikurd Web" w:cs="Unikurd Web"/>
          <w:sz w:val="24"/>
          <w:szCs w:val="24"/>
          <w:lang w:val="en-US" w:bidi="ar-KW"/>
        </w:rPr>
        <w:t>ahead of</w:t>
      </w:r>
      <w:r w:rsidRPr="002A3931">
        <w:rPr>
          <w:rFonts w:ascii="Unikurd Web" w:eastAsia="Times New Roman" w:hAnsi="Unikurd Web" w:cs="Unikurd Web"/>
          <w:sz w:val="24"/>
          <w:szCs w:val="24"/>
          <w:lang w:val="en-US" w:bidi="ar-KW"/>
        </w:rPr>
        <w:t xml:space="preserve"> </w:t>
      </w:r>
      <w:r w:rsidR="00E55ABE" w:rsidRPr="002A3931">
        <w:rPr>
          <w:rFonts w:ascii="Unikurd Web" w:eastAsia="Times New Roman" w:hAnsi="Unikurd Web" w:cs="Unikurd Web"/>
          <w:sz w:val="24"/>
          <w:szCs w:val="24"/>
          <w:lang w:val="en-US" w:bidi="ar-KW"/>
        </w:rPr>
        <w:t xml:space="preserve">his </w:t>
      </w:r>
      <w:r w:rsidR="00E55ABE" w:rsidRPr="002A3931">
        <w:rPr>
          <w:rFonts w:ascii="Unikurd Web" w:eastAsia="Times New Roman" w:hAnsi="Unikurd Web" w:cs="Unikurd Web"/>
          <w:sz w:val="24"/>
          <w:szCs w:val="24"/>
          <w:lang w:bidi="ar-KW"/>
        </w:rPr>
        <w:t>feet</w:t>
      </w:r>
      <w:r w:rsidRPr="002A3931">
        <w:rPr>
          <w:rFonts w:ascii="Unikurd Web" w:eastAsia="Times New Roman" w:hAnsi="Unikurd Web" w:cs="Unikurd Web"/>
          <w:sz w:val="24"/>
          <w:szCs w:val="24"/>
          <w:lang w:val="en-US" w:bidi="ar-KW"/>
        </w:rPr>
        <w:t xml:space="preserve">, </w:t>
      </w:r>
      <w:r w:rsidR="00315BDC" w:rsidRPr="002A3931">
        <w:rPr>
          <w:rFonts w:ascii="Unikurd Web" w:eastAsia="Times New Roman" w:hAnsi="Unikurd Web" w:cs="Unikurd Web"/>
          <w:sz w:val="24"/>
          <w:szCs w:val="24"/>
          <w:lang w:val="en-US" w:bidi="ar-KW"/>
        </w:rPr>
        <w:t>casting</w:t>
      </w:r>
      <w:r w:rsidRPr="002A3931">
        <w:rPr>
          <w:rFonts w:ascii="Unikurd Web" w:eastAsia="Times New Roman" w:hAnsi="Unikurd Web" w:cs="Unikurd Web"/>
          <w:sz w:val="24"/>
          <w:szCs w:val="24"/>
          <w:lang w:val="en-US" w:bidi="ar-KW"/>
        </w:rPr>
        <w:t xml:space="preserve"> beam</w:t>
      </w:r>
      <w:r w:rsidR="00943A8F" w:rsidRPr="002A3931">
        <w:rPr>
          <w:rFonts w:ascii="Unikurd Web" w:eastAsia="Times New Roman" w:hAnsi="Unikurd Web" w:cs="Unikurd Web"/>
          <w:sz w:val="24"/>
          <w:szCs w:val="24"/>
          <w:lang w:val="en-US" w:bidi="ar-KW"/>
        </w:rPr>
        <w:t xml:space="preserve">s </w:t>
      </w:r>
      <w:r w:rsidR="00315BDC" w:rsidRPr="002A3931">
        <w:rPr>
          <w:rFonts w:ascii="Unikurd Web" w:eastAsia="Times New Roman" w:hAnsi="Unikurd Web" w:cs="Unikurd Web"/>
          <w:sz w:val="24"/>
          <w:szCs w:val="24"/>
          <w:lang w:val="en-US" w:bidi="ar-KW"/>
        </w:rPr>
        <w:t>that illuminated the</w:t>
      </w:r>
      <w:r w:rsidR="00943A8F" w:rsidRPr="002A3931">
        <w:rPr>
          <w:rFonts w:ascii="Unikurd Web" w:eastAsia="Times New Roman" w:hAnsi="Unikurd Web" w:cs="Unikurd Web"/>
          <w:sz w:val="24"/>
          <w:szCs w:val="24"/>
          <w:lang w:val="en-US" w:bidi="ar-KW"/>
        </w:rPr>
        <w:t xml:space="preserve"> even and uneven</w:t>
      </w:r>
      <w:r w:rsidR="00315BDC" w:rsidRPr="002A3931">
        <w:rPr>
          <w:rFonts w:ascii="Unikurd Web" w:eastAsia="Times New Roman" w:hAnsi="Unikurd Web" w:cs="Unikurd Web"/>
          <w:sz w:val="24"/>
          <w:szCs w:val="24"/>
          <w:lang w:val="en-US" w:bidi="ar-KW"/>
        </w:rPr>
        <w:t xml:space="preserve"> </w:t>
      </w:r>
      <w:r w:rsidR="00943A8F" w:rsidRPr="002A3931">
        <w:rPr>
          <w:rFonts w:ascii="Unikurd Web" w:eastAsia="Times New Roman" w:hAnsi="Unikurd Web" w:cs="Unikurd Web"/>
          <w:sz w:val="24"/>
          <w:szCs w:val="24"/>
          <w:lang w:val="en-US" w:bidi="ar-KW"/>
        </w:rPr>
        <w:t>ground</w:t>
      </w:r>
      <w:r w:rsidR="00315BDC" w:rsidRPr="002A3931">
        <w:rPr>
          <w:rFonts w:ascii="Unikurd Web" w:eastAsia="Times New Roman" w:hAnsi="Unikurd Web" w:cs="Unikurd Web"/>
          <w:sz w:val="24"/>
          <w:szCs w:val="24"/>
          <w:lang w:val="en-US" w:bidi="ar-KW"/>
        </w:rPr>
        <w:t xml:space="preserve"> of the alley. It revealed the intertwined paths of other narrow passages on both sides</w:t>
      </w:r>
      <w:r w:rsidR="00943A8F" w:rsidRPr="002A3931">
        <w:rPr>
          <w:rFonts w:ascii="Unikurd Web" w:eastAsia="Times New Roman" w:hAnsi="Unikurd Web" w:cs="Unikurd Web"/>
          <w:sz w:val="24"/>
          <w:szCs w:val="24"/>
          <w:lang w:val="en-US" w:bidi="ar-KW"/>
        </w:rPr>
        <w:t>,</w:t>
      </w:r>
      <w:r w:rsidR="00BA5CD0" w:rsidRPr="002A3931">
        <w:rPr>
          <w:rFonts w:ascii="Unikurd Web" w:eastAsia="Times New Roman" w:hAnsi="Unikurd Web" w:cs="Unikurd Web"/>
          <w:sz w:val="24"/>
          <w:szCs w:val="24"/>
          <w:lang w:val="en-US" w:bidi="ar-KW"/>
        </w:rPr>
        <w:t xml:space="preserve"> </w:t>
      </w:r>
      <w:r w:rsidR="009D0835" w:rsidRPr="002A3931">
        <w:rPr>
          <w:rFonts w:ascii="Unikurd Web" w:eastAsia="Times New Roman" w:hAnsi="Unikurd Web" w:cs="Unikurd Web"/>
          <w:sz w:val="24"/>
          <w:szCs w:val="24"/>
          <w:lang w:val="en-US" w:bidi="ar-KW"/>
        </w:rPr>
        <w:t>the</w:t>
      </w:r>
      <w:r w:rsidR="00315BDC" w:rsidRPr="002A3931">
        <w:rPr>
          <w:rFonts w:ascii="Unikurd Web" w:eastAsia="Times New Roman" w:hAnsi="Unikurd Web" w:cs="Unikurd Web"/>
          <w:sz w:val="24"/>
          <w:szCs w:val="24"/>
          <w:lang w:val="en-US" w:bidi="ar-KW"/>
        </w:rPr>
        <w:t xml:space="preserve"> remnants of </w:t>
      </w:r>
      <w:r w:rsidR="00BA5CD0" w:rsidRPr="002A3931">
        <w:rPr>
          <w:rFonts w:ascii="Unikurd Web" w:eastAsia="Times New Roman" w:hAnsi="Unikurd Web" w:cs="Unikurd Web"/>
          <w:sz w:val="24"/>
          <w:szCs w:val="24"/>
          <w:lang w:val="en-US" w:bidi="ar-KW"/>
        </w:rPr>
        <w:t xml:space="preserve">chalk lines </w:t>
      </w:r>
      <w:r w:rsidR="00315BDC" w:rsidRPr="002A3931">
        <w:rPr>
          <w:rFonts w:ascii="Unikurd Web" w:eastAsia="Times New Roman" w:hAnsi="Unikurd Web" w:cs="Unikurd Web"/>
          <w:sz w:val="24"/>
          <w:szCs w:val="24"/>
          <w:lang w:val="en-US" w:bidi="ar-KW"/>
        </w:rPr>
        <w:t>from</w:t>
      </w:r>
      <w:r w:rsidR="00BA5CD0" w:rsidRPr="002A3931">
        <w:rPr>
          <w:rFonts w:ascii="Unikurd Web" w:eastAsia="Times New Roman" w:hAnsi="Unikurd Web" w:cs="Unikurd Web"/>
          <w:sz w:val="24"/>
          <w:szCs w:val="24"/>
          <w:lang w:val="en-US" w:bidi="ar-KW"/>
        </w:rPr>
        <w:t xml:space="preserve"> </w:t>
      </w:r>
      <w:r w:rsidR="00112A71" w:rsidRPr="002A3931">
        <w:rPr>
          <w:rFonts w:ascii="Unikurd Web" w:eastAsia="Times New Roman" w:hAnsi="Unikurd Web" w:cs="Unikurd Web"/>
          <w:sz w:val="24"/>
          <w:szCs w:val="24"/>
          <w:lang w:val="en-US" w:bidi="ar-KW"/>
        </w:rPr>
        <w:t xml:space="preserve">little </w:t>
      </w:r>
      <w:r w:rsidR="00BA5CD0" w:rsidRPr="002A3931">
        <w:rPr>
          <w:rFonts w:ascii="Unikurd Web" w:eastAsia="Times New Roman" w:hAnsi="Unikurd Web" w:cs="Unikurd Web"/>
          <w:sz w:val="24"/>
          <w:szCs w:val="24"/>
          <w:lang w:val="en-US" w:bidi="ar-KW"/>
        </w:rPr>
        <w:t>girls’</w:t>
      </w:r>
      <w:r w:rsidR="007E6041" w:rsidRPr="002A3931">
        <w:rPr>
          <w:rFonts w:ascii="Unikurd Web" w:eastAsia="Times New Roman" w:hAnsi="Unikurd Web" w:cs="Unikurd Web"/>
          <w:sz w:val="24"/>
          <w:szCs w:val="24"/>
          <w:lang w:val="en-US" w:bidi="ar-KW"/>
        </w:rPr>
        <w:t xml:space="preserve"> games like</w:t>
      </w:r>
      <w:r w:rsidR="00E55ABE" w:rsidRPr="002A3931">
        <w:rPr>
          <w:rFonts w:ascii="Unikurd Web" w:eastAsia="Times New Roman" w:hAnsi="Unikurd Web" w:cs="Unikurd Web"/>
          <w:sz w:val="24"/>
          <w:szCs w:val="24"/>
          <w:lang w:val="en-US" w:bidi="ar-KW"/>
        </w:rPr>
        <w:t xml:space="preserve"> </w:t>
      </w:r>
      <w:r w:rsidR="00BA5CD0" w:rsidRPr="002A3931">
        <w:rPr>
          <w:rFonts w:ascii="Unikurd Web" w:eastAsia="Times New Roman" w:hAnsi="Unikurd Web" w:cs="Unikurd Web"/>
          <w:sz w:val="24"/>
          <w:szCs w:val="24"/>
          <w:lang w:val="en-US" w:bidi="ar-KW"/>
        </w:rPr>
        <w:t>foursquare</w:t>
      </w:r>
      <w:r w:rsidR="007E6041" w:rsidRPr="002A3931">
        <w:rPr>
          <w:rFonts w:ascii="Unikurd Web" w:eastAsia="Times New Roman" w:hAnsi="Unikurd Web" w:cs="Unikurd Web"/>
          <w:sz w:val="24"/>
          <w:szCs w:val="24"/>
          <w:lang w:val="en-US" w:bidi="ar-KW"/>
        </w:rPr>
        <w:t>,</w:t>
      </w:r>
      <w:r w:rsidR="00FD3621" w:rsidRPr="002A3931">
        <w:rPr>
          <w:rFonts w:ascii="Unikurd Web" w:eastAsia="Times New Roman" w:hAnsi="Unikurd Web" w:cs="Unikurd Web"/>
          <w:sz w:val="24"/>
          <w:szCs w:val="24"/>
          <w:lang w:val="en-US" w:bidi="ar-KW"/>
        </w:rPr>
        <w:t xml:space="preserve"> </w:t>
      </w:r>
      <w:r w:rsidR="001845C1" w:rsidRPr="002A3931">
        <w:rPr>
          <w:rFonts w:ascii="Unikurd Web" w:eastAsia="Times New Roman" w:hAnsi="Unikurd Web" w:cs="Unikurd Web"/>
          <w:sz w:val="24"/>
          <w:szCs w:val="24"/>
          <w:lang w:val="en-US" w:bidi="ar-KW"/>
        </w:rPr>
        <w:t>leap-frog</w:t>
      </w:r>
      <w:r w:rsidR="007E6041" w:rsidRPr="002A3931">
        <w:rPr>
          <w:rFonts w:ascii="Unikurd Web" w:eastAsia="Times New Roman" w:hAnsi="Unikurd Web" w:cs="Unikurd Web"/>
          <w:sz w:val="24"/>
          <w:szCs w:val="24"/>
          <w:lang w:val="en-US" w:bidi="ar-KW"/>
        </w:rPr>
        <w:t>,</w:t>
      </w:r>
      <w:r w:rsidR="006D5DDF" w:rsidRPr="002A3931">
        <w:rPr>
          <w:rFonts w:ascii="Unikurd Web" w:eastAsia="Times New Roman" w:hAnsi="Unikurd Web" w:cs="Unikurd Web"/>
          <w:sz w:val="24"/>
          <w:szCs w:val="24"/>
          <w:lang w:val="en-US" w:bidi="ar-KW"/>
        </w:rPr>
        <w:t xml:space="preserve"> and marble</w:t>
      </w:r>
      <w:r w:rsidR="007E6041" w:rsidRPr="002A3931">
        <w:rPr>
          <w:rFonts w:ascii="Unikurd Web" w:eastAsia="Times New Roman" w:hAnsi="Unikurd Web" w:cs="Unikurd Web"/>
          <w:sz w:val="24"/>
          <w:szCs w:val="24"/>
          <w:lang w:val="en-US" w:bidi="ar-KW"/>
        </w:rPr>
        <w:t>s.</w:t>
      </w:r>
      <w:r w:rsidR="001845C1" w:rsidRPr="002A3931">
        <w:rPr>
          <w:rFonts w:ascii="Unikurd Web" w:eastAsia="Times New Roman" w:hAnsi="Unikurd Web" w:cs="Unikurd Web"/>
          <w:sz w:val="24"/>
          <w:szCs w:val="24"/>
          <w:lang w:val="en-US" w:bidi="ar-KW"/>
        </w:rPr>
        <w:t xml:space="preserve"> </w:t>
      </w:r>
      <w:r w:rsidR="007E6041" w:rsidRPr="002A3931">
        <w:rPr>
          <w:rFonts w:ascii="Unikurd Web" w:eastAsia="Times New Roman" w:hAnsi="Unikurd Web" w:cs="Unikurd Web"/>
          <w:sz w:val="24"/>
          <w:szCs w:val="24"/>
          <w:lang w:val="en-US" w:bidi="ar-KW"/>
        </w:rPr>
        <w:t>E</w:t>
      </w:r>
      <w:r w:rsidR="00943A8F" w:rsidRPr="002A3931">
        <w:rPr>
          <w:rFonts w:ascii="Unikurd Web" w:eastAsia="Times New Roman" w:hAnsi="Unikurd Web" w:cs="Unikurd Web"/>
          <w:sz w:val="24"/>
          <w:szCs w:val="24"/>
          <w:lang w:val="en-US" w:bidi="ar-KW"/>
        </w:rPr>
        <w:t>mpty cans</w:t>
      </w:r>
      <w:r w:rsidR="0080299B" w:rsidRPr="002A3931">
        <w:rPr>
          <w:rFonts w:ascii="Unikurd Web" w:eastAsia="Times New Roman" w:hAnsi="Unikurd Web" w:cs="Unikurd Web"/>
          <w:sz w:val="24"/>
          <w:szCs w:val="24"/>
          <w:lang w:val="en-US" w:bidi="ar-KW"/>
        </w:rPr>
        <w:t>,</w:t>
      </w:r>
      <w:r w:rsidR="00F82272" w:rsidRPr="002A3931">
        <w:rPr>
          <w:rFonts w:ascii="Unikurd Web" w:eastAsia="Times New Roman" w:hAnsi="Unikurd Web" w:cs="Unikurd Web"/>
          <w:sz w:val="24"/>
          <w:szCs w:val="24"/>
          <w:lang w:val="en-US" w:bidi="ar-KW"/>
        </w:rPr>
        <w:t xml:space="preserve"> dented </w:t>
      </w:r>
      <w:r w:rsidR="005F114B" w:rsidRPr="002A3931">
        <w:rPr>
          <w:rFonts w:ascii="Unikurd Web" w:eastAsia="Times New Roman" w:hAnsi="Unikurd Web" w:cs="Unikurd Web"/>
          <w:sz w:val="24"/>
          <w:szCs w:val="24"/>
          <w:lang w:val="en-US" w:bidi="ar-KW"/>
        </w:rPr>
        <w:t>oil gallons</w:t>
      </w:r>
      <w:r w:rsidR="007E6041" w:rsidRPr="002A3931">
        <w:rPr>
          <w:rFonts w:ascii="Unikurd Web" w:eastAsia="Times New Roman" w:hAnsi="Unikurd Web" w:cs="Unikurd Web"/>
          <w:sz w:val="24"/>
          <w:szCs w:val="24"/>
          <w:lang w:val="en-US" w:bidi="ar-KW"/>
        </w:rPr>
        <w:t>, once used as makeshift toys and playing</w:t>
      </w:r>
      <w:r w:rsidR="00E55ABE" w:rsidRPr="002A3931">
        <w:rPr>
          <w:rFonts w:ascii="Unikurd Web" w:eastAsia="Times New Roman" w:hAnsi="Unikurd Web" w:cs="Unikurd Web"/>
          <w:sz w:val="24"/>
          <w:szCs w:val="24"/>
          <w:lang w:val="en-US" w:bidi="ar-KW"/>
        </w:rPr>
        <w:t xml:space="preserve"> </w:t>
      </w:r>
      <w:r w:rsidR="001374CC" w:rsidRPr="002A3931">
        <w:rPr>
          <w:rFonts w:ascii="Unikurd Web" w:eastAsia="Times New Roman" w:hAnsi="Unikurd Web" w:cs="Unikurd Web"/>
          <w:sz w:val="24"/>
          <w:szCs w:val="24"/>
          <w:lang w:val="en-US" w:bidi="ar-KW"/>
        </w:rPr>
        <w:t>field</w:t>
      </w:r>
      <w:r w:rsidR="00E55ABE" w:rsidRPr="002A3931">
        <w:rPr>
          <w:rFonts w:ascii="Unikurd Web" w:eastAsia="Times New Roman" w:hAnsi="Unikurd Web" w:cs="Unikurd Web"/>
          <w:sz w:val="24"/>
          <w:szCs w:val="24"/>
          <w:lang w:val="en-US" w:bidi="ar-KW"/>
        </w:rPr>
        <w:t>s</w:t>
      </w:r>
      <w:r w:rsidR="007E6041" w:rsidRPr="002A3931">
        <w:rPr>
          <w:rFonts w:ascii="Unikurd Web" w:eastAsia="Times New Roman" w:hAnsi="Unikurd Web" w:cs="Unikurd Web"/>
          <w:sz w:val="24"/>
          <w:szCs w:val="24"/>
          <w:lang w:val="en-US" w:bidi="ar-KW"/>
        </w:rPr>
        <w:t>,</w:t>
      </w:r>
      <w:r w:rsidR="001374CC" w:rsidRPr="002A3931">
        <w:rPr>
          <w:rFonts w:ascii="Unikurd Web" w:eastAsia="Times New Roman" w:hAnsi="Unikurd Web" w:cs="Unikurd Web"/>
          <w:sz w:val="24"/>
          <w:szCs w:val="24"/>
          <w:lang w:val="en-US" w:bidi="ar-KW"/>
        </w:rPr>
        <w:t xml:space="preserve"> </w:t>
      </w:r>
      <w:r w:rsidR="007E6041" w:rsidRPr="002A3931">
        <w:rPr>
          <w:rFonts w:ascii="Unikurd Web" w:eastAsia="Times New Roman" w:hAnsi="Unikurd Web" w:cs="Unikurd Web"/>
          <w:sz w:val="24"/>
          <w:szCs w:val="24"/>
          <w:lang w:val="en-US" w:bidi="ar-KW"/>
        </w:rPr>
        <w:t>scattered around</w:t>
      </w:r>
      <w:r w:rsidR="00591605" w:rsidRPr="002A3931">
        <w:rPr>
          <w:rFonts w:ascii="Unikurd Web" w:eastAsia="Times New Roman" w:hAnsi="Unikurd Web" w:cs="Unikurd Web"/>
          <w:sz w:val="24"/>
          <w:szCs w:val="24"/>
          <w:lang w:val="en-US" w:bidi="ar-KW"/>
        </w:rPr>
        <w:t>.</w:t>
      </w:r>
      <w:r w:rsidR="00371A2F" w:rsidRPr="002A3931">
        <w:rPr>
          <w:rFonts w:ascii="Unikurd Web" w:eastAsia="Times New Roman" w:hAnsi="Unikurd Web" w:cs="Unikurd Web"/>
          <w:sz w:val="24"/>
          <w:szCs w:val="24"/>
          <w:lang w:val="en-US" w:bidi="ar-KW"/>
        </w:rPr>
        <w:t xml:space="preserve"> </w:t>
      </w:r>
    </w:p>
    <w:p w14:paraId="16C49759" w14:textId="20AF3906" w:rsidR="00E97335" w:rsidRPr="002A3931" w:rsidRDefault="00B55FA1" w:rsidP="006D5112">
      <w:pPr>
        <w:spacing w:line="360" w:lineRule="auto"/>
        <w:jc w:val="both"/>
        <w:rPr>
          <w:rFonts w:ascii="Unikurd Web" w:eastAsia="Times New Roman" w:hAnsi="Unikurd Web" w:cs="Unikurd Web"/>
          <w:sz w:val="24"/>
          <w:szCs w:val="24"/>
          <w:lang w:val="en-US" w:bidi="ar-KW"/>
        </w:rPr>
      </w:pPr>
      <w:r w:rsidRPr="002A3931">
        <w:rPr>
          <w:rFonts w:ascii="Unikurd Web" w:eastAsia="Times New Roman" w:hAnsi="Unikurd Web" w:cs="Unikurd Web"/>
          <w:sz w:val="24"/>
          <w:szCs w:val="24"/>
          <w:lang w:val="en-US" w:bidi="ar-KW"/>
        </w:rPr>
        <w:t>Occasionally, the</w:t>
      </w:r>
      <w:r w:rsidR="00371A2F" w:rsidRPr="002A3931">
        <w:rPr>
          <w:rFonts w:ascii="Unikurd Web" w:eastAsia="Times New Roman" w:hAnsi="Unikurd Web" w:cs="Unikurd Web"/>
          <w:sz w:val="24"/>
          <w:szCs w:val="24"/>
          <w:lang w:val="en-US" w:bidi="ar-KW"/>
        </w:rPr>
        <w:t xml:space="preserve"> beams</w:t>
      </w:r>
      <w:r w:rsidRPr="002A3931">
        <w:rPr>
          <w:rFonts w:ascii="Unikurd Web" w:eastAsia="Times New Roman" w:hAnsi="Unikurd Web" w:cs="Unikurd Web"/>
          <w:sz w:val="24"/>
          <w:szCs w:val="24"/>
          <w:lang w:val="en-US" w:bidi="ar-KW"/>
        </w:rPr>
        <w:t xml:space="preserve"> would bounce off parked cars and carts and illuminate the wooden and </w:t>
      </w:r>
      <w:r w:rsidR="00621591" w:rsidRPr="002A3931">
        <w:rPr>
          <w:rFonts w:ascii="Unikurd Web" w:eastAsia="Times New Roman" w:hAnsi="Unikurd Web" w:cs="Unikurd Web"/>
          <w:sz w:val="24"/>
          <w:szCs w:val="24"/>
          <w:lang w:val="en-US" w:bidi="ar-KW"/>
        </w:rPr>
        <w:t xml:space="preserve">metal </w:t>
      </w:r>
      <w:r w:rsidR="00371A2F" w:rsidRPr="002A3931">
        <w:rPr>
          <w:rFonts w:ascii="Unikurd Web" w:eastAsia="Times New Roman" w:hAnsi="Unikurd Web" w:cs="Unikurd Web"/>
          <w:sz w:val="24"/>
          <w:szCs w:val="24"/>
          <w:lang w:val="en-US" w:bidi="ar-KW"/>
        </w:rPr>
        <w:t>front doors</w:t>
      </w:r>
      <w:r w:rsidRPr="002A3931">
        <w:rPr>
          <w:rFonts w:ascii="Unikurd Web" w:eastAsia="Times New Roman" w:hAnsi="Unikurd Web" w:cs="Unikurd Web"/>
          <w:sz w:val="24"/>
          <w:szCs w:val="24"/>
          <w:lang w:val="en-US" w:bidi="ar-KW"/>
        </w:rPr>
        <w:t xml:space="preserve"> of the houses</w:t>
      </w:r>
      <w:r w:rsidR="00371A2F" w:rsidRPr="002A3931">
        <w:rPr>
          <w:rFonts w:ascii="Unikurd Web" w:eastAsia="Times New Roman" w:hAnsi="Unikurd Web" w:cs="Unikurd Web"/>
          <w:sz w:val="24"/>
          <w:szCs w:val="24"/>
          <w:lang w:val="en-US" w:bidi="ar-KW"/>
        </w:rPr>
        <w:t>, show</w:t>
      </w:r>
      <w:r w:rsidRPr="002A3931">
        <w:rPr>
          <w:rFonts w:ascii="Unikurd Web" w:eastAsia="Times New Roman" w:hAnsi="Unikurd Web" w:cs="Unikurd Web"/>
          <w:sz w:val="24"/>
          <w:szCs w:val="24"/>
          <w:lang w:val="en-US" w:bidi="ar-KW"/>
        </w:rPr>
        <w:t xml:space="preserve">casing their various </w:t>
      </w:r>
      <w:r w:rsidR="005861B5" w:rsidRPr="002A3931">
        <w:rPr>
          <w:rFonts w:ascii="Unikurd Web" w:eastAsia="Times New Roman" w:hAnsi="Unikurd Web" w:cs="Unikurd Web"/>
          <w:sz w:val="24"/>
          <w:szCs w:val="24"/>
          <w:lang w:val="en-US" w:bidi="ar-KW"/>
        </w:rPr>
        <w:t>locksets,</w:t>
      </w:r>
      <w:r w:rsidR="00621591" w:rsidRPr="002A3931">
        <w:rPr>
          <w:rFonts w:ascii="Unikurd Web" w:eastAsia="Times New Roman" w:hAnsi="Unikurd Web" w:cs="Unikurd Web"/>
          <w:sz w:val="24"/>
          <w:szCs w:val="24"/>
          <w:lang w:val="en-US" w:bidi="ar-KW"/>
        </w:rPr>
        <w:t xml:space="preserve"> </w:t>
      </w:r>
      <w:r w:rsidR="005861B5" w:rsidRPr="002A3931">
        <w:rPr>
          <w:rFonts w:ascii="Unikurd Web" w:eastAsia="Times New Roman" w:hAnsi="Unikurd Web" w:cs="Unikurd Web"/>
          <w:sz w:val="24"/>
          <w:szCs w:val="24"/>
          <w:lang w:val="en-US" w:bidi="ar-KW"/>
        </w:rPr>
        <w:t>handles</w:t>
      </w:r>
      <w:r w:rsidRPr="002A3931">
        <w:rPr>
          <w:rFonts w:ascii="Unikurd Web" w:eastAsia="Times New Roman" w:hAnsi="Unikurd Web" w:cs="Unikurd Web"/>
          <w:sz w:val="24"/>
          <w:szCs w:val="24"/>
          <w:lang w:val="en-US" w:bidi="ar-KW"/>
        </w:rPr>
        <w:t>,</w:t>
      </w:r>
      <w:r w:rsidR="005861B5" w:rsidRPr="002A3931">
        <w:rPr>
          <w:rFonts w:ascii="Unikurd Web" w:eastAsia="Times New Roman" w:hAnsi="Unikurd Web" w:cs="Unikurd Web"/>
          <w:sz w:val="24"/>
          <w:szCs w:val="24"/>
          <w:lang w:val="en-US" w:bidi="ar-KW"/>
        </w:rPr>
        <w:t xml:space="preserve"> </w:t>
      </w:r>
      <w:r w:rsidR="00621591" w:rsidRPr="002A3931">
        <w:rPr>
          <w:rFonts w:ascii="Unikurd Web" w:eastAsia="Times New Roman" w:hAnsi="Unikurd Web" w:cs="Unikurd Web"/>
          <w:sz w:val="24"/>
          <w:szCs w:val="24"/>
          <w:lang w:val="en-US" w:bidi="ar-KW"/>
        </w:rPr>
        <w:t>and</w:t>
      </w:r>
      <w:r w:rsidR="005861B5" w:rsidRPr="002A3931">
        <w:rPr>
          <w:rFonts w:ascii="Unikurd Web" w:eastAsia="Times New Roman" w:hAnsi="Unikurd Web" w:cs="Unikurd Web"/>
          <w:sz w:val="24"/>
          <w:szCs w:val="24"/>
          <w:lang w:val="en-US" w:bidi="ar-KW"/>
        </w:rPr>
        <w:t xml:space="preserve"> </w:t>
      </w:r>
      <w:r w:rsidR="00621591" w:rsidRPr="002A3931">
        <w:rPr>
          <w:rFonts w:ascii="Unikurd Web" w:eastAsia="Times New Roman" w:hAnsi="Unikurd Web" w:cs="Unikurd Web"/>
          <w:sz w:val="24"/>
          <w:szCs w:val="24"/>
          <w:lang w:val="en-US" w:bidi="ar-KW"/>
        </w:rPr>
        <w:t xml:space="preserve">metal knockers. </w:t>
      </w:r>
      <w:r w:rsidR="00FA3364" w:rsidRPr="002A3931">
        <w:rPr>
          <w:rFonts w:ascii="Unikurd Web" w:eastAsia="Times New Roman" w:hAnsi="Unikurd Web" w:cs="Unikurd Web"/>
          <w:sz w:val="24"/>
          <w:szCs w:val="24"/>
          <w:lang w:val="en-US" w:bidi="ar-KW"/>
        </w:rPr>
        <w:t xml:space="preserve">These </w:t>
      </w:r>
      <w:r w:rsidRPr="002A3931">
        <w:rPr>
          <w:rFonts w:ascii="Unikurd Web" w:eastAsia="Times New Roman" w:hAnsi="Unikurd Web" w:cs="Unikurd Web"/>
          <w:sz w:val="24"/>
          <w:szCs w:val="24"/>
          <w:lang w:val="en-US" w:bidi="ar-KW"/>
        </w:rPr>
        <w:t>details seemed like props arranged for a grand performance, unveiled by the torchlight in Omar’s hand.</w:t>
      </w:r>
      <w:r w:rsidR="00084CF5" w:rsidRPr="002A3931">
        <w:rPr>
          <w:rFonts w:ascii="Unikurd Web" w:eastAsia="Times New Roman" w:hAnsi="Unikurd Web" w:cs="Unikurd Web"/>
          <w:sz w:val="24"/>
          <w:szCs w:val="24"/>
          <w:lang w:val="en-US" w:bidi="ar-KW"/>
        </w:rPr>
        <w:t xml:space="preserve"> Yet, they couldn’t rival </w:t>
      </w:r>
      <w:r w:rsidR="00E5380B" w:rsidRPr="002A3931">
        <w:rPr>
          <w:rFonts w:ascii="Unikurd Web" w:eastAsia="Times New Roman" w:hAnsi="Unikurd Web" w:cs="Unikurd Web"/>
          <w:sz w:val="24"/>
          <w:szCs w:val="24"/>
          <w:lang w:val="en-US" w:bidi="ar-KW"/>
        </w:rPr>
        <w:t xml:space="preserve">the </w:t>
      </w:r>
      <w:r w:rsidR="00084CF5" w:rsidRPr="002A3931">
        <w:rPr>
          <w:rFonts w:ascii="Unikurd Web" w:eastAsia="Times New Roman" w:hAnsi="Unikurd Web" w:cs="Unikurd Web"/>
          <w:sz w:val="24"/>
          <w:szCs w:val="24"/>
          <w:lang w:val="en-US" w:bidi="ar-KW"/>
        </w:rPr>
        <w:t>radiance of sunlight, which effortlessly</w:t>
      </w:r>
      <w:r w:rsidR="00B37562" w:rsidRPr="002A3931">
        <w:rPr>
          <w:rFonts w:ascii="Unikurd Web" w:eastAsia="Times New Roman" w:hAnsi="Unikurd Web" w:cs="Unikurd Web"/>
          <w:sz w:val="24"/>
          <w:szCs w:val="24"/>
          <w:lang w:val="en-US" w:bidi="ar-KW"/>
        </w:rPr>
        <w:t xml:space="preserve"> </w:t>
      </w:r>
      <w:r w:rsidR="00084CF5" w:rsidRPr="002A3931">
        <w:rPr>
          <w:rFonts w:ascii="Unikurd Web" w:eastAsia="Times New Roman" w:hAnsi="Unikurd Web" w:cs="Unikurd Web"/>
          <w:sz w:val="24"/>
          <w:szCs w:val="24"/>
          <w:lang w:val="en-US" w:bidi="ar-KW"/>
        </w:rPr>
        <w:t>reveals hidden entities lurking in the darkness of night.</w:t>
      </w:r>
      <w:r w:rsidR="005C6E8B" w:rsidRPr="002A3931">
        <w:rPr>
          <w:rFonts w:ascii="Unikurd Web" w:eastAsia="Times New Roman" w:hAnsi="Unikurd Web" w:cs="Unikurd Web"/>
          <w:sz w:val="24"/>
          <w:szCs w:val="24"/>
          <w:lang w:val="en-US" w:bidi="ar-KW"/>
        </w:rPr>
        <w:t xml:space="preserve">   </w:t>
      </w:r>
    </w:p>
    <w:p w14:paraId="0EEEDE24" w14:textId="75ACE38B" w:rsidR="00E97335" w:rsidRPr="002A3931" w:rsidRDefault="00E97335" w:rsidP="006D5112">
      <w:pPr>
        <w:spacing w:line="360" w:lineRule="auto"/>
        <w:jc w:val="both"/>
        <w:rPr>
          <w:rFonts w:ascii="Unikurd Web" w:eastAsia="Times New Roman" w:hAnsi="Unikurd Web" w:cs="Unikurd Web"/>
          <w:sz w:val="24"/>
          <w:szCs w:val="24"/>
          <w:lang w:val="en-US" w:bidi="ar-KW"/>
        </w:rPr>
      </w:pPr>
      <w:r w:rsidRPr="002A3931">
        <w:rPr>
          <w:rFonts w:ascii="Unikurd Web" w:eastAsia="Times New Roman" w:hAnsi="Unikurd Web" w:cs="Unikurd Web"/>
          <w:sz w:val="24"/>
          <w:szCs w:val="24"/>
          <w:lang w:val="en-US" w:bidi="ar-KW"/>
        </w:rPr>
        <w:t>The</w:t>
      </w:r>
      <w:r w:rsidR="00B27DB8" w:rsidRPr="002A3931">
        <w:rPr>
          <w:rFonts w:ascii="Unikurd Web" w:eastAsia="Times New Roman" w:hAnsi="Unikurd Web" w:cs="Unikurd Web"/>
          <w:sz w:val="24"/>
          <w:szCs w:val="24"/>
          <w:lang w:val="en-US" w:bidi="ar-KW"/>
        </w:rPr>
        <w:t xml:space="preserve"> sounds of an elderly man’s</w:t>
      </w:r>
      <w:r w:rsidRPr="002A3931">
        <w:rPr>
          <w:rFonts w:ascii="Unikurd Web" w:eastAsia="Times New Roman" w:hAnsi="Unikurd Web" w:cs="Unikurd Web"/>
          <w:sz w:val="24"/>
          <w:szCs w:val="24"/>
          <w:lang w:val="en-US" w:bidi="ar-KW"/>
        </w:rPr>
        <w:t xml:space="preserve"> cough and</w:t>
      </w:r>
      <w:r w:rsidR="00B27DB8" w:rsidRPr="002A3931">
        <w:rPr>
          <w:rFonts w:ascii="Unikurd Web" w:eastAsia="Times New Roman" w:hAnsi="Unikurd Web" w:cs="Unikurd Web"/>
          <w:sz w:val="24"/>
          <w:szCs w:val="24"/>
          <w:lang w:val="en-US" w:bidi="ar-KW"/>
        </w:rPr>
        <w:t xml:space="preserve"> a recently awakened baby’s intermittently emanated from the </w:t>
      </w:r>
      <w:r w:rsidR="00535BC3" w:rsidRPr="002A3931">
        <w:rPr>
          <w:rFonts w:ascii="Unikurd Web" w:eastAsia="Times New Roman" w:hAnsi="Unikurd Web" w:cs="Unikurd Web"/>
          <w:sz w:val="24"/>
          <w:szCs w:val="24"/>
          <w:lang w:val="en-US" w:bidi="ar-KW"/>
        </w:rPr>
        <w:t>neighboring</w:t>
      </w:r>
      <w:r w:rsidRPr="002A3931">
        <w:rPr>
          <w:rFonts w:ascii="Unikurd Web" w:eastAsia="Times New Roman" w:hAnsi="Unikurd Web" w:cs="Unikurd Web"/>
          <w:sz w:val="24"/>
          <w:szCs w:val="24"/>
          <w:lang w:val="en-US" w:bidi="ar-KW"/>
        </w:rPr>
        <w:t xml:space="preserve"> houses</w:t>
      </w:r>
      <w:r w:rsidR="00B27DB8" w:rsidRPr="002A3931">
        <w:rPr>
          <w:rFonts w:ascii="Unikurd Web" w:eastAsia="Times New Roman" w:hAnsi="Unikurd Web" w:cs="Unikurd Web"/>
          <w:sz w:val="24"/>
          <w:szCs w:val="24"/>
          <w:lang w:val="en-US" w:bidi="ar-KW"/>
        </w:rPr>
        <w:t>.</w:t>
      </w:r>
      <w:r w:rsidRPr="002A3931">
        <w:rPr>
          <w:rFonts w:ascii="Unikurd Web" w:eastAsia="Times New Roman" w:hAnsi="Unikurd Web" w:cs="Unikurd Web"/>
          <w:sz w:val="24"/>
          <w:szCs w:val="24"/>
          <w:lang w:val="en-US" w:bidi="ar-KW"/>
        </w:rPr>
        <w:t xml:space="preserve"> </w:t>
      </w:r>
      <w:r w:rsidR="00B27DB8" w:rsidRPr="002A3931">
        <w:rPr>
          <w:rFonts w:ascii="Unikurd Web" w:eastAsia="Times New Roman" w:hAnsi="Unikurd Web" w:cs="Unikurd Web"/>
          <w:sz w:val="24"/>
          <w:szCs w:val="24"/>
          <w:lang w:val="en-US" w:bidi="ar-KW"/>
        </w:rPr>
        <w:t>They seemed to express irritation towards the encompassing darkness of the night.</w:t>
      </w:r>
    </w:p>
    <w:p w14:paraId="7CCCD661" w14:textId="5F6778FB" w:rsidR="00370636" w:rsidRPr="002A3931" w:rsidRDefault="00B27DB8" w:rsidP="00370636">
      <w:pPr>
        <w:spacing w:line="360" w:lineRule="auto"/>
        <w:jc w:val="both"/>
        <w:rPr>
          <w:rFonts w:ascii="Unikurd Web" w:eastAsia="Times New Roman" w:hAnsi="Unikurd Web" w:cs="Unikurd Web"/>
          <w:sz w:val="24"/>
          <w:szCs w:val="24"/>
          <w:lang w:val="en-US" w:bidi="ar-KW"/>
        </w:rPr>
      </w:pPr>
      <w:r w:rsidRPr="002A3931">
        <w:rPr>
          <w:rFonts w:ascii="Unikurd Web" w:eastAsia="Times New Roman" w:hAnsi="Unikurd Web" w:cs="Unikurd Web"/>
          <w:sz w:val="24"/>
          <w:szCs w:val="24"/>
          <w:lang w:val="en-US" w:bidi="ar-KW"/>
        </w:rPr>
        <w:t>In the town’s outskirts, the barks of</w:t>
      </w:r>
      <w:r w:rsidR="006F4D46" w:rsidRPr="002A3931">
        <w:rPr>
          <w:rFonts w:ascii="Unikurd Web" w:eastAsia="Times New Roman" w:hAnsi="Unikurd Web" w:cs="Unikurd Web"/>
          <w:sz w:val="24"/>
          <w:szCs w:val="24"/>
          <w:lang w:val="en-US" w:bidi="ar-KW"/>
        </w:rPr>
        <w:t xml:space="preserve"> dogs </w:t>
      </w:r>
      <w:r w:rsidRPr="002A3931">
        <w:rPr>
          <w:rFonts w:ascii="Unikurd Web" w:eastAsia="Times New Roman" w:hAnsi="Unikurd Web" w:cs="Unikurd Web"/>
          <w:sz w:val="24"/>
          <w:szCs w:val="24"/>
          <w:lang w:val="en-US" w:bidi="ar-KW"/>
        </w:rPr>
        <w:t>echoed sporadically</w:t>
      </w:r>
      <w:r w:rsidR="006F4D46" w:rsidRPr="002A3931">
        <w:rPr>
          <w:rFonts w:ascii="Unikurd Web" w:eastAsia="Times New Roman" w:hAnsi="Unikurd Web" w:cs="Unikurd Web"/>
          <w:sz w:val="24"/>
          <w:szCs w:val="24"/>
          <w:lang w:val="en-US" w:bidi="ar-KW"/>
        </w:rPr>
        <w:t>,” Waw, Waw</w:t>
      </w:r>
      <w:r w:rsidR="006F4D46" w:rsidRPr="002A3931">
        <w:rPr>
          <w:rFonts w:ascii="Arial" w:eastAsia="Times New Roman" w:hAnsi="Arial" w:cs="Arial"/>
          <w:sz w:val="24"/>
          <w:szCs w:val="24"/>
          <w:lang w:val="en-US" w:bidi="ar-KW"/>
        </w:rPr>
        <w:t>…</w:t>
      </w:r>
      <w:r w:rsidRPr="002A3931">
        <w:rPr>
          <w:rFonts w:ascii="Unikurd Web" w:eastAsia="Times New Roman" w:hAnsi="Unikurd Web" w:cs="Unikurd Web"/>
          <w:sz w:val="24"/>
          <w:szCs w:val="24"/>
          <w:lang w:val="en-US" w:bidi="ar-KW"/>
        </w:rPr>
        <w:t>,</w:t>
      </w:r>
      <w:r w:rsidR="006F4D46" w:rsidRPr="002A3931">
        <w:rPr>
          <w:rFonts w:ascii="Unikurd Web" w:eastAsia="Times New Roman" w:hAnsi="Unikurd Web" w:cs="Unikurd Web"/>
          <w:sz w:val="24"/>
          <w:szCs w:val="24"/>
          <w:lang w:val="en-US" w:bidi="ar-KW"/>
        </w:rPr>
        <w:t xml:space="preserve">” </w:t>
      </w:r>
      <w:r w:rsidRPr="002A3931">
        <w:rPr>
          <w:rFonts w:ascii="Unikurd Web" w:eastAsia="Times New Roman" w:hAnsi="Unikurd Web" w:cs="Unikurd Web"/>
          <w:sz w:val="24"/>
          <w:szCs w:val="24"/>
          <w:lang w:val="en-US" w:bidi="ar-KW"/>
        </w:rPr>
        <w:t xml:space="preserve">their motives shrouded </w:t>
      </w:r>
      <w:r w:rsidR="00B0241A" w:rsidRPr="002A3931">
        <w:rPr>
          <w:rFonts w:ascii="Unikurd Web" w:eastAsia="Times New Roman" w:hAnsi="Unikurd Web" w:cs="Unikurd Web"/>
          <w:sz w:val="24"/>
          <w:szCs w:val="24"/>
          <w:lang w:val="en-US" w:bidi="ar-KW"/>
        </w:rPr>
        <w:t xml:space="preserve">in mystery. Did they feel disconnected from their packs or miss the company shepherds? </w:t>
      </w:r>
      <w:r w:rsidR="006B79C3" w:rsidRPr="002A3931">
        <w:rPr>
          <w:rFonts w:ascii="Unikurd Web" w:eastAsia="Times New Roman" w:hAnsi="Unikurd Web" w:cs="Unikurd Web"/>
          <w:sz w:val="24"/>
          <w:szCs w:val="24"/>
          <w:lang w:val="en-US" w:bidi="ar-KW"/>
        </w:rPr>
        <w:t>Were they barking out of hunger or fear? Fear of what? Perhaps the eerie ambiance created by the abandoned and empty villages on the town’s edge and beyond.</w:t>
      </w:r>
      <w:r w:rsidR="009A3CAF" w:rsidRPr="002A3931">
        <w:rPr>
          <w:rFonts w:ascii="Unikurd Web" w:eastAsia="Times New Roman" w:hAnsi="Unikurd Web" w:cs="Unikurd Web"/>
          <w:sz w:val="24"/>
          <w:szCs w:val="24"/>
          <w:lang w:val="en-US" w:bidi="ar-KW"/>
        </w:rPr>
        <w:t xml:space="preserve"> </w:t>
      </w:r>
      <w:r w:rsidR="00370636" w:rsidRPr="002A3931">
        <w:rPr>
          <w:rFonts w:ascii="Unikurd Web" w:eastAsia="Times New Roman" w:hAnsi="Unikurd Web" w:cs="Unikurd Web"/>
          <w:sz w:val="24"/>
          <w:szCs w:val="24"/>
          <w:lang w:val="en-US" w:bidi="ar-KW"/>
        </w:rPr>
        <w:t xml:space="preserve">The Iraqi government </w:t>
      </w:r>
      <w:r w:rsidR="006B79C3" w:rsidRPr="002A3931">
        <w:rPr>
          <w:rFonts w:ascii="Unikurd Web" w:eastAsia="Times New Roman" w:hAnsi="Unikurd Web" w:cs="Unikurd Web"/>
          <w:sz w:val="24"/>
          <w:szCs w:val="24"/>
          <w:lang w:val="en-US" w:bidi="ar-KW"/>
        </w:rPr>
        <w:t xml:space="preserve">had </w:t>
      </w:r>
      <w:r w:rsidR="00370636" w:rsidRPr="002A3931">
        <w:rPr>
          <w:rFonts w:ascii="Unikurd Web" w:eastAsia="Times New Roman" w:hAnsi="Unikurd Web" w:cs="Unikurd Web"/>
          <w:sz w:val="24"/>
          <w:szCs w:val="24"/>
          <w:lang w:val="en-US" w:bidi="ar-KW"/>
        </w:rPr>
        <w:t>demolished th</w:t>
      </w:r>
      <w:r w:rsidR="006B79C3" w:rsidRPr="002A3931">
        <w:rPr>
          <w:rFonts w:ascii="Unikurd Web" w:eastAsia="Times New Roman" w:hAnsi="Unikurd Web" w:cs="Unikurd Web"/>
          <w:sz w:val="24"/>
          <w:szCs w:val="24"/>
          <w:lang w:val="en-US" w:bidi="ar-KW"/>
        </w:rPr>
        <w:t>ose</w:t>
      </w:r>
      <w:r w:rsidR="00370636" w:rsidRPr="002A3931">
        <w:rPr>
          <w:rFonts w:ascii="Unikurd Web" w:eastAsia="Times New Roman" w:hAnsi="Unikurd Web" w:cs="Unikurd Web"/>
          <w:sz w:val="24"/>
          <w:szCs w:val="24"/>
          <w:lang w:val="en-US" w:bidi="ar-KW"/>
        </w:rPr>
        <w:t xml:space="preserve"> </w:t>
      </w:r>
      <w:r w:rsidR="00535BC3" w:rsidRPr="002A3931">
        <w:rPr>
          <w:rFonts w:ascii="Unikurd Web" w:eastAsia="Times New Roman" w:hAnsi="Unikurd Web" w:cs="Unikurd Web"/>
          <w:sz w:val="24"/>
          <w:szCs w:val="24"/>
          <w:lang w:val="en-US" w:bidi="ar-KW"/>
        </w:rPr>
        <w:t>villages, compelling</w:t>
      </w:r>
      <w:r w:rsidR="006B79C3" w:rsidRPr="002A3931">
        <w:rPr>
          <w:rFonts w:ascii="Unikurd Web" w:eastAsia="Times New Roman" w:hAnsi="Unikurd Web" w:cs="Unikurd Web"/>
          <w:sz w:val="24"/>
          <w:szCs w:val="24"/>
          <w:lang w:val="en-US" w:bidi="ar-KW"/>
        </w:rPr>
        <w:t xml:space="preserve"> the residents to settle</w:t>
      </w:r>
      <w:r w:rsidR="00370636" w:rsidRPr="002A3931">
        <w:rPr>
          <w:rFonts w:ascii="Unikurd Web" w:eastAsia="Times New Roman" w:hAnsi="Unikurd Web" w:cs="Unikurd Web"/>
          <w:sz w:val="24"/>
          <w:szCs w:val="24"/>
          <w:lang w:val="en-US" w:bidi="ar-KW"/>
        </w:rPr>
        <w:t xml:space="preserve"> in camps </w:t>
      </w:r>
      <w:r w:rsidR="005B243F" w:rsidRPr="002A3931">
        <w:rPr>
          <w:rFonts w:ascii="Unikurd Web" w:eastAsia="Times New Roman" w:hAnsi="Unikurd Web" w:cs="Unikurd Web"/>
          <w:sz w:val="24"/>
          <w:szCs w:val="24"/>
          <w:lang w:val="en-US" w:bidi="ar-KW"/>
        </w:rPr>
        <w:t xml:space="preserve">near the </w:t>
      </w:r>
      <w:r w:rsidR="008C6952" w:rsidRPr="002A3931">
        <w:rPr>
          <w:rFonts w:ascii="Unikurd Web" w:eastAsia="Times New Roman" w:hAnsi="Unikurd Web" w:cs="Unikurd Web"/>
          <w:sz w:val="24"/>
          <w:szCs w:val="24"/>
          <w:lang w:val="en-US" w:bidi="ar-KW"/>
        </w:rPr>
        <w:t>city</w:t>
      </w:r>
      <w:r w:rsidR="005B243F" w:rsidRPr="002A3931">
        <w:rPr>
          <w:rFonts w:ascii="Unikurd Web" w:eastAsia="Times New Roman" w:hAnsi="Unikurd Web" w:cs="Unikurd Web"/>
          <w:sz w:val="24"/>
          <w:szCs w:val="24"/>
          <w:lang w:val="en-US" w:bidi="ar-KW"/>
        </w:rPr>
        <w:t>.</w:t>
      </w:r>
    </w:p>
    <w:p w14:paraId="59493622" w14:textId="404323E6" w:rsidR="00670889" w:rsidRPr="002A3931" w:rsidRDefault="00670889" w:rsidP="00AC64F6">
      <w:pPr>
        <w:spacing w:line="360" w:lineRule="auto"/>
        <w:jc w:val="both"/>
        <w:rPr>
          <w:rFonts w:ascii="Unikurd Web" w:eastAsia="Times New Roman" w:hAnsi="Unikurd Web" w:cs="Unikurd Web"/>
          <w:sz w:val="24"/>
          <w:szCs w:val="24"/>
          <w:lang w:val="en-US" w:bidi="ar-KW"/>
        </w:rPr>
      </w:pPr>
      <w:r w:rsidRPr="002A3931">
        <w:rPr>
          <w:rFonts w:ascii="Unikurd Web" w:eastAsia="Times New Roman" w:hAnsi="Unikurd Web" w:cs="Unikurd Web"/>
          <w:sz w:val="24"/>
          <w:szCs w:val="24"/>
          <w:lang w:val="en-US" w:bidi="ar-KW"/>
        </w:rPr>
        <w:t>The</w:t>
      </w:r>
      <w:r w:rsidR="006B79C3" w:rsidRPr="002A3931">
        <w:rPr>
          <w:rFonts w:ascii="Unikurd Web" w:eastAsia="Times New Roman" w:hAnsi="Unikurd Web" w:cs="Unikurd Web"/>
          <w:sz w:val="24"/>
          <w:szCs w:val="24"/>
          <w:lang w:val="en-US" w:bidi="ar-KW"/>
        </w:rPr>
        <w:t xml:space="preserve"> chirping of</w:t>
      </w:r>
      <w:r w:rsidRPr="002A3931">
        <w:rPr>
          <w:rFonts w:ascii="Unikurd Web" w:eastAsia="Times New Roman" w:hAnsi="Unikurd Web" w:cs="Unikurd Web"/>
          <w:sz w:val="24"/>
          <w:szCs w:val="24"/>
          <w:lang w:val="en-US" w:bidi="ar-KW"/>
        </w:rPr>
        <w:t xml:space="preserve"> crickets</w:t>
      </w:r>
      <w:r w:rsidR="006B79C3" w:rsidRPr="002A3931">
        <w:rPr>
          <w:rFonts w:ascii="Unikurd Web" w:eastAsia="Times New Roman" w:hAnsi="Unikurd Web" w:cs="Unikurd Web"/>
          <w:sz w:val="24"/>
          <w:szCs w:val="24"/>
          <w:lang w:val="en-US" w:bidi="ar-KW"/>
        </w:rPr>
        <w:t xml:space="preserve"> blended with other distant sounds, forming a chorus of</w:t>
      </w:r>
      <w:r w:rsidRPr="002A3931">
        <w:rPr>
          <w:rFonts w:ascii="Unikurd Web" w:eastAsia="Times New Roman" w:hAnsi="Unikurd Web" w:cs="Unikurd Web"/>
          <w:sz w:val="24"/>
          <w:szCs w:val="24"/>
          <w:lang w:val="en-US" w:bidi="ar-KW"/>
        </w:rPr>
        <w:t xml:space="preserve"> “chirp</w:t>
      </w:r>
      <w:r w:rsidRPr="002A3931">
        <w:rPr>
          <w:rFonts w:ascii="Arial" w:eastAsia="Times New Roman" w:hAnsi="Arial" w:cs="Arial"/>
          <w:sz w:val="24"/>
          <w:szCs w:val="24"/>
          <w:lang w:val="en-US" w:bidi="ar-KW"/>
        </w:rPr>
        <w:t>…</w:t>
      </w:r>
      <w:r w:rsidRPr="002A3931">
        <w:rPr>
          <w:rFonts w:ascii="Unikurd Web" w:eastAsia="Times New Roman" w:hAnsi="Unikurd Web" w:cs="Unikurd Web"/>
          <w:sz w:val="24"/>
          <w:szCs w:val="24"/>
          <w:lang w:val="en-US" w:bidi="ar-KW"/>
        </w:rPr>
        <w:t>chirp</w:t>
      </w:r>
      <w:r w:rsidRPr="002A3931">
        <w:rPr>
          <w:rFonts w:ascii="Arial" w:eastAsia="Times New Roman" w:hAnsi="Arial" w:cs="Arial"/>
          <w:sz w:val="24"/>
          <w:szCs w:val="24"/>
          <w:lang w:val="en-US" w:bidi="ar-KW"/>
        </w:rPr>
        <w:t>…</w:t>
      </w:r>
      <w:r w:rsidRPr="002A3931">
        <w:rPr>
          <w:rFonts w:ascii="Unikurd Web" w:eastAsia="Times New Roman" w:hAnsi="Unikurd Web" w:cs="Unikurd Web"/>
          <w:sz w:val="24"/>
          <w:szCs w:val="24"/>
          <w:lang w:val="en-US" w:bidi="ar-KW"/>
        </w:rPr>
        <w:t xml:space="preserve">chirp,” </w:t>
      </w:r>
      <w:r w:rsidR="006B79C3" w:rsidRPr="002A3931">
        <w:rPr>
          <w:rFonts w:ascii="Unikurd Web" w:eastAsia="Times New Roman" w:hAnsi="Unikurd Web" w:cs="Unikurd Web"/>
          <w:sz w:val="24"/>
          <w:szCs w:val="24"/>
          <w:lang w:val="en-US" w:bidi="ar-KW"/>
        </w:rPr>
        <w:t xml:space="preserve">serenading the darkness of the night. Their melody continued until the beams of light </w:t>
      </w:r>
      <w:r w:rsidRPr="002A3931">
        <w:rPr>
          <w:rFonts w:ascii="Unikurd Web" w:eastAsia="Times New Roman" w:hAnsi="Unikurd Web" w:cs="Unikurd Web"/>
          <w:sz w:val="24"/>
          <w:szCs w:val="24"/>
          <w:lang w:val="en-US" w:bidi="ar-KW"/>
        </w:rPr>
        <w:t xml:space="preserve">single </w:t>
      </w:r>
      <w:r w:rsidR="00AC64F6" w:rsidRPr="002A3931">
        <w:rPr>
          <w:rFonts w:ascii="Unikurd Web" w:eastAsia="Times New Roman" w:hAnsi="Unikurd Web" w:cs="Unikurd Web"/>
          <w:sz w:val="24"/>
          <w:szCs w:val="24"/>
          <w:lang w:val="en-US" w:bidi="ar-KW"/>
        </w:rPr>
        <w:t>caught them, momentarily silencing their song.</w:t>
      </w:r>
    </w:p>
    <w:p w14:paraId="6D20A0FA" w14:textId="3542192B" w:rsidR="002C6C98" w:rsidRPr="002A3931" w:rsidRDefault="00CB543E" w:rsidP="00832BC0">
      <w:pPr>
        <w:spacing w:line="360" w:lineRule="auto"/>
        <w:jc w:val="both"/>
        <w:rPr>
          <w:rFonts w:ascii="Unikurd Web" w:eastAsia="Times New Roman" w:hAnsi="Unikurd Web" w:cs="Unikurd Web"/>
          <w:sz w:val="24"/>
          <w:szCs w:val="24"/>
          <w:lang w:val="en-US" w:bidi="ar-KW"/>
        </w:rPr>
      </w:pPr>
      <w:r w:rsidRPr="002A3931">
        <w:rPr>
          <w:rFonts w:ascii="Unikurd Web" w:eastAsia="Times New Roman" w:hAnsi="Unikurd Web" w:cs="Unikurd Web"/>
          <w:sz w:val="24"/>
          <w:szCs w:val="24"/>
          <w:lang w:val="en-US" w:bidi="ar-KW"/>
        </w:rPr>
        <w:t>Omar</w:t>
      </w:r>
      <w:r w:rsidR="00D346CB" w:rsidRPr="002A3931">
        <w:rPr>
          <w:rFonts w:ascii="Unikurd Web" w:eastAsia="Times New Roman" w:hAnsi="Unikurd Web" w:cs="Unikurd Web"/>
          <w:sz w:val="24"/>
          <w:szCs w:val="24"/>
          <w:lang w:val="en-US" w:bidi="ar-KW"/>
        </w:rPr>
        <w:t xml:space="preserve"> used his </w:t>
      </w:r>
      <w:r w:rsidRPr="002A3931">
        <w:rPr>
          <w:rFonts w:ascii="Unikurd Web" w:eastAsia="Times New Roman" w:hAnsi="Unikurd Web" w:cs="Unikurd Web"/>
          <w:sz w:val="24"/>
          <w:szCs w:val="24"/>
          <w:lang w:val="en-US" w:bidi="ar-KW"/>
        </w:rPr>
        <w:t>flash</w:t>
      </w:r>
      <w:r w:rsidR="00D346CB" w:rsidRPr="002A3931">
        <w:rPr>
          <w:rFonts w:ascii="Unikurd Web" w:eastAsia="Times New Roman" w:hAnsi="Unikurd Web" w:cs="Unikurd Web"/>
          <w:sz w:val="24"/>
          <w:szCs w:val="24"/>
          <w:lang w:val="en-US" w:bidi="ar-KW"/>
        </w:rPr>
        <w:t xml:space="preserve">light to </w:t>
      </w:r>
      <w:r w:rsidRPr="002A3931">
        <w:rPr>
          <w:rFonts w:ascii="Unikurd Web" w:eastAsia="Times New Roman" w:hAnsi="Unikurd Web" w:cs="Unikurd Web"/>
          <w:sz w:val="24"/>
          <w:szCs w:val="24"/>
          <w:lang w:val="en-US" w:bidi="ar-KW"/>
        </w:rPr>
        <w:t xml:space="preserve">navigate his way to </w:t>
      </w:r>
      <w:r w:rsidR="00D346CB" w:rsidRPr="002A3931">
        <w:rPr>
          <w:rFonts w:ascii="Unikurd Web" w:eastAsia="Times New Roman" w:hAnsi="Unikurd Web" w:cs="Unikurd Web"/>
          <w:sz w:val="24"/>
          <w:szCs w:val="24"/>
          <w:lang w:val="en-US" w:bidi="ar-KW"/>
        </w:rPr>
        <w:t>the bakery, where he work</w:t>
      </w:r>
      <w:r w:rsidRPr="002A3931">
        <w:rPr>
          <w:rFonts w:ascii="Unikurd Web" w:eastAsia="Times New Roman" w:hAnsi="Unikurd Web" w:cs="Unikurd Web"/>
          <w:sz w:val="24"/>
          <w:szCs w:val="24"/>
          <w:lang w:val="en-US" w:bidi="ar-KW"/>
        </w:rPr>
        <w:t>ed</w:t>
      </w:r>
      <w:r w:rsidR="00D346CB" w:rsidRPr="002A3931">
        <w:rPr>
          <w:rFonts w:ascii="Unikurd Web" w:eastAsia="Times New Roman" w:hAnsi="Unikurd Web" w:cs="Unikurd Web"/>
          <w:sz w:val="24"/>
          <w:szCs w:val="24"/>
          <w:lang w:val="en-US" w:bidi="ar-KW"/>
        </w:rPr>
        <w:t xml:space="preserve"> every </w:t>
      </w:r>
      <w:r w:rsidR="00FF15EC" w:rsidRPr="002A3931">
        <w:rPr>
          <w:rFonts w:ascii="Unikurd Web" w:eastAsia="Times New Roman" w:hAnsi="Unikurd Web" w:cs="Unikurd Web"/>
          <w:sz w:val="24"/>
          <w:szCs w:val="24"/>
          <w:lang w:val="en-US" w:bidi="ar-KW"/>
        </w:rPr>
        <w:t>morning</w:t>
      </w:r>
      <w:r w:rsidR="00D346CB" w:rsidRPr="002A3931">
        <w:rPr>
          <w:rFonts w:ascii="Unikurd Web" w:eastAsia="Times New Roman" w:hAnsi="Unikurd Web" w:cs="Unikurd Web"/>
          <w:sz w:val="24"/>
          <w:szCs w:val="24"/>
          <w:lang w:val="en-US" w:bidi="ar-KW"/>
        </w:rPr>
        <w:t xml:space="preserve">. </w:t>
      </w:r>
      <w:r w:rsidR="00FF15EC" w:rsidRPr="002A3931">
        <w:rPr>
          <w:rFonts w:ascii="Unikurd Web" w:eastAsia="Times New Roman" w:hAnsi="Unikurd Web" w:cs="Unikurd Web"/>
          <w:sz w:val="24"/>
          <w:szCs w:val="24"/>
          <w:lang w:val="en-US" w:bidi="ar-KW"/>
        </w:rPr>
        <w:t>Suddenly, he heard the</w:t>
      </w:r>
      <w:r w:rsidRPr="002A3931">
        <w:rPr>
          <w:rFonts w:ascii="Unikurd Web" w:eastAsia="Times New Roman" w:hAnsi="Unikurd Web" w:cs="Unikurd Web"/>
          <w:sz w:val="24"/>
          <w:szCs w:val="24"/>
          <w:lang w:val="en-US" w:bidi="ar-KW"/>
        </w:rPr>
        <w:t xml:space="preserve"> distant rattle of gunshots, an alert that did not deter him but quickened his pace</w:t>
      </w:r>
      <w:r w:rsidR="0038302E" w:rsidRPr="002A3931">
        <w:rPr>
          <w:rFonts w:ascii="Unikurd Web" w:eastAsia="Times New Roman" w:hAnsi="Unikurd Web" w:cs="Unikurd Web"/>
          <w:sz w:val="24"/>
          <w:szCs w:val="24"/>
          <w:lang w:val="en-US" w:bidi="ar-KW"/>
        </w:rPr>
        <w:t xml:space="preserve">. </w:t>
      </w:r>
      <w:r w:rsidR="002C6C98" w:rsidRPr="002A3931">
        <w:rPr>
          <w:rFonts w:ascii="Unikurd Web" w:eastAsia="Times New Roman" w:hAnsi="Unikurd Web" w:cs="Unikurd Web"/>
          <w:sz w:val="24"/>
          <w:szCs w:val="24"/>
          <w:lang w:val="en-US" w:bidi="ar-KW"/>
        </w:rPr>
        <w:t>After a while, he heard a sound closer to him, resembling the rhythmic clanging of a tinsmith’s hammar, as if someone aimed to disturb the night by</w:t>
      </w:r>
      <w:r w:rsidR="000A2500" w:rsidRPr="002A3931">
        <w:rPr>
          <w:rFonts w:ascii="Unikurd Web" w:eastAsia="Times New Roman" w:hAnsi="Unikurd Web" w:cs="Unikurd Web"/>
          <w:sz w:val="24"/>
          <w:szCs w:val="24"/>
          <w:lang w:val="en-US" w:bidi="ar-KW"/>
        </w:rPr>
        <w:t xml:space="preserve"> straightening bent</w:t>
      </w:r>
      <w:r w:rsidR="002C6C98" w:rsidRPr="002A3931">
        <w:rPr>
          <w:rFonts w:ascii="Unikurd Web" w:eastAsia="Times New Roman" w:hAnsi="Unikurd Web" w:cs="Unikurd Web"/>
          <w:sz w:val="24"/>
          <w:szCs w:val="24"/>
          <w:lang w:val="en-US" w:bidi="ar-KW"/>
        </w:rPr>
        <w:t xml:space="preserve"> containers, crafting baking </w:t>
      </w:r>
      <w:r w:rsidR="000A2500" w:rsidRPr="002A3931">
        <w:rPr>
          <w:rFonts w:ascii="Unikurd Web" w:eastAsia="Times New Roman" w:hAnsi="Unikurd Web" w:cs="Unikurd Web"/>
          <w:sz w:val="24"/>
          <w:szCs w:val="24"/>
          <w:lang w:val="en-US" w:bidi="ar-KW"/>
        </w:rPr>
        <w:t>metals</w:t>
      </w:r>
      <w:r w:rsidR="002C6C98" w:rsidRPr="002A3931">
        <w:rPr>
          <w:rFonts w:ascii="Unikurd Web" w:eastAsia="Times New Roman" w:hAnsi="Unikurd Web" w:cs="Unikurd Web"/>
          <w:sz w:val="24"/>
          <w:szCs w:val="24"/>
          <w:lang w:val="en-US" w:bidi="ar-KW"/>
        </w:rPr>
        <w:t>,</w:t>
      </w:r>
      <w:r w:rsidR="000A2500" w:rsidRPr="002A3931">
        <w:rPr>
          <w:rFonts w:ascii="Unikurd Web" w:eastAsia="Times New Roman" w:hAnsi="Unikurd Web" w:cs="Unikurd Web"/>
          <w:sz w:val="24"/>
          <w:szCs w:val="24"/>
          <w:lang w:val="en-US" w:bidi="ar-KW"/>
        </w:rPr>
        <w:t xml:space="preserve"> and </w:t>
      </w:r>
      <w:r w:rsidR="002C6C98" w:rsidRPr="002A3931">
        <w:rPr>
          <w:rFonts w:ascii="Unikurd Web" w:eastAsia="Times New Roman" w:hAnsi="Unikurd Web" w:cs="Unikurd Web"/>
          <w:sz w:val="24"/>
          <w:szCs w:val="24"/>
          <w:lang w:val="en-US" w:bidi="ar-KW"/>
        </w:rPr>
        <w:t xml:space="preserve">forging </w:t>
      </w:r>
      <w:r w:rsidR="000A2500" w:rsidRPr="002A3931">
        <w:rPr>
          <w:rFonts w:ascii="Unikurd Web" w:eastAsia="Times New Roman" w:hAnsi="Unikurd Web" w:cs="Unikurd Web"/>
          <w:sz w:val="24"/>
          <w:szCs w:val="24"/>
          <w:lang w:val="en-US" w:bidi="ar-KW"/>
        </w:rPr>
        <w:t xml:space="preserve">barbecue grills. </w:t>
      </w:r>
      <w:r w:rsidR="00017523" w:rsidRPr="002A3931">
        <w:rPr>
          <w:rFonts w:ascii="Unikurd Web" w:eastAsia="Times New Roman" w:hAnsi="Unikurd Web" w:cs="Unikurd Web"/>
          <w:sz w:val="24"/>
          <w:szCs w:val="24"/>
          <w:lang w:val="en-US" w:bidi="ar-KW"/>
        </w:rPr>
        <w:t xml:space="preserve">He </w:t>
      </w:r>
      <w:r w:rsidR="002C6C98" w:rsidRPr="002A3931">
        <w:rPr>
          <w:rFonts w:ascii="Unikurd Web" w:eastAsia="Times New Roman" w:hAnsi="Unikurd Web" w:cs="Unikurd Web"/>
          <w:sz w:val="24"/>
          <w:szCs w:val="24"/>
          <w:lang w:val="en-US" w:bidi="ar-KW"/>
        </w:rPr>
        <w:t>halted</w:t>
      </w:r>
      <w:r w:rsidR="00017523" w:rsidRPr="002A3931">
        <w:rPr>
          <w:rFonts w:ascii="Unikurd Web" w:eastAsia="Times New Roman" w:hAnsi="Unikurd Web" w:cs="Unikurd Web"/>
          <w:sz w:val="24"/>
          <w:szCs w:val="24"/>
          <w:lang w:val="en-US" w:bidi="ar-KW"/>
        </w:rPr>
        <w:t>, listened attentively</w:t>
      </w:r>
      <w:r w:rsidR="002C6C98" w:rsidRPr="002A3931">
        <w:rPr>
          <w:rFonts w:ascii="Unikurd Web" w:eastAsia="Times New Roman" w:hAnsi="Unikurd Web" w:cs="Unikurd Web"/>
          <w:sz w:val="24"/>
          <w:szCs w:val="24"/>
          <w:lang w:val="en-US" w:bidi="ar-KW"/>
        </w:rPr>
        <w:t>,</w:t>
      </w:r>
      <w:r w:rsidR="00017523" w:rsidRPr="002A3931">
        <w:rPr>
          <w:rFonts w:ascii="Unikurd Web" w:eastAsia="Times New Roman" w:hAnsi="Unikurd Web" w:cs="Unikurd Web"/>
          <w:sz w:val="24"/>
          <w:szCs w:val="24"/>
          <w:lang w:val="en-US" w:bidi="ar-KW"/>
        </w:rPr>
        <w:t xml:space="preserve"> and asked himself</w:t>
      </w:r>
      <w:r w:rsidR="002C6C98" w:rsidRPr="002A3931">
        <w:rPr>
          <w:rFonts w:ascii="Unikurd Web" w:eastAsia="Times New Roman" w:hAnsi="Unikurd Web" w:cs="Unikurd Web"/>
          <w:sz w:val="24"/>
          <w:szCs w:val="24"/>
          <w:lang w:val="en-US" w:bidi="ar-KW"/>
        </w:rPr>
        <w:t>,</w:t>
      </w:r>
      <w:r w:rsidR="00017523" w:rsidRPr="002A3931">
        <w:rPr>
          <w:rFonts w:ascii="Unikurd Web" w:eastAsia="Times New Roman" w:hAnsi="Unikurd Web" w:cs="Unikurd Web"/>
          <w:sz w:val="24"/>
          <w:szCs w:val="24"/>
          <w:lang w:val="en-US" w:bidi="ar-KW"/>
        </w:rPr>
        <w:t xml:space="preserve"> “</w:t>
      </w:r>
      <w:r w:rsidR="002C6C98" w:rsidRPr="002A3931">
        <w:rPr>
          <w:rFonts w:ascii="Unikurd Web" w:eastAsia="Times New Roman" w:hAnsi="Unikurd Web" w:cs="Unikurd Web"/>
          <w:sz w:val="24"/>
          <w:szCs w:val="24"/>
          <w:lang w:val="en-US" w:bidi="ar-KW"/>
        </w:rPr>
        <w:t>T</w:t>
      </w:r>
      <w:r w:rsidR="00FA23C2" w:rsidRPr="002A3931">
        <w:rPr>
          <w:rFonts w:ascii="Unikurd Web" w:eastAsia="Times New Roman" w:hAnsi="Unikurd Web" w:cs="Unikurd Web"/>
          <w:sz w:val="24"/>
          <w:szCs w:val="24"/>
          <w:lang w:val="en-US" w:bidi="ar-KW"/>
        </w:rPr>
        <w:t xml:space="preserve">insmithing at night!” </w:t>
      </w:r>
      <w:r w:rsidR="002C6C98" w:rsidRPr="002A3931">
        <w:rPr>
          <w:rFonts w:ascii="Unikurd Web" w:eastAsia="Times New Roman" w:hAnsi="Unikurd Web" w:cs="Unikurd Web"/>
          <w:sz w:val="24"/>
          <w:szCs w:val="24"/>
          <w:lang w:val="en-US" w:bidi="ar-KW"/>
        </w:rPr>
        <w:t>Yet, the dissonant and unmusical noise</w:t>
      </w:r>
      <w:r w:rsidR="00FA23C2" w:rsidRPr="002A3931">
        <w:rPr>
          <w:rFonts w:ascii="Unikurd Web" w:eastAsia="Times New Roman" w:hAnsi="Unikurd Web" w:cs="Unikurd Web"/>
          <w:sz w:val="24"/>
          <w:szCs w:val="24"/>
          <w:lang w:val="en-US" w:bidi="ar-KW"/>
        </w:rPr>
        <w:t xml:space="preserve"> convinced </w:t>
      </w:r>
      <w:r w:rsidR="002C6C98" w:rsidRPr="002A3931">
        <w:rPr>
          <w:rFonts w:ascii="Unikurd Web" w:eastAsia="Times New Roman" w:hAnsi="Unikurd Web" w:cs="Unikurd Web"/>
          <w:sz w:val="24"/>
          <w:szCs w:val="24"/>
          <w:lang w:val="en-US" w:bidi="ar-KW"/>
        </w:rPr>
        <w:t xml:space="preserve">him </w:t>
      </w:r>
      <w:r w:rsidR="00FA23C2" w:rsidRPr="002A3931">
        <w:rPr>
          <w:rFonts w:ascii="Unikurd Web" w:eastAsia="Times New Roman" w:hAnsi="Unikurd Web" w:cs="Unikurd Web"/>
          <w:sz w:val="24"/>
          <w:szCs w:val="24"/>
          <w:lang w:val="en-US" w:bidi="ar-KW"/>
        </w:rPr>
        <w:t>that</w:t>
      </w:r>
      <w:r w:rsidR="002C6C98" w:rsidRPr="002A3931">
        <w:rPr>
          <w:rFonts w:ascii="Unikurd Web" w:eastAsia="Times New Roman" w:hAnsi="Unikurd Web" w:cs="Unikurd Web"/>
          <w:sz w:val="24"/>
          <w:szCs w:val="24"/>
          <w:lang w:val="en-US" w:bidi="ar-KW"/>
        </w:rPr>
        <w:t xml:space="preserve"> it could not be the work of a skilled </w:t>
      </w:r>
      <w:r w:rsidR="00FA23C2" w:rsidRPr="002A3931">
        <w:rPr>
          <w:rFonts w:ascii="Unikurd Web" w:eastAsia="Times New Roman" w:hAnsi="Unikurd Web" w:cs="Unikurd Web"/>
          <w:sz w:val="24"/>
          <w:szCs w:val="24"/>
          <w:lang w:val="en-US" w:bidi="ar-KW"/>
        </w:rPr>
        <w:t xml:space="preserve">tinsmith.   </w:t>
      </w:r>
    </w:p>
    <w:p w14:paraId="64A33814" w14:textId="77777777" w:rsidR="00FD3A5F" w:rsidRPr="002A3931" w:rsidRDefault="002C6C98" w:rsidP="00FD3A5F">
      <w:pPr>
        <w:spacing w:line="360" w:lineRule="auto"/>
        <w:jc w:val="both"/>
        <w:rPr>
          <w:rFonts w:ascii="Unikurd Web" w:eastAsia="Times New Roman" w:hAnsi="Unikurd Web" w:cs="Unikurd Web"/>
          <w:sz w:val="24"/>
          <w:szCs w:val="24"/>
          <w:lang w:val="en-US" w:bidi="ar-KW"/>
        </w:rPr>
      </w:pPr>
      <w:r w:rsidRPr="002A3931">
        <w:rPr>
          <w:rFonts w:ascii="Unikurd Web" w:eastAsia="Times New Roman" w:hAnsi="Unikurd Web" w:cs="Unikurd Web"/>
          <w:sz w:val="24"/>
          <w:szCs w:val="24"/>
          <w:lang w:val="en-US" w:bidi="ar-KW"/>
        </w:rPr>
        <w:t>Plunging</w:t>
      </w:r>
      <w:r w:rsidR="008E0099" w:rsidRPr="002A3931">
        <w:rPr>
          <w:rFonts w:ascii="Unikurd Web" w:eastAsia="Times New Roman" w:hAnsi="Unikurd Web" w:cs="Unikurd Web"/>
          <w:sz w:val="24"/>
          <w:szCs w:val="24"/>
          <w:lang w:val="en-US" w:bidi="ar-KW"/>
        </w:rPr>
        <w:t xml:space="preserve"> his hands in</w:t>
      </w:r>
      <w:r w:rsidRPr="002A3931">
        <w:rPr>
          <w:rFonts w:ascii="Unikurd Web" w:eastAsia="Times New Roman" w:hAnsi="Unikurd Web" w:cs="Unikurd Web"/>
          <w:sz w:val="24"/>
          <w:szCs w:val="24"/>
          <w:lang w:val="en-US" w:bidi="ar-KW"/>
        </w:rPr>
        <w:t xml:space="preserve">to </w:t>
      </w:r>
      <w:r w:rsidR="008E0099" w:rsidRPr="002A3931">
        <w:rPr>
          <w:rFonts w:ascii="Unikurd Web" w:eastAsia="Times New Roman" w:hAnsi="Unikurd Web" w:cs="Unikurd Web"/>
          <w:sz w:val="24"/>
          <w:szCs w:val="24"/>
          <w:lang w:val="en-US" w:bidi="ar-KW"/>
        </w:rPr>
        <w:t>his</w:t>
      </w:r>
      <w:r w:rsidRPr="002A3931">
        <w:rPr>
          <w:rFonts w:ascii="Unikurd Web" w:eastAsia="Times New Roman" w:hAnsi="Unikurd Web" w:cs="Unikurd Web"/>
          <w:sz w:val="24"/>
          <w:szCs w:val="24"/>
          <w:lang w:val="en-US" w:bidi="ar-KW"/>
        </w:rPr>
        <w:t xml:space="preserve"> loose</w:t>
      </w:r>
      <w:r w:rsidR="008E0099" w:rsidRPr="002A3931">
        <w:rPr>
          <w:rFonts w:ascii="Unikurd Web" w:eastAsia="Times New Roman" w:hAnsi="Unikurd Web" w:cs="Unikurd Web"/>
          <w:sz w:val="24"/>
          <w:szCs w:val="24"/>
          <w:lang w:val="en-US" w:bidi="ar-KW"/>
        </w:rPr>
        <w:t xml:space="preserve"> trouse</w:t>
      </w:r>
      <w:r w:rsidRPr="002A3931">
        <w:rPr>
          <w:rFonts w:ascii="Unikurd Web" w:eastAsia="Times New Roman" w:hAnsi="Unikurd Web" w:cs="Unikurd Web"/>
          <w:sz w:val="24"/>
          <w:szCs w:val="24"/>
          <w:lang w:val="en-US" w:bidi="ar-KW"/>
        </w:rPr>
        <w:t>rs, he</w:t>
      </w:r>
      <w:r w:rsidR="008E0099" w:rsidRPr="002A3931">
        <w:rPr>
          <w:rFonts w:ascii="Unikurd Web" w:eastAsia="Times New Roman" w:hAnsi="Unikurd Web" w:cs="Unikurd Web"/>
          <w:sz w:val="24"/>
          <w:szCs w:val="24"/>
          <w:lang w:val="en-US" w:bidi="ar-KW"/>
        </w:rPr>
        <w:t xml:space="preserve"> search</w:t>
      </w:r>
      <w:r w:rsidRPr="002A3931">
        <w:rPr>
          <w:rFonts w:ascii="Unikurd Web" w:eastAsia="Times New Roman" w:hAnsi="Unikurd Web" w:cs="Unikurd Web"/>
          <w:sz w:val="24"/>
          <w:szCs w:val="24"/>
          <w:lang w:val="en-US" w:bidi="ar-KW"/>
        </w:rPr>
        <w:t>ed</w:t>
      </w:r>
      <w:r w:rsidR="008E0099" w:rsidRPr="002A3931">
        <w:rPr>
          <w:rFonts w:ascii="Unikurd Web" w:eastAsia="Times New Roman" w:hAnsi="Unikurd Web" w:cs="Unikurd Web"/>
          <w:sz w:val="24"/>
          <w:szCs w:val="24"/>
          <w:lang w:val="en-US" w:bidi="ar-KW"/>
        </w:rPr>
        <w:t xml:space="preserve"> until h</w:t>
      </w:r>
      <w:r w:rsidR="00BD4BAF" w:rsidRPr="002A3931">
        <w:rPr>
          <w:rFonts w:ascii="Unikurd Web" w:eastAsia="Times New Roman" w:hAnsi="Unikurd Web" w:cs="Unikurd Web"/>
          <w:sz w:val="24"/>
          <w:szCs w:val="24"/>
          <w:lang w:val="en-US" w:bidi="ar-KW"/>
        </w:rPr>
        <w:t xml:space="preserve">is fingers brushed against an old Dinar. He left it untouched, still in its place, and stretched his right hand to his left wrist, becoming anxious when he couldn’t feel his wristwatch. He searched his jacket, shirt, and trousers’ pockets once more, </w:t>
      </w:r>
      <w:r w:rsidR="008C1E3F" w:rsidRPr="002A3931">
        <w:rPr>
          <w:rFonts w:ascii="Unikurd Web" w:eastAsia="Times New Roman" w:hAnsi="Unikurd Web" w:cs="Unikurd Web"/>
          <w:sz w:val="24"/>
          <w:szCs w:val="24"/>
          <w:lang w:val="en-US" w:bidi="ar-KW"/>
        </w:rPr>
        <w:t xml:space="preserve">but </w:t>
      </w:r>
      <w:r w:rsidR="00BD4BAF" w:rsidRPr="002A3931">
        <w:rPr>
          <w:rFonts w:ascii="Unikurd Web" w:eastAsia="Times New Roman" w:hAnsi="Unikurd Web" w:cs="Unikurd Web"/>
          <w:sz w:val="24"/>
          <w:szCs w:val="24"/>
          <w:lang w:val="en-US" w:bidi="ar-KW"/>
        </w:rPr>
        <w:t xml:space="preserve">his timepiece eluded him. Suddenly, he remembered leaving it at home. </w:t>
      </w:r>
      <w:r w:rsidR="00775E64" w:rsidRPr="002A3931">
        <w:rPr>
          <w:rFonts w:ascii="Unikurd Web" w:eastAsia="Times New Roman" w:hAnsi="Unikurd Web" w:cs="Unikurd Web"/>
          <w:sz w:val="24"/>
          <w:szCs w:val="24"/>
          <w:lang w:val="en-US" w:bidi="ar-KW"/>
        </w:rPr>
        <w:t xml:space="preserve"> </w:t>
      </w:r>
      <w:r w:rsidR="00BD4BAF" w:rsidRPr="002A3931">
        <w:rPr>
          <w:rFonts w:ascii="Unikurd Web" w:eastAsia="Times New Roman" w:hAnsi="Unikurd Web" w:cs="Unikurd Web"/>
          <w:sz w:val="24"/>
          <w:szCs w:val="24"/>
          <w:lang w:val="en-US" w:bidi="ar-KW"/>
        </w:rPr>
        <w:t xml:space="preserve">Before resuming his walk to reassure himself, he plunged his hand into his trousers’ pocket again and grasped the Dinar, exerting a slight pressure between his thumb and index finger. He had reason to be anxious as, a week prior, on the same path in the same alley, he was stopped, searched, and ruthlessly beaten by night bandits for lacking money. </w:t>
      </w:r>
    </w:p>
    <w:p w14:paraId="0AE184DB" w14:textId="3EB5C55A" w:rsidR="00832BC0" w:rsidRPr="002A3931" w:rsidRDefault="00FD3A5F" w:rsidP="00FD3A5F">
      <w:pPr>
        <w:spacing w:line="360" w:lineRule="auto"/>
        <w:jc w:val="both"/>
        <w:rPr>
          <w:rFonts w:ascii="Unikurd Web" w:eastAsia="Times New Roman" w:hAnsi="Unikurd Web" w:cs="Unikurd Web"/>
          <w:sz w:val="24"/>
          <w:szCs w:val="24"/>
          <w:lang w:val="en-US" w:bidi="ar-KW"/>
        </w:rPr>
      </w:pPr>
      <w:r w:rsidRPr="002A3931">
        <w:rPr>
          <w:rFonts w:ascii="Unikurd Web" w:eastAsia="Times New Roman" w:hAnsi="Unikurd Web" w:cs="Unikurd Web"/>
          <w:sz w:val="24"/>
          <w:szCs w:val="24"/>
          <w:lang w:val="en-US" w:bidi="ar-KW"/>
        </w:rPr>
        <w:t>Kawan</w:t>
      </w:r>
      <w:r w:rsidR="00E40E2C" w:rsidRPr="002A3931">
        <w:rPr>
          <w:rFonts w:ascii="Unikurd Web" w:eastAsia="Times New Roman" w:hAnsi="Unikurd Web" w:cs="Unikurd Web"/>
          <w:sz w:val="24"/>
          <w:szCs w:val="24"/>
          <w:lang w:val="en-US" w:bidi="ar-KW"/>
        </w:rPr>
        <w:t xml:space="preserve"> once heard him recount that night</w:t>
      </w:r>
      <w:r w:rsidRPr="002A3931">
        <w:rPr>
          <w:rFonts w:ascii="Unikurd Web" w:eastAsia="Times New Roman" w:hAnsi="Unikurd Web" w:cs="Unikurd Web"/>
          <w:sz w:val="24"/>
          <w:szCs w:val="24"/>
          <w:lang w:val="en-US" w:bidi="ar-KW"/>
        </w:rPr>
        <w:t xml:space="preserve"> as</w:t>
      </w:r>
      <w:r w:rsidR="00B3194D" w:rsidRPr="002A3931">
        <w:rPr>
          <w:rFonts w:ascii="Unikurd Web" w:eastAsia="Times New Roman" w:hAnsi="Unikurd Web" w:cs="Unikurd Web"/>
          <w:sz w:val="24"/>
          <w:szCs w:val="24"/>
          <w:lang w:val="en-US" w:bidi="ar-KW"/>
        </w:rPr>
        <w:t xml:space="preserve"> follows:</w:t>
      </w:r>
    </w:p>
    <w:p w14:paraId="08B289F9" w14:textId="77777777" w:rsidR="00236E33" w:rsidRPr="002A3931" w:rsidRDefault="00236E33" w:rsidP="00832BC0">
      <w:pPr>
        <w:spacing w:line="360" w:lineRule="auto"/>
        <w:jc w:val="both"/>
        <w:rPr>
          <w:rFonts w:ascii="Unikurd Web" w:eastAsia="Times New Roman" w:hAnsi="Unikurd Web" w:cs="Unikurd Web"/>
          <w:sz w:val="24"/>
          <w:szCs w:val="24"/>
          <w:lang w:val="en-US" w:bidi="ar-KW"/>
        </w:rPr>
      </w:pPr>
      <w:r w:rsidRPr="002A3931">
        <w:rPr>
          <w:rFonts w:ascii="Unikurd Web" w:eastAsia="Times New Roman" w:hAnsi="Unikurd Web" w:cs="Unikurd Web"/>
          <w:sz w:val="24"/>
          <w:szCs w:val="24"/>
          <w:lang w:val="en-US" w:bidi="ar-KW"/>
        </w:rPr>
        <w:t xml:space="preserve">Omar: “I only have </w:t>
      </w:r>
      <w:r w:rsidR="003E4541" w:rsidRPr="002A3931">
        <w:rPr>
          <w:rFonts w:ascii="Unikurd Web" w:eastAsia="Times New Roman" w:hAnsi="Unikurd Web" w:cs="Unikurd Web"/>
          <w:sz w:val="24"/>
          <w:szCs w:val="24"/>
          <w:lang w:val="en-US" w:bidi="ar-KW"/>
        </w:rPr>
        <w:t>three</w:t>
      </w:r>
      <w:r w:rsidR="00887D0E" w:rsidRPr="002A3931">
        <w:rPr>
          <w:rFonts w:ascii="Unikurd Web" w:eastAsia="Times New Roman" w:hAnsi="Unikurd Web" w:cs="Unikurd Web"/>
          <w:sz w:val="24"/>
          <w:szCs w:val="24"/>
          <w:lang w:val="en-US" w:bidi="ar-KW"/>
        </w:rPr>
        <w:t xml:space="preserve"> and a half fils on me.”</w:t>
      </w:r>
    </w:p>
    <w:p w14:paraId="4463C2B7" w14:textId="1FA3C2CB" w:rsidR="00887D0E" w:rsidRPr="002A3931" w:rsidRDefault="00887D0E" w:rsidP="00832BC0">
      <w:pPr>
        <w:spacing w:line="360" w:lineRule="auto"/>
        <w:jc w:val="both"/>
        <w:rPr>
          <w:rFonts w:ascii="Unikurd Web" w:eastAsia="Times New Roman" w:hAnsi="Unikurd Web" w:cs="Unikurd Web"/>
          <w:sz w:val="24"/>
          <w:szCs w:val="24"/>
          <w:lang w:val="en-US" w:bidi="ar-KW"/>
        </w:rPr>
      </w:pPr>
      <w:r w:rsidRPr="002A3931">
        <w:rPr>
          <w:rFonts w:ascii="Unikurd Web" w:eastAsia="Times New Roman" w:hAnsi="Unikurd Web" w:cs="Unikurd Web"/>
          <w:sz w:val="24"/>
          <w:szCs w:val="24"/>
          <w:lang w:val="en-US" w:bidi="ar-KW"/>
        </w:rPr>
        <w:t>Bandit: “</w:t>
      </w:r>
      <w:r w:rsidR="00B3194D" w:rsidRPr="002A3931">
        <w:rPr>
          <w:rFonts w:ascii="Unikurd Web" w:eastAsia="Times New Roman" w:hAnsi="Unikurd Web" w:cs="Unikurd Web"/>
          <w:sz w:val="24"/>
          <w:szCs w:val="24"/>
          <w:lang w:val="en-US" w:bidi="ar-KW"/>
        </w:rPr>
        <w:t>That</w:t>
      </w:r>
      <w:r w:rsidRPr="002A3931">
        <w:rPr>
          <w:rFonts w:ascii="Unikurd Web" w:eastAsia="Times New Roman" w:hAnsi="Unikurd Web" w:cs="Unikurd Web"/>
          <w:sz w:val="24"/>
          <w:szCs w:val="24"/>
          <w:lang w:val="en-US" w:bidi="ar-KW"/>
        </w:rPr>
        <w:t xml:space="preserve"> is not an amount.”</w:t>
      </w:r>
    </w:p>
    <w:p w14:paraId="4231B53B" w14:textId="47D30FF7" w:rsidR="00887D0E" w:rsidRPr="002A3931" w:rsidRDefault="00887D0E" w:rsidP="00832BC0">
      <w:pPr>
        <w:spacing w:line="360" w:lineRule="auto"/>
        <w:jc w:val="both"/>
        <w:rPr>
          <w:rFonts w:ascii="Unikurd Web" w:eastAsia="Times New Roman" w:hAnsi="Unikurd Web" w:cs="Unikurd Web"/>
          <w:sz w:val="24"/>
          <w:szCs w:val="24"/>
          <w:lang w:val="en-US" w:bidi="ar-KW"/>
        </w:rPr>
      </w:pPr>
      <w:r w:rsidRPr="002A3931">
        <w:rPr>
          <w:rFonts w:ascii="Unikurd Web" w:eastAsia="Times New Roman" w:hAnsi="Unikurd Web" w:cs="Unikurd Web"/>
          <w:sz w:val="24"/>
          <w:szCs w:val="24"/>
          <w:lang w:val="en-US" w:bidi="ar-KW"/>
        </w:rPr>
        <w:t xml:space="preserve">Omar: “God knows </w:t>
      </w:r>
      <w:r w:rsidR="00B3194D" w:rsidRPr="002A3931">
        <w:rPr>
          <w:rFonts w:ascii="Unikurd Web" w:eastAsia="Times New Roman" w:hAnsi="Unikurd Web" w:cs="Unikurd Web"/>
          <w:sz w:val="24"/>
          <w:szCs w:val="24"/>
          <w:lang w:val="en-US" w:bidi="ar-KW"/>
        </w:rPr>
        <w:t xml:space="preserve">that </w:t>
      </w:r>
      <w:r w:rsidRPr="002A3931">
        <w:rPr>
          <w:rFonts w:ascii="Unikurd Web" w:eastAsia="Times New Roman" w:hAnsi="Unikurd Web" w:cs="Unikurd Web"/>
          <w:sz w:val="24"/>
          <w:szCs w:val="24"/>
          <w:lang w:val="en-US" w:bidi="ar-KW"/>
        </w:rPr>
        <w:t xml:space="preserve">if I had </w:t>
      </w:r>
      <w:r w:rsidR="00F22D32" w:rsidRPr="002A3931">
        <w:rPr>
          <w:rFonts w:ascii="Unikurd Web" w:eastAsia="Times New Roman" w:hAnsi="Unikurd Web" w:cs="Unikurd Web"/>
          <w:sz w:val="24"/>
          <w:szCs w:val="24"/>
          <w:lang w:val="en-US" w:bidi="ar-KW"/>
        </w:rPr>
        <w:t xml:space="preserve">the </w:t>
      </w:r>
      <w:r w:rsidRPr="002A3931">
        <w:rPr>
          <w:rFonts w:ascii="Unikurd Web" w:eastAsia="Times New Roman" w:hAnsi="Unikurd Web" w:cs="Unikurd Web"/>
          <w:sz w:val="24"/>
          <w:szCs w:val="24"/>
          <w:lang w:val="en-US" w:bidi="ar-KW"/>
        </w:rPr>
        <w:t>money, I wo</w:t>
      </w:r>
      <w:r w:rsidR="00F22D32" w:rsidRPr="002A3931">
        <w:rPr>
          <w:rFonts w:ascii="Unikurd Web" w:eastAsia="Times New Roman" w:hAnsi="Unikurd Web" w:cs="Unikurd Web"/>
          <w:sz w:val="24"/>
          <w:szCs w:val="24"/>
          <w:lang w:val="en-US" w:bidi="ar-KW"/>
        </w:rPr>
        <w:t>uld</w:t>
      </w:r>
      <w:r w:rsidR="00B3194D" w:rsidRPr="002A3931">
        <w:rPr>
          <w:rFonts w:ascii="Unikurd Web" w:eastAsia="Times New Roman" w:hAnsi="Unikurd Web" w:cs="Unikurd Web"/>
          <w:sz w:val="24"/>
          <w:szCs w:val="24"/>
          <w:lang w:val="en-US" w:bidi="ar-KW"/>
        </w:rPr>
        <w:t>n’t</w:t>
      </w:r>
      <w:r w:rsidR="00F22D32" w:rsidRPr="002A3931">
        <w:rPr>
          <w:rFonts w:ascii="Unikurd Web" w:eastAsia="Times New Roman" w:hAnsi="Unikurd Web" w:cs="Unikurd Web"/>
          <w:sz w:val="24"/>
          <w:szCs w:val="24"/>
          <w:lang w:val="en-US" w:bidi="ar-KW"/>
        </w:rPr>
        <w:t xml:space="preserve"> be here this early m</w:t>
      </w:r>
      <w:r w:rsidR="00B3194D" w:rsidRPr="002A3931">
        <w:rPr>
          <w:rFonts w:ascii="Unikurd Web" w:eastAsia="Times New Roman" w:hAnsi="Unikurd Web" w:cs="Unikurd Web"/>
          <w:sz w:val="24"/>
          <w:szCs w:val="24"/>
          <w:lang w:val="en-US" w:bidi="ar-KW"/>
        </w:rPr>
        <w:t>o</w:t>
      </w:r>
      <w:r w:rsidR="00F22D32" w:rsidRPr="002A3931">
        <w:rPr>
          <w:rFonts w:ascii="Unikurd Web" w:eastAsia="Times New Roman" w:hAnsi="Unikurd Web" w:cs="Unikurd Web"/>
          <w:sz w:val="24"/>
          <w:szCs w:val="24"/>
          <w:lang w:val="en-US" w:bidi="ar-KW"/>
        </w:rPr>
        <w:t>rning</w:t>
      </w:r>
      <w:r w:rsidR="00B3194D" w:rsidRPr="002A3931">
        <w:rPr>
          <w:rFonts w:ascii="Unikurd Web" w:eastAsia="Times New Roman" w:hAnsi="Unikurd Web" w:cs="Unikurd Web"/>
          <w:sz w:val="24"/>
          <w:szCs w:val="24"/>
          <w:lang w:val="en-US" w:bidi="ar-KW"/>
        </w:rPr>
        <w:t>,</w:t>
      </w:r>
      <w:r w:rsidR="00F22D32" w:rsidRPr="002A3931">
        <w:rPr>
          <w:rFonts w:ascii="Unikurd Web" w:eastAsia="Times New Roman" w:hAnsi="Unikurd Web" w:cs="Unikurd Web"/>
          <w:sz w:val="24"/>
          <w:szCs w:val="24"/>
          <w:lang w:val="en-US" w:bidi="ar-KW"/>
        </w:rPr>
        <w:t xml:space="preserve"> </w:t>
      </w:r>
      <w:r w:rsidR="00B3194D" w:rsidRPr="002A3931">
        <w:rPr>
          <w:rFonts w:ascii="Unikurd Web" w:eastAsia="Times New Roman" w:hAnsi="Unikurd Web" w:cs="Unikurd Web"/>
          <w:sz w:val="24"/>
          <w:szCs w:val="24"/>
          <w:lang w:val="en-US" w:bidi="ar-KW"/>
        </w:rPr>
        <w:t>heading to</w:t>
      </w:r>
      <w:r w:rsidR="00F22D32" w:rsidRPr="002A3931">
        <w:rPr>
          <w:rFonts w:ascii="Unikurd Web" w:eastAsia="Times New Roman" w:hAnsi="Unikurd Web" w:cs="Unikurd Web"/>
          <w:sz w:val="24"/>
          <w:szCs w:val="24"/>
          <w:lang w:val="en-US" w:bidi="ar-KW"/>
        </w:rPr>
        <w:t xml:space="preserve"> work </w:t>
      </w:r>
      <w:r w:rsidR="00B3194D" w:rsidRPr="002A3931">
        <w:rPr>
          <w:rFonts w:ascii="Unikurd Web" w:eastAsia="Times New Roman" w:hAnsi="Unikurd Web" w:cs="Unikurd Web"/>
          <w:sz w:val="24"/>
          <w:szCs w:val="24"/>
          <w:lang w:val="en-US" w:bidi="ar-KW"/>
        </w:rPr>
        <w:t>at the</w:t>
      </w:r>
      <w:r w:rsidR="00F22D32" w:rsidRPr="002A3931">
        <w:rPr>
          <w:rFonts w:ascii="Unikurd Web" w:eastAsia="Times New Roman" w:hAnsi="Unikurd Web" w:cs="Unikurd Web"/>
          <w:sz w:val="24"/>
          <w:szCs w:val="24"/>
          <w:lang w:val="en-US" w:bidi="ar-KW"/>
        </w:rPr>
        <w:t xml:space="preserve"> Bakery.” </w:t>
      </w:r>
    </w:p>
    <w:p w14:paraId="08026E9B" w14:textId="008D7528" w:rsidR="00F22D32" w:rsidRPr="002A3931" w:rsidRDefault="00F22D32" w:rsidP="00832BC0">
      <w:pPr>
        <w:spacing w:line="360" w:lineRule="auto"/>
        <w:jc w:val="both"/>
        <w:rPr>
          <w:rFonts w:ascii="Unikurd Web" w:eastAsia="Times New Roman" w:hAnsi="Unikurd Web" w:cs="Unikurd Web"/>
          <w:sz w:val="24"/>
          <w:szCs w:val="24"/>
          <w:lang w:val="en-US" w:bidi="ar-KW"/>
        </w:rPr>
      </w:pPr>
      <w:r w:rsidRPr="002A3931">
        <w:rPr>
          <w:rFonts w:ascii="Unikurd Web" w:eastAsia="Times New Roman" w:hAnsi="Unikurd Web" w:cs="Unikurd Web"/>
          <w:sz w:val="24"/>
          <w:szCs w:val="24"/>
          <w:lang w:val="en-US" w:bidi="ar-KW"/>
        </w:rPr>
        <w:t>Bandit: “</w:t>
      </w:r>
      <w:r w:rsidR="00B3194D" w:rsidRPr="002A3931">
        <w:rPr>
          <w:rFonts w:ascii="Unikurd Web" w:eastAsia="Times New Roman" w:hAnsi="Unikurd Web" w:cs="Unikurd Web"/>
          <w:sz w:val="24"/>
          <w:szCs w:val="24"/>
          <w:lang w:val="en-US" w:bidi="ar-KW"/>
        </w:rPr>
        <w:t>Why</w:t>
      </w:r>
      <w:r w:rsidRPr="002A3931">
        <w:rPr>
          <w:rFonts w:ascii="Unikurd Web" w:eastAsia="Times New Roman" w:hAnsi="Unikurd Web" w:cs="Unikurd Web"/>
          <w:sz w:val="24"/>
          <w:szCs w:val="24"/>
          <w:lang w:val="en-US" w:bidi="ar-KW"/>
        </w:rPr>
        <w:t xml:space="preserve"> do</w:t>
      </w:r>
      <w:r w:rsidR="00B3194D" w:rsidRPr="002A3931">
        <w:rPr>
          <w:rFonts w:ascii="Unikurd Web" w:eastAsia="Times New Roman" w:hAnsi="Unikurd Web" w:cs="Unikurd Web"/>
          <w:sz w:val="24"/>
          <w:szCs w:val="24"/>
          <w:lang w:val="en-US" w:bidi="ar-KW"/>
        </w:rPr>
        <w:t>n’t</w:t>
      </w:r>
      <w:r w:rsidRPr="002A3931">
        <w:rPr>
          <w:rFonts w:ascii="Unikurd Web" w:eastAsia="Times New Roman" w:hAnsi="Unikurd Web" w:cs="Unikurd Web"/>
          <w:sz w:val="24"/>
          <w:szCs w:val="24"/>
          <w:lang w:val="en-US" w:bidi="ar-KW"/>
        </w:rPr>
        <w:t xml:space="preserve"> you</w:t>
      </w:r>
      <w:r w:rsidR="00B3194D" w:rsidRPr="002A3931">
        <w:rPr>
          <w:rFonts w:ascii="Unikurd Web" w:eastAsia="Times New Roman" w:hAnsi="Unikurd Web" w:cs="Unikurd Web"/>
          <w:sz w:val="24"/>
          <w:szCs w:val="24"/>
          <w:lang w:val="en-US" w:bidi="ar-KW"/>
        </w:rPr>
        <w:t xml:space="preserve"> carry</w:t>
      </w:r>
      <w:r w:rsidRPr="002A3931">
        <w:rPr>
          <w:rFonts w:ascii="Unikurd Web" w:eastAsia="Times New Roman" w:hAnsi="Unikurd Web" w:cs="Unikurd Web"/>
          <w:sz w:val="24"/>
          <w:szCs w:val="24"/>
          <w:lang w:val="en-US" w:bidi="ar-KW"/>
        </w:rPr>
        <w:t xml:space="preserve"> m</w:t>
      </w:r>
      <w:r w:rsidR="00B3194D" w:rsidRPr="002A3931">
        <w:rPr>
          <w:rFonts w:ascii="Unikurd Web" w:eastAsia="Times New Roman" w:hAnsi="Unikurd Web" w:cs="Unikurd Web"/>
          <w:sz w:val="24"/>
          <w:szCs w:val="24"/>
          <w:lang w:val="en-US" w:bidi="ar-KW"/>
        </w:rPr>
        <w:t xml:space="preserve">ore </w:t>
      </w:r>
      <w:r w:rsidRPr="002A3931">
        <w:rPr>
          <w:rFonts w:ascii="Unikurd Web" w:eastAsia="Times New Roman" w:hAnsi="Unikurd Web" w:cs="Unikurd Web"/>
          <w:sz w:val="24"/>
          <w:szCs w:val="24"/>
          <w:lang w:val="en-US" w:bidi="ar-KW"/>
        </w:rPr>
        <w:t>money?”</w:t>
      </w:r>
    </w:p>
    <w:p w14:paraId="6059DF70" w14:textId="731FF4F0" w:rsidR="00236E33" w:rsidRPr="002A3931" w:rsidRDefault="00F22D32" w:rsidP="00F22D32">
      <w:pPr>
        <w:spacing w:line="360" w:lineRule="auto"/>
        <w:jc w:val="both"/>
        <w:rPr>
          <w:rFonts w:ascii="Unikurd Web" w:eastAsia="Times New Roman" w:hAnsi="Unikurd Web" w:cs="Unikurd Web"/>
          <w:sz w:val="24"/>
          <w:szCs w:val="24"/>
          <w:lang w:val="en-US" w:bidi="ar-KW"/>
        </w:rPr>
      </w:pPr>
      <w:r w:rsidRPr="002A3931">
        <w:rPr>
          <w:rFonts w:ascii="Unikurd Web" w:eastAsia="Times New Roman" w:hAnsi="Unikurd Web" w:cs="Unikurd Web"/>
          <w:sz w:val="24"/>
          <w:szCs w:val="24"/>
          <w:lang w:val="en-US" w:bidi="ar-KW"/>
        </w:rPr>
        <w:t>Omar: “I am going to work</w:t>
      </w:r>
      <w:r w:rsidR="00B3194D" w:rsidRPr="002A3931">
        <w:rPr>
          <w:rFonts w:ascii="Unikurd Web" w:eastAsia="Times New Roman" w:hAnsi="Unikurd Web" w:cs="Unikurd Web"/>
          <w:sz w:val="24"/>
          <w:szCs w:val="24"/>
          <w:lang w:val="en-US" w:bidi="ar-KW"/>
        </w:rPr>
        <w:t>; why would I need a large sum of money</w:t>
      </w:r>
      <w:r w:rsidRPr="002A3931">
        <w:rPr>
          <w:rFonts w:ascii="Unikurd Web" w:eastAsia="Times New Roman" w:hAnsi="Unikurd Web" w:cs="Unikurd Web"/>
          <w:sz w:val="24"/>
          <w:szCs w:val="24"/>
          <w:lang w:val="en-US" w:bidi="ar-KW"/>
        </w:rPr>
        <w:t>?”</w:t>
      </w:r>
    </w:p>
    <w:p w14:paraId="72DDAF31" w14:textId="4D66569F" w:rsidR="00D7149E" w:rsidRPr="002A3931" w:rsidRDefault="002956B7" w:rsidP="00F22D32">
      <w:pPr>
        <w:spacing w:line="360" w:lineRule="auto"/>
        <w:jc w:val="both"/>
        <w:rPr>
          <w:rFonts w:ascii="Unikurd Web" w:eastAsia="Times New Roman" w:hAnsi="Unikurd Web" w:cs="Unikurd Web"/>
          <w:sz w:val="24"/>
          <w:szCs w:val="24"/>
          <w:lang w:val="en-US" w:bidi="ar-KW"/>
        </w:rPr>
      </w:pPr>
      <w:r w:rsidRPr="002A3931">
        <w:rPr>
          <w:rFonts w:ascii="Unikurd Web" w:eastAsia="Times New Roman" w:hAnsi="Unikurd Web" w:cs="Unikurd Web"/>
          <w:sz w:val="24"/>
          <w:szCs w:val="24"/>
          <w:lang w:val="en-US" w:bidi="ar-KW"/>
        </w:rPr>
        <w:t>“</w:t>
      </w:r>
      <w:r w:rsidR="00D7149E" w:rsidRPr="002A3931">
        <w:rPr>
          <w:rFonts w:ascii="Unikurd Web" w:eastAsia="Times New Roman" w:hAnsi="Unikurd Web" w:cs="Unikurd Web"/>
          <w:sz w:val="24"/>
          <w:szCs w:val="24"/>
          <w:lang w:val="en-US" w:bidi="ar-KW"/>
        </w:rPr>
        <w:t>Th</w:t>
      </w:r>
      <w:r w:rsidR="00B3194D" w:rsidRPr="002A3931">
        <w:rPr>
          <w:rFonts w:ascii="Unikurd Web" w:eastAsia="Times New Roman" w:hAnsi="Unikurd Web" w:cs="Unikurd Web"/>
          <w:sz w:val="24"/>
          <w:szCs w:val="24"/>
          <w:lang w:val="en-US" w:bidi="ar-KW"/>
        </w:rPr>
        <w:t>ey beat me mercilessly that</w:t>
      </w:r>
      <w:r w:rsidR="00D7149E" w:rsidRPr="002A3931">
        <w:rPr>
          <w:rFonts w:ascii="Unikurd Web" w:eastAsia="Times New Roman" w:hAnsi="Unikurd Web" w:cs="Unikurd Web"/>
          <w:sz w:val="24"/>
          <w:szCs w:val="24"/>
          <w:lang w:val="en-US" w:bidi="ar-KW"/>
        </w:rPr>
        <w:t xml:space="preserve"> night, t</w:t>
      </w:r>
      <w:r w:rsidR="00B3194D" w:rsidRPr="002A3931">
        <w:rPr>
          <w:rFonts w:ascii="Unikurd Web" w:eastAsia="Times New Roman" w:hAnsi="Unikurd Web" w:cs="Unikurd Web"/>
          <w:sz w:val="24"/>
          <w:szCs w:val="24"/>
          <w:lang w:val="en-US" w:bidi="ar-KW"/>
        </w:rPr>
        <w:t xml:space="preserve">aking my money </w:t>
      </w:r>
      <w:r w:rsidRPr="002A3931">
        <w:rPr>
          <w:rFonts w:ascii="Unikurd Web" w:eastAsia="Times New Roman" w:hAnsi="Unikurd Web" w:cs="Unikurd Web"/>
          <w:sz w:val="24"/>
          <w:szCs w:val="24"/>
          <w:lang w:val="en-US" w:bidi="ar-KW"/>
        </w:rPr>
        <w:t>and</w:t>
      </w:r>
      <w:r w:rsidR="00B3194D" w:rsidRPr="002A3931">
        <w:rPr>
          <w:rFonts w:ascii="Unikurd Web" w:eastAsia="Times New Roman" w:hAnsi="Unikurd Web" w:cs="Unikurd Web"/>
          <w:sz w:val="24"/>
          <w:szCs w:val="24"/>
          <w:lang w:val="en-US" w:bidi="ar-KW"/>
        </w:rPr>
        <w:t xml:space="preserve"> wristwatch before </w:t>
      </w:r>
      <w:r w:rsidRPr="002A3931">
        <w:rPr>
          <w:rFonts w:ascii="Unikurd Web" w:eastAsia="Times New Roman" w:hAnsi="Unikurd Web" w:cs="Unikurd Web"/>
          <w:sz w:val="24"/>
          <w:szCs w:val="24"/>
          <w:lang w:val="en-US" w:bidi="ar-KW"/>
        </w:rPr>
        <w:t>letting me go,” he added.</w:t>
      </w:r>
    </w:p>
    <w:p w14:paraId="3D96CD08" w14:textId="4B25F178" w:rsidR="00EA02C3" w:rsidRPr="002A3931" w:rsidRDefault="00B3194D" w:rsidP="00DE0805">
      <w:pPr>
        <w:spacing w:line="360" w:lineRule="auto"/>
        <w:jc w:val="both"/>
        <w:rPr>
          <w:rFonts w:ascii="Unikurd Web" w:eastAsia="Times New Roman" w:hAnsi="Unikurd Web" w:cs="Unikurd Web"/>
          <w:sz w:val="24"/>
          <w:szCs w:val="24"/>
          <w:lang w:val="en-US" w:bidi="ar-KW"/>
        </w:rPr>
      </w:pPr>
      <w:r w:rsidRPr="002A3931">
        <w:rPr>
          <w:rFonts w:ascii="Unikurd Web" w:eastAsia="Times New Roman" w:hAnsi="Unikurd Web" w:cs="Unikurd Web"/>
          <w:sz w:val="24"/>
          <w:szCs w:val="24"/>
          <w:lang w:val="en-US" w:bidi="ar-KW"/>
        </w:rPr>
        <w:t>Since</w:t>
      </w:r>
      <w:r w:rsidR="002956B7" w:rsidRPr="002A3931">
        <w:rPr>
          <w:rFonts w:ascii="Unikurd Web" w:eastAsia="Times New Roman" w:hAnsi="Unikurd Web" w:cs="Unikurd Web"/>
          <w:sz w:val="24"/>
          <w:szCs w:val="24"/>
          <w:lang w:val="en-US" w:bidi="ar-KW"/>
        </w:rPr>
        <w:t xml:space="preserve"> that night,</w:t>
      </w:r>
      <w:r w:rsidR="003E4541" w:rsidRPr="002A3931">
        <w:rPr>
          <w:rFonts w:ascii="Unikurd Web" w:hAnsi="Unikurd Web" w:cs="Unikurd Web"/>
          <w:sz w:val="24"/>
          <w:szCs w:val="24"/>
        </w:rPr>
        <w:t xml:space="preserve"> </w:t>
      </w:r>
      <w:r w:rsidR="008C6952" w:rsidRPr="002A3931">
        <w:rPr>
          <w:rFonts w:ascii="Unikurd Web" w:hAnsi="Unikurd Web" w:cs="Unikurd Web"/>
          <w:sz w:val="24"/>
          <w:szCs w:val="24"/>
        </w:rPr>
        <w:t xml:space="preserve">he </w:t>
      </w:r>
      <w:r w:rsidR="003E4541" w:rsidRPr="002A3931">
        <w:rPr>
          <w:rFonts w:ascii="Unikurd Web" w:eastAsia="Times New Roman" w:hAnsi="Unikurd Web" w:cs="Unikurd Web"/>
          <w:sz w:val="24"/>
          <w:szCs w:val="24"/>
          <w:lang w:val="en-US" w:bidi="ar-KW"/>
        </w:rPr>
        <w:t>only</w:t>
      </w:r>
      <w:r w:rsidRPr="002A3931">
        <w:rPr>
          <w:rFonts w:ascii="Unikurd Web" w:eastAsia="Times New Roman" w:hAnsi="Unikurd Web" w:cs="Unikurd Web"/>
          <w:sz w:val="24"/>
          <w:szCs w:val="24"/>
          <w:lang w:val="en-US" w:bidi="ar-KW"/>
        </w:rPr>
        <w:t xml:space="preserve"> ventured out of his</w:t>
      </w:r>
      <w:r w:rsidR="003E4541" w:rsidRPr="002A3931">
        <w:rPr>
          <w:rFonts w:ascii="Unikurd Web" w:eastAsia="Times New Roman" w:hAnsi="Unikurd Web" w:cs="Unikurd Web"/>
          <w:sz w:val="24"/>
          <w:szCs w:val="24"/>
          <w:lang w:val="en-US" w:bidi="ar-KW"/>
        </w:rPr>
        <w:t xml:space="preserve"> house in the early morning </w:t>
      </w:r>
      <w:r w:rsidR="00A67C6A" w:rsidRPr="002A3931">
        <w:rPr>
          <w:rFonts w:ascii="Unikurd Web" w:eastAsia="Times New Roman" w:hAnsi="Unikurd Web" w:cs="Unikurd Web"/>
          <w:sz w:val="24"/>
          <w:szCs w:val="24"/>
          <w:lang w:val="en-US" w:bidi="ar-KW"/>
        </w:rPr>
        <w:t>without</w:t>
      </w:r>
      <w:r w:rsidR="002956B7" w:rsidRPr="002A3931">
        <w:rPr>
          <w:rFonts w:ascii="Unikurd Web" w:eastAsia="Times New Roman" w:hAnsi="Unikurd Web" w:cs="Unikurd Web"/>
          <w:sz w:val="24"/>
          <w:szCs w:val="24"/>
          <w:lang w:val="en-US" w:bidi="ar-KW"/>
        </w:rPr>
        <w:t xml:space="preserve"> carrying a </w:t>
      </w:r>
      <w:r w:rsidR="00D700C6" w:rsidRPr="002A3931">
        <w:rPr>
          <w:rFonts w:ascii="Unikurd Web" w:eastAsia="Times New Roman" w:hAnsi="Unikurd Web" w:cs="Unikurd Web"/>
          <w:sz w:val="24"/>
          <w:szCs w:val="24"/>
          <w:lang w:val="en-US" w:bidi="ar-KW"/>
        </w:rPr>
        <w:t>significant</w:t>
      </w:r>
      <w:r w:rsidR="002956B7" w:rsidRPr="002A3931">
        <w:rPr>
          <w:rFonts w:ascii="Unikurd Web" w:eastAsia="Times New Roman" w:hAnsi="Unikurd Web" w:cs="Unikurd Web"/>
          <w:sz w:val="24"/>
          <w:szCs w:val="24"/>
          <w:lang w:val="en-US" w:bidi="ar-KW"/>
        </w:rPr>
        <w:t xml:space="preserve"> amount of money</w:t>
      </w:r>
      <w:r w:rsidR="00D700C6" w:rsidRPr="002A3931">
        <w:rPr>
          <w:rFonts w:ascii="Unikurd Web" w:eastAsia="Times New Roman" w:hAnsi="Unikurd Web" w:cs="Unikurd Web"/>
          <w:sz w:val="24"/>
          <w:szCs w:val="24"/>
          <w:lang w:val="en-US" w:bidi="ar-KW"/>
        </w:rPr>
        <w:t>,</w:t>
      </w:r>
      <w:r w:rsidR="002956B7" w:rsidRPr="002A3931">
        <w:rPr>
          <w:rFonts w:ascii="Unikurd Web" w:eastAsia="Times New Roman" w:hAnsi="Unikurd Web" w:cs="Unikurd Web"/>
          <w:sz w:val="24"/>
          <w:szCs w:val="24"/>
          <w:lang w:val="en-US" w:bidi="ar-KW"/>
        </w:rPr>
        <w:t xml:space="preserve"> to </w:t>
      </w:r>
      <w:r w:rsidR="00D700C6" w:rsidRPr="002A3931">
        <w:rPr>
          <w:rFonts w:ascii="Unikurd Web" w:eastAsia="Times New Roman" w:hAnsi="Unikurd Web" w:cs="Unikurd Web"/>
          <w:sz w:val="24"/>
          <w:szCs w:val="24"/>
          <w:lang w:val="en-US" w:bidi="ar-KW"/>
        </w:rPr>
        <w:t>minimize</w:t>
      </w:r>
      <w:r w:rsidR="002956B7" w:rsidRPr="002A3931">
        <w:rPr>
          <w:rFonts w:ascii="Unikurd Web" w:eastAsia="Times New Roman" w:hAnsi="Unikurd Web" w:cs="Unikurd Web"/>
          <w:sz w:val="24"/>
          <w:szCs w:val="24"/>
          <w:lang w:val="en-US" w:bidi="ar-KW"/>
        </w:rPr>
        <w:t xml:space="preserve"> the </w:t>
      </w:r>
      <w:r w:rsidR="00D700C6" w:rsidRPr="002A3931">
        <w:rPr>
          <w:rFonts w:ascii="Unikurd Web" w:eastAsia="Times New Roman" w:hAnsi="Unikurd Web" w:cs="Unikurd Web"/>
          <w:sz w:val="24"/>
          <w:szCs w:val="24"/>
          <w:lang w:val="en-US" w:bidi="ar-KW"/>
        </w:rPr>
        <w:t>anticipated</w:t>
      </w:r>
      <w:r w:rsidR="002956B7" w:rsidRPr="002A3931">
        <w:rPr>
          <w:rFonts w:ascii="Unikurd Web" w:eastAsia="Times New Roman" w:hAnsi="Unikurd Web" w:cs="Unikurd Web"/>
          <w:sz w:val="24"/>
          <w:szCs w:val="24"/>
          <w:lang w:val="en-US" w:bidi="ar-KW"/>
        </w:rPr>
        <w:t xml:space="preserve"> anger and threat of bandits. </w:t>
      </w:r>
    </w:p>
    <w:p w14:paraId="5D448AD7" w14:textId="77777777" w:rsidR="00187021" w:rsidRPr="002A3931" w:rsidRDefault="00187021" w:rsidP="00187021">
      <w:pPr>
        <w:spacing w:line="360" w:lineRule="auto"/>
        <w:jc w:val="both"/>
        <w:rPr>
          <w:rFonts w:ascii="Unikurd Web" w:eastAsia="Times New Roman" w:hAnsi="Unikurd Web" w:cs="Unikurd Web"/>
          <w:sz w:val="24"/>
          <w:szCs w:val="24"/>
          <w:lang w:val="en-US" w:bidi="ar-KW"/>
        </w:rPr>
      </w:pPr>
    </w:p>
    <w:p w14:paraId="29044AAA" w14:textId="77777777" w:rsidR="00C737B1" w:rsidRPr="002A3931" w:rsidRDefault="00C737B1" w:rsidP="00187021">
      <w:pPr>
        <w:spacing w:line="360" w:lineRule="auto"/>
        <w:jc w:val="both"/>
        <w:rPr>
          <w:rFonts w:ascii="Unikurd Web" w:eastAsia="Times New Roman" w:hAnsi="Unikurd Web" w:cs="Unikurd Web"/>
          <w:sz w:val="24"/>
          <w:szCs w:val="24"/>
          <w:lang w:val="en-US" w:bidi="ar-KW"/>
        </w:rPr>
      </w:pPr>
    </w:p>
    <w:p w14:paraId="3837BBBF" w14:textId="77777777" w:rsidR="00C737B1" w:rsidRPr="002A3931" w:rsidRDefault="00C737B1" w:rsidP="00187021">
      <w:pPr>
        <w:spacing w:line="360" w:lineRule="auto"/>
        <w:jc w:val="both"/>
        <w:rPr>
          <w:rFonts w:ascii="Unikurd Web" w:eastAsia="Times New Roman" w:hAnsi="Unikurd Web" w:cs="Unikurd Web"/>
          <w:sz w:val="24"/>
          <w:szCs w:val="24"/>
          <w:lang w:val="en-US" w:bidi="ar-KW"/>
        </w:rPr>
      </w:pPr>
    </w:p>
    <w:p w14:paraId="6B7DB250" w14:textId="77777777" w:rsidR="00C737B1" w:rsidRPr="002A3931" w:rsidRDefault="00C737B1" w:rsidP="00187021">
      <w:pPr>
        <w:spacing w:line="360" w:lineRule="auto"/>
        <w:jc w:val="both"/>
        <w:rPr>
          <w:rFonts w:ascii="Unikurd Web" w:eastAsia="Times New Roman" w:hAnsi="Unikurd Web" w:cs="Unikurd Web"/>
          <w:sz w:val="24"/>
          <w:szCs w:val="24"/>
          <w:lang w:val="en-US" w:bidi="ar-KW"/>
        </w:rPr>
      </w:pPr>
    </w:p>
    <w:p w14:paraId="2804B6C3" w14:textId="77777777" w:rsidR="00C737B1" w:rsidRPr="002A3931" w:rsidRDefault="00C737B1" w:rsidP="00187021">
      <w:pPr>
        <w:spacing w:line="360" w:lineRule="auto"/>
        <w:jc w:val="both"/>
        <w:rPr>
          <w:rFonts w:ascii="Unikurd Web" w:eastAsia="Times New Roman" w:hAnsi="Unikurd Web" w:cs="Unikurd Web"/>
          <w:sz w:val="24"/>
          <w:szCs w:val="24"/>
          <w:lang w:val="en-US" w:bidi="ar-KW"/>
        </w:rPr>
      </w:pPr>
    </w:p>
    <w:p w14:paraId="679F7B38" w14:textId="77777777" w:rsidR="00C737B1" w:rsidRPr="002A3931" w:rsidRDefault="00C737B1" w:rsidP="00187021">
      <w:pPr>
        <w:spacing w:line="360" w:lineRule="auto"/>
        <w:jc w:val="both"/>
        <w:rPr>
          <w:rFonts w:ascii="Unikurd Web" w:eastAsia="Times New Roman" w:hAnsi="Unikurd Web" w:cs="Unikurd Web"/>
          <w:sz w:val="24"/>
          <w:szCs w:val="24"/>
          <w:lang w:val="en-US" w:bidi="ar-KW"/>
        </w:rPr>
      </w:pPr>
    </w:p>
    <w:p w14:paraId="43407E8A" w14:textId="77777777" w:rsidR="00C737B1" w:rsidRDefault="00C737B1" w:rsidP="00187021">
      <w:pPr>
        <w:spacing w:line="360" w:lineRule="auto"/>
        <w:jc w:val="both"/>
        <w:rPr>
          <w:rFonts w:ascii="Unikurd Web" w:eastAsia="Times New Roman" w:hAnsi="Unikurd Web" w:cs="Unikurd Web"/>
          <w:sz w:val="24"/>
          <w:szCs w:val="24"/>
          <w:lang w:val="en-US" w:bidi="ar-KW"/>
        </w:rPr>
      </w:pPr>
    </w:p>
    <w:p w14:paraId="40571079" w14:textId="77777777" w:rsidR="006B6B84" w:rsidRPr="002A3931" w:rsidRDefault="006B6B84" w:rsidP="00187021">
      <w:pPr>
        <w:spacing w:line="360" w:lineRule="auto"/>
        <w:jc w:val="both"/>
        <w:rPr>
          <w:rFonts w:ascii="Unikurd Web" w:eastAsia="Times New Roman" w:hAnsi="Unikurd Web" w:cs="Unikurd Web"/>
          <w:sz w:val="24"/>
          <w:szCs w:val="24"/>
          <w:lang w:val="en-US" w:bidi="ar-KW"/>
        </w:rPr>
      </w:pPr>
    </w:p>
    <w:p w14:paraId="100BD33D" w14:textId="77777777" w:rsidR="00C737B1" w:rsidRPr="002A3931" w:rsidRDefault="00C737B1" w:rsidP="00187021">
      <w:pPr>
        <w:spacing w:line="360" w:lineRule="auto"/>
        <w:jc w:val="both"/>
        <w:rPr>
          <w:rFonts w:ascii="Unikurd Web" w:eastAsia="Times New Roman" w:hAnsi="Unikurd Web" w:cs="Unikurd Web"/>
          <w:sz w:val="24"/>
          <w:szCs w:val="24"/>
          <w:lang w:val="en-US" w:bidi="ar-KW"/>
        </w:rPr>
      </w:pPr>
    </w:p>
    <w:p w14:paraId="6F7B96FD" w14:textId="77777777" w:rsidR="00C737B1" w:rsidRPr="002A3931" w:rsidRDefault="00C737B1" w:rsidP="00187021">
      <w:pPr>
        <w:spacing w:line="360" w:lineRule="auto"/>
        <w:jc w:val="both"/>
        <w:rPr>
          <w:rFonts w:ascii="Unikurd Web" w:eastAsia="Times New Roman" w:hAnsi="Unikurd Web" w:cs="Unikurd Web"/>
          <w:sz w:val="24"/>
          <w:szCs w:val="24"/>
          <w:lang w:val="en-US" w:bidi="ar-KW"/>
        </w:rPr>
      </w:pPr>
    </w:p>
    <w:p w14:paraId="5251A31C" w14:textId="77777777" w:rsidR="002307C3" w:rsidRPr="002A3931" w:rsidRDefault="002307C3" w:rsidP="00187021">
      <w:pPr>
        <w:spacing w:line="360" w:lineRule="auto"/>
        <w:jc w:val="both"/>
        <w:rPr>
          <w:rFonts w:ascii="Unikurd Web" w:eastAsia="Times New Roman" w:hAnsi="Unikurd Web" w:cs="Unikurd Web"/>
          <w:sz w:val="24"/>
          <w:szCs w:val="24"/>
          <w:lang w:val="en-US" w:bidi="ar-KW"/>
        </w:rPr>
      </w:pPr>
    </w:p>
    <w:p w14:paraId="20EB42DD" w14:textId="77777777" w:rsidR="00187021" w:rsidRPr="002A3931" w:rsidRDefault="00187021" w:rsidP="00187021">
      <w:pPr>
        <w:spacing w:line="360" w:lineRule="auto"/>
        <w:jc w:val="both"/>
        <w:rPr>
          <w:rFonts w:ascii="Unikurd Web" w:eastAsia="Times New Roman" w:hAnsi="Unikurd Web" w:cs="Unikurd Web"/>
          <w:sz w:val="24"/>
          <w:szCs w:val="24"/>
          <w:rtl/>
          <w:lang w:val="en-US" w:bidi="ar-KW"/>
        </w:rPr>
      </w:pPr>
    </w:p>
    <w:p w14:paraId="10B58D74" w14:textId="4E87A437" w:rsidR="00236E33" w:rsidRPr="009A6F50" w:rsidRDefault="00E81B5C" w:rsidP="009450EC">
      <w:pPr>
        <w:bidi/>
        <w:spacing w:after="0" w:line="360" w:lineRule="auto"/>
        <w:jc w:val="center"/>
        <w:rPr>
          <w:rFonts w:ascii="Unikurd Web" w:eastAsia="Times New Roman" w:hAnsi="Unikurd Web" w:cs="Unikurd Web"/>
          <w:b/>
          <w:bCs/>
          <w:color w:val="000000" w:themeColor="text1"/>
          <w:sz w:val="24"/>
          <w:szCs w:val="24"/>
          <w:rtl/>
          <w:lang w:val="en-US" w:bidi="ar-KW"/>
        </w:rPr>
      </w:pPr>
      <w:r w:rsidRPr="009A6F50">
        <w:rPr>
          <w:rFonts w:ascii="Unikurd Web" w:eastAsia="Times New Roman" w:hAnsi="Unikurd Web" w:cs="Unikurd Web"/>
          <w:b/>
          <w:bCs/>
          <w:color w:val="000000" w:themeColor="text1"/>
          <w:sz w:val="24"/>
          <w:szCs w:val="24"/>
          <w:lang w:val="en-US" w:bidi="ar-KW"/>
        </w:rPr>
        <w:t>(</w:t>
      </w:r>
      <w:r w:rsidR="00D44ED6" w:rsidRPr="009A6F50">
        <w:rPr>
          <w:rFonts w:ascii="Unikurd Web" w:hAnsi="Unikurd Web" w:cs="Unikurd Web"/>
          <w:b/>
          <w:bCs/>
          <w:sz w:val="24"/>
          <w:szCs w:val="24"/>
        </w:rPr>
        <w:t>Chapter</w:t>
      </w:r>
      <w:r w:rsidR="00D44ED6" w:rsidRPr="009A6F50">
        <w:rPr>
          <w:rFonts w:ascii="Unikurd Web" w:eastAsia="Times New Roman" w:hAnsi="Unikurd Web" w:cs="Unikurd Web"/>
          <w:b/>
          <w:bCs/>
          <w:color w:val="000000" w:themeColor="text1"/>
          <w:sz w:val="24"/>
          <w:szCs w:val="24"/>
          <w:lang w:val="en-US" w:bidi="ar-KW"/>
        </w:rPr>
        <w:t xml:space="preserve"> -</w:t>
      </w:r>
      <w:r w:rsidRPr="009A6F50">
        <w:rPr>
          <w:rFonts w:ascii="Unikurd Web" w:eastAsia="Times New Roman" w:hAnsi="Unikurd Web" w:cs="Unikurd Web"/>
          <w:b/>
          <w:bCs/>
          <w:color w:val="000000" w:themeColor="text1"/>
          <w:sz w:val="24"/>
          <w:szCs w:val="24"/>
          <w:lang w:val="en-US" w:bidi="ar-KW"/>
        </w:rPr>
        <w:t>2)</w:t>
      </w:r>
    </w:p>
    <w:p w14:paraId="401B8921" w14:textId="255E9485" w:rsidR="00044C6E" w:rsidRPr="002A3931" w:rsidRDefault="000C6D66" w:rsidP="00044C6E">
      <w:pPr>
        <w:bidi/>
        <w:spacing w:after="0" w:line="360" w:lineRule="auto"/>
        <w:jc w:val="right"/>
        <w:rPr>
          <w:rFonts w:ascii="Unikurd Web" w:eastAsia="Times New Roman" w:hAnsi="Unikurd Web" w:cs="Unikurd Web"/>
          <w:color w:val="000000" w:themeColor="text1"/>
          <w:sz w:val="24"/>
          <w:szCs w:val="24"/>
          <w:lang w:val="en-US" w:bidi="ar-KW"/>
        </w:rPr>
      </w:pPr>
      <w:r w:rsidRPr="002A3931">
        <w:rPr>
          <w:rFonts w:ascii="Unikurd Web" w:eastAsia="Times New Roman" w:hAnsi="Unikurd Web" w:cs="Unikurd Web"/>
          <w:color w:val="000000" w:themeColor="text1"/>
          <w:sz w:val="24"/>
          <w:szCs w:val="24"/>
          <w:lang w:val="en-US" w:bidi="ar-KW"/>
        </w:rPr>
        <w:t xml:space="preserve">In the ally, he </w:t>
      </w:r>
      <w:r w:rsidR="00CF17B1" w:rsidRPr="002A3931">
        <w:rPr>
          <w:rFonts w:ascii="Unikurd Web" w:eastAsia="Times New Roman" w:hAnsi="Unikurd Web" w:cs="Unikurd Web"/>
          <w:color w:val="000000" w:themeColor="text1"/>
          <w:sz w:val="24"/>
          <w:szCs w:val="24"/>
          <w:lang w:val="en-US" w:bidi="ar-KW"/>
        </w:rPr>
        <w:t>crept</w:t>
      </w:r>
      <w:r w:rsidRPr="002A3931">
        <w:rPr>
          <w:rFonts w:ascii="Unikurd Web" w:eastAsia="Times New Roman" w:hAnsi="Unikurd Web" w:cs="Unikurd Web"/>
          <w:color w:val="000000" w:themeColor="text1"/>
          <w:sz w:val="24"/>
          <w:szCs w:val="24"/>
          <w:lang w:val="en-US" w:bidi="ar-KW"/>
        </w:rPr>
        <w:t xml:space="preserve"> bit by bit toward the </w:t>
      </w:r>
      <w:r w:rsidR="00166986" w:rsidRPr="002A3931">
        <w:rPr>
          <w:rFonts w:ascii="Unikurd Web" w:eastAsia="Times New Roman" w:hAnsi="Unikurd Web" w:cs="Unikurd Web"/>
          <w:color w:val="000000" w:themeColor="text1"/>
          <w:sz w:val="24"/>
          <w:szCs w:val="24"/>
          <w:lang w:val="en-US" w:bidi="ar-KW"/>
        </w:rPr>
        <w:t>discordant and irregular</w:t>
      </w:r>
      <w:r w:rsidR="00E81B5C" w:rsidRPr="002A3931">
        <w:rPr>
          <w:rFonts w:ascii="Unikurd Web" w:eastAsia="Times New Roman" w:hAnsi="Unikurd Web" w:cs="Unikurd Web"/>
          <w:color w:val="000000" w:themeColor="text1"/>
          <w:sz w:val="24"/>
          <w:szCs w:val="24"/>
          <w:lang w:val="en-US" w:bidi="ar-KW"/>
        </w:rPr>
        <w:t xml:space="preserve"> s</w:t>
      </w:r>
      <w:r w:rsidR="00525254" w:rsidRPr="002A3931">
        <w:rPr>
          <w:rFonts w:ascii="Unikurd Web" w:eastAsia="Times New Roman" w:hAnsi="Unikurd Web" w:cs="Unikurd Web"/>
          <w:color w:val="000000" w:themeColor="text1"/>
          <w:sz w:val="24"/>
          <w:szCs w:val="24"/>
          <w:lang w:bidi="ar-KW"/>
        </w:rPr>
        <w:t>ound</w:t>
      </w:r>
      <w:r w:rsidR="00166986" w:rsidRPr="002A3931">
        <w:rPr>
          <w:rFonts w:ascii="Unikurd Web" w:eastAsia="Times New Roman" w:hAnsi="Unikurd Web" w:cs="Unikurd Web"/>
          <w:color w:val="000000" w:themeColor="text1"/>
          <w:sz w:val="24"/>
          <w:szCs w:val="24"/>
          <w:lang w:val="en-US" w:bidi="ar-KW"/>
        </w:rPr>
        <w:t>, which</w:t>
      </w:r>
      <w:r w:rsidR="003E4541" w:rsidRPr="002A3931">
        <w:rPr>
          <w:rFonts w:ascii="Unikurd Web" w:eastAsia="Times New Roman" w:hAnsi="Unikurd Web" w:cs="Unikurd Web"/>
          <w:color w:val="000000" w:themeColor="text1"/>
          <w:sz w:val="24"/>
          <w:szCs w:val="24"/>
          <w:lang w:val="en-US" w:bidi="ar-KW"/>
        </w:rPr>
        <w:t xml:space="preserve"> </w:t>
      </w:r>
      <w:r w:rsidR="00E81B5C" w:rsidRPr="002A3931">
        <w:rPr>
          <w:rFonts w:ascii="Unikurd Web" w:eastAsia="Times New Roman" w:hAnsi="Unikurd Web" w:cs="Unikurd Web"/>
          <w:color w:val="000000" w:themeColor="text1"/>
          <w:sz w:val="24"/>
          <w:szCs w:val="24"/>
          <w:lang w:val="en-US" w:bidi="ar-KW"/>
        </w:rPr>
        <w:t xml:space="preserve">he </w:t>
      </w:r>
      <w:r w:rsidR="00166986" w:rsidRPr="002A3931">
        <w:rPr>
          <w:rFonts w:ascii="Unikurd Web" w:eastAsia="Times New Roman" w:hAnsi="Unikurd Web" w:cs="Unikurd Web"/>
          <w:color w:val="000000" w:themeColor="text1"/>
          <w:sz w:val="24"/>
          <w:szCs w:val="24"/>
          <w:lang w:val="en-US" w:bidi="ar-KW"/>
        </w:rPr>
        <w:t>thought resembled the work of a tinsmith. He then</w:t>
      </w:r>
      <w:r w:rsidR="00E81B5C" w:rsidRPr="002A3931">
        <w:rPr>
          <w:rFonts w:ascii="Unikurd Web" w:eastAsia="Times New Roman" w:hAnsi="Unikurd Web" w:cs="Unikurd Web"/>
          <w:color w:val="000000" w:themeColor="text1"/>
          <w:sz w:val="24"/>
          <w:szCs w:val="24"/>
          <w:lang w:val="en-US" w:bidi="ar-KW"/>
        </w:rPr>
        <w:t xml:space="preserve"> saw a shadow in front </w:t>
      </w:r>
      <w:r w:rsidR="00166986" w:rsidRPr="002A3931">
        <w:rPr>
          <w:rFonts w:ascii="Unikurd Web" w:eastAsia="Times New Roman" w:hAnsi="Unikurd Web" w:cs="Unikurd Web"/>
          <w:color w:val="000000" w:themeColor="text1"/>
          <w:sz w:val="24"/>
          <w:szCs w:val="24"/>
          <w:lang w:val="en-US" w:bidi="ar-KW"/>
        </w:rPr>
        <w:t>of</w:t>
      </w:r>
      <w:r w:rsidR="00E81B5C" w:rsidRPr="002A3931">
        <w:rPr>
          <w:rFonts w:ascii="Unikurd Web" w:eastAsia="Times New Roman" w:hAnsi="Unikurd Web" w:cs="Unikurd Web"/>
          <w:color w:val="000000" w:themeColor="text1"/>
          <w:sz w:val="24"/>
          <w:szCs w:val="24"/>
          <w:lang w:val="en-US" w:bidi="ar-KW"/>
        </w:rPr>
        <w:t xml:space="preserve"> hi</w:t>
      </w:r>
      <w:r w:rsidR="00166986" w:rsidRPr="002A3931">
        <w:rPr>
          <w:rFonts w:ascii="Unikurd Web" w:eastAsia="Times New Roman" w:hAnsi="Unikurd Web" w:cs="Unikurd Web"/>
          <w:color w:val="000000" w:themeColor="text1"/>
          <w:sz w:val="24"/>
          <w:szCs w:val="24"/>
          <w:lang w:val="en-US" w:bidi="ar-KW"/>
        </w:rPr>
        <w:t>m on the</w:t>
      </w:r>
      <w:r w:rsidR="00E81B5C" w:rsidRPr="002A3931">
        <w:rPr>
          <w:rFonts w:ascii="Unikurd Web" w:eastAsia="Times New Roman" w:hAnsi="Unikurd Web" w:cs="Unikurd Web"/>
          <w:color w:val="000000" w:themeColor="text1"/>
          <w:sz w:val="24"/>
          <w:szCs w:val="24"/>
          <w:lang w:val="en-US" w:bidi="ar-KW"/>
        </w:rPr>
        <w:t xml:space="preserve"> left </w:t>
      </w:r>
      <w:r w:rsidR="006A0C63" w:rsidRPr="002A3931">
        <w:rPr>
          <w:rFonts w:ascii="Unikurd Web" w:eastAsia="Times New Roman" w:hAnsi="Unikurd Web" w:cs="Unikurd Web"/>
          <w:color w:val="000000" w:themeColor="text1"/>
          <w:sz w:val="24"/>
          <w:szCs w:val="24"/>
          <w:lang w:val="en-US" w:bidi="ar-KW"/>
        </w:rPr>
        <w:t>side.</w:t>
      </w:r>
      <w:r w:rsidR="00E81B5C" w:rsidRPr="002A3931">
        <w:rPr>
          <w:rFonts w:ascii="Unikurd Web" w:eastAsia="Times New Roman" w:hAnsi="Unikurd Web" w:cs="Unikurd Web"/>
          <w:color w:val="000000" w:themeColor="text1"/>
          <w:sz w:val="24"/>
          <w:szCs w:val="24"/>
          <w:lang w:val="en-US" w:bidi="ar-KW"/>
        </w:rPr>
        <w:t xml:space="preserve"> </w:t>
      </w:r>
      <w:r w:rsidR="00166986" w:rsidRPr="002A3931">
        <w:rPr>
          <w:rFonts w:ascii="Unikurd Web" w:eastAsia="Times New Roman" w:hAnsi="Unikurd Web" w:cs="Unikurd Web"/>
          <w:color w:val="000000" w:themeColor="text1"/>
          <w:sz w:val="24"/>
          <w:szCs w:val="24"/>
          <w:lang w:val="en-US" w:bidi="ar-KW"/>
        </w:rPr>
        <w:t>Fearful that it might be a member of the state’s officials hiding to ambush the Peshmerga</w:t>
      </w:r>
      <w:r w:rsidR="00690318" w:rsidRPr="002A3931">
        <w:rPr>
          <w:rFonts w:ascii="Unikurd Web" w:eastAsia="Times New Roman" w:hAnsi="Unikurd Web" w:cs="Unikurd Web"/>
          <w:color w:val="000000" w:themeColor="text1"/>
          <w:sz w:val="24"/>
          <w:szCs w:val="24"/>
          <w:lang w:val="en-US" w:bidi="ar-KW"/>
        </w:rPr>
        <w:t>/</w:t>
      </w:r>
      <w:r w:rsidR="00B47C70">
        <w:rPr>
          <w:rFonts w:ascii="Unikurd Web" w:eastAsia="Times New Roman" w:hAnsi="Unikurd Web" w:cs="Unikurd Web"/>
          <w:color w:val="000000" w:themeColor="text1"/>
          <w:sz w:val="24"/>
          <w:szCs w:val="24"/>
          <w:lang w:val="en-US" w:bidi="ar-KW"/>
        </w:rPr>
        <w:t xml:space="preserve">Kurdish </w:t>
      </w:r>
      <w:r w:rsidR="00690318" w:rsidRPr="002A3931">
        <w:rPr>
          <w:rFonts w:ascii="Unikurd Web" w:eastAsia="Times New Roman" w:hAnsi="Unikurd Web" w:cs="Unikurd Web"/>
          <w:color w:val="000000" w:themeColor="text1"/>
          <w:sz w:val="24"/>
          <w:szCs w:val="24"/>
          <w:lang w:val="en-US" w:bidi="ar-KW"/>
        </w:rPr>
        <w:t>fighter</w:t>
      </w:r>
      <w:r w:rsidR="00166986" w:rsidRPr="002A3931">
        <w:rPr>
          <w:rFonts w:ascii="Unikurd Web" w:eastAsia="Times New Roman" w:hAnsi="Unikurd Web" w:cs="Unikurd Web"/>
          <w:color w:val="000000" w:themeColor="text1"/>
          <w:sz w:val="24"/>
          <w:szCs w:val="24"/>
          <w:lang w:val="en-US" w:bidi="ar-KW"/>
        </w:rPr>
        <w:t xml:space="preserve">, he hesitated to direct the light towards it. </w:t>
      </w:r>
      <w:r w:rsidR="006A0C63" w:rsidRPr="002A3931">
        <w:rPr>
          <w:rFonts w:ascii="Unikurd Web" w:eastAsia="Times New Roman" w:hAnsi="Unikurd Web" w:cs="Unikurd Web"/>
          <w:color w:val="000000" w:themeColor="text1"/>
          <w:sz w:val="24"/>
          <w:szCs w:val="24"/>
          <w:lang w:val="en-US" w:bidi="ar-KW"/>
        </w:rPr>
        <w:t>He</w:t>
      </w:r>
      <w:r w:rsidR="00166986" w:rsidRPr="002A3931">
        <w:rPr>
          <w:rFonts w:ascii="Unikurd Web" w:eastAsia="Times New Roman" w:hAnsi="Unikurd Web" w:cs="Unikurd Web"/>
          <w:color w:val="000000" w:themeColor="text1"/>
          <w:sz w:val="24"/>
          <w:szCs w:val="24"/>
          <w:lang w:val="en-US" w:bidi="ar-KW"/>
        </w:rPr>
        <w:t xml:space="preserve"> soon realized that ambushes, in order to remain concealed, make efforts to avoid being seen</w:t>
      </w:r>
      <w:r w:rsidR="004A4D60" w:rsidRPr="002A3931">
        <w:rPr>
          <w:rFonts w:ascii="Unikurd Web" w:eastAsia="Times New Roman" w:hAnsi="Unikurd Web" w:cs="Unikurd Web"/>
          <w:color w:val="000000" w:themeColor="text1"/>
          <w:sz w:val="24"/>
          <w:szCs w:val="24"/>
          <w:lang w:val="en-US" w:bidi="ar-KW"/>
        </w:rPr>
        <w:t xml:space="preserve"> and heard. Reluctantly, he pointed the light in that direction, revealing a donkey standing in front of a house’s entrance. The beams of light circled around the donkey</w:t>
      </w:r>
      <w:r w:rsidR="005B7C7B" w:rsidRPr="002A3931">
        <w:rPr>
          <w:rFonts w:ascii="Unikurd Web" w:eastAsia="Times New Roman" w:hAnsi="Unikurd Web" w:cs="Unikurd Web"/>
          <w:color w:val="000000" w:themeColor="text1"/>
          <w:sz w:val="24"/>
          <w:szCs w:val="24"/>
          <w:lang w:val="en-US" w:bidi="ar-KW"/>
        </w:rPr>
        <w:t>,</w:t>
      </w:r>
      <w:r w:rsidR="004A4D60" w:rsidRPr="002A3931">
        <w:rPr>
          <w:rFonts w:ascii="Unikurd Web" w:eastAsia="Times New Roman" w:hAnsi="Unikurd Web" w:cs="Unikurd Web"/>
          <w:color w:val="000000" w:themeColor="text1"/>
          <w:sz w:val="24"/>
          <w:szCs w:val="24"/>
          <w:lang w:val="en-US" w:bidi="ar-KW"/>
        </w:rPr>
        <w:t xml:space="preserve"> as it rapidly swished its tail and frequently dipped its head into</w:t>
      </w:r>
      <w:r w:rsidR="005B7C7B" w:rsidRPr="002A3931">
        <w:rPr>
          <w:rFonts w:ascii="Unikurd Web" w:eastAsia="Times New Roman" w:hAnsi="Unikurd Web" w:cs="Unikurd Web"/>
          <w:color w:val="000000" w:themeColor="text1"/>
          <w:sz w:val="24"/>
          <w:szCs w:val="24"/>
          <w:lang w:val="en-US" w:bidi="ar-KW"/>
        </w:rPr>
        <w:t xml:space="preserve"> a garbage can beside the entrance door.</w:t>
      </w:r>
      <w:r w:rsidR="00AD13EF" w:rsidRPr="002A3931">
        <w:rPr>
          <w:rFonts w:ascii="Unikurd Web" w:eastAsia="Times New Roman" w:hAnsi="Unikurd Web" w:cs="Unikurd Web"/>
          <w:color w:val="000000" w:themeColor="text1"/>
          <w:sz w:val="24"/>
          <w:szCs w:val="24"/>
          <w:lang w:val="en-US" w:bidi="ar-KW"/>
        </w:rPr>
        <w:t xml:space="preserve"> </w:t>
      </w:r>
      <w:r w:rsidR="005B7C7B" w:rsidRPr="002A3931">
        <w:rPr>
          <w:rFonts w:ascii="Unikurd Web" w:eastAsia="Times New Roman" w:hAnsi="Unikurd Web" w:cs="Unikurd Web"/>
          <w:color w:val="000000" w:themeColor="text1"/>
          <w:sz w:val="24"/>
          <w:szCs w:val="24"/>
          <w:lang w:val="en-US" w:bidi="ar-KW"/>
        </w:rPr>
        <w:t>The donkey raised its head, looking at the light as if to say,</w:t>
      </w:r>
      <w:r w:rsidR="006F2DD4" w:rsidRPr="002A3931">
        <w:rPr>
          <w:rFonts w:ascii="Unikurd Web" w:eastAsia="Times New Roman" w:hAnsi="Unikurd Web" w:cs="Unikurd Web"/>
          <w:color w:val="000000" w:themeColor="text1"/>
          <w:sz w:val="24"/>
          <w:szCs w:val="24"/>
          <w:lang w:val="en-US" w:bidi="ar-KW"/>
        </w:rPr>
        <w:t xml:space="preserve"> “</w:t>
      </w:r>
      <w:r w:rsidR="005B7C7B" w:rsidRPr="002A3931">
        <w:rPr>
          <w:rFonts w:ascii="Unikurd Web" w:eastAsia="Times New Roman" w:hAnsi="Unikurd Web" w:cs="Unikurd Web"/>
          <w:color w:val="000000" w:themeColor="text1"/>
          <w:sz w:val="24"/>
          <w:szCs w:val="24"/>
          <w:lang w:val="en-US" w:bidi="ar-KW"/>
        </w:rPr>
        <w:t>T</w:t>
      </w:r>
      <w:r w:rsidR="006F2DD4" w:rsidRPr="002A3931">
        <w:rPr>
          <w:rFonts w:ascii="Unikurd Web" w:eastAsia="Times New Roman" w:hAnsi="Unikurd Web" w:cs="Unikurd Web"/>
          <w:color w:val="000000" w:themeColor="text1"/>
          <w:sz w:val="24"/>
          <w:szCs w:val="24"/>
          <w:lang w:val="en-US" w:bidi="ar-KW"/>
        </w:rPr>
        <w:t xml:space="preserve">hank you, </w:t>
      </w:r>
      <w:r w:rsidR="008E40BC" w:rsidRPr="002A3931">
        <w:rPr>
          <w:rFonts w:ascii="Unikurd Web" w:eastAsia="Times New Roman" w:hAnsi="Unikurd Web" w:cs="Unikurd Web"/>
          <w:color w:val="000000" w:themeColor="text1"/>
          <w:sz w:val="24"/>
          <w:szCs w:val="24"/>
          <w:lang w:val="en-US" w:bidi="ar-KW"/>
        </w:rPr>
        <w:t>because of you, now</w:t>
      </w:r>
      <w:r w:rsidR="006F2DD4" w:rsidRPr="002A3931">
        <w:rPr>
          <w:rFonts w:ascii="Unikurd Web" w:eastAsia="Times New Roman" w:hAnsi="Unikurd Web" w:cs="Unikurd Web"/>
          <w:color w:val="000000" w:themeColor="text1"/>
          <w:sz w:val="24"/>
          <w:szCs w:val="24"/>
          <w:lang w:val="en-US" w:bidi="ar-KW"/>
        </w:rPr>
        <w:t xml:space="preserve"> I can better see the</w:t>
      </w:r>
      <w:r w:rsidR="005B7C7B" w:rsidRPr="002A3931">
        <w:rPr>
          <w:rFonts w:ascii="Unikurd Web" w:eastAsia="Times New Roman" w:hAnsi="Unikurd Web" w:cs="Unikurd Web"/>
          <w:color w:val="000000" w:themeColor="text1"/>
          <w:sz w:val="24"/>
          <w:szCs w:val="24"/>
          <w:lang w:val="en-US" w:bidi="ar-KW"/>
        </w:rPr>
        <w:t xml:space="preserve"> discarded</w:t>
      </w:r>
      <w:r w:rsidR="008E40BC" w:rsidRPr="002A3931">
        <w:rPr>
          <w:rFonts w:ascii="Unikurd Web" w:eastAsia="Times New Roman" w:hAnsi="Unikurd Web" w:cs="Unikurd Web"/>
          <w:color w:val="000000" w:themeColor="text1"/>
          <w:sz w:val="24"/>
          <w:szCs w:val="24"/>
          <w:lang w:val="en-US" w:bidi="ar-KW"/>
        </w:rPr>
        <w:t xml:space="preserve"> food in the </w:t>
      </w:r>
      <w:r w:rsidR="005B7C7B" w:rsidRPr="002A3931">
        <w:rPr>
          <w:rFonts w:ascii="Unikurd Web" w:eastAsia="Times New Roman" w:hAnsi="Unikurd Web" w:cs="Unikurd Web"/>
          <w:color w:val="000000" w:themeColor="text1"/>
          <w:sz w:val="24"/>
          <w:szCs w:val="24"/>
          <w:lang w:val="en-US" w:bidi="ar-KW"/>
        </w:rPr>
        <w:t>can.</w:t>
      </w:r>
      <w:r w:rsidR="008E40BC" w:rsidRPr="002A3931">
        <w:rPr>
          <w:rFonts w:ascii="Unikurd Web" w:eastAsia="Times New Roman" w:hAnsi="Unikurd Web" w:cs="Unikurd Web"/>
          <w:color w:val="000000" w:themeColor="text1"/>
          <w:sz w:val="24"/>
          <w:szCs w:val="24"/>
          <w:lang w:val="en-US" w:bidi="ar-KW"/>
        </w:rPr>
        <w:t>”</w:t>
      </w:r>
      <w:r w:rsidR="00AC529A" w:rsidRPr="002A3931">
        <w:rPr>
          <w:rFonts w:ascii="Unikurd Web" w:eastAsia="Times New Roman" w:hAnsi="Unikurd Web" w:cs="Unikurd Web"/>
          <w:color w:val="000000" w:themeColor="text1"/>
          <w:sz w:val="24"/>
          <w:szCs w:val="24"/>
          <w:lang w:val="en-US" w:bidi="ar-KW"/>
        </w:rPr>
        <w:t xml:space="preserve"> </w:t>
      </w:r>
      <w:r w:rsidR="005B7C7B" w:rsidRPr="002A3931">
        <w:rPr>
          <w:rFonts w:ascii="Unikurd Web" w:eastAsia="Times New Roman" w:hAnsi="Unikurd Web" w:cs="Unikurd Web"/>
          <w:color w:val="000000" w:themeColor="text1"/>
          <w:sz w:val="24"/>
          <w:szCs w:val="24"/>
          <w:lang w:val="en-US" w:bidi="ar-KW"/>
        </w:rPr>
        <w:t>I</w:t>
      </w:r>
      <w:r w:rsidR="00AC529A" w:rsidRPr="002A3931">
        <w:rPr>
          <w:rFonts w:ascii="Unikurd Web" w:eastAsia="Times New Roman" w:hAnsi="Unikurd Web" w:cs="Unikurd Web"/>
          <w:color w:val="000000" w:themeColor="text1"/>
          <w:sz w:val="24"/>
          <w:szCs w:val="24"/>
          <w:lang w:val="en-US" w:bidi="ar-KW"/>
        </w:rPr>
        <w:t xml:space="preserve">t was a </w:t>
      </w:r>
      <w:r w:rsidR="00FA33AD" w:rsidRPr="002A3931">
        <w:rPr>
          <w:rFonts w:ascii="Unikurd Web" w:eastAsia="Times New Roman" w:hAnsi="Unikurd Web" w:cs="Unikurd Web"/>
          <w:color w:val="000000" w:themeColor="text1"/>
          <w:sz w:val="24"/>
          <w:szCs w:val="24"/>
          <w:lang w:val="en-US" w:bidi="ar-KW"/>
        </w:rPr>
        <w:t>saddleless donkey with</w:t>
      </w:r>
      <w:r w:rsidR="00AC529A" w:rsidRPr="002A3931">
        <w:rPr>
          <w:rFonts w:ascii="Unikurd Web" w:eastAsia="Times New Roman" w:hAnsi="Unikurd Web" w:cs="Unikurd Web"/>
          <w:color w:val="000000" w:themeColor="text1"/>
          <w:sz w:val="24"/>
          <w:szCs w:val="24"/>
          <w:lang w:val="en-US" w:bidi="ar-KW"/>
        </w:rPr>
        <w:t xml:space="preserve"> </w:t>
      </w:r>
      <w:r w:rsidR="00FA33AD" w:rsidRPr="002A3931">
        <w:rPr>
          <w:rFonts w:ascii="Unikurd Web" w:eastAsia="Times New Roman" w:hAnsi="Unikurd Web" w:cs="Unikurd Web"/>
          <w:color w:val="000000" w:themeColor="text1"/>
          <w:sz w:val="24"/>
          <w:szCs w:val="24"/>
          <w:lang w:val="en-US" w:bidi="ar-KW"/>
        </w:rPr>
        <w:t xml:space="preserve">a </w:t>
      </w:r>
      <w:r w:rsidR="00AC529A" w:rsidRPr="002A3931">
        <w:rPr>
          <w:rFonts w:ascii="Unikurd Web" w:eastAsia="Times New Roman" w:hAnsi="Unikurd Web" w:cs="Unikurd Web"/>
          <w:color w:val="000000" w:themeColor="text1"/>
          <w:sz w:val="24"/>
          <w:szCs w:val="24"/>
          <w:lang w:val="en-US" w:bidi="ar-KW"/>
        </w:rPr>
        <w:t>slim and</w:t>
      </w:r>
      <w:r w:rsidR="00FA33AD" w:rsidRPr="002A3931">
        <w:rPr>
          <w:rFonts w:ascii="Unikurd Web" w:eastAsia="Times New Roman" w:hAnsi="Unikurd Web" w:cs="Unikurd Web"/>
          <w:color w:val="000000" w:themeColor="text1"/>
          <w:sz w:val="24"/>
          <w:szCs w:val="24"/>
          <w:lang w:val="en-US" w:bidi="ar-KW"/>
        </w:rPr>
        <w:t xml:space="preserve"> worn-out</w:t>
      </w:r>
      <w:r w:rsidR="00AC529A" w:rsidRPr="002A3931">
        <w:rPr>
          <w:rFonts w:ascii="Unikurd Web" w:eastAsia="Times New Roman" w:hAnsi="Unikurd Web" w:cs="Unikurd Web"/>
          <w:color w:val="000000" w:themeColor="text1"/>
          <w:sz w:val="24"/>
          <w:szCs w:val="24"/>
          <w:lang w:val="en-US" w:bidi="ar-KW"/>
        </w:rPr>
        <w:t xml:space="preserve"> body</w:t>
      </w:r>
      <w:r w:rsidR="00FA33AD" w:rsidRPr="002A3931">
        <w:rPr>
          <w:rFonts w:ascii="Unikurd Web" w:eastAsia="Times New Roman" w:hAnsi="Unikurd Web" w:cs="Unikurd Web"/>
          <w:color w:val="000000" w:themeColor="text1"/>
          <w:sz w:val="24"/>
          <w:szCs w:val="24"/>
          <w:lang w:val="en-US" w:bidi="ar-KW"/>
        </w:rPr>
        <w:t>.</w:t>
      </w:r>
      <w:r w:rsidR="00AC529A" w:rsidRPr="002A3931">
        <w:rPr>
          <w:rFonts w:ascii="Unikurd Web" w:eastAsia="Times New Roman" w:hAnsi="Unikurd Web" w:cs="Unikurd Web"/>
          <w:color w:val="000000" w:themeColor="text1"/>
          <w:sz w:val="24"/>
          <w:szCs w:val="24"/>
          <w:lang w:val="en-US" w:bidi="ar-KW"/>
        </w:rPr>
        <w:t xml:space="preserve"> </w:t>
      </w:r>
      <w:r w:rsidR="00FA33AD" w:rsidRPr="002A3931">
        <w:rPr>
          <w:rFonts w:ascii="Unikurd Web" w:eastAsia="Times New Roman" w:hAnsi="Unikurd Web" w:cs="Unikurd Web"/>
          <w:color w:val="000000" w:themeColor="text1"/>
          <w:sz w:val="24"/>
          <w:szCs w:val="24"/>
          <w:lang w:val="en-US" w:bidi="ar-KW"/>
        </w:rPr>
        <w:t>T</w:t>
      </w:r>
      <w:r w:rsidR="00AC529A" w:rsidRPr="002A3931">
        <w:rPr>
          <w:rFonts w:ascii="Unikurd Web" w:eastAsia="Times New Roman" w:hAnsi="Unikurd Web" w:cs="Unikurd Web"/>
          <w:color w:val="000000" w:themeColor="text1"/>
          <w:sz w:val="24"/>
          <w:szCs w:val="24"/>
          <w:lang w:val="en-US" w:bidi="ar-KW"/>
        </w:rPr>
        <w:t xml:space="preserve">he size of </w:t>
      </w:r>
      <w:r w:rsidR="00FA33AD" w:rsidRPr="002A3931">
        <w:rPr>
          <w:rFonts w:ascii="Unikurd Web" w:eastAsia="Times New Roman" w:hAnsi="Unikurd Web" w:cs="Unikurd Web"/>
          <w:color w:val="000000" w:themeColor="text1"/>
          <w:sz w:val="24"/>
          <w:szCs w:val="24"/>
          <w:lang w:val="en-US" w:bidi="ar-KW"/>
        </w:rPr>
        <w:t>its</w:t>
      </w:r>
      <w:r w:rsidR="00AC529A" w:rsidRPr="002A3931">
        <w:rPr>
          <w:rFonts w:ascii="Unikurd Web" w:eastAsia="Times New Roman" w:hAnsi="Unikurd Web" w:cs="Unikurd Web"/>
          <w:color w:val="000000" w:themeColor="text1"/>
          <w:sz w:val="24"/>
          <w:szCs w:val="24"/>
          <w:lang w:val="en-US" w:bidi="ar-KW"/>
        </w:rPr>
        <w:t xml:space="preserve"> head made it difficult for</w:t>
      </w:r>
      <w:r w:rsidR="00FA33AD" w:rsidRPr="002A3931">
        <w:rPr>
          <w:rFonts w:ascii="Unikurd Web" w:eastAsia="Times New Roman" w:hAnsi="Unikurd Web" w:cs="Unikurd Web"/>
          <w:color w:val="000000" w:themeColor="text1"/>
          <w:sz w:val="24"/>
          <w:szCs w:val="24"/>
          <w:lang w:val="en-US" w:bidi="ar-KW"/>
        </w:rPr>
        <w:t xml:space="preserve"> the donkey</w:t>
      </w:r>
      <w:r w:rsidR="00AC529A" w:rsidRPr="002A3931">
        <w:rPr>
          <w:rFonts w:ascii="Unikurd Web" w:eastAsia="Times New Roman" w:hAnsi="Unikurd Web" w:cs="Unikurd Web"/>
          <w:color w:val="000000" w:themeColor="text1"/>
          <w:sz w:val="24"/>
          <w:szCs w:val="24"/>
          <w:lang w:val="en-US" w:bidi="ar-KW"/>
        </w:rPr>
        <w:t xml:space="preserve"> to</w:t>
      </w:r>
      <w:r w:rsidR="00FA33AD" w:rsidRPr="002A3931">
        <w:rPr>
          <w:rFonts w:ascii="Unikurd Web" w:eastAsia="Times New Roman" w:hAnsi="Unikurd Web" w:cs="Unikurd Web"/>
          <w:color w:val="000000" w:themeColor="text1"/>
          <w:sz w:val="24"/>
          <w:szCs w:val="24"/>
          <w:lang w:val="en-US" w:bidi="ar-KW"/>
        </w:rPr>
        <w:t xml:space="preserve"> </w:t>
      </w:r>
      <w:r w:rsidR="00AC529A" w:rsidRPr="002A3931">
        <w:rPr>
          <w:rFonts w:ascii="Unikurd Web" w:eastAsia="Times New Roman" w:hAnsi="Unikurd Web" w:cs="Unikurd Web"/>
          <w:color w:val="000000" w:themeColor="text1"/>
          <w:sz w:val="24"/>
          <w:szCs w:val="24"/>
          <w:lang w:val="en-US" w:bidi="ar-KW"/>
        </w:rPr>
        <w:t>easily</w:t>
      </w:r>
      <w:r w:rsidR="00FA33AD" w:rsidRPr="002A3931">
        <w:rPr>
          <w:rFonts w:ascii="Unikurd Web" w:eastAsia="Times New Roman" w:hAnsi="Unikurd Web" w:cs="Unikurd Web"/>
          <w:color w:val="000000" w:themeColor="text1"/>
          <w:sz w:val="24"/>
          <w:szCs w:val="24"/>
          <w:lang w:val="en-US" w:bidi="ar-KW"/>
        </w:rPr>
        <w:t xml:space="preserve"> reach the waste</w:t>
      </w:r>
      <w:r w:rsidR="00187021" w:rsidRPr="002A3931">
        <w:rPr>
          <w:rFonts w:ascii="Unikurd Web" w:eastAsia="Times New Roman" w:hAnsi="Unikurd Web" w:cs="Unikurd Web"/>
          <w:color w:val="000000" w:themeColor="text1"/>
          <w:sz w:val="24"/>
          <w:szCs w:val="24"/>
          <w:lang w:val="en-US" w:bidi="ar-KW"/>
        </w:rPr>
        <w:t xml:space="preserve"> </w:t>
      </w:r>
      <w:r w:rsidR="00FA33AD" w:rsidRPr="002A3931">
        <w:rPr>
          <w:rFonts w:ascii="Unikurd Web" w:eastAsia="Times New Roman" w:hAnsi="Unikurd Web" w:cs="Unikurd Web"/>
          <w:color w:val="000000" w:themeColor="text1"/>
          <w:sz w:val="24"/>
          <w:szCs w:val="24"/>
          <w:lang w:val="en-US" w:bidi="ar-KW"/>
        </w:rPr>
        <w:t>inside</w:t>
      </w:r>
      <w:r w:rsidR="00187021" w:rsidRPr="002A3931">
        <w:rPr>
          <w:rFonts w:ascii="Unikurd Web" w:eastAsia="Times New Roman" w:hAnsi="Unikurd Web" w:cs="Unikurd Web"/>
          <w:color w:val="000000" w:themeColor="text1"/>
          <w:sz w:val="24"/>
          <w:szCs w:val="24"/>
          <w:lang w:val="en-US" w:bidi="ar-KW"/>
        </w:rPr>
        <w:t xml:space="preserve"> the</w:t>
      </w:r>
      <w:r w:rsidR="00FA33AD" w:rsidRPr="002A3931">
        <w:rPr>
          <w:rFonts w:ascii="Unikurd Web" w:eastAsia="Times New Roman" w:hAnsi="Unikurd Web" w:cs="Unikurd Web"/>
          <w:color w:val="000000" w:themeColor="text1"/>
          <w:sz w:val="24"/>
          <w:szCs w:val="24"/>
          <w:lang w:val="en-US" w:bidi="ar-KW"/>
        </w:rPr>
        <w:t xml:space="preserve"> bin,</w:t>
      </w:r>
      <w:r w:rsidR="00187021" w:rsidRPr="002A3931">
        <w:rPr>
          <w:rFonts w:ascii="Unikurd Web" w:eastAsia="Times New Roman" w:hAnsi="Unikurd Web" w:cs="Unikurd Web"/>
          <w:color w:val="000000" w:themeColor="text1"/>
          <w:sz w:val="24"/>
          <w:szCs w:val="24"/>
          <w:lang w:val="en-US" w:bidi="ar-KW"/>
        </w:rPr>
        <w:t xml:space="preserve"> </w:t>
      </w:r>
      <w:r w:rsidR="00FA33AD" w:rsidRPr="002A3931">
        <w:rPr>
          <w:rFonts w:ascii="Unikurd Web" w:eastAsia="Times New Roman" w:hAnsi="Unikurd Web" w:cs="Unikurd Web"/>
          <w:color w:val="000000" w:themeColor="text1"/>
          <w:sz w:val="24"/>
          <w:szCs w:val="24"/>
          <w:lang w:val="en-US" w:bidi="ar-KW"/>
        </w:rPr>
        <w:t xml:space="preserve">but </w:t>
      </w:r>
      <w:r w:rsidR="00187021" w:rsidRPr="002A3931">
        <w:rPr>
          <w:rFonts w:ascii="Unikurd Web" w:eastAsia="Times New Roman" w:hAnsi="Unikurd Web" w:cs="Unikurd Web"/>
          <w:color w:val="000000" w:themeColor="text1"/>
          <w:sz w:val="24"/>
          <w:szCs w:val="24"/>
          <w:lang w:val="en-US" w:bidi="ar-KW"/>
        </w:rPr>
        <w:t>it</w:t>
      </w:r>
      <w:r w:rsidR="00FA33AD" w:rsidRPr="002A3931">
        <w:rPr>
          <w:rFonts w:ascii="Unikurd Web" w:eastAsia="Times New Roman" w:hAnsi="Unikurd Web" w:cs="Unikurd Web"/>
          <w:color w:val="000000" w:themeColor="text1"/>
          <w:sz w:val="24"/>
          <w:szCs w:val="24"/>
          <w:lang w:val="en-US" w:bidi="ar-KW"/>
        </w:rPr>
        <w:t xml:space="preserve"> showed no fear of getting its head stuck inside. It resembled a desperate h</w:t>
      </w:r>
      <w:r w:rsidR="00187021" w:rsidRPr="002A3931">
        <w:rPr>
          <w:rFonts w:ascii="Unikurd Web" w:eastAsia="Times New Roman" w:hAnsi="Unikurd Web" w:cs="Unikurd Web"/>
          <w:color w:val="000000" w:themeColor="text1"/>
          <w:sz w:val="24"/>
          <w:szCs w:val="24"/>
          <w:lang w:val="en-US" w:bidi="ar-KW"/>
        </w:rPr>
        <w:t>uman being</w:t>
      </w:r>
      <w:r w:rsidR="00A02DB0" w:rsidRPr="002A3931">
        <w:rPr>
          <w:rFonts w:ascii="Unikurd Web" w:eastAsia="Times New Roman" w:hAnsi="Unikurd Web" w:cs="Unikurd Web"/>
          <w:color w:val="000000" w:themeColor="text1"/>
          <w:sz w:val="24"/>
          <w:szCs w:val="24"/>
          <w:lang w:val="en-US" w:bidi="ar-KW"/>
        </w:rPr>
        <w:t xml:space="preserve">, </w:t>
      </w:r>
      <w:r w:rsidR="00FA33AD" w:rsidRPr="002A3931">
        <w:rPr>
          <w:rFonts w:ascii="Unikurd Web" w:eastAsia="Times New Roman" w:hAnsi="Unikurd Web" w:cs="Unikurd Web"/>
          <w:color w:val="000000" w:themeColor="text1"/>
          <w:sz w:val="24"/>
          <w:szCs w:val="24"/>
          <w:lang w:val="en-US" w:bidi="ar-KW"/>
        </w:rPr>
        <w:t xml:space="preserve">unhesitant to delve into tight </w:t>
      </w:r>
      <w:r w:rsidR="008B17FC" w:rsidRPr="002A3931">
        <w:rPr>
          <w:rFonts w:ascii="Unikurd Web" w:eastAsia="Times New Roman" w:hAnsi="Unikurd Web" w:cs="Unikurd Web"/>
          <w:color w:val="000000" w:themeColor="text1"/>
          <w:sz w:val="24"/>
          <w:szCs w:val="24"/>
          <w:lang w:val="en-US" w:bidi="ar-KW"/>
        </w:rPr>
        <w:t>and smelly bins in search of</w:t>
      </w:r>
      <w:r w:rsidR="00187021" w:rsidRPr="002A3931">
        <w:rPr>
          <w:rFonts w:ascii="Unikurd Web" w:eastAsia="Times New Roman" w:hAnsi="Unikurd Web" w:cs="Unikurd Web"/>
          <w:color w:val="000000" w:themeColor="text1"/>
          <w:sz w:val="24"/>
          <w:szCs w:val="24"/>
          <w:lang w:val="en-US" w:bidi="ar-KW"/>
        </w:rPr>
        <w:t xml:space="preserve"> </w:t>
      </w:r>
      <w:r w:rsidR="008B17FC" w:rsidRPr="002A3931">
        <w:rPr>
          <w:rFonts w:ascii="Unikurd Web" w:eastAsia="Times New Roman" w:hAnsi="Unikurd Web" w:cs="Unikurd Web"/>
          <w:color w:val="000000" w:themeColor="text1"/>
          <w:sz w:val="24"/>
          <w:szCs w:val="24"/>
          <w:lang w:val="en-US" w:bidi="ar-KW"/>
        </w:rPr>
        <w:t xml:space="preserve">discarded food to survive. </w:t>
      </w:r>
      <w:r w:rsidR="00A02DB0" w:rsidRPr="002A3931">
        <w:rPr>
          <w:rFonts w:ascii="Unikurd Web" w:eastAsia="Times New Roman" w:hAnsi="Unikurd Web" w:cs="Unikurd Web"/>
          <w:color w:val="000000" w:themeColor="text1"/>
          <w:sz w:val="24"/>
          <w:szCs w:val="24"/>
          <w:lang w:val="en-US" w:bidi="ar-KW"/>
        </w:rPr>
        <w:t xml:space="preserve"> </w:t>
      </w:r>
      <w:r w:rsidR="00187021" w:rsidRPr="002A3931">
        <w:rPr>
          <w:rFonts w:ascii="Unikurd Web" w:eastAsia="Times New Roman" w:hAnsi="Unikurd Web" w:cs="Unikurd Web"/>
          <w:color w:val="000000" w:themeColor="text1"/>
          <w:sz w:val="24"/>
          <w:szCs w:val="24"/>
          <w:lang w:val="en-US" w:bidi="ar-KW"/>
        </w:rPr>
        <w:t xml:space="preserve">      </w:t>
      </w:r>
      <w:r w:rsidR="00AC529A" w:rsidRPr="002A3931">
        <w:rPr>
          <w:rFonts w:ascii="Unikurd Web" w:eastAsia="Times New Roman" w:hAnsi="Unikurd Web" w:cs="Unikurd Web"/>
          <w:color w:val="000000" w:themeColor="text1"/>
          <w:sz w:val="24"/>
          <w:szCs w:val="24"/>
          <w:lang w:val="en-US" w:bidi="ar-KW"/>
        </w:rPr>
        <w:t xml:space="preserve">  </w:t>
      </w:r>
      <w:r w:rsidR="008E40BC" w:rsidRPr="002A3931">
        <w:rPr>
          <w:rFonts w:ascii="Unikurd Web" w:eastAsia="Times New Roman" w:hAnsi="Unikurd Web" w:cs="Unikurd Web"/>
          <w:color w:val="000000" w:themeColor="text1"/>
          <w:sz w:val="24"/>
          <w:szCs w:val="24"/>
          <w:lang w:val="en-US" w:bidi="ar-KW"/>
        </w:rPr>
        <w:t xml:space="preserve"> </w:t>
      </w:r>
      <w:r w:rsidR="006F2DD4" w:rsidRPr="002A3931">
        <w:rPr>
          <w:rFonts w:ascii="Unikurd Web" w:eastAsia="Times New Roman" w:hAnsi="Unikurd Web" w:cs="Unikurd Web"/>
          <w:color w:val="000000" w:themeColor="text1"/>
          <w:sz w:val="24"/>
          <w:szCs w:val="24"/>
          <w:lang w:val="en-US" w:bidi="ar-KW"/>
        </w:rPr>
        <w:t xml:space="preserve"> </w:t>
      </w:r>
    </w:p>
    <w:p w14:paraId="44FD6A48" w14:textId="1817B7D7" w:rsidR="00B71FCC" w:rsidRPr="002A3931" w:rsidRDefault="00044C6E" w:rsidP="00044C6E">
      <w:pPr>
        <w:bidi/>
        <w:spacing w:after="0" w:line="360" w:lineRule="auto"/>
        <w:jc w:val="right"/>
        <w:rPr>
          <w:rFonts w:ascii="Unikurd Web" w:eastAsia="Times New Roman" w:hAnsi="Unikurd Web" w:cs="Unikurd Web"/>
          <w:color w:val="000000" w:themeColor="text1"/>
          <w:sz w:val="24"/>
          <w:szCs w:val="24"/>
          <w:lang w:val="en-US" w:bidi="ar-KW"/>
        </w:rPr>
      </w:pPr>
      <w:r w:rsidRPr="002A3931">
        <w:rPr>
          <w:rFonts w:ascii="Unikurd Web" w:eastAsia="Times New Roman" w:hAnsi="Unikurd Web" w:cs="Unikurd Web"/>
          <w:color w:val="000000" w:themeColor="text1"/>
          <w:sz w:val="24"/>
          <w:szCs w:val="24"/>
          <w:lang w:val="en-US" w:bidi="ar-KW"/>
        </w:rPr>
        <w:t xml:space="preserve">Omer thought to </w:t>
      </w:r>
      <w:r w:rsidR="00A67C6A" w:rsidRPr="002A3931">
        <w:rPr>
          <w:rFonts w:ascii="Unikurd Web" w:eastAsia="Times New Roman" w:hAnsi="Unikurd Web" w:cs="Unikurd Web"/>
          <w:color w:val="000000" w:themeColor="text1"/>
          <w:sz w:val="24"/>
          <w:szCs w:val="24"/>
          <w:lang w:val="en-US" w:bidi="ar-KW"/>
        </w:rPr>
        <w:t>himself: “</w:t>
      </w:r>
      <w:r w:rsidRPr="002A3931">
        <w:rPr>
          <w:rFonts w:ascii="Unikurd Web" w:eastAsia="Times New Roman" w:hAnsi="Unikurd Web" w:cs="Unikurd Web"/>
          <w:color w:val="000000" w:themeColor="text1"/>
          <w:sz w:val="24"/>
          <w:szCs w:val="24"/>
          <w:lang w:val="en-US" w:bidi="ar-KW"/>
        </w:rPr>
        <w:t>It’</w:t>
      </w:r>
      <w:r w:rsidR="00A67C6A" w:rsidRPr="002A3931">
        <w:rPr>
          <w:rFonts w:ascii="Unikurd Web" w:eastAsia="Times New Roman" w:hAnsi="Unikurd Web" w:cs="Unikurd Web"/>
          <w:color w:val="000000" w:themeColor="text1"/>
          <w:sz w:val="24"/>
          <w:szCs w:val="24"/>
          <w:lang w:val="en-US" w:bidi="ar-KW"/>
        </w:rPr>
        <w:t>s obvious</w:t>
      </w:r>
      <w:r w:rsidRPr="002A3931">
        <w:rPr>
          <w:rFonts w:ascii="Unikurd Web" w:eastAsia="Times New Roman" w:hAnsi="Unikurd Web" w:cs="Unikurd Web"/>
          <w:color w:val="000000" w:themeColor="text1"/>
          <w:sz w:val="24"/>
          <w:szCs w:val="24"/>
          <w:lang w:val="en-US" w:bidi="ar-KW"/>
        </w:rPr>
        <w:t xml:space="preserve"> that this is one of the</w:t>
      </w:r>
      <w:r w:rsidR="00A67C6A" w:rsidRPr="002A3931">
        <w:rPr>
          <w:rFonts w:ascii="Unikurd Web" w:eastAsia="Times New Roman" w:hAnsi="Unikurd Web" w:cs="Unikurd Web"/>
          <w:color w:val="000000" w:themeColor="text1"/>
          <w:sz w:val="24"/>
          <w:szCs w:val="24"/>
          <w:lang w:val="en-US" w:bidi="ar-KW"/>
        </w:rPr>
        <w:t xml:space="preserve"> abandoned donkeys</w:t>
      </w:r>
      <w:r w:rsidRPr="002A3931">
        <w:rPr>
          <w:rFonts w:ascii="Unikurd Web" w:eastAsia="Times New Roman" w:hAnsi="Unikurd Web" w:cs="Unikurd Web"/>
          <w:color w:val="000000" w:themeColor="text1"/>
          <w:sz w:val="24"/>
          <w:szCs w:val="24"/>
          <w:lang w:val="en-US" w:bidi="ar-KW"/>
        </w:rPr>
        <w:t xml:space="preserve"> from</w:t>
      </w:r>
      <w:r w:rsidR="00A67C6A" w:rsidRPr="002A3931">
        <w:rPr>
          <w:rFonts w:ascii="Unikurd Web" w:eastAsia="Times New Roman" w:hAnsi="Unikurd Web" w:cs="Unikurd Web"/>
          <w:color w:val="000000" w:themeColor="text1"/>
          <w:sz w:val="24"/>
          <w:szCs w:val="24"/>
          <w:lang w:val="en-US" w:bidi="ar-KW"/>
        </w:rPr>
        <w:t xml:space="preserve"> the d</w:t>
      </w:r>
      <w:r w:rsidR="00B71FCC" w:rsidRPr="002A3931">
        <w:rPr>
          <w:rFonts w:ascii="Unikurd Web" w:eastAsia="Times New Roman" w:hAnsi="Unikurd Web" w:cs="Unikurd Web"/>
          <w:color w:val="000000" w:themeColor="text1"/>
          <w:sz w:val="24"/>
          <w:szCs w:val="24"/>
          <w:lang w:val="en-US" w:bidi="ar-KW"/>
        </w:rPr>
        <w:t>estroyed</w:t>
      </w:r>
      <w:r w:rsidR="00A67C6A" w:rsidRPr="002A3931">
        <w:rPr>
          <w:rFonts w:ascii="Unikurd Web" w:eastAsia="Times New Roman" w:hAnsi="Unikurd Web" w:cs="Unikurd Web"/>
          <w:color w:val="000000" w:themeColor="text1"/>
          <w:sz w:val="24"/>
          <w:szCs w:val="24"/>
          <w:lang w:val="en-US" w:bidi="ar-KW"/>
        </w:rPr>
        <w:t xml:space="preserve"> villages</w:t>
      </w:r>
      <w:r w:rsidRPr="002A3931">
        <w:rPr>
          <w:rFonts w:ascii="Unikurd Web" w:eastAsia="Times New Roman" w:hAnsi="Unikurd Web" w:cs="Unikurd Web"/>
          <w:color w:val="000000" w:themeColor="text1"/>
          <w:sz w:val="24"/>
          <w:szCs w:val="24"/>
          <w:lang w:val="en-US" w:bidi="ar-KW"/>
        </w:rPr>
        <w:t>. If</w:t>
      </w:r>
      <w:r w:rsidR="00A67C6A" w:rsidRPr="002A3931">
        <w:rPr>
          <w:rFonts w:ascii="Unikurd Web" w:eastAsia="Times New Roman" w:hAnsi="Unikurd Web" w:cs="Unikurd Web"/>
          <w:color w:val="000000" w:themeColor="text1"/>
          <w:sz w:val="24"/>
          <w:szCs w:val="24"/>
          <w:lang w:val="en-US" w:bidi="ar-KW"/>
        </w:rPr>
        <w:t xml:space="preserve"> its village remained</w:t>
      </w:r>
      <w:r w:rsidRPr="002A3931">
        <w:rPr>
          <w:rFonts w:ascii="Unikurd Web" w:eastAsia="Times New Roman" w:hAnsi="Unikurd Web" w:cs="Unikurd Web"/>
          <w:color w:val="000000" w:themeColor="text1"/>
          <w:sz w:val="24"/>
          <w:szCs w:val="24"/>
          <w:lang w:val="en-US" w:bidi="ar-KW"/>
        </w:rPr>
        <w:t xml:space="preserve"> intact</w:t>
      </w:r>
      <w:r w:rsidR="00A67C6A" w:rsidRPr="002A3931">
        <w:rPr>
          <w:rFonts w:ascii="Unikurd Web" w:eastAsia="Times New Roman" w:hAnsi="Unikurd Web" w:cs="Unikurd Web"/>
          <w:color w:val="000000" w:themeColor="text1"/>
          <w:sz w:val="24"/>
          <w:szCs w:val="24"/>
          <w:lang w:val="en-US" w:bidi="ar-KW"/>
        </w:rPr>
        <w:t>, it would</w:t>
      </w:r>
      <w:r w:rsidRPr="002A3931">
        <w:rPr>
          <w:rFonts w:ascii="Unikurd Web" w:eastAsia="Times New Roman" w:hAnsi="Unikurd Web" w:cs="Unikurd Web"/>
          <w:color w:val="000000" w:themeColor="text1"/>
          <w:sz w:val="24"/>
          <w:szCs w:val="24"/>
          <w:lang w:val="en-US" w:bidi="ar-KW"/>
        </w:rPr>
        <w:t>n’t</w:t>
      </w:r>
      <w:r w:rsidR="00A67C6A" w:rsidRPr="002A3931">
        <w:rPr>
          <w:rFonts w:ascii="Unikurd Web" w:eastAsia="Times New Roman" w:hAnsi="Unikurd Web" w:cs="Unikurd Web"/>
          <w:color w:val="000000" w:themeColor="text1"/>
          <w:sz w:val="24"/>
          <w:szCs w:val="24"/>
          <w:lang w:val="en-US" w:bidi="ar-KW"/>
        </w:rPr>
        <w:t xml:space="preserve"> be seen here in this dark alley</w:t>
      </w:r>
      <w:r w:rsidR="001A663E" w:rsidRPr="002A3931">
        <w:rPr>
          <w:rFonts w:ascii="Unikurd Web" w:eastAsia="Times New Roman" w:hAnsi="Unikurd Web" w:cs="Unikurd Web"/>
          <w:color w:val="000000" w:themeColor="text1"/>
          <w:sz w:val="24"/>
          <w:szCs w:val="24"/>
          <w:lang w:val="en-US" w:bidi="ar-KW"/>
        </w:rPr>
        <w:t>. I</w:t>
      </w:r>
      <w:r w:rsidR="00394005" w:rsidRPr="002A3931">
        <w:rPr>
          <w:rFonts w:ascii="Unikurd Web" w:eastAsia="Times New Roman" w:hAnsi="Unikurd Web" w:cs="Unikurd Web"/>
          <w:color w:val="000000" w:themeColor="text1"/>
          <w:sz w:val="24"/>
          <w:szCs w:val="24"/>
          <w:lang w:val="en-US" w:bidi="ar-KW"/>
        </w:rPr>
        <w:t>t would have been in its stable</w:t>
      </w:r>
      <w:r w:rsidR="003E580D" w:rsidRPr="002A3931">
        <w:rPr>
          <w:rFonts w:ascii="Unikurd Web" w:eastAsia="Times New Roman" w:hAnsi="Unikurd Web" w:cs="Unikurd Web"/>
          <w:color w:val="000000" w:themeColor="text1"/>
          <w:sz w:val="24"/>
          <w:szCs w:val="24"/>
          <w:lang w:val="en-US" w:bidi="ar-KW"/>
        </w:rPr>
        <w:t>,</w:t>
      </w:r>
      <w:r w:rsidR="001A663E" w:rsidRPr="002A3931">
        <w:rPr>
          <w:rFonts w:ascii="Unikurd Web" w:eastAsia="Times New Roman" w:hAnsi="Unikurd Web" w:cs="Unikurd Web"/>
          <w:color w:val="000000" w:themeColor="text1"/>
          <w:sz w:val="24"/>
          <w:szCs w:val="24"/>
          <w:lang w:val="en-US" w:bidi="ar-KW"/>
        </w:rPr>
        <w:t xml:space="preserve"> peacefully</w:t>
      </w:r>
      <w:r w:rsidR="00394005" w:rsidRPr="002A3931">
        <w:rPr>
          <w:rFonts w:ascii="Unikurd Web" w:eastAsia="Times New Roman" w:hAnsi="Unikurd Web" w:cs="Unikurd Web"/>
          <w:color w:val="000000" w:themeColor="text1"/>
          <w:sz w:val="24"/>
          <w:szCs w:val="24"/>
          <w:lang w:val="en-US" w:bidi="ar-KW"/>
        </w:rPr>
        <w:t xml:space="preserve"> eating its hay and </w:t>
      </w:r>
      <w:r w:rsidR="001A663E" w:rsidRPr="002A3931">
        <w:rPr>
          <w:rFonts w:ascii="Unikurd Web" w:eastAsia="Times New Roman" w:hAnsi="Unikurd Web" w:cs="Unikurd Web"/>
          <w:color w:val="000000" w:themeColor="text1"/>
          <w:sz w:val="24"/>
          <w:szCs w:val="24"/>
          <w:lang w:val="en-US" w:bidi="ar-KW"/>
        </w:rPr>
        <w:t>fodder.</w:t>
      </w:r>
      <w:r w:rsidR="00394005" w:rsidRPr="002A3931">
        <w:rPr>
          <w:rFonts w:ascii="Unikurd Web" w:eastAsia="Times New Roman" w:hAnsi="Unikurd Web" w:cs="Unikurd Web"/>
          <w:color w:val="000000" w:themeColor="text1"/>
          <w:sz w:val="24"/>
          <w:szCs w:val="24"/>
          <w:lang w:val="en-US" w:bidi="ar-KW"/>
        </w:rPr>
        <w:t xml:space="preserve"> </w:t>
      </w:r>
      <w:r w:rsidR="001A663E" w:rsidRPr="002A3931">
        <w:rPr>
          <w:rFonts w:ascii="Unikurd Web" w:eastAsia="Times New Roman" w:hAnsi="Unikurd Web" w:cs="Unikurd Web"/>
          <w:color w:val="000000" w:themeColor="text1"/>
          <w:sz w:val="24"/>
          <w:szCs w:val="24"/>
          <w:lang w:val="en-US" w:bidi="ar-KW"/>
        </w:rPr>
        <w:t>W</w:t>
      </w:r>
      <w:r w:rsidR="00394005" w:rsidRPr="002A3931">
        <w:rPr>
          <w:rFonts w:ascii="Unikurd Web" w:eastAsia="Times New Roman" w:hAnsi="Unikurd Web" w:cs="Unikurd Web"/>
          <w:color w:val="000000" w:themeColor="text1"/>
          <w:sz w:val="24"/>
          <w:szCs w:val="24"/>
          <w:lang w:val="en-US" w:bidi="ar-KW"/>
        </w:rPr>
        <w:t>hen needed, its owner would put</w:t>
      </w:r>
      <w:r w:rsidR="001A663E" w:rsidRPr="002A3931">
        <w:rPr>
          <w:rFonts w:ascii="Unikurd Web" w:eastAsia="Times New Roman" w:hAnsi="Unikurd Web" w:cs="Unikurd Web"/>
          <w:color w:val="000000" w:themeColor="text1"/>
          <w:sz w:val="24"/>
          <w:szCs w:val="24"/>
          <w:lang w:val="en-US" w:bidi="ar-KW"/>
        </w:rPr>
        <w:t xml:space="preserve"> on</w:t>
      </w:r>
      <w:r w:rsidR="00394005" w:rsidRPr="002A3931">
        <w:rPr>
          <w:rFonts w:ascii="Unikurd Web" w:eastAsia="Times New Roman" w:hAnsi="Unikurd Web" w:cs="Unikurd Web"/>
          <w:color w:val="000000" w:themeColor="text1"/>
          <w:sz w:val="24"/>
          <w:szCs w:val="24"/>
          <w:lang w:val="en-US" w:bidi="ar-KW"/>
        </w:rPr>
        <w:t xml:space="preserve"> its </w:t>
      </w:r>
      <w:r w:rsidR="00F37F70" w:rsidRPr="002A3931">
        <w:rPr>
          <w:rFonts w:ascii="Unikurd Web" w:eastAsia="Times New Roman" w:hAnsi="Unikurd Web" w:cs="Unikurd Web"/>
          <w:color w:val="000000" w:themeColor="text1"/>
          <w:sz w:val="24"/>
          <w:szCs w:val="24"/>
          <w:lang w:val="en-US" w:bidi="ar-KW"/>
        </w:rPr>
        <w:t xml:space="preserve">pack </w:t>
      </w:r>
      <w:r w:rsidR="00394005" w:rsidRPr="002A3931">
        <w:rPr>
          <w:rFonts w:ascii="Unikurd Web" w:eastAsia="Times New Roman" w:hAnsi="Unikurd Web" w:cs="Unikurd Web"/>
          <w:color w:val="000000" w:themeColor="text1"/>
          <w:sz w:val="24"/>
          <w:szCs w:val="24"/>
          <w:lang w:val="en-US" w:bidi="ar-KW"/>
        </w:rPr>
        <w:t>saddle and harness.”</w:t>
      </w:r>
    </w:p>
    <w:p w14:paraId="48E316DC" w14:textId="0417B3AC" w:rsidR="001D6700" w:rsidRPr="002A3931" w:rsidRDefault="00D301DD" w:rsidP="00B71FCC">
      <w:pPr>
        <w:bidi/>
        <w:spacing w:after="0" w:line="360" w:lineRule="auto"/>
        <w:jc w:val="right"/>
        <w:rPr>
          <w:rFonts w:ascii="Unikurd Web" w:eastAsia="Times New Roman" w:hAnsi="Unikurd Web" w:cs="Unikurd Web"/>
          <w:color w:val="000000" w:themeColor="text1"/>
          <w:sz w:val="24"/>
          <w:szCs w:val="24"/>
          <w:lang w:val="en-US" w:bidi="ar-KW"/>
        </w:rPr>
      </w:pPr>
      <w:r w:rsidRPr="002A3931">
        <w:rPr>
          <w:rFonts w:ascii="Unikurd Web" w:eastAsia="Times New Roman" w:hAnsi="Unikurd Web" w:cs="Unikurd Web"/>
          <w:color w:val="000000" w:themeColor="text1"/>
          <w:sz w:val="24"/>
          <w:szCs w:val="24"/>
          <w:lang w:val="en-US" w:bidi="ar-KW"/>
        </w:rPr>
        <w:t>The d</w:t>
      </w:r>
      <w:r w:rsidR="00B71FCC" w:rsidRPr="002A3931">
        <w:rPr>
          <w:rFonts w:ascii="Unikurd Web" w:eastAsia="Times New Roman" w:hAnsi="Unikurd Web" w:cs="Unikurd Web"/>
          <w:color w:val="000000" w:themeColor="text1"/>
          <w:sz w:val="24"/>
          <w:szCs w:val="24"/>
          <w:lang w:val="en-US" w:bidi="ar-KW"/>
        </w:rPr>
        <w:t>estr</w:t>
      </w:r>
      <w:r w:rsidRPr="002A3931">
        <w:rPr>
          <w:rFonts w:ascii="Unikurd Web" w:eastAsia="Times New Roman" w:hAnsi="Unikurd Web" w:cs="Unikurd Web"/>
          <w:color w:val="000000" w:themeColor="text1"/>
          <w:sz w:val="24"/>
          <w:szCs w:val="24"/>
          <w:lang w:val="en-US" w:bidi="ar-KW"/>
        </w:rPr>
        <w:t>uction of</w:t>
      </w:r>
      <w:r w:rsidR="00B71FCC" w:rsidRPr="002A3931">
        <w:rPr>
          <w:rFonts w:ascii="Unikurd Web" w:eastAsia="Times New Roman" w:hAnsi="Unikurd Web" w:cs="Unikurd Web"/>
          <w:color w:val="000000" w:themeColor="text1"/>
          <w:sz w:val="24"/>
          <w:szCs w:val="24"/>
          <w:lang w:val="en-US" w:bidi="ar-KW"/>
        </w:rPr>
        <w:t xml:space="preserve"> villages not only ruined the lives of thousands of people but also</w:t>
      </w:r>
      <w:r w:rsidR="00CC6624" w:rsidRPr="002A3931">
        <w:rPr>
          <w:rFonts w:ascii="Unikurd Web" w:eastAsia="Times New Roman" w:hAnsi="Unikurd Web" w:cs="Unikurd Web"/>
          <w:color w:val="000000" w:themeColor="text1"/>
          <w:sz w:val="24"/>
          <w:szCs w:val="24"/>
          <w:lang w:val="en-US" w:bidi="ar-KW"/>
        </w:rPr>
        <w:t xml:space="preserve"> </w:t>
      </w:r>
      <w:r w:rsidRPr="002A3931">
        <w:rPr>
          <w:rFonts w:ascii="Unikurd Web" w:eastAsia="Times New Roman" w:hAnsi="Unikurd Web" w:cs="Unikurd Web"/>
          <w:color w:val="000000" w:themeColor="text1"/>
          <w:sz w:val="24"/>
          <w:szCs w:val="24"/>
          <w:lang w:val="en-US" w:bidi="ar-KW"/>
        </w:rPr>
        <w:t>countless</w:t>
      </w:r>
      <w:r w:rsidR="00B71FCC" w:rsidRPr="002A3931">
        <w:rPr>
          <w:rFonts w:ascii="Unikurd Web" w:eastAsia="Times New Roman" w:hAnsi="Unikurd Web" w:cs="Unikurd Web"/>
          <w:color w:val="000000" w:themeColor="text1"/>
          <w:sz w:val="24"/>
          <w:szCs w:val="24"/>
          <w:lang w:val="en-US" w:bidi="ar-KW"/>
        </w:rPr>
        <w:t xml:space="preserve"> stables, nests</w:t>
      </w:r>
      <w:r w:rsidRPr="002A3931">
        <w:rPr>
          <w:rFonts w:ascii="Unikurd Web" w:eastAsia="Times New Roman" w:hAnsi="Unikurd Web" w:cs="Unikurd Web"/>
          <w:color w:val="000000" w:themeColor="text1"/>
          <w:sz w:val="24"/>
          <w:szCs w:val="24"/>
          <w:lang w:val="en-US" w:bidi="ar-KW"/>
        </w:rPr>
        <w:t>,</w:t>
      </w:r>
      <w:r w:rsidR="00B71FCC" w:rsidRPr="002A3931">
        <w:rPr>
          <w:rFonts w:ascii="Unikurd Web" w:eastAsia="Times New Roman" w:hAnsi="Unikurd Web" w:cs="Unikurd Web"/>
          <w:color w:val="000000" w:themeColor="text1"/>
          <w:sz w:val="24"/>
          <w:szCs w:val="24"/>
          <w:lang w:val="en-US" w:bidi="ar-KW"/>
        </w:rPr>
        <w:t xml:space="preserve"> and coop</w:t>
      </w:r>
      <w:r w:rsidRPr="002A3931">
        <w:rPr>
          <w:rFonts w:ascii="Unikurd Web" w:eastAsia="Times New Roman" w:hAnsi="Unikurd Web" w:cs="Unikurd Web"/>
          <w:color w:val="000000" w:themeColor="text1"/>
          <w:sz w:val="24"/>
          <w:szCs w:val="24"/>
          <w:lang w:val="en-US" w:bidi="ar-KW"/>
        </w:rPr>
        <w:t>s that</w:t>
      </w:r>
      <w:r w:rsidR="00B71FCC" w:rsidRPr="002A3931">
        <w:rPr>
          <w:rFonts w:ascii="Unikurd Web" w:eastAsia="Times New Roman" w:hAnsi="Unikurd Web" w:cs="Unikurd Web"/>
          <w:color w:val="000000" w:themeColor="text1"/>
          <w:sz w:val="24"/>
          <w:szCs w:val="24"/>
          <w:lang w:val="en-US" w:bidi="ar-KW"/>
        </w:rPr>
        <w:t xml:space="preserve"> house</w:t>
      </w:r>
      <w:r w:rsidRPr="002A3931">
        <w:rPr>
          <w:rFonts w:ascii="Unikurd Web" w:eastAsia="Times New Roman" w:hAnsi="Unikurd Web" w:cs="Unikurd Web"/>
          <w:color w:val="000000" w:themeColor="text1"/>
          <w:sz w:val="24"/>
          <w:szCs w:val="24"/>
          <w:lang w:val="en-US" w:bidi="ar-KW"/>
        </w:rPr>
        <w:t>d</w:t>
      </w:r>
      <w:r w:rsidR="00B71FCC" w:rsidRPr="002A3931">
        <w:rPr>
          <w:rFonts w:ascii="Unikurd Web" w:eastAsia="Times New Roman" w:hAnsi="Unikurd Web" w:cs="Unikurd Web"/>
          <w:color w:val="000000" w:themeColor="text1"/>
          <w:sz w:val="24"/>
          <w:szCs w:val="24"/>
          <w:lang w:val="en-US" w:bidi="ar-KW"/>
        </w:rPr>
        <w:t xml:space="preserve"> donkeys, horses, </w:t>
      </w:r>
      <w:r w:rsidR="00CC6624" w:rsidRPr="002A3931">
        <w:rPr>
          <w:rFonts w:ascii="Unikurd Web" w:eastAsia="Times New Roman" w:hAnsi="Unikurd Web" w:cs="Unikurd Web"/>
          <w:color w:val="000000" w:themeColor="text1"/>
          <w:sz w:val="24"/>
          <w:szCs w:val="24"/>
          <w:lang w:val="en-US" w:bidi="ar-KW"/>
        </w:rPr>
        <w:t>mules</w:t>
      </w:r>
      <w:r w:rsidR="00B71FCC" w:rsidRPr="002A3931">
        <w:rPr>
          <w:rFonts w:ascii="Unikurd Web" w:eastAsia="Times New Roman" w:hAnsi="Unikurd Web" w:cs="Unikurd Web"/>
          <w:color w:val="000000" w:themeColor="text1"/>
          <w:sz w:val="24"/>
          <w:szCs w:val="24"/>
          <w:lang w:val="en-US" w:bidi="ar-KW"/>
        </w:rPr>
        <w:t>,</w:t>
      </w:r>
      <w:r w:rsidR="00CC6624" w:rsidRPr="002A3931">
        <w:rPr>
          <w:rFonts w:ascii="Unikurd Web" w:eastAsia="Times New Roman" w:hAnsi="Unikurd Web" w:cs="Unikurd Web"/>
          <w:color w:val="000000" w:themeColor="text1"/>
          <w:sz w:val="24"/>
          <w:szCs w:val="24"/>
          <w:lang w:val="en-US" w:bidi="ar-KW"/>
        </w:rPr>
        <w:t xml:space="preserve"> dogs, cats</w:t>
      </w:r>
      <w:r w:rsidRPr="002A3931">
        <w:rPr>
          <w:rFonts w:ascii="Unikurd Web" w:eastAsia="Times New Roman" w:hAnsi="Unikurd Web" w:cs="Unikurd Web"/>
          <w:color w:val="000000" w:themeColor="text1"/>
          <w:sz w:val="24"/>
          <w:szCs w:val="24"/>
          <w:lang w:val="en-US" w:bidi="ar-KW"/>
        </w:rPr>
        <w:t>,</w:t>
      </w:r>
      <w:r w:rsidR="00CC6624" w:rsidRPr="002A3931">
        <w:rPr>
          <w:rFonts w:ascii="Unikurd Web" w:eastAsia="Times New Roman" w:hAnsi="Unikurd Web" w:cs="Unikurd Web"/>
          <w:color w:val="000000" w:themeColor="text1"/>
          <w:sz w:val="24"/>
          <w:szCs w:val="24"/>
          <w:lang w:val="en-US" w:bidi="ar-KW"/>
        </w:rPr>
        <w:t xml:space="preserve"> birds</w:t>
      </w:r>
      <w:r w:rsidRPr="002A3931">
        <w:rPr>
          <w:rFonts w:ascii="Unikurd Web" w:eastAsia="Times New Roman" w:hAnsi="Unikurd Web" w:cs="Unikurd Web"/>
          <w:color w:val="000000" w:themeColor="text1"/>
          <w:sz w:val="24"/>
          <w:szCs w:val="24"/>
          <w:lang w:val="en-US" w:bidi="ar-KW"/>
        </w:rPr>
        <w:t xml:space="preserve"> and more. This situation created</w:t>
      </w:r>
      <w:r w:rsidR="009B6E3A" w:rsidRPr="002A3931">
        <w:rPr>
          <w:rFonts w:ascii="Unikurd Web" w:eastAsia="Times New Roman" w:hAnsi="Unikurd Web" w:cs="Unikurd Web"/>
          <w:color w:val="000000" w:themeColor="text1"/>
          <w:sz w:val="24"/>
          <w:szCs w:val="24"/>
          <w:lang w:val="en-US" w:bidi="ar-KW"/>
        </w:rPr>
        <w:t xml:space="preserve"> a condition </w:t>
      </w:r>
      <w:r w:rsidRPr="002A3931">
        <w:rPr>
          <w:rFonts w:ascii="Unikurd Web" w:eastAsia="Times New Roman" w:hAnsi="Unikurd Web" w:cs="Unikurd Web"/>
          <w:color w:val="000000" w:themeColor="text1"/>
          <w:sz w:val="24"/>
          <w:szCs w:val="24"/>
          <w:lang w:val="en-US" w:bidi="ar-KW"/>
        </w:rPr>
        <w:t>where there were</w:t>
      </w:r>
      <w:r w:rsidR="009B6E3A" w:rsidRPr="002A3931">
        <w:rPr>
          <w:rFonts w:ascii="Unikurd Web" w:eastAsia="Times New Roman" w:hAnsi="Unikurd Web" w:cs="Unikurd Web"/>
          <w:color w:val="000000" w:themeColor="text1"/>
          <w:sz w:val="24"/>
          <w:szCs w:val="24"/>
          <w:lang w:val="en-US" w:bidi="ar-KW"/>
        </w:rPr>
        <w:t xml:space="preserve"> no more </w:t>
      </w:r>
      <w:r w:rsidRPr="002A3931">
        <w:rPr>
          <w:rFonts w:ascii="Unikurd Web" w:eastAsia="Times New Roman" w:hAnsi="Unikurd Web" w:cs="Unikurd Web"/>
          <w:color w:val="000000" w:themeColor="text1"/>
          <w:sz w:val="24"/>
          <w:szCs w:val="24"/>
          <w:lang w:val="en-US" w:bidi="ar-KW"/>
        </w:rPr>
        <w:t xml:space="preserve">burdens </w:t>
      </w:r>
      <w:r w:rsidR="009B6E3A" w:rsidRPr="002A3931">
        <w:rPr>
          <w:rFonts w:ascii="Unikurd Web" w:eastAsia="Times New Roman" w:hAnsi="Unikurd Web" w:cs="Unikurd Web"/>
          <w:color w:val="000000" w:themeColor="text1"/>
          <w:sz w:val="24"/>
          <w:szCs w:val="24"/>
          <w:lang w:val="en-US" w:bidi="ar-KW"/>
        </w:rPr>
        <w:t>for donkeys to carry</w:t>
      </w:r>
      <w:r w:rsidR="00D41BE9" w:rsidRPr="002A3931">
        <w:rPr>
          <w:rFonts w:ascii="Unikurd Web" w:eastAsia="Times New Roman" w:hAnsi="Unikurd Web" w:cs="Unikurd Web"/>
          <w:color w:val="000000" w:themeColor="text1"/>
          <w:sz w:val="24"/>
          <w:szCs w:val="24"/>
          <w:lang w:val="en-US" w:bidi="ar-KW"/>
        </w:rPr>
        <w:t xml:space="preserve">, no livestock </w:t>
      </w:r>
      <w:r w:rsidR="00E2088F" w:rsidRPr="002A3931">
        <w:rPr>
          <w:rFonts w:ascii="Unikurd Web" w:eastAsia="Times New Roman" w:hAnsi="Unikurd Web" w:cs="Unikurd Web"/>
          <w:color w:val="000000" w:themeColor="text1"/>
          <w:sz w:val="24"/>
          <w:szCs w:val="24"/>
          <w:lang w:val="en-US" w:bidi="ar-KW"/>
        </w:rPr>
        <w:t>in pastures or under the sh</w:t>
      </w:r>
      <w:r w:rsidR="003556B1" w:rsidRPr="002A3931">
        <w:rPr>
          <w:rFonts w:ascii="Unikurd Web" w:eastAsia="Times New Roman" w:hAnsi="Unikurd Web" w:cs="Unikurd Web"/>
          <w:color w:val="000000" w:themeColor="text1"/>
          <w:sz w:val="24"/>
          <w:szCs w:val="24"/>
          <w:lang w:val="en-US" w:bidi="ar-KW"/>
        </w:rPr>
        <w:t>ade</w:t>
      </w:r>
      <w:r w:rsidR="00E2088F" w:rsidRPr="002A3931">
        <w:rPr>
          <w:rFonts w:ascii="Unikurd Web" w:eastAsia="Times New Roman" w:hAnsi="Unikurd Web" w:cs="Unikurd Web"/>
          <w:color w:val="000000" w:themeColor="text1"/>
          <w:sz w:val="24"/>
          <w:szCs w:val="24"/>
          <w:lang w:val="en-US" w:bidi="ar-KW"/>
        </w:rPr>
        <w:t xml:space="preserve"> </w:t>
      </w:r>
      <w:r w:rsidR="00BF57F3" w:rsidRPr="002A3931">
        <w:rPr>
          <w:rFonts w:ascii="Unikurd Web" w:eastAsia="Times New Roman" w:hAnsi="Unikurd Web" w:cs="Unikurd Web"/>
          <w:color w:val="000000" w:themeColor="text1"/>
          <w:sz w:val="24"/>
          <w:szCs w:val="24"/>
          <w:lang w:val="en-US" w:bidi="ar-KW"/>
        </w:rPr>
        <w:t>of</w:t>
      </w:r>
      <w:r w:rsidR="00E2088F" w:rsidRPr="002A3931">
        <w:rPr>
          <w:rFonts w:ascii="Unikurd Web" w:eastAsia="Times New Roman" w:hAnsi="Unikurd Web" w:cs="Unikurd Web"/>
          <w:color w:val="000000" w:themeColor="text1"/>
          <w:sz w:val="24"/>
          <w:szCs w:val="24"/>
          <w:lang w:val="en-US" w:bidi="ar-KW"/>
        </w:rPr>
        <w:t xml:space="preserve"> trees</w:t>
      </w:r>
      <w:r w:rsidR="00D41BE9" w:rsidRPr="002A3931">
        <w:rPr>
          <w:rFonts w:ascii="Unikurd Web" w:eastAsia="Times New Roman" w:hAnsi="Unikurd Web" w:cs="Unikurd Web"/>
          <w:color w:val="000000" w:themeColor="text1"/>
          <w:sz w:val="24"/>
          <w:szCs w:val="24"/>
          <w:lang w:val="en-US" w:bidi="ar-KW"/>
        </w:rPr>
        <w:t xml:space="preserve"> for dogs to guard, </w:t>
      </w:r>
      <w:r w:rsidR="003556B1" w:rsidRPr="002A3931">
        <w:rPr>
          <w:rFonts w:ascii="Unikurd Web" w:eastAsia="Times New Roman" w:hAnsi="Unikurd Web" w:cs="Unikurd Web"/>
          <w:color w:val="000000" w:themeColor="text1"/>
          <w:sz w:val="24"/>
          <w:szCs w:val="24"/>
          <w:lang w:val="en-US" w:bidi="ar-KW"/>
        </w:rPr>
        <w:t xml:space="preserve">and </w:t>
      </w:r>
      <w:r w:rsidR="00D41BE9" w:rsidRPr="002A3931">
        <w:rPr>
          <w:rFonts w:ascii="Unikurd Web" w:eastAsia="Times New Roman" w:hAnsi="Unikurd Web" w:cs="Unikurd Web"/>
          <w:color w:val="000000" w:themeColor="text1"/>
          <w:sz w:val="24"/>
          <w:szCs w:val="24"/>
          <w:lang w:val="en-US" w:bidi="ar-KW"/>
        </w:rPr>
        <w:t xml:space="preserve">no </w:t>
      </w:r>
      <w:r w:rsidR="00E2088F" w:rsidRPr="002A3931">
        <w:rPr>
          <w:rFonts w:ascii="Unikurd Web" w:eastAsia="Times New Roman" w:hAnsi="Unikurd Web" w:cs="Unikurd Web"/>
          <w:color w:val="000000" w:themeColor="text1"/>
          <w:sz w:val="24"/>
          <w:szCs w:val="24"/>
          <w:lang w:val="en-US" w:bidi="ar-KW"/>
        </w:rPr>
        <w:t xml:space="preserve">harvested </w:t>
      </w:r>
      <w:r w:rsidR="00D41BE9" w:rsidRPr="002A3931">
        <w:rPr>
          <w:rFonts w:ascii="Unikurd Web" w:eastAsia="Times New Roman" w:hAnsi="Unikurd Web" w:cs="Unikurd Web"/>
          <w:color w:val="000000" w:themeColor="text1"/>
          <w:sz w:val="24"/>
          <w:szCs w:val="24"/>
          <w:lang w:val="en-US" w:bidi="ar-KW"/>
        </w:rPr>
        <w:t>crop fields for birds to</w:t>
      </w:r>
      <w:r w:rsidR="003556B1" w:rsidRPr="002A3931">
        <w:rPr>
          <w:rFonts w:ascii="Unikurd Web" w:eastAsia="Times New Roman" w:hAnsi="Unikurd Web" w:cs="Unikurd Web"/>
          <w:color w:val="000000" w:themeColor="text1"/>
          <w:sz w:val="24"/>
          <w:szCs w:val="24"/>
          <w:lang w:val="en-US" w:bidi="ar-KW"/>
        </w:rPr>
        <w:t xml:space="preserve"> flutter</w:t>
      </w:r>
      <w:r w:rsidR="008675D4" w:rsidRPr="002A3931">
        <w:rPr>
          <w:rFonts w:ascii="Unikurd Web" w:eastAsia="Times New Roman" w:hAnsi="Unikurd Web" w:cs="Unikurd Web"/>
          <w:color w:val="000000" w:themeColor="text1"/>
          <w:sz w:val="24"/>
          <w:szCs w:val="24"/>
          <w:lang w:val="en-US" w:bidi="ar-KW"/>
        </w:rPr>
        <w:t xml:space="preserve"> </w:t>
      </w:r>
      <w:r w:rsidR="00DF7BF2" w:rsidRPr="002A3931">
        <w:rPr>
          <w:rFonts w:ascii="Unikurd Web" w:eastAsia="Times New Roman" w:hAnsi="Unikurd Web" w:cs="Unikurd Web"/>
          <w:color w:val="000000" w:themeColor="text1"/>
          <w:sz w:val="24"/>
          <w:szCs w:val="24"/>
          <w:lang w:val="en-US" w:bidi="ar-KW"/>
        </w:rPr>
        <w:t>over</w:t>
      </w:r>
      <w:r w:rsidR="008675D4" w:rsidRPr="002A3931">
        <w:rPr>
          <w:rFonts w:ascii="Unikurd Web" w:eastAsia="Times New Roman" w:hAnsi="Unikurd Web" w:cs="Unikurd Web"/>
          <w:color w:val="000000" w:themeColor="text1"/>
          <w:sz w:val="24"/>
          <w:szCs w:val="24"/>
          <w:lang w:val="en-US" w:bidi="ar-KW"/>
        </w:rPr>
        <w:t xml:space="preserve"> and</w:t>
      </w:r>
      <w:r w:rsidR="00D41BE9" w:rsidRPr="002A3931">
        <w:rPr>
          <w:rFonts w:ascii="Unikurd Web" w:eastAsia="Times New Roman" w:hAnsi="Unikurd Web" w:cs="Unikurd Web"/>
          <w:color w:val="000000" w:themeColor="text1"/>
          <w:sz w:val="24"/>
          <w:szCs w:val="24"/>
          <w:lang w:val="en-US" w:bidi="ar-KW"/>
        </w:rPr>
        <w:t xml:space="preserve"> glea</w:t>
      </w:r>
      <w:r w:rsidR="00E2088F" w:rsidRPr="002A3931">
        <w:rPr>
          <w:rFonts w:ascii="Unikurd Web" w:eastAsia="Times New Roman" w:hAnsi="Unikurd Web" w:cs="Unikurd Web"/>
          <w:color w:val="000000" w:themeColor="text1"/>
          <w:sz w:val="24"/>
          <w:szCs w:val="24"/>
          <w:lang w:val="en-US" w:bidi="ar-KW"/>
        </w:rPr>
        <w:t>n</w:t>
      </w:r>
      <w:r w:rsidR="003556B1" w:rsidRPr="002A3931">
        <w:rPr>
          <w:rFonts w:ascii="Unikurd Web" w:eastAsia="Times New Roman" w:hAnsi="Unikurd Web" w:cs="Unikurd Web"/>
          <w:color w:val="000000" w:themeColor="text1"/>
          <w:sz w:val="24"/>
          <w:szCs w:val="24"/>
          <w:lang w:val="en-US" w:bidi="ar-KW"/>
        </w:rPr>
        <w:t xml:space="preserve"> from</w:t>
      </w:r>
      <w:r w:rsidR="00E2088F" w:rsidRPr="002A3931">
        <w:rPr>
          <w:rFonts w:ascii="Unikurd Web" w:eastAsia="Times New Roman" w:hAnsi="Unikurd Web" w:cs="Unikurd Web"/>
          <w:color w:val="000000" w:themeColor="text1"/>
          <w:sz w:val="24"/>
          <w:szCs w:val="24"/>
          <w:lang w:val="en-US" w:bidi="ar-KW"/>
        </w:rPr>
        <w:t xml:space="preserve">. </w:t>
      </w:r>
      <w:r w:rsidR="00D41BE9" w:rsidRPr="002A3931">
        <w:rPr>
          <w:rFonts w:ascii="Unikurd Web" w:eastAsia="Times New Roman" w:hAnsi="Unikurd Web" w:cs="Unikurd Web"/>
          <w:color w:val="000000" w:themeColor="text1"/>
          <w:sz w:val="24"/>
          <w:szCs w:val="24"/>
          <w:lang w:val="en-US" w:bidi="ar-KW"/>
        </w:rPr>
        <w:t xml:space="preserve">  </w:t>
      </w:r>
      <w:r w:rsidR="009B6E3A" w:rsidRPr="002A3931">
        <w:rPr>
          <w:rFonts w:ascii="Unikurd Web" w:eastAsia="Times New Roman" w:hAnsi="Unikurd Web" w:cs="Unikurd Web"/>
          <w:color w:val="000000" w:themeColor="text1"/>
          <w:sz w:val="24"/>
          <w:szCs w:val="24"/>
          <w:lang w:val="en-US" w:bidi="ar-KW"/>
        </w:rPr>
        <w:t xml:space="preserve"> </w:t>
      </w:r>
    </w:p>
    <w:p w14:paraId="4AF0D36F" w14:textId="685855DC" w:rsidR="004056E0" w:rsidRPr="002A3931" w:rsidRDefault="001D6700" w:rsidP="004056E0">
      <w:pPr>
        <w:bidi/>
        <w:spacing w:after="0" w:line="360" w:lineRule="auto"/>
        <w:ind w:left="720"/>
        <w:jc w:val="right"/>
        <w:rPr>
          <w:rFonts w:ascii="Unikurd Web" w:eastAsia="Times New Roman" w:hAnsi="Unikurd Web" w:cs="Unikurd Web"/>
          <w:color w:val="000000" w:themeColor="text1"/>
          <w:sz w:val="24"/>
          <w:szCs w:val="24"/>
          <w:lang w:val="en-US" w:bidi="ar-KW"/>
        </w:rPr>
      </w:pPr>
      <w:r w:rsidRPr="002A3931">
        <w:rPr>
          <w:rFonts w:ascii="Unikurd Web" w:eastAsia="Times New Roman" w:hAnsi="Unikurd Web" w:cs="Unikurd Web"/>
          <w:color w:val="000000" w:themeColor="text1"/>
          <w:sz w:val="24"/>
          <w:szCs w:val="24"/>
          <w:lang w:val="en-US" w:bidi="ar-KW"/>
        </w:rPr>
        <w:t>The misery of the</w:t>
      </w:r>
      <w:r w:rsidR="003556B1" w:rsidRPr="002A3931">
        <w:rPr>
          <w:rFonts w:ascii="Unikurd Web" w:eastAsia="Times New Roman" w:hAnsi="Unikurd Web" w:cs="Unikurd Web"/>
          <w:color w:val="000000" w:themeColor="text1"/>
          <w:sz w:val="24"/>
          <w:szCs w:val="24"/>
          <w:lang w:val="en-US" w:bidi="ar-KW"/>
        </w:rPr>
        <w:t>se</w:t>
      </w:r>
      <w:r w:rsidRPr="002A3931">
        <w:rPr>
          <w:rFonts w:ascii="Unikurd Web" w:eastAsia="Times New Roman" w:hAnsi="Unikurd Web" w:cs="Unikurd Web"/>
          <w:color w:val="000000" w:themeColor="text1"/>
          <w:sz w:val="24"/>
          <w:szCs w:val="24"/>
          <w:lang w:val="en-US" w:bidi="ar-KW"/>
        </w:rPr>
        <w:t xml:space="preserve"> animals and birds was that, unlike human beings, they were not entitled to any</w:t>
      </w:r>
      <w:r w:rsidR="00923C69" w:rsidRPr="002A3931">
        <w:rPr>
          <w:rFonts w:ascii="Unikurd Web" w:eastAsia="Times New Roman" w:hAnsi="Unikurd Web" w:cs="Unikurd Web"/>
          <w:color w:val="000000" w:themeColor="text1"/>
          <w:sz w:val="24"/>
          <w:szCs w:val="24"/>
          <w:lang w:val="en-US" w:bidi="ar-KW"/>
        </w:rPr>
        <w:t xml:space="preserve"> substitute</w:t>
      </w:r>
      <w:r w:rsidRPr="002A3931">
        <w:rPr>
          <w:rFonts w:ascii="Unikurd Web" w:eastAsia="Times New Roman" w:hAnsi="Unikurd Web" w:cs="Unikurd Web"/>
          <w:color w:val="000000" w:themeColor="text1"/>
          <w:sz w:val="24"/>
          <w:szCs w:val="24"/>
          <w:lang w:val="en-US" w:bidi="ar-KW"/>
        </w:rPr>
        <w:t xml:space="preserve"> </w:t>
      </w:r>
      <w:r w:rsidR="00923C69" w:rsidRPr="002A3931">
        <w:rPr>
          <w:rFonts w:ascii="Unikurd Web" w:eastAsia="Times New Roman" w:hAnsi="Unikurd Web" w:cs="Unikurd Web"/>
          <w:color w:val="000000" w:themeColor="text1"/>
          <w:sz w:val="24"/>
          <w:szCs w:val="24"/>
          <w:lang w:val="en-US" w:bidi="ar-KW"/>
        </w:rPr>
        <w:t>shelters</w:t>
      </w:r>
      <w:r w:rsidR="006F7E43" w:rsidRPr="002A3931">
        <w:rPr>
          <w:rFonts w:ascii="Unikurd Web" w:eastAsia="Times New Roman" w:hAnsi="Unikurd Web" w:cs="Unikurd Web"/>
          <w:color w:val="000000" w:themeColor="text1"/>
          <w:sz w:val="24"/>
          <w:szCs w:val="24"/>
          <w:lang w:val="en-US" w:bidi="ar-KW"/>
        </w:rPr>
        <w:t>, camps,</w:t>
      </w:r>
      <w:r w:rsidR="003556B1" w:rsidRPr="002A3931">
        <w:rPr>
          <w:rFonts w:ascii="Unikurd Web" w:eastAsia="Times New Roman" w:hAnsi="Unikurd Web" w:cs="Unikurd Web"/>
          <w:color w:val="000000" w:themeColor="text1"/>
          <w:sz w:val="24"/>
          <w:szCs w:val="24"/>
          <w:lang w:val="en-US" w:bidi="ar-KW"/>
        </w:rPr>
        <w:t xml:space="preserve"> </w:t>
      </w:r>
      <w:r w:rsidR="006F7E43" w:rsidRPr="002A3931">
        <w:rPr>
          <w:rFonts w:ascii="Unikurd Web" w:eastAsia="Times New Roman" w:hAnsi="Unikurd Web" w:cs="Unikurd Web"/>
          <w:color w:val="000000" w:themeColor="text1"/>
          <w:sz w:val="24"/>
          <w:szCs w:val="24"/>
          <w:lang w:val="en-US" w:bidi="ar-KW"/>
        </w:rPr>
        <w:t>or</w:t>
      </w:r>
      <w:r w:rsidR="003556B1" w:rsidRPr="002A3931">
        <w:rPr>
          <w:rFonts w:ascii="Unikurd Web" w:eastAsia="Times New Roman" w:hAnsi="Unikurd Web" w:cs="Unikurd Web"/>
          <w:color w:val="000000" w:themeColor="text1"/>
          <w:sz w:val="24"/>
          <w:szCs w:val="24"/>
          <w:lang w:val="en-US" w:bidi="ar-KW"/>
        </w:rPr>
        <w:t xml:space="preserve"> provided fields</w:t>
      </w:r>
      <w:r w:rsidR="00923C69" w:rsidRPr="002A3931">
        <w:rPr>
          <w:rFonts w:ascii="Unikurd Web" w:eastAsia="Times New Roman" w:hAnsi="Unikurd Web" w:cs="Unikurd Web"/>
          <w:color w:val="000000" w:themeColor="text1"/>
          <w:sz w:val="24"/>
          <w:szCs w:val="24"/>
          <w:lang w:val="en-US" w:bidi="ar-KW"/>
        </w:rPr>
        <w:t xml:space="preserve"> by the state. They were </w:t>
      </w:r>
      <w:r w:rsidR="003556B1" w:rsidRPr="002A3931">
        <w:rPr>
          <w:rFonts w:ascii="Unikurd Web" w:eastAsia="Times New Roman" w:hAnsi="Unikurd Web" w:cs="Unikurd Web"/>
          <w:color w:val="000000" w:themeColor="text1"/>
          <w:sz w:val="24"/>
          <w:szCs w:val="24"/>
          <w:lang w:val="en-US" w:bidi="ar-KW"/>
        </w:rPr>
        <w:t xml:space="preserve">forcibly </w:t>
      </w:r>
      <w:r w:rsidR="00923C69" w:rsidRPr="002A3931">
        <w:rPr>
          <w:rFonts w:ascii="Unikurd Web" w:eastAsia="Times New Roman" w:hAnsi="Unikurd Web" w:cs="Unikurd Web"/>
          <w:color w:val="000000" w:themeColor="text1"/>
          <w:sz w:val="24"/>
          <w:szCs w:val="24"/>
          <w:lang w:val="en-US" w:bidi="ar-KW"/>
        </w:rPr>
        <w:t xml:space="preserve">disowned </w:t>
      </w:r>
      <w:r w:rsidR="003556B1" w:rsidRPr="002A3931">
        <w:rPr>
          <w:rFonts w:ascii="Unikurd Web" w:eastAsia="Times New Roman" w:hAnsi="Unikurd Web" w:cs="Unikurd Web"/>
          <w:color w:val="000000" w:themeColor="text1"/>
          <w:sz w:val="24"/>
          <w:szCs w:val="24"/>
          <w:lang w:val="en-US" w:bidi="ar-KW"/>
        </w:rPr>
        <w:t>and left to</w:t>
      </w:r>
      <w:r w:rsidR="00923C69" w:rsidRPr="002A3931">
        <w:rPr>
          <w:rFonts w:ascii="Unikurd Web" w:eastAsia="Times New Roman" w:hAnsi="Unikurd Web" w:cs="Unikurd Web"/>
          <w:color w:val="000000" w:themeColor="text1"/>
          <w:sz w:val="24"/>
          <w:szCs w:val="24"/>
          <w:lang w:val="en-US" w:bidi="ar-KW"/>
        </w:rPr>
        <w:t xml:space="preserve"> find</w:t>
      </w:r>
      <w:r w:rsidR="003556B1" w:rsidRPr="002A3931">
        <w:rPr>
          <w:rFonts w:ascii="Unikurd Web" w:eastAsia="Times New Roman" w:hAnsi="Unikurd Web" w:cs="Unikurd Web"/>
          <w:color w:val="000000" w:themeColor="text1"/>
          <w:sz w:val="24"/>
          <w:szCs w:val="24"/>
          <w:lang w:val="en-US" w:bidi="ar-KW"/>
        </w:rPr>
        <w:t xml:space="preserve"> their own</w:t>
      </w:r>
      <w:r w:rsidR="00923C69" w:rsidRPr="002A3931">
        <w:rPr>
          <w:rFonts w:ascii="Unikurd Web" w:eastAsia="Times New Roman" w:hAnsi="Unikurd Web" w:cs="Unikurd Web"/>
          <w:color w:val="000000" w:themeColor="text1"/>
          <w:sz w:val="24"/>
          <w:szCs w:val="24"/>
          <w:lang w:val="en-US" w:bidi="ar-KW"/>
        </w:rPr>
        <w:t xml:space="preserve"> space to stay</w:t>
      </w:r>
      <w:r w:rsidR="003556B1" w:rsidRPr="002A3931">
        <w:rPr>
          <w:rFonts w:ascii="Unikurd Web" w:eastAsia="Times New Roman" w:hAnsi="Unikurd Web" w:cs="Unikurd Web"/>
          <w:color w:val="000000" w:themeColor="text1"/>
          <w:sz w:val="24"/>
          <w:szCs w:val="24"/>
          <w:lang w:val="en-US" w:bidi="ar-KW"/>
        </w:rPr>
        <w:t xml:space="preserve"> and</w:t>
      </w:r>
      <w:r w:rsidR="00923C69" w:rsidRPr="002A3931">
        <w:rPr>
          <w:rFonts w:ascii="Unikurd Web" w:eastAsia="Times New Roman" w:hAnsi="Unikurd Web" w:cs="Unikurd Web"/>
          <w:color w:val="000000" w:themeColor="text1"/>
          <w:sz w:val="24"/>
          <w:szCs w:val="24"/>
          <w:lang w:val="en-US" w:bidi="ar-KW"/>
        </w:rPr>
        <w:t xml:space="preserve"> food to </w:t>
      </w:r>
      <w:r w:rsidR="003556B1" w:rsidRPr="002A3931">
        <w:rPr>
          <w:rFonts w:ascii="Unikurd Web" w:eastAsia="Times New Roman" w:hAnsi="Unikurd Web" w:cs="Unikurd Web"/>
          <w:color w:val="000000" w:themeColor="text1"/>
          <w:sz w:val="24"/>
          <w:szCs w:val="24"/>
          <w:lang w:val="en-US" w:bidi="ar-KW"/>
        </w:rPr>
        <w:t>survive</w:t>
      </w:r>
      <w:r w:rsidR="00923C69" w:rsidRPr="002A3931">
        <w:rPr>
          <w:rFonts w:ascii="Unikurd Web" w:eastAsia="Times New Roman" w:hAnsi="Unikurd Web" w:cs="Unikurd Web"/>
          <w:color w:val="000000" w:themeColor="text1"/>
          <w:sz w:val="24"/>
          <w:szCs w:val="24"/>
          <w:lang w:val="en-US" w:bidi="ar-KW"/>
        </w:rPr>
        <w:t xml:space="preserve">. </w:t>
      </w:r>
      <w:r w:rsidRPr="002A3931">
        <w:rPr>
          <w:rFonts w:ascii="Unikurd Web" w:eastAsia="Times New Roman" w:hAnsi="Unikurd Web" w:cs="Unikurd Web"/>
          <w:color w:val="000000" w:themeColor="text1"/>
          <w:sz w:val="24"/>
          <w:szCs w:val="24"/>
          <w:lang w:val="en-US" w:bidi="ar-KW"/>
        </w:rPr>
        <w:t xml:space="preserve"> </w:t>
      </w:r>
      <w:r w:rsidR="003556B1" w:rsidRPr="002A3931">
        <w:rPr>
          <w:rFonts w:ascii="Unikurd Web" w:eastAsia="Times New Roman" w:hAnsi="Unikurd Web" w:cs="Unikurd Web"/>
          <w:color w:val="000000" w:themeColor="text1"/>
          <w:sz w:val="24"/>
          <w:szCs w:val="24"/>
          <w:lang w:val="en-US" w:bidi="ar-KW"/>
        </w:rPr>
        <w:t>The n</w:t>
      </w:r>
      <w:r w:rsidR="006F7E43" w:rsidRPr="002A3931">
        <w:rPr>
          <w:rFonts w:ascii="Unikurd Web" w:eastAsia="Times New Roman" w:hAnsi="Unikurd Web" w:cs="Unikurd Web"/>
          <w:color w:val="000000" w:themeColor="text1"/>
          <w:sz w:val="24"/>
          <w:szCs w:val="24"/>
          <w:lang w:val="en-US" w:bidi="ar-KW"/>
        </w:rPr>
        <w:t>ights were the</w:t>
      </w:r>
      <w:r w:rsidR="00530C4F" w:rsidRPr="002A3931">
        <w:rPr>
          <w:rFonts w:ascii="Unikurd Web" w:eastAsia="Times New Roman" w:hAnsi="Unikurd Web" w:cs="Unikurd Web"/>
          <w:color w:val="000000" w:themeColor="text1"/>
          <w:sz w:val="24"/>
          <w:szCs w:val="24"/>
          <w:lang w:val="en-US" w:bidi="ar-KW"/>
        </w:rPr>
        <w:t xml:space="preserve"> only</w:t>
      </w:r>
      <w:r w:rsidR="00B71FCC" w:rsidRPr="002A3931">
        <w:rPr>
          <w:rFonts w:ascii="Unikurd Web" w:eastAsia="Times New Roman" w:hAnsi="Unikurd Web" w:cs="Unikurd Web"/>
          <w:color w:val="000000" w:themeColor="text1"/>
          <w:sz w:val="24"/>
          <w:szCs w:val="24"/>
          <w:lang w:val="en-US" w:bidi="ar-KW"/>
        </w:rPr>
        <w:t xml:space="preserve"> </w:t>
      </w:r>
      <w:r w:rsidR="006F7E43" w:rsidRPr="002A3931">
        <w:rPr>
          <w:rFonts w:ascii="Unikurd Web" w:eastAsia="Times New Roman" w:hAnsi="Unikurd Web" w:cs="Unikurd Web"/>
          <w:color w:val="000000" w:themeColor="text1"/>
          <w:sz w:val="24"/>
          <w:szCs w:val="24"/>
          <w:lang w:val="en-US" w:bidi="ar-KW"/>
        </w:rPr>
        <w:t>peaceful time for them</w:t>
      </w:r>
      <w:r w:rsidR="003556B1" w:rsidRPr="002A3931">
        <w:rPr>
          <w:rFonts w:ascii="Unikurd Web" w:eastAsia="Times New Roman" w:hAnsi="Unikurd Web" w:cs="Unikurd Web"/>
          <w:color w:val="000000" w:themeColor="text1"/>
          <w:sz w:val="24"/>
          <w:szCs w:val="24"/>
          <w:lang w:val="en-US" w:bidi="ar-KW"/>
        </w:rPr>
        <w:t>,</w:t>
      </w:r>
      <w:r w:rsidR="00530C4F" w:rsidRPr="002A3931">
        <w:rPr>
          <w:rFonts w:ascii="Unikurd Web" w:eastAsia="Times New Roman" w:hAnsi="Unikurd Web" w:cs="Unikurd Web"/>
          <w:color w:val="000000" w:themeColor="text1"/>
          <w:sz w:val="24"/>
          <w:szCs w:val="24"/>
          <w:lang w:val="en-US" w:bidi="ar-KW"/>
        </w:rPr>
        <w:t xml:space="preserve"> as</w:t>
      </w:r>
      <w:r w:rsidR="003556B1" w:rsidRPr="002A3931">
        <w:rPr>
          <w:rFonts w:ascii="Unikurd Web" w:eastAsia="Times New Roman" w:hAnsi="Unikurd Web" w:cs="Unikurd Web"/>
          <w:color w:val="000000" w:themeColor="text1"/>
          <w:sz w:val="24"/>
          <w:szCs w:val="24"/>
          <w:lang w:val="en-US" w:bidi="ar-KW"/>
        </w:rPr>
        <w:t xml:space="preserve"> mischievous</w:t>
      </w:r>
      <w:r w:rsidR="006F7E43" w:rsidRPr="002A3931">
        <w:rPr>
          <w:rFonts w:ascii="Unikurd Web" w:eastAsia="Times New Roman" w:hAnsi="Unikurd Web" w:cs="Unikurd Web"/>
          <w:color w:val="000000" w:themeColor="text1"/>
          <w:sz w:val="24"/>
          <w:szCs w:val="24"/>
          <w:lang w:val="en-US" w:bidi="ar-KW"/>
        </w:rPr>
        <w:t xml:space="preserve"> </w:t>
      </w:r>
      <w:r w:rsidR="00530C4F" w:rsidRPr="002A3931">
        <w:rPr>
          <w:rFonts w:ascii="Unikurd Web" w:eastAsia="Times New Roman" w:hAnsi="Unikurd Web" w:cs="Unikurd Web"/>
          <w:color w:val="000000" w:themeColor="text1"/>
          <w:sz w:val="24"/>
          <w:szCs w:val="24"/>
          <w:lang w:val="en-US" w:bidi="ar-KW"/>
        </w:rPr>
        <w:t>boys</w:t>
      </w:r>
      <w:r w:rsidR="006F7E43" w:rsidRPr="002A3931">
        <w:rPr>
          <w:rFonts w:ascii="Unikurd Web" w:eastAsia="Times New Roman" w:hAnsi="Unikurd Web" w:cs="Unikurd Web"/>
          <w:color w:val="000000" w:themeColor="text1"/>
          <w:sz w:val="24"/>
          <w:szCs w:val="24"/>
          <w:lang w:val="en-US" w:bidi="ar-KW"/>
        </w:rPr>
        <w:t xml:space="preserve"> were not in the town’s all</w:t>
      </w:r>
      <w:r w:rsidR="003556B1" w:rsidRPr="002A3931">
        <w:rPr>
          <w:rFonts w:ascii="Unikurd Web" w:eastAsia="Times New Roman" w:hAnsi="Unikurd Web" w:cs="Unikurd Web"/>
          <w:color w:val="000000" w:themeColor="text1"/>
          <w:sz w:val="24"/>
          <w:szCs w:val="24"/>
          <w:lang w:val="en-US" w:bidi="ar-KW"/>
        </w:rPr>
        <w:t>eys</w:t>
      </w:r>
      <w:r w:rsidR="006F7E43" w:rsidRPr="002A3931">
        <w:rPr>
          <w:rFonts w:ascii="Unikurd Web" w:eastAsia="Times New Roman" w:hAnsi="Unikurd Web" w:cs="Unikurd Web"/>
          <w:color w:val="000000" w:themeColor="text1"/>
          <w:sz w:val="24"/>
          <w:szCs w:val="24"/>
          <w:lang w:val="en-US" w:bidi="ar-KW"/>
        </w:rPr>
        <w:t xml:space="preserve"> and streets to disturb and h</w:t>
      </w:r>
      <w:r w:rsidR="003556B1" w:rsidRPr="002A3931">
        <w:rPr>
          <w:rFonts w:ascii="Unikurd Web" w:eastAsia="Times New Roman" w:hAnsi="Unikurd Web" w:cs="Unikurd Web"/>
          <w:color w:val="000000" w:themeColor="text1"/>
          <w:sz w:val="24"/>
          <w:szCs w:val="24"/>
          <w:lang w:val="en-US" w:bidi="ar-KW"/>
        </w:rPr>
        <w:t>arm</w:t>
      </w:r>
      <w:r w:rsidR="006F7E43" w:rsidRPr="002A3931">
        <w:rPr>
          <w:rFonts w:ascii="Unikurd Web" w:eastAsia="Times New Roman" w:hAnsi="Unikurd Web" w:cs="Unikurd Web"/>
          <w:color w:val="000000" w:themeColor="text1"/>
          <w:sz w:val="24"/>
          <w:szCs w:val="24"/>
          <w:lang w:val="en-US" w:bidi="ar-KW"/>
        </w:rPr>
        <w:t xml:space="preserve"> them</w:t>
      </w:r>
      <w:r w:rsidR="003556B1" w:rsidRPr="002A3931">
        <w:rPr>
          <w:rFonts w:ascii="Unikurd Web" w:eastAsia="Times New Roman" w:hAnsi="Unikurd Web" w:cs="Unikurd Web"/>
          <w:color w:val="000000" w:themeColor="text1"/>
          <w:sz w:val="24"/>
          <w:szCs w:val="24"/>
          <w:lang w:val="en-US" w:bidi="ar-KW"/>
        </w:rPr>
        <w:t>. Unless awakened</w:t>
      </w:r>
      <w:r w:rsidR="00F270F0" w:rsidRPr="002A3931">
        <w:rPr>
          <w:rFonts w:ascii="Unikurd Web" w:eastAsia="Times New Roman" w:hAnsi="Unikurd Web" w:cs="Unikurd Web"/>
          <w:color w:val="000000" w:themeColor="text1"/>
          <w:sz w:val="24"/>
          <w:szCs w:val="24"/>
          <w:lang w:val="en-US" w:bidi="ar-KW"/>
        </w:rPr>
        <w:t xml:space="preserve"> by the</w:t>
      </w:r>
      <w:r w:rsidR="00AA4E62" w:rsidRPr="002A3931">
        <w:rPr>
          <w:rFonts w:ascii="Unikurd Web" w:eastAsia="Times New Roman" w:hAnsi="Unikurd Web" w:cs="Unikurd Web"/>
          <w:color w:val="000000" w:themeColor="text1"/>
          <w:sz w:val="24"/>
          <w:szCs w:val="24"/>
          <w:lang w:val="en-US" w:bidi="ar-KW"/>
        </w:rPr>
        <w:t xml:space="preserve"> </w:t>
      </w:r>
      <w:r w:rsidR="00B2480B" w:rsidRPr="002A3931">
        <w:rPr>
          <w:rFonts w:ascii="Unikurd Web" w:eastAsia="Times New Roman" w:hAnsi="Unikurd Web" w:cs="Unikurd Web"/>
          <w:color w:val="000000" w:themeColor="text1"/>
          <w:sz w:val="24"/>
          <w:szCs w:val="24"/>
          <w:lang w:val="en-US" w:bidi="ar-KW"/>
        </w:rPr>
        <w:t>sound of their front doors’ empty bins</w:t>
      </w:r>
      <w:r w:rsidR="00AA4E62" w:rsidRPr="002A3931">
        <w:rPr>
          <w:rFonts w:ascii="Unikurd Web" w:eastAsia="Times New Roman" w:hAnsi="Unikurd Web" w:cs="Unikurd Web"/>
          <w:color w:val="000000" w:themeColor="text1"/>
          <w:sz w:val="24"/>
          <w:szCs w:val="24"/>
          <w:lang w:val="en-US" w:bidi="ar-KW"/>
        </w:rPr>
        <w:t xml:space="preserve"> </w:t>
      </w:r>
      <w:r w:rsidR="00F270F0" w:rsidRPr="002A3931">
        <w:rPr>
          <w:rFonts w:ascii="Unikurd Web" w:eastAsia="Times New Roman" w:hAnsi="Unikurd Web" w:cs="Unikurd Web"/>
          <w:color w:val="000000" w:themeColor="text1"/>
          <w:sz w:val="24"/>
          <w:szCs w:val="24"/>
          <w:lang w:val="en-US" w:bidi="ar-KW"/>
        </w:rPr>
        <w:t xml:space="preserve">being rattled by hungry and </w:t>
      </w:r>
      <w:r w:rsidR="00AA4E62" w:rsidRPr="002A3931">
        <w:rPr>
          <w:rFonts w:ascii="Unikurd Web" w:eastAsia="Times New Roman" w:hAnsi="Unikurd Web" w:cs="Unikurd Web"/>
          <w:color w:val="000000" w:themeColor="text1"/>
          <w:sz w:val="24"/>
          <w:szCs w:val="24"/>
          <w:lang w:val="en-US" w:bidi="ar-KW"/>
        </w:rPr>
        <w:t>homeless donkeys</w:t>
      </w:r>
      <w:r w:rsidR="00B2480B" w:rsidRPr="002A3931">
        <w:rPr>
          <w:rFonts w:ascii="Unikurd Web" w:eastAsia="Times New Roman" w:hAnsi="Unikurd Web" w:cs="Unikurd Web"/>
          <w:color w:val="000000" w:themeColor="text1"/>
          <w:sz w:val="24"/>
          <w:szCs w:val="24"/>
          <w:lang w:val="en-US" w:bidi="ar-KW"/>
        </w:rPr>
        <w:t>,</w:t>
      </w:r>
      <w:r w:rsidR="00F270F0" w:rsidRPr="002A3931">
        <w:rPr>
          <w:rFonts w:ascii="Unikurd Web" w:eastAsia="Times New Roman" w:hAnsi="Unikurd Web" w:cs="Unikurd Web"/>
          <w:color w:val="000000" w:themeColor="text1"/>
          <w:sz w:val="24"/>
          <w:szCs w:val="24"/>
          <w:lang w:val="en-US" w:bidi="ar-KW"/>
        </w:rPr>
        <w:t xml:space="preserve"> people late at night</w:t>
      </w:r>
      <w:r w:rsidR="00B2480B" w:rsidRPr="002A3931">
        <w:rPr>
          <w:rFonts w:ascii="Unikurd Web" w:eastAsia="Times New Roman" w:hAnsi="Unikurd Web" w:cs="Unikurd Web"/>
          <w:color w:val="000000" w:themeColor="text1"/>
          <w:sz w:val="24"/>
          <w:szCs w:val="24"/>
          <w:lang w:val="en-US" w:bidi="ar-KW"/>
        </w:rPr>
        <w:t xml:space="preserve"> </w:t>
      </w:r>
      <w:r w:rsidR="00AA4E62" w:rsidRPr="002A3931">
        <w:rPr>
          <w:rFonts w:ascii="Unikurd Web" w:eastAsia="Times New Roman" w:hAnsi="Unikurd Web" w:cs="Unikurd Web"/>
          <w:color w:val="000000" w:themeColor="text1"/>
          <w:sz w:val="24"/>
          <w:szCs w:val="24"/>
          <w:lang w:val="en-US" w:bidi="ar-KW"/>
        </w:rPr>
        <w:t>would not bother</w:t>
      </w:r>
      <w:r w:rsidR="00B2480B" w:rsidRPr="002A3931">
        <w:rPr>
          <w:rFonts w:ascii="Unikurd Web" w:eastAsia="Times New Roman" w:hAnsi="Unikurd Web" w:cs="Unikurd Web"/>
          <w:color w:val="000000" w:themeColor="text1"/>
          <w:sz w:val="24"/>
          <w:szCs w:val="24"/>
          <w:lang w:val="en-US" w:bidi="ar-KW"/>
        </w:rPr>
        <w:t xml:space="preserve"> to </w:t>
      </w:r>
      <w:r w:rsidR="00321A64" w:rsidRPr="002A3931">
        <w:rPr>
          <w:rFonts w:ascii="Unikurd Web" w:eastAsia="Times New Roman" w:hAnsi="Unikurd Web" w:cs="Unikurd Web"/>
          <w:color w:val="000000" w:themeColor="text1"/>
          <w:sz w:val="24"/>
          <w:szCs w:val="24"/>
          <w:lang w:val="en-US" w:bidi="ar-KW"/>
        </w:rPr>
        <w:t>stand</w:t>
      </w:r>
      <w:r w:rsidR="00B2480B" w:rsidRPr="002A3931">
        <w:rPr>
          <w:rFonts w:ascii="Unikurd Web" w:eastAsia="Times New Roman" w:hAnsi="Unikurd Web" w:cs="Unikurd Web"/>
          <w:color w:val="000000" w:themeColor="text1"/>
          <w:sz w:val="24"/>
          <w:szCs w:val="24"/>
          <w:lang w:val="en-US" w:bidi="ar-KW"/>
        </w:rPr>
        <w:t xml:space="preserve"> up </w:t>
      </w:r>
      <w:r w:rsidR="00321A64" w:rsidRPr="002A3931">
        <w:rPr>
          <w:rFonts w:ascii="Unikurd Web" w:eastAsia="Times New Roman" w:hAnsi="Unikurd Web" w:cs="Unikurd Web"/>
          <w:color w:val="000000" w:themeColor="text1"/>
          <w:sz w:val="24"/>
          <w:szCs w:val="24"/>
          <w:lang w:val="en-US" w:bidi="ar-KW"/>
        </w:rPr>
        <w:t>and</w:t>
      </w:r>
      <w:r w:rsidR="00AA4E62" w:rsidRPr="002A3931">
        <w:rPr>
          <w:rFonts w:ascii="Unikurd Web" w:eastAsia="Times New Roman" w:hAnsi="Unikurd Web" w:cs="Unikurd Web"/>
          <w:color w:val="000000" w:themeColor="text1"/>
          <w:sz w:val="24"/>
          <w:szCs w:val="24"/>
          <w:lang w:val="en-US" w:bidi="ar-KW"/>
        </w:rPr>
        <w:t xml:space="preserve"> see what th</w:t>
      </w:r>
      <w:r w:rsidR="0089081D" w:rsidRPr="002A3931">
        <w:rPr>
          <w:rFonts w:ascii="Unikurd Web" w:eastAsia="Times New Roman" w:hAnsi="Unikurd Web" w:cs="Unikurd Web"/>
          <w:color w:val="000000" w:themeColor="text1"/>
          <w:sz w:val="24"/>
          <w:szCs w:val="24"/>
          <w:lang w:val="en-US" w:bidi="ar-KW"/>
        </w:rPr>
        <w:t>e innocent</w:t>
      </w:r>
      <w:r w:rsidR="00AA4E62" w:rsidRPr="002A3931">
        <w:rPr>
          <w:rFonts w:ascii="Unikurd Web" w:eastAsia="Times New Roman" w:hAnsi="Unikurd Web" w:cs="Unikurd Web"/>
          <w:color w:val="000000" w:themeColor="text1"/>
          <w:sz w:val="24"/>
          <w:szCs w:val="24"/>
          <w:lang w:val="en-US" w:bidi="ar-KW"/>
        </w:rPr>
        <w:t xml:space="preserve"> </w:t>
      </w:r>
      <w:r w:rsidR="0089081D" w:rsidRPr="002A3931">
        <w:rPr>
          <w:rFonts w:ascii="Unikurd Web" w:eastAsia="Times New Roman" w:hAnsi="Unikurd Web" w:cs="Unikurd Web"/>
          <w:color w:val="000000" w:themeColor="text1"/>
          <w:sz w:val="24"/>
          <w:szCs w:val="24"/>
          <w:lang w:val="en-US" w:bidi="ar-KW"/>
        </w:rPr>
        <w:t>animals were</w:t>
      </w:r>
      <w:r w:rsidR="00AA4E62" w:rsidRPr="002A3931">
        <w:rPr>
          <w:rFonts w:ascii="Unikurd Web" w:eastAsia="Times New Roman" w:hAnsi="Unikurd Web" w:cs="Unikurd Web"/>
          <w:color w:val="000000" w:themeColor="text1"/>
          <w:sz w:val="24"/>
          <w:szCs w:val="24"/>
          <w:lang w:val="en-US" w:bidi="ar-KW"/>
        </w:rPr>
        <w:t xml:space="preserve"> up to. </w:t>
      </w:r>
      <w:r w:rsidR="00321A64" w:rsidRPr="002A3931">
        <w:rPr>
          <w:rFonts w:ascii="Unikurd Web" w:eastAsia="Times New Roman" w:hAnsi="Unikurd Web" w:cs="Unikurd Web"/>
          <w:color w:val="000000" w:themeColor="text1"/>
          <w:sz w:val="24"/>
          <w:szCs w:val="24"/>
          <w:lang w:val="en-US" w:bidi="ar-KW"/>
        </w:rPr>
        <w:t xml:space="preserve"> </w:t>
      </w:r>
      <w:r w:rsidR="00B2480B" w:rsidRPr="002A3931">
        <w:rPr>
          <w:rFonts w:ascii="Unikurd Web" w:eastAsia="Times New Roman" w:hAnsi="Unikurd Web" w:cs="Unikurd Web"/>
          <w:color w:val="000000" w:themeColor="text1"/>
          <w:sz w:val="24"/>
          <w:szCs w:val="24"/>
          <w:lang w:val="en-US" w:bidi="ar-KW"/>
        </w:rPr>
        <w:t xml:space="preserve"> </w:t>
      </w:r>
      <w:r w:rsidR="006F7E43" w:rsidRPr="002A3931">
        <w:rPr>
          <w:rFonts w:ascii="Unikurd Web" w:eastAsia="Times New Roman" w:hAnsi="Unikurd Web" w:cs="Unikurd Web"/>
          <w:color w:val="000000" w:themeColor="text1"/>
          <w:sz w:val="24"/>
          <w:szCs w:val="24"/>
          <w:lang w:val="en-US" w:bidi="ar-KW"/>
        </w:rPr>
        <w:t xml:space="preserve"> </w:t>
      </w:r>
    </w:p>
    <w:p w14:paraId="6341E89F" w14:textId="1675210F" w:rsidR="000C4707" w:rsidRPr="002A3931" w:rsidRDefault="004056E0" w:rsidP="00704729">
      <w:pPr>
        <w:bidi/>
        <w:spacing w:after="0" w:line="360" w:lineRule="auto"/>
        <w:ind w:left="720"/>
        <w:jc w:val="right"/>
        <w:rPr>
          <w:rFonts w:ascii="Unikurd Web" w:eastAsia="Times New Roman" w:hAnsi="Unikurd Web" w:cs="Unikurd Web"/>
          <w:color w:val="000000" w:themeColor="text1"/>
          <w:sz w:val="24"/>
          <w:szCs w:val="24"/>
          <w:lang w:val="en-US" w:bidi="ar-KW"/>
        </w:rPr>
      </w:pPr>
      <w:r w:rsidRPr="002A3931">
        <w:rPr>
          <w:rFonts w:ascii="Unikurd Web" w:eastAsia="Times New Roman" w:hAnsi="Unikurd Web" w:cs="Unikurd Web"/>
          <w:color w:val="000000" w:themeColor="text1"/>
          <w:sz w:val="24"/>
          <w:szCs w:val="24"/>
          <w:lang w:val="en-US" w:bidi="ar-KW"/>
        </w:rPr>
        <w:t>Omar redirected the light</w:t>
      </w:r>
      <w:r w:rsidR="00F270F0" w:rsidRPr="002A3931">
        <w:rPr>
          <w:rFonts w:ascii="Unikurd Web" w:eastAsia="Times New Roman" w:hAnsi="Unikurd Web" w:cs="Unikurd Web"/>
          <w:color w:val="000000" w:themeColor="text1"/>
          <w:sz w:val="24"/>
          <w:szCs w:val="24"/>
          <w:lang w:val="en-US" w:bidi="ar-KW"/>
        </w:rPr>
        <w:t xml:space="preserve"> ahead and</w:t>
      </w:r>
      <w:r w:rsidRPr="002A3931">
        <w:rPr>
          <w:rFonts w:ascii="Unikurd Web" w:eastAsia="Times New Roman" w:hAnsi="Unikurd Web" w:cs="Unikurd Web"/>
          <w:color w:val="000000" w:themeColor="text1"/>
          <w:sz w:val="24"/>
          <w:szCs w:val="24"/>
          <w:lang w:val="en-US" w:bidi="ar-KW"/>
        </w:rPr>
        <w:t xml:space="preserve"> </w:t>
      </w:r>
      <w:r w:rsidR="00F270F0" w:rsidRPr="002A3931">
        <w:rPr>
          <w:rFonts w:ascii="Unikurd Web" w:eastAsia="Times New Roman" w:hAnsi="Unikurd Web" w:cs="Unikurd Web"/>
          <w:color w:val="000000" w:themeColor="text1"/>
          <w:sz w:val="24"/>
          <w:szCs w:val="24"/>
          <w:lang w:val="en-US" w:bidi="ar-KW"/>
        </w:rPr>
        <w:t xml:space="preserve">continued on </w:t>
      </w:r>
      <w:r w:rsidRPr="002A3931">
        <w:rPr>
          <w:rFonts w:ascii="Unikurd Web" w:eastAsia="Times New Roman" w:hAnsi="Unikurd Web" w:cs="Unikurd Web"/>
          <w:color w:val="000000" w:themeColor="text1"/>
          <w:sz w:val="24"/>
          <w:szCs w:val="24"/>
          <w:lang w:val="en-US" w:bidi="ar-KW"/>
        </w:rPr>
        <w:t>his way</w:t>
      </w:r>
      <w:r w:rsidR="00F270F0" w:rsidRPr="002A3931">
        <w:rPr>
          <w:rFonts w:ascii="Unikurd Web" w:eastAsia="Times New Roman" w:hAnsi="Unikurd Web" w:cs="Unikurd Web"/>
          <w:color w:val="000000" w:themeColor="text1"/>
          <w:sz w:val="24"/>
          <w:szCs w:val="24"/>
          <w:lang w:val="en-US" w:bidi="ar-KW"/>
        </w:rPr>
        <w:t xml:space="preserve">, leaving the </w:t>
      </w:r>
      <w:r w:rsidRPr="002A3931">
        <w:rPr>
          <w:rFonts w:ascii="Unikurd Web" w:eastAsia="Times New Roman" w:hAnsi="Unikurd Web" w:cs="Unikurd Web"/>
          <w:color w:val="000000" w:themeColor="text1"/>
          <w:sz w:val="24"/>
          <w:szCs w:val="24"/>
          <w:lang w:val="en-US" w:bidi="ar-KW"/>
        </w:rPr>
        <w:t>donkey and the bin behind him</w:t>
      </w:r>
      <w:r w:rsidR="00F270F0" w:rsidRPr="002A3931">
        <w:rPr>
          <w:rFonts w:ascii="Unikurd Web" w:eastAsia="Times New Roman" w:hAnsi="Unikurd Web" w:cs="Unikurd Web"/>
          <w:color w:val="000000" w:themeColor="text1"/>
          <w:sz w:val="24"/>
          <w:szCs w:val="24"/>
          <w:lang w:val="en-US" w:bidi="ar-KW"/>
        </w:rPr>
        <w:t xml:space="preserve"> in darkness</w:t>
      </w:r>
      <w:r w:rsidRPr="002A3931">
        <w:rPr>
          <w:rFonts w:ascii="Unikurd Web" w:eastAsia="Times New Roman" w:hAnsi="Unikurd Web" w:cs="Unikurd Web"/>
          <w:color w:val="000000" w:themeColor="text1"/>
          <w:sz w:val="24"/>
          <w:szCs w:val="24"/>
          <w:lang w:val="en-US" w:bidi="ar-KW"/>
        </w:rPr>
        <w:t xml:space="preserve">. </w:t>
      </w:r>
      <w:r w:rsidR="008C6952" w:rsidRPr="002A3931">
        <w:rPr>
          <w:rFonts w:ascii="Unikurd Web" w:eastAsia="Times New Roman" w:hAnsi="Unikurd Web" w:cs="Unikurd Web"/>
          <w:color w:val="000000" w:themeColor="text1"/>
          <w:sz w:val="24"/>
          <w:szCs w:val="24"/>
          <w:lang w:val="en-US" w:bidi="ar-KW"/>
        </w:rPr>
        <w:t xml:space="preserve">His light </w:t>
      </w:r>
      <w:r w:rsidR="00F270F0" w:rsidRPr="002A3931">
        <w:rPr>
          <w:rFonts w:ascii="Unikurd Web" w:eastAsia="Times New Roman" w:hAnsi="Unikurd Web" w:cs="Unikurd Web"/>
          <w:color w:val="000000" w:themeColor="text1"/>
          <w:sz w:val="24"/>
          <w:szCs w:val="24"/>
          <w:lang w:val="en-US" w:bidi="ar-KW"/>
        </w:rPr>
        <w:t xml:space="preserve">created </w:t>
      </w:r>
      <w:r w:rsidR="008C6952" w:rsidRPr="002A3931">
        <w:rPr>
          <w:rFonts w:ascii="Unikurd Web" w:eastAsia="Times New Roman" w:hAnsi="Unikurd Web" w:cs="Unikurd Web"/>
          <w:color w:val="000000" w:themeColor="text1"/>
          <w:sz w:val="24"/>
          <w:szCs w:val="24"/>
          <w:lang w:val="en-US" w:bidi="ar-KW"/>
        </w:rPr>
        <w:t xml:space="preserve">a tunnel </w:t>
      </w:r>
      <w:r w:rsidR="00F270F0" w:rsidRPr="002A3931">
        <w:rPr>
          <w:rFonts w:ascii="Unikurd Web" w:eastAsia="Times New Roman" w:hAnsi="Unikurd Web" w:cs="Unikurd Web"/>
          <w:color w:val="000000" w:themeColor="text1"/>
          <w:sz w:val="24"/>
          <w:szCs w:val="24"/>
          <w:lang w:val="en-US" w:bidi="ar-KW"/>
        </w:rPr>
        <w:t>through</w:t>
      </w:r>
      <w:r w:rsidR="008C6952" w:rsidRPr="002A3931">
        <w:rPr>
          <w:rFonts w:ascii="Unikurd Web" w:eastAsia="Times New Roman" w:hAnsi="Unikurd Web" w:cs="Unikurd Web"/>
          <w:color w:val="000000" w:themeColor="text1"/>
          <w:sz w:val="24"/>
          <w:szCs w:val="24"/>
          <w:lang w:val="en-US" w:bidi="ar-KW"/>
        </w:rPr>
        <w:t xml:space="preserve"> the </w:t>
      </w:r>
      <w:r w:rsidR="0009079F" w:rsidRPr="002A3931">
        <w:rPr>
          <w:rFonts w:ascii="Unikurd Web" w:eastAsia="Times New Roman" w:hAnsi="Unikurd Web" w:cs="Unikurd Web"/>
          <w:color w:val="000000" w:themeColor="text1"/>
          <w:sz w:val="24"/>
          <w:szCs w:val="24"/>
          <w:lang w:val="en-US" w:bidi="ar-KW"/>
        </w:rPr>
        <w:t>night</w:t>
      </w:r>
      <w:r w:rsidR="008C6952" w:rsidRPr="002A3931">
        <w:rPr>
          <w:rFonts w:ascii="Unikurd Web" w:eastAsia="Times New Roman" w:hAnsi="Unikurd Web" w:cs="Unikurd Web"/>
          <w:color w:val="000000" w:themeColor="text1"/>
          <w:sz w:val="24"/>
          <w:szCs w:val="24"/>
          <w:lang w:val="en-US" w:bidi="ar-KW"/>
        </w:rPr>
        <w:t>, giving him hope that he would soon reach his destination. Every</w:t>
      </w:r>
      <w:r w:rsidR="00F270F0" w:rsidRPr="002A3931">
        <w:rPr>
          <w:rFonts w:ascii="Unikurd Web" w:eastAsia="Times New Roman" w:hAnsi="Unikurd Web" w:cs="Unikurd Web"/>
          <w:color w:val="000000" w:themeColor="text1"/>
          <w:sz w:val="24"/>
          <w:szCs w:val="24"/>
          <w:lang w:val="en-US" w:bidi="ar-KW"/>
        </w:rPr>
        <w:t>thing</w:t>
      </w:r>
      <w:r w:rsidR="008C6952" w:rsidRPr="002A3931">
        <w:rPr>
          <w:rFonts w:ascii="Unikurd Web" w:eastAsia="Times New Roman" w:hAnsi="Unikurd Web" w:cs="Unikurd Web"/>
          <w:color w:val="000000" w:themeColor="text1"/>
          <w:sz w:val="24"/>
          <w:szCs w:val="24"/>
          <w:lang w:val="en-US" w:bidi="ar-KW"/>
        </w:rPr>
        <w:t xml:space="preserve"> was quiet, and the only</w:t>
      </w:r>
      <w:r w:rsidR="00F270F0" w:rsidRPr="002A3931">
        <w:rPr>
          <w:rFonts w:ascii="Unikurd Web" w:eastAsia="Times New Roman" w:hAnsi="Unikurd Web" w:cs="Unikurd Web"/>
          <w:color w:val="000000" w:themeColor="text1"/>
          <w:sz w:val="24"/>
          <w:szCs w:val="24"/>
          <w:lang w:val="en-US" w:bidi="ar-KW"/>
        </w:rPr>
        <w:t xml:space="preserve"> sound</w:t>
      </w:r>
      <w:r w:rsidR="008C6952" w:rsidRPr="002A3931">
        <w:rPr>
          <w:rFonts w:ascii="Unikurd Web" w:eastAsia="Times New Roman" w:hAnsi="Unikurd Web" w:cs="Unikurd Web"/>
          <w:color w:val="000000" w:themeColor="text1"/>
          <w:sz w:val="24"/>
          <w:szCs w:val="24"/>
          <w:lang w:val="en-US" w:bidi="ar-KW"/>
        </w:rPr>
        <w:t xml:space="preserve"> he could hear was of the bin, which</w:t>
      </w:r>
      <w:r w:rsidR="00F270F0" w:rsidRPr="002A3931">
        <w:rPr>
          <w:rFonts w:ascii="Unikurd Web" w:eastAsia="Times New Roman" w:hAnsi="Unikurd Web" w:cs="Unikurd Web"/>
          <w:color w:val="000000" w:themeColor="text1"/>
          <w:sz w:val="24"/>
          <w:szCs w:val="24"/>
          <w:lang w:val="en-US" w:bidi="ar-KW"/>
        </w:rPr>
        <w:t xml:space="preserve"> grew louder as</w:t>
      </w:r>
      <w:r w:rsidR="008C6952" w:rsidRPr="002A3931">
        <w:rPr>
          <w:rFonts w:ascii="Unikurd Web" w:eastAsia="Times New Roman" w:hAnsi="Unikurd Web" w:cs="Unikurd Web"/>
          <w:color w:val="000000" w:themeColor="text1"/>
          <w:sz w:val="24"/>
          <w:szCs w:val="24"/>
          <w:lang w:val="en-US" w:bidi="ar-KW"/>
        </w:rPr>
        <w:t xml:space="preserve"> it </w:t>
      </w:r>
      <w:r w:rsidR="00F270F0" w:rsidRPr="002A3931">
        <w:rPr>
          <w:rFonts w:ascii="Unikurd Web" w:eastAsia="Times New Roman" w:hAnsi="Unikurd Web" w:cs="Unikurd Web"/>
          <w:color w:val="000000" w:themeColor="text1"/>
          <w:sz w:val="24"/>
          <w:szCs w:val="24"/>
          <w:lang w:val="en-US" w:bidi="ar-KW"/>
        </w:rPr>
        <w:t>became</w:t>
      </w:r>
      <w:r w:rsidR="008C6952" w:rsidRPr="002A3931">
        <w:rPr>
          <w:rFonts w:ascii="Unikurd Web" w:eastAsia="Times New Roman" w:hAnsi="Unikurd Web" w:cs="Unikurd Web"/>
          <w:color w:val="000000" w:themeColor="text1"/>
          <w:sz w:val="24"/>
          <w:szCs w:val="24"/>
          <w:lang w:val="en-US" w:bidi="ar-KW"/>
        </w:rPr>
        <w:t xml:space="preserve"> emptie</w:t>
      </w:r>
      <w:r w:rsidR="00F270F0" w:rsidRPr="002A3931">
        <w:rPr>
          <w:rFonts w:ascii="Unikurd Web" w:eastAsia="Times New Roman" w:hAnsi="Unikurd Web" w:cs="Unikurd Web"/>
          <w:color w:val="000000" w:themeColor="text1"/>
          <w:sz w:val="24"/>
          <w:szCs w:val="24"/>
          <w:lang w:val="en-US" w:bidi="ar-KW"/>
        </w:rPr>
        <w:t>r</w:t>
      </w:r>
      <w:r w:rsidR="008C6952" w:rsidRPr="002A3931">
        <w:rPr>
          <w:rFonts w:ascii="Unikurd Web" w:eastAsia="Times New Roman" w:hAnsi="Unikurd Web" w:cs="Unikurd Web"/>
          <w:color w:val="000000" w:themeColor="text1"/>
          <w:sz w:val="24"/>
          <w:szCs w:val="24"/>
          <w:lang w:val="en-US" w:bidi="ar-KW"/>
        </w:rPr>
        <w:t>.</w:t>
      </w:r>
      <w:r w:rsidR="00474476" w:rsidRPr="002A3931">
        <w:rPr>
          <w:rFonts w:ascii="Unikurd Web" w:eastAsia="Times New Roman" w:hAnsi="Unikurd Web" w:cs="Unikurd Web"/>
          <w:color w:val="000000" w:themeColor="text1"/>
          <w:sz w:val="24"/>
          <w:szCs w:val="24"/>
          <w:lang w:val="en-US" w:bidi="ar-KW"/>
        </w:rPr>
        <w:t xml:space="preserve">  </w:t>
      </w:r>
      <w:r w:rsidRPr="002A3931">
        <w:rPr>
          <w:rFonts w:ascii="Unikurd Web" w:eastAsia="Times New Roman" w:hAnsi="Unikurd Web" w:cs="Unikurd Web"/>
          <w:color w:val="000000" w:themeColor="text1"/>
          <w:sz w:val="24"/>
          <w:szCs w:val="24"/>
          <w:lang w:val="en-US" w:bidi="ar-KW"/>
        </w:rPr>
        <w:t xml:space="preserve"> </w:t>
      </w:r>
    </w:p>
    <w:p w14:paraId="192E9AFB" w14:textId="717430AF" w:rsidR="008D3894" w:rsidRPr="002A3931" w:rsidRDefault="00DA52AE" w:rsidP="00704729">
      <w:pPr>
        <w:bidi/>
        <w:spacing w:after="0" w:line="360" w:lineRule="auto"/>
        <w:ind w:left="720"/>
        <w:jc w:val="right"/>
        <w:rPr>
          <w:rFonts w:ascii="Unikurd Web" w:eastAsia="Times New Roman" w:hAnsi="Unikurd Web" w:cs="Unikurd Web"/>
          <w:color w:val="000000" w:themeColor="text1"/>
          <w:sz w:val="24"/>
          <w:szCs w:val="24"/>
          <w:lang w:val="en-US" w:bidi="ar-KW"/>
        </w:rPr>
      </w:pPr>
      <w:r w:rsidRPr="002A3931">
        <w:rPr>
          <w:rFonts w:ascii="Unikurd Web" w:eastAsia="Times New Roman" w:hAnsi="Unikurd Web" w:cs="Unikurd Web"/>
          <w:color w:val="000000" w:themeColor="text1"/>
          <w:sz w:val="24"/>
          <w:szCs w:val="24"/>
          <w:lang w:val="en-US" w:bidi="ar-KW"/>
        </w:rPr>
        <w:t>Suddenly</w:t>
      </w:r>
      <w:r w:rsidR="008E3DD7" w:rsidRPr="002A3931">
        <w:rPr>
          <w:rFonts w:ascii="Unikurd Web" w:eastAsia="Times New Roman" w:hAnsi="Unikurd Web" w:cs="Unikurd Web"/>
          <w:color w:val="000000" w:themeColor="text1"/>
          <w:sz w:val="24"/>
          <w:szCs w:val="24"/>
          <w:lang w:val="en-US" w:bidi="ar-KW"/>
        </w:rPr>
        <w:t>, voices in Arabic</w:t>
      </w:r>
      <w:r w:rsidR="004F3CAF" w:rsidRPr="002A3931">
        <w:rPr>
          <w:rFonts w:ascii="Unikurd Web" w:eastAsia="Times New Roman" w:hAnsi="Unikurd Web" w:cs="Unikurd Web"/>
          <w:color w:val="000000" w:themeColor="text1"/>
          <w:sz w:val="24"/>
          <w:szCs w:val="24"/>
          <w:lang w:val="en-US" w:bidi="ar-KW"/>
        </w:rPr>
        <w:t xml:space="preserve"> from his right and left sides exclaimed</w:t>
      </w:r>
      <w:r w:rsidR="008E3DD7" w:rsidRPr="002A3931">
        <w:rPr>
          <w:rFonts w:ascii="Unikurd Web" w:eastAsia="Times New Roman" w:hAnsi="Unikurd Web" w:cs="Unikurd Web"/>
          <w:color w:val="000000" w:themeColor="text1"/>
          <w:sz w:val="24"/>
          <w:szCs w:val="24"/>
          <w:lang w:val="en-US" w:bidi="ar-KW"/>
        </w:rPr>
        <w:t>: “</w:t>
      </w:r>
      <w:r w:rsidR="004F3CAF" w:rsidRPr="002A3931">
        <w:rPr>
          <w:rFonts w:ascii="Unikurd Web" w:eastAsia="Times New Roman" w:hAnsi="Unikurd Web" w:cs="Unikurd Web"/>
          <w:i/>
          <w:iCs/>
          <w:color w:val="000000" w:themeColor="text1"/>
          <w:sz w:val="24"/>
          <w:szCs w:val="24"/>
          <w:lang w:val="en-US" w:bidi="ar-KW"/>
        </w:rPr>
        <w:t>Q</w:t>
      </w:r>
      <w:r w:rsidR="008E3DD7" w:rsidRPr="002A3931">
        <w:rPr>
          <w:rFonts w:ascii="Unikurd Web" w:eastAsia="Times New Roman" w:hAnsi="Unikurd Web" w:cs="Unikurd Web"/>
          <w:i/>
          <w:iCs/>
          <w:color w:val="000000" w:themeColor="text1"/>
          <w:sz w:val="24"/>
          <w:szCs w:val="24"/>
          <w:lang w:val="en-US" w:bidi="ar-KW"/>
        </w:rPr>
        <w:t>if la t</w:t>
      </w:r>
      <w:r w:rsidR="0015527B" w:rsidRPr="002A3931">
        <w:rPr>
          <w:rFonts w:ascii="Unikurd Web" w:eastAsia="Times New Roman" w:hAnsi="Unikurd Web" w:cs="Unikurd Web"/>
          <w:i/>
          <w:iCs/>
          <w:color w:val="000000" w:themeColor="text1"/>
          <w:sz w:val="24"/>
          <w:szCs w:val="24"/>
          <w:lang w:val="en-US" w:bidi="ar-KW"/>
        </w:rPr>
        <w:t>ataharak</w:t>
      </w:r>
      <w:r w:rsidR="008E3DD7" w:rsidRPr="002A3931">
        <w:rPr>
          <w:rFonts w:ascii="Unikurd Web" w:eastAsia="Times New Roman" w:hAnsi="Unikurd Web" w:cs="Unikurd Web"/>
          <w:color w:val="000000" w:themeColor="text1"/>
          <w:sz w:val="24"/>
          <w:szCs w:val="24"/>
          <w:lang w:val="en-US" w:bidi="ar-KW"/>
        </w:rPr>
        <w:t xml:space="preserve">/ </w:t>
      </w:r>
      <w:r w:rsidR="004F3CAF" w:rsidRPr="002A3931">
        <w:rPr>
          <w:rFonts w:ascii="Unikurd Web" w:eastAsia="Times New Roman" w:hAnsi="Unikurd Web" w:cs="Unikurd Web"/>
          <w:color w:val="000000" w:themeColor="text1"/>
          <w:sz w:val="24"/>
          <w:szCs w:val="24"/>
          <w:lang w:val="en-US" w:bidi="ar-KW"/>
        </w:rPr>
        <w:t>S</w:t>
      </w:r>
      <w:r w:rsidR="008E3DD7" w:rsidRPr="002A3931">
        <w:rPr>
          <w:rFonts w:ascii="Unikurd Web" w:eastAsia="Times New Roman" w:hAnsi="Unikurd Web" w:cs="Unikurd Web"/>
          <w:color w:val="000000" w:themeColor="text1"/>
          <w:sz w:val="24"/>
          <w:szCs w:val="24"/>
          <w:lang w:val="en-US" w:bidi="ar-KW"/>
        </w:rPr>
        <w:t>top</w:t>
      </w:r>
      <w:r w:rsidR="008E3DD7" w:rsidRPr="002A3931">
        <w:rPr>
          <w:rFonts w:ascii="Arial" w:eastAsia="Times New Roman" w:hAnsi="Arial" w:cs="Arial"/>
          <w:color w:val="000000" w:themeColor="text1"/>
          <w:sz w:val="24"/>
          <w:szCs w:val="24"/>
          <w:lang w:val="en-US" w:bidi="ar-KW"/>
        </w:rPr>
        <w:t>…</w:t>
      </w:r>
      <w:r w:rsidR="008E3DD7" w:rsidRPr="002A3931">
        <w:rPr>
          <w:rFonts w:ascii="Unikurd Web" w:eastAsia="Times New Roman" w:hAnsi="Unikurd Web" w:cs="Unikurd Web"/>
          <w:color w:val="000000" w:themeColor="text1"/>
          <w:sz w:val="24"/>
          <w:szCs w:val="24"/>
          <w:lang w:val="en-US" w:bidi="ar-KW"/>
        </w:rPr>
        <w:t xml:space="preserve"> do</w:t>
      </w:r>
      <w:r w:rsidR="0015527B" w:rsidRPr="002A3931">
        <w:rPr>
          <w:rFonts w:ascii="Unikurd Web" w:eastAsia="Times New Roman" w:hAnsi="Unikurd Web" w:cs="Unikurd Web"/>
          <w:color w:val="000000" w:themeColor="text1"/>
          <w:sz w:val="24"/>
          <w:szCs w:val="24"/>
          <w:lang w:val="en-US" w:bidi="ar-KW"/>
        </w:rPr>
        <w:t xml:space="preserve">n’t move </w:t>
      </w:r>
      <w:r w:rsidR="00B87F2F" w:rsidRPr="002A3931">
        <w:rPr>
          <w:rFonts w:ascii="Arial" w:eastAsia="Times New Roman" w:hAnsi="Arial" w:cs="Arial"/>
          <w:color w:val="000000" w:themeColor="text1"/>
          <w:sz w:val="24"/>
          <w:szCs w:val="24"/>
          <w:lang w:val="en-US" w:bidi="ar-KW"/>
        </w:rPr>
        <w:t>…</w:t>
      </w:r>
      <w:r w:rsidR="008E3DD7" w:rsidRPr="002A3931">
        <w:rPr>
          <w:rFonts w:ascii="Unikurd Web" w:eastAsia="Times New Roman" w:hAnsi="Unikurd Web" w:cs="Unikurd Web"/>
          <w:color w:val="000000" w:themeColor="text1"/>
          <w:sz w:val="24"/>
          <w:szCs w:val="24"/>
          <w:lang w:val="en-US" w:bidi="ar-KW"/>
        </w:rPr>
        <w:t xml:space="preserve">” </w:t>
      </w:r>
      <w:r w:rsidR="004F3CAF" w:rsidRPr="002A3931">
        <w:rPr>
          <w:rFonts w:ascii="Unikurd Web" w:eastAsia="Times New Roman" w:hAnsi="Unikurd Web" w:cs="Unikurd Web"/>
          <w:color w:val="000000" w:themeColor="text1"/>
          <w:sz w:val="24"/>
          <w:szCs w:val="24"/>
          <w:lang w:val="en-US" w:bidi="ar-KW"/>
        </w:rPr>
        <w:t>A nearby</w:t>
      </w:r>
      <w:r w:rsidR="008E3DD7" w:rsidRPr="002A3931">
        <w:rPr>
          <w:rFonts w:ascii="Unikurd Web" w:eastAsia="Times New Roman" w:hAnsi="Unikurd Web" w:cs="Unikurd Web"/>
          <w:color w:val="000000" w:themeColor="text1"/>
          <w:sz w:val="24"/>
          <w:szCs w:val="24"/>
          <w:lang w:val="en-US" w:bidi="ar-KW"/>
        </w:rPr>
        <w:t xml:space="preserve"> cat</w:t>
      </w:r>
      <w:r w:rsidR="004F3CAF" w:rsidRPr="002A3931">
        <w:rPr>
          <w:rFonts w:ascii="Unikurd Web" w:eastAsia="Times New Roman" w:hAnsi="Unikurd Web" w:cs="Unikurd Web"/>
          <w:color w:val="000000" w:themeColor="text1"/>
          <w:sz w:val="24"/>
          <w:szCs w:val="24"/>
          <w:lang w:val="en-US" w:bidi="ar-KW"/>
        </w:rPr>
        <w:t xml:space="preserve">, </w:t>
      </w:r>
      <w:r w:rsidR="002C6366" w:rsidRPr="002A3931">
        <w:rPr>
          <w:rFonts w:ascii="Unikurd Web" w:eastAsia="Times New Roman" w:hAnsi="Unikurd Web" w:cs="Unikurd Web"/>
          <w:color w:val="000000" w:themeColor="text1"/>
          <w:sz w:val="24"/>
          <w:szCs w:val="24"/>
          <w:lang w:val="en-US" w:bidi="ar-KW"/>
        </w:rPr>
        <w:t>with</w:t>
      </w:r>
      <w:r w:rsidR="005D33AD" w:rsidRPr="002A3931">
        <w:rPr>
          <w:rFonts w:ascii="Unikurd Web" w:eastAsia="Times New Roman" w:hAnsi="Unikurd Web" w:cs="Unikurd Web"/>
          <w:color w:val="000000" w:themeColor="text1"/>
          <w:sz w:val="24"/>
          <w:szCs w:val="24"/>
          <w:lang w:val="en-US" w:bidi="ar-KW"/>
        </w:rPr>
        <w:t xml:space="preserve"> its</w:t>
      </w:r>
      <w:r w:rsidR="004F3CAF" w:rsidRPr="002A3931">
        <w:rPr>
          <w:rFonts w:ascii="Unikurd Web" w:eastAsia="Times New Roman" w:hAnsi="Unikurd Web" w:cs="Unikurd Web"/>
          <w:color w:val="000000" w:themeColor="text1"/>
          <w:sz w:val="24"/>
          <w:szCs w:val="24"/>
          <w:lang w:val="en-US" w:bidi="ar-KW"/>
        </w:rPr>
        <w:t xml:space="preserve"> eyes</w:t>
      </w:r>
      <w:r w:rsidR="002C6366" w:rsidRPr="002A3931">
        <w:rPr>
          <w:rFonts w:ascii="Unikurd Web" w:eastAsia="Times New Roman" w:hAnsi="Unikurd Web" w:cs="Unikurd Web"/>
          <w:color w:val="000000" w:themeColor="text1"/>
          <w:sz w:val="24"/>
          <w:szCs w:val="24"/>
          <w:lang w:val="en-US" w:bidi="ar-KW"/>
        </w:rPr>
        <w:t xml:space="preserve"> glowing</w:t>
      </w:r>
      <w:r w:rsidR="004F3CAF" w:rsidRPr="002A3931">
        <w:rPr>
          <w:rFonts w:ascii="Unikurd Web" w:eastAsia="Times New Roman" w:hAnsi="Unikurd Web" w:cs="Unikurd Web"/>
          <w:color w:val="000000" w:themeColor="text1"/>
          <w:sz w:val="24"/>
          <w:szCs w:val="24"/>
          <w:lang w:val="en-US" w:bidi="ar-KW"/>
        </w:rPr>
        <w:t xml:space="preserve"> like lasers,</w:t>
      </w:r>
      <w:r w:rsidR="007A47C3" w:rsidRPr="002A3931">
        <w:rPr>
          <w:rFonts w:ascii="Unikurd Web" w:eastAsia="Times New Roman" w:hAnsi="Unikurd Web" w:cs="Unikurd Web"/>
          <w:color w:val="000000" w:themeColor="text1"/>
          <w:sz w:val="24"/>
          <w:szCs w:val="24"/>
          <w:lang w:val="en-US" w:bidi="ar-KW"/>
        </w:rPr>
        <w:t xml:space="preserve"> </w:t>
      </w:r>
      <w:r w:rsidR="002C6366" w:rsidRPr="002A3931">
        <w:rPr>
          <w:rFonts w:ascii="Unikurd Web" w:eastAsia="Times New Roman" w:hAnsi="Unikurd Web" w:cs="Unikurd Web"/>
          <w:color w:val="000000" w:themeColor="text1"/>
          <w:sz w:val="24"/>
          <w:szCs w:val="24"/>
          <w:lang w:val="en-US" w:bidi="ar-KW"/>
        </w:rPr>
        <w:t>appeared</w:t>
      </w:r>
      <w:r w:rsidR="004F3CAF" w:rsidRPr="002A3931">
        <w:rPr>
          <w:rFonts w:ascii="Unikurd Web" w:eastAsia="Times New Roman" w:hAnsi="Unikurd Web" w:cs="Unikurd Web"/>
          <w:color w:val="000000" w:themeColor="text1"/>
          <w:sz w:val="24"/>
          <w:szCs w:val="24"/>
          <w:lang w:val="en-US" w:bidi="ar-KW"/>
        </w:rPr>
        <w:t xml:space="preserve"> startled and hissed before quickly fleeing the area.</w:t>
      </w:r>
      <w:r w:rsidR="003E3D23" w:rsidRPr="002A3931">
        <w:rPr>
          <w:rFonts w:ascii="Unikurd Web" w:eastAsia="Times New Roman" w:hAnsi="Unikurd Web" w:cs="Unikurd Web"/>
          <w:color w:val="000000" w:themeColor="text1"/>
          <w:sz w:val="24"/>
          <w:szCs w:val="24"/>
          <w:lang w:val="en-US" w:bidi="ar-KW"/>
        </w:rPr>
        <w:t xml:space="preserve"> </w:t>
      </w:r>
      <w:r w:rsidR="004F3CAF" w:rsidRPr="002A3931">
        <w:rPr>
          <w:rFonts w:ascii="Unikurd Web" w:eastAsia="Times New Roman" w:hAnsi="Unikurd Web" w:cs="Unikurd Web"/>
          <w:color w:val="000000" w:themeColor="text1"/>
          <w:sz w:val="24"/>
          <w:szCs w:val="24"/>
          <w:lang w:val="en-US" w:bidi="ar-KW"/>
        </w:rPr>
        <w:t>Even for cats</w:t>
      </w:r>
      <w:r w:rsidR="002C6366" w:rsidRPr="002A3931">
        <w:rPr>
          <w:rFonts w:ascii="Unikurd Web" w:eastAsia="Times New Roman" w:hAnsi="Unikurd Web" w:cs="Unikurd Web"/>
          <w:color w:val="000000" w:themeColor="text1"/>
          <w:sz w:val="24"/>
          <w:szCs w:val="24"/>
          <w:lang w:val="en-US" w:bidi="ar-KW"/>
        </w:rPr>
        <w:t xml:space="preserve">, </w:t>
      </w:r>
      <w:r w:rsidR="00B87F2F" w:rsidRPr="002A3931">
        <w:rPr>
          <w:rFonts w:ascii="Unikurd Web" w:eastAsia="Times New Roman" w:hAnsi="Unikurd Web" w:cs="Unikurd Web"/>
          <w:color w:val="000000" w:themeColor="text1"/>
          <w:sz w:val="24"/>
          <w:szCs w:val="24"/>
          <w:lang w:val="en-US" w:bidi="ar-KW"/>
        </w:rPr>
        <w:t>darkness</w:t>
      </w:r>
      <w:r w:rsidR="002C6366" w:rsidRPr="002A3931">
        <w:rPr>
          <w:rFonts w:ascii="Unikurd Web" w:eastAsia="Times New Roman" w:hAnsi="Unikurd Web" w:cs="Unikurd Web"/>
          <w:color w:val="000000" w:themeColor="text1"/>
          <w:sz w:val="24"/>
          <w:szCs w:val="24"/>
          <w:lang w:val="en-US" w:bidi="ar-KW"/>
        </w:rPr>
        <w:t xml:space="preserve"> was the</w:t>
      </w:r>
      <w:r w:rsidR="005D33AD" w:rsidRPr="002A3931">
        <w:rPr>
          <w:rFonts w:ascii="Unikurd Web" w:eastAsia="Times New Roman" w:hAnsi="Unikurd Web" w:cs="Unikurd Web"/>
          <w:color w:val="000000" w:themeColor="text1"/>
          <w:sz w:val="24"/>
          <w:szCs w:val="24"/>
          <w:lang w:val="en-US" w:bidi="ar-KW"/>
        </w:rPr>
        <w:t xml:space="preserve"> only</w:t>
      </w:r>
      <w:r w:rsidR="002C6366" w:rsidRPr="002A3931">
        <w:rPr>
          <w:rFonts w:ascii="Unikurd Web" w:eastAsia="Times New Roman" w:hAnsi="Unikurd Web" w:cs="Unikurd Web"/>
          <w:color w:val="000000" w:themeColor="text1"/>
          <w:sz w:val="24"/>
          <w:szCs w:val="24"/>
          <w:lang w:val="en-US" w:bidi="ar-KW"/>
        </w:rPr>
        <w:t xml:space="preserve"> time for</w:t>
      </w:r>
      <w:r w:rsidR="004F3CAF" w:rsidRPr="002A3931">
        <w:rPr>
          <w:rFonts w:ascii="Unikurd Web" w:eastAsia="Times New Roman" w:hAnsi="Unikurd Web" w:cs="Unikurd Web"/>
          <w:color w:val="000000" w:themeColor="text1"/>
          <w:sz w:val="24"/>
          <w:szCs w:val="24"/>
          <w:lang w:val="en-US" w:bidi="ar-KW"/>
        </w:rPr>
        <w:t xml:space="preserve"> them to</w:t>
      </w:r>
      <w:r w:rsidR="002C6366" w:rsidRPr="002A3931">
        <w:rPr>
          <w:rFonts w:ascii="Unikurd Web" w:eastAsia="Times New Roman" w:hAnsi="Unikurd Web" w:cs="Unikurd Web"/>
          <w:color w:val="000000" w:themeColor="text1"/>
          <w:sz w:val="24"/>
          <w:szCs w:val="24"/>
          <w:lang w:val="en-US" w:bidi="ar-KW"/>
        </w:rPr>
        <w:t xml:space="preserve"> rest</w:t>
      </w:r>
      <w:r w:rsidR="004F3CAF" w:rsidRPr="002A3931">
        <w:rPr>
          <w:rFonts w:ascii="Unikurd Web" w:eastAsia="Times New Roman" w:hAnsi="Unikurd Web" w:cs="Unikurd Web"/>
          <w:color w:val="000000" w:themeColor="text1"/>
          <w:sz w:val="24"/>
          <w:szCs w:val="24"/>
          <w:lang w:val="en-US" w:bidi="ar-KW"/>
        </w:rPr>
        <w:t xml:space="preserve"> and feel relatively safe to roam the alleys and streets away from</w:t>
      </w:r>
      <w:r w:rsidR="00317D9F" w:rsidRPr="002A3931">
        <w:rPr>
          <w:rFonts w:ascii="Unikurd Web" w:eastAsia="Times New Roman" w:hAnsi="Unikurd Web" w:cs="Unikurd Web"/>
          <w:color w:val="000000" w:themeColor="text1"/>
          <w:sz w:val="24"/>
          <w:szCs w:val="24"/>
          <w:lang w:val="en-US" w:bidi="ar-KW"/>
        </w:rPr>
        <w:t xml:space="preserve"> rascal</w:t>
      </w:r>
      <w:r w:rsidR="004F3CAF" w:rsidRPr="002A3931">
        <w:rPr>
          <w:rFonts w:ascii="Unikurd Web" w:eastAsia="Times New Roman" w:hAnsi="Unikurd Web" w:cs="Unikurd Web"/>
          <w:color w:val="000000" w:themeColor="text1"/>
          <w:sz w:val="24"/>
          <w:szCs w:val="24"/>
          <w:lang w:val="en-US" w:bidi="ar-KW"/>
        </w:rPr>
        <w:t xml:space="preserve"> town boys. They</w:t>
      </w:r>
      <w:r w:rsidR="007A47C3" w:rsidRPr="002A3931">
        <w:rPr>
          <w:rFonts w:ascii="Unikurd Web" w:eastAsia="Times New Roman" w:hAnsi="Unikurd Web" w:cs="Unikurd Web"/>
          <w:color w:val="000000" w:themeColor="text1"/>
          <w:sz w:val="24"/>
          <w:szCs w:val="24"/>
          <w:lang w:val="en-US" w:bidi="ar-KW"/>
        </w:rPr>
        <w:t xml:space="preserve"> search</w:t>
      </w:r>
      <w:r w:rsidR="004F3CAF" w:rsidRPr="002A3931">
        <w:rPr>
          <w:rFonts w:ascii="Unikurd Web" w:eastAsia="Times New Roman" w:hAnsi="Unikurd Web" w:cs="Unikurd Web"/>
          <w:color w:val="000000" w:themeColor="text1"/>
          <w:sz w:val="24"/>
          <w:szCs w:val="24"/>
          <w:lang w:val="en-US" w:bidi="ar-KW"/>
        </w:rPr>
        <w:t>ed</w:t>
      </w:r>
      <w:r w:rsidR="007A47C3" w:rsidRPr="002A3931">
        <w:rPr>
          <w:rFonts w:ascii="Unikurd Web" w:eastAsia="Times New Roman" w:hAnsi="Unikurd Web" w:cs="Unikurd Web"/>
          <w:color w:val="000000" w:themeColor="text1"/>
          <w:sz w:val="24"/>
          <w:szCs w:val="24"/>
          <w:lang w:val="en-US" w:bidi="ar-KW"/>
        </w:rPr>
        <w:t xml:space="preserve"> for</w:t>
      </w:r>
      <w:r w:rsidR="00CA26D8" w:rsidRPr="002A3931">
        <w:rPr>
          <w:rFonts w:ascii="Unikurd Web" w:eastAsia="Times New Roman" w:hAnsi="Unikurd Web" w:cs="Unikurd Web"/>
          <w:color w:val="000000" w:themeColor="text1"/>
          <w:sz w:val="24"/>
          <w:szCs w:val="24"/>
          <w:lang w:val="en-US" w:bidi="ar-KW"/>
        </w:rPr>
        <w:t xml:space="preserve"> foods in the bins or</w:t>
      </w:r>
      <w:r w:rsidR="007A47C3" w:rsidRPr="002A3931">
        <w:rPr>
          <w:rFonts w:ascii="Unikurd Web" w:eastAsia="Times New Roman" w:hAnsi="Unikurd Web" w:cs="Unikurd Web"/>
          <w:color w:val="000000" w:themeColor="text1"/>
          <w:sz w:val="24"/>
          <w:szCs w:val="24"/>
          <w:lang w:val="en-US" w:bidi="ar-KW"/>
        </w:rPr>
        <w:t xml:space="preserve"> hunt</w:t>
      </w:r>
      <w:r w:rsidR="004F3CAF" w:rsidRPr="002A3931">
        <w:rPr>
          <w:rFonts w:ascii="Unikurd Web" w:eastAsia="Times New Roman" w:hAnsi="Unikurd Web" w:cs="Unikurd Web"/>
          <w:color w:val="000000" w:themeColor="text1"/>
          <w:sz w:val="24"/>
          <w:szCs w:val="24"/>
          <w:lang w:val="en-US" w:bidi="ar-KW"/>
        </w:rPr>
        <w:t xml:space="preserve">ed for scraps of </w:t>
      </w:r>
      <w:r w:rsidR="00CA26D8" w:rsidRPr="002A3931">
        <w:rPr>
          <w:rFonts w:ascii="Unikurd Web" w:eastAsia="Times New Roman" w:hAnsi="Unikurd Web" w:cs="Unikurd Web"/>
          <w:color w:val="000000" w:themeColor="text1"/>
          <w:sz w:val="24"/>
          <w:szCs w:val="24"/>
          <w:lang w:val="en-US" w:bidi="ar-KW"/>
        </w:rPr>
        <w:t>meat</w:t>
      </w:r>
      <w:r w:rsidR="004F3CAF" w:rsidRPr="002A3931">
        <w:rPr>
          <w:rFonts w:ascii="Unikurd Web" w:eastAsia="Times New Roman" w:hAnsi="Unikurd Web" w:cs="Unikurd Web"/>
          <w:color w:val="000000" w:themeColor="text1"/>
          <w:sz w:val="24"/>
          <w:szCs w:val="24"/>
          <w:lang w:val="en-US" w:bidi="ar-KW"/>
        </w:rPr>
        <w:t xml:space="preserve"> covered</w:t>
      </w:r>
      <w:r w:rsidR="00CA26D8" w:rsidRPr="002A3931">
        <w:rPr>
          <w:rFonts w:ascii="Unikurd Web" w:eastAsia="Times New Roman" w:hAnsi="Unikurd Web" w:cs="Unikurd Web"/>
          <w:color w:val="000000" w:themeColor="text1"/>
          <w:sz w:val="24"/>
          <w:szCs w:val="24"/>
          <w:lang w:val="en-US" w:bidi="ar-KW"/>
        </w:rPr>
        <w:t xml:space="preserve"> </w:t>
      </w:r>
      <w:r w:rsidR="00247C34" w:rsidRPr="002A3931">
        <w:rPr>
          <w:rFonts w:ascii="Unikurd Web" w:eastAsia="Times New Roman" w:hAnsi="Unikurd Web" w:cs="Unikurd Web"/>
          <w:color w:val="000000" w:themeColor="text1"/>
          <w:sz w:val="24"/>
          <w:szCs w:val="24"/>
          <w:lang w:val="en-US" w:bidi="ar-KW"/>
        </w:rPr>
        <w:t xml:space="preserve">with colanders </w:t>
      </w:r>
      <w:r w:rsidR="00A8136C" w:rsidRPr="002A3931">
        <w:rPr>
          <w:rFonts w:ascii="Unikurd Web" w:eastAsia="Times New Roman" w:hAnsi="Unikurd Web" w:cs="Unikurd Web"/>
          <w:color w:val="000000" w:themeColor="text1"/>
          <w:sz w:val="24"/>
          <w:szCs w:val="24"/>
          <w:lang w:val="en-US" w:bidi="ar-KW"/>
        </w:rPr>
        <w:t>left in the</w:t>
      </w:r>
      <w:r w:rsidR="00247C34" w:rsidRPr="002A3931">
        <w:rPr>
          <w:rFonts w:ascii="Unikurd Web" w:eastAsia="Times New Roman" w:hAnsi="Unikurd Web" w:cs="Unikurd Web"/>
          <w:color w:val="000000" w:themeColor="text1"/>
          <w:sz w:val="24"/>
          <w:szCs w:val="24"/>
          <w:lang w:val="en-US" w:bidi="ar-KW"/>
        </w:rPr>
        <w:t xml:space="preserve"> open</w:t>
      </w:r>
      <w:r w:rsidR="00A8136C" w:rsidRPr="002A3931">
        <w:rPr>
          <w:rFonts w:ascii="Unikurd Web" w:eastAsia="Times New Roman" w:hAnsi="Unikurd Web" w:cs="Unikurd Web"/>
          <w:color w:val="000000" w:themeColor="text1"/>
          <w:sz w:val="24"/>
          <w:szCs w:val="24"/>
          <w:lang w:val="en-US" w:bidi="ar-KW"/>
        </w:rPr>
        <w:t xml:space="preserve"> </w:t>
      </w:r>
      <w:r w:rsidR="00CA26D8" w:rsidRPr="002A3931">
        <w:rPr>
          <w:rFonts w:ascii="Unikurd Web" w:eastAsia="Times New Roman" w:hAnsi="Unikurd Web" w:cs="Unikurd Web"/>
          <w:color w:val="000000" w:themeColor="text1"/>
          <w:sz w:val="24"/>
          <w:szCs w:val="24"/>
          <w:lang w:val="en-US" w:bidi="ar-KW"/>
        </w:rPr>
        <w:t>courtyard</w:t>
      </w:r>
      <w:r w:rsidR="00247C34" w:rsidRPr="002A3931">
        <w:rPr>
          <w:rFonts w:ascii="Unikurd Web" w:eastAsia="Times New Roman" w:hAnsi="Unikurd Web" w:cs="Unikurd Web"/>
          <w:color w:val="000000" w:themeColor="text1"/>
          <w:sz w:val="24"/>
          <w:szCs w:val="24"/>
          <w:lang w:val="en-US" w:bidi="ar-KW"/>
        </w:rPr>
        <w:t>s</w:t>
      </w:r>
      <w:r w:rsidR="00CA26D8" w:rsidRPr="002A3931">
        <w:rPr>
          <w:rFonts w:ascii="Unikurd Web" w:eastAsia="Times New Roman" w:hAnsi="Unikurd Web" w:cs="Unikurd Web"/>
          <w:color w:val="000000" w:themeColor="text1"/>
          <w:sz w:val="24"/>
          <w:szCs w:val="24"/>
          <w:lang w:val="en-US" w:bidi="ar-KW"/>
        </w:rPr>
        <w:t xml:space="preserve"> of households. </w:t>
      </w:r>
      <w:r w:rsidR="00A8136C" w:rsidRPr="002A3931">
        <w:rPr>
          <w:rFonts w:ascii="Unikurd Web" w:eastAsia="Times New Roman" w:hAnsi="Unikurd Web" w:cs="Unikurd Web"/>
          <w:color w:val="000000" w:themeColor="text1"/>
          <w:sz w:val="24"/>
          <w:szCs w:val="24"/>
          <w:lang w:val="en-US" w:bidi="ar-KW"/>
        </w:rPr>
        <w:t>However,</w:t>
      </w:r>
      <w:r w:rsidR="00CA26D8" w:rsidRPr="002A3931">
        <w:rPr>
          <w:rFonts w:ascii="Unikurd Web" w:eastAsia="Times New Roman" w:hAnsi="Unikurd Web" w:cs="Unikurd Web"/>
          <w:color w:val="000000" w:themeColor="text1"/>
          <w:sz w:val="24"/>
          <w:szCs w:val="24"/>
          <w:lang w:val="en-US" w:bidi="ar-KW"/>
        </w:rPr>
        <w:t xml:space="preserve"> they wer</w:t>
      </w:r>
      <w:r w:rsidR="00131D7D" w:rsidRPr="002A3931">
        <w:rPr>
          <w:rFonts w:ascii="Unikurd Web" w:eastAsia="Times New Roman" w:hAnsi="Unikurd Web" w:cs="Unikurd Web"/>
          <w:color w:val="000000" w:themeColor="text1"/>
          <w:sz w:val="24"/>
          <w:szCs w:val="24"/>
          <w:lang w:val="en-US" w:bidi="ar-KW"/>
        </w:rPr>
        <w:t>e</w:t>
      </w:r>
      <w:r w:rsidR="00CA26D8" w:rsidRPr="002A3931">
        <w:rPr>
          <w:rFonts w:ascii="Unikurd Web" w:eastAsia="Times New Roman" w:hAnsi="Unikurd Web" w:cs="Unikurd Web"/>
          <w:color w:val="000000" w:themeColor="text1"/>
          <w:sz w:val="24"/>
          <w:szCs w:val="24"/>
          <w:lang w:val="en-US" w:bidi="ar-KW"/>
        </w:rPr>
        <w:t xml:space="preserve"> at risk</w:t>
      </w:r>
      <w:r w:rsidR="00A8136C" w:rsidRPr="002A3931">
        <w:rPr>
          <w:rFonts w:ascii="Unikurd Web" w:eastAsia="Times New Roman" w:hAnsi="Unikurd Web" w:cs="Unikurd Web"/>
          <w:color w:val="000000" w:themeColor="text1"/>
          <w:sz w:val="24"/>
          <w:szCs w:val="24"/>
          <w:lang w:val="en-US" w:bidi="ar-KW"/>
        </w:rPr>
        <w:t xml:space="preserve"> due to the</w:t>
      </w:r>
      <w:r w:rsidR="00CA26D8" w:rsidRPr="002A3931">
        <w:rPr>
          <w:rFonts w:ascii="Unikurd Web" w:eastAsia="Times New Roman" w:hAnsi="Unikurd Web" w:cs="Unikurd Web"/>
          <w:color w:val="000000" w:themeColor="text1"/>
          <w:sz w:val="24"/>
          <w:szCs w:val="24"/>
          <w:lang w:val="en-US" w:bidi="ar-KW"/>
        </w:rPr>
        <w:t xml:space="preserve"> </w:t>
      </w:r>
      <w:r w:rsidR="005D33AD" w:rsidRPr="002A3931">
        <w:rPr>
          <w:rFonts w:ascii="Unikurd Web" w:eastAsia="Times New Roman" w:hAnsi="Unikurd Web" w:cs="Unikurd Web"/>
          <w:color w:val="000000" w:themeColor="text1"/>
          <w:sz w:val="24"/>
          <w:szCs w:val="24"/>
          <w:lang w:val="en-US" w:bidi="ar-KW"/>
        </w:rPr>
        <w:t xml:space="preserve">influx of </w:t>
      </w:r>
      <w:r w:rsidR="00A8136C" w:rsidRPr="002A3931">
        <w:rPr>
          <w:rFonts w:ascii="Unikurd Web" w:eastAsia="Times New Roman" w:hAnsi="Unikurd Web" w:cs="Unikurd Web"/>
          <w:color w:val="000000" w:themeColor="text1"/>
          <w:sz w:val="24"/>
          <w:szCs w:val="24"/>
          <w:lang w:val="en-US" w:bidi="ar-KW"/>
        </w:rPr>
        <w:t>hungry,</w:t>
      </w:r>
      <w:r w:rsidR="00CA26D8" w:rsidRPr="002A3931">
        <w:rPr>
          <w:rFonts w:ascii="Unikurd Web" w:eastAsia="Times New Roman" w:hAnsi="Unikurd Web" w:cs="Unikurd Web"/>
          <w:color w:val="000000" w:themeColor="text1"/>
          <w:sz w:val="24"/>
          <w:szCs w:val="24"/>
          <w:lang w:val="en-US" w:bidi="ar-KW"/>
        </w:rPr>
        <w:t xml:space="preserve"> homeless dogs</w:t>
      </w:r>
      <w:r w:rsidR="00131D7D" w:rsidRPr="002A3931">
        <w:rPr>
          <w:rFonts w:ascii="Unikurd Web" w:eastAsia="Times New Roman" w:hAnsi="Unikurd Web" w:cs="Unikurd Web"/>
          <w:color w:val="000000" w:themeColor="text1"/>
          <w:sz w:val="24"/>
          <w:szCs w:val="24"/>
          <w:lang w:val="en-US" w:bidi="ar-KW"/>
        </w:rPr>
        <w:t xml:space="preserve"> and pointer dogs</w:t>
      </w:r>
      <w:r w:rsidR="00CA26D8" w:rsidRPr="002A3931">
        <w:rPr>
          <w:rFonts w:ascii="Unikurd Web" w:eastAsia="Times New Roman" w:hAnsi="Unikurd Web" w:cs="Unikurd Web"/>
          <w:color w:val="000000" w:themeColor="text1"/>
          <w:sz w:val="24"/>
          <w:szCs w:val="24"/>
          <w:lang w:val="en-US" w:bidi="ar-KW"/>
        </w:rPr>
        <w:t xml:space="preserve"> coming from the </w:t>
      </w:r>
      <w:r w:rsidR="005D33AD" w:rsidRPr="002A3931">
        <w:rPr>
          <w:rFonts w:ascii="Unikurd Web" w:eastAsia="Times New Roman" w:hAnsi="Unikurd Web" w:cs="Unikurd Web"/>
          <w:color w:val="000000" w:themeColor="text1"/>
          <w:sz w:val="24"/>
          <w:szCs w:val="24"/>
          <w:lang w:val="en-US" w:bidi="ar-KW"/>
        </w:rPr>
        <w:t>destroyed villages</w:t>
      </w:r>
      <w:r w:rsidR="00A8136C" w:rsidRPr="002A3931">
        <w:rPr>
          <w:rFonts w:ascii="Unikurd Web" w:eastAsia="Times New Roman" w:hAnsi="Unikurd Web" w:cs="Unikurd Web"/>
          <w:color w:val="000000" w:themeColor="text1"/>
          <w:sz w:val="24"/>
          <w:szCs w:val="24"/>
          <w:lang w:val="en-US" w:bidi="ar-KW"/>
        </w:rPr>
        <w:t xml:space="preserve">, </w:t>
      </w:r>
      <w:r w:rsidR="00131D7D" w:rsidRPr="002A3931">
        <w:rPr>
          <w:rFonts w:ascii="Unikurd Web" w:eastAsia="Times New Roman" w:hAnsi="Unikurd Web" w:cs="Unikurd Web"/>
          <w:color w:val="000000" w:themeColor="text1"/>
          <w:sz w:val="24"/>
          <w:szCs w:val="24"/>
          <w:lang w:val="en-US" w:bidi="ar-KW"/>
        </w:rPr>
        <w:t xml:space="preserve">competing for </w:t>
      </w:r>
      <w:r w:rsidR="00B84F4A" w:rsidRPr="002A3931">
        <w:rPr>
          <w:rFonts w:ascii="Unikurd Web" w:eastAsia="Times New Roman" w:hAnsi="Unikurd Web" w:cs="Unikurd Web"/>
          <w:color w:val="000000" w:themeColor="text1"/>
          <w:sz w:val="24"/>
          <w:szCs w:val="24"/>
          <w:lang w:val="en-US" w:bidi="ar-KW"/>
        </w:rPr>
        <w:t>food</w:t>
      </w:r>
      <w:r w:rsidR="00131D7D" w:rsidRPr="002A3931">
        <w:rPr>
          <w:rFonts w:ascii="Unikurd Web" w:eastAsia="Times New Roman" w:hAnsi="Unikurd Web" w:cs="Unikurd Web"/>
          <w:color w:val="000000" w:themeColor="text1"/>
          <w:sz w:val="24"/>
          <w:szCs w:val="24"/>
          <w:lang w:val="en-US" w:bidi="ar-KW"/>
        </w:rPr>
        <w:t xml:space="preserve">.  </w:t>
      </w:r>
      <w:r w:rsidR="00977432" w:rsidRPr="002A3931">
        <w:rPr>
          <w:rFonts w:ascii="Unikurd Web" w:eastAsia="Times New Roman" w:hAnsi="Unikurd Web" w:cs="Unikurd Web"/>
          <w:color w:val="000000" w:themeColor="text1"/>
          <w:sz w:val="24"/>
          <w:szCs w:val="24"/>
          <w:lang w:val="en-US" w:bidi="ar-KW"/>
        </w:rPr>
        <w:t xml:space="preserve"> </w:t>
      </w:r>
    </w:p>
    <w:p w14:paraId="096D89DC" w14:textId="22418658" w:rsidR="00CA26D8" w:rsidRPr="002A3931" w:rsidRDefault="009A60BF" w:rsidP="0068799F">
      <w:pPr>
        <w:bidi/>
        <w:spacing w:after="0" w:line="360" w:lineRule="auto"/>
        <w:ind w:left="720"/>
        <w:jc w:val="right"/>
        <w:rPr>
          <w:rFonts w:ascii="Unikurd Web" w:eastAsia="Times New Roman" w:hAnsi="Unikurd Web" w:cs="Unikurd Web"/>
          <w:color w:val="000000" w:themeColor="text1"/>
          <w:sz w:val="24"/>
          <w:szCs w:val="24"/>
          <w:lang w:val="en-US" w:bidi="ar-KW"/>
        </w:rPr>
      </w:pPr>
      <w:r w:rsidRPr="002A3931">
        <w:rPr>
          <w:rFonts w:ascii="Unikurd Web" w:eastAsia="Times New Roman" w:hAnsi="Unikurd Web" w:cs="Unikurd Web"/>
          <w:color w:val="000000" w:themeColor="text1"/>
          <w:sz w:val="24"/>
          <w:szCs w:val="24"/>
          <w:lang w:val="en-US" w:bidi="ar-KW"/>
        </w:rPr>
        <w:t xml:space="preserve">Omar’s dropped his light, </w:t>
      </w:r>
      <w:r w:rsidR="00F15C0C" w:rsidRPr="002A3931">
        <w:rPr>
          <w:rFonts w:ascii="Unikurd Web" w:eastAsia="Times New Roman" w:hAnsi="Unikurd Web" w:cs="Unikurd Web"/>
          <w:color w:val="000000" w:themeColor="text1"/>
          <w:sz w:val="24"/>
          <w:szCs w:val="24"/>
          <w:lang w:val="en-US" w:bidi="ar-KW"/>
        </w:rPr>
        <w:t xml:space="preserve">and </w:t>
      </w:r>
      <w:r w:rsidRPr="002A3931">
        <w:rPr>
          <w:rFonts w:ascii="Unikurd Web" w:eastAsia="Times New Roman" w:hAnsi="Unikurd Web" w:cs="Unikurd Web"/>
          <w:color w:val="000000" w:themeColor="text1"/>
          <w:sz w:val="24"/>
          <w:szCs w:val="24"/>
          <w:lang w:val="en-US" w:bidi="ar-KW"/>
        </w:rPr>
        <w:t xml:space="preserve">the sound </w:t>
      </w:r>
      <w:r w:rsidR="002E7710" w:rsidRPr="002A3931">
        <w:rPr>
          <w:rFonts w:ascii="Unikurd Web" w:eastAsia="Times New Roman" w:hAnsi="Unikurd Web" w:cs="Unikurd Web"/>
          <w:color w:val="000000" w:themeColor="text1"/>
          <w:sz w:val="24"/>
          <w:szCs w:val="24"/>
          <w:lang w:val="en-US" w:bidi="ar-KW"/>
        </w:rPr>
        <w:t>of it hitting the ground and its broken lens</w:t>
      </w:r>
      <w:r w:rsidR="00F15C0C" w:rsidRPr="002A3931">
        <w:rPr>
          <w:rFonts w:ascii="Unikurd Web" w:eastAsia="Times New Roman" w:hAnsi="Unikurd Web" w:cs="Unikurd Web"/>
          <w:color w:val="000000" w:themeColor="text1"/>
          <w:sz w:val="24"/>
          <w:szCs w:val="24"/>
          <w:lang w:val="en-US" w:bidi="ar-KW"/>
        </w:rPr>
        <w:t xml:space="preserve"> echoed</w:t>
      </w:r>
      <w:r w:rsidR="002E7710" w:rsidRPr="002A3931">
        <w:rPr>
          <w:rFonts w:ascii="Unikurd Web" w:eastAsia="Times New Roman" w:hAnsi="Unikurd Web" w:cs="Unikurd Web"/>
          <w:color w:val="000000" w:themeColor="text1"/>
          <w:sz w:val="24"/>
          <w:szCs w:val="24"/>
          <w:lang w:val="en-US" w:bidi="ar-KW"/>
        </w:rPr>
        <w:t xml:space="preserve"> in front of him</w:t>
      </w:r>
      <w:r w:rsidR="00F15C0C" w:rsidRPr="002A3931">
        <w:rPr>
          <w:rFonts w:ascii="Unikurd Web" w:eastAsia="Times New Roman" w:hAnsi="Unikurd Web" w:cs="Unikurd Web"/>
          <w:color w:val="000000" w:themeColor="text1"/>
          <w:sz w:val="24"/>
          <w:szCs w:val="24"/>
          <w:lang w:val="en-US" w:bidi="ar-KW"/>
        </w:rPr>
        <w:t>.</w:t>
      </w:r>
      <w:r w:rsidR="002E7710" w:rsidRPr="002A3931">
        <w:rPr>
          <w:rFonts w:ascii="Unikurd Web" w:eastAsia="Times New Roman" w:hAnsi="Unikurd Web" w:cs="Unikurd Web"/>
          <w:color w:val="000000" w:themeColor="text1"/>
          <w:sz w:val="24"/>
          <w:szCs w:val="24"/>
          <w:lang w:val="en-US" w:bidi="ar-KW"/>
        </w:rPr>
        <w:t xml:space="preserve"> </w:t>
      </w:r>
      <w:r w:rsidR="00F15C0C" w:rsidRPr="002A3931">
        <w:rPr>
          <w:rFonts w:ascii="Unikurd Web" w:eastAsia="Times New Roman" w:hAnsi="Unikurd Web" w:cs="Unikurd Web"/>
          <w:color w:val="000000" w:themeColor="text1"/>
          <w:sz w:val="24"/>
          <w:szCs w:val="24"/>
          <w:lang w:val="en-US" w:bidi="ar-KW"/>
        </w:rPr>
        <w:t>N</w:t>
      </w:r>
      <w:r w:rsidR="002E7710" w:rsidRPr="002A3931">
        <w:rPr>
          <w:rFonts w:ascii="Unikurd Web" w:eastAsia="Times New Roman" w:hAnsi="Unikurd Web" w:cs="Unikurd Web"/>
          <w:color w:val="000000" w:themeColor="text1"/>
          <w:sz w:val="24"/>
          <w:szCs w:val="24"/>
          <w:lang w:val="en-US" w:bidi="ar-KW"/>
        </w:rPr>
        <w:t xml:space="preserve">o beams </w:t>
      </w:r>
      <w:r w:rsidR="00F15C0C" w:rsidRPr="002A3931">
        <w:rPr>
          <w:rFonts w:ascii="Unikurd Web" w:eastAsia="Times New Roman" w:hAnsi="Unikurd Web" w:cs="Unikurd Web"/>
          <w:color w:val="000000" w:themeColor="text1"/>
          <w:sz w:val="24"/>
          <w:szCs w:val="24"/>
          <w:lang w:val="en-US" w:bidi="ar-KW"/>
        </w:rPr>
        <w:t>of light remained to illuminate his surroundings; darkness engulfed them once again.</w:t>
      </w:r>
      <w:r w:rsidRPr="002A3931">
        <w:rPr>
          <w:rFonts w:ascii="Unikurd Web" w:eastAsia="Times New Roman" w:hAnsi="Unikurd Web" w:cs="Unikurd Web"/>
          <w:color w:val="000000" w:themeColor="text1"/>
          <w:sz w:val="24"/>
          <w:szCs w:val="24"/>
          <w:lang w:val="en-US" w:bidi="ar-KW"/>
        </w:rPr>
        <w:t xml:space="preserve"> </w:t>
      </w:r>
      <w:r w:rsidR="002812D6" w:rsidRPr="002A3931">
        <w:rPr>
          <w:rFonts w:ascii="Unikurd Web" w:eastAsia="Times New Roman" w:hAnsi="Unikurd Web" w:cs="Unikurd Web"/>
          <w:color w:val="000000" w:themeColor="text1"/>
          <w:sz w:val="24"/>
          <w:szCs w:val="24"/>
          <w:lang w:val="en-US" w:bidi="ar-KW"/>
        </w:rPr>
        <w:t>It was</w:t>
      </w:r>
      <w:r w:rsidR="00F15C0C" w:rsidRPr="002A3931">
        <w:rPr>
          <w:rFonts w:ascii="Unikurd Web" w:eastAsia="Times New Roman" w:hAnsi="Unikurd Web" w:cs="Unikurd Web"/>
          <w:color w:val="000000" w:themeColor="text1"/>
          <w:sz w:val="24"/>
          <w:szCs w:val="24"/>
          <w:lang w:val="en-US" w:bidi="ar-KW"/>
        </w:rPr>
        <w:t xml:space="preserve"> unclear</w:t>
      </w:r>
      <w:r w:rsidR="00101055" w:rsidRPr="002A3931">
        <w:rPr>
          <w:rFonts w:ascii="Unikurd Web" w:eastAsia="Times New Roman" w:hAnsi="Unikurd Web" w:cs="Unikurd Web"/>
          <w:color w:val="000000" w:themeColor="text1"/>
          <w:sz w:val="24"/>
          <w:szCs w:val="24"/>
          <w:lang w:val="en-US" w:bidi="ar-KW"/>
        </w:rPr>
        <w:t xml:space="preserve"> how</w:t>
      </w:r>
      <w:r w:rsidR="00992BE3" w:rsidRPr="002A3931">
        <w:rPr>
          <w:rFonts w:ascii="Unikurd Web" w:eastAsia="Times New Roman" w:hAnsi="Unikurd Web" w:cs="Unikurd Web"/>
          <w:color w:val="000000" w:themeColor="text1"/>
          <w:sz w:val="24"/>
          <w:szCs w:val="24"/>
          <w:lang w:val="en-US" w:bidi="ar-KW"/>
        </w:rPr>
        <w:t xml:space="preserve"> quickly</w:t>
      </w:r>
      <w:r w:rsidR="00101055" w:rsidRPr="002A3931">
        <w:rPr>
          <w:rFonts w:ascii="Unikurd Web" w:eastAsia="Times New Roman" w:hAnsi="Unikurd Web" w:cs="Unikurd Web"/>
          <w:color w:val="000000" w:themeColor="text1"/>
          <w:sz w:val="24"/>
          <w:szCs w:val="24"/>
          <w:lang w:val="en-US" w:bidi="ar-KW"/>
        </w:rPr>
        <w:t xml:space="preserve"> he dropped it</w:t>
      </w:r>
      <w:r w:rsidR="00992BE3" w:rsidRPr="002A3931">
        <w:rPr>
          <w:rFonts w:ascii="Unikurd Web" w:eastAsia="Times New Roman" w:hAnsi="Unikurd Web" w:cs="Unikurd Web"/>
          <w:color w:val="000000" w:themeColor="text1"/>
          <w:sz w:val="24"/>
          <w:szCs w:val="24"/>
          <w:lang w:val="en-US" w:bidi="ar-KW"/>
        </w:rPr>
        <w:t>, but</w:t>
      </w:r>
      <w:r w:rsidR="002812D6" w:rsidRPr="002A3931">
        <w:rPr>
          <w:rFonts w:ascii="Unikurd Web" w:eastAsia="Times New Roman" w:hAnsi="Unikurd Web" w:cs="Unikurd Web"/>
          <w:color w:val="000000" w:themeColor="text1"/>
          <w:sz w:val="24"/>
          <w:szCs w:val="24"/>
          <w:lang w:val="en-US" w:bidi="ar-KW"/>
        </w:rPr>
        <w:t xml:space="preserve"> so</w:t>
      </w:r>
      <w:r w:rsidR="00992BE3" w:rsidRPr="002A3931">
        <w:rPr>
          <w:rFonts w:ascii="Unikurd Web" w:eastAsia="Times New Roman" w:hAnsi="Unikurd Web" w:cs="Unikurd Web"/>
          <w:color w:val="000000" w:themeColor="text1"/>
          <w:sz w:val="24"/>
          <w:szCs w:val="24"/>
          <w:lang w:val="en-US" w:bidi="ar-KW"/>
        </w:rPr>
        <w:t xml:space="preserve"> soon</w:t>
      </w:r>
      <w:r w:rsidR="002812D6" w:rsidRPr="002A3931">
        <w:rPr>
          <w:rFonts w:ascii="Unikurd Web" w:eastAsia="Times New Roman" w:hAnsi="Unikurd Web" w:cs="Unikurd Web"/>
          <w:color w:val="000000" w:themeColor="text1"/>
          <w:sz w:val="24"/>
          <w:szCs w:val="24"/>
          <w:lang w:val="en-US" w:bidi="ar-KW"/>
        </w:rPr>
        <w:t xml:space="preserve"> understood the</w:t>
      </w:r>
      <w:r w:rsidR="00992BE3" w:rsidRPr="002A3931">
        <w:rPr>
          <w:rFonts w:ascii="Unikurd Web" w:eastAsia="Times New Roman" w:hAnsi="Unikurd Web" w:cs="Unikurd Web"/>
          <w:color w:val="000000" w:themeColor="text1"/>
          <w:sz w:val="24"/>
          <w:szCs w:val="24"/>
          <w:lang w:val="en-US" w:bidi="ar-KW"/>
        </w:rPr>
        <w:t xml:space="preserve"> menacing nature of the</w:t>
      </w:r>
      <w:r w:rsidR="00E11B8A" w:rsidRPr="002A3931">
        <w:rPr>
          <w:rFonts w:ascii="Unikurd Web" w:eastAsia="Times New Roman" w:hAnsi="Unikurd Web" w:cs="Unikurd Web"/>
          <w:color w:val="000000" w:themeColor="text1"/>
          <w:sz w:val="24"/>
          <w:szCs w:val="24"/>
          <w:lang w:val="en-US" w:bidi="ar-KW"/>
        </w:rPr>
        <w:t xml:space="preserve"> </w:t>
      </w:r>
      <w:r w:rsidR="008C6952" w:rsidRPr="002A3931">
        <w:rPr>
          <w:rFonts w:ascii="Unikurd Web" w:eastAsia="Times New Roman" w:hAnsi="Unikurd Web" w:cs="Unikurd Web"/>
          <w:color w:val="000000" w:themeColor="text1"/>
          <w:sz w:val="24"/>
          <w:szCs w:val="24"/>
          <w:lang w:val="en-US" w:bidi="ar-KW"/>
        </w:rPr>
        <w:t>strange</w:t>
      </w:r>
      <w:r w:rsidR="002812D6" w:rsidRPr="002A3931">
        <w:rPr>
          <w:rFonts w:ascii="Unikurd Web" w:eastAsia="Times New Roman" w:hAnsi="Unikurd Web" w:cs="Unikurd Web"/>
          <w:color w:val="000000" w:themeColor="text1"/>
          <w:sz w:val="24"/>
          <w:szCs w:val="24"/>
          <w:lang w:val="en-US" w:bidi="ar-KW"/>
        </w:rPr>
        <w:t xml:space="preserve"> order.  </w:t>
      </w:r>
    </w:p>
    <w:p w14:paraId="14B6F415" w14:textId="4C1DB9DF" w:rsidR="000C4707" w:rsidRPr="002A3931" w:rsidRDefault="00655EBD" w:rsidP="00704729">
      <w:pPr>
        <w:bidi/>
        <w:spacing w:after="0" w:line="360" w:lineRule="auto"/>
        <w:ind w:left="720"/>
        <w:jc w:val="right"/>
        <w:rPr>
          <w:rFonts w:ascii="Unikurd Web" w:eastAsia="Times New Roman" w:hAnsi="Unikurd Web" w:cs="Unikurd Web"/>
          <w:color w:val="000000" w:themeColor="text1"/>
          <w:sz w:val="24"/>
          <w:szCs w:val="24"/>
          <w:lang w:val="en-US" w:bidi="ar-KW"/>
        </w:rPr>
      </w:pPr>
      <w:r w:rsidRPr="002A3931">
        <w:rPr>
          <w:rFonts w:ascii="Unikurd Web" w:eastAsia="Times New Roman" w:hAnsi="Unikurd Web" w:cs="Unikurd Web"/>
          <w:color w:val="000000" w:themeColor="text1"/>
          <w:sz w:val="24"/>
          <w:szCs w:val="24"/>
          <w:lang w:val="en-US" w:bidi="ar-KW"/>
        </w:rPr>
        <w:t>“</w:t>
      </w:r>
      <w:r w:rsidR="00E25F67" w:rsidRPr="002A3931">
        <w:rPr>
          <w:rFonts w:ascii="Unikurd Web" w:eastAsia="Times New Roman" w:hAnsi="Unikurd Web" w:cs="Unikurd Web"/>
          <w:color w:val="000000" w:themeColor="text1"/>
          <w:sz w:val="24"/>
          <w:szCs w:val="24"/>
          <w:lang w:val="en-US" w:bidi="ar-KW"/>
        </w:rPr>
        <w:t>Raise</w:t>
      </w:r>
      <w:r w:rsidRPr="002A3931">
        <w:rPr>
          <w:rFonts w:ascii="Unikurd Web" w:eastAsia="Times New Roman" w:hAnsi="Unikurd Web" w:cs="Unikurd Web"/>
          <w:color w:val="000000" w:themeColor="text1"/>
          <w:sz w:val="24"/>
          <w:szCs w:val="24"/>
          <w:lang w:val="en-US" w:bidi="ar-KW"/>
        </w:rPr>
        <w:t xml:space="preserve"> your hands,” a deep voice </w:t>
      </w:r>
      <w:r w:rsidR="00E25F67" w:rsidRPr="002A3931">
        <w:rPr>
          <w:rFonts w:ascii="Unikurd Web" w:eastAsia="Times New Roman" w:hAnsi="Unikurd Web" w:cs="Unikurd Web"/>
          <w:color w:val="000000" w:themeColor="text1"/>
          <w:sz w:val="24"/>
          <w:szCs w:val="24"/>
          <w:lang w:val="en-US" w:bidi="ar-KW"/>
        </w:rPr>
        <w:t xml:space="preserve">loudly </w:t>
      </w:r>
      <w:r w:rsidR="0068799F" w:rsidRPr="002A3931">
        <w:rPr>
          <w:rFonts w:ascii="Unikurd Web" w:eastAsia="Times New Roman" w:hAnsi="Unikurd Web" w:cs="Unikurd Web"/>
          <w:color w:val="000000" w:themeColor="text1"/>
          <w:sz w:val="24"/>
          <w:szCs w:val="24"/>
          <w:lang w:val="en-US" w:bidi="ar-KW"/>
        </w:rPr>
        <w:t>commanded</w:t>
      </w:r>
      <w:r w:rsidRPr="002A3931">
        <w:rPr>
          <w:rFonts w:ascii="Unikurd Web" w:eastAsia="Times New Roman" w:hAnsi="Unikurd Web" w:cs="Unikurd Web"/>
          <w:color w:val="000000" w:themeColor="text1"/>
          <w:sz w:val="24"/>
          <w:szCs w:val="24"/>
          <w:lang w:val="en-US" w:bidi="ar-KW"/>
        </w:rPr>
        <w:t xml:space="preserve"> him</w:t>
      </w:r>
      <w:r w:rsidR="00E25F67" w:rsidRPr="002A3931">
        <w:rPr>
          <w:rFonts w:ascii="Unikurd Web" w:eastAsia="Times New Roman" w:hAnsi="Unikurd Web" w:cs="Unikurd Web"/>
          <w:color w:val="000000" w:themeColor="text1"/>
          <w:sz w:val="24"/>
          <w:szCs w:val="24"/>
          <w:lang w:val="en-US" w:bidi="ar-KW"/>
        </w:rPr>
        <w:t>.</w:t>
      </w:r>
      <w:r w:rsidR="0068799F" w:rsidRPr="002A3931">
        <w:rPr>
          <w:rFonts w:ascii="Unikurd Web" w:eastAsia="Times New Roman" w:hAnsi="Unikurd Web" w:cs="Unikurd Web"/>
          <w:color w:val="000000" w:themeColor="text1"/>
          <w:sz w:val="24"/>
          <w:szCs w:val="24"/>
          <w:lang w:val="en-US" w:bidi="ar-KW"/>
        </w:rPr>
        <w:t xml:space="preserve"> </w:t>
      </w:r>
      <w:r w:rsidR="00E25F67" w:rsidRPr="002A3931">
        <w:rPr>
          <w:rFonts w:ascii="Unikurd Web" w:eastAsia="Times New Roman" w:hAnsi="Unikurd Web" w:cs="Unikurd Web"/>
          <w:color w:val="000000" w:themeColor="text1"/>
          <w:sz w:val="24"/>
          <w:szCs w:val="24"/>
          <w:lang w:val="en-US" w:bidi="ar-KW"/>
        </w:rPr>
        <w:t>T</w:t>
      </w:r>
      <w:r w:rsidR="00694752" w:rsidRPr="002A3931">
        <w:rPr>
          <w:rFonts w:ascii="Unikurd Web" w:eastAsia="Times New Roman" w:hAnsi="Unikurd Web" w:cs="Unikurd Web"/>
          <w:color w:val="000000" w:themeColor="text1"/>
          <w:sz w:val="24"/>
          <w:szCs w:val="24"/>
          <w:lang w:val="en-US" w:bidi="ar-KW"/>
        </w:rPr>
        <w:t>he sound of</w:t>
      </w:r>
      <w:r w:rsidR="0068799F" w:rsidRPr="002A3931">
        <w:rPr>
          <w:rFonts w:ascii="Unikurd Web" w:eastAsia="Times New Roman" w:hAnsi="Unikurd Web" w:cs="Unikurd Web"/>
          <w:color w:val="000000" w:themeColor="text1"/>
          <w:sz w:val="24"/>
          <w:szCs w:val="24"/>
          <w:lang w:val="en-US" w:bidi="ar-KW"/>
        </w:rPr>
        <w:t xml:space="preserve"> </w:t>
      </w:r>
      <w:r w:rsidR="00694752" w:rsidRPr="002A3931">
        <w:rPr>
          <w:rFonts w:ascii="Unikurd Web" w:eastAsia="Times New Roman" w:hAnsi="Unikurd Web" w:cs="Unikurd Web"/>
          <w:color w:val="000000" w:themeColor="text1"/>
          <w:sz w:val="24"/>
          <w:szCs w:val="24"/>
          <w:lang w:val="en-US" w:bidi="ar-KW"/>
        </w:rPr>
        <w:t xml:space="preserve">footsteps </w:t>
      </w:r>
      <w:r w:rsidR="0068799F" w:rsidRPr="002A3931">
        <w:rPr>
          <w:rFonts w:ascii="Unikurd Web" w:eastAsia="Times New Roman" w:hAnsi="Unikurd Web" w:cs="Unikurd Web"/>
          <w:color w:val="000000" w:themeColor="text1"/>
          <w:sz w:val="24"/>
          <w:szCs w:val="24"/>
          <w:lang w:val="en-US" w:bidi="ar-KW"/>
        </w:rPr>
        <w:t xml:space="preserve">approached from both behind and in </w:t>
      </w:r>
      <w:r w:rsidR="00694752" w:rsidRPr="002A3931">
        <w:rPr>
          <w:rFonts w:ascii="Unikurd Web" w:eastAsia="Times New Roman" w:hAnsi="Unikurd Web" w:cs="Unikurd Web"/>
          <w:color w:val="000000" w:themeColor="text1"/>
          <w:sz w:val="24"/>
          <w:szCs w:val="24"/>
          <w:lang w:val="en-US" w:bidi="ar-KW"/>
        </w:rPr>
        <w:t>front</w:t>
      </w:r>
      <w:r w:rsidR="0068799F" w:rsidRPr="002A3931">
        <w:rPr>
          <w:rFonts w:ascii="Unikurd Web" w:eastAsia="Times New Roman" w:hAnsi="Unikurd Web" w:cs="Unikurd Web"/>
          <w:color w:val="000000" w:themeColor="text1"/>
          <w:sz w:val="24"/>
          <w:szCs w:val="24"/>
          <w:lang w:val="en-US" w:bidi="ar-KW"/>
        </w:rPr>
        <w:t xml:space="preserve"> of him. With each step getting</w:t>
      </w:r>
      <w:r w:rsidR="00694752" w:rsidRPr="002A3931">
        <w:rPr>
          <w:rFonts w:ascii="Unikurd Web" w:eastAsia="Times New Roman" w:hAnsi="Unikurd Web" w:cs="Unikurd Web"/>
          <w:color w:val="000000" w:themeColor="text1"/>
          <w:sz w:val="24"/>
          <w:szCs w:val="24"/>
          <w:lang w:val="en-US" w:bidi="ar-KW"/>
        </w:rPr>
        <w:t xml:space="preserve"> close</w:t>
      </w:r>
      <w:r w:rsidR="00E25F67" w:rsidRPr="002A3931">
        <w:rPr>
          <w:rFonts w:ascii="Unikurd Web" w:eastAsia="Times New Roman" w:hAnsi="Unikurd Web" w:cs="Unikurd Web"/>
          <w:color w:val="000000" w:themeColor="text1"/>
          <w:sz w:val="24"/>
          <w:szCs w:val="24"/>
          <w:lang w:val="en-US" w:bidi="ar-KW"/>
        </w:rPr>
        <w:t>r</w:t>
      </w:r>
      <w:r w:rsidR="00694752" w:rsidRPr="002A3931">
        <w:rPr>
          <w:rFonts w:ascii="Unikurd Web" w:eastAsia="Times New Roman" w:hAnsi="Unikurd Web" w:cs="Unikurd Web"/>
          <w:color w:val="000000" w:themeColor="text1"/>
          <w:sz w:val="24"/>
          <w:szCs w:val="24"/>
          <w:lang w:val="en-US" w:bidi="ar-KW"/>
        </w:rPr>
        <w:t>, his heart beat</w:t>
      </w:r>
      <w:r w:rsidR="0068799F" w:rsidRPr="002A3931">
        <w:rPr>
          <w:rFonts w:ascii="Unikurd Web" w:eastAsia="Times New Roman" w:hAnsi="Unikurd Web" w:cs="Unikurd Web"/>
          <w:color w:val="000000" w:themeColor="text1"/>
          <w:sz w:val="24"/>
          <w:szCs w:val="24"/>
          <w:lang w:val="en-US" w:bidi="ar-KW"/>
        </w:rPr>
        <w:t xml:space="preserve"> faster, feeling as if</w:t>
      </w:r>
      <w:r w:rsidR="00694752" w:rsidRPr="002A3931">
        <w:rPr>
          <w:rFonts w:ascii="Unikurd Web" w:eastAsia="Times New Roman" w:hAnsi="Unikurd Web" w:cs="Unikurd Web"/>
          <w:color w:val="000000" w:themeColor="text1"/>
          <w:sz w:val="24"/>
          <w:szCs w:val="24"/>
          <w:lang w:val="en-US" w:bidi="ar-KW"/>
        </w:rPr>
        <w:t xml:space="preserve"> </w:t>
      </w:r>
      <w:r w:rsidR="0068799F" w:rsidRPr="002A3931">
        <w:rPr>
          <w:rFonts w:ascii="Unikurd Web" w:eastAsia="Times New Roman" w:hAnsi="Unikurd Web" w:cs="Unikurd Web"/>
          <w:color w:val="000000" w:themeColor="text1"/>
          <w:sz w:val="24"/>
          <w:szCs w:val="24"/>
          <w:lang w:val="en-US" w:bidi="ar-KW"/>
        </w:rPr>
        <w:t>they were</w:t>
      </w:r>
      <w:r w:rsidR="00694752" w:rsidRPr="002A3931">
        <w:rPr>
          <w:rFonts w:ascii="Unikurd Web" w:eastAsia="Times New Roman" w:hAnsi="Unikurd Web" w:cs="Unikurd Web"/>
          <w:color w:val="000000" w:themeColor="text1"/>
          <w:sz w:val="24"/>
          <w:szCs w:val="24"/>
          <w:lang w:val="en-US" w:bidi="ar-KW"/>
        </w:rPr>
        <w:t xml:space="preserve"> stepping on his chest</w:t>
      </w:r>
      <w:r w:rsidR="0068799F" w:rsidRPr="002A3931">
        <w:rPr>
          <w:rFonts w:ascii="Unikurd Web" w:eastAsia="Times New Roman" w:hAnsi="Unikurd Web" w:cs="Unikurd Web"/>
          <w:color w:val="000000" w:themeColor="text1"/>
          <w:sz w:val="24"/>
          <w:szCs w:val="24"/>
          <w:lang w:val="en-US" w:bidi="ar-KW"/>
        </w:rPr>
        <w:t>.</w:t>
      </w:r>
      <w:r w:rsidR="00E25F67" w:rsidRPr="002A3931">
        <w:rPr>
          <w:rFonts w:ascii="Unikurd Web" w:eastAsia="Times New Roman" w:hAnsi="Unikurd Web" w:cs="Unikurd Web"/>
          <w:color w:val="000000" w:themeColor="text1"/>
          <w:sz w:val="24"/>
          <w:szCs w:val="24"/>
          <w:lang w:val="en-US" w:bidi="ar-KW"/>
        </w:rPr>
        <w:t xml:space="preserve"> </w:t>
      </w:r>
      <w:r w:rsidR="0068799F" w:rsidRPr="002A3931">
        <w:rPr>
          <w:rFonts w:ascii="Unikurd Web" w:eastAsia="Times New Roman" w:hAnsi="Unikurd Web" w:cs="Unikurd Web"/>
          <w:color w:val="000000" w:themeColor="text1"/>
          <w:sz w:val="24"/>
          <w:szCs w:val="24"/>
          <w:lang w:val="en-US" w:bidi="ar-KW"/>
        </w:rPr>
        <w:t>His</w:t>
      </w:r>
      <w:r w:rsidR="00E25F67" w:rsidRPr="002A3931">
        <w:rPr>
          <w:rFonts w:ascii="Unikurd Web" w:eastAsia="Times New Roman" w:hAnsi="Unikurd Web" w:cs="Unikurd Web"/>
          <w:color w:val="000000" w:themeColor="text1"/>
          <w:sz w:val="24"/>
          <w:szCs w:val="24"/>
          <w:lang w:val="en-US" w:bidi="ar-KW"/>
        </w:rPr>
        <w:t xml:space="preserve"> breathing </w:t>
      </w:r>
      <w:r w:rsidR="0068799F" w:rsidRPr="002A3931">
        <w:rPr>
          <w:rFonts w:ascii="Unikurd Web" w:eastAsia="Times New Roman" w:hAnsi="Unikurd Web" w:cs="Unikurd Web"/>
          <w:color w:val="000000" w:themeColor="text1"/>
          <w:sz w:val="24"/>
          <w:szCs w:val="24"/>
          <w:lang w:val="en-US" w:bidi="ar-KW"/>
        </w:rPr>
        <w:t>grew</w:t>
      </w:r>
      <w:r w:rsidR="00E25F67" w:rsidRPr="002A3931">
        <w:rPr>
          <w:rFonts w:ascii="Unikurd Web" w:eastAsia="Times New Roman" w:hAnsi="Unikurd Web" w:cs="Unikurd Web"/>
          <w:color w:val="000000" w:themeColor="text1"/>
          <w:sz w:val="24"/>
          <w:szCs w:val="24"/>
          <w:lang w:val="en-US" w:bidi="ar-KW"/>
        </w:rPr>
        <w:t xml:space="preserve"> tighter and tighter</w:t>
      </w:r>
      <w:r w:rsidR="0068799F" w:rsidRPr="002A3931">
        <w:rPr>
          <w:rFonts w:ascii="Unikurd Web" w:eastAsia="Times New Roman" w:hAnsi="Unikurd Web" w:cs="Unikurd Web"/>
          <w:color w:val="000000" w:themeColor="text1"/>
          <w:sz w:val="24"/>
          <w:szCs w:val="24"/>
          <w:lang w:val="en-US" w:bidi="ar-KW"/>
        </w:rPr>
        <w:t xml:space="preserve"> as if the</w:t>
      </w:r>
      <w:r w:rsidR="008C6952" w:rsidRPr="002A3931">
        <w:rPr>
          <w:rFonts w:ascii="Unikurd Web" w:eastAsia="Times New Roman" w:hAnsi="Unikurd Web" w:cs="Unikurd Web"/>
          <w:color w:val="000000" w:themeColor="text1"/>
          <w:sz w:val="24"/>
          <w:szCs w:val="24"/>
          <w:lang w:val="en-US" w:bidi="ar-KW"/>
        </w:rPr>
        <w:t xml:space="preserve"> </w:t>
      </w:r>
      <w:r w:rsidR="0068799F" w:rsidRPr="002A3931">
        <w:rPr>
          <w:rFonts w:ascii="Unikurd Web" w:eastAsia="Times New Roman" w:hAnsi="Unikurd Web" w:cs="Unikurd Web"/>
          <w:color w:val="000000" w:themeColor="text1"/>
          <w:sz w:val="24"/>
          <w:szCs w:val="24"/>
          <w:lang w:val="en-US" w:bidi="ar-KW"/>
        </w:rPr>
        <w:t>f</w:t>
      </w:r>
      <w:r w:rsidR="008C6952" w:rsidRPr="002A3931">
        <w:rPr>
          <w:rFonts w:ascii="Unikurd Web" w:eastAsia="Times New Roman" w:hAnsi="Unikurd Web" w:cs="Unikurd Web"/>
          <w:color w:val="000000" w:themeColor="text1"/>
          <w:sz w:val="24"/>
          <w:szCs w:val="24"/>
          <w:lang w:val="en-US" w:bidi="ar-KW"/>
        </w:rPr>
        <w:t>oot steeps</w:t>
      </w:r>
      <w:r w:rsidR="0068799F" w:rsidRPr="002A3931">
        <w:rPr>
          <w:rFonts w:ascii="Unikurd Web" w:eastAsia="Times New Roman" w:hAnsi="Unikurd Web" w:cs="Unikurd Web"/>
          <w:color w:val="000000" w:themeColor="text1"/>
          <w:sz w:val="24"/>
          <w:szCs w:val="24"/>
          <w:lang w:val="en-US" w:bidi="ar-KW"/>
        </w:rPr>
        <w:t xml:space="preserve"> were squeezing his body.</w:t>
      </w:r>
      <w:r w:rsidR="008C6952" w:rsidRPr="002A3931">
        <w:rPr>
          <w:rFonts w:ascii="Unikurd Web" w:eastAsia="Times New Roman" w:hAnsi="Unikurd Web" w:cs="Unikurd Web"/>
          <w:color w:val="000000" w:themeColor="text1"/>
          <w:sz w:val="24"/>
          <w:szCs w:val="24"/>
          <w:lang w:val="en-US" w:bidi="ar-KW"/>
        </w:rPr>
        <w:t xml:space="preserve"> </w:t>
      </w:r>
      <w:r w:rsidR="0068799F" w:rsidRPr="002A3931">
        <w:rPr>
          <w:rFonts w:ascii="Unikurd Web" w:eastAsia="Times New Roman" w:hAnsi="Unikurd Web" w:cs="Unikurd Web"/>
          <w:color w:val="000000" w:themeColor="text1"/>
          <w:sz w:val="24"/>
          <w:szCs w:val="24"/>
          <w:lang w:val="en-US" w:bidi="ar-KW"/>
        </w:rPr>
        <w:t>T</w:t>
      </w:r>
      <w:r w:rsidR="008C6952" w:rsidRPr="002A3931">
        <w:rPr>
          <w:rFonts w:ascii="Unikurd Web" w:eastAsia="Times New Roman" w:hAnsi="Unikurd Web" w:cs="Unikurd Web"/>
          <w:color w:val="000000" w:themeColor="text1"/>
          <w:sz w:val="24"/>
          <w:szCs w:val="24"/>
          <w:lang w:val="en-US" w:bidi="ar-KW"/>
        </w:rPr>
        <w:t>he sound of</w:t>
      </w:r>
      <w:r w:rsidR="0068799F" w:rsidRPr="002A3931">
        <w:rPr>
          <w:rFonts w:ascii="Unikurd Web" w:eastAsia="Times New Roman" w:hAnsi="Unikurd Web" w:cs="Unikurd Web"/>
          <w:color w:val="000000" w:themeColor="text1"/>
          <w:sz w:val="24"/>
          <w:szCs w:val="24"/>
          <w:lang w:val="en-US" w:bidi="ar-KW"/>
        </w:rPr>
        <w:t xml:space="preserve"> boots mixing with the clinking of</w:t>
      </w:r>
      <w:r w:rsidR="008C6952" w:rsidRPr="002A3931">
        <w:rPr>
          <w:rFonts w:ascii="Unikurd Web" w:eastAsia="Times New Roman" w:hAnsi="Unikurd Web" w:cs="Unikurd Web"/>
          <w:color w:val="000000" w:themeColor="text1"/>
          <w:sz w:val="24"/>
          <w:szCs w:val="24"/>
          <w:lang w:val="en-US" w:bidi="ar-KW"/>
        </w:rPr>
        <w:t xml:space="preserve"> arms and cartridges</w:t>
      </w:r>
      <w:r w:rsidR="0068799F" w:rsidRPr="002A3931">
        <w:rPr>
          <w:rFonts w:ascii="Unikurd Web" w:eastAsia="Times New Roman" w:hAnsi="Unikurd Web" w:cs="Unikurd Web"/>
          <w:color w:val="000000" w:themeColor="text1"/>
          <w:sz w:val="24"/>
          <w:szCs w:val="24"/>
          <w:lang w:val="en-US" w:bidi="ar-KW"/>
        </w:rPr>
        <w:t xml:space="preserve"> filled the air</w:t>
      </w:r>
      <w:r w:rsidR="008C6952" w:rsidRPr="002A3931">
        <w:rPr>
          <w:rFonts w:ascii="Unikurd Web" w:eastAsia="Times New Roman" w:hAnsi="Unikurd Web" w:cs="Unikurd Web"/>
          <w:color w:val="000000" w:themeColor="text1"/>
          <w:sz w:val="24"/>
          <w:szCs w:val="24"/>
          <w:lang w:val="en-US" w:bidi="ar-KW"/>
        </w:rPr>
        <w:t>. A sharp, sudden</w:t>
      </w:r>
      <w:r w:rsidR="0068799F" w:rsidRPr="002A3931">
        <w:rPr>
          <w:rFonts w:ascii="Unikurd Web" w:eastAsia="Times New Roman" w:hAnsi="Unikurd Web" w:cs="Unikurd Web"/>
          <w:color w:val="000000" w:themeColor="text1"/>
          <w:sz w:val="24"/>
          <w:szCs w:val="24"/>
          <w:lang w:val="en-US" w:bidi="ar-KW"/>
        </w:rPr>
        <w:t xml:space="preserve"> sensation shot through his body,</w:t>
      </w:r>
      <w:r w:rsidR="008C6952" w:rsidRPr="002A3931">
        <w:rPr>
          <w:rFonts w:ascii="Unikurd Web" w:eastAsia="Times New Roman" w:hAnsi="Unikurd Web" w:cs="Unikurd Web"/>
          <w:color w:val="000000" w:themeColor="text1"/>
          <w:sz w:val="24"/>
          <w:szCs w:val="24"/>
          <w:lang w:val="en-US" w:bidi="ar-KW"/>
        </w:rPr>
        <w:t xml:space="preserve"> start</w:t>
      </w:r>
      <w:r w:rsidR="0068799F" w:rsidRPr="002A3931">
        <w:rPr>
          <w:rFonts w:ascii="Unikurd Web" w:eastAsia="Times New Roman" w:hAnsi="Unikurd Web" w:cs="Unikurd Web"/>
          <w:color w:val="000000" w:themeColor="text1"/>
          <w:sz w:val="24"/>
          <w:szCs w:val="24"/>
          <w:lang w:val="en-US" w:bidi="ar-KW"/>
        </w:rPr>
        <w:t>ing</w:t>
      </w:r>
      <w:r w:rsidR="008C6952" w:rsidRPr="002A3931">
        <w:rPr>
          <w:rFonts w:ascii="Unikurd Web" w:eastAsia="Times New Roman" w:hAnsi="Unikurd Web" w:cs="Unikurd Web"/>
          <w:color w:val="000000" w:themeColor="text1"/>
          <w:sz w:val="24"/>
          <w:szCs w:val="24"/>
          <w:lang w:val="en-US" w:bidi="ar-KW"/>
        </w:rPr>
        <w:t xml:space="preserve"> from his toes</w:t>
      </w:r>
      <w:r w:rsidR="00B4329F" w:rsidRPr="002A3931">
        <w:rPr>
          <w:rFonts w:ascii="Unikurd Web" w:eastAsia="Times New Roman" w:hAnsi="Unikurd Web" w:cs="Unikurd Web"/>
          <w:color w:val="000000" w:themeColor="text1"/>
          <w:sz w:val="24"/>
          <w:szCs w:val="24"/>
          <w:lang w:val="en-US" w:bidi="ar-KW"/>
        </w:rPr>
        <w:t xml:space="preserve"> and reaching his</w:t>
      </w:r>
      <w:r w:rsidR="008C6952" w:rsidRPr="002A3931">
        <w:rPr>
          <w:rFonts w:ascii="Unikurd Web" w:eastAsia="Times New Roman" w:hAnsi="Unikurd Web" w:cs="Unikurd Web"/>
          <w:color w:val="000000" w:themeColor="text1"/>
          <w:sz w:val="24"/>
          <w:szCs w:val="24"/>
          <w:lang w:val="en-US" w:bidi="ar-KW"/>
        </w:rPr>
        <w:t xml:space="preserve"> head</w:t>
      </w:r>
      <w:r w:rsidR="00B4329F" w:rsidRPr="002A3931">
        <w:rPr>
          <w:rFonts w:ascii="Unikurd Web" w:eastAsia="Times New Roman" w:hAnsi="Unikurd Web" w:cs="Unikurd Web"/>
          <w:color w:val="000000" w:themeColor="text1"/>
          <w:sz w:val="24"/>
          <w:szCs w:val="24"/>
          <w:lang w:val="en-US" w:bidi="ar-KW"/>
        </w:rPr>
        <w:t>,</w:t>
      </w:r>
      <w:r w:rsidR="008C6952" w:rsidRPr="002A3931">
        <w:rPr>
          <w:rFonts w:ascii="Unikurd Web" w:eastAsia="Times New Roman" w:hAnsi="Unikurd Web" w:cs="Unikurd Web"/>
          <w:color w:val="000000" w:themeColor="text1"/>
          <w:sz w:val="24"/>
          <w:szCs w:val="24"/>
          <w:lang w:val="en-US" w:bidi="ar-KW"/>
        </w:rPr>
        <w:t xml:space="preserve"> as if needles were poking hi</w:t>
      </w:r>
      <w:r w:rsidR="00B4329F" w:rsidRPr="002A3931">
        <w:rPr>
          <w:rFonts w:ascii="Unikurd Web" w:eastAsia="Times New Roman" w:hAnsi="Unikurd Web" w:cs="Unikurd Web"/>
          <w:color w:val="000000" w:themeColor="text1"/>
          <w:sz w:val="24"/>
          <w:szCs w:val="24"/>
          <w:lang w:val="en-US" w:bidi="ar-KW"/>
        </w:rPr>
        <w:t xml:space="preserve">m. He felt </w:t>
      </w:r>
      <w:r w:rsidR="008C6952" w:rsidRPr="002A3931">
        <w:rPr>
          <w:rFonts w:ascii="Unikurd Web" w:eastAsia="Times New Roman" w:hAnsi="Unikurd Web" w:cs="Unikurd Web"/>
          <w:color w:val="000000" w:themeColor="text1"/>
          <w:sz w:val="24"/>
          <w:szCs w:val="24"/>
          <w:lang w:val="en-US" w:bidi="ar-KW"/>
        </w:rPr>
        <w:t>thousands of ominous threats that he could</w:t>
      </w:r>
      <w:r w:rsidR="00B4329F" w:rsidRPr="002A3931">
        <w:rPr>
          <w:rFonts w:ascii="Unikurd Web" w:eastAsia="Times New Roman" w:hAnsi="Unikurd Web" w:cs="Unikurd Web"/>
          <w:color w:val="000000" w:themeColor="text1"/>
          <w:sz w:val="24"/>
          <w:szCs w:val="24"/>
          <w:lang w:val="en-US" w:bidi="ar-KW"/>
        </w:rPr>
        <w:t>n’t comprehend in that moment and in</w:t>
      </w:r>
      <w:r w:rsidR="008C6952" w:rsidRPr="002A3931">
        <w:rPr>
          <w:rFonts w:ascii="Unikurd Web" w:eastAsia="Times New Roman" w:hAnsi="Unikurd Web" w:cs="Unikurd Web"/>
          <w:color w:val="000000" w:themeColor="text1"/>
          <w:sz w:val="24"/>
          <w:szCs w:val="24"/>
          <w:lang w:val="en-US" w:bidi="ar-KW"/>
        </w:rPr>
        <w:t xml:space="preserve"> that darkness. </w:t>
      </w:r>
      <w:r w:rsidR="00B4329F" w:rsidRPr="002A3931">
        <w:rPr>
          <w:rFonts w:ascii="Unikurd Web" w:eastAsia="Times New Roman" w:hAnsi="Unikurd Web" w:cs="Unikurd Web"/>
          <w:color w:val="000000" w:themeColor="text1"/>
          <w:sz w:val="24"/>
          <w:szCs w:val="24"/>
          <w:lang w:val="en-US" w:bidi="ar-KW"/>
        </w:rPr>
        <w:t>B</w:t>
      </w:r>
      <w:r w:rsidR="00AC34C9" w:rsidRPr="002A3931">
        <w:rPr>
          <w:rFonts w:ascii="Unikurd Web" w:eastAsia="Times New Roman" w:hAnsi="Unikurd Web" w:cs="Unikurd Web"/>
          <w:color w:val="000000" w:themeColor="text1"/>
          <w:sz w:val="24"/>
          <w:szCs w:val="24"/>
          <w:lang w:val="en-US" w:bidi="ar-KW"/>
        </w:rPr>
        <w:t>efore</w:t>
      </w:r>
      <w:r w:rsidR="00B4329F" w:rsidRPr="002A3931">
        <w:rPr>
          <w:rFonts w:ascii="Unikurd Web" w:eastAsia="Times New Roman" w:hAnsi="Unikurd Web" w:cs="Unikurd Web"/>
          <w:color w:val="000000" w:themeColor="text1"/>
          <w:sz w:val="24"/>
          <w:szCs w:val="24"/>
          <w:lang w:val="en-US" w:bidi="ar-KW"/>
        </w:rPr>
        <w:t xml:space="preserve"> long,</w:t>
      </w:r>
      <w:r w:rsidR="00AC34C9" w:rsidRPr="002A3931">
        <w:rPr>
          <w:rFonts w:ascii="Unikurd Web" w:eastAsia="Times New Roman" w:hAnsi="Unikurd Web" w:cs="Unikurd Web"/>
          <w:color w:val="000000" w:themeColor="text1"/>
          <w:sz w:val="24"/>
          <w:szCs w:val="24"/>
          <w:lang w:val="en-US" w:bidi="ar-KW"/>
        </w:rPr>
        <w:t xml:space="preserve"> a </w:t>
      </w:r>
      <w:r w:rsidR="00B4329F" w:rsidRPr="002A3931">
        <w:rPr>
          <w:rFonts w:ascii="Unikurd Web" w:eastAsia="Times New Roman" w:hAnsi="Unikurd Web" w:cs="Unikurd Web"/>
          <w:color w:val="000000" w:themeColor="text1"/>
          <w:sz w:val="24"/>
          <w:szCs w:val="24"/>
          <w:lang w:val="en-US" w:bidi="ar-KW"/>
        </w:rPr>
        <w:t>cold</w:t>
      </w:r>
      <w:r w:rsidR="00AC34C9" w:rsidRPr="002A3931">
        <w:rPr>
          <w:rFonts w:ascii="Unikurd Web" w:eastAsia="Times New Roman" w:hAnsi="Unikurd Web" w:cs="Unikurd Web"/>
          <w:color w:val="000000" w:themeColor="text1"/>
          <w:sz w:val="24"/>
          <w:szCs w:val="24"/>
          <w:lang w:val="en-US" w:bidi="ar-KW"/>
        </w:rPr>
        <w:t xml:space="preserve"> metal</w:t>
      </w:r>
      <w:r w:rsidR="00B4329F" w:rsidRPr="002A3931">
        <w:rPr>
          <w:rFonts w:ascii="Unikurd Web" w:eastAsia="Times New Roman" w:hAnsi="Unikurd Web" w:cs="Unikurd Web"/>
          <w:color w:val="000000" w:themeColor="text1"/>
          <w:sz w:val="24"/>
          <w:szCs w:val="24"/>
          <w:lang w:val="en-US" w:bidi="ar-KW"/>
        </w:rPr>
        <w:t xml:space="preserve"> object</w:t>
      </w:r>
      <w:r w:rsidR="00AC34C9" w:rsidRPr="002A3931">
        <w:rPr>
          <w:rFonts w:ascii="Unikurd Web" w:eastAsia="Times New Roman" w:hAnsi="Unikurd Web" w:cs="Unikurd Web"/>
          <w:color w:val="000000" w:themeColor="text1"/>
          <w:sz w:val="24"/>
          <w:szCs w:val="24"/>
          <w:lang w:val="en-US" w:bidi="ar-KW"/>
        </w:rPr>
        <w:t xml:space="preserve"> reached the back of his shoulder</w:t>
      </w:r>
      <w:r w:rsidR="00B4329F" w:rsidRPr="002A3931">
        <w:rPr>
          <w:rFonts w:ascii="Unikurd Web" w:eastAsia="Times New Roman" w:hAnsi="Unikurd Web" w:cs="Unikurd Web"/>
          <w:color w:val="000000" w:themeColor="text1"/>
          <w:sz w:val="24"/>
          <w:szCs w:val="24"/>
          <w:lang w:val="en-US" w:bidi="ar-KW"/>
        </w:rPr>
        <w:t>-</w:t>
      </w:r>
      <w:r w:rsidR="00AC34C9" w:rsidRPr="002A3931">
        <w:rPr>
          <w:rFonts w:ascii="Unikurd Web" w:eastAsia="Times New Roman" w:hAnsi="Unikurd Web" w:cs="Unikurd Web"/>
          <w:color w:val="000000" w:themeColor="text1"/>
          <w:sz w:val="24"/>
          <w:szCs w:val="24"/>
          <w:lang w:val="en-US" w:bidi="ar-KW"/>
        </w:rPr>
        <w:t>the muzzle of a gun</w:t>
      </w:r>
      <w:r w:rsidR="00B4329F" w:rsidRPr="002A3931">
        <w:rPr>
          <w:rFonts w:ascii="Unikurd Web" w:eastAsia="Times New Roman" w:hAnsi="Unikurd Web" w:cs="Unikurd Web"/>
          <w:color w:val="000000" w:themeColor="text1"/>
          <w:sz w:val="24"/>
          <w:szCs w:val="24"/>
          <w:lang w:val="en-US" w:bidi="ar-KW"/>
        </w:rPr>
        <w:t xml:space="preserve"> pressing against his entire body.</w:t>
      </w:r>
      <w:r w:rsidR="00AC34C9" w:rsidRPr="002A3931">
        <w:rPr>
          <w:rFonts w:ascii="Unikurd Web" w:eastAsia="Times New Roman" w:hAnsi="Unikurd Web" w:cs="Unikurd Web"/>
          <w:color w:val="000000" w:themeColor="text1"/>
          <w:sz w:val="24"/>
          <w:szCs w:val="24"/>
          <w:lang w:val="en-US" w:bidi="ar-KW"/>
        </w:rPr>
        <w:t xml:space="preserve">     </w:t>
      </w:r>
    </w:p>
    <w:p w14:paraId="49BE93BC" w14:textId="1EA49A6C" w:rsidR="00DE0805" w:rsidRPr="002A3931" w:rsidRDefault="00DE0805" w:rsidP="00DE0805">
      <w:pPr>
        <w:bidi/>
        <w:spacing w:after="0" w:line="360" w:lineRule="auto"/>
        <w:ind w:left="720"/>
        <w:jc w:val="right"/>
        <w:rPr>
          <w:rFonts w:ascii="Unikurd Web" w:eastAsia="Times New Roman" w:hAnsi="Unikurd Web" w:cs="Unikurd Web"/>
          <w:color w:val="000000" w:themeColor="text1"/>
          <w:sz w:val="24"/>
          <w:szCs w:val="24"/>
          <w:lang w:val="en-US" w:bidi="ar-KW"/>
        </w:rPr>
      </w:pPr>
      <w:r w:rsidRPr="002A3931">
        <w:rPr>
          <w:rFonts w:ascii="Unikurd Web" w:eastAsia="Times New Roman" w:hAnsi="Unikurd Web" w:cs="Unikurd Web"/>
          <w:color w:val="000000" w:themeColor="text1"/>
          <w:sz w:val="24"/>
          <w:szCs w:val="24"/>
          <w:lang w:val="en-US" w:bidi="ar-KW"/>
        </w:rPr>
        <w:t>His hands</w:t>
      </w:r>
      <w:r w:rsidR="00B4329F" w:rsidRPr="002A3931">
        <w:rPr>
          <w:rFonts w:ascii="Unikurd Web" w:eastAsia="Times New Roman" w:hAnsi="Unikurd Web" w:cs="Unikurd Web"/>
          <w:color w:val="000000" w:themeColor="text1"/>
          <w:sz w:val="24"/>
          <w:szCs w:val="24"/>
          <w:lang w:val="en-US" w:bidi="ar-KW"/>
        </w:rPr>
        <w:t xml:space="preserve"> remained raised</w:t>
      </w:r>
      <w:r w:rsidRPr="002A3931">
        <w:rPr>
          <w:rFonts w:ascii="Unikurd Web" w:eastAsia="Times New Roman" w:hAnsi="Unikurd Web" w:cs="Unikurd Web"/>
          <w:color w:val="000000" w:themeColor="text1"/>
          <w:sz w:val="24"/>
          <w:szCs w:val="24"/>
          <w:lang w:val="en-US" w:bidi="ar-KW"/>
        </w:rPr>
        <w:t xml:space="preserve"> above his head</w:t>
      </w:r>
      <w:r w:rsidR="00B4329F" w:rsidRPr="002A3931">
        <w:rPr>
          <w:rFonts w:ascii="Unikurd Web" w:eastAsia="Times New Roman" w:hAnsi="Unikurd Web" w:cs="Unikurd Web"/>
          <w:color w:val="000000" w:themeColor="text1"/>
          <w:sz w:val="24"/>
          <w:szCs w:val="24"/>
          <w:lang w:val="en-US" w:bidi="ar-KW"/>
        </w:rPr>
        <w:t>, becoming heavy and</w:t>
      </w:r>
      <w:r w:rsidRPr="002A3931">
        <w:rPr>
          <w:rFonts w:ascii="Unikurd Web" w:eastAsia="Times New Roman" w:hAnsi="Unikurd Web" w:cs="Unikurd Web"/>
          <w:color w:val="000000" w:themeColor="text1"/>
          <w:sz w:val="24"/>
          <w:szCs w:val="24"/>
          <w:lang w:val="en-US" w:bidi="ar-KW"/>
        </w:rPr>
        <w:t xml:space="preserve"> numb.</w:t>
      </w:r>
      <w:r w:rsidR="00B4329F" w:rsidRPr="002A3931">
        <w:rPr>
          <w:rFonts w:ascii="Unikurd Web" w:eastAsia="Times New Roman" w:hAnsi="Unikurd Web" w:cs="Unikurd Web"/>
          <w:color w:val="000000" w:themeColor="text1"/>
          <w:sz w:val="24"/>
          <w:szCs w:val="24"/>
          <w:lang w:val="en-US" w:bidi="ar-KW"/>
        </w:rPr>
        <w:t xml:space="preserve"> </w:t>
      </w:r>
      <w:r w:rsidRPr="002A3931">
        <w:rPr>
          <w:rFonts w:ascii="Unikurd Web" w:eastAsia="Times New Roman" w:hAnsi="Unikurd Web" w:cs="Unikurd Web"/>
          <w:color w:val="000000" w:themeColor="text1"/>
          <w:sz w:val="24"/>
          <w:szCs w:val="24"/>
          <w:lang w:val="en-US" w:bidi="ar-KW"/>
        </w:rPr>
        <w:t>Somebody</w:t>
      </w:r>
      <w:r w:rsidR="00B4329F" w:rsidRPr="002A3931">
        <w:rPr>
          <w:rFonts w:ascii="Unikurd Web" w:eastAsia="Times New Roman" w:hAnsi="Unikurd Web" w:cs="Unikurd Web"/>
          <w:color w:val="000000" w:themeColor="text1"/>
          <w:sz w:val="24"/>
          <w:szCs w:val="24"/>
          <w:lang w:val="en-US" w:bidi="ar-KW"/>
        </w:rPr>
        <w:t xml:space="preserve"> behind </w:t>
      </w:r>
      <w:r w:rsidRPr="002A3931">
        <w:rPr>
          <w:rFonts w:ascii="Unikurd Web" w:eastAsia="Times New Roman" w:hAnsi="Unikurd Web" w:cs="Unikurd Web"/>
          <w:color w:val="000000" w:themeColor="text1"/>
          <w:sz w:val="24"/>
          <w:szCs w:val="24"/>
          <w:lang w:val="en-US" w:bidi="ar-KW"/>
        </w:rPr>
        <w:t>him quickly</w:t>
      </w:r>
      <w:r w:rsidR="00B4329F" w:rsidRPr="002A3931">
        <w:rPr>
          <w:rFonts w:ascii="Unikurd Web" w:eastAsia="Times New Roman" w:hAnsi="Unikurd Web" w:cs="Unikurd Web"/>
          <w:color w:val="000000" w:themeColor="text1"/>
          <w:sz w:val="24"/>
          <w:szCs w:val="24"/>
          <w:lang w:val="en-US" w:bidi="ar-KW"/>
        </w:rPr>
        <w:t xml:space="preserve"> asked,</w:t>
      </w:r>
      <w:r w:rsidRPr="002A3931">
        <w:rPr>
          <w:rFonts w:ascii="Unikurd Web" w:eastAsia="Times New Roman" w:hAnsi="Unikurd Web" w:cs="Unikurd Web"/>
          <w:color w:val="000000" w:themeColor="text1"/>
          <w:sz w:val="24"/>
          <w:szCs w:val="24"/>
          <w:lang w:val="en-US" w:bidi="ar-KW"/>
        </w:rPr>
        <w:t xml:space="preserve"> “</w:t>
      </w:r>
      <w:r w:rsidR="00B4329F" w:rsidRPr="002A3931">
        <w:rPr>
          <w:rFonts w:ascii="Unikurd Web" w:eastAsia="Times New Roman" w:hAnsi="Unikurd Web" w:cs="Unikurd Web"/>
          <w:color w:val="000000" w:themeColor="text1"/>
          <w:sz w:val="24"/>
          <w:szCs w:val="24"/>
          <w:lang w:val="en-US" w:bidi="ar-KW"/>
        </w:rPr>
        <w:t>W</w:t>
      </w:r>
      <w:r w:rsidRPr="002A3931">
        <w:rPr>
          <w:rFonts w:ascii="Unikurd Web" w:eastAsia="Times New Roman" w:hAnsi="Unikurd Web" w:cs="Unikurd Web"/>
          <w:color w:val="000000" w:themeColor="text1"/>
          <w:sz w:val="24"/>
          <w:szCs w:val="24"/>
          <w:lang w:val="en-US" w:bidi="ar-KW"/>
        </w:rPr>
        <w:t>ho are you?”</w:t>
      </w:r>
    </w:p>
    <w:p w14:paraId="2F365F6D" w14:textId="77777777" w:rsidR="00DE0805" w:rsidRPr="002A3931" w:rsidRDefault="00DE0805" w:rsidP="00DE0805">
      <w:pPr>
        <w:bidi/>
        <w:spacing w:after="0" w:line="360" w:lineRule="auto"/>
        <w:ind w:left="720"/>
        <w:jc w:val="right"/>
        <w:rPr>
          <w:rFonts w:ascii="Unikurd Web" w:eastAsia="Times New Roman" w:hAnsi="Unikurd Web" w:cs="Unikurd Web"/>
          <w:color w:val="000000" w:themeColor="text1"/>
          <w:sz w:val="24"/>
          <w:szCs w:val="24"/>
          <w:lang w:val="en-US" w:bidi="ar-KW"/>
        </w:rPr>
      </w:pPr>
      <w:r w:rsidRPr="002A3931">
        <w:rPr>
          <w:rFonts w:ascii="Unikurd Web" w:eastAsia="Times New Roman" w:hAnsi="Unikurd Web" w:cs="Unikurd Web"/>
          <w:color w:val="000000" w:themeColor="text1"/>
          <w:sz w:val="24"/>
          <w:szCs w:val="24"/>
          <w:lang w:val="en-US" w:bidi="ar-KW"/>
        </w:rPr>
        <w:t>“My name is Omar.”</w:t>
      </w:r>
    </w:p>
    <w:p w14:paraId="53F7A10D" w14:textId="77777777" w:rsidR="00DE0805" w:rsidRPr="002A3931" w:rsidRDefault="00DE0805" w:rsidP="00DE0805">
      <w:pPr>
        <w:bidi/>
        <w:spacing w:after="0" w:line="360" w:lineRule="auto"/>
        <w:ind w:left="720"/>
        <w:jc w:val="right"/>
        <w:rPr>
          <w:rFonts w:ascii="Unikurd Web" w:eastAsia="Times New Roman" w:hAnsi="Unikurd Web" w:cs="Unikurd Web"/>
          <w:color w:val="000000" w:themeColor="text1"/>
          <w:sz w:val="24"/>
          <w:szCs w:val="24"/>
          <w:lang w:val="en-US" w:bidi="ar-KW"/>
        </w:rPr>
      </w:pPr>
      <w:r w:rsidRPr="002A3931">
        <w:rPr>
          <w:rFonts w:ascii="Unikurd Web" w:eastAsia="Times New Roman" w:hAnsi="Unikurd Web" w:cs="Unikurd Web"/>
          <w:color w:val="000000" w:themeColor="text1"/>
          <w:sz w:val="24"/>
          <w:szCs w:val="24"/>
          <w:lang w:val="en-US" w:bidi="ar-KW"/>
        </w:rPr>
        <w:t>“What is your job?”</w:t>
      </w:r>
    </w:p>
    <w:p w14:paraId="5DEA625D" w14:textId="727DE781" w:rsidR="00DE0805" w:rsidRPr="002A3931" w:rsidRDefault="00B4329F" w:rsidP="00DE0805">
      <w:pPr>
        <w:bidi/>
        <w:spacing w:after="0" w:line="360" w:lineRule="auto"/>
        <w:ind w:left="720"/>
        <w:jc w:val="right"/>
        <w:rPr>
          <w:rFonts w:ascii="Unikurd Web" w:eastAsia="Times New Roman" w:hAnsi="Unikurd Web" w:cs="Unikurd Web"/>
          <w:color w:val="000000" w:themeColor="text1"/>
          <w:sz w:val="24"/>
          <w:szCs w:val="24"/>
          <w:lang w:val="en-US" w:bidi="ar-KW"/>
        </w:rPr>
      </w:pPr>
      <w:r w:rsidRPr="002A3931">
        <w:rPr>
          <w:rFonts w:ascii="Unikurd Web" w:eastAsia="Times New Roman" w:hAnsi="Unikurd Web" w:cs="Unikurd Web"/>
          <w:color w:val="000000" w:themeColor="text1"/>
          <w:sz w:val="24"/>
          <w:szCs w:val="24"/>
          <w:lang w:val="en-US" w:bidi="ar-KW"/>
        </w:rPr>
        <w:t>“I am a b</w:t>
      </w:r>
      <w:r w:rsidR="00DE0805" w:rsidRPr="002A3931">
        <w:rPr>
          <w:rFonts w:ascii="Unikurd Web" w:eastAsia="Times New Roman" w:hAnsi="Unikurd Web" w:cs="Unikurd Web"/>
          <w:color w:val="000000" w:themeColor="text1"/>
          <w:sz w:val="24"/>
          <w:szCs w:val="24"/>
          <w:lang w:val="en-US" w:bidi="ar-KW"/>
        </w:rPr>
        <w:t>aker at night.”</w:t>
      </w:r>
    </w:p>
    <w:p w14:paraId="03CC602E" w14:textId="3BE02875" w:rsidR="00DE0805" w:rsidRPr="002A3931" w:rsidRDefault="00DE0805" w:rsidP="00DE0805">
      <w:pPr>
        <w:bidi/>
        <w:spacing w:after="0" w:line="360" w:lineRule="auto"/>
        <w:ind w:left="720"/>
        <w:jc w:val="right"/>
        <w:rPr>
          <w:rFonts w:ascii="Unikurd Web" w:eastAsia="Times New Roman" w:hAnsi="Unikurd Web" w:cs="Unikurd Web"/>
          <w:color w:val="000000" w:themeColor="text1"/>
          <w:sz w:val="24"/>
          <w:szCs w:val="24"/>
          <w:lang w:val="en-US" w:bidi="ar-KW"/>
        </w:rPr>
      </w:pPr>
      <w:r w:rsidRPr="002A3931">
        <w:rPr>
          <w:rFonts w:ascii="Unikurd Web" w:eastAsia="Times New Roman" w:hAnsi="Unikurd Web" w:cs="Unikurd Web"/>
          <w:color w:val="000000" w:themeColor="text1"/>
          <w:sz w:val="24"/>
          <w:szCs w:val="24"/>
          <w:lang w:val="en-US" w:bidi="ar-KW"/>
        </w:rPr>
        <w:t xml:space="preserve">“What about </w:t>
      </w:r>
      <w:r w:rsidR="00B4329F" w:rsidRPr="002A3931">
        <w:rPr>
          <w:rFonts w:ascii="Unikurd Web" w:eastAsia="Times New Roman" w:hAnsi="Unikurd Web" w:cs="Unikurd Web"/>
          <w:color w:val="000000" w:themeColor="text1"/>
          <w:sz w:val="24"/>
          <w:szCs w:val="24"/>
          <w:lang w:val="en-US" w:bidi="ar-KW"/>
        </w:rPr>
        <w:t xml:space="preserve">during </w:t>
      </w:r>
      <w:r w:rsidRPr="002A3931">
        <w:rPr>
          <w:rFonts w:ascii="Unikurd Web" w:eastAsia="Times New Roman" w:hAnsi="Unikurd Web" w:cs="Unikurd Web"/>
          <w:color w:val="000000" w:themeColor="text1"/>
          <w:sz w:val="24"/>
          <w:szCs w:val="24"/>
          <w:lang w:val="en-US" w:bidi="ar-KW"/>
        </w:rPr>
        <w:t>the daytime?”</w:t>
      </w:r>
    </w:p>
    <w:p w14:paraId="529288BF" w14:textId="6F507965" w:rsidR="00DE0805" w:rsidRPr="002A3931" w:rsidRDefault="00DE0805" w:rsidP="00DE0805">
      <w:pPr>
        <w:bidi/>
        <w:spacing w:after="0" w:line="360" w:lineRule="auto"/>
        <w:ind w:left="720"/>
        <w:jc w:val="right"/>
        <w:rPr>
          <w:rFonts w:ascii="Unikurd Web" w:eastAsia="Times New Roman" w:hAnsi="Unikurd Web" w:cs="Unikurd Web"/>
          <w:color w:val="000000" w:themeColor="text1"/>
          <w:sz w:val="24"/>
          <w:szCs w:val="24"/>
          <w:lang w:val="en-US" w:bidi="ar-KW"/>
        </w:rPr>
      </w:pPr>
      <w:r w:rsidRPr="002A3931">
        <w:rPr>
          <w:rFonts w:ascii="Unikurd Web" w:eastAsia="Times New Roman" w:hAnsi="Unikurd Web" w:cs="Unikurd Web"/>
          <w:color w:val="000000" w:themeColor="text1"/>
          <w:sz w:val="24"/>
          <w:szCs w:val="24"/>
          <w:lang w:val="en-US" w:bidi="ar-KW"/>
        </w:rPr>
        <w:t>“</w:t>
      </w:r>
      <w:r w:rsidR="00B4329F" w:rsidRPr="002A3931">
        <w:rPr>
          <w:rFonts w:ascii="Unikurd Web" w:eastAsia="Times New Roman" w:hAnsi="Unikurd Web" w:cs="Unikurd Web"/>
          <w:color w:val="000000" w:themeColor="text1"/>
          <w:sz w:val="24"/>
          <w:szCs w:val="24"/>
          <w:lang w:val="en-US" w:bidi="ar-KW"/>
        </w:rPr>
        <w:t>I work as a n</w:t>
      </w:r>
      <w:r w:rsidRPr="002A3931">
        <w:rPr>
          <w:rFonts w:ascii="Unikurd Web" w:eastAsia="Times New Roman" w:hAnsi="Unikurd Web" w:cs="Unikurd Web"/>
          <w:color w:val="000000" w:themeColor="text1"/>
          <w:sz w:val="24"/>
          <w:szCs w:val="24"/>
          <w:lang w:val="en-US" w:bidi="ar-KW"/>
        </w:rPr>
        <w:t>ursery guardian.”</w:t>
      </w:r>
    </w:p>
    <w:p w14:paraId="5A94DE87" w14:textId="77777777" w:rsidR="00972B88" w:rsidRPr="002A3931" w:rsidRDefault="00972B88" w:rsidP="00972B88">
      <w:pPr>
        <w:bidi/>
        <w:spacing w:after="0" w:line="360" w:lineRule="auto"/>
        <w:ind w:left="720"/>
        <w:jc w:val="right"/>
        <w:rPr>
          <w:rFonts w:ascii="Unikurd Web" w:eastAsia="Times New Roman" w:hAnsi="Unikurd Web" w:cs="Unikurd Web"/>
          <w:color w:val="000000" w:themeColor="text1"/>
          <w:sz w:val="24"/>
          <w:szCs w:val="24"/>
          <w:lang w:val="en-US" w:bidi="ar-KW"/>
        </w:rPr>
      </w:pPr>
      <w:r w:rsidRPr="002A3931">
        <w:rPr>
          <w:rFonts w:ascii="Unikurd Web" w:eastAsia="Times New Roman" w:hAnsi="Unikurd Web" w:cs="Unikurd Web"/>
          <w:color w:val="000000" w:themeColor="text1"/>
          <w:sz w:val="24"/>
          <w:szCs w:val="24"/>
          <w:lang w:val="en-US" w:bidi="ar-KW"/>
        </w:rPr>
        <w:t xml:space="preserve">“Where </w:t>
      </w:r>
      <w:r w:rsidR="0009079F" w:rsidRPr="002A3931">
        <w:rPr>
          <w:rFonts w:ascii="Unikurd Web" w:eastAsia="Times New Roman" w:hAnsi="Unikurd Web" w:cs="Unikurd Web"/>
          <w:color w:val="000000" w:themeColor="text1"/>
          <w:sz w:val="24"/>
          <w:szCs w:val="24"/>
          <w:lang w:val="en-US" w:bidi="ar-KW"/>
        </w:rPr>
        <w:t>is your house</w:t>
      </w:r>
      <w:r w:rsidRPr="002A3931">
        <w:rPr>
          <w:rFonts w:ascii="Unikurd Web" w:eastAsia="Times New Roman" w:hAnsi="Unikurd Web" w:cs="Unikurd Web"/>
          <w:color w:val="000000" w:themeColor="text1"/>
          <w:sz w:val="24"/>
          <w:szCs w:val="24"/>
          <w:lang w:val="en-US" w:bidi="ar-KW"/>
        </w:rPr>
        <w:t>?”</w:t>
      </w:r>
    </w:p>
    <w:p w14:paraId="1C29C467" w14:textId="78E9FF66" w:rsidR="00972B88" w:rsidRPr="002A3931" w:rsidRDefault="00972B88" w:rsidP="00972B88">
      <w:pPr>
        <w:bidi/>
        <w:spacing w:after="0" w:line="360" w:lineRule="auto"/>
        <w:ind w:left="720"/>
        <w:jc w:val="right"/>
        <w:rPr>
          <w:rFonts w:ascii="Unikurd Web" w:eastAsia="Times New Roman" w:hAnsi="Unikurd Web" w:cs="Unikurd Web"/>
          <w:color w:val="000000" w:themeColor="text1"/>
          <w:sz w:val="24"/>
          <w:szCs w:val="24"/>
          <w:lang w:val="en-US" w:bidi="ar-KW"/>
        </w:rPr>
      </w:pPr>
      <w:r w:rsidRPr="002A3931">
        <w:rPr>
          <w:rFonts w:ascii="Unikurd Web" w:eastAsia="Times New Roman" w:hAnsi="Unikurd Web" w:cs="Unikurd Web"/>
          <w:color w:val="000000" w:themeColor="text1"/>
          <w:sz w:val="24"/>
          <w:szCs w:val="24"/>
          <w:lang w:val="en-US" w:bidi="ar-KW"/>
        </w:rPr>
        <w:t>“Four alle</w:t>
      </w:r>
      <w:r w:rsidR="00B4329F" w:rsidRPr="002A3931">
        <w:rPr>
          <w:rFonts w:ascii="Unikurd Web" w:eastAsia="Times New Roman" w:hAnsi="Unikurd Web" w:cs="Unikurd Web"/>
          <w:color w:val="000000" w:themeColor="text1"/>
          <w:sz w:val="24"/>
          <w:szCs w:val="24"/>
          <w:lang w:val="en-US" w:bidi="ar-KW"/>
        </w:rPr>
        <w:t>ys</w:t>
      </w:r>
      <w:r w:rsidRPr="002A3931">
        <w:rPr>
          <w:rFonts w:ascii="Unikurd Web" w:eastAsia="Times New Roman" w:hAnsi="Unikurd Web" w:cs="Unikurd Web"/>
          <w:color w:val="000000" w:themeColor="text1"/>
          <w:sz w:val="24"/>
          <w:szCs w:val="24"/>
          <w:lang w:val="en-US" w:bidi="ar-KW"/>
        </w:rPr>
        <w:t xml:space="preserve"> down</w:t>
      </w:r>
      <w:r w:rsidR="00B4329F" w:rsidRPr="002A3931">
        <w:rPr>
          <w:rFonts w:ascii="Unikurd Web" w:eastAsia="Times New Roman" w:hAnsi="Unikurd Web" w:cs="Unikurd Web"/>
          <w:color w:val="000000" w:themeColor="text1"/>
          <w:sz w:val="24"/>
          <w:szCs w:val="24"/>
          <w:lang w:val="en-US" w:bidi="ar-KW"/>
        </w:rPr>
        <w:t xml:space="preserve"> from</w:t>
      </w:r>
      <w:r w:rsidRPr="002A3931">
        <w:rPr>
          <w:rFonts w:ascii="Unikurd Web" w:eastAsia="Times New Roman" w:hAnsi="Unikurd Web" w:cs="Unikurd Web"/>
          <w:color w:val="000000" w:themeColor="text1"/>
          <w:sz w:val="24"/>
          <w:szCs w:val="24"/>
          <w:lang w:val="en-US" w:bidi="ar-KW"/>
        </w:rPr>
        <w:t xml:space="preserve"> here.”</w:t>
      </w:r>
    </w:p>
    <w:p w14:paraId="0960515A" w14:textId="77777777" w:rsidR="00972B88" w:rsidRPr="002A3931" w:rsidRDefault="00972B88" w:rsidP="00972B88">
      <w:pPr>
        <w:bidi/>
        <w:spacing w:after="0" w:line="360" w:lineRule="auto"/>
        <w:ind w:left="720"/>
        <w:jc w:val="right"/>
        <w:rPr>
          <w:rFonts w:ascii="Unikurd Web" w:eastAsia="Times New Roman" w:hAnsi="Unikurd Web" w:cs="Unikurd Web"/>
          <w:color w:val="000000" w:themeColor="text1"/>
          <w:sz w:val="24"/>
          <w:szCs w:val="24"/>
          <w:lang w:val="en-US" w:bidi="ar-KW"/>
        </w:rPr>
      </w:pPr>
      <w:r w:rsidRPr="002A3931">
        <w:rPr>
          <w:rFonts w:ascii="Unikurd Web" w:eastAsia="Times New Roman" w:hAnsi="Unikurd Web" w:cs="Unikurd Web"/>
          <w:color w:val="000000" w:themeColor="text1"/>
          <w:sz w:val="24"/>
          <w:szCs w:val="24"/>
          <w:lang w:val="en-US" w:bidi="ar-KW"/>
        </w:rPr>
        <w:t>“Do you have a family?”</w:t>
      </w:r>
    </w:p>
    <w:p w14:paraId="4F1DAA6F" w14:textId="77777777" w:rsidR="00972B88" w:rsidRPr="002A3931" w:rsidRDefault="00972B88" w:rsidP="00972B88">
      <w:pPr>
        <w:bidi/>
        <w:spacing w:after="0" w:line="360" w:lineRule="auto"/>
        <w:ind w:left="720"/>
        <w:jc w:val="right"/>
        <w:rPr>
          <w:rFonts w:ascii="Unikurd Web" w:eastAsia="Times New Roman" w:hAnsi="Unikurd Web" w:cs="Unikurd Web"/>
          <w:color w:val="000000" w:themeColor="text1"/>
          <w:sz w:val="24"/>
          <w:szCs w:val="24"/>
          <w:lang w:val="en-US" w:bidi="ar-KW"/>
        </w:rPr>
      </w:pPr>
      <w:r w:rsidRPr="002A3931">
        <w:rPr>
          <w:rFonts w:ascii="Unikurd Web" w:eastAsia="Times New Roman" w:hAnsi="Unikurd Web" w:cs="Unikurd Web"/>
          <w:color w:val="000000" w:themeColor="text1"/>
          <w:sz w:val="24"/>
          <w:szCs w:val="24"/>
          <w:lang w:val="en-US" w:bidi="ar-KW"/>
        </w:rPr>
        <w:t>“Yes.”</w:t>
      </w:r>
    </w:p>
    <w:p w14:paraId="40203BC4" w14:textId="77777777" w:rsidR="00972B88" w:rsidRPr="002A3931" w:rsidRDefault="00972B88" w:rsidP="00972B88">
      <w:pPr>
        <w:bidi/>
        <w:spacing w:after="0" w:line="360" w:lineRule="auto"/>
        <w:ind w:left="720"/>
        <w:jc w:val="right"/>
        <w:rPr>
          <w:rFonts w:ascii="Unikurd Web" w:eastAsia="Times New Roman" w:hAnsi="Unikurd Web" w:cs="Unikurd Web"/>
          <w:color w:val="000000" w:themeColor="text1"/>
          <w:sz w:val="24"/>
          <w:szCs w:val="24"/>
          <w:lang w:val="en-US" w:bidi="ar-KW"/>
        </w:rPr>
      </w:pPr>
      <w:r w:rsidRPr="002A3931">
        <w:rPr>
          <w:rFonts w:ascii="Unikurd Web" w:eastAsia="Times New Roman" w:hAnsi="Unikurd Web" w:cs="Unikurd Web"/>
          <w:color w:val="000000" w:themeColor="text1"/>
          <w:sz w:val="24"/>
          <w:szCs w:val="24"/>
          <w:lang w:val="en-US" w:bidi="ar-KW"/>
        </w:rPr>
        <w:t>“How many children do you have?”</w:t>
      </w:r>
    </w:p>
    <w:p w14:paraId="2FA1A712" w14:textId="77777777" w:rsidR="00972B88" w:rsidRPr="002A3931" w:rsidRDefault="00972B88" w:rsidP="00972B88">
      <w:pPr>
        <w:bidi/>
        <w:spacing w:after="0" w:line="360" w:lineRule="auto"/>
        <w:ind w:left="720"/>
        <w:jc w:val="right"/>
        <w:rPr>
          <w:rFonts w:ascii="Unikurd Web" w:eastAsia="Times New Roman" w:hAnsi="Unikurd Web" w:cs="Unikurd Web"/>
          <w:color w:val="000000" w:themeColor="text1"/>
          <w:sz w:val="24"/>
          <w:szCs w:val="24"/>
          <w:lang w:val="en-US" w:bidi="ar-KW"/>
        </w:rPr>
      </w:pPr>
      <w:r w:rsidRPr="002A3931">
        <w:rPr>
          <w:rFonts w:ascii="Unikurd Web" w:eastAsia="Times New Roman" w:hAnsi="Unikurd Web" w:cs="Unikurd Web"/>
          <w:color w:val="000000" w:themeColor="text1"/>
          <w:sz w:val="24"/>
          <w:szCs w:val="24"/>
          <w:lang w:val="en-US" w:bidi="ar-KW"/>
        </w:rPr>
        <w:t>“Five.”</w:t>
      </w:r>
    </w:p>
    <w:p w14:paraId="67932159" w14:textId="38356AFE" w:rsidR="00972B88" w:rsidRPr="002A3931" w:rsidRDefault="00972B88" w:rsidP="00972B88">
      <w:pPr>
        <w:bidi/>
        <w:spacing w:after="0" w:line="360" w:lineRule="auto"/>
        <w:ind w:left="720"/>
        <w:jc w:val="right"/>
        <w:rPr>
          <w:rFonts w:ascii="Unikurd Web" w:eastAsia="Times New Roman" w:hAnsi="Unikurd Web" w:cs="Unikurd Web"/>
          <w:color w:val="000000" w:themeColor="text1"/>
          <w:sz w:val="24"/>
          <w:szCs w:val="24"/>
          <w:lang w:val="en-US" w:bidi="ar-KW"/>
        </w:rPr>
      </w:pPr>
      <w:r w:rsidRPr="002A3931">
        <w:rPr>
          <w:rFonts w:ascii="Unikurd Web" w:eastAsia="Times New Roman" w:hAnsi="Unikurd Web" w:cs="Unikurd Web"/>
          <w:color w:val="000000" w:themeColor="text1"/>
          <w:sz w:val="24"/>
          <w:szCs w:val="24"/>
          <w:lang w:val="en-US" w:bidi="ar-KW"/>
        </w:rPr>
        <w:t>“Any of your sons</w:t>
      </w:r>
      <w:r w:rsidR="000C5F2C" w:rsidRPr="002A3931">
        <w:rPr>
          <w:rFonts w:ascii="Unikurd Web" w:eastAsia="Times New Roman" w:hAnsi="Unikurd Web" w:cs="Unikurd Web"/>
          <w:color w:val="000000" w:themeColor="text1"/>
          <w:sz w:val="24"/>
          <w:szCs w:val="24"/>
          <w:lang w:val="en-US" w:bidi="ar-KW"/>
        </w:rPr>
        <w:t xml:space="preserve"> a</w:t>
      </w:r>
      <w:r w:rsidRPr="002A3931">
        <w:rPr>
          <w:rFonts w:ascii="Unikurd Web" w:eastAsia="Times New Roman" w:hAnsi="Unikurd Web" w:cs="Unikurd Web"/>
          <w:color w:val="000000" w:themeColor="text1"/>
          <w:sz w:val="24"/>
          <w:szCs w:val="24"/>
          <w:lang w:val="en-US" w:bidi="ar-KW"/>
        </w:rPr>
        <w:t xml:space="preserve"> Peshmergah?”</w:t>
      </w:r>
    </w:p>
    <w:p w14:paraId="12733BEF" w14:textId="671AAA42" w:rsidR="00972B88" w:rsidRPr="002A3931" w:rsidRDefault="00972B88" w:rsidP="00972B88">
      <w:pPr>
        <w:bidi/>
        <w:spacing w:after="0" w:line="360" w:lineRule="auto"/>
        <w:ind w:left="720"/>
        <w:jc w:val="right"/>
        <w:rPr>
          <w:rFonts w:ascii="Unikurd Web" w:eastAsia="Times New Roman" w:hAnsi="Unikurd Web" w:cs="Unikurd Web"/>
          <w:color w:val="000000" w:themeColor="text1"/>
          <w:sz w:val="24"/>
          <w:szCs w:val="24"/>
          <w:lang w:val="en-US" w:bidi="ar-KW"/>
        </w:rPr>
      </w:pPr>
      <w:r w:rsidRPr="002A3931">
        <w:rPr>
          <w:rFonts w:ascii="Unikurd Web" w:eastAsia="Times New Roman" w:hAnsi="Unikurd Web" w:cs="Unikurd Web"/>
          <w:color w:val="000000" w:themeColor="text1"/>
          <w:sz w:val="24"/>
          <w:szCs w:val="24"/>
          <w:lang w:val="en-US" w:bidi="ar-KW"/>
        </w:rPr>
        <w:t>“No, Sir</w:t>
      </w:r>
      <w:r w:rsidR="000C5F2C" w:rsidRPr="002A3931">
        <w:rPr>
          <w:rFonts w:ascii="Unikurd Web" w:eastAsia="Times New Roman" w:hAnsi="Unikurd Web" w:cs="Unikurd Web"/>
          <w:color w:val="000000" w:themeColor="text1"/>
          <w:sz w:val="24"/>
          <w:szCs w:val="24"/>
          <w:lang w:val="en-US" w:bidi="ar-KW"/>
        </w:rPr>
        <w:t>.</w:t>
      </w:r>
      <w:r w:rsidRPr="002A3931">
        <w:rPr>
          <w:rFonts w:ascii="Unikurd Web" w:eastAsia="Times New Roman" w:hAnsi="Unikurd Web" w:cs="Unikurd Web"/>
          <w:color w:val="000000" w:themeColor="text1"/>
          <w:sz w:val="24"/>
          <w:szCs w:val="24"/>
          <w:lang w:val="en-US" w:bidi="ar-KW"/>
        </w:rPr>
        <w:t xml:space="preserve"> </w:t>
      </w:r>
      <w:r w:rsidR="000C5F2C" w:rsidRPr="002A3931">
        <w:rPr>
          <w:rFonts w:ascii="Unikurd Web" w:eastAsia="Times New Roman" w:hAnsi="Unikurd Web" w:cs="Unikurd Web"/>
          <w:color w:val="000000" w:themeColor="text1"/>
          <w:sz w:val="24"/>
          <w:szCs w:val="24"/>
          <w:lang w:val="en-US" w:bidi="ar-KW"/>
        </w:rPr>
        <w:t>T</w:t>
      </w:r>
      <w:r w:rsidRPr="002A3931">
        <w:rPr>
          <w:rFonts w:ascii="Unikurd Web" w:eastAsia="Times New Roman" w:hAnsi="Unikurd Web" w:cs="Unikurd Web"/>
          <w:color w:val="000000" w:themeColor="text1"/>
          <w:sz w:val="24"/>
          <w:szCs w:val="24"/>
          <w:lang w:val="en-US" w:bidi="ar-KW"/>
        </w:rPr>
        <w:t xml:space="preserve">hey are all girls,” he understood from their voices and questions that they were members of </w:t>
      </w:r>
      <w:r w:rsidR="000C5F2C" w:rsidRPr="002A3931">
        <w:rPr>
          <w:rFonts w:ascii="Unikurd Web" w:eastAsia="Times New Roman" w:hAnsi="Unikurd Web" w:cs="Unikurd Web"/>
          <w:color w:val="000000" w:themeColor="text1"/>
          <w:sz w:val="24"/>
          <w:szCs w:val="24"/>
          <w:lang w:val="en-US" w:bidi="ar-KW"/>
        </w:rPr>
        <w:t xml:space="preserve">the </w:t>
      </w:r>
      <w:r w:rsidRPr="002A3931">
        <w:rPr>
          <w:rFonts w:ascii="Unikurd Web" w:eastAsia="Times New Roman" w:hAnsi="Unikurd Web" w:cs="Unikurd Web"/>
          <w:color w:val="000000" w:themeColor="text1"/>
          <w:sz w:val="24"/>
          <w:szCs w:val="24"/>
          <w:lang w:val="en-US" w:bidi="ar-KW"/>
        </w:rPr>
        <w:t>state security forces. His hands</w:t>
      </w:r>
      <w:r w:rsidR="000C5F2C" w:rsidRPr="002A3931">
        <w:rPr>
          <w:rFonts w:ascii="Unikurd Web" w:eastAsia="Times New Roman" w:hAnsi="Unikurd Web" w:cs="Unikurd Web"/>
          <w:color w:val="000000" w:themeColor="text1"/>
          <w:sz w:val="24"/>
          <w:szCs w:val="24"/>
          <w:lang w:val="en-US" w:bidi="ar-KW"/>
        </w:rPr>
        <w:t xml:space="preserve"> remained raised, while </w:t>
      </w:r>
      <w:r w:rsidRPr="002A3931">
        <w:rPr>
          <w:rFonts w:ascii="Unikurd Web" w:eastAsia="Times New Roman" w:hAnsi="Unikurd Web" w:cs="Unikurd Web"/>
          <w:color w:val="000000" w:themeColor="text1"/>
          <w:sz w:val="24"/>
          <w:szCs w:val="24"/>
          <w:lang w:val="en-US" w:bidi="ar-KW"/>
        </w:rPr>
        <w:t>other</w:t>
      </w:r>
      <w:r w:rsidR="004F5029" w:rsidRPr="002A3931">
        <w:rPr>
          <w:rFonts w:ascii="Unikurd Web" w:eastAsia="Times New Roman" w:hAnsi="Unikurd Web" w:cs="Unikurd Web"/>
          <w:color w:val="000000" w:themeColor="text1"/>
          <w:sz w:val="24"/>
          <w:szCs w:val="24"/>
          <w:lang w:val="en-US" w:bidi="ar-KW"/>
        </w:rPr>
        <w:t xml:space="preserve"> </w:t>
      </w:r>
      <w:r w:rsidRPr="002A3931">
        <w:rPr>
          <w:rFonts w:ascii="Unikurd Web" w:eastAsia="Times New Roman" w:hAnsi="Unikurd Web" w:cs="Unikurd Web"/>
          <w:color w:val="000000" w:themeColor="text1"/>
          <w:sz w:val="24"/>
          <w:szCs w:val="24"/>
          <w:lang w:val="en-US" w:bidi="ar-KW"/>
        </w:rPr>
        <w:t xml:space="preserve">parts </w:t>
      </w:r>
      <w:r w:rsidR="004F5029" w:rsidRPr="002A3931">
        <w:rPr>
          <w:rFonts w:ascii="Unikurd Web" w:eastAsia="Times New Roman" w:hAnsi="Unikurd Web" w:cs="Unikurd Web"/>
          <w:color w:val="000000" w:themeColor="text1"/>
          <w:sz w:val="24"/>
          <w:szCs w:val="24"/>
          <w:lang w:val="en-US" w:bidi="ar-KW"/>
        </w:rPr>
        <w:t xml:space="preserve">of his </w:t>
      </w:r>
      <w:r w:rsidRPr="002A3931">
        <w:rPr>
          <w:rFonts w:ascii="Unikurd Web" w:eastAsia="Times New Roman" w:hAnsi="Unikurd Web" w:cs="Unikurd Web"/>
          <w:color w:val="000000" w:themeColor="text1"/>
          <w:sz w:val="24"/>
          <w:szCs w:val="24"/>
          <w:lang w:val="en-US" w:bidi="ar-KW"/>
        </w:rPr>
        <w:t>body</w:t>
      </w:r>
      <w:r w:rsidR="000C5F2C" w:rsidRPr="002A3931">
        <w:rPr>
          <w:rFonts w:ascii="Unikurd Web" w:eastAsia="Times New Roman" w:hAnsi="Unikurd Web" w:cs="Unikurd Web"/>
          <w:color w:val="000000" w:themeColor="text1"/>
          <w:sz w:val="24"/>
          <w:szCs w:val="24"/>
          <w:lang w:val="en-US" w:bidi="ar-KW"/>
        </w:rPr>
        <w:t xml:space="preserve"> grew</w:t>
      </w:r>
      <w:r w:rsidRPr="002A3931">
        <w:rPr>
          <w:rFonts w:ascii="Unikurd Web" w:eastAsia="Times New Roman" w:hAnsi="Unikurd Web" w:cs="Unikurd Web"/>
          <w:color w:val="000000" w:themeColor="text1"/>
          <w:sz w:val="24"/>
          <w:szCs w:val="24"/>
          <w:lang w:val="en-US" w:bidi="ar-KW"/>
        </w:rPr>
        <w:t xml:space="preserve"> </w:t>
      </w:r>
      <w:r w:rsidR="000C5F2C" w:rsidRPr="002A3931">
        <w:rPr>
          <w:rFonts w:ascii="Unikurd Web" w:eastAsia="Times New Roman" w:hAnsi="Unikurd Web" w:cs="Unikurd Web"/>
          <w:color w:val="000000" w:themeColor="text1"/>
          <w:sz w:val="24"/>
          <w:szCs w:val="24"/>
          <w:lang w:val="en-US" w:bidi="ar-KW"/>
        </w:rPr>
        <w:t>numb</w:t>
      </w:r>
      <w:r w:rsidRPr="002A3931">
        <w:rPr>
          <w:rFonts w:ascii="Unikurd Web" w:eastAsia="Times New Roman" w:hAnsi="Unikurd Web" w:cs="Unikurd Web"/>
          <w:color w:val="000000" w:themeColor="text1"/>
          <w:sz w:val="24"/>
          <w:szCs w:val="24"/>
          <w:lang w:val="en-US" w:bidi="ar-KW"/>
        </w:rPr>
        <w:t xml:space="preserve"> and heavier</w:t>
      </w:r>
      <w:r w:rsidR="00F75B39" w:rsidRPr="002A3931">
        <w:rPr>
          <w:rFonts w:ascii="Unikurd Web" w:eastAsia="Times New Roman" w:hAnsi="Unikurd Web" w:cs="Unikurd Web"/>
          <w:color w:val="000000" w:themeColor="text1"/>
          <w:sz w:val="24"/>
          <w:szCs w:val="24"/>
          <w:lang w:val="en-US" w:bidi="ar-KW"/>
        </w:rPr>
        <w:t xml:space="preserve">. The </w:t>
      </w:r>
      <w:r w:rsidR="00F45FDC" w:rsidRPr="002A3931">
        <w:rPr>
          <w:rFonts w:ascii="Unikurd Web" w:eastAsia="Times New Roman" w:hAnsi="Unikurd Web" w:cs="Unikurd Web"/>
          <w:color w:val="000000" w:themeColor="text1"/>
          <w:sz w:val="24"/>
          <w:szCs w:val="24"/>
          <w:lang w:val="en-US" w:bidi="ar-KW"/>
        </w:rPr>
        <w:t>gun’s muzzle</w:t>
      </w:r>
      <w:r w:rsidR="000C5F2C" w:rsidRPr="002A3931">
        <w:rPr>
          <w:rFonts w:ascii="Unikurd Web" w:eastAsia="Times New Roman" w:hAnsi="Unikurd Web" w:cs="Unikurd Web"/>
          <w:color w:val="000000" w:themeColor="text1"/>
          <w:sz w:val="24"/>
          <w:szCs w:val="24"/>
          <w:lang w:val="en-US" w:bidi="ar-KW"/>
        </w:rPr>
        <w:t xml:space="preserve"> continued to press against the back of his </w:t>
      </w:r>
      <w:r w:rsidR="00F75B39" w:rsidRPr="002A3931">
        <w:rPr>
          <w:rFonts w:ascii="Unikurd Web" w:eastAsia="Times New Roman" w:hAnsi="Unikurd Web" w:cs="Unikurd Web"/>
          <w:color w:val="000000" w:themeColor="text1"/>
          <w:sz w:val="24"/>
          <w:szCs w:val="24"/>
          <w:lang w:val="en-US" w:bidi="ar-KW"/>
        </w:rPr>
        <w:t>shoulder</w:t>
      </w:r>
      <w:r w:rsidR="000C5F2C" w:rsidRPr="002A3931">
        <w:rPr>
          <w:rFonts w:ascii="Unikurd Web" w:eastAsia="Times New Roman" w:hAnsi="Unikurd Web" w:cs="Unikurd Web"/>
          <w:color w:val="000000" w:themeColor="text1"/>
          <w:sz w:val="24"/>
          <w:szCs w:val="24"/>
          <w:lang w:val="en-US" w:bidi="ar-KW"/>
        </w:rPr>
        <w:t>, causing his body to tremble like branches of a young tree in a strong</w:t>
      </w:r>
      <w:r w:rsidR="00F45FDC" w:rsidRPr="002A3931">
        <w:rPr>
          <w:rFonts w:ascii="Unikurd Web" w:eastAsia="Times New Roman" w:hAnsi="Unikurd Web" w:cs="Unikurd Web"/>
          <w:color w:val="000000" w:themeColor="text1"/>
          <w:sz w:val="24"/>
          <w:szCs w:val="24"/>
          <w:lang w:val="en-US" w:bidi="ar-KW"/>
        </w:rPr>
        <w:t xml:space="preserve"> wind.</w:t>
      </w:r>
    </w:p>
    <w:p w14:paraId="69CF092D" w14:textId="33DB3347" w:rsidR="00930A29" w:rsidRPr="002A3931" w:rsidRDefault="006E5AB7" w:rsidP="006E5AB7">
      <w:pPr>
        <w:bidi/>
        <w:spacing w:after="0" w:line="360" w:lineRule="auto"/>
        <w:ind w:left="720"/>
        <w:jc w:val="right"/>
        <w:rPr>
          <w:rFonts w:ascii="Unikurd Web" w:eastAsia="Times New Roman" w:hAnsi="Unikurd Web" w:cs="Unikurd Web"/>
          <w:color w:val="000000" w:themeColor="text1"/>
          <w:sz w:val="24"/>
          <w:szCs w:val="24"/>
          <w:lang w:val="en-US" w:bidi="ar-KW"/>
        </w:rPr>
      </w:pPr>
      <w:r w:rsidRPr="002A3931">
        <w:rPr>
          <w:rFonts w:ascii="Unikurd Web" w:eastAsia="Times New Roman" w:hAnsi="Unikurd Web" w:cs="Unikurd Web"/>
          <w:color w:val="000000" w:themeColor="text1"/>
          <w:sz w:val="24"/>
          <w:szCs w:val="24"/>
          <w:lang w:val="en-US" w:bidi="ar-KW"/>
        </w:rPr>
        <w:t>Two hands</w:t>
      </w:r>
      <w:r w:rsidR="000C5F2C" w:rsidRPr="002A3931">
        <w:rPr>
          <w:rFonts w:ascii="Unikurd Web" w:eastAsia="Times New Roman" w:hAnsi="Unikurd Web" w:cs="Unikurd Web"/>
          <w:color w:val="000000" w:themeColor="text1"/>
          <w:sz w:val="24"/>
          <w:szCs w:val="24"/>
          <w:lang w:val="en-US" w:bidi="ar-KW"/>
        </w:rPr>
        <w:t xml:space="preserve"> behind</w:t>
      </w:r>
      <w:r w:rsidRPr="002A3931">
        <w:rPr>
          <w:rFonts w:ascii="Unikurd Web" w:eastAsia="Times New Roman" w:hAnsi="Unikurd Web" w:cs="Unikurd Web"/>
          <w:color w:val="000000" w:themeColor="text1"/>
          <w:sz w:val="24"/>
          <w:szCs w:val="24"/>
          <w:lang w:val="en-US" w:bidi="ar-KW"/>
        </w:rPr>
        <w:t xml:space="preserve"> him</w:t>
      </w:r>
      <w:r w:rsidR="000C5F2C" w:rsidRPr="002A3931">
        <w:rPr>
          <w:rFonts w:ascii="Unikurd Web" w:eastAsia="Times New Roman" w:hAnsi="Unikurd Web" w:cs="Unikurd Web"/>
          <w:color w:val="000000" w:themeColor="text1"/>
          <w:sz w:val="24"/>
          <w:szCs w:val="24"/>
          <w:lang w:val="en-US" w:bidi="ar-KW"/>
        </w:rPr>
        <w:t xml:space="preserve"> </w:t>
      </w:r>
      <w:r w:rsidR="00971E91" w:rsidRPr="002A3931">
        <w:rPr>
          <w:rFonts w:ascii="Unikurd Web" w:eastAsia="Times New Roman" w:hAnsi="Unikurd Web" w:cs="Unikurd Web"/>
          <w:color w:val="000000" w:themeColor="text1"/>
          <w:sz w:val="24"/>
          <w:szCs w:val="24"/>
          <w:lang w:val="en-US" w:bidi="ar-KW"/>
        </w:rPr>
        <w:t>Beg</w:t>
      </w:r>
      <w:r w:rsidR="000C5F2C" w:rsidRPr="002A3931">
        <w:rPr>
          <w:rFonts w:ascii="Unikurd Web" w:eastAsia="Times New Roman" w:hAnsi="Unikurd Web" w:cs="Unikurd Web"/>
          <w:color w:val="000000" w:themeColor="text1"/>
          <w:sz w:val="24"/>
          <w:szCs w:val="24"/>
          <w:lang w:val="en-US" w:bidi="ar-KW"/>
        </w:rPr>
        <w:t>an searching his t</w:t>
      </w:r>
      <w:r w:rsidRPr="002A3931">
        <w:rPr>
          <w:rFonts w:ascii="Unikurd Web" w:eastAsia="Times New Roman" w:hAnsi="Unikurd Web" w:cs="Unikurd Web"/>
          <w:color w:val="000000" w:themeColor="text1"/>
          <w:sz w:val="24"/>
          <w:szCs w:val="24"/>
          <w:lang w:val="en-US" w:bidi="ar-KW"/>
        </w:rPr>
        <w:t>orso</w:t>
      </w:r>
      <w:r w:rsidR="004B6649" w:rsidRPr="002A3931">
        <w:rPr>
          <w:rFonts w:ascii="Unikurd Web" w:eastAsia="Times New Roman" w:hAnsi="Unikurd Web" w:cs="Unikurd Web"/>
          <w:color w:val="000000" w:themeColor="text1"/>
          <w:sz w:val="24"/>
          <w:szCs w:val="24"/>
          <w:lang w:val="en-US" w:bidi="ar-KW"/>
        </w:rPr>
        <w:t>, armpit</w:t>
      </w:r>
      <w:r w:rsidR="000C5F2C" w:rsidRPr="002A3931">
        <w:rPr>
          <w:rFonts w:ascii="Unikurd Web" w:eastAsia="Times New Roman" w:hAnsi="Unikurd Web" w:cs="Unikurd Web"/>
          <w:color w:val="000000" w:themeColor="text1"/>
          <w:sz w:val="24"/>
          <w:szCs w:val="24"/>
          <w:lang w:val="en-US" w:bidi="ar-KW"/>
        </w:rPr>
        <w:t>,</w:t>
      </w:r>
      <w:r w:rsidR="004B6649" w:rsidRPr="002A3931">
        <w:rPr>
          <w:rFonts w:ascii="Unikurd Web" w:eastAsia="Times New Roman" w:hAnsi="Unikurd Web" w:cs="Unikurd Web"/>
          <w:color w:val="000000" w:themeColor="text1"/>
          <w:sz w:val="24"/>
          <w:szCs w:val="24"/>
          <w:lang w:val="en-US" w:bidi="ar-KW"/>
        </w:rPr>
        <w:t xml:space="preserve"> and</w:t>
      </w:r>
      <w:r w:rsidRPr="002A3931">
        <w:rPr>
          <w:rFonts w:ascii="Unikurd Web" w:eastAsia="Times New Roman" w:hAnsi="Unikurd Web" w:cs="Unikurd Web"/>
          <w:color w:val="000000" w:themeColor="text1"/>
          <w:sz w:val="24"/>
          <w:szCs w:val="24"/>
          <w:lang w:val="en-US" w:bidi="ar-KW"/>
        </w:rPr>
        <w:t xml:space="preserve"> down to </w:t>
      </w:r>
      <w:r w:rsidR="004B6649" w:rsidRPr="002A3931">
        <w:rPr>
          <w:rFonts w:ascii="Unikurd Web" w:eastAsia="Times New Roman" w:hAnsi="Unikurd Web" w:cs="Unikurd Web"/>
          <w:color w:val="000000" w:themeColor="text1"/>
          <w:sz w:val="24"/>
          <w:szCs w:val="24"/>
          <w:lang w:val="en-US" w:bidi="ar-KW"/>
        </w:rPr>
        <w:t>his</w:t>
      </w:r>
      <w:r w:rsidRPr="002A3931">
        <w:rPr>
          <w:rFonts w:ascii="Unikurd Web" w:eastAsia="Times New Roman" w:hAnsi="Unikurd Web" w:cs="Unikurd Web"/>
          <w:color w:val="000000" w:themeColor="text1"/>
          <w:sz w:val="24"/>
          <w:szCs w:val="24"/>
          <w:lang w:val="en-US" w:bidi="ar-KW"/>
        </w:rPr>
        <w:t xml:space="preserve"> ankle</w:t>
      </w:r>
      <w:r w:rsidR="003F1919" w:rsidRPr="002A3931">
        <w:rPr>
          <w:rFonts w:ascii="Unikurd Web" w:eastAsia="Times New Roman" w:hAnsi="Unikurd Web" w:cs="Unikurd Web"/>
          <w:color w:val="000000" w:themeColor="text1"/>
          <w:sz w:val="24"/>
          <w:szCs w:val="24"/>
          <w:lang w:val="en-US" w:bidi="ar-KW"/>
        </w:rPr>
        <w:t>s,</w:t>
      </w:r>
      <w:r w:rsidR="004B6649" w:rsidRPr="002A3931">
        <w:rPr>
          <w:rFonts w:ascii="Unikurd Web" w:eastAsia="Times New Roman" w:hAnsi="Unikurd Web" w:cs="Unikurd Web"/>
          <w:color w:val="000000" w:themeColor="text1"/>
          <w:sz w:val="24"/>
          <w:szCs w:val="24"/>
          <w:lang w:val="en-US" w:bidi="ar-KW"/>
        </w:rPr>
        <w:t xml:space="preserve"> but </w:t>
      </w:r>
      <w:r w:rsidR="003F1919" w:rsidRPr="002A3931">
        <w:rPr>
          <w:rFonts w:ascii="Unikurd Web" w:eastAsia="Times New Roman" w:hAnsi="Unikurd Web" w:cs="Unikurd Web"/>
          <w:color w:val="000000" w:themeColor="text1"/>
          <w:sz w:val="24"/>
          <w:szCs w:val="24"/>
          <w:lang w:val="en-US" w:bidi="ar-KW"/>
        </w:rPr>
        <w:t>t</w:t>
      </w:r>
      <w:r w:rsidR="004B6649" w:rsidRPr="002A3931">
        <w:rPr>
          <w:rFonts w:ascii="Unikurd Web" w:eastAsia="Times New Roman" w:hAnsi="Unikurd Web" w:cs="Unikurd Web"/>
          <w:color w:val="000000" w:themeColor="text1"/>
          <w:sz w:val="24"/>
          <w:szCs w:val="24"/>
          <w:lang w:val="en-US" w:bidi="ar-KW"/>
        </w:rPr>
        <w:t>hey</w:t>
      </w:r>
      <w:r w:rsidR="003F1919" w:rsidRPr="002A3931">
        <w:rPr>
          <w:rFonts w:ascii="Unikurd Web" w:eastAsia="Times New Roman" w:hAnsi="Unikurd Web" w:cs="Unikurd Web"/>
          <w:color w:val="000000" w:themeColor="text1"/>
          <w:sz w:val="24"/>
          <w:szCs w:val="24"/>
          <w:lang w:val="en-US" w:bidi="ar-KW"/>
        </w:rPr>
        <w:t xml:space="preserve"> found nothing. They</w:t>
      </w:r>
      <w:r w:rsidR="004B6649" w:rsidRPr="002A3931">
        <w:rPr>
          <w:rFonts w:ascii="Unikurd Web" w:eastAsia="Times New Roman" w:hAnsi="Unikurd Web" w:cs="Unikurd Web"/>
          <w:color w:val="000000" w:themeColor="text1"/>
          <w:sz w:val="24"/>
          <w:szCs w:val="24"/>
          <w:lang w:val="en-US" w:bidi="ar-KW"/>
        </w:rPr>
        <w:t xml:space="preserve"> withdrew their hands</w:t>
      </w:r>
      <w:r w:rsidR="003F1919" w:rsidRPr="002A3931">
        <w:rPr>
          <w:rFonts w:ascii="Unikurd Web" w:eastAsia="Times New Roman" w:hAnsi="Unikurd Web" w:cs="Unikurd Web"/>
          <w:color w:val="000000" w:themeColor="text1"/>
          <w:sz w:val="24"/>
          <w:szCs w:val="24"/>
          <w:lang w:val="en-US" w:bidi="ar-KW"/>
        </w:rPr>
        <w:t xml:space="preserve"> briefly</w:t>
      </w:r>
      <w:r w:rsidR="004B6649" w:rsidRPr="002A3931">
        <w:rPr>
          <w:rFonts w:ascii="Unikurd Web" w:eastAsia="Times New Roman" w:hAnsi="Unikurd Web" w:cs="Unikurd Web"/>
          <w:color w:val="000000" w:themeColor="text1"/>
          <w:sz w:val="24"/>
          <w:szCs w:val="24"/>
          <w:lang w:val="en-US" w:bidi="ar-KW"/>
        </w:rPr>
        <w:t xml:space="preserve"> before </w:t>
      </w:r>
      <w:r w:rsidR="003F1919" w:rsidRPr="002A3931">
        <w:rPr>
          <w:rFonts w:ascii="Unikurd Web" w:eastAsia="Times New Roman" w:hAnsi="Unikurd Web" w:cs="Unikurd Web"/>
          <w:color w:val="000000" w:themeColor="text1"/>
          <w:sz w:val="24"/>
          <w:szCs w:val="24"/>
          <w:lang w:val="en-US" w:bidi="ar-KW"/>
        </w:rPr>
        <w:t>searching him again,</w:t>
      </w:r>
      <w:r w:rsidR="004B6649" w:rsidRPr="002A3931">
        <w:rPr>
          <w:rFonts w:ascii="Unikurd Web" w:eastAsia="Times New Roman" w:hAnsi="Unikurd Web" w:cs="Unikurd Web"/>
          <w:color w:val="000000" w:themeColor="text1"/>
          <w:sz w:val="24"/>
          <w:szCs w:val="24"/>
          <w:lang w:val="en-US" w:bidi="ar-KW"/>
        </w:rPr>
        <w:t xml:space="preserve"> this time</w:t>
      </w:r>
      <w:r w:rsidR="003F1919" w:rsidRPr="002A3931">
        <w:rPr>
          <w:rFonts w:ascii="Unikurd Web" w:eastAsia="Times New Roman" w:hAnsi="Unikurd Web" w:cs="Unikurd Web"/>
          <w:color w:val="000000" w:themeColor="text1"/>
          <w:sz w:val="24"/>
          <w:szCs w:val="24"/>
          <w:lang w:val="en-US" w:bidi="ar-KW"/>
        </w:rPr>
        <w:t xml:space="preserve"> </w:t>
      </w:r>
      <w:r w:rsidR="004B6649" w:rsidRPr="002A3931">
        <w:rPr>
          <w:rFonts w:ascii="Unikurd Web" w:eastAsia="Times New Roman" w:hAnsi="Unikurd Web" w:cs="Unikurd Web"/>
          <w:color w:val="000000" w:themeColor="text1"/>
          <w:sz w:val="24"/>
          <w:szCs w:val="24"/>
          <w:lang w:val="en-US" w:bidi="ar-KW"/>
        </w:rPr>
        <w:t>blindfold</w:t>
      </w:r>
      <w:r w:rsidR="003F1919" w:rsidRPr="002A3931">
        <w:rPr>
          <w:rFonts w:ascii="Unikurd Web" w:eastAsia="Times New Roman" w:hAnsi="Unikurd Web" w:cs="Unikurd Web"/>
          <w:color w:val="000000" w:themeColor="text1"/>
          <w:sz w:val="24"/>
          <w:szCs w:val="24"/>
          <w:lang w:val="en-US" w:bidi="ar-KW"/>
        </w:rPr>
        <w:t>ing</w:t>
      </w:r>
      <w:r w:rsidR="004B6649" w:rsidRPr="002A3931">
        <w:rPr>
          <w:rFonts w:ascii="Unikurd Web" w:eastAsia="Times New Roman" w:hAnsi="Unikurd Web" w:cs="Unikurd Web"/>
          <w:color w:val="000000" w:themeColor="text1"/>
          <w:sz w:val="24"/>
          <w:szCs w:val="24"/>
          <w:lang w:val="en-US" w:bidi="ar-KW"/>
        </w:rPr>
        <w:t xml:space="preserve"> him with a piece of clothing. </w:t>
      </w:r>
      <w:r w:rsidR="004813C5" w:rsidRPr="002A3931">
        <w:rPr>
          <w:rFonts w:ascii="Unikurd Web" w:eastAsia="Times New Roman" w:hAnsi="Unikurd Web" w:cs="Unikurd Web"/>
          <w:color w:val="000000" w:themeColor="text1"/>
          <w:sz w:val="24"/>
          <w:szCs w:val="24"/>
          <w:lang w:val="en-US" w:bidi="ar-KW"/>
        </w:rPr>
        <w:t xml:space="preserve">To </w:t>
      </w:r>
      <w:r w:rsidR="003F1919" w:rsidRPr="002A3931">
        <w:rPr>
          <w:rFonts w:ascii="Unikurd Web" w:eastAsia="Times New Roman" w:hAnsi="Unikurd Web" w:cs="Unikurd Web"/>
          <w:color w:val="000000" w:themeColor="text1"/>
          <w:sz w:val="24"/>
          <w:szCs w:val="24"/>
          <w:lang w:val="en-US" w:bidi="ar-KW"/>
        </w:rPr>
        <w:t xml:space="preserve">Omar, </w:t>
      </w:r>
      <w:r w:rsidR="004813C5" w:rsidRPr="002A3931">
        <w:rPr>
          <w:rFonts w:ascii="Unikurd Web" w:eastAsia="Times New Roman" w:hAnsi="Unikurd Web" w:cs="Unikurd Web"/>
          <w:color w:val="000000" w:themeColor="text1"/>
          <w:sz w:val="24"/>
          <w:szCs w:val="24"/>
          <w:lang w:val="en-US" w:bidi="ar-KW"/>
        </w:rPr>
        <w:t>t</w:t>
      </w:r>
      <w:r w:rsidR="004B6649" w:rsidRPr="002A3931">
        <w:rPr>
          <w:rFonts w:ascii="Unikurd Web" w:eastAsia="Times New Roman" w:hAnsi="Unikurd Web" w:cs="Unikurd Web"/>
          <w:color w:val="000000" w:themeColor="text1"/>
          <w:sz w:val="24"/>
          <w:szCs w:val="24"/>
          <w:lang w:val="en-US" w:bidi="ar-KW"/>
        </w:rPr>
        <w:t xml:space="preserve">he </w:t>
      </w:r>
      <w:r w:rsidR="004813C5" w:rsidRPr="002A3931">
        <w:rPr>
          <w:rFonts w:ascii="Unikurd Web" w:eastAsia="Times New Roman" w:hAnsi="Unikurd Web" w:cs="Unikurd Web"/>
          <w:color w:val="000000" w:themeColor="text1"/>
          <w:sz w:val="24"/>
          <w:szCs w:val="24"/>
          <w:lang w:val="en-US" w:bidi="ar-KW"/>
        </w:rPr>
        <w:t>difference</w:t>
      </w:r>
      <w:r w:rsidR="004B6649" w:rsidRPr="002A3931">
        <w:rPr>
          <w:rFonts w:ascii="Unikurd Web" w:eastAsia="Times New Roman" w:hAnsi="Unikurd Web" w:cs="Unikurd Web"/>
          <w:color w:val="000000" w:themeColor="text1"/>
          <w:sz w:val="24"/>
          <w:szCs w:val="24"/>
          <w:lang w:val="en-US" w:bidi="ar-KW"/>
        </w:rPr>
        <w:t xml:space="preserve"> between the natural darkness</w:t>
      </w:r>
      <w:r w:rsidR="004813C5" w:rsidRPr="002A3931">
        <w:rPr>
          <w:rFonts w:ascii="Unikurd Web" w:eastAsia="Times New Roman" w:hAnsi="Unikurd Web" w:cs="Unikurd Web"/>
          <w:color w:val="000000" w:themeColor="text1"/>
          <w:sz w:val="24"/>
          <w:szCs w:val="24"/>
          <w:lang w:val="en-US" w:bidi="ar-KW"/>
        </w:rPr>
        <w:t xml:space="preserve"> </w:t>
      </w:r>
      <w:r w:rsidR="00643CBB" w:rsidRPr="002A3931">
        <w:rPr>
          <w:rFonts w:ascii="Unikurd Web" w:eastAsia="Times New Roman" w:hAnsi="Unikurd Web" w:cs="Unikurd Web"/>
          <w:color w:val="000000" w:themeColor="text1"/>
          <w:sz w:val="24"/>
          <w:szCs w:val="24"/>
          <w:lang w:val="en-US" w:bidi="ar-KW"/>
        </w:rPr>
        <w:t>in the all</w:t>
      </w:r>
      <w:r w:rsidR="003F1919" w:rsidRPr="002A3931">
        <w:rPr>
          <w:rFonts w:ascii="Unikurd Web" w:eastAsia="Times New Roman" w:hAnsi="Unikurd Web" w:cs="Unikurd Web"/>
          <w:color w:val="000000" w:themeColor="text1"/>
          <w:sz w:val="24"/>
          <w:szCs w:val="24"/>
          <w:lang w:val="en-US" w:bidi="ar-KW"/>
        </w:rPr>
        <w:t>e</w:t>
      </w:r>
      <w:r w:rsidR="00643CBB" w:rsidRPr="002A3931">
        <w:rPr>
          <w:rFonts w:ascii="Unikurd Web" w:eastAsia="Times New Roman" w:hAnsi="Unikurd Web" w:cs="Unikurd Web"/>
          <w:color w:val="000000" w:themeColor="text1"/>
          <w:sz w:val="24"/>
          <w:szCs w:val="24"/>
          <w:lang w:val="en-US" w:bidi="ar-KW"/>
        </w:rPr>
        <w:t xml:space="preserve">y </w:t>
      </w:r>
      <w:r w:rsidR="004B6649" w:rsidRPr="002A3931">
        <w:rPr>
          <w:rFonts w:ascii="Unikurd Web" w:eastAsia="Times New Roman" w:hAnsi="Unikurd Web" w:cs="Unikurd Web"/>
          <w:color w:val="000000" w:themeColor="text1"/>
          <w:sz w:val="24"/>
          <w:szCs w:val="24"/>
          <w:lang w:val="en-US" w:bidi="ar-KW"/>
        </w:rPr>
        <w:t>and th</w:t>
      </w:r>
      <w:r w:rsidR="003F1919" w:rsidRPr="002A3931">
        <w:rPr>
          <w:rFonts w:ascii="Unikurd Web" w:eastAsia="Times New Roman" w:hAnsi="Unikurd Web" w:cs="Unikurd Web"/>
          <w:color w:val="000000" w:themeColor="text1"/>
          <w:sz w:val="24"/>
          <w:szCs w:val="24"/>
          <w:lang w:val="en-US" w:bidi="ar-KW"/>
        </w:rPr>
        <w:t>e</w:t>
      </w:r>
      <w:r w:rsidR="004813C5" w:rsidRPr="002A3931">
        <w:rPr>
          <w:rFonts w:ascii="Unikurd Web" w:eastAsia="Times New Roman" w:hAnsi="Unikurd Web" w:cs="Unikurd Web"/>
          <w:color w:val="000000" w:themeColor="text1"/>
          <w:sz w:val="24"/>
          <w:szCs w:val="24"/>
          <w:lang w:val="en-US" w:bidi="ar-KW"/>
        </w:rPr>
        <w:t xml:space="preserve"> </w:t>
      </w:r>
      <w:r w:rsidR="003F1919" w:rsidRPr="002A3931">
        <w:rPr>
          <w:rFonts w:ascii="Unikurd Web" w:eastAsia="Times New Roman" w:hAnsi="Unikurd Web" w:cs="Unikurd Web"/>
          <w:color w:val="000000" w:themeColor="text1"/>
          <w:sz w:val="24"/>
          <w:szCs w:val="24"/>
          <w:lang w:val="en-US" w:bidi="ar-KW"/>
        </w:rPr>
        <w:t xml:space="preserve">darkness </w:t>
      </w:r>
      <w:r w:rsidR="004813C5" w:rsidRPr="002A3931">
        <w:rPr>
          <w:rFonts w:ascii="Unikurd Web" w:eastAsia="Times New Roman" w:hAnsi="Unikurd Web" w:cs="Unikurd Web"/>
          <w:color w:val="000000" w:themeColor="text1"/>
          <w:sz w:val="24"/>
          <w:szCs w:val="24"/>
          <w:lang w:val="en-US" w:bidi="ar-KW"/>
        </w:rPr>
        <w:t>created by the</w:t>
      </w:r>
      <w:r w:rsidR="003F1919" w:rsidRPr="002A3931">
        <w:rPr>
          <w:rFonts w:ascii="Unikurd Web" w:eastAsia="Times New Roman" w:hAnsi="Unikurd Web" w:cs="Unikurd Web"/>
          <w:color w:val="000000" w:themeColor="text1"/>
          <w:sz w:val="24"/>
          <w:szCs w:val="24"/>
          <w:lang w:val="en-US" w:bidi="ar-KW"/>
        </w:rPr>
        <w:t xml:space="preserve"> blindfold</w:t>
      </w:r>
      <w:r w:rsidR="004B6649" w:rsidRPr="002A3931">
        <w:rPr>
          <w:rFonts w:ascii="Unikurd Web" w:eastAsia="Times New Roman" w:hAnsi="Unikurd Web" w:cs="Unikurd Web"/>
          <w:color w:val="000000" w:themeColor="text1"/>
          <w:sz w:val="24"/>
          <w:szCs w:val="24"/>
          <w:lang w:val="en-US" w:bidi="ar-KW"/>
        </w:rPr>
        <w:t xml:space="preserve"> was</w:t>
      </w:r>
      <w:r w:rsidR="004813C5" w:rsidRPr="002A3931">
        <w:rPr>
          <w:rFonts w:ascii="Unikurd Web" w:eastAsia="Times New Roman" w:hAnsi="Unikurd Web" w:cs="Unikurd Web"/>
          <w:color w:val="000000" w:themeColor="text1"/>
          <w:sz w:val="24"/>
          <w:szCs w:val="24"/>
          <w:lang w:val="en-US" w:bidi="ar-KW"/>
        </w:rPr>
        <w:t xml:space="preserve"> </w:t>
      </w:r>
      <w:r w:rsidR="003F1919" w:rsidRPr="002A3931">
        <w:rPr>
          <w:rFonts w:ascii="Unikurd Web" w:eastAsia="Times New Roman" w:hAnsi="Unikurd Web" w:cs="Unikurd Web"/>
          <w:color w:val="000000" w:themeColor="text1"/>
          <w:sz w:val="24"/>
          <w:szCs w:val="24"/>
          <w:lang w:val="en-US" w:bidi="ar-KW"/>
        </w:rPr>
        <w:t>merely a shortening of</w:t>
      </w:r>
      <w:r w:rsidR="004813C5" w:rsidRPr="002A3931">
        <w:rPr>
          <w:rFonts w:ascii="Unikurd Web" w:eastAsia="Times New Roman" w:hAnsi="Unikurd Web" w:cs="Unikurd Web"/>
          <w:color w:val="000000" w:themeColor="text1"/>
          <w:sz w:val="24"/>
          <w:szCs w:val="24"/>
          <w:lang w:val="en-US" w:bidi="ar-KW"/>
        </w:rPr>
        <w:t xml:space="preserve"> th</w:t>
      </w:r>
      <w:r w:rsidR="003F1919" w:rsidRPr="002A3931">
        <w:rPr>
          <w:rFonts w:ascii="Unikurd Web" w:eastAsia="Times New Roman" w:hAnsi="Unikurd Web" w:cs="Unikurd Web"/>
          <w:color w:val="000000" w:themeColor="text1"/>
          <w:sz w:val="24"/>
          <w:szCs w:val="24"/>
          <w:lang w:val="en-US" w:bidi="ar-KW"/>
        </w:rPr>
        <w:t>e</w:t>
      </w:r>
      <w:r w:rsidR="004813C5" w:rsidRPr="002A3931">
        <w:rPr>
          <w:rFonts w:ascii="Unikurd Web" w:eastAsia="Times New Roman" w:hAnsi="Unikurd Web" w:cs="Unikurd Web"/>
          <w:color w:val="000000" w:themeColor="text1"/>
          <w:sz w:val="24"/>
          <w:szCs w:val="24"/>
          <w:lang w:val="en-US" w:bidi="ar-KW"/>
        </w:rPr>
        <w:t xml:space="preserve"> distance</w:t>
      </w:r>
      <w:r w:rsidR="003F1919" w:rsidRPr="002A3931">
        <w:rPr>
          <w:rFonts w:ascii="Unikurd Web" w:eastAsia="Times New Roman" w:hAnsi="Unikurd Web" w:cs="Unikurd Web"/>
          <w:color w:val="000000" w:themeColor="text1"/>
          <w:sz w:val="24"/>
          <w:szCs w:val="24"/>
          <w:lang w:val="en-US" w:bidi="ar-KW"/>
        </w:rPr>
        <w:t xml:space="preserve"> in darkness. He realized that there was darkness within darkness; the darkness created by the blindfold. In the former, the stars had the right to shine, the moon to beam, cat’s eyes to glow, thunderstorms to mix with heavy rain and wind</w:t>
      </w:r>
      <w:r w:rsidR="0079069C" w:rsidRPr="002A3931">
        <w:rPr>
          <w:rFonts w:ascii="Unikurd Web" w:eastAsia="Times New Roman" w:hAnsi="Unikurd Web" w:cs="Unikurd Web"/>
          <w:color w:val="000000" w:themeColor="text1"/>
          <w:sz w:val="24"/>
          <w:szCs w:val="24"/>
          <w:lang w:val="en-US" w:bidi="ar-KW"/>
        </w:rPr>
        <w:t>, and oil and kerosene lamps to provide light.</w:t>
      </w:r>
      <w:r w:rsidR="000C27D8" w:rsidRPr="002A3931">
        <w:rPr>
          <w:rFonts w:ascii="Unikurd Web" w:eastAsia="Times New Roman" w:hAnsi="Unikurd Web" w:cs="Unikurd Web"/>
          <w:color w:val="000000" w:themeColor="text1"/>
          <w:sz w:val="24"/>
          <w:szCs w:val="24"/>
          <w:lang w:val="en-US" w:bidi="ar-KW"/>
        </w:rPr>
        <w:t xml:space="preserve"> Human beings</w:t>
      </w:r>
      <w:r w:rsidR="00C849DC" w:rsidRPr="002A3931">
        <w:rPr>
          <w:rFonts w:ascii="Unikurd Web" w:eastAsia="Times New Roman" w:hAnsi="Unikurd Web" w:cs="Unikurd Web"/>
          <w:color w:val="000000" w:themeColor="text1"/>
          <w:sz w:val="24"/>
          <w:szCs w:val="24"/>
          <w:lang w:val="en-US" w:bidi="ar-KW"/>
        </w:rPr>
        <w:t>,</w:t>
      </w:r>
      <w:r w:rsidR="000C27D8" w:rsidRPr="002A3931">
        <w:rPr>
          <w:rFonts w:ascii="Unikurd Web" w:eastAsia="Times New Roman" w:hAnsi="Unikurd Web" w:cs="Unikurd Web"/>
          <w:color w:val="000000" w:themeColor="text1"/>
          <w:sz w:val="24"/>
          <w:szCs w:val="24"/>
          <w:lang w:val="en-US" w:bidi="ar-KW"/>
        </w:rPr>
        <w:t xml:space="preserve"> unless scared </w:t>
      </w:r>
      <w:r w:rsidR="00C849DC" w:rsidRPr="002A3931">
        <w:rPr>
          <w:rFonts w:ascii="Unikurd Web" w:eastAsia="Times New Roman" w:hAnsi="Unikurd Web" w:cs="Unikurd Web"/>
          <w:color w:val="000000" w:themeColor="text1"/>
          <w:sz w:val="24"/>
          <w:szCs w:val="24"/>
          <w:lang w:val="en-US" w:bidi="ar-KW"/>
        </w:rPr>
        <w:t>or blindfolded like Omar,</w:t>
      </w:r>
      <w:r w:rsidR="003033BD" w:rsidRPr="002A3931">
        <w:rPr>
          <w:rFonts w:ascii="Unikurd Web" w:eastAsia="Times New Roman" w:hAnsi="Unikurd Web" w:cs="Unikurd Web"/>
          <w:color w:val="000000" w:themeColor="text1"/>
          <w:sz w:val="24"/>
          <w:szCs w:val="24"/>
          <w:lang w:val="en-US" w:bidi="ar-KW"/>
        </w:rPr>
        <w:t xml:space="preserve"> would always seek out even the slightest source of light, hoping to reach them or find solace in their presence.</w:t>
      </w:r>
      <w:r w:rsidR="000E1D97" w:rsidRPr="002A3931">
        <w:rPr>
          <w:rFonts w:ascii="Unikurd Web" w:eastAsia="Times New Roman" w:hAnsi="Unikurd Web" w:cs="Unikurd Web"/>
          <w:color w:val="000000" w:themeColor="text1"/>
          <w:sz w:val="24"/>
          <w:szCs w:val="24"/>
          <w:lang w:val="en-US" w:bidi="ar-KW"/>
        </w:rPr>
        <w:t xml:space="preserve"> </w:t>
      </w:r>
      <w:r w:rsidR="00C849DC" w:rsidRPr="002A3931">
        <w:rPr>
          <w:rFonts w:ascii="Unikurd Web" w:eastAsia="Times New Roman" w:hAnsi="Unikurd Web" w:cs="Unikurd Web"/>
          <w:color w:val="000000" w:themeColor="text1"/>
          <w:sz w:val="24"/>
          <w:szCs w:val="24"/>
          <w:lang w:val="en-US" w:bidi="ar-KW"/>
        </w:rPr>
        <w:t xml:space="preserve"> </w:t>
      </w:r>
    </w:p>
    <w:p w14:paraId="469FFCE2" w14:textId="07F2047D" w:rsidR="006E5AB7" w:rsidRPr="002A3931" w:rsidRDefault="003033BD" w:rsidP="00930A29">
      <w:pPr>
        <w:bidi/>
        <w:spacing w:after="0" w:line="360" w:lineRule="auto"/>
        <w:ind w:left="720"/>
        <w:jc w:val="right"/>
        <w:rPr>
          <w:rFonts w:ascii="Unikurd Web" w:eastAsia="Times New Roman" w:hAnsi="Unikurd Web" w:cs="Unikurd Web"/>
          <w:color w:val="000000" w:themeColor="text1"/>
          <w:sz w:val="24"/>
          <w:szCs w:val="24"/>
          <w:lang w:val="en-US" w:bidi="ar-KW"/>
        </w:rPr>
      </w:pPr>
      <w:r w:rsidRPr="002A3931">
        <w:rPr>
          <w:rFonts w:ascii="Unikurd Web" w:eastAsia="Times New Roman" w:hAnsi="Unikurd Web" w:cs="Unikurd Web"/>
          <w:color w:val="000000" w:themeColor="text1"/>
          <w:sz w:val="24"/>
          <w:szCs w:val="24"/>
          <w:lang w:val="en-US" w:bidi="ar-KW"/>
        </w:rPr>
        <w:t xml:space="preserve">With his </w:t>
      </w:r>
      <w:r w:rsidR="00930A29" w:rsidRPr="002A3931">
        <w:rPr>
          <w:rFonts w:ascii="Unikurd Web" w:eastAsia="Times New Roman" w:hAnsi="Unikurd Web" w:cs="Unikurd Web"/>
          <w:color w:val="000000" w:themeColor="text1"/>
          <w:sz w:val="24"/>
          <w:szCs w:val="24"/>
          <w:lang w:val="en-US" w:bidi="ar-KW"/>
        </w:rPr>
        <w:t>eyes</w:t>
      </w:r>
      <w:r w:rsidRPr="002A3931">
        <w:rPr>
          <w:rFonts w:ascii="Unikurd Web" w:eastAsia="Times New Roman" w:hAnsi="Unikurd Web" w:cs="Unikurd Web"/>
          <w:color w:val="000000" w:themeColor="text1"/>
          <w:sz w:val="24"/>
          <w:szCs w:val="24"/>
          <w:lang w:val="en-US" w:bidi="ar-KW"/>
        </w:rPr>
        <w:t xml:space="preserve"> covered, whenever Omar looked or searched, he encountered nothing but darkness. W</w:t>
      </w:r>
      <w:r w:rsidR="00930A29" w:rsidRPr="002A3931">
        <w:rPr>
          <w:rFonts w:ascii="Unikurd Web" w:eastAsia="Times New Roman" w:hAnsi="Unikurd Web" w:cs="Unikurd Web"/>
          <w:color w:val="000000" w:themeColor="text1"/>
          <w:sz w:val="24"/>
          <w:szCs w:val="24"/>
          <w:lang w:val="en-US" w:bidi="ar-KW"/>
        </w:rPr>
        <w:t>hen</w:t>
      </w:r>
      <w:r w:rsidRPr="002A3931">
        <w:rPr>
          <w:rFonts w:ascii="Unikurd Web" w:eastAsia="Times New Roman" w:hAnsi="Unikurd Web" w:cs="Unikurd Web"/>
          <w:color w:val="000000" w:themeColor="text1"/>
          <w:sz w:val="24"/>
          <w:szCs w:val="24"/>
          <w:lang w:val="en-US" w:bidi="ar-KW"/>
        </w:rPr>
        <w:t xml:space="preserve"> he</w:t>
      </w:r>
      <w:r w:rsidR="00930A29" w:rsidRPr="002A3931">
        <w:rPr>
          <w:rFonts w:ascii="Unikurd Web" w:eastAsia="Times New Roman" w:hAnsi="Unikurd Web" w:cs="Unikurd Web"/>
          <w:color w:val="000000" w:themeColor="text1"/>
          <w:sz w:val="24"/>
          <w:szCs w:val="24"/>
          <w:lang w:val="en-US" w:bidi="ar-KW"/>
        </w:rPr>
        <w:t xml:space="preserve"> breath</w:t>
      </w:r>
      <w:r w:rsidRPr="002A3931">
        <w:rPr>
          <w:rFonts w:ascii="Unikurd Web" w:eastAsia="Times New Roman" w:hAnsi="Unikurd Web" w:cs="Unikurd Web"/>
          <w:color w:val="000000" w:themeColor="text1"/>
          <w:sz w:val="24"/>
          <w:szCs w:val="24"/>
          <w:lang w:val="en-US" w:bidi="ar-KW"/>
        </w:rPr>
        <w:t>ed</w:t>
      </w:r>
      <w:r w:rsidR="00930A29" w:rsidRPr="002A3931">
        <w:rPr>
          <w:rFonts w:ascii="Unikurd Web" w:eastAsia="Times New Roman" w:hAnsi="Unikurd Web" w:cs="Unikurd Web"/>
          <w:color w:val="000000" w:themeColor="text1"/>
          <w:sz w:val="24"/>
          <w:szCs w:val="24"/>
          <w:lang w:val="en-US" w:bidi="ar-KW"/>
        </w:rPr>
        <w:t>, he</w:t>
      </w:r>
      <w:r w:rsidRPr="002A3931">
        <w:rPr>
          <w:rFonts w:ascii="Unikurd Web" w:eastAsia="Times New Roman" w:hAnsi="Unikurd Web" w:cs="Unikurd Web"/>
          <w:color w:val="000000" w:themeColor="text1"/>
          <w:sz w:val="24"/>
          <w:szCs w:val="24"/>
          <w:lang w:val="en-US" w:bidi="ar-KW"/>
        </w:rPr>
        <w:t xml:space="preserve"> could</w:t>
      </w:r>
      <w:r w:rsidR="00930A29" w:rsidRPr="002A3931">
        <w:rPr>
          <w:rFonts w:ascii="Unikurd Web" w:eastAsia="Times New Roman" w:hAnsi="Unikurd Web" w:cs="Unikurd Web"/>
          <w:color w:val="000000" w:themeColor="text1"/>
          <w:sz w:val="24"/>
          <w:szCs w:val="24"/>
          <w:lang w:val="en-US" w:bidi="ar-KW"/>
        </w:rPr>
        <w:t xml:space="preserve"> only inhale</w:t>
      </w:r>
      <w:r w:rsidR="00F75C06" w:rsidRPr="002A3931">
        <w:rPr>
          <w:rFonts w:ascii="Unikurd Web" w:eastAsia="Times New Roman" w:hAnsi="Unikurd Web" w:cs="Unikurd Web"/>
          <w:color w:val="000000" w:themeColor="text1"/>
          <w:sz w:val="24"/>
          <w:szCs w:val="24"/>
          <w:lang w:val="en-US" w:bidi="ar-KW"/>
        </w:rPr>
        <w:t xml:space="preserve"> air mixed with </w:t>
      </w:r>
      <w:r w:rsidR="00341541" w:rsidRPr="002A3931">
        <w:rPr>
          <w:rFonts w:ascii="Unikurd Web" w:eastAsia="Times New Roman" w:hAnsi="Unikurd Web" w:cs="Unikurd Web"/>
          <w:color w:val="000000" w:themeColor="text1"/>
          <w:sz w:val="24"/>
          <w:szCs w:val="24"/>
          <w:lang w:val="en-US" w:bidi="ar-KW"/>
        </w:rPr>
        <w:t xml:space="preserve">the scent of </w:t>
      </w:r>
      <w:r w:rsidR="00F75C06" w:rsidRPr="002A3931">
        <w:rPr>
          <w:rFonts w:ascii="Unikurd Web" w:eastAsia="Times New Roman" w:hAnsi="Unikurd Web" w:cs="Unikurd Web"/>
          <w:color w:val="000000" w:themeColor="text1"/>
          <w:sz w:val="24"/>
          <w:szCs w:val="24"/>
          <w:lang w:val="en-US" w:bidi="ar-KW"/>
        </w:rPr>
        <w:t xml:space="preserve">gun oil and </w:t>
      </w:r>
      <w:r w:rsidR="00930A29" w:rsidRPr="002A3931">
        <w:rPr>
          <w:rFonts w:ascii="Unikurd Web" w:eastAsia="Times New Roman" w:hAnsi="Unikurd Web" w:cs="Unikurd Web"/>
          <w:color w:val="000000" w:themeColor="text1"/>
          <w:sz w:val="24"/>
          <w:szCs w:val="24"/>
          <w:lang w:val="en-US" w:bidi="ar-KW"/>
        </w:rPr>
        <w:t xml:space="preserve">smoky </w:t>
      </w:r>
      <w:r w:rsidR="00F75C06" w:rsidRPr="002A3931">
        <w:rPr>
          <w:rFonts w:ascii="Unikurd Web" w:eastAsia="Times New Roman" w:hAnsi="Unikurd Web" w:cs="Unikurd Web"/>
          <w:color w:val="000000" w:themeColor="text1"/>
          <w:sz w:val="24"/>
          <w:szCs w:val="24"/>
          <w:lang w:val="en-US" w:bidi="ar-KW"/>
        </w:rPr>
        <w:t>gunpowder.</w:t>
      </w:r>
      <w:r w:rsidR="00930A29" w:rsidRPr="002A3931">
        <w:rPr>
          <w:rFonts w:ascii="Unikurd Web" w:eastAsia="Times New Roman" w:hAnsi="Unikurd Web" w:cs="Unikurd Web"/>
          <w:color w:val="000000" w:themeColor="text1"/>
          <w:sz w:val="24"/>
          <w:szCs w:val="24"/>
          <w:lang w:val="en-US" w:bidi="ar-KW"/>
        </w:rPr>
        <w:t xml:space="preserve"> </w:t>
      </w:r>
      <w:r w:rsidR="00F12F20" w:rsidRPr="002A3931">
        <w:rPr>
          <w:rFonts w:ascii="Unikurd Web" w:eastAsia="Times New Roman" w:hAnsi="Unikurd Web" w:cs="Unikurd Web"/>
          <w:color w:val="000000" w:themeColor="text1"/>
          <w:sz w:val="24"/>
          <w:szCs w:val="24"/>
          <w:lang w:val="en-US" w:bidi="ar-KW"/>
        </w:rPr>
        <w:t>In his imagination,</w:t>
      </w:r>
      <w:r w:rsidR="008171D6" w:rsidRPr="002A3931">
        <w:rPr>
          <w:rFonts w:ascii="Unikurd Web" w:eastAsia="Times New Roman" w:hAnsi="Unikurd Web" w:cs="Unikurd Web"/>
          <w:color w:val="000000" w:themeColor="text1"/>
          <w:sz w:val="24"/>
          <w:szCs w:val="24"/>
          <w:lang w:val="en-US" w:bidi="ar-KW"/>
        </w:rPr>
        <w:t xml:space="preserve"> he could almost</w:t>
      </w:r>
      <w:r w:rsidR="00F12F20" w:rsidRPr="002A3931">
        <w:rPr>
          <w:rFonts w:ascii="Unikurd Web" w:eastAsia="Times New Roman" w:hAnsi="Unikurd Web" w:cs="Unikurd Web"/>
          <w:color w:val="000000" w:themeColor="text1"/>
          <w:sz w:val="24"/>
          <w:szCs w:val="24"/>
          <w:lang w:val="en-US" w:bidi="ar-KW"/>
        </w:rPr>
        <w:t xml:space="preserve"> smell </w:t>
      </w:r>
      <w:r w:rsidR="008171D6" w:rsidRPr="002A3931">
        <w:rPr>
          <w:rFonts w:ascii="Unikurd Web" w:eastAsia="Times New Roman" w:hAnsi="Unikurd Web" w:cs="Unikurd Web"/>
          <w:color w:val="000000" w:themeColor="text1"/>
          <w:sz w:val="24"/>
          <w:szCs w:val="24"/>
          <w:lang w:val="en-US" w:bidi="ar-KW"/>
        </w:rPr>
        <w:t xml:space="preserve">the remnants of </w:t>
      </w:r>
      <w:r w:rsidR="00F12F20" w:rsidRPr="002A3931">
        <w:rPr>
          <w:rFonts w:ascii="Unikurd Web" w:eastAsia="Times New Roman" w:hAnsi="Unikurd Web" w:cs="Unikurd Web"/>
          <w:color w:val="000000" w:themeColor="text1"/>
          <w:sz w:val="24"/>
          <w:szCs w:val="24"/>
          <w:lang w:val="en-US" w:bidi="ar-KW"/>
        </w:rPr>
        <w:t>napalm</w:t>
      </w:r>
      <w:r w:rsidR="00AE1DE3" w:rsidRPr="002A3931">
        <w:rPr>
          <w:rFonts w:ascii="Unikurd Web" w:eastAsia="Times New Roman" w:hAnsi="Unikurd Web" w:cs="Unikurd Web"/>
          <w:color w:val="000000" w:themeColor="text1"/>
          <w:sz w:val="24"/>
          <w:szCs w:val="24"/>
          <w:lang w:val="en-US" w:bidi="ar-KW"/>
        </w:rPr>
        <w:t>, rocket</w:t>
      </w:r>
      <w:r w:rsidR="008171D6" w:rsidRPr="002A3931">
        <w:rPr>
          <w:rFonts w:ascii="Unikurd Web" w:eastAsia="Times New Roman" w:hAnsi="Unikurd Web" w:cs="Unikurd Web"/>
          <w:color w:val="000000" w:themeColor="text1"/>
          <w:sz w:val="24"/>
          <w:szCs w:val="24"/>
          <w:lang w:val="en-US" w:bidi="ar-KW"/>
        </w:rPr>
        <w:t>s</w:t>
      </w:r>
      <w:r w:rsidR="00AE1DE3" w:rsidRPr="002A3931">
        <w:rPr>
          <w:rFonts w:ascii="Unikurd Web" w:eastAsia="Times New Roman" w:hAnsi="Unikurd Web" w:cs="Unikurd Web"/>
          <w:color w:val="000000" w:themeColor="text1"/>
          <w:sz w:val="24"/>
          <w:szCs w:val="24"/>
          <w:lang w:val="en-US" w:bidi="ar-KW"/>
        </w:rPr>
        <w:t>,</w:t>
      </w:r>
      <w:r w:rsidR="00F12F20" w:rsidRPr="002A3931">
        <w:rPr>
          <w:rFonts w:ascii="Unikurd Web" w:eastAsia="Times New Roman" w:hAnsi="Unikurd Web" w:cs="Unikurd Web"/>
          <w:color w:val="000000" w:themeColor="text1"/>
          <w:sz w:val="24"/>
          <w:szCs w:val="24"/>
          <w:lang w:val="en-US" w:bidi="ar-KW"/>
        </w:rPr>
        <w:t xml:space="preserve"> and bullet</w:t>
      </w:r>
      <w:r w:rsidR="008171D6" w:rsidRPr="002A3931">
        <w:rPr>
          <w:rFonts w:ascii="Unikurd Web" w:eastAsia="Times New Roman" w:hAnsi="Unikurd Web" w:cs="Unikurd Web"/>
          <w:color w:val="000000" w:themeColor="text1"/>
          <w:sz w:val="24"/>
          <w:szCs w:val="24"/>
          <w:lang w:val="en-US" w:bidi="ar-KW"/>
        </w:rPr>
        <w:t>, as if they had</w:t>
      </w:r>
      <w:r w:rsidR="00F12F20" w:rsidRPr="002A3931">
        <w:rPr>
          <w:rFonts w:ascii="Unikurd Web" w:eastAsia="Times New Roman" w:hAnsi="Unikurd Web" w:cs="Unikurd Web"/>
          <w:color w:val="000000" w:themeColor="text1"/>
          <w:sz w:val="24"/>
          <w:szCs w:val="24"/>
          <w:lang w:val="en-US" w:bidi="ar-KW"/>
        </w:rPr>
        <w:t xml:space="preserve"> </w:t>
      </w:r>
      <w:r w:rsidR="00DE66AF" w:rsidRPr="002A3931">
        <w:rPr>
          <w:rFonts w:ascii="Unikurd Web" w:eastAsia="Times New Roman" w:hAnsi="Unikurd Web" w:cs="Unikurd Web"/>
          <w:color w:val="000000" w:themeColor="text1"/>
          <w:sz w:val="24"/>
          <w:szCs w:val="24"/>
          <w:lang w:val="en-US" w:bidi="ar-KW"/>
        </w:rPr>
        <w:t>ceased</w:t>
      </w:r>
      <w:r w:rsidR="008171D6" w:rsidRPr="002A3931">
        <w:rPr>
          <w:rFonts w:ascii="Unikurd Web" w:eastAsia="Times New Roman" w:hAnsi="Unikurd Web" w:cs="Unikurd Web"/>
          <w:color w:val="000000" w:themeColor="text1"/>
          <w:sz w:val="24"/>
          <w:szCs w:val="24"/>
          <w:lang w:val="en-US" w:bidi="ar-KW"/>
        </w:rPr>
        <w:t xml:space="preserve"> not long ago. </w:t>
      </w:r>
    </w:p>
    <w:p w14:paraId="02B53569" w14:textId="063AFF2C" w:rsidR="00B73A51" w:rsidRPr="002A3931" w:rsidRDefault="00AE1DE3" w:rsidP="00AE1DE3">
      <w:pPr>
        <w:bidi/>
        <w:spacing w:after="0" w:line="360" w:lineRule="auto"/>
        <w:ind w:left="720"/>
        <w:jc w:val="right"/>
        <w:rPr>
          <w:rFonts w:ascii="Unikurd Web" w:eastAsia="Times New Roman" w:hAnsi="Unikurd Web" w:cs="Unikurd Web"/>
          <w:color w:val="000000" w:themeColor="text1"/>
          <w:sz w:val="24"/>
          <w:szCs w:val="24"/>
          <w:lang w:val="en-US" w:bidi="ar-KW"/>
        </w:rPr>
      </w:pPr>
      <w:r w:rsidRPr="002A3931">
        <w:rPr>
          <w:rFonts w:ascii="Unikurd Web" w:eastAsia="Times New Roman" w:hAnsi="Unikurd Web" w:cs="Unikurd Web"/>
          <w:color w:val="000000" w:themeColor="text1"/>
          <w:sz w:val="24"/>
          <w:szCs w:val="24"/>
          <w:lang w:val="en-US" w:bidi="ar-KW"/>
        </w:rPr>
        <w:t>His hands were still</w:t>
      </w:r>
      <w:r w:rsidR="003155B6" w:rsidRPr="002A3931">
        <w:rPr>
          <w:rFonts w:ascii="Unikurd Web" w:eastAsia="Times New Roman" w:hAnsi="Unikurd Web" w:cs="Unikurd Web"/>
          <w:color w:val="000000" w:themeColor="text1"/>
          <w:sz w:val="24"/>
          <w:szCs w:val="24"/>
          <w:lang w:val="en-US" w:bidi="ar-KW"/>
        </w:rPr>
        <w:t xml:space="preserve"> raised when someone came forward and brought them down, folding them behind his back. They also</w:t>
      </w:r>
      <w:r w:rsidRPr="002A3931">
        <w:rPr>
          <w:rFonts w:ascii="Unikurd Web" w:eastAsia="Times New Roman" w:hAnsi="Unikurd Web" w:cs="Unikurd Web"/>
          <w:color w:val="000000" w:themeColor="text1"/>
          <w:sz w:val="24"/>
          <w:szCs w:val="24"/>
          <w:lang w:val="en-US" w:bidi="ar-KW"/>
        </w:rPr>
        <w:t xml:space="preserve"> took his deformed Kurdish turban, </w:t>
      </w:r>
      <w:r w:rsidR="003155B6" w:rsidRPr="002A3931">
        <w:rPr>
          <w:rFonts w:ascii="Unikurd Web" w:eastAsia="Times New Roman" w:hAnsi="Unikurd Web" w:cs="Unikurd Web"/>
          <w:color w:val="000000" w:themeColor="text1"/>
          <w:sz w:val="24"/>
          <w:szCs w:val="24"/>
          <w:lang w:val="en-US" w:bidi="ar-KW"/>
        </w:rPr>
        <w:t>using it to further secure his hands together.</w:t>
      </w:r>
      <w:r w:rsidRPr="002A3931">
        <w:rPr>
          <w:rFonts w:ascii="Unikurd Web" w:eastAsia="Times New Roman" w:hAnsi="Unikurd Web" w:cs="Unikurd Web"/>
          <w:color w:val="000000" w:themeColor="text1"/>
          <w:sz w:val="24"/>
          <w:szCs w:val="24"/>
          <w:lang w:val="en-US" w:bidi="ar-KW"/>
        </w:rPr>
        <w:t xml:space="preserve"> </w:t>
      </w:r>
      <w:r w:rsidR="00AF0930" w:rsidRPr="002A3931">
        <w:rPr>
          <w:rFonts w:ascii="Unikurd Web" w:eastAsia="Times New Roman" w:hAnsi="Unikurd Web" w:cs="Unikurd Web"/>
          <w:color w:val="000000" w:themeColor="text1"/>
          <w:sz w:val="24"/>
          <w:szCs w:val="24"/>
          <w:lang w:val="en-US" w:bidi="ar-KW"/>
        </w:rPr>
        <w:t>“Maybe they</w:t>
      </w:r>
      <w:r w:rsidR="003155B6" w:rsidRPr="002A3931">
        <w:rPr>
          <w:rFonts w:ascii="Unikurd Web" w:eastAsia="Times New Roman" w:hAnsi="Unikurd Web" w:cs="Unikurd Web"/>
          <w:color w:val="000000" w:themeColor="text1"/>
          <w:sz w:val="24"/>
          <w:szCs w:val="24"/>
          <w:lang w:val="en-US" w:bidi="ar-KW"/>
        </w:rPr>
        <w:t xml:space="preserve"> heard</w:t>
      </w:r>
      <w:r w:rsidR="00AF0930" w:rsidRPr="002A3931">
        <w:rPr>
          <w:rFonts w:ascii="Unikurd Web" w:eastAsia="Times New Roman" w:hAnsi="Unikurd Web" w:cs="Unikurd Web"/>
          <w:color w:val="000000" w:themeColor="text1"/>
          <w:sz w:val="24"/>
          <w:szCs w:val="24"/>
          <w:lang w:val="en-US" w:bidi="ar-KW"/>
        </w:rPr>
        <w:t xml:space="preserve"> my thoughts!</w:t>
      </w:r>
      <w:r w:rsidR="003155B6" w:rsidRPr="002A3931">
        <w:rPr>
          <w:rFonts w:ascii="Unikurd Web" w:eastAsia="Times New Roman" w:hAnsi="Unikurd Web" w:cs="Unikurd Web"/>
          <w:color w:val="000000" w:themeColor="text1"/>
          <w:sz w:val="24"/>
          <w:szCs w:val="24"/>
          <w:lang w:val="en-US" w:bidi="ar-KW"/>
        </w:rPr>
        <w:t>” Omar silently speculated. He realized that</w:t>
      </w:r>
      <w:r w:rsidR="00AF0930" w:rsidRPr="002A3931">
        <w:rPr>
          <w:rFonts w:ascii="Unikurd Web" w:eastAsia="Times New Roman" w:hAnsi="Unikurd Web" w:cs="Unikurd Web"/>
          <w:color w:val="000000" w:themeColor="text1"/>
          <w:sz w:val="24"/>
          <w:szCs w:val="24"/>
          <w:lang w:val="en-US" w:bidi="ar-KW"/>
        </w:rPr>
        <w:t xml:space="preserve"> a few minutes ago,</w:t>
      </w:r>
      <w:r w:rsidR="003155B6" w:rsidRPr="002A3931">
        <w:rPr>
          <w:rFonts w:ascii="Unikurd Web" w:eastAsia="Times New Roman" w:hAnsi="Unikurd Web" w:cs="Unikurd Web"/>
          <w:color w:val="000000" w:themeColor="text1"/>
          <w:sz w:val="24"/>
          <w:szCs w:val="24"/>
          <w:lang w:val="en-US" w:bidi="ar-KW"/>
        </w:rPr>
        <w:t xml:space="preserve"> he had been thinking about the</w:t>
      </w:r>
      <w:r w:rsidR="00AF0930" w:rsidRPr="002A3931">
        <w:rPr>
          <w:rFonts w:ascii="Unikurd Web" w:eastAsia="Times New Roman" w:hAnsi="Unikurd Web" w:cs="Unikurd Web"/>
          <w:color w:val="000000" w:themeColor="text1"/>
          <w:sz w:val="24"/>
          <w:szCs w:val="24"/>
          <w:lang w:val="en-US" w:bidi="ar-KW"/>
        </w:rPr>
        <w:t xml:space="preserve"> villages and their inhabitants</w:t>
      </w:r>
      <w:r w:rsidR="003155B6" w:rsidRPr="002A3931">
        <w:rPr>
          <w:rFonts w:ascii="Unikurd Web" w:eastAsia="Times New Roman" w:hAnsi="Unikurd Web" w:cs="Unikurd Web"/>
          <w:color w:val="000000" w:themeColor="text1"/>
          <w:sz w:val="24"/>
          <w:szCs w:val="24"/>
          <w:lang w:val="en-US" w:bidi="ar-KW"/>
        </w:rPr>
        <w:t>, the</w:t>
      </w:r>
      <w:r w:rsidR="00AF0930" w:rsidRPr="002A3931">
        <w:rPr>
          <w:rFonts w:ascii="Unikurd Web" w:eastAsia="Times New Roman" w:hAnsi="Unikurd Web" w:cs="Unikurd Web"/>
          <w:color w:val="000000" w:themeColor="text1"/>
          <w:sz w:val="24"/>
          <w:szCs w:val="24"/>
          <w:lang w:val="en-US" w:bidi="ar-KW"/>
        </w:rPr>
        <w:t xml:space="preserve"> orchards and </w:t>
      </w:r>
      <w:r w:rsidR="00B73A51" w:rsidRPr="002A3931">
        <w:rPr>
          <w:rFonts w:ascii="Unikurd Web" w:eastAsia="Times New Roman" w:hAnsi="Unikurd Web" w:cs="Unikurd Web"/>
          <w:color w:val="000000" w:themeColor="text1"/>
          <w:sz w:val="24"/>
          <w:szCs w:val="24"/>
          <w:lang w:val="en-US" w:bidi="ar-KW"/>
        </w:rPr>
        <w:t>vineyards</w:t>
      </w:r>
      <w:r w:rsidR="003155B6" w:rsidRPr="002A3931">
        <w:rPr>
          <w:rFonts w:ascii="Unikurd Web" w:eastAsia="Times New Roman" w:hAnsi="Unikurd Web" w:cs="Unikurd Web"/>
          <w:color w:val="000000" w:themeColor="text1"/>
          <w:sz w:val="24"/>
          <w:szCs w:val="24"/>
          <w:lang w:val="en-US" w:bidi="ar-KW"/>
        </w:rPr>
        <w:t xml:space="preserve">, the </w:t>
      </w:r>
      <w:r w:rsidR="00AF0930" w:rsidRPr="002A3931">
        <w:rPr>
          <w:rFonts w:ascii="Unikurd Web" w:eastAsia="Times New Roman" w:hAnsi="Unikurd Web" w:cs="Unikurd Web"/>
          <w:color w:val="000000" w:themeColor="text1"/>
          <w:sz w:val="24"/>
          <w:szCs w:val="24"/>
          <w:lang w:val="en-US" w:bidi="ar-KW"/>
        </w:rPr>
        <w:t>springs and qanats</w:t>
      </w:r>
      <w:r w:rsidR="00BC7D7A" w:rsidRPr="002A3931">
        <w:rPr>
          <w:rFonts w:ascii="Unikurd Web" w:eastAsia="Times New Roman" w:hAnsi="Unikurd Web" w:cs="Unikurd Web"/>
          <w:color w:val="000000" w:themeColor="text1"/>
          <w:sz w:val="24"/>
          <w:szCs w:val="24"/>
          <w:lang w:val="en-US" w:bidi="ar-KW"/>
        </w:rPr>
        <w:t>,</w:t>
      </w:r>
      <w:r w:rsidR="00AF0930" w:rsidRPr="002A3931">
        <w:rPr>
          <w:rFonts w:ascii="Unikurd Web" w:eastAsia="Times New Roman" w:hAnsi="Unikurd Web" w:cs="Unikurd Web"/>
          <w:color w:val="000000" w:themeColor="text1"/>
          <w:sz w:val="24"/>
          <w:szCs w:val="24"/>
          <w:lang w:val="en-US" w:bidi="ar-KW"/>
        </w:rPr>
        <w:t xml:space="preserve"> </w:t>
      </w:r>
      <w:r w:rsidR="00BC7D7A" w:rsidRPr="002A3931">
        <w:rPr>
          <w:rFonts w:ascii="Unikurd Web" w:eastAsia="Times New Roman" w:hAnsi="Unikurd Web" w:cs="Unikurd Web"/>
          <w:color w:val="000000" w:themeColor="text1"/>
          <w:sz w:val="24"/>
          <w:szCs w:val="24"/>
          <w:lang w:val="en-US" w:bidi="ar-KW"/>
        </w:rPr>
        <w:t>and the</w:t>
      </w:r>
      <w:r w:rsidR="00B73A51" w:rsidRPr="002A3931">
        <w:rPr>
          <w:rFonts w:ascii="Unikurd Web" w:eastAsia="Times New Roman" w:hAnsi="Unikurd Web" w:cs="Unikurd Web"/>
          <w:color w:val="000000" w:themeColor="text1"/>
          <w:sz w:val="24"/>
          <w:szCs w:val="24"/>
          <w:lang w:val="en-US" w:bidi="ar-KW"/>
        </w:rPr>
        <w:t xml:space="preserve"> lives of homeless donkeys, dogs</w:t>
      </w:r>
      <w:r w:rsidR="00BC7D7A" w:rsidRPr="002A3931">
        <w:rPr>
          <w:rFonts w:ascii="Unikurd Web" w:eastAsia="Times New Roman" w:hAnsi="Unikurd Web" w:cs="Unikurd Web"/>
          <w:color w:val="000000" w:themeColor="text1"/>
          <w:sz w:val="24"/>
          <w:szCs w:val="24"/>
          <w:lang w:val="en-US" w:bidi="ar-KW"/>
        </w:rPr>
        <w:t>, cats, and birds.</w:t>
      </w:r>
      <w:r w:rsidR="00B73A51" w:rsidRPr="002A3931">
        <w:rPr>
          <w:rFonts w:ascii="Unikurd Web" w:eastAsia="Times New Roman" w:hAnsi="Unikurd Web" w:cs="Unikurd Web"/>
          <w:color w:val="000000" w:themeColor="text1"/>
          <w:sz w:val="24"/>
          <w:szCs w:val="24"/>
          <w:lang w:val="en-US" w:bidi="ar-KW"/>
        </w:rPr>
        <w:t xml:space="preserve"> </w:t>
      </w:r>
      <w:r w:rsidR="00AF0930" w:rsidRPr="002A3931">
        <w:rPr>
          <w:rFonts w:ascii="Unikurd Web" w:eastAsia="Times New Roman" w:hAnsi="Unikurd Web" w:cs="Unikurd Web"/>
          <w:color w:val="000000" w:themeColor="text1"/>
          <w:sz w:val="24"/>
          <w:szCs w:val="24"/>
          <w:lang w:val="en-US" w:bidi="ar-KW"/>
        </w:rPr>
        <w:t xml:space="preserve"> </w:t>
      </w:r>
      <w:r w:rsidRPr="002A3931">
        <w:rPr>
          <w:rFonts w:ascii="Unikurd Web" w:eastAsia="Times New Roman" w:hAnsi="Unikurd Web" w:cs="Unikurd Web"/>
          <w:color w:val="000000" w:themeColor="text1"/>
          <w:sz w:val="24"/>
          <w:szCs w:val="24"/>
          <w:lang w:val="en-US" w:bidi="ar-KW"/>
        </w:rPr>
        <w:t xml:space="preserve"> </w:t>
      </w:r>
    </w:p>
    <w:p w14:paraId="7CCE9F4F" w14:textId="5D0F63DC" w:rsidR="00AE1DE3" w:rsidRPr="002A3931" w:rsidRDefault="00B73A51" w:rsidP="00B73A51">
      <w:pPr>
        <w:bidi/>
        <w:spacing w:after="0" w:line="360" w:lineRule="auto"/>
        <w:ind w:left="720"/>
        <w:jc w:val="right"/>
        <w:rPr>
          <w:rFonts w:ascii="Unikurd Web" w:eastAsia="Times New Roman" w:hAnsi="Unikurd Web" w:cs="Unikurd Web"/>
          <w:color w:val="000000" w:themeColor="text1"/>
          <w:sz w:val="24"/>
          <w:szCs w:val="24"/>
          <w:lang w:val="en-US" w:bidi="ar-KW"/>
        </w:rPr>
      </w:pPr>
      <w:r w:rsidRPr="002A3931">
        <w:rPr>
          <w:rFonts w:ascii="Unikurd Web" w:eastAsia="Times New Roman" w:hAnsi="Unikurd Web" w:cs="Unikurd Web"/>
          <w:color w:val="000000" w:themeColor="text1"/>
          <w:sz w:val="24"/>
          <w:szCs w:val="24"/>
          <w:lang w:val="en-US" w:bidi="ar-KW"/>
        </w:rPr>
        <w:t>He heard the sound of a car approaching, its exhaust</w:t>
      </w:r>
      <w:r w:rsidR="00596D26" w:rsidRPr="002A3931">
        <w:rPr>
          <w:rFonts w:ascii="Unikurd Web" w:eastAsia="Times New Roman" w:hAnsi="Unikurd Web" w:cs="Unikurd Web"/>
          <w:color w:val="000000" w:themeColor="text1"/>
          <w:sz w:val="24"/>
          <w:szCs w:val="24"/>
          <w:lang w:val="en-US" w:bidi="ar-KW"/>
        </w:rPr>
        <w:t xml:space="preserve"> smoke</w:t>
      </w:r>
      <w:r w:rsidRPr="002A3931">
        <w:rPr>
          <w:rFonts w:ascii="Unikurd Web" w:eastAsia="Times New Roman" w:hAnsi="Unikurd Web" w:cs="Unikurd Web"/>
          <w:color w:val="000000" w:themeColor="text1"/>
          <w:sz w:val="24"/>
          <w:szCs w:val="24"/>
          <w:lang w:val="en-US" w:bidi="ar-KW"/>
        </w:rPr>
        <w:t xml:space="preserve"> mix</w:t>
      </w:r>
      <w:r w:rsidR="00596D26" w:rsidRPr="002A3931">
        <w:rPr>
          <w:rFonts w:ascii="Unikurd Web" w:eastAsia="Times New Roman" w:hAnsi="Unikurd Web" w:cs="Unikurd Web"/>
          <w:color w:val="000000" w:themeColor="text1"/>
          <w:sz w:val="24"/>
          <w:szCs w:val="24"/>
          <w:lang w:val="en-US" w:bidi="ar-KW"/>
        </w:rPr>
        <w:t>ing</w:t>
      </w:r>
      <w:r w:rsidRPr="002A3931">
        <w:rPr>
          <w:rFonts w:ascii="Unikurd Web" w:eastAsia="Times New Roman" w:hAnsi="Unikurd Web" w:cs="Unikurd Web"/>
          <w:color w:val="000000" w:themeColor="text1"/>
          <w:sz w:val="24"/>
          <w:szCs w:val="24"/>
          <w:lang w:val="en-US" w:bidi="ar-KW"/>
        </w:rPr>
        <w:t xml:space="preserve"> with</w:t>
      </w:r>
      <w:r w:rsidR="00596D26" w:rsidRPr="002A3931">
        <w:rPr>
          <w:rFonts w:ascii="Unikurd Web" w:eastAsia="Times New Roman" w:hAnsi="Unikurd Web" w:cs="Unikurd Web"/>
          <w:color w:val="000000" w:themeColor="text1"/>
          <w:sz w:val="24"/>
          <w:szCs w:val="24"/>
          <w:lang w:val="en-US" w:bidi="ar-KW"/>
        </w:rPr>
        <w:t xml:space="preserve"> his face and intensifying his struggle to</w:t>
      </w:r>
      <w:r w:rsidRPr="002A3931">
        <w:rPr>
          <w:rFonts w:ascii="Unikurd Web" w:eastAsia="Times New Roman" w:hAnsi="Unikurd Web" w:cs="Unikurd Web"/>
          <w:color w:val="000000" w:themeColor="text1"/>
          <w:sz w:val="24"/>
          <w:szCs w:val="24"/>
          <w:lang w:val="en-US" w:bidi="ar-KW"/>
        </w:rPr>
        <w:t xml:space="preserve"> </w:t>
      </w:r>
      <w:r w:rsidR="00596D26" w:rsidRPr="002A3931">
        <w:rPr>
          <w:rFonts w:ascii="Unikurd Web" w:eastAsia="Times New Roman" w:hAnsi="Unikurd Web" w:cs="Unikurd Web"/>
          <w:color w:val="000000" w:themeColor="text1"/>
          <w:sz w:val="24"/>
          <w:szCs w:val="24"/>
          <w:lang w:val="en-US" w:bidi="ar-KW"/>
        </w:rPr>
        <w:t>breathe</w:t>
      </w:r>
      <w:r w:rsidRPr="002A3931">
        <w:rPr>
          <w:rFonts w:ascii="Unikurd Web" w:eastAsia="Times New Roman" w:hAnsi="Unikurd Web" w:cs="Unikurd Web"/>
          <w:color w:val="000000" w:themeColor="text1"/>
          <w:sz w:val="24"/>
          <w:szCs w:val="24"/>
          <w:lang w:val="en-US" w:bidi="ar-KW"/>
        </w:rPr>
        <w:t xml:space="preserve">. </w:t>
      </w:r>
      <w:r w:rsidR="009D3F09" w:rsidRPr="002A3931">
        <w:rPr>
          <w:rFonts w:ascii="Unikurd Web" w:eastAsia="Times New Roman" w:hAnsi="Unikurd Web" w:cs="Unikurd Web"/>
          <w:color w:val="000000" w:themeColor="text1"/>
          <w:sz w:val="24"/>
          <w:szCs w:val="24"/>
          <w:lang w:val="en-US" w:bidi="ar-KW"/>
        </w:rPr>
        <w:t>Two</w:t>
      </w:r>
      <w:r w:rsidRPr="002A3931">
        <w:rPr>
          <w:rFonts w:ascii="Unikurd Web" w:eastAsia="Times New Roman" w:hAnsi="Unikurd Web" w:cs="Unikurd Web"/>
          <w:color w:val="000000" w:themeColor="text1"/>
          <w:sz w:val="24"/>
          <w:szCs w:val="24"/>
          <w:lang w:val="en-US" w:bidi="ar-KW"/>
        </w:rPr>
        <w:t xml:space="preserve"> hands in</w:t>
      </w:r>
      <w:r w:rsidR="009D3F09" w:rsidRPr="002A3931">
        <w:rPr>
          <w:rFonts w:ascii="Unikurd Web" w:eastAsia="Times New Roman" w:hAnsi="Unikurd Web" w:cs="Unikurd Web"/>
          <w:color w:val="000000" w:themeColor="text1"/>
          <w:sz w:val="24"/>
          <w:szCs w:val="24"/>
          <w:lang w:val="en-US" w:bidi="ar-KW"/>
        </w:rPr>
        <w:t xml:space="preserve"> the front</w:t>
      </w:r>
      <w:r w:rsidRPr="002A3931">
        <w:rPr>
          <w:rFonts w:ascii="Unikurd Web" w:eastAsia="Times New Roman" w:hAnsi="Unikurd Web" w:cs="Unikurd Web"/>
          <w:color w:val="000000" w:themeColor="text1"/>
          <w:sz w:val="24"/>
          <w:szCs w:val="24"/>
          <w:lang w:val="en-US" w:bidi="ar-KW"/>
        </w:rPr>
        <w:t xml:space="preserve"> grabbed his ankles </w:t>
      </w:r>
      <w:r w:rsidR="009D3F09" w:rsidRPr="002A3931">
        <w:rPr>
          <w:rFonts w:ascii="Unikurd Web" w:eastAsia="Times New Roman" w:hAnsi="Unikurd Web" w:cs="Unikurd Web"/>
          <w:color w:val="000000" w:themeColor="text1"/>
          <w:sz w:val="24"/>
          <w:szCs w:val="24"/>
          <w:lang w:val="en-US" w:bidi="ar-KW"/>
        </w:rPr>
        <w:t>and pulled them</w:t>
      </w:r>
      <w:r w:rsidR="00596D26" w:rsidRPr="002A3931">
        <w:rPr>
          <w:rFonts w:ascii="Unikurd Web" w:eastAsia="Times New Roman" w:hAnsi="Unikurd Web" w:cs="Unikurd Web"/>
          <w:color w:val="000000" w:themeColor="text1"/>
          <w:sz w:val="24"/>
          <w:szCs w:val="24"/>
          <w:lang w:val="en-US" w:bidi="ar-KW"/>
        </w:rPr>
        <w:t>, causing him to almost lose balance. Another pair of hands held his shoulders, lifted him, and dumped him onto the backseat of the car.</w:t>
      </w:r>
    </w:p>
    <w:p w14:paraId="426D25BF" w14:textId="77777777" w:rsidR="0075608F" w:rsidRPr="002A3931" w:rsidRDefault="00073E56" w:rsidP="009D3F09">
      <w:pPr>
        <w:bidi/>
        <w:spacing w:after="0" w:line="360" w:lineRule="auto"/>
        <w:ind w:left="720"/>
        <w:jc w:val="right"/>
        <w:rPr>
          <w:rFonts w:ascii="Unikurd Web" w:eastAsia="Times New Roman" w:hAnsi="Unikurd Web" w:cs="Unikurd Web"/>
          <w:color w:val="000000" w:themeColor="text1"/>
          <w:sz w:val="24"/>
          <w:szCs w:val="24"/>
          <w:lang w:val="en-US" w:bidi="ar-KW"/>
        </w:rPr>
      </w:pPr>
      <w:r w:rsidRPr="002A3931">
        <w:rPr>
          <w:rFonts w:ascii="Unikurd Web" w:eastAsia="Times New Roman" w:hAnsi="Unikurd Web" w:cs="Unikurd Web"/>
          <w:color w:val="000000" w:themeColor="text1"/>
          <w:sz w:val="24"/>
          <w:szCs w:val="24"/>
          <w:lang w:val="en-US" w:bidi="ar-KW"/>
        </w:rPr>
        <w:t>L</w:t>
      </w:r>
      <w:r w:rsidR="009D3F09" w:rsidRPr="002A3931">
        <w:rPr>
          <w:rFonts w:ascii="Unikurd Web" w:eastAsia="Times New Roman" w:hAnsi="Unikurd Web" w:cs="Unikurd Web"/>
          <w:color w:val="000000" w:themeColor="text1"/>
          <w:sz w:val="24"/>
          <w:szCs w:val="24"/>
          <w:lang w:val="en-US" w:bidi="ar-KW"/>
        </w:rPr>
        <w:t>ying on his back</w:t>
      </w:r>
      <w:r w:rsidRPr="002A3931">
        <w:rPr>
          <w:rFonts w:ascii="Unikurd Web" w:eastAsia="Times New Roman" w:hAnsi="Unikurd Web" w:cs="Unikurd Web"/>
          <w:color w:val="000000" w:themeColor="text1"/>
          <w:sz w:val="24"/>
          <w:szCs w:val="24"/>
          <w:lang w:val="en-US" w:bidi="ar-KW"/>
        </w:rPr>
        <w:t>, Omar felt the pressure of the tightened hand restraints against a spare tire in the middle.</w:t>
      </w:r>
      <w:r w:rsidR="0075608F" w:rsidRPr="002A3931">
        <w:rPr>
          <w:rFonts w:ascii="Unikurd Web" w:eastAsia="Times New Roman" w:hAnsi="Unikurd Web" w:cs="Unikurd Web"/>
          <w:color w:val="000000" w:themeColor="text1"/>
          <w:sz w:val="24"/>
          <w:szCs w:val="24"/>
          <w:lang w:val="en-US" w:bidi="ar-KW"/>
        </w:rPr>
        <w:t xml:space="preserve"> It</w:t>
      </w:r>
      <w:r w:rsidR="0044665D" w:rsidRPr="002A3931">
        <w:rPr>
          <w:rFonts w:ascii="Unikurd Web" w:eastAsia="Times New Roman" w:hAnsi="Unikurd Web" w:cs="Unikurd Web"/>
          <w:color w:val="000000" w:themeColor="text1"/>
          <w:sz w:val="24"/>
          <w:szCs w:val="24"/>
          <w:lang w:val="en-US" w:bidi="ar-KW"/>
        </w:rPr>
        <w:t xml:space="preserve"> pushed </w:t>
      </w:r>
      <w:r w:rsidR="0075608F" w:rsidRPr="002A3931">
        <w:rPr>
          <w:rFonts w:ascii="Unikurd Web" w:eastAsia="Times New Roman" w:hAnsi="Unikurd Web" w:cs="Unikurd Web"/>
          <w:color w:val="000000" w:themeColor="text1"/>
          <w:sz w:val="24"/>
          <w:szCs w:val="24"/>
          <w:lang w:val="en-US" w:bidi="ar-KW"/>
        </w:rPr>
        <w:t xml:space="preserve">against </w:t>
      </w:r>
      <w:r w:rsidR="0044665D" w:rsidRPr="002A3931">
        <w:rPr>
          <w:rFonts w:ascii="Unikurd Web" w:eastAsia="Times New Roman" w:hAnsi="Unikurd Web" w:cs="Unikurd Web"/>
          <w:color w:val="000000" w:themeColor="text1"/>
          <w:sz w:val="24"/>
          <w:szCs w:val="24"/>
          <w:lang w:val="en-US" w:bidi="ar-KW"/>
        </w:rPr>
        <w:t>his chest</w:t>
      </w:r>
      <w:r w:rsidR="009D3F09" w:rsidRPr="002A3931">
        <w:rPr>
          <w:rFonts w:ascii="Unikurd Web" w:eastAsia="Times New Roman" w:hAnsi="Unikurd Web" w:cs="Unikurd Web"/>
          <w:color w:val="000000" w:themeColor="text1"/>
          <w:sz w:val="24"/>
          <w:szCs w:val="24"/>
          <w:lang w:val="en-US" w:bidi="ar-KW"/>
        </w:rPr>
        <w:t xml:space="preserve">, </w:t>
      </w:r>
      <w:r w:rsidR="0075608F" w:rsidRPr="002A3931">
        <w:rPr>
          <w:rFonts w:ascii="Unikurd Web" w:eastAsia="Times New Roman" w:hAnsi="Unikurd Web" w:cs="Unikurd Web"/>
          <w:color w:val="000000" w:themeColor="text1"/>
          <w:sz w:val="24"/>
          <w:szCs w:val="24"/>
          <w:lang w:val="en-US" w:bidi="ar-KW"/>
        </w:rPr>
        <w:t xml:space="preserve">causing discomfort as the car started moving. The repeated jolts and bumps on the road inflicted pain upon his back and hands, making him fear that his spine might crack and any moment. The armed men occasionally kicked him with the soles of their boots and cursed him, expressing their anger. </w:t>
      </w:r>
      <w:r w:rsidR="009D3F09" w:rsidRPr="002A3931">
        <w:rPr>
          <w:rFonts w:ascii="Unikurd Web" w:eastAsia="Times New Roman" w:hAnsi="Unikurd Web" w:cs="Unikurd Web"/>
          <w:color w:val="000000" w:themeColor="text1"/>
          <w:sz w:val="24"/>
          <w:szCs w:val="24"/>
          <w:lang w:val="en-US" w:bidi="ar-KW"/>
        </w:rPr>
        <w:t xml:space="preserve"> </w:t>
      </w:r>
    </w:p>
    <w:p w14:paraId="3CD11FB4" w14:textId="204ABF22" w:rsidR="00DE0805" w:rsidRPr="002A3931" w:rsidRDefault="0075608F" w:rsidP="006C5E13">
      <w:pPr>
        <w:bidi/>
        <w:spacing w:after="0" w:line="360" w:lineRule="auto"/>
        <w:ind w:left="720"/>
        <w:jc w:val="right"/>
        <w:rPr>
          <w:rFonts w:ascii="Unikurd Web" w:eastAsia="Times New Roman" w:hAnsi="Unikurd Web" w:cs="Unikurd Web"/>
          <w:color w:val="000000" w:themeColor="text1"/>
          <w:sz w:val="24"/>
          <w:szCs w:val="24"/>
          <w:rtl/>
          <w:lang w:val="en-US" w:bidi="ar-KW"/>
        </w:rPr>
      </w:pPr>
      <w:r w:rsidRPr="002A3931">
        <w:rPr>
          <w:rFonts w:ascii="Unikurd Web" w:eastAsia="Times New Roman" w:hAnsi="Unikurd Web" w:cs="Unikurd Web"/>
          <w:color w:val="000000" w:themeColor="text1"/>
          <w:sz w:val="24"/>
          <w:szCs w:val="24"/>
          <w:lang w:val="en-US" w:bidi="ar-KW"/>
        </w:rPr>
        <w:t>Amidst the tumultuous journey, the only audible sound was the restless engine of the nearby wheat mill, repeatedly going “</w:t>
      </w:r>
      <w:r w:rsidR="005E12FE" w:rsidRPr="002A3931">
        <w:rPr>
          <w:rFonts w:ascii="Unikurd Web" w:eastAsia="Times New Roman" w:hAnsi="Unikurd Web" w:cs="Unikurd Web"/>
          <w:color w:val="000000" w:themeColor="text1"/>
          <w:sz w:val="24"/>
          <w:szCs w:val="24"/>
          <w:lang w:val="en-US" w:bidi="ar-KW"/>
        </w:rPr>
        <w:t>Whirring</w:t>
      </w:r>
      <w:r w:rsidRPr="002A3931">
        <w:rPr>
          <w:rFonts w:ascii="Unikurd Web" w:eastAsia="Times New Roman" w:hAnsi="Unikurd Web" w:cs="Unikurd Web"/>
          <w:color w:val="000000" w:themeColor="text1"/>
          <w:sz w:val="24"/>
          <w:szCs w:val="24"/>
          <w:lang w:val="en-US" w:bidi="ar-KW"/>
        </w:rPr>
        <w:t>,</w:t>
      </w:r>
      <w:r w:rsidR="00B11C73" w:rsidRPr="002A3931">
        <w:rPr>
          <w:rFonts w:ascii="Unikurd Web" w:eastAsia="Times New Roman" w:hAnsi="Unikurd Web" w:cs="Unikurd Web"/>
          <w:color w:val="000000" w:themeColor="text1"/>
          <w:sz w:val="24"/>
          <w:szCs w:val="24"/>
          <w:lang w:val="en-US" w:bidi="ar-KW"/>
        </w:rPr>
        <w:t xml:space="preserve"> </w:t>
      </w:r>
      <w:r w:rsidR="005E12FE" w:rsidRPr="002A3931">
        <w:rPr>
          <w:rFonts w:ascii="Unikurd Web" w:eastAsia="Times New Roman" w:hAnsi="Unikurd Web" w:cs="Unikurd Web"/>
          <w:color w:val="000000" w:themeColor="text1"/>
          <w:sz w:val="24"/>
          <w:szCs w:val="24"/>
          <w:lang w:val="en-US" w:bidi="ar-KW"/>
        </w:rPr>
        <w:t>whirring</w:t>
      </w:r>
      <w:r w:rsidRPr="002A3931">
        <w:rPr>
          <w:rFonts w:ascii="Arial" w:eastAsia="Times New Roman" w:hAnsi="Arial" w:cs="Arial"/>
          <w:color w:val="000000" w:themeColor="text1"/>
          <w:sz w:val="24"/>
          <w:szCs w:val="24"/>
          <w:lang w:val="en-US" w:bidi="ar-KW"/>
        </w:rPr>
        <w:t>…</w:t>
      </w:r>
      <w:r w:rsidRPr="002A3931">
        <w:rPr>
          <w:rFonts w:ascii="Unikurd Web" w:eastAsia="Times New Roman" w:hAnsi="Unikurd Web" w:cs="Unikurd Web"/>
          <w:color w:val="000000" w:themeColor="text1"/>
          <w:sz w:val="24"/>
          <w:szCs w:val="24"/>
          <w:lang w:val="en-US" w:bidi="ar-KW"/>
        </w:rPr>
        <w:t>”</w:t>
      </w:r>
      <w:r w:rsidR="00252F49" w:rsidRPr="002A3931">
        <w:rPr>
          <w:rFonts w:ascii="Unikurd Web" w:eastAsia="Times New Roman" w:hAnsi="Unikurd Web" w:cs="Unikurd Web"/>
          <w:color w:val="000000" w:themeColor="text1"/>
          <w:sz w:val="24"/>
          <w:szCs w:val="24"/>
          <w:lang w:val="en-US" w:bidi="ar-KW"/>
        </w:rPr>
        <w:t xml:space="preserve"> </w:t>
      </w:r>
      <w:r w:rsidRPr="002A3931">
        <w:rPr>
          <w:rFonts w:ascii="Unikurd Web" w:eastAsia="Times New Roman" w:hAnsi="Unikurd Web" w:cs="Unikurd Web"/>
          <w:color w:val="000000" w:themeColor="text1"/>
          <w:sz w:val="24"/>
          <w:szCs w:val="24"/>
          <w:lang w:val="en-US" w:bidi="ar-KW"/>
        </w:rPr>
        <w:t xml:space="preserve">as if it were the sole </w:t>
      </w:r>
      <w:r w:rsidR="00B11C73" w:rsidRPr="002A3931">
        <w:rPr>
          <w:rFonts w:ascii="Unikurd Web" w:eastAsia="Times New Roman" w:hAnsi="Unikurd Web" w:cs="Unikurd Web"/>
          <w:color w:val="000000" w:themeColor="text1"/>
          <w:sz w:val="24"/>
          <w:szCs w:val="24"/>
          <w:lang w:val="en-US" w:bidi="ar-KW"/>
        </w:rPr>
        <w:t xml:space="preserve">free </w:t>
      </w:r>
      <w:r w:rsidRPr="002A3931">
        <w:rPr>
          <w:rFonts w:ascii="Unikurd Web" w:eastAsia="Times New Roman" w:hAnsi="Unikurd Web" w:cs="Unikurd Web"/>
          <w:color w:val="000000" w:themeColor="text1"/>
          <w:sz w:val="24"/>
          <w:szCs w:val="24"/>
          <w:lang w:val="en-US" w:bidi="ar-KW"/>
        </w:rPr>
        <w:t xml:space="preserve">voice </w:t>
      </w:r>
      <w:r w:rsidR="00252F49" w:rsidRPr="002A3931">
        <w:rPr>
          <w:rFonts w:ascii="Unikurd Web" w:eastAsia="Times New Roman" w:hAnsi="Unikurd Web" w:cs="Unikurd Web"/>
          <w:color w:val="000000" w:themeColor="text1"/>
          <w:sz w:val="24"/>
          <w:szCs w:val="24"/>
          <w:lang w:val="en-US" w:bidi="ar-KW"/>
        </w:rPr>
        <w:t>in the town</w:t>
      </w:r>
      <w:r w:rsidR="005E12FE" w:rsidRPr="002A3931">
        <w:rPr>
          <w:rFonts w:ascii="Unikurd Web" w:eastAsia="Times New Roman" w:hAnsi="Unikurd Web" w:cs="Unikurd Web"/>
          <w:color w:val="000000" w:themeColor="text1"/>
          <w:sz w:val="24"/>
          <w:szCs w:val="24"/>
          <w:lang w:val="en-US" w:bidi="ar-KW"/>
        </w:rPr>
        <w:t xml:space="preserve"> centre</w:t>
      </w:r>
      <w:r w:rsidR="00252F49" w:rsidRPr="002A3931">
        <w:rPr>
          <w:rFonts w:ascii="Unikurd Web" w:eastAsia="Times New Roman" w:hAnsi="Unikurd Web" w:cs="Unikurd Web"/>
          <w:color w:val="000000" w:themeColor="text1"/>
          <w:sz w:val="24"/>
          <w:szCs w:val="24"/>
          <w:lang w:val="en-US" w:bidi="ar-KW"/>
        </w:rPr>
        <w:t>.</w:t>
      </w:r>
      <w:r w:rsidRPr="002A3931">
        <w:rPr>
          <w:rFonts w:ascii="Unikurd Web" w:eastAsia="Times New Roman" w:hAnsi="Unikurd Web" w:cs="Unikurd Web"/>
          <w:color w:val="000000" w:themeColor="text1"/>
          <w:sz w:val="24"/>
          <w:szCs w:val="24"/>
          <w:lang w:val="en-US" w:bidi="ar-KW"/>
        </w:rPr>
        <w:t xml:space="preserve"> </w:t>
      </w:r>
      <w:r w:rsidR="0044665D" w:rsidRPr="002A3931">
        <w:rPr>
          <w:rFonts w:ascii="Unikurd Web" w:eastAsia="Times New Roman" w:hAnsi="Unikurd Web" w:cs="Unikurd Web"/>
          <w:color w:val="000000" w:themeColor="text1"/>
          <w:sz w:val="24"/>
          <w:szCs w:val="24"/>
          <w:lang w:val="en-US" w:bidi="ar-KW"/>
        </w:rPr>
        <w:t xml:space="preserve"> </w:t>
      </w:r>
      <w:r w:rsidR="009D3F09" w:rsidRPr="002A3931">
        <w:rPr>
          <w:rFonts w:ascii="Unikurd Web" w:eastAsia="Times New Roman" w:hAnsi="Unikurd Web" w:cs="Unikurd Web"/>
          <w:color w:val="000000" w:themeColor="text1"/>
          <w:sz w:val="24"/>
          <w:szCs w:val="24"/>
          <w:lang w:val="en-US" w:bidi="ar-KW"/>
        </w:rPr>
        <w:t xml:space="preserve">  </w:t>
      </w:r>
    </w:p>
    <w:p w14:paraId="3BD9E5D6" w14:textId="1CA113B8" w:rsidR="006D5112" w:rsidRPr="002A3931" w:rsidRDefault="00DE0805" w:rsidP="008C6DC3">
      <w:pPr>
        <w:bidi/>
        <w:spacing w:after="0" w:line="360" w:lineRule="auto"/>
        <w:jc w:val="both"/>
        <w:rPr>
          <w:rFonts w:ascii="Unikurd Web" w:eastAsia="Times New Roman" w:hAnsi="Unikurd Web" w:cs="Unikurd Web"/>
          <w:sz w:val="24"/>
          <w:szCs w:val="24"/>
          <w:lang w:bidi="ar-KW"/>
        </w:rPr>
      </w:pPr>
      <w:r w:rsidRPr="002A3931">
        <w:rPr>
          <w:rFonts w:ascii="Unikurd Web" w:eastAsia="Times New Roman" w:hAnsi="Unikurd Web" w:cs="Unikurd Web"/>
          <w:vanish/>
          <w:color w:val="000000" w:themeColor="text1"/>
          <w:sz w:val="24"/>
          <w:szCs w:val="24"/>
          <w:rtl/>
          <w:lang w:bidi="ar-KW"/>
        </w:rPr>
        <w:t>کیان ککککککککل؛ک؛ک؛کل؛کلکژن،ن،من</w:t>
      </w:r>
    </w:p>
    <w:p w14:paraId="31530E32" w14:textId="7F7816A0" w:rsidR="005C6E8B" w:rsidRPr="002A3931" w:rsidRDefault="005C6E8B" w:rsidP="006D5112">
      <w:pPr>
        <w:bidi/>
        <w:spacing w:after="0" w:line="360" w:lineRule="auto"/>
        <w:ind w:left="4"/>
        <w:jc w:val="both"/>
        <w:rPr>
          <w:rFonts w:ascii="Unikurd Web" w:eastAsia="Times New Roman" w:hAnsi="Unikurd Web" w:cs="Unikurd Web"/>
          <w:sz w:val="24"/>
          <w:szCs w:val="24"/>
          <w:lang w:val="en-US" w:bidi="ar-KW"/>
        </w:rPr>
      </w:pPr>
      <w:r w:rsidRPr="002A3931">
        <w:rPr>
          <w:rFonts w:ascii="Unikurd Web" w:eastAsia="Times New Roman" w:hAnsi="Unikurd Web" w:cs="Unikurd Web"/>
          <w:sz w:val="24"/>
          <w:szCs w:val="24"/>
          <w:lang w:val="en-US" w:bidi="ar-KW"/>
        </w:rPr>
        <w:t xml:space="preserve">                                                   </w:t>
      </w:r>
    </w:p>
    <w:p w14:paraId="22246DE9" w14:textId="77777777" w:rsidR="005E12FE" w:rsidRPr="002A3931" w:rsidRDefault="00B37562" w:rsidP="005C6E8B">
      <w:pPr>
        <w:bidi/>
        <w:spacing w:after="0" w:line="360" w:lineRule="auto"/>
        <w:ind w:left="4"/>
        <w:jc w:val="both"/>
        <w:rPr>
          <w:rFonts w:ascii="Unikurd Web" w:eastAsia="Times New Roman" w:hAnsi="Unikurd Web" w:cs="Unikurd Web"/>
          <w:sz w:val="24"/>
          <w:szCs w:val="24"/>
          <w:lang w:val="en-US" w:bidi="ar-KW"/>
        </w:rPr>
      </w:pPr>
      <w:r w:rsidRPr="002A3931">
        <w:rPr>
          <w:rFonts w:ascii="Unikurd Web" w:eastAsia="Times New Roman" w:hAnsi="Unikurd Web" w:cs="Unikurd Web"/>
          <w:sz w:val="24"/>
          <w:szCs w:val="24"/>
          <w:lang w:val="en-US" w:bidi="ar-KW"/>
        </w:rPr>
        <w:t xml:space="preserve"> </w:t>
      </w:r>
      <w:r w:rsidR="00352C6D" w:rsidRPr="002A3931">
        <w:rPr>
          <w:rFonts w:ascii="Unikurd Web" w:eastAsia="Times New Roman" w:hAnsi="Unikurd Web" w:cs="Unikurd Web"/>
          <w:sz w:val="24"/>
          <w:szCs w:val="24"/>
          <w:lang w:val="en-US" w:bidi="ar-KW"/>
        </w:rPr>
        <w:t xml:space="preserve">                    </w:t>
      </w:r>
    </w:p>
    <w:p w14:paraId="15515601" w14:textId="77777777" w:rsidR="005E12FE" w:rsidRPr="002A3931" w:rsidRDefault="005E12FE" w:rsidP="005E12FE">
      <w:pPr>
        <w:bidi/>
        <w:spacing w:after="0" w:line="360" w:lineRule="auto"/>
        <w:ind w:left="4"/>
        <w:jc w:val="both"/>
        <w:rPr>
          <w:rFonts w:ascii="Unikurd Web" w:eastAsia="Times New Roman" w:hAnsi="Unikurd Web" w:cs="Unikurd Web"/>
          <w:sz w:val="24"/>
          <w:szCs w:val="24"/>
          <w:lang w:val="en-US" w:bidi="ar-KW"/>
        </w:rPr>
      </w:pPr>
    </w:p>
    <w:p w14:paraId="422FBBA3" w14:textId="77777777" w:rsidR="005E12FE" w:rsidRPr="002A3931" w:rsidRDefault="005E12FE" w:rsidP="005E12FE">
      <w:pPr>
        <w:bidi/>
        <w:spacing w:after="0" w:line="360" w:lineRule="auto"/>
        <w:ind w:left="4"/>
        <w:jc w:val="both"/>
        <w:rPr>
          <w:rFonts w:ascii="Unikurd Web" w:eastAsia="Times New Roman" w:hAnsi="Unikurd Web" w:cs="Unikurd Web"/>
          <w:sz w:val="24"/>
          <w:szCs w:val="24"/>
          <w:lang w:val="en-US" w:bidi="ar-KW"/>
        </w:rPr>
      </w:pPr>
    </w:p>
    <w:p w14:paraId="42669BE1" w14:textId="77777777" w:rsidR="005E12FE" w:rsidRPr="002A3931" w:rsidRDefault="005E12FE" w:rsidP="005E12FE">
      <w:pPr>
        <w:bidi/>
        <w:spacing w:after="0" w:line="360" w:lineRule="auto"/>
        <w:ind w:left="4"/>
        <w:jc w:val="both"/>
        <w:rPr>
          <w:rFonts w:ascii="Unikurd Web" w:eastAsia="Times New Roman" w:hAnsi="Unikurd Web" w:cs="Unikurd Web"/>
          <w:sz w:val="24"/>
          <w:szCs w:val="24"/>
          <w:lang w:val="en-US" w:bidi="ar-KW"/>
        </w:rPr>
      </w:pPr>
    </w:p>
    <w:p w14:paraId="13C2AED7" w14:textId="77777777" w:rsidR="005E12FE" w:rsidRPr="002A3931" w:rsidRDefault="005E12FE" w:rsidP="005E12FE">
      <w:pPr>
        <w:bidi/>
        <w:spacing w:after="0" w:line="360" w:lineRule="auto"/>
        <w:ind w:left="4"/>
        <w:jc w:val="both"/>
        <w:rPr>
          <w:rFonts w:ascii="Unikurd Web" w:eastAsia="Times New Roman" w:hAnsi="Unikurd Web" w:cs="Unikurd Web"/>
          <w:sz w:val="24"/>
          <w:szCs w:val="24"/>
          <w:lang w:val="en-US" w:bidi="ar-KW"/>
        </w:rPr>
      </w:pPr>
    </w:p>
    <w:p w14:paraId="5545C980" w14:textId="77777777" w:rsidR="005E12FE" w:rsidRPr="002A3931" w:rsidRDefault="005E12FE" w:rsidP="005E12FE">
      <w:pPr>
        <w:bidi/>
        <w:spacing w:after="0" w:line="360" w:lineRule="auto"/>
        <w:ind w:left="4"/>
        <w:jc w:val="both"/>
        <w:rPr>
          <w:rFonts w:ascii="Unikurd Web" w:eastAsia="Times New Roman" w:hAnsi="Unikurd Web" w:cs="Unikurd Web"/>
          <w:sz w:val="24"/>
          <w:szCs w:val="24"/>
          <w:lang w:val="en-US" w:bidi="ar-KW"/>
        </w:rPr>
      </w:pPr>
    </w:p>
    <w:p w14:paraId="3DA1FAD8" w14:textId="77777777" w:rsidR="005E12FE" w:rsidRPr="002A3931" w:rsidRDefault="005E12FE" w:rsidP="005E12FE">
      <w:pPr>
        <w:bidi/>
        <w:spacing w:after="0" w:line="360" w:lineRule="auto"/>
        <w:ind w:left="4"/>
        <w:jc w:val="both"/>
        <w:rPr>
          <w:rFonts w:ascii="Unikurd Web" w:eastAsia="Times New Roman" w:hAnsi="Unikurd Web" w:cs="Unikurd Web"/>
          <w:sz w:val="24"/>
          <w:szCs w:val="24"/>
          <w:lang w:val="en-US" w:bidi="ar-KW"/>
        </w:rPr>
      </w:pPr>
    </w:p>
    <w:p w14:paraId="4C9E06E0" w14:textId="77777777" w:rsidR="005E12FE" w:rsidRPr="002A3931" w:rsidRDefault="005E12FE" w:rsidP="009A6F50">
      <w:pPr>
        <w:bidi/>
        <w:spacing w:after="0" w:line="360" w:lineRule="auto"/>
        <w:jc w:val="both"/>
        <w:rPr>
          <w:rFonts w:ascii="Unikurd Web" w:eastAsia="Times New Roman" w:hAnsi="Unikurd Web" w:cs="Unikurd Web"/>
          <w:sz w:val="24"/>
          <w:szCs w:val="24"/>
          <w:lang w:val="en-US" w:bidi="ar-KW"/>
        </w:rPr>
      </w:pPr>
    </w:p>
    <w:p w14:paraId="5A546AA1" w14:textId="75FB8158" w:rsidR="00F32652" w:rsidRPr="002A3931" w:rsidRDefault="00352C6D" w:rsidP="005E12FE">
      <w:pPr>
        <w:bidi/>
        <w:spacing w:after="0" w:line="360" w:lineRule="auto"/>
        <w:ind w:left="4"/>
        <w:jc w:val="both"/>
        <w:rPr>
          <w:rFonts w:ascii="Unikurd Web" w:eastAsia="Times New Roman" w:hAnsi="Unikurd Web" w:cs="Unikurd Web"/>
          <w:sz w:val="24"/>
          <w:szCs w:val="24"/>
          <w:lang w:val="en-US" w:bidi="ar-KW"/>
        </w:rPr>
      </w:pPr>
      <w:r w:rsidRPr="002A3931">
        <w:rPr>
          <w:rFonts w:ascii="Unikurd Web" w:eastAsia="Times New Roman" w:hAnsi="Unikurd Web" w:cs="Unikurd Web"/>
          <w:sz w:val="24"/>
          <w:szCs w:val="24"/>
          <w:lang w:val="en-US" w:bidi="ar-KW"/>
        </w:rPr>
        <w:t xml:space="preserve">                                                                        </w:t>
      </w:r>
      <w:r w:rsidR="00371A2F" w:rsidRPr="002A3931">
        <w:rPr>
          <w:rFonts w:ascii="Unikurd Web" w:eastAsia="Times New Roman" w:hAnsi="Unikurd Web" w:cs="Unikurd Web"/>
          <w:sz w:val="24"/>
          <w:szCs w:val="24"/>
          <w:lang w:val="en-US" w:bidi="ar-KW"/>
        </w:rPr>
        <w:t xml:space="preserve"> </w:t>
      </w:r>
      <w:r w:rsidR="00591605" w:rsidRPr="002A3931">
        <w:rPr>
          <w:rFonts w:ascii="Unikurd Web" w:eastAsia="Times New Roman" w:hAnsi="Unikurd Web" w:cs="Unikurd Web"/>
          <w:sz w:val="24"/>
          <w:szCs w:val="24"/>
          <w:lang w:val="en-US" w:bidi="ar-KW"/>
        </w:rPr>
        <w:t xml:space="preserve">   </w:t>
      </w:r>
      <w:r w:rsidR="005F114B" w:rsidRPr="002A3931">
        <w:rPr>
          <w:rFonts w:ascii="Unikurd Web" w:eastAsia="Times New Roman" w:hAnsi="Unikurd Web" w:cs="Unikurd Web"/>
          <w:sz w:val="24"/>
          <w:szCs w:val="24"/>
          <w:lang w:val="en-US" w:bidi="ar-KW"/>
        </w:rPr>
        <w:t xml:space="preserve"> </w:t>
      </w:r>
    </w:p>
    <w:p w14:paraId="738B93DA" w14:textId="7A37245D" w:rsidR="00236082" w:rsidRPr="009A6F50" w:rsidRDefault="00236082" w:rsidP="00672378">
      <w:pPr>
        <w:bidi/>
        <w:spacing w:after="0" w:line="360" w:lineRule="auto"/>
        <w:jc w:val="center"/>
        <w:rPr>
          <w:rFonts w:ascii="Unikurd Web" w:eastAsia="Times New Roman" w:hAnsi="Unikurd Web" w:cs="Unikurd Web"/>
          <w:b/>
          <w:bCs/>
          <w:color w:val="000000" w:themeColor="text1"/>
          <w:sz w:val="24"/>
          <w:szCs w:val="24"/>
          <w:lang w:bidi="ar-IQ"/>
        </w:rPr>
      </w:pPr>
      <w:bookmarkStart w:id="0" w:name="_Hlk128764232"/>
      <w:r w:rsidRPr="009A6F50">
        <w:rPr>
          <w:rFonts w:ascii="Unikurd Web" w:eastAsia="Times New Roman" w:hAnsi="Unikurd Web" w:cs="Unikurd Web"/>
          <w:b/>
          <w:bCs/>
          <w:color w:val="000000" w:themeColor="text1"/>
          <w:sz w:val="24"/>
          <w:szCs w:val="24"/>
          <w:rtl/>
          <w:lang w:bidi="ar-IQ"/>
        </w:rPr>
        <w:t>(</w:t>
      </w:r>
      <w:r w:rsidR="004D7A20" w:rsidRPr="009A6F50">
        <w:rPr>
          <w:rFonts w:ascii="Unikurd Web" w:hAnsi="Unikurd Web" w:cs="Unikurd Web"/>
          <w:b/>
          <w:bCs/>
          <w:sz w:val="24"/>
          <w:szCs w:val="24"/>
        </w:rPr>
        <w:t>Chapter</w:t>
      </w:r>
      <w:r w:rsidR="004D7A20" w:rsidRPr="009A6F50">
        <w:rPr>
          <w:rFonts w:ascii="Unikurd Web" w:eastAsia="Times New Roman" w:hAnsi="Unikurd Web" w:cs="Unikurd Web"/>
          <w:b/>
          <w:bCs/>
          <w:color w:val="000000" w:themeColor="text1"/>
          <w:sz w:val="24"/>
          <w:szCs w:val="24"/>
          <w:lang w:val="en-US" w:bidi="ar-KW"/>
        </w:rPr>
        <w:t xml:space="preserve"> -</w:t>
      </w:r>
      <w:r w:rsidRPr="009A6F50">
        <w:rPr>
          <w:rFonts w:ascii="Unikurd Web" w:eastAsia="Times New Roman" w:hAnsi="Unikurd Web" w:cs="Unikurd Web"/>
          <w:b/>
          <w:bCs/>
          <w:color w:val="000000" w:themeColor="text1"/>
          <w:sz w:val="24"/>
          <w:szCs w:val="24"/>
          <w:lang w:bidi="ar-IQ"/>
        </w:rPr>
        <w:t>3</w:t>
      </w:r>
      <w:r w:rsidRPr="009A6F50">
        <w:rPr>
          <w:rFonts w:ascii="Unikurd Web" w:eastAsia="Times New Roman" w:hAnsi="Unikurd Web" w:cs="Unikurd Web"/>
          <w:b/>
          <w:bCs/>
          <w:color w:val="000000" w:themeColor="text1"/>
          <w:sz w:val="24"/>
          <w:szCs w:val="24"/>
          <w:rtl/>
          <w:lang w:bidi="ar-IQ"/>
        </w:rPr>
        <w:t>)</w:t>
      </w:r>
    </w:p>
    <w:bookmarkEnd w:id="0"/>
    <w:p w14:paraId="36C3C9BB" w14:textId="62613A69" w:rsidR="00742FB2" w:rsidRPr="002A3931" w:rsidRDefault="00672378" w:rsidP="00742FB2">
      <w:pPr>
        <w:bidi/>
        <w:spacing w:after="0" w:line="360" w:lineRule="auto"/>
        <w:jc w:val="right"/>
        <w:rPr>
          <w:rFonts w:ascii="Unikurd Web" w:eastAsia="Times New Roman" w:hAnsi="Unikurd Web" w:cs="Unikurd Web"/>
          <w:color w:val="000000" w:themeColor="text1"/>
          <w:sz w:val="24"/>
          <w:szCs w:val="24"/>
          <w:lang w:bidi="ar-IQ"/>
        </w:rPr>
      </w:pPr>
      <w:r w:rsidRPr="002A3931">
        <w:rPr>
          <w:rFonts w:ascii="Unikurd Web" w:eastAsia="Times New Roman" w:hAnsi="Unikurd Web" w:cs="Unikurd Web"/>
          <w:color w:val="000000" w:themeColor="text1"/>
          <w:sz w:val="24"/>
          <w:szCs w:val="24"/>
          <w:lang w:bidi="ar-IQ"/>
        </w:rPr>
        <w:t>Last night</w:t>
      </w:r>
      <w:r w:rsidR="00F83289" w:rsidRPr="002A3931">
        <w:rPr>
          <w:rFonts w:ascii="Unikurd Web" w:eastAsia="Times New Roman" w:hAnsi="Unikurd Web" w:cs="Unikurd Web"/>
          <w:color w:val="000000" w:themeColor="text1"/>
          <w:sz w:val="24"/>
          <w:szCs w:val="24"/>
          <w:lang w:bidi="ar-IQ"/>
        </w:rPr>
        <w:t>, he was thrown into a</w:t>
      </w:r>
      <w:r w:rsidR="00E5484D" w:rsidRPr="002A3931">
        <w:rPr>
          <w:rFonts w:ascii="Unikurd Web" w:eastAsia="Times New Roman" w:hAnsi="Unikurd Web" w:cs="Unikurd Web"/>
          <w:color w:val="000000" w:themeColor="text1"/>
          <w:sz w:val="24"/>
          <w:szCs w:val="24"/>
          <w:lang w:bidi="ar-IQ"/>
        </w:rPr>
        <w:t xml:space="preserve"> prison</w:t>
      </w:r>
      <w:r w:rsidR="00F83289" w:rsidRPr="002A3931">
        <w:rPr>
          <w:rFonts w:ascii="Unikurd Web" w:eastAsia="Times New Roman" w:hAnsi="Unikurd Web" w:cs="Unikurd Web"/>
          <w:color w:val="000000" w:themeColor="text1"/>
          <w:sz w:val="24"/>
          <w:szCs w:val="24"/>
          <w:lang w:bidi="ar-IQ"/>
        </w:rPr>
        <w:t xml:space="preserve"> cell, confined and isolated from the outside world</w:t>
      </w:r>
      <w:r w:rsidRPr="002A3931">
        <w:rPr>
          <w:rFonts w:ascii="Unikurd Web" w:eastAsia="Times New Roman" w:hAnsi="Unikurd Web" w:cs="Unikurd Web"/>
          <w:color w:val="000000" w:themeColor="text1"/>
          <w:sz w:val="24"/>
          <w:szCs w:val="24"/>
          <w:lang w:bidi="ar-IQ"/>
        </w:rPr>
        <w:t xml:space="preserve">. </w:t>
      </w:r>
      <w:r w:rsidR="00F83289" w:rsidRPr="002A3931">
        <w:rPr>
          <w:rFonts w:ascii="Unikurd Web" w:eastAsia="Times New Roman" w:hAnsi="Unikurd Web" w:cs="Unikurd Web"/>
          <w:color w:val="000000" w:themeColor="text1"/>
          <w:sz w:val="24"/>
          <w:szCs w:val="24"/>
          <w:lang w:bidi="ar-IQ"/>
        </w:rPr>
        <w:t>As he attempted to find some solace on the single concrete slab serving as his bed, he soon discovered its cruel design. The surface was steep and slippery, deliberately constructed to deny any form of comfort to the prisoners. It offered no respite,</w:t>
      </w:r>
      <w:r w:rsidR="0087533C" w:rsidRPr="002A3931">
        <w:rPr>
          <w:rFonts w:ascii="Unikurd Web" w:eastAsia="Times New Roman" w:hAnsi="Unikurd Web" w:cs="Unikurd Web"/>
          <w:color w:val="000000" w:themeColor="text1"/>
          <w:sz w:val="24"/>
          <w:szCs w:val="24"/>
          <w:lang w:bidi="ar-IQ"/>
        </w:rPr>
        <w:t xml:space="preserve"> only a constant reminder of their </w:t>
      </w:r>
      <w:r w:rsidR="00CC65F1" w:rsidRPr="002A3931">
        <w:rPr>
          <w:rFonts w:ascii="Unikurd Web" w:eastAsia="Times New Roman" w:hAnsi="Unikurd Web" w:cs="Unikurd Web"/>
          <w:color w:val="000000" w:themeColor="text1"/>
          <w:sz w:val="24"/>
          <w:szCs w:val="24"/>
          <w:lang w:bidi="ar-IQ"/>
        </w:rPr>
        <w:t>punishment. The</w:t>
      </w:r>
      <w:r w:rsidR="00742FB2" w:rsidRPr="002A3931">
        <w:rPr>
          <w:rFonts w:ascii="Unikurd Web" w:eastAsia="Times New Roman" w:hAnsi="Unikurd Web" w:cs="Unikurd Web"/>
          <w:color w:val="000000" w:themeColor="text1"/>
          <w:sz w:val="24"/>
          <w:szCs w:val="24"/>
          <w:lang w:bidi="ar-IQ"/>
        </w:rPr>
        <w:t xml:space="preserve"> space between the bed and the cell’s iron door was so narrow that even a child could not lie on it, let alone a man like him. </w:t>
      </w:r>
    </w:p>
    <w:p w14:paraId="31A3064D" w14:textId="77777777" w:rsidR="003F6F56" w:rsidRPr="002A3931" w:rsidRDefault="0087533C" w:rsidP="0087533C">
      <w:pPr>
        <w:bidi/>
        <w:spacing w:after="0" w:line="360" w:lineRule="auto"/>
        <w:jc w:val="right"/>
        <w:rPr>
          <w:rFonts w:ascii="Unikurd Web" w:eastAsia="Times New Roman" w:hAnsi="Unikurd Web" w:cs="Unikurd Web"/>
          <w:color w:val="000000" w:themeColor="text1"/>
          <w:sz w:val="24"/>
          <w:szCs w:val="24"/>
          <w:lang w:bidi="ar-IQ"/>
        </w:rPr>
      </w:pPr>
      <w:r w:rsidRPr="002A3931">
        <w:rPr>
          <w:rFonts w:ascii="Unikurd Web" w:eastAsia="Times New Roman" w:hAnsi="Unikurd Web" w:cs="Unikurd Web"/>
          <w:color w:val="000000" w:themeColor="text1"/>
          <w:sz w:val="24"/>
          <w:szCs w:val="24"/>
          <w:lang w:bidi="ar-IQ"/>
        </w:rPr>
        <w:t>Gazing at the towering walls of his cell, he couldn’t help but lament the abilities bestowed upon animals and insects by a higher power. Their natural talent to climb, perch, and find rest wherever they pleased seemed like an unattainable luxury to him.</w:t>
      </w:r>
      <w:r w:rsidR="003F6F56" w:rsidRPr="002A3931">
        <w:rPr>
          <w:rFonts w:ascii="Unikurd Web" w:eastAsia="Times New Roman" w:hAnsi="Unikurd Web" w:cs="Unikurd Web"/>
          <w:color w:val="000000" w:themeColor="text1"/>
          <w:sz w:val="24"/>
          <w:szCs w:val="24"/>
          <w:lang w:bidi="ar-IQ"/>
        </w:rPr>
        <w:t xml:space="preserve"> Regrettably, there existed no shared language between human beings and these creatures, save for the limited realm of body language. This communication barrier prevented humans from unravelling the secrets of such innate abilities, intensifying his sense of hopelessness.  </w:t>
      </w:r>
      <w:r w:rsidRPr="002A3931">
        <w:rPr>
          <w:rFonts w:ascii="Unikurd Web" w:eastAsia="Times New Roman" w:hAnsi="Unikurd Web" w:cs="Unikurd Web"/>
          <w:color w:val="000000" w:themeColor="text1"/>
          <w:sz w:val="24"/>
          <w:szCs w:val="24"/>
          <w:lang w:bidi="ar-IQ"/>
        </w:rPr>
        <w:t xml:space="preserve"> </w:t>
      </w:r>
    </w:p>
    <w:p w14:paraId="109823D1" w14:textId="77777777" w:rsidR="004D1448" w:rsidRPr="002A3931" w:rsidRDefault="003F6F56" w:rsidP="003F6F56">
      <w:pPr>
        <w:bidi/>
        <w:spacing w:after="0" w:line="360" w:lineRule="auto"/>
        <w:jc w:val="right"/>
        <w:rPr>
          <w:rFonts w:ascii="Unikurd Web" w:eastAsia="Times New Roman" w:hAnsi="Unikurd Web" w:cs="Unikurd Web"/>
          <w:color w:val="000000" w:themeColor="text1"/>
          <w:sz w:val="24"/>
          <w:szCs w:val="24"/>
          <w:lang w:bidi="ar-IQ"/>
        </w:rPr>
      </w:pPr>
      <w:r w:rsidRPr="002A3931">
        <w:rPr>
          <w:rFonts w:ascii="Unikurd Web" w:eastAsia="Times New Roman" w:hAnsi="Unikurd Web" w:cs="Unikurd Web"/>
          <w:color w:val="000000" w:themeColor="text1"/>
          <w:sz w:val="24"/>
          <w:szCs w:val="24"/>
          <w:lang w:bidi="ar-IQ"/>
        </w:rPr>
        <w:t>His eyes wandered upwards, drawn to a frayed fabric cable hanging from the blades of an ancient and rusted ceiling fan.</w:t>
      </w:r>
      <w:r w:rsidR="007115D9" w:rsidRPr="002A3931">
        <w:rPr>
          <w:rFonts w:ascii="Unikurd Web" w:eastAsia="Times New Roman" w:hAnsi="Unikurd Web" w:cs="Unikurd Web"/>
          <w:color w:val="000000" w:themeColor="text1"/>
          <w:sz w:val="24"/>
          <w:szCs w:val="24"/>
          <w:lang w:bidi="ar-IQ"/>
        </w:rPr>
        <w:t xml:space="preserve"> Approximately half a meter in length, its severed end dangled menacingly in his direction. The</w:t>
      </w:r>
      <w:r w:rsidR="0050603A" w:rsidRPr="002A3931">
        <w:rPr>
          <w:rFonts w:ascii="Unikurd Web" w:eastAsia="Times New Roman" w:hAnsi="Unikurd Web" w:cs="Unikurd Web"/>
          <w:color w:val="000000" w:themeColor="text1"/>
          <w:sz w:val="24"/>
          <w:szCs w:val="24"/>
          <w:lang w:bidi="ar-IQ"/>
        </w:rPr>
        <w:t xml:space="preserve"> </w:t>
      </w:r>
      <w:r w:rsidR="007115D9" w:rsidRPr="002A3931">
        <w:rPr>
          <w:rFonts w:ascii="Unikurd Web" w:eastAsia="Times New Roman" w:hAnsi="Unikurd Web" w:cs="Unikurd Web"/>
          <w:color w:val="000000" w:themeColor="text1"/>
          <w:sz w:val="24"/>
          <w:szCs w:val="24"/>
          <w:lang w:bidi="ar-IQ"/>
        </w:rPr>
        <w:t xml:space="preserve">break in the cable hinted at a forceful encounter, resembling the aftermath of a violent struggle. Images of executioners employing such methods to extract information </w:t>
      </w:r>
      <w:r w:rsidR="004D1448" w:rsidRPr="002A3931">
        <w:rPr>
          <w:rFonts w:ascii="Unikurd Web" w:eastAsia="Times New Roman" w:hAnsi="Unikurd Web" w:cs="Unikurd Web"/>
          <w:color w:val="000000" w:themeColor="text1"/>
          <w:sz w:val="24"/>
          <w:szCs w:val="24"/>
          <w:lang w:bidi="ar-IQ"/>
        </w:rPr>
        <w:t xml:space="preserve">from prisoners filled his thoughts, adding to his growing unease. </w:t>
      </w:r>
    </w:p>
    <w:p w14:paraId="6751CF64" w14:textId="39B5DDCC" w:rsidR="0062479E" w:rsidRPr="002A3931" w:rsidRDefault="004D1448" w:rsidP="00044D61">
      <w:pPr>
        <w:bidi/>
        <w:spacing w:after="0" w:line="360" w:lineRule="auto"/>
        <w:jc w:val="right"/>
        <w:rPr>
          <w:rFonts w:ascii="Unikurd Web" w:eastAsia="Times New Roman" w:hAnsi="Unikurd Web" w:cs="Unikurd Web"/>
          <w:color w:val="000000" w:themeColor="text1"/>
          <w:sz w:val="24"/>
          <w:szCs w:val="24"/>
          <w:lang w:bidi="ar-IQ"/>
        </w:rPr>
      </w:pPr>
      <w:r w:rsidRPr="002A3931">
        <w:rPr>
          <w:rFonts w:ascii="Unikurd Web" w:eastAsia="Times New Roman" w:hAnsi="Unikurd Web" w:cs="Unikurd Web"/>
          <w:color w:val="000000" w:themeColor="text1"/>
          <w:sz w:val="24"/>
          <w:szCs w:val="24"/>
          <w:lang w:bidi="ar-IQ"/>
        </w:rPr>
        <w:t xml:space="preserve">The surrounding walls bore the marks of desperation. Dirt and grim covered their surfaces, intermingled with symbols, words, and signs etched haphazardly by desparate fingertips and tiny rocks. </w:t>
      </w:r>
      <w:r w:rsidR="004D4502" w:rsidRPr="002A3931">
        <w:rPr>
          <w:rFonts w:ascii="Unikurd Web" w:eastAsia="Times New Roman" w:hAnsi="Unikurd Web" w:cs="Unikurd Web"/>
          <w:color w:val="000000" w:themeColor="text1"/>
          <w:sz w:val="24"/>
          <w:szCs w:val="24"/>
          <w:lang w:bidi="ar-IQ"/>
        </w:rPr>
        <w:t>These enigmatic engravings resembled abstract artwork, their true meanings known only to their creators. There was no logical explanation for their presence except as an expression of the prisoners’ overwhelming emotions.</w:t>
      </w:r>
      <w:r w:rsidR="00653206" w:rsidRPr="002A3931">
        <w:rPr>
          <w:rFonts w:ascii="Unikurd Web" w:eastAsia="Times New Roman" w:hAnsi="Unikurd Web" w:cs="Unikurd Web"/>
          <w:color w:val="000000" w:themeColor="text1"/>
          <w:sz w:val="24"/>
          <w:szCs w:val="24"/>
          <w:lang w:bidi="ar-IQ"/>
        </w:rPr>
        <w:t xml:space="preserve"> Through these crude markings, they sought to alleviate their psychological and physical suffering, hoping that someone-anyone-would understand. Only their fellow inmates could decipher the encoded messages, trully comprehending their pain, sorrow, and flickering hope. </w:t>
      </w:r>
      <w:r w:rsidR="0075402F" w:rsidRPr="002A3931">
        <w:rPr>
          <w:rFonts w:ascii="Unikurd Web" w:eastAsia="Times New Roman" w:hAnsi="Unikurd Web" w:cs="Unikurd Web"/>
          <w:color w:val="000000" w:themeColor="text1"/>
          <w:sz w:val="24"/>
          <w:szCs w:val="24"/>
          <w:lang w:bidi="ar-IQ"/>
        </w:rPr>
        <w:t xml:space="preserve">These etchings would serve as a testament to what they had endured, a silent outcry for justice and acknowledgement. But who, other than their mothers, fathers, wives, children, brothers, sisters, friends, and loved ones, would bother to unravel the stories behind these inscriptions? Who else would care enough to learn whether they were still alive or had succumbed to the relentless torture inflicted upon them? </w:t>
      </w:r>
    </w:p>
    <w:p w14:paraId="50D6F825" w14:textId="417108C1" w:rsidR="00E74304" w:rsidRPr="002A3931" w:rsidRDefault="00E74304" w:rsidP="00C85A1E">
      <w:pPr>
        <w:bidi/>
        <w:spacing w:after="0" w:line="360" w:lineRule="auto"/>
        <w:jc w:val="center"/>
        <w:rPr>
          <w:rFonts w:ascii="Unikurd Web" w:eastAsia="Times New Roman" w:hAnsi="Unikurd Web" w:cs="Unikurd Web"/>
          <w:color w:val="000000" w:themeColor="text1"/>
          <w:sz w:val="24"/>
          <w:szCs w:val="24"/>
          <w:lang w:bidi="ar-KW"/>
        </w:rPr>
      </w:pPr>
    </w:p>
    <w:p w14:paraId="6A15F137" w14:textId="77777777" w:rsidR="005C2605" w:rsidRPr="002A3931" w:rsidRDefault="005C2605" w:rsidP="005C2605">
      <w:pPr>
        <w:bidi/>
        <w:spacing w:after="0" w:line="360" w:lineRule="auto"/>
        <w:jc w:val="center"/>
        <w:rPr>
          <w:rFonts w:ascii="Unikurd Web" w:eastAsia="Times New Roman" w:hAnsi="Unikurd Web" w:cs="Unikurd Web"/>
          <w:color w:val="000000" w:themeColor="text1"/>
          <w:sz w:val="24"/>
          <w:szCs w:val="24"/>
          <w:lang w:bidi="ar-KW"/>
        </w:rPr>
      </w:pPr>
    </w:p>
    <w:p w14:paraId="658E4299" w14:textId="77777777" w:rsidR="005C2605" w:rsidRPr="002A3931" w:rsidRDefault="005C2605" w:rsidP="005C2605">
      <w:pPr>
        <w:bidi/>
        <w:spacing w:after="0" w:line="360" w:lineRule="auto"/>
        <w:jc w:val="center"/>
        <w:rPr>
          <w:rFonts w:ascii="Unikurd Web" w:eastAsia="Times New Roman" w:hAnsi="Unikurd Web" w:cs="Unikurd Web"/>
          <w:color w:val="000000" w:themeColor="text1"/>
          <w:sz w:val="24"/>
          <w:szCs w:val="24"/>
          <w:lang w:bidi="ar-KW"/>
        </w:rPr>
      </w:pPr>
    </w:p>
    <w:p w14:paraId="4BFD50C5" w14:textId="77777777" w:rsidR="005C2605" w:rsidRPr="002A3931" w:rsidRDefault="005C2605" w:rsidP="005C2605">
      <w:pPr>
        <w:bidi/>
        <w:spacing w:after="0" w:line="360" w:lineRule="auto"/>
        <w:jc w:val="center"/>
        <w:rPr>
          <w:rFonts w:ascii="Unikurd Web" w:eastAsia="Times New Roman" w:hAnsi="Unikurd Web" w:cs="Unikurd Web"/>
          <w:color w:val="000000" w:themeColor="text1"/>
          <w:sz w:val="24"/>
          <w:szCs w:val="24"/>
          <w:lang w:bidi="ar-KW"/>
        </w:rPr>
      </w:pPr>
    </w:p>
    <w:p w14:paraId="246BB97A" w14:textId="77777777" w:rsidR="005C2605" w:rsidRPr="002A3931" w:rsidRDefault="005C2605" w:rsidP="005C2605">
      <w:pPr>
        <w:bidi/>
        <w:spacing w:after="0" w:line="360" w:lineRule="auto"/>
        <w:jc w:val="center"/>
        <w:rPr>
          <w:rFonts w:ascii="Unikurd Web" w:eastAsia="Times New Roman" w:hAnsi="Unikurd Web" w:cs="Unikurd Web"/>
          <w:color w:val="000000" w:themeColor="text1"/>
          <w:sz w:val="24"/>
          <w:szCs w:val="24"/>
          <w:lang w:bidi="ar-KW"/>
        </w:rPr>
      </w:pPr>
    </w:p>
    <w:p w14:paraId="39448C56" w14:textId="77777777" w:rsidR="005C2605" w:rsidRPr="002A3931" w:rsidRDefault="005C2605" w:rsidP="005C2605">
      <w:pPr>
        <w:bidi/>
        <w:spacing w:after="0" w:line="360" w:lineRule="auto"/>
        <w:jc w:val="center"/>
        <w:rPr>
          <w:rFonts w:ascii="Unikurd Web" w:eastAsia="Times New Roman" w:hAnsi="Unikurd Web" w:cs="Unikurd Web"/>
          <w:color w:val="000000" w:themeColor="text1"/>
          <w:sz w:val="24"/>
          <w:szCs w:val="24"/>
          <w:lang w:bidi="ar-KW"/>
        </w:rPr>
      </w:pPr>
    </w:p>
    <w:p w14:paraId="4CF01D6E" w14:textId="77777777" w:rsidR="005C2605" w:rsidRPr="002A3931" w:rsidRDefault="005C2605" w:rsidP="005C2605">
      <w:pPr>
        <w:bidi/>
        <w:spacing w:after="0" w:line="360" w:lineRule="auto"/>
        <w:jc w:val="center"/>
        <w:rPr>
          <w:rFonts w:ascii="Unikurd Web" w:eastAsia="Times New Roman" w:hAnsi="Unikurd Web" w:cs="Unikurd Web"/>
          <w:color w:val="000000" w:themeColor="text1"/>
          <w:sz w:val="24"/>
          <w:szCs w:val="24"/>
          <w:lang w:bidi="ar-KW"/>
        </w:rPr>
      </w:pPr>
    </w:p>
    <w:p w14:paraId="1E47A855" w14:textId="77777777" w:rsidR="005C2605" w:rsidRPr="002A3931" w:rsidRDefault="005C2605" w:rsidP="005C2605">
      <w:pPr>
        <w:bidi/>
        <w:spacing w:after="0" w:line="360" w:lineRule="auto"/>
        <w:jc w:val="center"/>
        <w:rPr>
          <w:rFonts w:ascii="Unikurd Web" w:eastAsia="Times New Roman" w:hAnsi="Unikurd Web" w:cs="Unikurd Web"/>
          <w:color w:val="000000" w:themeColor="text1"/>
          <w:sz w:val="24"/>
          <w:szCs w:val="24"/>
          <w:lang w:bidi="ar-KW"/>
        </w:rPr>
      </w:pPr>
    </w:p>
    <w:p w14:paraId="3FB327B0" w14:textId="77777777" w:rsidR="005C2605" w:rsidRPr="002A3931" w:rsidRDefault="005C2605" w:rsidP="005C2605">
      <w:pPr>
        <w:bidi/>
        <w:spacing w:after="0" w:line="360" w:lineRule="auto"/>
        <w:jc w:val="center"/>
        <w:rPr>
          <w:rFonts w:ascii="Unikurd Web" w:eastAsia="Times New Roman" w:hAnsi="Unikurd Web" w:cs="Unikurd Web"/>
          <w:color w:val="000000" w:themeColor="text1"/>
          <w:sz w:val="24"/>
          <w:szCs w:val="24"/>
          <w:lang w:bidi="ar-KW"/>
        </w:rPr>
      </w:pPr>
    </w:p>
    <w:p w14:paraId="2A2CE549" w14:textId="77777777" w:rsidR="005C2605" w:rsidRPr="002A3931" w:rsidRDefault="005C2605" w:rsidP="005C2605">
      <w:pPr>
        <w:bidi/>
        <w:spacing w:after="0" w:line="360" w:lineRule="auto"/>
        <w:jc w:val="center"/>
        <w:rPr>
          <w:rFonts w:ascii="Unikurd Web" w:eastAsia="Times New Roman" w:hAnsi="Unikurd Web" w:cs="Unikurd Web"/>
          <w:color w:val="000000" w:themeColor="text1"/>
          <w:sz w:val="24"/>
          <w:szCs w:val="24"/>
          <w:lang w:bidi="ar-KW"/>
        </w:rPr>
      </w:pPr>
    </w:p>
    <w:p w14:paraId="1859669B" w14:textId="77777777" w:rsidR="005C2605" w:rsidRPr="002A3931" w:rsidRDefault="005C2605" w:rsidP="005C2605">
      <w:pPr>
        <w:bidi/>
        <w:spacing w:after="0" w:line="360" w:lineRule="auto"/>
        <w:jc w:val="center"/>
        <w:rPr>
          <w:rFonts w:ascii="Unikurd Web" w:eastAsia="Times New Roman" w:hAnsi="Unikurd Web" w:cs="Unikurd Web"/>
          <w:color w:val="000000" w:themeColor="text1"/>
          <w:sz w:val="24"/>
          <w:szCs w:val="24"/>
          <w:lang w:bidi="ar-KW"/>
        </w:rPr>
      </w:pPr>
    </w:p>
    <w:p w14:paraId="056679E0" w14:textId="77777777" w:rsidR="005C2605" w:rsidRPr="002A3931" w:rsidRDefault="005C2605" w:rsidP="005C2605">
      <w:pPr>
        <w:bidi/>
        <w:spacing w:after="0" w:line="360" w:lineRule="auto"/>
        <w:jc w:val="center"/>
        <w:rPr>
          <w:rFonts w:ascii="Unikurd Web" w:eastAsia="Times New Roman" w:hAnsi="Unikurd Web" w:cs="Unikurd Web"/>
          <w:color w:val="000000" w:themeColor="text1"/>
          <w:sz w:val="24"/>
          <w:szCs w:val="24"/>
          <w:lang w:bidi="ar-KW"/>
        </w:rPr>
      </w:pPr>
    </w:p>
    <w:p w14:paraId="05C147A7" w14:textId="77777777" w:rsidR="005C2605" w:rsidRPr="002A3931" w:rsidRDefault="005C2605" w:rsidP="005C2605">
      <w:pPr>
        <w:bidi/>
        <w:spacing w:after="0" w:line="360" w:lineRule="auto"/>
        <w:jc w:val="center"/>
        <w:rPr>
          <w:rFonts w:ascii="Unikurd Web" w:eastAsia="Times New Roman" w:hAnsi="Unikurd Web" w:cs="Unikurd Web"/>
          <w:color w:val="000000" w:themeColor="text1"/>
          <w:sz w:val="24"/>
          <w:szCs w:val="24"/>
          <w:lang w:bidi="ar-KW"/>
        </w:rPr>
      </w:pPr>
    </w:p>
    <w:p w14:paraId="43716CE0" w14:textId="77777777" w:rsidR="005C2605" w:rsidRPr="002A3931" w:rsidRDefault="005C2605" w:rsidP="005C2605">
      <w:pPr>
        <w:bidi/>
        <w:spacing w:after="0" w:line="360" w:lineRule="auto"/>
        <w:jc w:val="center"/>
        <w:rPr>
          <w:rFonts w:ascii="Unikurd Web" w:eastAsia="Times New Roman" w:hAnsi="Unikurd Web" w:cs="Unikurd Web"/>
          <w:color w:val="000000" w:themeColor="text1"/>
          <w:sz w:val="24"/>
          <w:szCs w:val="24"/>
          <w:lang w:bidi="ar-KW"/>
        </w:rPr>
      </w:pPr>
    </w:p>
    <w:p w14:paraId="25CE4170" w14:textId="77777777" w:rsidR="005C2605" w:rsidRPr="002A3931" w:rsidRDefault="005C2605" w:rsidP="005C2605">
      <w:pPr>
        <w:bidi/>
        <w:spacing w:after="0" w:line="360" w:lineRule="auto"/>
        <w:jc w:val="center"/>
        <w:rPr>
          <w:rFonts w:ascii="Unikurd Web" w:eastAsia="Times New Roman" w:hAnsi="Unikurd Web" w:cs="Unikurd Web"/>
          <w:color w:val="000000" w:themeColor="text1"/>
          <w:sz w:val="24"/>
          <w:szCs w:val="24"/>
          <w:lang w:bidi="ar-KW"/>
        </w:rPr>
      </w:pPr>
    </w:p>
    <w:p w14:paraId="495E6F16" w14:textId="77777777" w:rsidR="005C2605" w:rsidRPr="002A3931" w:rsidRDefault="005C2605" w:rsidP="005C2605">
      <w:pPr>
        <w:bidi/>
        <w:spacing w:after="0" w:line="360" w:lineRule="auto"/>
        <w:jc w:val="center"/>
        <w:rPr>
          <w:rFonts w:ascii="Unikurd Web" w:eastAsia="Times New Roman" w:hAnsi="Unikurd Web" w:cs="Unikurd Web"/>
          <w:color w:val="000000" w:themeColor="text1"/>
          <w:sz w:val="24"/>
          <w:szCs w:val="24"/>
          <w:lang w:bidi="ar-KW"/>
        </w:rPr>
      </w:pPr>
    </w:p>
    <w:p w14:paraId="61FA8C30" w14:textId="77777777" w:rsidR="004E34BB" w:rsidRPr="002A3931" w:rsidRDefault="00236082" w:rsidP="00E74304">
      <w:pPr>
        <w:bidi/>
        <w:spacing w:after="0" w:line="360" w:lineRule="auto"/>
        <w:jc w:val="center"/>
        <w:rPr>
          <w:rFonts w:ascii="Unikurd Web" w:eastAsia="Times New Roman" w:hAnsi="Unikurd Web" w:cs="Unikurd Web"/>
          <w:color w:val="000000" w:themeColor="text1"/>
          <w:sz w:val="24"/>
          <w:szCs w:val="24"/>
          <w:lang w:bidi="ar-KW"/>
        </w:rPr>
      </w:pPr>
      <w:r w:rsidRPr="002A3931">
        <w:rPr>
          <w:rFonts w:ascii="Unikurd Web" w:eastAsia="Times New Roman" w:hAnsi="Unikurd Web" w:cs="Unikurd Web"/>
          <w:color w:val="000000" w:themeColor="text1"/>
          <w:sz w:val="24"/>
          <w:szCs w:val="24"/>
          <w:rtl/>
          <w:lang w:bidi="ar-KW"/>
        </w:rPr>
        <w:t xml:space="preserve"> </w:t>
      </w:r>
    </w:p>
    <w:p w14:paraId="034DA518" w14:textId="307AF83A" w:rsidR="00FF0F4C" w:rsidRPr="009A6F50" w:rsidRDefault="00236082" w:rsidP="00110C77">
      <w:pPr>
        <w:bidi/>
        <w:spacing w:after="0" w:line="360" w:lineRule="auto"/>
        <w:jc w:val="center"/>
        <w:rPr>
          <w:rFonts w:ascii="Unikurd Web" w:eastAsia="Times New Roman" w:hAnsi="Unikurd Web" w:cs="Unikurd Web"/>
          <w:b/>
          <w:bCs/>
          <w:color w:val="000000" w:themeColor="text1"/>
          <w:sz w:val="24"/>
          <w:szCs w:val="24"/>
          <w:lang w:bidi="ar-IQ"/>
        </w:rPr>
      </w:pPr>
      <w:r w:rsidRPr="002A3931">
        <w:rPr>
          <w:rFonts w:ascii="Unikurd Web" w:eastAsia="Times New Roman" w:hAnsi="Unikurd Web" w:cs="Unikurd Web"/>
          <w:sz w:val="24"/>
          <w:szCs w:val="24"/>
          <w:rtl/>
          <w:lang w:bidi="ar-KW"/>
        </w:rPr>
        <w:t>‌</w:t>
      </w:r>
      <w:r w:rsidR="00F96A72" w:rsidRPr="009A6F50">
        <w:rPr>
          <w:rFonts w:ascii="Unikurd Web" w:eastAsia="Times New Roman" w:hAnsi="Unikurd Web" w:cs="Unikurd Web"/>
          <w:b/>
          <w:bCs/>
          <w:color w:val="000000" w:themeColor="text1"/>
          <w:sz w:val="24"/>
          <w:szCs w:val="24"/>
          <w:rtl/>
          <w:lang w:bidi="ar-IQ"/>
        </w:rPr>
        <w:t>(</w:t>
      </w:r>
      <w:r w:rsidR="004D7A20" w:rsidRPr="009A6F50">
        <w:rPr>
          <w:rFonts w:ascii="Unikurd Web" w:hAnsi="Unikurd Web" w:cs="Unikurd Web"/>
          <w:b/>
          <w:bCs/>
          <w:sz w:val="24"/>
          <w:szCs w:val="24"/>
        </w:rPr>
        <w:t>Chapter</w:t>
      </w:r>
      <w:r w:rsidR="004D7A20" w:rsidRPr="009A6F50">
        <w:rPr>
          <w:rFonts w:ascii="Unikurd Web" w:eastAsia="Times New Roman" w:hAnsi="Unikurd Web" w:cs="Unikurd Web"/>
          <w:b/>
          <w:bCs/>
          <w:color w:val="000000" w:themeColor="text1"/>
          <w:sz w:val="24"/>
          <w:szCs w:val="24"/>
          <w:lang w:val="en-US" w:bidi="ar-KW"/>
        </w:rPr>
        <w:t xml:space="preserve"> -</w:t>
      </w:r>
      <w:r w:rsidR="00E5484D" w:rsidRPr="009A6F50">
        <w:rPr>
          <w:rFonts w:ascii="Unikurd Web" w:eastAsia="Times New Roman" w:hAnsi="Unikurd Web" w:cs="Unikurd Web"/>
          <w:b/>
          <w:bCs/>
          <w:color w:val="000000" w:themeColor="text1"/>
          <w:sz w:val="24"/>
          <w:szCs w:val="24"/>
          <w:lang w:bidi="ar-IQ"/>
        </w:rPr>
        <w:t>4</w:t>
      </w:r>
      <w:r w:rsidR="00F96A72" w:rsidRPr="009A6F50">
        <w:rPr>
          <w:rFonts w:ascii="Unikurd Web" w:eastAsia="Times New Roman" w:hAnsi="Unikurd Web" w:cs="Unikurd Web"/>
          <w:b/>
          <w:bCs/>
          <w:color w:val="000000" w:themeColor="text1"/>
          <w:sz w:val="24"/>
          <w:szCs w:val="24"/>
          <w:rtl/>
          <w:lang w:bidi="ar-IQ"/>
        </w:rPr>
        <w:t>)</w:t>
      </w:r>
    </w:p>
    <w:p w14:paraId="010B9520" w14:textId="77777777" w:rsidR="00110C77" w:rsidRPr="002A3931" w:rsidRDefault="00110C77" w:rsidP="00110C77">
      <w:pPr>
        <w:bidi/>
        <w:spacing w:after="0" w:line="360" w:lineRule="auto"/>
        <w:jc w:val="center"/>
        <w:rPr>
          <w:rFonts w:ascii="Unikurd Web" w:eastAsia="Times New Roman" w:hAnsi="Unikurd Web" w:cs="Unikurd Web"/>
          <w:b/>
          <w:bCs/>
          <w:color w:val="000000" w:themeColor="text1"/>
          <w:sz w:val="24"/>
          <w:szCs w:val="24"/>
          <w:lang w:bidi="ar-IQ"/>
        </w:rPr>
      </w:pPr>
    </w:p>
    <w:p w14:paraId="5226DF29" w14:textId="77777777" w:rsidR="00110C77" w:rsidRPr="002A3931" w:rsidRDefault="00110C77" w:rsidP="00110C77">
      <w:pPr>
        <w:bidi/>
        <w:spacing w:after="0" w:line="360" w:lineRule="auto"/>
        <w:jc w:val="right"/>
        <w:rPr>
          <w:rFonts w:ascii="Unikurd Web" w:eastAsia="Times New Roman" w:hAnsi="Unikurd Web" w:cs="Unikurd Web"/>
          <w:b/>
          <w:bCs/>
          <w:color w:val="000000" w:themeColor="text1"/>
          <w:sz w:val="24"/>
          <w:szCs w:val="24"/>
          <w:lang w:bidi="ar-IQ"/>
        </w:rPr>
      </w:pPr>
      <w:r w:rsidRPr="002A3931">
        <w:rPr>
          <w:rFonts w:ascii="Unikurd Web" w:eastAsia="Times New Roman" w:hAnsi="Unikurd Web" w:cs="Unikurd Web"/>
          <w:color w:val="000000" w:themeColor="text1"/>
          <w:sz w:val="24"/>
          <w:szCs w:val="24"/>
          <w:lang w:bidi="ar-IQ"/>
        </w:rPr>
        <w:t>A feeble natural light struggled to penetrate through the glass, woven wire mesh, and bars of a small window positioned in the cell’s right corner at the ceiling. Despite the early morning hour, a constant bright light on the roof near the fan ensured prisoners remained disoriented, oblivious to the passage of time. The size of the window and the dampness of the cell indicated that sunlight was not permitted to linger within those walls</w:t>
      </w:r>
      <w:r w:rsidRPr="002A3931">
        <w:rPr>
          <w:rFonts w:ascii="Unikurd Web" w:eastAsia="Times New Roman" w:hAnsi="Unikurd Web" w:cs="Unikurd Web"/>
          <w:b/>
          <w:bCs/>
          <w:color w:val="000000" w:themeColor="text1"/>
          <w:sz w:val="24"/>
          <w:szCs w:val="24"/>
          <w:lang w:bidi="ar-IQ"/>
        </w:rPr>
        <w:t>.</w:t>
      </w:r>
    </w:p>
    <w:p w14:paraId="0EAD6A63" w14:textId="77777777" w:rsidR="00110C77" w:rsidRPr="002A3931" w:rsidRDefault="00110C77" w:rsidP="00110C77">
      <w:pPr>
        <w:bidi/>
        <w:spacing w:after="0" w:line="360" w:lineRule="auto"/>
        <w:jc w:val="right"/>
        <w:rPr>
          <w:rFonts w:ascii="Unikurd Web" w:eastAsia="Times New Roman" w:hAnsi="Unikurd Web" w:cs="Unikurd Web"/>
          <w:color w:val="000000" w:themeColor="text1"/>
          <w:sz w:val="24"/>
          <w:szCs w:val="24"/>
          <w:lang w:bidi="ar-IQ"/>
        </w:rPr>
      </w:pPr>
      <w:r w:rsidRPr="002A3931">
        <w:rPr>
          <w:rFonts w:ascii="Unikurd Web" w:eastAsia="Times New Roman" w:hAnsi="Unikurd Web" w:cs="Unikurd Web"/>
          <w:color w:val="000000" w:themeColor="text1"/>
          <w:sz w:val="24"/>
          <w:szCs w:val="24"/>
          <w:lang w:bidi="ar-IQ"/>
        </w:rPr>
        <w:t>Gradually, the increasing sunbeams dimmed the artificial light's brightness, casting window-like patterns on the cell’s walls. However, this brief display seemed fleeting, as if the sun merely seized a moment to showcase its artistry.</w:t>
      </w:r>
    </w:p>
    <w:p w14:paraId="2BDAE021" w14:textId="77777777" w:rsidR="00110C77" w:rsidRPr="002A3931" w:rsidRDefault="00110C77" w:rsidP="00110C77">
      <w:pPr>
        <w:bidi/>
        <w:spacing w:after="0" w:line="360" w:lineRule="auto"/>
        <w:jc w:val="right"/>
        <w:rPr>
          <w:rFonts w:ascii="Unikurd Web" w:eastAsia="Times New Roman" w:hAnsi="Unikurd Web" w:cs="Unikurd Web"/>
          <w:color w:val="000000" w:themeColor="text1"/>
          <w:sz w:val="24"/>
          <w:szCs w:val="24"/>
          <w:lang w:bidi="ar-IQ"/>
        </w:rPr>
      </w:pPr>
      <w:r w:rsidRPr="002A3931">
        <w:rPr>
          <w:rFonts w:ascii="Unikurd Web" w:eastAsia="Times New Roman" w:hAnsi="Unikurd Web" w:cs="Unikurd Web"/>
          <w:color w:val="000000" w:themeColor="text1"/>
          <w:sz w:val="24"/>
          <w:szCs w:val="24"/>
          <w:lang w:bidi="ar-IQ"/>
        </w:rPr>
        <w:t>He struggled to find his turban and, in his weakened state, failed to remove his jacket. The previous night had been brutal, marked by relentless kicks, punches, and gun-butt beatings from the armed men. Exhausted and stiff, every movement reminded him of the excruciating pain coursing through his muscles. It felt as sharp as a dagger, threatening to cleave his back in two.</w:t>
      </w:r>
    </w:p>
    <w:p w14:paraId="691A8FA7" w14:textId="3A80BB61" w:rsidR="00110C77" w:rsidRPr="002A3931" w:rsidRDefault="00110C77" w:rsidP="00110C77">
      <w:pPr>
        <w:bidi/>
        <w:spacing w:after="0" w:line="360" w:lineRule="auto"/>
        <w:jc w:val="right"/>
        <w:rPr>
          <w:rFonts w:ascii="Unikurd Web" w:eastAsia="Times New Roman" w:hAnsi="Unikurd Web" w:cs="Unikurd Web"/>
          <w:color w:val="000000" w:themeColor="text1"/>
          <w:sz w:val="24"/>
          <w:szCs w:val="24"/>
          <w:lang w:bidi="ar-IQ"/>
        </w:rPr>
      </w:pPr>
      <w:r w:rsidRPr="002A3931">
        <w:rPr>
          <w:rFonts w:ascii="Unikurd Web" w:eastAsia="Times New Roman" w:hAnsi="Unikurd Web" w:cs="Unikurd Web"/>
          <w:color w:val="000000" w:themeColor="text1"/>
          <w:sz w:val="24"/>
          <w:szCs w:val="24"/>
          <w:lang w:bidi="ar-IQ"/>
        </w:rPr>
        <w:t>Seeking respite, he sat on the bed but inadvertently slid towards the adjacent wall. With great effort, he pressed the balls and heels of his feet against the wall, balancing his body and finding a semblance of rest. Gazing at the ceiling, he noticed the broken cable once more. As the brightness of the light compelled him to close his eyes, he rose to search for the switch or any accessible wires, but they eluded his sight. Returning to the bed, he assumed the same position, lying on his back with feet against the wall, attempting to shield his eyes from the penetrating light. However, even through closed eyelashes, he felt its probing presence as if it were in search of secrets. Sleep beckoned, its power gradually numbing his eyelashes, threatening to seize his thoughts and consciousness.</w:t>
      </w:r>
    </w:p>
    <w:p w14:paraId="3B05F214" w14:textId="77777777" w:rsidR="00110C77" w:rsidRPr="002A3931" w:rsidRDefault="00110C77" w:rsidP="00110C77">
      <w:pPr>
        <w:bidi/>
        <w:spacing w:after="0" w:line="360" w:lineRule="auto"/>
        <w:jc w:val="center"/>
        <w:rPr>
          <w:rFonts w:ascii="Unikurd Web" w:eastAsia="Times New Roman" w:hAnsi="Unikurd Web" w:cs="Unikurd Web"/>
          <w:b/>
          <w:bCs/>
          <w:color w:val="000000" w:themeColor="text1"/>
          <w:sz w:val="24"/>
          <w:szCs w:val="24"/>
          <w:lang w:bidi="ar-IQ"/>
        </w:rPr>
      </w:pPr>
    </w:p>
    <w:p w14:paraId="13AF5380" w14:textId="48B0C495" w:rsidR="00110C77" w:rsidRPr="002A3931" w:rsidRDefault="00110C77" w:rsidP="00110C77">
      <w:pPr>
        <w:bidi/>
        <w:spacing w:after="0" w:line="360" w:lineRule="auto"/>
        <w:jc w:val="right"/>
        <w:rPr>
          <w:rFonts w:ascii="Unikurd Web" w:eastAsia="Times New Roman" w:hAnsi="Unikurd Web" w:cs="Unikurd Web"/>
          <w:color w:val="000000" w:themeColor="text1"/>
          <w:sz w:val="24"/>
          <w:szCs w:val="24"/>
          <w:lang w:bidi="ar-IQ"/>
        </w:rPr>
      </w:pPr>
      <w:r w:rsidRPr="002A3931">
        <w:rPr>
          <w:rFonts w:ascii="Unikurd Web" w:eastAsia="Times New Roman" w:hAnsi="Unikurd Web" w:cs="Unikurd Web"/>
          <w:color w:val="000000" w:themeColor="text1"/>
          <w:sz w:val="24"/>
          <w:szCs w:val="24"/>
          <w:lang w:bidi="ar-IQ"/>
        </w:rPr>
        <w:t>Outside the prison, faintly audible amidst the surrounding silence, a man’s voice resonated, softly singing Siyac</w:t>
      </w:r>
      <w:r w:rsidR="00195540">
        <w:rPr>
          <w:rFonts w:ascii="Unikurd Web" w:eastAsia="Times New Roman" w:hAnsi="Unikurd Web" w:cs="Unikurd Web"/>
          <w:color w:val="000000" w:themeColor="text1"/>
          <w:sz w:val="24"/>
          <w:szCs w:val="24"/>
          <w:lang w:bidi="ar-IQ"/>
        </w:rPr>
        <w:t>h</w:t>
      </w:r>
      <w:r w:rsidR="00E3749C" w:rsidRPr="002A3931">
        <w:rPr>
          <w:rFonts w:ascii="Unikurd Web" w:eastAsia="Times New Roman" w:hAnsi="Unikurd Web" w:cs="Unikurd Web"/>
          <w:color w:val="000000" w:themeColor="text1"/>
          <w:sz w:val="24"/>
          <w:szCs w:val="24"/>
          <w:lang w:bidi="ar-IQ"/>
        </w:rPr>
        <w:t>em</w:t>
      </w:r>
      <w:r w:rsidR="00195540">
        <w:rPr>
          <w:rFonts w:ascii="Unikurd Web" w:eastAsia="Times New Roman" w:hAnsi="Unikurd Web" w:cs="Unikurd Web"/>
          <w:color w:val="000000" w:themeColor="text1"/>
          <w:sz w:val="24"/>
          <w:szCs w:val="24"/>
          <w:lang w:bidi="ar-IQ"/>
        </w:rPr>
        <w:t>a</w:t>
      </w:r>
      <w:r w:rsidRPr="002A3931">
        <w:rPr>
          <w:rFonts w:ascii="Unikurd Web" w:eastAsia="Times New Roman" w:hAnsi="Unikurd Web" w:cs="Unikurd Web"/>
          <w:color w:val="000000" w:themeColor="text1"/>
          <w:sz w:val="24"/>
          <w:szCs w:val="24"/>
          <w:lang w:bidi="ar-IQ"/>
        </w:rPr>
        <w:t>na. The mournful melody expressed his grief over the destruction of his village, vineyards, saplings, orchards, and the spiritual Xan</w:t>
      </w:r>
      <w:r w:rsidR="00195540">
        <w:rPr>
          <w:rFonts w:ascii="Unikurd Web" w:eastAsia="Times New Roman" w:hAnsi="Unikurd Web" w:cs="Unikurd Web"/>
          <w:color w:val="000000" w:themeColor="text1"/>
          <w:sz w:val="24"/>
          <w:szCs w:val="24"/>
          <w:lang w:bidi="ar-IQ"/>
        </w:rPr>
        <w:t>e</w:t>
      </w:r>
      <w:r w:rsidRPr="002A3931">
        <w:rPr>
          <w:rFonts w:ascii="Unikurd Web" w:eastAsia="Times New Roman" w:hAnsi="Unikurd Web" w:cs="Unikurd Web"/>
          <w:color w:val="000000" w:themeColor="text1"/>
          <w:sz w:val="24"/>
          <w:szCs w:val="24"/>
          <w:lang w:bidi="ar-IQ"/>
        </w:rPr>
        <w:t>qa, as well as his entire homeland, condemned to a scorched-earth policy. The sorrowful notes embedded themselves in Omar’s emotions, pushing him closer to the edge, ready to surrender to oblivion.</w:t>
      </w:r>
    </w:p>
    <w:p w14:paraId="04B8ADF0" w14:textId="77777777" w:rsidR="00110C77" w:rsidRPr="002A3931" w:rsidRDefault="00110C77" w:rsidP="00110C77">
      <w:pPr>
        <w:bidi/>
        <w:spacing w:after="0" w:line="360" w:lineRule="auto"/>
        <w:jc w:val="center"/>
        <w:rPr>
          <w:rFonts w:ascii="Unikurd Web" w:eastAsia="Times New Roman" w:hAnsi="Unikurd Web" w:cs="Unikurd Web"/>
          <w:b/>
          <w:bCs/>
          <w:color w:val="000000" w:themeColor="text1"/>
          <w:sz w:val="24"/>
          <w:szCs w:val="24"/>
          <w:lang w:bidi="ar-IQ"/>
        </w:rPr>
      </w:pPr>
    </w:p>
    <w:p w14:paraId="55333DA5" w14:textId="77777777" w:rsidR="00110C77" w:rsidRPr="002A3931" w:rsidRDefault="00110C77" w:rsidP="00110C77">
      <w:pPr>
        <w:bidi/>
        <w:spacing w:after="0" w:line="360" w:lineRule="auto"/>
        <w:jc w:val="center"/>
        <w:rPr>
          <w:rFonts w:ascii="Unikurd Web" w:eastAsia="Times New Roman" w:hAnsi="Unikurd Web" w:cs="Unikurd Web"/>
          <w:b/>
          <w:bCs/>
          <w:color w:val="000000" w:themeColor="text1"/>
          <w:sz w:val="24"/>
          <w:szCs w:val="24"/>
          <w:lang w:bidi="ar-IQ"/>
        </w:rPr>
      </w:pPr>
    </w:p>
    <w:p w14:paraId="47FB356C" w14:textId="77777777" w:rsidR="00110C77" w:rsidRPr="002A3931" w:rsidRDefault="00110C77" w:rsidP="00110C77">
      <w:pPr>
        <w:bidi/>
        <w:spacing w:after="0" w:line="360" w:lineRule="auto"/>
        <w:jc w:val="center"/>
        <w:rPr>
          <w:rFonts w:ascii="Unikurd Web" w:eastAsia="Times New Roman" w:hAnsi="Unikurd Web" w:cs="Unikurd Web"/>
          <w:b/>
          <w:bCs/>
          <w:color w:val="000000" w:themeColor="text1"/>
          <w:sz w:val="24"/>
          <w:szCs w:val="24"/>
          <w:lang w:bidi="ar-IQ"/>
        </w:rPr>
      </w:pPr>
    </w:p>
    <w:p w14:paraId="7D60B2E8" w14:textId="77777777" w:rsidR="0064476E" w:rsidRPr="002A3931" w:rsidRDefault="0064476E" w:rsidP="00110C77">
      <w:pPr>
        <w:bidi/>
        <w:spacing w:after="0" w:line="360" w:lineRule="auto"/>
        <w:rPr>
          <w:rFonts w:ascii="Unikurd Web" w:eastAsia="Times New Roman" w:hAnsi="Unikurd Web" w:cs="Unikurd Web"/>
          <w:b/>
          <w:bCs/>
          <w:color w:val="000000" w:themeColor="text1"/>
          <w:sz w:val="24"/>
          <w:szCs w:val="24"/>
          <w:lang w:bidi="ar-IQ"/>
        </w:rPr>
      </w:pPr>
    </w:p>
    <w:p w14:paraId="481BD039" w14:textId="550CC656" w:rsidR="0064476E" w:rsidRPr="002A3931" w:rsidRDefault="0064476E" w:rsidP="0064476E">
      <w:pPr>
        <w:bidi/>
        <w:spacing w:after="0" w:line="360" w:lineRule="auto"/>
        <w:jc w:val="right"/>
        <w:rPr>
          <w:rFonts w:ascii="Unikurd Web" w:eastAsia="Times New Roman" w:hAnsi="Unikurd Web" w:cs="Unikurd Web"/>
          <w:color w:val="FF0000"/>
          <w:sz w:val="24"/>
          <w:szCs w:val="24"/>
          <w:lang w:bidi="ar-IQ"/>
        </w:rPr>
      </w:pPr>
    </w:p>
    <w:p w14:paraId="4FF81247" w14:textId="77777777" w:rsidR="0064476E" w:rsidRPr="002A3931" w:rsidRDefault="0064476E" w:rsidP="0064476E">
      <w:pPr>
        <w:bidi/>
        <w:spacing w:after="0" w:line="360" w:lineRule="auto"/>
        <w:jc w:val="center"/>
        <w:rPr>
          <w:rFonts w:ascii="Unikurd Web" w:eastAsia="Times New Roman" w:hAnsi="Unikurd Web" w:cs="Unikurd Web"/>
          <w:b/>
          <w:bCs/>
          <w:color w:val="000000" w:themeColor="text1"/>
          <w:sz w:val="24"/>
          <w:szCs w:val="24"/>
          <w:lang w:bidi="ar-IQ"/>
        </w:rPr>
      </w:pPr>
    </w:p>
    <w:p w14:paraId="4CB03EFF" w14:textId="77777777" w:rsidR="0064476E" w:rsidRPr="002A3931" w:rsidRDefault="0064476E" w:rsidP="0064476E">
      <w:pPr>
        <w:bidi/>
        <w:spacing w:after="0" w:line="360" w:lineRule="auto"/>
        <w:jc w:val="center"/>
        <w:rPr>
          <w:rFonts w:ascii="Unikurd Web" w:eastAsia="Times New Roman" w:hAnsi="Unikurd Web" w:cs="Unikurd Web"/>
          <w:b/>
          <w:bCs/>
          <w:color w:val="000000" w:themeColor="text1"/>
          <w:sz w:val="24"/>
          <w:szCs w:val="24"/>
          <w:lang w:bidi="ar-IQ"/>
        </w:rPr>
      </w:pPr>
    </w:p>
    <w:p w14:paraId="2885C8BC" w14:textId="77777777" w:rsidR="0064476E" w:rsidRPr="002A3931" w:rsidRDefault="0064476E" w:rsidP="0064476E">
      <w:pPr>
        <w:bidi/>
        <w:spacing w:after="0" w:line="360" w:lineRule="auto"/>
        <w:jc w:val="center"/>
        <w:rPr>
          <w:rFonts w:ascii="Unikurd Web" w:eastAsia="Times New Roman" w:hAnsi="Unikurd Web" w:cs="Unikurd Web"/>
          <w:b/>
          <w:bCs/>
          <w:color w:val="000000" w:themeColor="text1"/>
          <w:sz w:val="24"/>
          <w:szCs w:val="24"/>
          <w:lang w:bidi="ar-IQ"/>
        </w:rPr>
      </w:pPr>
    </w:p>
    <w:p w14:paraId="599B73E8" w14:textId="77777777" w:rsidR="0064476E" w:rsidRPr="002A3931" w:rsidRDefault="0064476E" w:rsidP="0064476E">
      <w:pPr>
        <w:bidi/>
        <w:spacing w:after="0" w:line="360" w:lineRule="auto"/>
        <w:jc w:val="center"/>
        <w:rPr>
          <w:rFonts w:ascii="Unikurd Web" w:eastAsia="Times New Roman" w:hAnsi="Unikurd Web" w:cs="Unikurd Web"/>
          <w:b/>
          <w:bCs/>
          <w:color w:val="000000" w:themeColor="text1"/>
          <w:sz w:val="24"/>
          <w:szCs w:val="24"/>
          <w:lang w:bidi="ar-IQ"/>
        </w:rPr>
      </w:pPr>
    </w:p>
    <w:p w14:paraId="3453FA50" w14:textId="77777777" w:rsidR="00BF307D" w:rsidRPr="002A3931" w:rsidRDefault="00BF307D" w:rsidP="00BF307D">
      <w:pPr>
        <w:bidi/>
        <w:spacing w:after="0" w:line="360" w:lineRule="auto"/>
        <w:jc w:val="center"/>
        <w:rPr>
          <w:rFonts w:ascii="Unikurd Web" w:eastAsia="Times New Roman" w:hAnsi="Unikurd Web" w:cs="Unikurd Web"/>
          <w:b/>
          <w:bCs/>
          <w:color w:val="000000" w:themeColor="text1"/>
          <w:sz w:val="24"/>
          <w:szCs w:val="24"/>
          <w:lang w:bidi="ar-IQ"/>
        </w:rPr>
      </w:pPr>
    </w:p>
    <w:p w14:paraId="3A8F44BA" w14:textId="77777777" w:rsidR="00BF307D" w:rsidRPr="002A3931" w:rsidRDefault="00BF307D" w:rsidP="00BF307D">
      <w:pPr>
        <w:bidi/>
        <w:spacing w:after="0" w:line="360" w:lineRule="auto"/>
        <w:jc w:val="center"/>
        <w:rPr>
          <w:rFonts w:ascii="Unikurd Web" w:eastAsia="Times New Roman" w:hAnsi="Unikurd Web" w:cs="Unikurd Web"/>
          <w:b/>
          <w:bCs/>
          <w:color w:val="000000" w:themeColor="text1"/>
          <w:sz w:val="24"/>
          <w:szCs w:val="24"/>
          <w:lang w:bidi="ar-IQ"/>
        </w:rPr>
      </w:pPr>
    </w:p>
    <w:p w14:paraId="7D0EA958" w14:textId="77777777" w:rsidR="00BF307D" w:rsidRPr="002A3931" w:rsidRDefault="00BF307D" w:rsidP="00BF307D">
      <w:pPr>
        <w:bidi/>
        <w:spacing w:after="0" w:line="360" w:lineRule="auto"/>
        <w:jc w:val="center"/>
        <w:rPr>
          <w:rFonts w:ascii="Unikurd Web" w:eastAsia="Times New Roman" w:hAnsi="Unikurd Web" w:cs="Unikurd Web"/>
          <w:b/>
          <w:bCs/>
          <w:color w:val="000000" w:themeColor="text1"/>
          <w:sz w:val="24"/>
          <w:szCs w:val="24"/>
          <w:lang w:bidi="ar-IQ"/>
        </w:rPr>
      </w:pPr>
    </w:p>
    <w:p w14:paraId="6F18C0A9" w14:textId="77777777" w:rsidR="00BF307D" w:rsidRPr="002A3931" w:rsidRDefault="00BF307D" w:rsidP="00BF307D">
      <w:pPr>
        <w:bidi/>
        <w:spacing w:after="0" w:line="360" w:lineRule="auto"/>
        <w:jc w:val="center"/>
        <w:rPr>
          <w:rFonts w:ascii="Unikurd Web" w:eastAsia="Times New Roman" w:hAnsi="Unikurd Web" w:cs="Unikurd Web"/>
          <w:b/>
          <w:bCs/>
          <w:color w:val="000000" w:themeColor="text1"/>
          <w:sz w:val="24"/>
          <w:szCs w:val="24"/>
          <w:lang w:bidi="ar-IQ"/>
        </w:rPr>
      </w:pPr>
    </w:p>
    <w:p w14:paraId="65B9671F" w14:textId="77777777" w:rsidR="00BF307D" w:rsidRPr="002A3931" w:rsidRDefault="00BF307D" w:rsidP="00BF307D">
      <w:pPr>
        <w:bidi/>
        <w:spacing w:after="0" w:line="360" w:lineRule="auto"/>
        <w:jc w:val="center"/>
        <w:rPr>
          <w:rFonts w:ascii="Unikurd Web" w:eastAsia="Times New Roman" w:hAnsi="Unikurd Web" w:cs="Unikurd Web"/>
          <w:b/>
          <w:bCs/>
          <w:color w:val="000000" w:themeColor="text1"/>
          <w:sz w:val="24"/>
          <w:szCs w:val="24"/>
          <w:lang w:bidi="ar-IQ"/>
        </w:rPr>
      </w:pPr>
    </w:p>
    <w:p w14:paraId="24EDB612" w14:textId="77777777" w:rsidR="00BF307D" w:rsidRPr="002A3931" w:rsidRDefault="00BF307D" w:rsidP="00BF307D">
      <w:pPr>
        <w:bidi/>
        <w:spacing w:after="0" w:line="360" w:lineRule="auto"/>
        <w:jc w:val="center"/>
        <w:rPr>
          <w:rFonts w:ascii="Unikurd Web" w:eastAsia="Times New Roman" w:hAnsi="Unikurd Web" w:cs="Unikurd Web"/>
          <w:b/>
          <w:bCs/>
          <w:color w:val="000000" w:themeColor="text1"/>
          <w:sz w:val="24"/>
          <w:szCs w:val="24"/>
          <w:lang w:bidi="ar-IQ"/>
        </w:rPr>
      </w:pPr>
    </w:p>
    <w:p w14:paraId="05D60510" w14:textId="77777777" w:rsidR="00BF307D" w:rsidRPr="002A3931" w:rsidRDefault="00BF307D" w:rsidP="00BF307D">
      <w:pPr>
        <w:bidi/>
        <w:spacing w:after="0" w:line="360" w:lineRule="auto"/>
        <w:jc w:val="center"/>
        <w:rPr>
          <w:rFonts w:ascii="Unikurd Web" w:eastAsia="Times New Roman" w:hAnsi="Unikurd Web" w:cs="Unikurd Web"/>
          <w:b/>
          <w:bCs/>
          <w:color w:val="000000" w:themeColor="text1"/>
          <w:sz w:val="24"/>
          <w:szCs w:val="24"/>
          <w:lang w:bidi="ar-IQ"/>
        </w:rPr>
      </w:pPr>
    </w:p>
    <w:p w14:paraId="7D9D9AB8" w14:textId="77777777" w:rsidR="00BF307D" w:rsidRPr="002A3931" w:rsidRDefault="00BF307D" w:rsidP="00BF307D">
      <w:pPr>
        <w:bidi/>
        <w:spacing w:after="0" w:line="360" w:lineRule="auto"/>
        <w:jc w:val="center"/>
        <w:rPr>
          <w:rFonts w:ascii="Unikurd Web" w:eastAsia="Times New Roman" w:hAnsi="Unikurd Web" w:cs="Unikurd Web"/>
          <w:b/>
          <w:bCs/>
          <w:color w:val="000000" w:themeColor="text1"/>
          <w:sz w:val="24"/>
          <w:szCs w:val="24"/>
          <w:lang w:bidi="ar-IQ"/>
        </w:rPr>
      </w:pPr>
    </w:p>
    <w:p w14:paraId="5CB555A5" w14:textId="77777777" w:rsidR="00BF307D" w:rsidRPr="002A3931" w:rsidRDefault="00BF307D" w:rsidP="00BF307D">
      <w:pPr>
        <w:bidi/>
        <w:spacing w:after="0" w:line="360" w:lineRule="auto"/>
        <w:jc w:val="center"/>
        <w:rPr>
          <w:rFonts w:ascii="Unikurd Web" w:eastAsia="Times New Roman" w:hAnsi="Unikurd Web" w:cs="Unikurd Web"/>
          <w:b/>
          <w:bCs/>
          <w:color w:val="000000" w:themeColor="text1"/>
          <w:sz w:val="24"/>
          <w:szCs w:val="24"/>
          <w:lang w:bidi="ar-IQ"/>
        </w:rPr>
      </w:pPr>
    </w:p>
    <w:p w14:paraId="6AA72654" w14:textId="77777777" w:rsidR="00207466" w:rsidRPr="002A3931" w:rsidRDefault="00207466" w:rsidP="00207466">
      <w:pPr>
        <w:bidi/>
        <w:spacing w:after="0" w:line="360" w:lineRule="auto"/>
        <w:jc w:val="right"/>
        <w:rPr>
          <w:rFonts w:ascii="Unikurd Web" w:eastAsia="Times New Roman" w:hAnsi="Unikurd Web" w:cs="Unikurd Web"/>
          <w:b/>
          <w:bCs/>
          <w:color w:val="000000" w:themeColor="text1"/>
          <w:sz w:val="24"/>
          <w:szCs w:val="24"/>
          <w:lang w:bidi="ar-IQ"/>
        </w:rPr>
      </w:pPr>
    </w:p>
    <w:p w14:paraId="1F08E971" w14:textId="78918708" w:rsidR="0047612E" w:rsidRPr="009A6F50" w:rsidRDefault="0047612E" w:rsidP="0047612E">
      <w:pPr>
        <w:spacing w:line="360" w:lineRule="auto"/>
        <w:jc w:val="center"/>
        <w:rPr>
          <w:rFonts w:ascii="Unikurd Web" w:eastAsia="Times New Roman" w:hAnsi="Unikurd Web" w:cs="Unikurd Web"/>
          <w:b/>
          <w:bCs/>
          <w:color w:val="000000" w:themeColor="text1"/>
          <w:sz w:val="24"/>
          <w:szCs w:val="24"/>
          <w:lang w:bidi="ar-IQ"/>
        </w:rPr>
      </w:pPr>
      <w:r w:rsidRPr="009A6F50">
        <w:rPr>
          <w:rFonts w:ascii="Unikurd Web" w:eastAsia="Times New Roman" w:hAnsi="Unikurd Web" w:cs="Unikurd Web"/>
          <w:b/>
          <w:bCs/>
          <w:color w:val="000000" w:themeColor="text1"/>
          <w:sz w:val="24"/>
          <w:szCs w:val="24"/>
          <w:lang w:bidi="ar-IQ"/>
        </w:rPr>
        <w:t>(</w:t>
      </w:r>
      <w:r w:rsidR="004D7A20" w:rsidRPr="009A6F50">
        <w:rPr>
          <w:rFonts w:ascii="Unikurd Web" w:hAnsi="Unikurd Web" w:cs="Unikurd Web"/>
          <w:b/>
          <w:bCs/>
          <w:sz w:val="24"/>
          <w:szCs w:val="24"/>
        </w:rPr>
        <w:t>Chapter</w:t>
      </w:r>
      <w:r w:rsidR="004D7A20" w:rsidRPr="009A6F50">
        <w:rPr>
          <w:rFonts w:ascii="Unikurd Web" w:eastAsia="Times New Roman" w:hAnsi="Unikurd Web" w:cs="Unikurd Web"/>
          <w:b/>
          <w:bCs/>
          <w:color w:val="000000" w:themeColor="text1"/>
          <w:sz w:val="24"/>
          <w:szCs w:val="24"/>
          <w:lang w:val="en-US" w:bidi="ar-KW"/>
        </w:rPr>
        <w:t xml:space="preserve"> -</w:t>
      </w:r>
      <w:r w:rsidR="00E5484D" w:rsidRPr="009A6F50">
        <w:rPr>
          <w:rFonts w:ascii="Unikurd Web" w:eastAsia="Times New Roman" w:hAnsi="Unikurd Web" w:cs="Unikurd Web"/>
          <w:b/>
          <w:bCs/>
          <w:color w:val="000000" w:themeColor="text1"/>
          <w:sz w:val="24"/>
          <w:szCs w:val="24"/>
          <w:lang w:bidi="ar-IQ"/>
        </w:rPr>
        <w:t>5</w:t>
      </w:r>
      <w:r w:rsidRPr="009A6F50">
        <w:rPr>
          <w:rFonts w:ascii="Unikurd Web" w:eastAsia="Times New Roman" w:hAnsi="Unikurd Web" w:cs="Unikurd Web"/>
          <w:b/>
          <w:bCs/>
          <w:color w:val="000000" w:themeColor="text1"/>
          <w:sz w:val="24"/>
          <w:szCs w:val="24"/>
          <w:lang w:bidi="ar-IQ"/>
        </w:rPr>
        <w:t>)</w:t>
      </w:r>
    </w:p>
    <w:p w14:paraId="33F0455B" w14:textId="451BDD9E" w:rsidR="00EB22B8" w:rsidRPr="002A3931" w:rsidRDefault="00182356" w:rsidP="00182356">
      <w:pPr>
        <w:spacing w:line="360" w:lineRule="auto"/>
        <w:rPr>
          <w:rFonts w:ascii="Unikurd Web" w:eastAsia="Times New Roman" w:hAnsi="Unikurd Web" w:cs="Unikurd Web"/>
          <w:color w:val="000000" w:themeColor="text1"/>
          <w:sz w:val="24"/>
          <w:szCs w:val="24"/>
          <w:lang w:bidi="ar-IQ"/>
        </w:rPr>
      </w:pPr>
      <w:r w:rsidRPr="002A3931">
        <w:rPr>
          <w:rFonts w:ascii="Unikurd Web" w:eastAsia="Times New Roman" w:hAnsi="Unikurd Web" w:cs="Unikurd Web"/>
          <w:color w:val="000000" w:themeColor="text1"/>
          <w:sz w:val="24"/>
          <w:szCs w:val="24"/>
          <w:lang w:bidi="ar-IQ"/>
        </w:rPr>
        <w:t>He</w:t>
      </w:r>
      <w:r w:rsidR="00A077CD" w:rsidRPr="002A3931">
        <w:rPr>
          <w:rFonts w:ascii="Unikurd Web" w:eastAsia="Times New Roman" w:hAnsi="Unikurd Web" w:cs="Unikurd Web"/>
          <w:color w:val="000000" w:themeColor="text1"/>
          <w:sz w:val="24"/>
          <w:szCs w:val="24"/>
          <w:lang w:bidi="ar-IQ"/>
        </w:rPr>
        <w:t xml:space="preserve"> place</w:t>
      </w:r>
      <w:r w:rsidR="006C1D43" w:rsidRPr="002A3931">
        <w:rPr>
          <w:rFonts w:ascii="Unikurd Web" w:eastAsia="Times New Roman" w:hAnsi="Unikurd Web" w:cs="Unikurd Web"/>
          <w:color w:val="000000" w:themeColor="text1"/>
          <w:sz w:val="24"/>
          <w:szCs w:val="24"/>
          <w:lang w:bidi="ar-IQ"/>
        </w:rPr>
        <w:t>d</w:t>
      </w:r>
      <w:r w:rsidRPr="002A3931">
        <w:rPr>
          <w:rFonts w:ascii="Unikurd Web" w:eastAsia="Times New Roman" w:hAnsi="Unikurd Web" w:cs="Unikurd Web"/>
          <w:color w:val="000000" w:themeColor="text1"/>
          <w:sz w:val="24"/>
          <w:szCs w:val="24"/>
          <w:lang w:bidi="ar-IQ"/>
        </w:rPr>
        <w:t xml:space="preserve"> </w:t>
      </w:r>
      <w:r w:rsidR="00B71AA0" w:rsidRPr="002A3931">
        <w:rPr>
          <w:rFonts w:ascii="Unikurd Web" w:eastAsia="Times New Roman" w:hAnsi="Unikurd Web" w:cs="Unikurd Web"/>
          <w:color w:val="000000" w:themeColor="text1"/>
          <w:sz w:val="24"/>
          <w:szCs w:val="24"/>
          <w:lang w:bidi="ar-IQ"/>
        </w:rPr>
        <w:t xml:space="preserve">a </w:t>
      </w:r>
      <w:r w:rsidRPr="002A3931">
        <w:rPr>
          <w:rFonts w:ascii="Unikurd Web" w:eastAsia="Times New Roman" w:hAnsi="Unikurd Web" w:cs="Unikurd Web"/>
          <w:color w:val="000000" w:themeColor="text1"/>
          <w:sz w:val="24"/>
          <w:szCs w:val="24"/>
          <w:lang w:bidi="ar-IQ"/>
        </w:rPr>
        <w:t>saddle</w:t>
      </w:r>
      <w:r w:rsidR="00A077CD" w:rsidRPr="002A3931">
        <w:rPr>
          <w:rFonts w:ascii="Unikurd Web" w:eastAsia="Times New Roman" w:hAnsi="Unikurd Web" w:cs="Unikurd Web"/>
          <w:color w:val="000000" w:themeColor="text1"/>
          <w:sz w:val="24"/>
          <w:szCs w:val="24"/>
          <w:lang w:bidi="ar-IQ"/>
        </w:rPr>
        <w:t xml:space="preserve"> on the</w:t>
      </w:r>
      <w:r w:rsidRPr="002A3931">
        <w:rPr>
          <w:rFonts w:ascii="Unikurd Web" w:eastAsia="Times New Roman" w:hAnsi="Unikurd Web" w:cs="Unikurd Web"/>
          <w:color w:val="000000" w:themeColor="text1"/>
          <w:sz w:val="24"/>
          <w:szCs w:val="24"/>
          <w:lang w:bidi="ar-IQ"/>
        </w:rPr>
        <w:t xml:space="preserve"> b</w:t>
      </w:r>
      <w:r w:rsidR="00527615" w:rsidRPr="002A3931">
        <w:rPr>
          <w:rFonts w:ascii="Unikurd Web" w:eastAsia="Times New Roman" w:hAnsi="Unikurd Web" w:cs="Unikurd Web"/>
          <w:color w:val="000000" w:themeColor="text1"/>
          <w:sz w:val="24"/>
          <w:szCs w:val="24"/>
          <w:lang w:bidi="ar-IQ"/>
        </w:rPr>
        <w:t>ack</w:t>
      </w:r>
      <w:r w:rsidRPr="002A3931">
        <w:rPr>
          <w:rFonts w:ascii="Unikurd Web" w:eastAsia="Times New Roman" w:hAnsi="Unikurd Web" w:cs="Unikurd Web"/>
          <w:color w:val="000000" w:themeColor="text1"/>
          <w:sz w:val="24"/>
          <w:szCs w:val="24"/>
          <w:lang w:bidi="ar-IQ"/>
        </w:rPr>
        <w:t xml:space="preserve"> </w:t>
      </w:r>
      <w:r w:rsidR="00A077CD" w:rsidRPr="002A3931">
        <w:rPr>
          <w:rFonts w:ascii="Unikurd Web" w:eastAsia="Times New Roman" w:hAnsi="Unikurd Web" w:cs="Unikurd Web"/>
          <w:color w:val="000000" w:themeColor="text1"/>
          <w:sz w:val="24"/>
          <w:szCs w:val="24"/>
          <w:lang w:bidi="ar-IQ"/>
        </w:rPr>
        <w:t xml:space="preserve">of his </w:t>
      </w:r>
      <w:r w:rsidRPr="002A3931">
        <w:rPr>
          <w:rFonts w:ascii="Unikurd Web" w:eastAsia="Times New Roman" w:hAnsi="Unikurd Web" w:cs="Unikurd Web"/>
          <w:color w:val="000000" w:themeColor="text1"/>
          <w:sz w:val="24"/>
          <w:szCs w:val="24"/>
          <w:lang w:bidi="ar-IQ"/>
        </w:rPr>
        <w:t>horse</w:t>
      </w:r>
      <w:r w:rsidR="0077617A" w:rsidRPr="002A3931">
        <w:rPr>
          <w:rFonts w:ascii="Unikurd Web" w:eastAsia="Times New Roman" w:hAnsi="Unikurd Web" w:cs="Unikurd Web"/>
          <w:color w:val="000000" w:themeColor="text1"/>
          <w:sz w:val="24"/>
          <w:szCs w:val="24"/>
          <w:lang w:bidi="ar-IQ"/>
        </w:rPr>
        <w:t xml:space="preserve">, </w:t>
      </w:r>
      <w:r w:rsidR="00A077CD" w:rsidRPr="002A3931">
        <w:rPr>
          <w:rFonts w:ascii="Unikurd Web" w:eastAsia="Times New Roman" w:hAnsi="Unikurd Web" w:cs="Unikurd Web"/>
          <w:color w:val="000000" w:themeColor="text1"/>
          <w:sz w:val="24"/>
          <w:szCs w:val="24"/>
          <w:lang w:bidi="ar-IQ"/>
        </w:rPr>
        <w:t>tightened its</w:t>
      </w:r>
      <w:r w:rsidR="00144A7C" w:rsidRPr="002A3931">
        <w:rPr>
          <w:rFonts w:ascii="Unikurd Web" w:eastAsia="Times New Roman" w:hAnsi="Unikurd Web" w:cs="Unikurd Web"/>
          <w:color w:val="000000" w:themeColor="text1"/>
          <w:sz w:val="24"/>
          <w:szCs w:val="24"/>
          <w:lang w:bidi="ar-IQ"/>
        </w:rPr>
        <w:t xml:space="preserve"> bridle</w:t>
      </w:r>
      <w:r w:rsidR="0077617A" w:rsidRPr="002A3931">
        <w:rPr>
          <w:rFonts w:ascii="Unikurd Web" w:eastAsia="Times New Roman" w:hAnsi="Unikurd Web" w:cs="Unikurd Web"/>
          <w:color w:val="000000" w:themeColor="text1"/>
          <w:sz w:val="24"/>
          <w:szCs w:val="24"/>
          <w:lang w:bidi="ar-IQ"/>
        </w:rPr>
        <w:t xml:space="preserve">, and </w:t>
      </w:r>
      <w:r w:rsidR="00BB6DDC" w:rsidRPr="002A3931">
        <w:rPr>
          <w:rFonts w:ascii="Unikurd Web" w:eastAsia="Times New Roman" w:hAnsi="Unikurd Web" w:cs="Unikurd Web"/>
          <w:color w:val="000000" w:themeColor="text1"/>
          <w:sz w:val="24"/>
          <w:szCs w:val="24"/>
          <w:lang w:bidi="ar-IQ"/>
        </w:rPr>
        <w:t>detached</w:t>
      </w:r>
      <w:r w:rsidR="00B71AA0" w:rsidRPr="002A3931">
        <w:rPr>
          <w:rFonts w:ascii="Unikurd Web" w:eastAsia="Times New Roman" w:hAnsi="Unikurd Web" w:cs="Unikurd Web"/>
          <w:color w:val="000000" w:themeColor="text1"/>
          <w:sz w:val="24"/>
          <w:szCs w:val="24"/>
          <w:lang w:bidi="ar-IQ"/>
        </w:rPr>
        <w:t xml:space="preserve"> its</w:t>
      </w:r>
      <w:r w:rsidR="0077617A" w:rsidRPr="002A3931">
        <w:rPr>
          <w:rFonts w:ascii="Unikurd Web" w:eastAsia="Times New Roman" w:hAnsi="Unikurd Web" w:cs="Unikurd Web"/>
          <w:color w:val="000000" w:themeColor="text1"/>
          <w:sz w:val="24"/>
          <w:szCs w:val="24"/>
          <w:lang w:bidi="ar-IQ"/>
        </w:rPr>
        <w:t xml:space="preserve"> </w:t>
      </w:r>
      <w:r w:rsidR="00694CF6" w:rsidRPr="002A3931">
        <w:rPr>
          <w:rFonts w:ascii="Unikurd Web" w:eastAsia="Times New Roman" w:hAnsi="Unikurd Web" w:cs="Unikurd Web"/>
          <w:color w:val="000000" w:themeColor="text1"/>
          <w:sz w:val="24"/>
          <w:szCs w:val="24"/>
          <w:lang w:bidi="ar-IQ"/>
        </w:rPr>
        <w:t>rein from the anchor</w:t>
      </w:r>
      <w:r w:rsidR="00B25FAF" w:rsidRPr="002A3931">
        <w:rPr>
          <w:rFonts w:ascii="Unikurd Web" w:eastAsia="Times New Roman" w:hAnsi="Unikurd Web" w:cs="Unikurd Web"/>
          <w:color w:val="000000" w:themeColor="text1"/>
          <w:sz w:val="24"/>
          <w:szCs w:val="24"/>
          <w:lang w:bidi="ar-IQ"/>
        </w:rPr>
        <w:t xml:space="preserve"> fixed in front of his house</w:t>
      </w:r>
      <w:r w:rsidR="0077617A" w:rsidRPr="002A3931">
        <w:rPr>
          <w:rFonts w:ascii="Unikurd Web" w:eastAsia="Times New Roman" w:hAnsi="Unikurd Web" w:cs="Unikurd Web"/>
          <w:color w:val="000000" w:themeColor="text1"/>
          <w:sz w:val="24"/>
          <w:szCs w:val="24"/>
          <w:lang w:bidi="ar-IQ"/>
        </w:rPr>
        <w:t xml:space="preserve">. </w:t>
      </w:r>
      <w:r w:rsidR="00A077CD" w:rsidRPr="002A3931">
        <w:rPr>
          <w:rFonts w:ascii="Unikurd Web" w:eastAsia="Times New Roman" w:hAnsi="Unikurd Web" w:cs="Unikurd Web"/>
          <w:color w:val="000000" w:themeColor="text1"/>
          <w:sz w:val="24"/>
          <w:szCs w:val="24"/>
          <w:lang w:bidi="ar-IQ"/>
        </w:rPr>
        <w:t>R</w:t>
      </w:r>
      <w:r w:rsidR="00B71AA0" w:rsidRPr="002A3931">
        <w:rPr>
          <w:rFonts w:ascii="Unikurd Web" w:eastAsia="Times New Roman" w:hAnsi="Unikurd Web" w:cs="Unikurd Web"/>
          <w:color w:val="000000" w:themeColor="text1"/>
          <w:sz w:val="24"/>
          <w:szCs w:val="24"/>
          <w:lang w:bidi="ar-IQ"/>
        </w:rPr>
        <w:t xml:space="preserve">aised his left </w:t>
      </w:r>
      <w:r w:rsidR="00B4683A" w:rsidRPr="002A3931">
        <w:rPr>
          <w:rFonts w:ascii="Unikurd Web" w:eastAsia="Times New Roman" w:hAnsi="Unikurd Web" w:cs="Unikurd Web"/>
          <w:color w:val="000000" w:themeColor="text1"/>
          <w:sz w:val="24"/>
          <w:szCs w:val="24"/>
          <w:lang w:bidi="ar-IQ"/>
        </w:rPr>
        <w:t>leg</w:t>
      </w:r>
      <w:r w:rsidR="00A077CD" w:rsidRPr="002A3931">
        <w:rPr>
          <w:rFonts w:ascii="Unikurd Web" w:eastAsia="Times New Roman" w:hAnsi="Unikurd Web" w:cs="Unikurd Web"/>
          <w:color w:val="000000" w:themeColor="text1"/>
          <w:sz w:val="24"/>
          <w:szCs w:val="24"/>
          <w:lang w:bidi="ar-IQ"/>
        </w:rPr>
        <w:t>, he put</w:t>
      </w:r>
      <w:r w:rsidR="00B4683A" w:rsidRPr="002A3931">
        <w:rPr>
          <w:rFonts w:ascii="Unikurd Web" w:eastAsia="Times New Roman" w:hAnsi="Unikurd Web" w:cs="Unikurd Web"/>
          <w:color w:val="000000" w:themeColor="text1"/>
          <w:sz w:val="24"/>
          <w:szCs w:val="24"/>
          <w:lang w:bidi="ar-IQ"/>
        </w:rPr>
        <w:t xml:space="preserve"> his foot</w:t>
      </w:r>
      <w:r w:rsidR="00B71AA0" w:rsidRPr="002A3931">
        <w:rPr>
          <w:rFonts w:ascii="Unikurd Web" w:eastAsia="Times New Roman" w:hAnsi="Unikurd Web" w:cs="Unikurd Web"/>
          <w:color w:val="000000" w:themeColor="text1"/>
          <w:sz w:val="24"/>
          <w:szCs w:val="24"/>
          <w:lang w:bidi="ar-IQ"/>
        </w:rPr>
        <w:t xml:space="preserve"> </w:t>
      </w:r>
      <w:r w:rsidR="00B4683A" w:rsidRPr="002A3931">
        <w:rPr>
          <w:rFonts w:ascii="Unikurd Web" w:eastAsia="Times New Roman" w:hAnsi="Unikurd Web" w:cs="Unikurd Web"/>
          <w:color w:val="000000" w:themeColor="text1"/>
          <w:sz w:val="24"/>
          <w:szCs w:val="24"/>
          <w:lang w:bidi="ar-IQ"/>
        </w:rPr>
        <w:t xml:space="preserve">in </w:t>
      </w:r>
      <w:r w:rsidR="00B71AA0" w:rsidRPr="002A3931">
        <w:rPr>
          <w:rFonts w:ascii="Unikurd Web" w:eastAsia="Times New Roman" w:hAnsi="Unikurd Web" w:cs="Unikurd Web"/>
          <w:color w:val="000000" w:themeColor="text1"/>
          <w:sz w:val="24"/>
          <w:szCs w:val="24"/>
          <w:lang w:bidi="ar-IQ"/>
        </w:rPr>
        <w:t xml:space="preserve">the stirrup, </w:t>
      </w:r>
      <w:r w:rsidR="0077617A" w:rsidRPr="002A3931">
        <w:rPr>
          <w:rFonts w:ascii="Unikurd Web" w:eastAsia="Times New Roman" w:hAnsi="Unikurd Web" w:cs="Unikurd Web"/>
          <w:color w:val="000000" w:themeColor="text1"/>
          <w:sz w:val="24"/>
          <w:szCs w:val="24"/>
          <w:lang w:bidi="ar-IQ"/>
        </w:rPr>
        <w:t xml:space="preserve">grabbed </w:t>
      </w:r>
      <w:r w:rsidR="000617E5" w:rsidRPr="002A3931">
        <w:rPr>
          <w:rFonts w:ascii="Unikurd Web" w:eastAsia="Times New Roman" w:hAnsi="Unikurd Web" w:cs="Unikurd Web"/>
          <w:color w:val="000000" w:themeColor="text1"/>
          <w:sz w:val="24"/>
          <w:szCs w:val="24"/>
          <w:lang w:bidi="ar-IQ"/>
        </w:rPr>
        <w:t xml:space="preserve">the horse’s </w:t>
      </w:r>
      <w:r w:rsidR="00CA18C8" w:rsidRPr="002A3931">
        <w:rPr>
          <w:rFonts w:ascii="Unikurd Web" w:eastAsia="Times New Roman" w:hAnsi="Unikurd Web" w:cs="Unikurd Web"/>
          <w:color w:val="000000" w:themeColor="text1"/>
          <w:sz w:val="24"/>
          <w:szCs w:val="24"/>
          <w:lang w:bidi="ar-IQ"/>
        </w:rPr>
        <w:t xml:space="preserve">long </w:t>
      </w:r>
      <w:r w:rsidR="0077617A" w:rsidRPr="002A3931">
        <w:rPr>
          <w:rFonts w:ascii="Unikurd Web" w:eastAsia="Times New Roman" w:hAnsi="Unikurd Web" w:cs="Unikurd Web"/>
          <w:color w:val="000000" w:themeColor="text1"/>
          <w:sz w:val="24"/>
          <w:szCs w:val="24"/>
          <w:lang w:bidi="ar-IQ"/>
        </w:rPr>
        <w:t>man</w:t>
      </w:r>
      <w:r w:rsidR="000617E5" w:rsidRPr="002A3931">
        <w:rPr>
          <w:rFonts w:ascii="Unikurd Web" w:eastAsia="Times New Roman" w:hAnsi="Unikurd Web" w:cs="Unikurd Web"/>
          <w:color w:val="000000" w:themeColor="text1"/>
          <w:sz w:val="24"/>
          <w:szCs w:val="24"/>
          <w:lang w:bidi="ar-IQ"/>
        </w:rPr>
        <w:t>e,</w:t>
      </w:r>
      <w:r w:rsidR="0077617A" w:rsidRPr="002A3931">
        <w:rPr>
          <w:rFonts w:ascii="Unikurd Web" w:eastAsia="Times New Roman" w:hAnsi="Unikurd Web" w:cs="Unikurd Web"/>
          <w:color w:val="000000" w:themeColor="text1"/>
          <w:sz w:val="24"/>
          <w:szCs w:val="24"/>
          <w:lang w:bidi="ar-IQ"/>
        </w:rPr>
        <w:t xml:space="preserve"> and </w:t>
      </w:r>
      <w:r w:rsidR="00942D90" w:rsidRPr="002A3931">
        <w:rPr>
          <w:rFonts w:ascii="Unikurd Web" w:eastAsia="Times New Roman" w:hAnsi="Unikurd Web" w:cs="Unikurd Web"/>
          <w:color w:val="000000" w:themeColor="text1"/>
          <w:sz w:val="24"/>
          <w:szCs w:val="24"/>
          <w:lang w:bidi="ar-IQ"/>
        </w:rPr>
        <w:t>mounted</w:t>
      </w:r>
      <w:r w:rsidR="000617E5" w:rsidRPr="002A3931">
        <w:rPr>
          <w:rFonts w:ascii="Unikurd Web" w:eastAsia="Times New Roman" w:hAnsi="Unikurd Web" w:cs="Unikurd Web"/>
          <w:color w:val="000000" w:themeColor="text1"/>
          <w:sz w:val="24"/>
          <w:szCs w:val="24"/>
          <w:lang w:bidi="ar-IQ"/>
        </w:rPr>
        <w:t>. With a gentle</w:t>
      </w:r>
      <w:r w:rsidR="00B71AA0" w:rsidRPr="002A3931">
        <w:rPr>
          <w:rFonts w:ascii="Unikurd Web" w:eastAsia="Times New Roman" w:hAnsi="Unikurd Web" w:cs="Unikurd Web"/>
          <w:color w:val="000000" w:themeColor="text1"/>
          <w:sz w:val="24"/>
          <w:szCs w:val="24"/>
          <w:lang w:bidi="ar-IQ"/>
        </w:rPr>
        <w:t xml:space="preserve"> </w:t>
      </w:r>
      <w:r w:rsidR="000617E5" w:rsidRPr="002A3931">
        <w:rPr>
          <w:rFonts w:ascii="Unikurd Web" w:eastAsia="Times New Roman" w:hAnsi="Unikurd Web" w:cs="Unikurd Web"/>
          <w:color w:val="000000" w:themeColor="text1"/>
          <w:sz w:val="24"/>
          <w:szCs w:val="24"/>
          <w:lang w:bidi="ar-IQ"/>
        </w:rPr>
        <w:t xml:space="preserve">squeeze of his </w:t>
      </w:r>
      <w:r w:rsidR="0029388A" w:rsidRPr="002A3931">
        <w:rPr>
          <w:rFonts w:ascii="Unikurd Web" w:eastAsia="Times New Roman" w:hAnsi="Unikurd Web" w:cs="Unikurd Web"/>
          <w:color w:val="000000" w:themeColor="text1"/>
          <w:sz w:val="24"/>
          <w:szCs w:val="24"/>
          <w:lang w:bidi="ar-IQ"/>
        </w:rPr>
        <w:t>c</w:t>
      </w:r>
      <w:r w:rsidR="00CA18C8" w:rsidRPr="002A3931">
        <w:rPr>
          <w:rFonts w:ascii="Unikurd Web" w:eastAsia="Times New Roman" w:hAnsi="Unikurd Web" w:cs="Unikurd Web"/>
          <w:color w:val="000000" w:themeColor="text1"/>
          <w:sz w:val="24"/>
          <w:szCs w:val="24"/>
          <w:lang w:bidi="ar-IQ"/>
        </w:rPr>
        <w:t>alves</w:t>
      </w:r>
      <w:r w:rsidR="0029388A" w:rsidRPr="002A3931">
        <w:rPr>
          <w:rFonts w:ascii="Unikurd Web" w:eastAsia="Times New Roman" w:hAnsi="Unikurd Web" w:cs="Unikurd Web"/>
          <w:color w:val="000000" w:themeColor="text1"/>
          <w:sz w:val="24"/>
          <w:szCs w:val="24"/>
          <w:lang w:bidi="ar-IQ"/>
        </w:rPr>
        <w:t xml:space="preserve"> </w:t>
      </w:r>
      <w:r w:rsidR="000617E5" w:rsidRPr="002A3931">
        <w:rPr>
          <w:rFonts w:ascii="Unikurd Web" w:eastAsia="Times New Roman" w:hAnsi="Unikurd Web" w:cs="Unikurd Web"/>
          <w:color w:val="000000" w:themeColor="text1"/>
          <w:sz w:val="24"/>
          <w:szCs w:val="24"/>
          <w:lang w:bidi="ar-IQ"/>
        </w:rPr>
        <w:t>against its ribcage, he signalled it</w:t>
      </w:r>
      <w:r w:rsidR="0029388A" w:rsidRPr="002A3931">
        <w:rPr>
          <w:rFonts w:ascii="Unikurd Web" w:eastAsia="Times New Roman" w:hAnsi="Unikurd Web" w:cs="Unikurd Web"/>
          <w:color w:val="000000" w:themeColor="text1"/>
          <w:sz w:val="24"/>
          <w:szCs w:val="24"/>
          <w:lang w:bidi="ar-IQ"/>
        </w:rPr>
        <w:t xml:space="preserve"> to go.</w:t>
      </w:r>
      <w:r w:rsidR="00EB22B8" w:rsidRPr="002A3931">
        <w:rPr>
          <w:rFonts w:ascii="Unikurd Web" w:eastAsia="Times New Roman" w:hAnsi="Unikurd Web" w:cs="Unikurd Web"/>
          <w:color w:val="000000" w:themeColor="text1"/>
          <w:sz w:val="24"/>
          <w:szCs w:val="24"/>
          <w:lang w:bidi="ar-IQ"/>
        </w:rPr>
        <w:t xml:space="preserve"> </w:t>
      </w:r>
    </w:p>
    <w:p w14:paraId="23A17B78" w14:textId="06D299FA" w:rsidR="00182356" w:rsidRPr="002A3931" w:rsidRDefault="00EB22B8" w:rsidP="00182356">
      <w:pPr>
        <w:spacing w:line="360" w:lineRule="auto"/>
        <w:rPr>
          <w:rFonts w:ascii="Unikurd Web" w:eastAsia="Times New Roman" w:hAnsi="Unikurd Web" w:cs="Unikurd Web"/>
          <w:color w:val="000000" w:themeColor="text1"/>
          <w:sz w:val="24"/>
          <w:szCs w:val="24"/>
          <w:lang w:bidi="ar-IQ"/>
        </w:rPr>
      </w:pPr>
      <w:r w:rsidRPr="002A3931">
        <w:rPr>
          <w:rFonts w:ascii="Unikurd Web" w:eastAsia="Times New Roman" w:hAnsi="Unikurd Web" w:cs="Unikurd Web"/>
          <w:color w:val="000000" w:themeColor="text1"/>
          <w:sz w:val="24"/>
          <w:szCs w:val="24"/>
          <w:lang w:bidi="ar-IQ"/>
        </w:rPr>
        <w:t>The horse</w:t>
      </w:r>
      <w:r w:rsidR="00BE4768" w:rsidRPr="002A3931">
        <w:rPr>
          <w:rFonts w:ascii="Unikurd Web" w:eastAsia="Times New Roman" w:hAnsi="Unikurd Web" w:cs="Unikurd Web"/>
          <w:color w:val="000000" w:themeColor="text1"/>
          <w:sz w:val="24"/>
          <w:szCs w:val="24"/>
          <w:lang w:bidi="ar-IQ"/>
        </w:rPr>
        <w:t xml:space="preserve"> ambled leisurely for a</w:t>
      </w:r>
      <w:r w:rsidRPr="002A3931">
        <w:rPr>
          <w:rFonts w:ascii="Unikurd Web" w:eastAsia="Times New Roman" w:hAnsi="Unikurd Web" w:cs="Unikurd Web"/>
          <w:color w:val="000000" w:themeColor="text1"/>
          <w:sz w:val="24"/>
          <w:szCs w:val="24"/>
          <w:lang w:bidi="ar-IQ"/>
        </w:rPr>
        <w:t xml:space="preserve"> few minutes,</w:t>
      </w:r>
      <w:r w:rsidR="00BE4768" w:rsidRPr="002A3931">
        <w:rPr>
          <w:rFonts w:ascii="Unikurd Web" w:eastAsia="Times New Roman" w:hAnsi="Unikurd Web" w:cs="Unikurd Web"/>
          <w:color w:val="000000" w:themeColor="text1"/>
          <w:sz w:val="24"/>
          <w:szCs w:val="24"/>
          <w:lang w:bidi="ar-IQ"/>
        </w:rPr>
        <w:t xml:space="preserve"> </w:t>
      </w:r>
      <w:r w:rsidR="00CA18C8" w:rsidRPr="002A3931">
        <w:rPr>
          <w:rFonts w:ascii="Unikurd Web" w:eastAsia="Times New Roman" w:hAnsi="Unikurd Web" w:cs="Unikurd Web"/>
          <w:color w:val="000000" w:themeColor="text1"/>
          <w:sz w:val="24"/>
          <w:szCs w:val="24"/>
          <w:lang w:bidi="ar-IQ"/>
        </w:rPr>
        <w:t>its</w:t>
      </w:r>
      <w:r w:rsidRPr="002A3931">
        <w:rPr>
          <w:rFonts w:ascii="Unikurd Web" w:eastAsia="Times New Roman" w:hAnsi="Unikurd Web" w:cs="Unikurd Web"/>
          <w:color w:val="000000" w:themeColor="text1"/>
          <w:sz w:val="24"/>
          <w:szCs w:val="24"/>
          <w:lang w:bidi="ar-IQ"/>
        </w:rPr>
        <w:t xml:space="preserve"> </w:t>
      </w:r>
      <w:r w:rsidR="005B195D" w:rsidRPr="002A3931">
        <w:rPr>
          <w:rFonts w:ascii="Unikurd Web" w:eastAsia="Times New Roman" w:hAnsi="Unikurd Web" w:cs="Unikurd Web"/>
          <w:color w:val="000000" w:themeColor="text1"/>
          <w:sz w:val="24"/>
          <w:szCs w:val="24"/>
          <w:lang w:bidi="ar-IQ"/>
        </w:rPr>
        <w:t>swan-like</w:t>
      </w:r>
      <w:r w:rsidR="00CA18C8" w:rsidRPr="002A3931">
        <w:rPr>
          <w:rFonts w:ascii="Unikurd Web" w:eastAsia="Times New Roman" w:hAnsi="Unikurd Web" w:cs="Unikurd Web"/>
          <w:color w:val="000000" w:themeColor="text1"/>
          <w:sz w:val="24"/>
          <w:szCs w:val="24"/>
          <w:lang w:bidi="ar-IQ"/>
        </w:rPr>
        <w:t xml:space="preserve"> neck</w:t>
      </w:r>
      <w:r w:rsidRPr="002A3931">
        <w:rPr>
          <w:rFonts w:ascii="Unikurd Web" w:eastAsia="Times New Roman" w:hAnsi="Unikurd Web" w:cs="Unikurd Web"/>
          <w:color w:val="000000" w:themeColor="text1"/>
          <w:sz w:val="24"/>
          <w:szCs w:val="24"/>
          <w:lang w:bidi="ar-IQ"/>
        </w:rPr>
        <w:t xml:space="preserve"> </w:t>
      </w:r>
      <w:r w:rsidR="00BE4768" w:rsidRPr="002A3931">
        <w:rPr>
          <w:rFonts w:ascii="Unikurd Web" w:eastAsia="Times New Roman" w:hAnsi="Unikurd Web" w:cs="Unikurd Web"/>
          <w:color w:val="000000" w:themeColor="text1"/>
          <w:sz w:val="24"/>
          <w:szCs w:val="24"/>
          <w:lang w:bidi="ar-IQ"/>
        </w:rPr>
        <w:t xml:space="preserve">moving its head </w:t>
      </w:r>
      <w:r w:rsidRPr="002A3931">
        <w:rPr>
          <w:rFonts w:ascii="Unikurd Web" w:eastAsia="Times New Roman" w:hAnsi="Unikurd Web" w:cs="Unikurd Web"/>
          <w:color w:val="000000" w:themeColor="text1"/>
          <w:sz w:val="24"/>
          <w:szCs w:val="24"/>
          <w:lang w:bidi="ar-IQ"/>
        </w:rPr>
        <w:t>back and for</w:t>
      </w:r>
      <w:r w:rsidR="00BE4768" w:rsidRPr="002A3931">
        <w:rPr>
          <w:rFonts w:ascii="Unikurd Web" w:eastAsia="Times New Roman" w:hAnsi="Unikurd Web" w:cs="Unikurd Web"/>
          <w:color w:val="000000" w:themeColor="text1"/>
          <w:sz w:val="24"/>
          <w:szCs w:val="24"/>
          <w:lang w:bidi="ar-IQ"/>
        </w:rPr>
        <w:t xml:space="preserve">th. Soon it </w:t>
      </w:r>
      <w:r w:rsidR="00971E91" w:rsidRPr="002A3931">
        <w:rPr>
          <w:rFonts w:ascii="Unikurd Web" w:eastAsia="Times New Roman" w:hAnsi="Unikurd Web" w:cs="Unikurd Web"/>
          <w:color w:val="000000" w:themeColor="text1"/>
          <w:sz w:val="24"/>
          <w:szCs w:val="24"/>
          <w:lang w:bidi="ar-IQ"/>
        </w:rPr>
        <w:t>Beg</w:t>
      </w:r>
      <w:r w:rsidR="00BE4768" w:rsidRPr="002A3931">
        <w:rPr>
          <w:rFonts w:ascii="Unikurd Web" w:eastAsia="Times New Roman" w:hAnsi="Unikurd Web" w:cs="Unikurd Web"/>
          <w:color w:val="000000" w:themeColor="text1"/>
          <w:sz w:val="24"/>
          <w:szCs w:val="24"/>
          <w:lang w:bidi="ar-IQ"/>
        </w:rPr>
        <w:t>an to trot,</w:t>
      </w:r>
      <w:r w:rsidR="00CA18C8" w:rsidRPr="002A3931">
        <w:rPr>
          <w:rFonts w:ascii="Unikurd Web" w:eastAsia="Times New Roman" w:hAnsi="Unikurd Web" w:cs="Unikurd Web"/>
          <w:color w:val="000000" w:themeColor="text1"/>
          <w:sz w:val="24"/>
          <w:szCs w:val="24"/>
          <w:lang w:bidi="ar-IQ"/>
        </w:rPr>
        <w:t xml:space="preserve"> the</w:t>
      </w:r>
      <w:r w:rsidR="00BE4768" w:rsidRPr="002A3931">
        <w:rPr>
          <w:rFonts w:ascii="Unikurd Web" w:eastAsia="Times New Roman" w:hAnsi="Unikurd Web" w:cs="Unikurd Web"/>
          <w:color w:val="000000" w:themeColor="text1"/>
          <w:sz w:val="24"/>
          <w:szCs w:val="24"/>
          <w:lang w:bidi="ar-IQ"/>
        </w:rPr>
        <w:t>n</w:t>
      </w:r>
      <w:r w:rsidR="00CA18C8" w:rsidRPr="002A3931">
        <w:rPr>
          <w:rFonts w:ascii="Unikurd Web" w:eastAsia="Times New Roman" w:hAnsi="Unikurd Web" w:cs="Unikurd Web"/>
          <w:color w:val="000000" w:themeColor="text1"/>
          <w:sz w:val="24"/>
          <w:szCs w:val="24"/>
          <w:lang w:bidi="ar-IQ"/>
        </w:rPr>
        <w:t xml:space="preserve"> canter, then </w:t>
      </w:r>
      <w:r w:rsidR="00BE4768" w:rsidRPr="002A3931">
        <w:rPr>
          <w:rFonts w:ascii="Unikurd Web" w:eastAsia="Times New Roman" w:hAnsi="Unikurd Web" w:cs="Unikurd Web"/>
          <w:color w:val="000000" w:themeColor="text1"/>
          <w:sz w:val="24"/>
          <w:szCs w:val="24"/>
          <w:lang w:bidi="ar-IQ"/>
        </w:rPr>
        <w:t>transitioned</w:t>
      </w:r>
      <w:r w:rsidR="00B25FAF" w:rsidRPr="002A3931">
        <w:rPr>
          <w:rFonts w:ascii="Unikurd Web" w:eastAsia="Times New Roman" w:hAnsi="Unikurd Web" w:cs="Unikurd Web"/>
          <w:color w:val="000000" w:themeColor="text1"/>
          <w:sz w:val="24"/>
          <w:szCs w:val="24"/>
          <w:lang w:bidi="ar-IQ"/>
        </w:rPr>
        <w:t xml:space="preserve"> i</w:t>
      </w:r>
      <w:r w:rsidR="00BE4768" w:rsidRPr="002A3931">
        <w:rPr>
          <w:rFonts w:ascii="Unikurd Web" w:eastAsia="Times New Roman" w:hAnsi="Unikurd Web" w:cs="Unikurd Web"/>
          <w:color w:val="000000" w:themeColor="text1"/>
          <w:sz w:val="24"/>
          <w:szCs w:val="24"/>
          <w:lang w:bidi="ar-IQ"/>
        </w:rPr>
        <w:t>nto a</w:t>
      </w:r>
      <w:r w:rsidR="00B25FAF" w:rsidRPr="002A3931">
        <w:rPr>
          <w:rFonts w:ascii="Unikurd Web" w:eastAsia="Times New Roman" w:hAnsi="Unikurd Web" w:cs="Unikurd Web"/>
          <w:color w:val="000000" w:themeColor="text1"/>
          <w:sz w:val="24"/>
          <w:szCs w:val="24"/>
          <w:lang w:bidi="ar-IQ"/>
        </w:rPr>
        <w:t xml:space="preserve"> </w:t>
      </w:r>
      <w:r w:rsidR="00CA18C8" w:rsidRPr="002A3931">
        <w:rPr>
          <w:rFonts w:ascii="Unikurd Web" w:eastAsia="Times New Roman" w:hAnsi="Unikurd Web" w:cs="Unikurd Web"/>
          <w:color w:val="000000" w:themeColor="text1"/>
          <w:sz w:val="24"/>
          <w:szCs w:val="24"/>
          <w:lang w:bidi="ar-IQ"/>
        </w:rPr>
        <w:t>gallop</w:t>
      </w:r>
      <w:r w:rsidR="00562E93" w:rsidRPr="002A3931">
        <w:rPr>
          <w:rFonts w:ascii="Unikurd Web" w:eastAsia="Times New Roman" w:hAnsi="Unikurd Web" w:cs="Unikurd Web"/>
          <w:color w:val="000000" w:themeColor="text1"/>
          <w:sz w:val="24"/>
          <w:szCs w:val="24"/>
          <w:lang w:bidi="ar-IQ"/>
        </w:rPr>
        <w:t>. It picked up speed</w:t>
      </w:r>
      <w:r w:rsidR="00B25FAF" w:rsidRPr="002A3931">
        <w:rPr>
          <w:rFonts w:ascii="Unikurd Web" w:eastAsia="Times New Roman" w:hAnsi="Unikurd Web" w:cs="Unikurd Web"/>
          <w:color w:val="000000" w:themeColor="text1"/>
          <w:sz w:val="24"/>
          <w:szCs w:val="24"/>
          <w:lang w:bidi="ar-IQ"/>
        </w:rPr>
        <w:t>,</w:t>
      </w:r>
      <w:r w:rsidR="005B195D" w:rsidRPr="002A3931">
        <w:rPr>
          <w:rFonts w:ascii="Unikurd Web" w:eastAsia="Times New Roman" w:hAnsi="Unikurd Web" w:cs="Unikurd Web"/>
          <w:color w:val="000000" w:themeColor="text1"/>
          <w:sz w:val="24"/>
          <w:szCs w:val="24"/>
          <w:lang w:bidi="ar-IQ"/>
        </w:rPr>
        <w:t xml:space="preserve"> its head and neck</w:t>
      </w:r>
      <w:r w:rsidR="00562E93" w:rsidRPr="002A3931">
        <w:rPr>
          <w:rFonts w:ascii="Unikurd Web" w:eastAsia="Times New Roman" w:hAnsi="Unikurd Web" w:cs="Unikurd Web"/>
          <w:color w:val="000000" w:themeColor="text1"/>
          <w:sz w:val="24"/>
          <w:szCs w:val="24"/>
          <w:lang w:bidi="ar-IQ"/>
        </w:rPr>
        <w:t xml:space="preserve"> bobbing,</w:t>
      </w:r>
      <w:r w:rsidR="005B195D" w:rsidRPr="002A3931">
        <w:rPr>
          <w:rFonts w:ascii="Unikurd Web" w:eastAsia="Times New Roman" w:hAnsi="Unikurd Web" w:cs="Unikurd Web"/>
          <w:color w:val="000000" w:themeColor="text1"/>
          <w:sz w:val="24"/>
          <w:szCs w:val="24"/>
          <w:lang w:bidi="ar-IQ"/>
        </w:rPr>
        <w:t xml:space="preserve"> </w:t>
      </w:r>
      <w:r w:rsidR="00562E93" w:rsidRPr="002A3931">
        <w:rPr>
          <w:rFonts w:ascii="Unikurd Web" w:eastAsia="Times New Roman" w:hAnsi="Unikurd Web" w:cs="Unikurd Web"/>
          <w:color w:val="000000" w:themeColor="text1"/>
          <w:sz w:val="24"/>
          <w:szCs w:val="24"/>
          <w:lang w:bidi="ar-IQ"/>
        </w:rPr>
        <w:t xml:space="preserve">its </w:t>
      </w:r>
      <w:r w:rsidR="005B195D" w:rsidRPr="002A3931">
        <w:rPr>
          <w:rFonts w:ascii="Unikurd Web" w:eastAsia="Times New Roman" w:hAnsi="Unikurd Web" w:cs="Unikurd Web"/>
          <w:color w:val="000000" w:themeColor="text1"/>
          <w:sz w:val="24"/>
          <w:szCs w:val="24"/>
          <w:lang w:bidi="ar-IQ"/>
        </w:rPr>
        <w:t>breath</w:t>
      </w:r>
      <w:r w:rsidR="00562E93" w:rsidRPr="002A3931">
        <w:rPr>
          <w:rFonts w:ascii="Unikurd Web" w:eastAsia="Times New Roman" w:hAnsi="Unikurd Web" w:cs="Unikurd Web"/>
          <w:color w:val="000000" w:themeColor="text1"/>
          <w:sz w:val="24"/>
          <w:szCs w:val="24"/>
          <w:lang w:bidi="ar-IQ"/>
        </w:rPr>
        <w:t xml:space="preserve"> quickening. I</w:t>
      </w:r>
      <w:r w:rsidR="00CA18C8" w:rsidRPr="002A3931">
        <w:rPr>
          <w:rFonts w:ascii="Unikurd Web" w:eastAsia="Times New Roman" w:hAnsi="Unikurd Web" w:cs="Unikurd Web"/>
          <w:color w:val="000000" w:themeColor="text1"/>
          <w:sz w:val="24"/>
          <w:szCs w:val="24"/>
          <w:lang w:bidi="ar-IQ"/>
        </w:rPr>
        <w:t>ts</w:t>
      </w:r>
      <w:r w:rsidR="006738A6" w:rsidRPr="002A3931">
        <w:rPr>
          <w:rFonts w:ascii="Unikurd Web" w:eastAsia="Times New Roman" w:hAnsi="Unikurd Web" w:cs="Unikurd Web"/>
          <w:color w:val="000000" w:themeColor="text1"/>
          <w:sz w:val="24"/>
          <w:szCs w:val="24"/>
          <w:lang w:bidi="ar-IQ"/>
        </w:rPr>
        <w:t xml:space="preserve"> </w:t>
      </w:r>
      <w:r w:rsidR="00562E93" w:rsidRPr="002A3931">
        <w:rPr>
          <w:rFonts w:ascii="Unikurd Web" w:eastAsia="Times New Roman" w:hAnsi="Unikurd Web" w:cs="Unikurd Web"/>
          <w:color w:val="000000" w:themeColor="text1"/>
          <w:sz w:val="24"/>
          <w:szCs w:val="24"/>
          <w:lang w:bidi="ar-IQ"/>
        </w:rPr>
        <w:t>legs pounded</w:t>
      </w:r>
      <w:r w:rsidR="00B25FAF" w:rsidRPr="002A3931">
        <w:rPr>
          <w:rFonts w:ascii="Unikurd Web" w:eastAsia="Times New Roman" w:hAnsi="Unikurd Web" w:cs="Unikurd Web"/>
          <w:color w:val="000000" w:themeColor="text1"/>
          <w:sz w:val="24"/>
          <w:szCs w:val="24"/>
          <w:lang w:bidi="ar-IQ"/>
        </w:rPr>
        <w:t xml:space="preserve"> the ground </w:t>
      </w:r>
      <w:r w:rsidR="006738A6" w:rsidRPr="002A3931">
        <w:rPr>
          <w:rFonts w:ascii="Unikurd Web" w:eastAsia="Times New Roman" w:hAnsi="Unikurd Web" w:cs="Unikurd Web"/>
          <w:color w:val="000000" w:themeColor="text1"/>
          <w:sz w:val="24"/>
          <w:szCs w:val="24"/>
          <w:lang w:bidi="ar-IQ"/>
        </w:rPr>
        <w:t>so</w:t>
      </w:r>
      <w:r w:rsidR="00562E93" w:rsidRPr="002A3931">
        <w:rPr>
          <w:rFonts w:ascii="Unikurd Web" w:eastAsia="Times New Roman" w:hAnsi="Unikurd Web" w:cs="Unikurd Web"/>
          <w:color w:val="000000" w:themeColor="text1"/>
          <w:sz w:val="24"/>
          <w:szCs w:val="24"/>
          <w:lang w:bidi="ar-IQ"/>
        </w:rPr>
        <w:t xml:space="preserve"> swiftly</w:t>
      </w:r>
      <w:r w:rsidR="006738A6" w:rsidRPr="002A3931">
        <w:rPr>
          <w:rFonts w:ascii="Unikurd Web" w:eastAsia="Times New Roman" w:hAnsi="Unikurd Web" w:cs="Unikurd Web"/>
          <w:color w:val="000000" w:themeColor="text1"/>
          <w:sz w:val="24"/>
          <w:szCs w:val="24"/>
          <w:lang w:bidi="ar-IQ"/>
        </w:rPr>
        <w:t xml:space="preserve"> </w:t>
      </w:r>
      <w:r w:rsidR="00ED6019" w:rsidRPr="002A3931">
        <w:rPr>
          <w:rFonts w:ascii="Unikurd Web" w:eastAsia="Times New Roman" w:hAnsi="Unikurd Web" w:cs="Unikurd Web"/>
          <w:color w:val="000000" w:themeColor="text1"/>
          <w:sz w:val="24"/>
          <w:szCs w:val="24"/>
          <w:lang w:bidi="ar-IQ"/>
        </w:rPr>
        <w:t xml:space="preserve">that </w:t>
      </w:r>
      <w:r w:rsidR="006738A6" w:rsidRPr="002A3931">
        <w:rPr>
          <w:rFonts w:ascii="Unikurd Web" w:eastAsia="Times New Roman" w:hAnsi="Unikurd Web" w:cs="Unikurd Web"/>
          <w:color w:val="000000" w:themeColor="text1"/>
          <w:sz w:val="24"/>
          <w:szCs w:val="24"/>
          <w:lang w:bidi="ar-IQ"/>
        </w:rPr>
        <w:t xml:space="preserve">it seemed </w:t>
      </w:r>
      <w:r w:rsidR="00ED6019" w:rsidRPr="002A3931">
        <w:rPr>
          <w:rFonts w:ascii="Unikurd Web" w:eastAsia="Times New Roman" w:hAnsi="Unikurd Web" w:cs="Unikurd Web"/>
          <w:color w:val="000000" w:themeColor="text1"/>
          <w:sz w:val="24"/>
          <w:szCs w:val="24"/>
          <w:lang w:bidi="ar-IQ"/>
        </w:rPr>
        <w:t>its</w:t>
      </w:r>
      <w:r w:rsidR="006738A6" w:rsidRPr="002A3931">
        <w:rPr>
          <w:rFonts w:ascii="Unikurd Web" w:eastAsia="Times New Roman" w:hAnsi="Unikurd Web" w:cs="Unikurd Web"/>
          <w:color w:val="000000" w:themeColor="text1"/>
          <w:sz w:val="24"/>
          <w:szCs w:val="24"/>
          <w:lang w:bidi="ar-IQ"/>
        </w:rPr>
        <w:t xml:space="preserve"> chest </w:t>
      </w:r>
      <w:r w:rsidR="00562E93" w:rsidRPr="002A3931">
        <w:rPr>
          <w:rFonts w:ascii="Unikurd Web" w:eastAsia="Times New Roman" w:hAnsi="Unikurd Web" w:cs="Unikurd Web"/>
          <w:color w:val="000000" w:themeColor="text1"/>
          <w:sz w:val="24"/>
          <w:szCs w:val="24"/>
          <w:lang w:bidi="ar-IQ"/>
        </w:rPr>
        <w:t>might</w:t>
      </w:r>
      <w:r w:rsidR="006738A6" w:rsidRPr="002A3931">
        <w:rPr>
          <w:rFonts w:ascii="Unikurd Web" w:eastAsia="Times New Roman" w:hAnsi="Unikurd Web" w:cs="Unikurd Web"/>
          <w:color w:val="000000" w:themeColor="text1"/>
          <w:sz w:val="24"/>
          <w:szCs w:val="24"/>
          <w:lang w:bidi="ar-IQ"/>
        </w:rPr>
        <w:t xml:space="preserve"> soon </w:t>
      </w:r>
      <w:r w:rsidR="00562E93" w:rsidRPr="002A3931">
        <w:rPr>
          <w:rFonts w:ascii="Unikurd Web" w:eastAsia="Times New Roman" w:hAnsi="Unikurd Web" w:cs="Unikurd Web"/>
          <w:color w:val="000000" w:themeColor="text1"/>
          <w:sz w:val="24"/>
          <w:szCs w:val="24"/>
          <w:lang w:bidi="ar-IQ"/>
        </w:rPr>
        <w:t>graze the earth.</w:t>
      </w:r>
      <w:r w:rsidR="00CA18C8" w:rsidRPr="002A3931">
        <w:rPr>
          <w:rFonts w:ascii="Unikurd Web" w:eastAsia="Times New Roman" w:hAnsi="Unikurd Web" w:cs="Unikurd Web"/>
          <w:color w:val="000000" w:themeColor="text1"/>
          <w:sz w:val="24"/>
          <w:szCs w:val="24"/>
          <w:lang w:bidi="ar-IQ"/>
        </w:rPr>
        <w:t xml:space="preserve"> </w:t>
      </w:r>
      <w:r w:rsidR="00562E93" w:rsidRPr="002A3931">
        <w:rPr>
          <w:rFonts w:ascii="Unikurd Web" w:eastAsia="Times New Roman" w:hAnsi="Unikurd Web" w:cs="Unikurd Web"/>
          <w:color w:val="000000" w:themeColor="text1"/>
          <w:sz w:val="24"/>
          <w:szCs w:val="24"/>
          <w:lang w:bidi="ar-IQ"/>
        </w:rPr>
        <w:t>I</w:t>
      </w:r>
      <w:r w:rsidR="00CA18C8" w:rsidRPr="002A3931">
        <w:rPr>
          <w:rFonts w:ascii="Unikurd Web" w:eastAsia="Times New Roman" w:hAnsi="Unikurd Web" w:cs="Unikurd Web"/>
          <w:color w:val="000000" w:themeColor="text1"/>
          <w:sz w:val="24"/>
          <w:szCs w:val="24"/>
          <w:lang w:bidi="ar-IQ"/>
        </w:rPr>
        <w:t xml:space="preserve">ts tail </w:t>
      </w:r>
      <w:r w:rsidR="00562E93" w:rsidRPr="002A3931">
        <w:rPr>
          <w:rFonts w:ascii="Unikurd Web" w:eastAsia="Times New Roman" w:hAnsi="Unikurd Web" w:cs="Unikurd Web"/>
          <w:color w:val="000000" w:themeColor="text1"/>
          <w:sz w:val="24"/>
          <w:szCs w:val="24"/>
          <w:lang w:bidi="ar-IQ"/>
        </w:rPr>
        <w:t>whipped behind it, while its mane tossed left to</w:t>
      </w:r>
      <w:r w:rsidR="005B195D" w:rsidRPr="002A3931">
        <w:rPr>
          <w:rFonts w:ascii="Unikurd Web" w:eastAsia="Times New Roman" w:hAnsi="Unikurd Web" w:cs="Unikurd Web"/>
          <w:color w:val="000000" w:themeColor="text1"/>
          <w:sz w:val="24"/>
          <w:szCs w:val="24"/>
          <w:lang w:bidi="ar-IQ"/>
        </w:rPr>
        <w:t xml:space="preserve"> right</w:t>
      </w:r>
      <w:r w:rsidR="00562E93" w:rsidRPr="002A3931">
        <w:rPr>
          <w:rFonts w:ascii="Unikurd Web" w:eastAsia="Times New Roman" w:hAnsi="Unikurd Web" w:cs="Unikurd Web"/>
          <w:color w:val="000000" w:themeColor="text1"/>
          <w:sz w:val="24"/>
          <w:szCs w:val="24"/>
          <w:lang w:bidi="ar-IQ"/>
        </w:rPr>
        <w:t>, up and down.</w:t>
      </w:r>
      <w:r w:rsidR="00CA18C8" w:rsidRPr="002A3931">
        <w:rPr>
          <w:rFonts w:ascii="Unikurd Web" w:eastAsia="Times New Roman" w:hAnsi="Unikurd Web" w:cs="Unikurd Web"/>
          <w:color w:val="000000" w:themeColor="text1"/>
          <w:sz w:val="24"/>
          <w:szCs w:val="24"/>
          <w:lang w:bidi="ar-IQ"/>
        </w:rPr>
        <w:t xml:space="preserve">  </w:t>
      </w:r>
    </w:p>
    <w:p w14:paraId="050A620B" w14:textId="0311C27D" w:rsidR="00245DBD" w:rsidRPr="002A3931" w:rsidRDefault="00CA18C8" w:rsidP="00182356">
      <w:pPr>
        <w:spacing w:line="360" w:lineRule="auto"/>
        <w:rPr>
          <w:rFonts w:ascii="Unikurd Web" w:eastAsia="Times New Roman" w:hAnsi="Unikurd Web" w:cs="Unikurd Web"/>
          <w:color w:val="000000" w:themeColor="text1"/>
          <w:sz w:val="24"/>
          <w:szCs w:val="24"/>
          <w:lang w:bidi="ar-IQ"/>
        </w:rPr>
      </w:pPr>
      <w:r w:rsidRPr="002A3931">
        <w:rPr>
          <w:rFonts w:ascii="Unikurd Web" w:eastAsia="Times New Roman" w:hAnsi="Unikurd Web" w:cs="Unikurd Web"/>
          <w:color w:val="000000" w:themeColor="text1"/>
          <w:sz w:val="24"/>
          <w:szCs w:val="24"/>
          <w:lang w:bidi="ar-IQ"/>
        </w:rPr>
        <w:t>I</w:t>
      </w:r>
      <w:r w:rsidR="00CE27CB" w:rsidRPr="002A3931">
        <w:rPr>
          <w:rFonts w:ascii="Unikurd Web" w:eastAsia="Times New Roman" w:hAnsi="Unikurd Web" w:cs="Unikurd Web"/>
          <w:color w:val="000000" w:themeColor="text1"/>
          <w:sz w:val="24"/>
          <w:szCs w:val="24"/>
          <w:lang w:bidi="ar-IQ"/>
        </w:rPr>
        <w:t>ts</w:t>
      </w:r>
      <w:r w:rsidR="001F1CDC" w:rsidRPr="002A3931">
        <w:rPr>
          <w:rFonts w:ascii="Unikurd Web" w:eastAsia="Times New Roman" w:hAnsi="Unikurd Web" w:cs="Unikurd Web"/>
          <w:color w:val="000000" w:themeColor="text1"/>
          <w:sz w:val="24"/>
          <w:szCs w:val="24"/>
          <w:lang w:bidi="ar-IQ"/>
        </w:rPr>
        <w:t xml:space="preserve"> </w:t>
      </w:r>
      <w:r w:rsidR="00CE27CB" w:rsidRPr="002A3931">
        <w:rPr>
          <w:rFonts w:ascii="Unikurd Web" w:eastAsia="Times New Roman" w:hAnsi="Unikurd Web" w:cs="Unikurd Web"/>
          <w:color w:val="000000" w:themeColor="text1"/>
          <w:sz w:val="24"/>
          <w:szCs w:val="24"/>
          <w:lang w:bidi="ar-IQ"/>
        </w:rPr>
        <w:t>muscles</w:t>
      </w:r>
      <w:r w:rsidR="001F1CDC" w:rsidRPr="002A3931">
        <w:rPr>
          <w:rFonts w:ascii="Unikurd Web" w:eastAsia="Times New Roman" w:hAnsi="Unikurd Web" w:cs="Unikurd Web"/>
          <w:color w:val="000000" w:themeColor="text1"/>
          <w:sz w:val="24"/>
          <w:szCs w:val="24"/>
          <w:lang w:bidi="ar-IQ"/>
        </w:rPr>
        <w:t xml:space="preserve"> worked tirelessly, heat emanated from its body.</w:t>
      </w:r>
      <w:r w:rsidR="00CE27CB" w:rsidRPr="002A3931">
        <w:rPr>
          <w:rFonts w:ascii="Unikurd Web" w:eastAsia="Times New Roman" w:hAnsi="Unikurd Web" w:cs="Unikurd Web"/>
          <w:color w:val="000000" w:themeColor="text1"/>
          <w:sz w:val="24"/>
          <w:szCs w:val="24"/>
          <w:lang w:bidi="ar-IQ"/>
        </w:rPr>
        <w:t xml:space="preserve"> </w:t>
      </w:r>
      <w:r w:rsidR="001F1CDC" w:rsidRPr="002A3931">
        <w:rPr>
          <w:rFonts w:ascii="Unikurd Web" w:eastAsia="Times New Roman" w:hAnsi="Unikurd Web" w:cs="Unikurd Web"/>
          <w:color w:val="000000" w:themeColor="text1"/>
          <w:sz w:val="24"/>
          <w:szCs w:val="24"/>
          <w:lang w:bidi="ar-IQ"/>
        </w:rPr>
        <w:t>S</w:t>
      </w:r>
      <w:r w:rsidRPr="002A3931">
        <w:rPr>
          <w:rFonts w:ascii="Unikurd Web" w:eastAsia="Times New Roman" w:hAnsi="Unikurd Web" w:cs="Unikurd Web"/>
          <w:color w:val="000000" w:themeColor="text1"/>
          <w:sz w:val="24"/>
          <w:szCs w:val="24"/>
          <w:lang w:bidi="ar-IQ"/>
        </w:rPr>
        <w:t>weat</w:t>
      </w:r>
      <w:r w:rsidR="001F1CDC" w:rsidRPr="002A3931">
        <w:rPr>
          <w:rFonts w:ascii="Unikurd Web" w:eastAsia="Times New Roman" w:hAnsi="Unikurd Web" w:cs="Unikurd Web"/>
          <w:color w:val="000000" w:themeColor="text1"/>
          <w:sz w:val="24"/>
          <w:szCs w:val="24"/>
          <w:lang w:bidi="ar-IQ"/>
        </w:rPr>
        <w:t xml:space="preserve"> formed around the </w:t>
      </w:r>
      <w:r w:rsidR="00D25B79" w:rsidRPr="002A3931">
        <w:rPr>
          <w:rFonts w:ascii="Unikurd Web" w:eastAsia="Times New Roman" w:hAnsi="Unikurd Web" w:cs="Unikurd Web"/>
          <w:color w:val="000000" w:themeColor="text1"/>
          <w:sz w:val="24"/>
          <w:szCs w:val="24"/>
          <w:lang w:bidi="ar-IQ"/>
        </w:rPr>
        <w:t>saddle</w:t>
      </w:r>
      <w:r w:rsidR="001F1CDC" w:rsidRPr="002A3931">
        <w:rPr>
          <w:rFonts w:ascii="Unikurd Web" w:eastAsia="Times New Roman" w:hAnsi="Unikurd Web" w:cs="Unikurd Web"/>
          <w:color w:val="000000" w:themeColor="text1"/>
          <w:sz w:val="24"/>
          <w:szCs w:val="24"/>
          <w:lang w:bidi="ar-IQ"/>
        </w:rPr>
        <w:t xml:space="preserve">, gradually </w:t>
      </w:r>
      <w:r w:rsidR="00D25B79" w:rsidRPr="002A3931">
        <w:rPr>
          <w:rFonts w:ascii="Unikurd Web" w:eastAsia="Times New Roman" w:hAnsi="Unikurd Web" w:cs="Unikurd Web"/>
          <w:color w:val="000000" w:themeColor="text1"/>
          <w:sz w:val="24"/>
          <w:szCs w:val="24"/>
          <w:lang w:bidi="ar-IQ"/>
        </w:rPr>
        <w:t>spread</w:t>
      </w:r>
      <w:r w:rsidR="001F1CDC" w:rsidRPr="002A3931">
        <w:rPr>
          <w:rFonts w:ascii="Unikurd Web" w:eastAsia="Times New Roman" w:hAnsi="Unikurd Web" w:cs="Unikurd Web"/>
          <w:color w:val="000000" w:themeColor="text1"/>
          <w:sz w:val="24"/>
          <w:szCs w:val="24"/>
          <w:lang w:bidi="ar-IQ"/>
        </w:rPr>
        <w:t>ing across</w:t>
      </w:r>
      <w:r w:rsidR="00D25B79" w:rsidRPr="002A3931">
        <w:rPr>
          <w:rFonts w:ascii="Unikurd Web" w:eastAsia="Times New Roman" w:hAnsi="Unikurd Web" w:cs="Unikurd Web"/>
          <w:color w:val="000000" w:themeColor="text1"/>
          <w:sz w:val="24"/>
          <w:szCs w:val="24"/>
          <w:lang w:bidi="ar-IQ"/>
        </w:rPr>
        <w:t xml:space="preserve"> its</w:t>
      </w:r>
      <w:r w:rsidR="00694CF6" w:rsidRPr="002A3931">
        <w:rPr>
          <w:rFonts w:ascii="Unikurd Web" w:eastAsia="Times New Roman" w:hAnsi="Unikurd Web" w:cs="Unikurd Web"/>
          <w:color w:val="000000" w:themeColor="text1"/>
          <w:sz w:val="24"/>
          <w:szCs w:val="24"/>
          <w:lang w:bidi="ar-IQ"/>
        </w:rPr>
        <w:t xml:space="preserve"> </w:t>
      </w:r>
      <w:r w:rsidR="00D25B79" w:rsidRPr="002A3931">
        <w:rPr>
          <w:rFonts w:ascii="Unikurd Web" w:eastAsia="Times New Roman" w:hAnsi="Unikurd Web" w:cs="Unikurd Web"/>
          <w:color w:val="000000" w:themeColor="text1"/>
          <w:sz w:val="24"/>
          <w:szCs w:val="24"/>
          <w:lang w:bidi="ar-IQ"/>
        </w:rPr>
        <w:t>back and chest</w:t>
      </w:r>
      <w:r w:rsidR="001F1CDC" w:rsidRPr="002A3931">
        <w:rPr>
          <w:rFonts w:ascii="Unikurd Web" w:eastAsia="Times New Roman" w:hAnsi="Unikurd Web" w:cs="Unikurd Web"/>
          <w:color w:val="000000" w:themeColor="text1"/>
          <w:sz w:val="24"/>
          <w:szCs w:val="24"/>
          <w:lang w:bidi="ar-IQ"/>
        </w:rPr>
        <w:t>, causing him to become hot</w:t>
      </w:r>
      <w:r w:rsidR="00CE27CB" w:rsidRPr="002A3931">
        <w:rPr>
          <w:rFonts w:ascii="Unikurd Web" w:eastAsia="Times New Roman" w:hAnsi="Unikurd Web" w:cs="Unikurd Web"/>
          <w:color w:val="000000" w:themeColor="text1"/>
          <w:sz w:val="24"/>
          <w:szCs w:val="24"/>
          <w:lang w:bidi="ar-IQ"/>
        </w:rPr>
        <w:t xml:space="preserve"> and sweaty</w:t>
      </w:r>
      <w:r w:rsidR="001F1CDC" w:rsidRPr="002A3931">
        <w:rPr>
          <w:rFonts w:ascii="Unikurd Web" w:eastAsia="Times New Roman" w:hAnsi="Unikurd Web" w:cs="Unikurd Web"/>
          <w:color w:val="000000" w:themeColor="text1"/>
          <w:sz w:val="24"/>
          <w:szCs w:val="24"/>
          <w:lang w:bidi="ar-IQ"/>
        </w:rPr>
        <w:t xml:space="preserve"> as well. The sweat </w:t>
      </w:r>
      <w:r w:rsidR="00CE27CB" w:rsidRPr="002A3931">
        <w:rPr>
          <w:rFonts w:ascii="Unikurd Web" w:eastAsia="Times New Roman" w:hAnsi="Unikurd Web" w:cs="Unikurd Web"/>
          <w:color w:val="000000" w:themeColor="text1"/>
          <w:sz w:val="24"/>
          <w:szCs w:val="24"/>
          <w:lang w:bidi="ar-IQ"/>
        </w:rPr>
        <w:t>made it</w:t>
      </w:r>
      <w:r w:rsidR="001F1CDC" w:rsidRPr="002A3931">
        <w:rPr>
          <w:rFonts w:ascii="Unikurd Web" w:eastAsia="Times New Roman" w:hAnsi="Unikurd Web" w:cs="Unikurd Web"/>
          <w:color w:val="000000" w:themeColor="text1"/>
          <w:sz w:val="24"/>
          <w:szCs w:val="24"/>
          <w:lang w:bidi="ar-IQ"/>
        </w:rPr>
        <w:t xml:space="preserve"> difficult</w:t>
      </w:r>
      <w:r w:rsidR="00CE27CB" w:rsidRPr="002A3931">
        <w:rPr>
          <w:rFonts w:ascii="Unikurd Web" w:eastAsia="Times New Roman" w:hAnsi="Unikurd Web" w:cs="Unikurd Web"/>
          <w:color w:val="000000" w:themeColor="text1"/>
          <w:sz w:val="24"/>
          <w:szCs w:val="24"/>
          <w:lang w:bidi="ar-IQ"/>
        </w:rPr>
        <w:t xml:space="preserve"> to </w:t>
      </w:r>
      <w:r w:rsidR="001F1CDC" w:rsidRPr="002A3931">
        <w:rPr>
          <w:rFonts w:ascii="Unikurd Web" w:eastAsia="Times New Roman" w:hAnsi="Unikurd Web" w:cs="Unikurd Web"/>
          <w:color w:val="000000" w:themeColor="text1"/>
          <w:sz w:val="24"/>
          <w:szCs w:val="24"/>
          <w:lang w:bidi="ar-IQ"/>
        </w:rPr>
        <w:t>grasp the</w:t>
      </w:r>
      <w:r w:rsidR="00CE27CB" w:rsidRPr="002A3931">
        <w:rPr>
          <w:rFonts w:ascii="Unikurd Web" w:eastAsia="Times New Roman" w:hAnsi="Unikurd Web" w:cs="Unikurd Web"/>
          <w:color w:val="000000" w:themeColor="text1"/>
          <w:sz w:val="24"/>
          <w:szCs w:val="24"/>
          <w:lang w:bidi="ar-IQ"/>
        </w:rPr>
        <w:t xml:space="preserve"> rein</w:t>
      </w:r>
      <w:r w:rsidR="001F1CDC" w:rsidRPr="002A3931">
        <w:rPr>
          <w:rFonts w:ascii="Unikurd Web" w:eastAsia="Times New Roman" w:hAnsi="Unikurd Web" w:cs="Unikurd Web"/>
          <w:color w:val="000000" w:themeColor="text1"/>
          <w:sz w:val="24"/>
          <w:szCs w:val="24"/>
          <w:lang w:bidi="ar-IQ"/>
        </w:rPr>
        <w:t>; he had to adjust his grip, using both thumbs and baby fingers to maintain control.</w:t>
      </w:r>
      <w:r w:rsidR="00CE27CB" w:rsidRPr="002A3931">
        <w:rPr>
          <w:rFonts w:ascii="Unikurd Web" w:eastAsia="Times New Roman" w:hAnsi="Unikurd Web" w:cs="Unikurd Web"/>
          <w:color w:val="000000" w:themeColor="text1"/>
          <w:sz w:val="24"/>
          <w:szCs w:val="24"/>
          <w:lang w:bidi="ar-IQ"/>
        </w:rPr>
        <w:t xml:space="preserve"> </w:t>
      </w:r>
    </w:p>
    <w:p w14:paraId="7A60035A" w14:textId="6678316A" w:rsidR="00F94C72" w:rsidRPr="002A3931" w:rsidRDefault="007226D4" w:rsidP="00F94C72">
      <w:pPr>
        <w:spacing w:line="360" w:lineRule="auto"/>
        <w:rPr>
          <w:rFonts w:ascii="Unikurd Web" w:eastAsia="Times New Roman" w:hAnsi="Unikurd Web" w:cs="Unikurd Web"/>
          <w:color w:val="000000" w:themeColor="text1"/>
          <w:sz w:val="24"/>
          <w:szCs w:val="24"/>
          <w:lang w:bidi="ar-IQ"/>
        </w:rPr>
      </w:pPr>
      <w:r w:rsidRPr="002A3931">
        <w:rPr>
          <w:rFonts w:ascii="Unikurd Web" w:eastAsia="Times New Roman" w:hAnsi="Unikurd Web" w:cs="Unikurd Web"/>
          <w:color w:val="000000" w:themeColor="text1"/>
          <w:sz w:val="24"/>
          <w:szCs w:val="24"/>
          <w:lang w:bidi="ar-IQ"/>
        </w:rPr>
        <w:t>Soon, they reached</w:t>
      </w:r>
      <w:r w:rsidR="00245DBD" w:rsidRPr="002A3931">
        <w:rPr>
          <w:rFonts w:ascii="Unikurd Web" w:eastAsia="Times New Roman" w:hAnsi="Unikurd Web" w:cs="Unikurd Web"/>
          <w:color w:val="000000" w:themeColor="text1"/>
          <w:sz w:val="24"/>
          <w:szCs w:val="24"/>
          <w:lang w:bidi="ar-IQ"/>
        </w:rPr>
        <w:t xml:space="preserve"> a rugged</w:t>
      </w:r>
      <w:r w:rsidRPr="002A3931">
        <w:rPr>
          <w:rFonts w:ascii="Unikurd Web" w:eastAsia="Times New Roman" w:hAnsi="Unikurd Web" w:cs="Unikurd Web"/>
          <w:color w:val="000000" w:themeColor="text1"/>
          <w:sz w:val="24"/>
          <w:szCs w:val="24"/>
          <w:lang w:bidi="ar-IQ"/>
        </w:rPr>
        <w:t>,</w:t>
      </w:r>
      <w:r w:rsidR="00245DBD" w:rsidRPr="002A3931">
        <w:rPr>
          <w:rFonts w:ascii="Unikurd Web" w:eastAsia="Times New Roman" w:hAnsi="Unikurd Web" w:cs="Unikurd Web"/>
          <w:color w:val="000000" w:themeColor="text1"/>
          <w:sz w:val="24"/>
          <w:szCs w:val="24"/>
          <w:lang w:bidi="ar-IQ"/>
        </w:rPr>
        <w:t xml:space="preserve"> </w:t>
      </w:r>
      <w:r w:rsidR="00A001A7" w:rsidRPr="002A3931">
        <w:rPr>
          <w:rFonts w:ascii="Unikurd Web" w:eastAsia="Times New Roman" w:hAnsi="Unikurd Web" w:cs="Unikurd Web"/>
          <w:color w:val="000000" w:themeColor="text1"/>
          <w:sz w:val="24"/>
          <w:szCs w:val="24"/>
          <w:lang w:bidi="ar-IQ"/>
        </w:rPr>
        <w:t>stone-covered plain</w:t>
      </w:r>
      <w:r w:rsidRPr="002A3931">
        <w:rPr>
          <w:rFonts w:ascii="Unikurd Web" w:eastAsia="Times New Roman" w:hAnsi="Unikurd Web" w:cs="Unikurd Web"/>
          <w:color w:val="000000" w:themeColor="text1"/>
          <w:sz w:val="24"/>
          <w:szCs w:val="24"/>
          <w:lang w:bidi="ar-IQ"/>
        </w:rPr>
        <w:t>,</w:t>
      </w:r>
      <w:r w:rsidR="006D5055" w:rsidRPr="002A3931">
        <w:rPr>
          <w:rFonts w:ascii="Unikurd Web" w:eastAsia="Times New Roman" w:hAnsi="Unikurd Web" w:cs="Unikurd Web"/>
          <w:color w:val="000000" w:themeColor="text1"/>
          <w:sz w:val="24"/>
          <w:szCs w:val="24"/>
          <w:lang w:bidi="ar-IQ"/>
        </w:rPr>
        <w:t xml:space="preserve"> heading </w:t>
      </w:r>
      <w:r w:rsidRPr="002A3931">
        <w:rPr>
          <w:rFonts w:ascii="Unikurd Web" w:eastAsia="Times New Roman" w:hAnsi="Unikurd Web" w:cs="Unikurd Web"/>
          <w:color w:val="000000" w:themeColor="text1"/>
          <w:sz w:val="24"/>
          <w:szCs w:val="24"/>
          <w:lang w:bidi="ar-IQ"/>
        </w:rPr>
        <w:t xml:space="preserve">towards </w:t>
      </w:r>
      <w:r w:rsidR="006D5055" w:rsidRPr="002A3931">
        <w:rPr>
          <w:rFonts w:ascii="Unikurd Web" w:eastAsia="Times New Roman" w:hAnsi="Unikurd Web" w:cs="Unikurd Web"/>
          <w:color w:val="000000" w:themeColor="text1"/>
          <w:sz w:val="24"/>
          <w:szCs w:val="24"/>
          <w:lang w:bidi="ar-IQ"/>
        </w:rPr>
        <w:t>an unknown destination</w:t>
      </w:r>
      <w:r w:rsidR="00CF5264" w:rsidRPr="002A3931">
        <w:rPr>
          <w:rFonts w:ascii="Unikurd Web" w:eastAsia="Times New Roman" w:hAnsi="Unikurd Web" w:cs="Unikurd Web"/>
          <w:color w:val="000000" w:themeColor="text1"/>
          <w:sz w:val="24"/>
          <w:szCs w:val="24"/>
          <w:lang w:bidi="ar-IQ"/>
        </w:rPr>
        <w:t>.</w:t>
      </w:r>
      <w:r w:rsidR="009E6B5E" w:rsidRPr="002A3931">
        <w:rPr>
          <w:rFonts w:ascii="Unikurd Web" w:eastAsia="Times New Roman" w:hAnsi="Unikurd Web" w:cs="Unikurd Web"/>
          <w:color w:val="000000" w:themeColor="text1"/>
          <w:sz w:val="24"/>
          <w:szCs w:val="24"/>
          <w:lang w:bidi="ar-IQ"/>
        </w:rPr>
        <w:t xml:space="preserve"> </w:t>
      </w:r>
      <w:r w:rsidR="00CF5264" w:rsidRPr="002A3931">
        <w:rPr>
          <w:rFonts w:ascii="Unikurd Web" w:eastAsia="Times New Roman" w:hAnsi="Unikurd Web" w:cs="Unikurd Web"/>
          <w:color w:val="000000" w:themeColor="text1"/>
          <w:sz w:val="24"/>
          <w:szCs w:val="24"/>
          <w:lang w:bidi="ar-IQ"/>
        </w:rPr>
        <w:t>The</w:t>
      </w:r>
      <w:r w:rsidRPr="002A3931">
        <w:rPr>
          <w:rFonts w:ascii="Unikurd Web" w:eastAsia="Times New Roman" w:hAnsi="Unikurd Web" w:cs="Unikurd Web"/>
          <w:color w:val="000000" w:themeColor="text1"/>
          <w:sz w:val="24"/>
          <w:szCs w:val="24"/>
          <w:lang w:bidi="ar-IQ"/>
        </w:rPr>
        <w:t xml:space="preserve"> rhythmic clatter</w:t>
      </w:r>
      <w:r w:rsidR="00A001A7" w:rsidRPr="002A3931">
        <w:rPr>
          <w:rFonts w:ascii="Unikurd Web" w:eastAsia="Times New Roman" w:hAnsi="Unikurd Web" w:cs="Unikurd Web"/>
          <w:color w:val="000000" w:themeColor="text1"/>
          <w:sz w:val="24"/>
          <w:szCs w:val="24"/>
          <w:lang w:bidi="ar-IQ"/>
        </w:rPr>
        <w:t xml:space="preserve"> of</w:t>
      </w:r>
      <w:r w:rsidRPr="002A3931">
        <w:rPr>
          <w:rFonts w:ascii="Unikurd Web" w:eastAsia="Times New Roman" w:hAnsi="Unikurd Web" w:cs="Unikurd Web"/>
          <w:color w:val="000000" w:themeColor="text1"/>
          <w:sz w:val="24"/>
          <w:szCs w:val="24"/>
          <w:lang w:bidi="ar-IQ"/>
        </w:rPr>
        <w:t xml:space="preserve"> hooves,</w:t>
      </w:r>
      <w:r w:rsidR="006D5055" w:rsidRPr="002A3931">
        <w:rPr>
          <w:rFonts w:ascii="Unikurd Web" w:eastAsia="Times New Roman" w:hAnsi="Unikurd Web" w:cs="Unikurd Web"/>
          <w:color w:val="000000" w:themeColor="text1"/>
          <w:sz w:val="24"/>
          <w:szCs w:val="24"/>
          <w:lang w:bidi="ar-IQ"/>
        </w:rPr>
        <w:t xml:space="preserve"> “clap</w:t>
      </w:r>
      <w:r w:rsidR="009E6B5E" w:rsidRPr="002A3931">
        <w:rPr>
          <w:rFonts w:ascii="Arial" w:eastAsia="Times New Roman" w:hAnsi="Arial" w:cs="Arial"/>
          <w:color w:val="000000" w:themeColor="text1"/>
          <w:sz w:val="24"/>
          <w:szCs w:val="24"/>
          <w:lang w:bidi="ar-IQ"/>
        </w:rPr>
        <w:t>…</w:t>
      </w:r>
      <w:r w:rsidR="009E6B5E" w:rsidRPr="002A3931">
        <w:rPr>
          <w:rFonts w:ascii="Unikurd Web" w:eastAsia="Times New Roman" w:hAnsi="Unikurd Web" w:cs="Unikurd Web"/>
          <w:color w:val="000000" w:themeColor="text1"/>
          <w:sz w:val="24"/>
          <w:szCs w:val="24"/>
          <w:lang w:bidi="ar-IQ"/>
        </w:rPr>
        <w:t>clap</w:t>
      </w:r>
      <w:r w:rsidR="009E6B5E" w:rsidRPr="002A3931">
        <w:rPr>
          <w:rFonts w:ascii="Unikurd Web" w:eastAsia="Times New Roman" w:hAnsi="Unikurd Web" w:cs="Unikurd Web"/>
          <w:color w:val="000000" w:themeColor="text1"/>
          <w:sz w:val="24"/>
          <w:szCs w:val="24"/>
          <w:rtl/>
          <w:lang w:bidi="ar-IQ"/>
        </w:rPr>
        <w:t xml:space="preserve">. </w:t>
      </w:r>
      <w:r w:rsidR="006D5055" w:rsidRPr="002A3931">
        <w:rPr>
          <w:rFonts w:ascii="Unikurd Web" w:eastAsia="Times New Roman" w:hAnsi="Unikurd Web" w:cs="Unikurd Web"/>
          <w:color w:val="000000" w:themeColor="text1"/>
          <w:sz w:val="24"/>
          <w:szCs w:val="24"/>
          <w:lang w:bidi="ar-IQ"/>
        </w:rPr>
        <w:t>..clap</w:t>
      </w:r>
      <w:r w:rsidR="006D5055" w:rsidRPr="002A3931">
        <w:rPr>
          <w:rFonts w:ascii="Arial" w:eastAsia="Times New Roman" w:hAnsi="Arial" w:cs="Arial"/>
          <w:color w:val="000000" w:themeColor="text1"/>
          <w:sz w:val="24"/>
          <w:szCs w:val="24"/>
          <w:lang w:bidi="ar-IQ"/>
        </w:rPr>
        <w:t>…</w:t>
      </w:r>
      <w:r w:rsidR="006D5055" w:rsidRPr="002A3931">
        <w:rPr>
          <w:rFonts w:ascii="Unikurd Web" w:eastAsia="Times New Roman" w:hAnsi="Unikurd Web" w:cs="Unikurd Web"/>
          <w:color w:val="000000" w:themeColor="text1"/>
          <w:sz w:val="24"/>
          <w:szCs w:val="24"/>
          <w:lang w:bidi="ar-IQ"/>
        </w:rPr>
        <w:t xml:space="preserve">clop,” </w:t>
      </w:r>
      <w:r w:rsidRPr="002A3931">
        <w:rPr>
          <w:rFonts w:ascii="Unikurd Web" w:eastAsia="Times New Roman" w:hAnsi="Unikurd Web" w:cs="Unikurd Web"/>
          <w:color w:val="000000" w:themeColor="text1"/>
          <w:sz w:val="24"/>
          <w:szCs w:val="24"/>
          <w:lang w:bidi="ar-IQ"/>
        </w:rPr>
        <w:t>echoed through the deserted landscape.</w:t>
      </w:r>
      <w:r w:rsidR="00381178" w:rsidRPr="002A3931">
        <w:rPr>
          <w:rFonts w:ascii="Unikurd Web" w:eastAsia="Times New Roman" w:hAnsi="Unikurd Web" w:cs="Unikurd Web"/>
          <w:color w:val="000000" w:themeColor="text1"/>
          <w:sz w:val="24"/>
          <w:szCs w:val="24"/>
          <w:lang w:bidi="ar-IQ"/>
        </w:rPr>
        <w:t xml:space="preserve"> Suddenly</w:t>
      </w:r>
      <w:r w:rsidRPr="002A3931">
        <w:rPr>
          <w:rFonts w:ascii="Unikurd Web" w:eastAsia="Times New Roman" w:hAnsi="Unikurd Web" w:cs="Unikurd Web"/>
          <w:color w:val="000000" w:themeColor="text1"/>
          <w:sz w:val="24"/>
          <w:szCs w:val="24"/>
          <w:lang w:bidi="ar-IQ"/>
        </w:rPr>
        <w:t>,</w:t>
      </w:r>
      <w:r w:rsidR="00381178" w:rsidRPr="002A3931">
        <w:rPr>
          <w:rFonts w:ascii="Unikurd Web" w:eastAsia="Times New Roman" w:hAnsi="Unikurd Web" w:cs="Unikurd Web"/>
          <w:color w:val="000000" w:themeColor="text1"/>
          <w:sz w:val="24"/>
          <w:szCs w:val="24"/>
          <w:lang w:bidi="ar-IQ"/>
        </w:rPr>
        <w:t xml:space="preserve"> without cue, </w:t>
      </w:r>
      <w:r w:rsidRPr="002A3931">
        <w:rPr>
          <w:rFonts w:ascii="Unikurd Web" w:eastAsia="Times New Roman" w:hAnsi="Unikurd Web" w:cs="Unikurd Web"/>
          <w:color w:val="000000" w:themeColor="text1"/>
          <w:sz w:val="24"/>
          <w:szCs w:val="24"/>
          <w:lang w:bidi="ar-IQ"/>
        </w:rPr>
        <w:t>the horse</w:t>
      </w:r>
      <w:r w:rsidR="00CF5264" w:rsidRPr="002A3931">
        <w:rPr>
          <w:rFonts w:ascii="Unikurd Web" w:eastAsia="Times New Roman" w:hAnsi="Unikurd Web" w:cs="Unikurd Web"/>
          <w:color w:val="000000" w:themeColor="text1"/>
          <w:sz w:val="24"/>
          <w:szCs w:val="24"/>
          <w:lang w:bidi="ar-IQ"/>
        </w:rPr>
        <w:t xml:space="preserve"> </w:t>
      </w:r>
      <w:r w:rsidR="00646AB3" w:rsidRPr="002A3931">
        <w:rPr>
          <w:rFonts w:ascii="Unikurd Web" w:eastAsia="Times New Roman" w:hAnsi="Unikurd Web" w:cs="Unikurd Web"/>
          <w:color w:val="000000" w:themeColor="text1"/>
          <w:sz w:val="24"/>
          <w:szCs w:val="24"/>
          <w:lang w:bidi="ar-IQ"/>
        </w:rPr>
        <w:t>slowed its</w:t>
      </w:r>
      <w:r w:rsidRPr="002A3931">
        <w:rPr>
          <w:rFonts w:ascii="Unikurd Web" w:eastAsia="Times New Roman" w:hAnsi="Unikurd Web" w:cs="Unikurd Web"/>
          <w:color w:val="000000" w:themeColor="text1"/>
          <w:sz w:val="24"/>
          <w:szCs w:val="24"/>
          <w:lang w:bidi="ar-IQ"/>
        </w:rPr>
        <w:t xml:space="preserve"> pace, switching from a </w:t>
      </w:r>
      <w:r w:rsidR="00381178" w:rsidRPr="002A3931">
        <w:rPr>
          <w:rFonts w:ascii="Unikurd Web" w:eastAsia="Times New Roman" w:hAnsi="Unikurd Web" w:cs="Unikurd Web"/>
          <w:color w:val="000000" w:themeColor="text1"/>
          <w:sz w:val="24"/>
          <w:szCs w:val="24"/>
          <w:lang w:bidi="ar-IQ"/>
        </w:rPr>
        <w:t xml:space="preserve">gallop to </w:t>
      </w:r>
      <w:r w:rsidRPr="002A3931">
        <w:rPr>
          <w:rFonts w:ascii="Unikurd Web" w:eastAsia="Times New Roman" w:hAnsi="Unikurd Web" w:cs="Unikurd Web"/>
          <w:color w:val="000000" w:themeColor="text1"/>
          <w:sz w:val="24"/>
          <w:szCs w:val="24"/>
          <w:lang w:bidi="ar-IQ"/>
        </w:rPr>
        <w:t xml:space="preserve">a </w:t>
      </w:r>
      <w:r w:rsidR="007F1653" w:rsidRPr="002A3931">
        <w:rPr>
          <w:rFonts w:ascii="Unikurd Web" w:eastAsia="Times New Roman" w:hAnsi="Unikurd Web" w:cs="Unikurd Web"/>
          <w:color w:val="000000" w:themeColor="text1"/>
          <w:sz w:val="24"/>
          <w:szCs w:val="24"/>
          <w:lang w:bidi="ar-IQ"/>
        </w:rPr>
        <w:t>canter</w:t>
      </w:r>
      <w:r w:rsidRPr="002A3931">
        <w:rPr>
          <w:rFonts w:ascii="Unikurd Web" w:eastAsia="Times New Roman" w:hAnsi="Unikurd Web" w:cs="Unikurd Web"/>
          <w:color w:val="000000" w:themeColor="text1"/>
          <w:sz w:val="24"/>
          <w:szCs w:val="24"/>
          <w:lang w:bidi="ar-IQ"/>
        </w:rPr>
        <w:t>. It</w:t>
      </w:r>
      <w:r w:rsidR="007F1653" w:rsidRPr="002A3931">
        <w:rPr>
          <w:rFonts w:ascii="Unikurd Web" w:eastAsia="Times New Roman" w:hAnsi="Unikurd Web" w:cs="Unikurd Web"/>
          <w:color w:val="000000" w:themeColor="text1"/>
          <w:sz w:val="24"/>
          <w:szCs w:val="24"/>
          <w:lang w:bidi="ar-IQ"/>
        </w:rPr>
        <w:t xml:space="preserve"> flick</w:t>
      </w:r>
      <w:r w:rsidRPr="002A3931">
        <w:rPr>
          <w:rFonts w:ascii="Unikurd Web" w:eastAsia="Times New Roman" w:hAnsi="Unikurd Web" w:cs="Unikurd Web"/>
          <w:color w:val="000000" w:themeColor="text1"/>
          <w:sz w:val="24"/>
          <w:szCs w:val="24"/>
          <w:lang w:bidi="ar-IQ"/>
        </w:rPr>
        <w:t>ed</w:t>
      </w:r>
      <w:r w:rsidR="007F1653" w:rsidRPr="002A3931">
        <w:rPr>
          <w:rFonts w:ascii="Unikurd Web" w:eastAsia="Times New Roman" w:hAnsi="Unikurd Web" w:cs="Unikurd Web"/>
          <w:color w:val="000000" w:themeColor="text1"/>
          <w:sz w:val="24"/>
          <w:szCs w:val="24"/>
          <w:lang w:bidi="ar-IQ"/>
        </w:rPr>
        <w:t xml:space="preserve"> its head violently</w:t>
      </w:r>
      <w:r w:rsidR="00646AB3" w:rsidRPr="002A3931">
        <w:rPr>
          <w:rFonts w:ascii="Unikurd Web" w:eastAsia="Times New Roman" w:hAnsi="Unikurd Web" w:cs="Unikurd Web"/>
          <w:color w:val="000000" w:themeColor="text1"/>
          <w:sz w:val="24"/>
          <w:szCs w:val="24"/>
          <w:lang w:bidi="ar-IQ"/>
        </w:rPr>
        <w:t>, neighing</w:t>
      </w:r>
      <w:r w:rsidRPr="002A3931">
        <w:rPr>
          <w:rFonts w:ascii="Unikurd Web" w:eastAsia="Times New Roman" w:hAnsi="Unikurd Web" w:cs="Unikurd Web"/>
          <w:color w:val="000000" w:themeColor="text1"/>
          <w:sz w:val="24"/>
          <w:szCs w:val="24"/>
          <w:lang w:bidi="ar-IQ"/>
        </w:rPr>
        <w:t xml:space="preserve"> a</w:t>
      </w:r>
      <w:r w:rsidR="00646AB3" w:rsidRPr="002A3931">
        <w:rPr>
          <w:rFonts w:ascii="Unikurd Web" w:eastAsia="Times New Roman" w:hAnsi="Unikurd Web" w:cs="Unikurd Web"/>
          <w:color w:val="000000" w:themeColor="text1"/>
          <w:sz w:val="24"/>
          <w:szCs w:val="24"/>
          <w:lang w:bidi="ar-IQ"/>
        </w:rPr>
        <w:t xml:space="preserve"> </w:t>
      </w:r>
      <w:r w:rsidRPr="002A3931">
        <w:rPr>
          <w:rFonts w:ascii="Unikurd Web" w:eastAsia="Times New Roman" w:hAnsi="Unikurd Web" w:cs="Unikurd Web"/>
          <w:color w:val="000000" w:themeColor="text1"/>
          <w:sz w:val="24"/>
          <w:szCs w:val="24"/>
          <w:lang w:bidi="ar-IQ"/>
        </w:rPr>
        <w:t>high-pitche</w:t>
      </w:r>
      <w:r w:rsidR="00646AB3" w:rsidRPr="002A3931">
        <w:rPr>
          <w:rFonts w:ascii="Unikurd Web" w:eastAsia="Times New Roman" w:hAnsi="Unikurd Web" w:cs="Unikurd Web"/>
          <w:color w:val="000000" w:themeColor="text1"/>
          <w:sz w:val="24"/>
          <w:szCs w:val="24"/>
          <w:lang w:bidi="ar-IQ"/>
        </w:rPr>
        <w:t>d, wheez</w:t>
      </w:r>
      <w:r w:rsidRPr="002A3931">
        <w:rPr>
          <w:rFonts w:ascii="Unikurd Web" w:eastAsia="Times New Roman" w:hAnsi="Unikurd Web" w:cs="Unikurd Web"/>
          <w:color w:val="000000" w:themeColor="text1"/>
          <w:sz w:val="24"/>
          <w:szCs w:val="24"/>
          <w:lang w:bidi="ar-IQ"/>
        </w:rPr>
        <w:t>ing</w:t>
      </w:r>
      <w:r w:rsidR="00646AB3" w:rsidRPr="002A3931">
        <w:rPr>
          <w:rFonts w:ascii="Unikurd Web" w:eastAsia="Times New Roman" w:hAnsi="Unikurd Web" w:cs="Unikurd Web"/>
          <w:color w:val="000000" w:themeColor="text1"/>
          <w:sz w:val="24"/>
          <w:szCs w:val="24"/>
          <w:lang w:bidi="ar-IQ"/>
        </w:rPr>
        <w:t xml:space="preserve"> sound</w:t>
      </w:r>
      <w:r w:rsidRPr="002A3931">
        <w:rPr>
          <w:rFonts w:ascii="Unikurd Web" w:eastAsia="Times New Roman" w:hAnsi="Unikurd Web" w:cs="Unikurd Web"/>
          <w:color w:val="000000" w:themeColor="text1"/>
          <w:sz w:val="24"/>
          <w:szCs w:val="24"/>
          <w:lang w:bidi="ar-IQ"/>
        </w:rPr>
        <w:t xml:space="preserve">. It swerved side to side, </w:t>
      </w:r>
      <w:r w:rsidR="00F94C72" w:rsidRPr="002A3931">
        <w:rPr>
          <w:rFonts w:ascii="Unikurd Web" w:eastAsia="Times New Roman" w:hAnsi="Unikurd Web" w:cs="Unikurd Web"/>
          <w:color w:val="000000" w:themeColor="text1"/>
          <w:sz w:val="24"/>
          <w:szCs w:val="24"/>
          <w:lang w:bidi="ar-IQ"/>
        </w:rPr>
        <w:t>bi</w:t>
      </w:r>
      <w:r w:rsidRPr="002A3931">
        <w:rPr>
          <w:rFonts w:ascii="Unikurd Web" w:eastAsia="Times New Roman" w:hAnsi="Unikurd Web" w:cs="Unikurd Web"/>
          <w:color w:val="000000" w:themeColor="text1"/>
          <w:sz w:val="24"/>
          <w:szCs w:val="24"/>
          <w:lang w:bidi="ar-IQ"/>
        </w:rPr>
        <w:t>t</w:t>
      </w:r>
      <w:r w:rsidR="0070508F" w:rsidRPr="002A3931">
        <w:rPr>
          <w:rFonts w:ascii="Unikurd Web" w:eastAsia="Times New Roman" w:hAnsi="Unikurd Web" w:cs="Unikurd Web"/>
          <w:color w:val="000000" w:themeColor="text1"/>
          <w:sz w:val="24"/>
          <w:szCs w:val="24"/>
          <w:lang w:bidi="ar-IQ"/>
        </w:rPr>
        <w:t>e</w:t>
      </w:r>
      <w:r w:rsidRPr="002A3931">
        <w:rPr>
          <w:rFonts w:ascii="Unikurd Web" w:eastAsia="Times New Roman" w:hAnsi="Unikurd Web" w:cs="Unikurd Web"/>
          <w:color w:val="000000" w:themeColor="text1"/>
          <w:sz w:val="24"/>
          <w:szCs w:val="24"/>
          <w:lang w:bidi="ar-IQ"/>
        </w:rPr>
        <w:t xml:space="preserve"> at </w:t>
      </w:r>
      <w:r w:rsidR="00F94C72" w:rsidRPr="002A3931">
        <w:rPr>
          <w:rFonts w:ascii="Unikurd Web" w:eastAsia="Times New Roman" w:hAnsi="Unikurd Web" w:cs="Unikurd Web"/>
          <w:color w:val="000000" w:themeColor="text1"/>
          <w:sz w:val="24"/>
          <w:szCs w:val="24"/>
          <w:lang w:bidi="ar-IQ"/>
        </w:rPr>
        <w:t xml:space="preserve">the rein </w:t>
      </w:r>
      <w:r w:rsidR="00CF5264" w:rsidRPr="002A3931">
        <w:rPr>
          <w:rFonts w:ascii="Unikurd Web" w:eastAsia="Times New Roman" w:hAnsi="Unikurd Web" w:cs="Unikurd Web"/>
          <w:color w:val="000000" w:themeColor="text1"/>
          <w:sz w:val="24"/>
          <w:szCs w:val="24"/>
          <w:lang w:bidi="ar-IQ"/>
        </w:rPr>
        <w:t>angrily</w:t>
      </w:r>
      <w:r w:rsidRPr="002A3931">
        <w:rPr>
          <w:rFonts w:ascii="Unikurd Web" w:eastAsia="Times New Roman" w:hAnsi="Unikurd Web" w:cs="Unikurd Web"/>
          <w:color w:val="000000" w:themeColor="text1"/>
          <w:sz w:val="24"/>
          <w:szCs w:val="24"/>
          <w:lang w:bidi="ar-IQ"/>
        </w:rPr>
        <w:t>,</w:t>
      </w:r>
      <w:r w:rsidR="00CF5264" w:rsidRPr="002A3931">
        <w:rPr>
          <w:rFonts w:ascii="Unikurd Web" w:eastAsia="Times New Roman" w:hAnsi="Unikurd Web" w:cs="Unikurd Web"/>
          <w:color w:val="000000" w:themeColor="text1"/>
          <w:sz w:val="24"/>
          <w:szCs w:val="24"/>
          <w:lang w:bidi="ar-IQ"/>
        </w:rPr>
        <w:t xml:space="preserve"> </w:t>
      </w:r>
      <w:r w:rsidR="00F94C72" w:rsidRPr="002A3931">
        <w:rPr>
          <w:rFonts w:ascii="Unikurd Web" w:eastAsia="Times New Roman" w:hAnsi="Unikurd Web" w:cs="Unikurd Web"/>
          <w:color w:val="000000" w:themeColor="text1"/>
          <w:sz w:val="24"/>
          <w:szCs w:val="24"/>
          <w:lang w:bidi="ar-IQ"/>
        </w:rPr>
        <w:t xml:space="preserve">and </w:t>
      </w:r>
      <w:r w:rsidR="006B300F" w:rsidRPr="002A3931">
        <w:rPr>
          <w:rFonts w:ascii="Unikurd Web" w:eastAsia="Times New Roman" w:hAnsi="Unikurd Web" w:cs="Unikurd Web"/>
          <w:color w:val="000000" w:themeColor="text1"/>
          <w:sz w:val="24"/>
          <w:szCs w:val="24"/>
          <w:lang w:bidi="ar-IQ"/>
        </w:rPr>
        <w:t>began</w:t>
      </w:r>
      <w:r w:rsidRPr="002A3931">
        <w:rPr>
          <w:rFonts w:ascii="Unikurd Web" w:eastAsia="Times New Roman" w:hAnsi="Unikurd Web" w:cs="Unikurd Web"/>
          <w:color w:val="000000" w:themeColor="text1"/>
          <w:sz w:val="24"/>
          <w:szCs w:val="24"/>
          <w:lang w:bidi="ar-IQ"/>
        </w:rPr>
        <w:t xml:space="preserve"> to </w:t>
      </w:r>
      <w:r w:rsidR="00F94C72" w:rsidRPr="002A3931">
        <w:rPr>
          <w:rFonts w:ascii="Unikurd Web" w:eastAsia="Times New Roman" w:hAnsi="Unikurd Web" w:cs="Unikurd Web"/>
          <w:color w:val="000000" w:themeColor="text1"/>
          <w:sz w:val="24"/>
          <w:szCs w:val="24"/>
          <w:lang w:bidi="ar-IQ"/>
        </w:rPr>
        <w:t>buck.</w:t>
      </w:r>
    </w:p>
    <w:p w14:paraId="506D9F36" w14:textId="54D69D41" w:rsidR="00CF5264" w:rsidRPr="002A3931" w:rsidRDefault="00F94C72" w:rsidP="00F94C72">
      <w:pPr>
        <w:spacing w:line="360" w:lineRule="auto"/>
        <w:rPr>
          <w:rFonts w:ascii="Unikurd Web" w:eastAsia="Times New Roman" w:hAnsi="Unikurd Web" w:cs="Unikurd Web"/>
          <w:color w:val="000000" w:themeColor="text1"/>
          <w:sz w:val="24"/>
          <w:szCs w:val="24"/>
          <w:lang w:bidi="ar-IQ"/>
        </w:rPr>
      </w:pPr>
      <w:r w:rsidRPr="002A3931">
        <w:rPr>
          <w:rFonts w:ascii="Unikurd Web" w:eastAsia="Times New Roman" w:hAnsi="Unikurd Web" w:cs="Unikurd Web"/>
          <w:color w:val="000000" w:themeColor="text1"/>
          <w:sz w:val="24"/>
          <w:szCs w:val="24"/>
          <w:lang w:bidi="ar-IQ"/>
        </w:rPr>
        <w:t xml:space="preserve">He </w:t>
      </w:r>
      <w:r w:rsidR="0070508F" w:rsidRPr="002A3931">
        <w:rPr>
          <w:rFonts w:ascii="Unikurd Web" w:eastAsia="Times New Roman" w:hAnsi="Unikurd Web" w:cs="Unikurd Web"/>
          <w:color w:val="000000" w:themeColor="text1"/>
          <w:sz w:val="24"/>
          <w:szCs w:val="24"/>
          <w:lang w:bidi="ar-IQ"/>
        </w:rPr>
        <w:t xml:space="preserve">wrapped the reins </w:t>
      </w:r>
      <w:r w:rsidRPr="002A3931">
        <w:rPr>
          <w:rFonts w:ascii="Unikurd Web" w:eastAsia="Times New Roman" w:hAnsi="Unikurd Web" w:cs="Unikurd Web"/>
          <w:color w:val="000000" w:themeColor="text1"/>
          <w:sz w:val="24"/>
          <w:szCs w:val="24"/>
          <w:lang w:bidi="ar-IQ"/>
        </w:rPr>
        <w:t>tighter</w:t>
      </w:r>
      <w:r w:rsidR="0070508F" w:rsidRPr="002A3931">
        <w:rPr>
          <w:rFonts w:ascii="Unikurd Web" w:eastAsia="Times New Roman" w:hAnsi="Unikurd Web" w:cs="Unikurd Web"/>
          <w:color w:val="000000" w:themeColor="text1"/>
          <w:sz w:val="24"/>
          <w:szCs w:val="24"/>
          <w:lang w:bidi="ar-IQ"/>
        </w:rPr>
        <w:t xml:space="preserve"> around his wrists and hunkered</w:t>
      </w:r>
      <w:r w:rsidRPr="002A3931">
        <w:rPr>
          <w:rFonts w:ascii="Unikurd Web" w:eastAsia="Times New Roman" w:hAnsi="Unikurd Web" w:cs="Unikurd Web"/>
          <w:color w:val="000000" w:themeColor="text1"/>
          <w:sz w:val="24"/>
          <w:szCs w:val="24"/>
          <w:lang w:bidi="ar-IQ"/>
        </w:rPr>
        <w:t xml:space="preserve"> down on </w:t>
      </w:r>
      <w:r w:rsidR="0070508F" w:rsidRPr="002A3931">
        <w:rPr>
          <w:rFonts w:ascii="Unikurd Web" w:eastAsia="Times New Roman" w:hAnsi="Unikurd Web" w:cs="Unikurd Web"/>
          <w:color w:val="000000" w:themeColor="text1"/>
          <w:sz w:val="24"/>
          <w:szCs w:val="24"/>
          <w:lang w:bidi="ar-IQ"/>
        </w:rPr>
        <w:t xml:space="preserve">the horse’s </w:t>
      </w:r>
      <w:r w:rsidRPr="002A3931">
        <w:rPr>
          <w:rFonts w:ascii="Unikurd Web" w:eastAsia="Times New Roman" w:hAnsi="Unikurd Web" w:cs="Unikurd Web"/>
          <w:color w:val="000000" w:themeColor="text1"/>
          <w:sz w:val="24"/>
          <w:szCs w:val="24"/>
          <w:lang w:bidi="ar-IQ"/>
        </w:rPr>
        <w:t>back</w:t>
      </w:r>
      <w:r w:rsidR="0070508F" w:rsidRPr="002A3931">
        <w:rPr>
          <w:rFonts w:ascii="Unikurd Web" w:eastAsia="Times New Roman" w:hAnsi="Unikurd Web" w:cs="Unikurd Web"/>
          <w:color w:val="000000" w:themeColor="text1"/>
          <w:sz w:val="24"/>
          <w:szCs w:val="24"/>
          <w:lang w:bidi="ar-IQ"/>
        </w:rPr>
        <w:t xml:space="preserve">. </w:t>
      </w:r>
      <w:r w:rsidRPr="002A3931">
        <w:rPr>
          <w:rFonts w:ascii="Unikurd Web" w:eastAsia="Times New Roman" w:hAnsi="Unikurd Web" w:cs="Unikurd Web"/>
          <w:color w:val="000000" w:themeColor="text1"/>
          <w:sz w:val="24"/>
          <w:szCs w:val="24"/>
          <w:lang w:bidi="ar-IQ"/>
        </w:rPr>
        <w:t xml:space="preserve"> </w:t>
      </w:r>
      <w:r w:rsidR="0070508F" w:rsidRPr="002A3931">
        <w:rPr>
          <w:rFonts w:ascii="Unikurd Web" w:eastAsia="Times New Roman" w:hAnsi="Unikurd Web" w:cs="Unikurd Web"/>
          <w:color w:val="000000" w:themeColor="text1"/>
          <w:sz w:val="24"/>
          <w:szCs w:val="24"/>
          <w:lang w:bidi="ar-IQ"/>
        </w:rPr>
        <w:t xml:space="preserve">However, the horse’s movements grew wilder, its hooves sparking against the stony ground. He could no longer maintain balance, so he let go of the reins to avoid being dragged and fell onto the ground. </w:t>
      </w:r>
    </w:p>
    <w:p w14:paraId="3E168C06" w14:textId="5D68153D" w:rsidR="001D4C73" w:rsidRPr="002A3931" w:rsidRDefault="0070508F" w:rsidP="0070508F">
      <w:pPr>
        <w:spacing w:line="360" w:lineRule="auto"/>
        <w:rPr>
          <w:rFonts w:ascii="Unikurd Web" w:eastAsia="Times New Roman" w:hAnsi="Unikurd Web" w:cs="Unikurd Web"/>
          <w:color w:val="000000" w:themeColor="text1"/>
          <w:sz w:val="24"/>
          <w:szCs w:val="24"/>
          <w:lang w:bidi="ar-IQ"/>
        </w:rPr>
      </w:pPr>
      <w:r w:rsidRPr="002A3931">
        <w:rPr>
          <w:rFonts w:ascii="Unikurd Web" w:eastAsia="Times New Roman" w:hAnsi="Unikurd Web" w:cs="Unikurd Web"/>
          <w:color w:val="000000" w:themeColor="text1"/>
          <w:sz w:val="24"/>
          <w:szCs w:val="24"/>
          <w:lang w:bidi="ar-IQ"/>
        </w:rPr>
        <w:t>Opening his eyes, he found himself between his bed and the iron door of his prison cell, yet the sound of horseshoes,</w:t>
      </w:r>
      <w:r w:rsidR="006B300F">
        <w:rPr>
          <w:rFonts w:ascii="Unikurd Web" w:eastAsia="Times New Roman" w:hAnsi="Unikurd Web" w:cs="Unikurd Web"/>
          <w:color w:val="000000" w:themeColor="text1"/>
          <w:sz w:val="24"/>
          <w:szCs w:val="24"/>
          <w:lang w:bidi="ar-IQ"/>
        </w:rPr>
        <w:t xml:space="preserve"> </w:t>
      </w:r>
      <w:r w:rsidR="00513A22" w:rsidRPr="002A3931">
        <w:rPr>
          <w:rFonts w:ascii="Unikurd Web" w:eastAsia="Times New Roman" w:hAnsi="Unikurd Web" w:cs="Unikurd Web"/>
          <w:color w:val="000000" w:themeColor="text1"/>
          <w:sz w:val="24"/>
          <w:szCs w:val="24"/>
          <w:lang w:bidi="ar-IQ"/>
        </w:rPr>
        <w:t>“clap, clop..clap</w:t>
      </w:r>
      <w:r w:rsidR="00513A22" w:rsidRPr="002A3931">
        <w:rPr>
          <w:rFonts w:ascii="Arial" w:eastAsia="Times New Roman" w:hAnsi="Arial" w:cs="Arial"/>
          <w:color w:val="000000" w:themeColor="text1"/>
          <w:sz w:val="24"/>
          <w:szCs w:val="24"/>
          <w:lang w:bidi="ar-IQ"/>
        </w:rPr>
        <w:t>…</w:t>
      </w:r>
      <w:r w:rsidR="00513A22" w:rsidRPr="002A3931">
        <w:rPr>
          <w:rFonts w:ascii="Unikurd Web" w:eastAsia="Times New Roman" w:hAnsi="Unikurd Web" w:cs="Unikurd Web"/>
          <w:color w:val="000000" w:themeColor="text1"/>
          <w:sz w:val="24"/>
          <w:szCs w:val="24"/>
          <w:lang w:bidi="ar-IQ"/>
        </w:rPr>
        <w:t>clop,”</w:t>
      </w:r>
      <w:r w:rsidR="001143AA" w:rsidRPr="002A3931">
        <w:rPr>
          <w:rFonts w:ascii="Unikurd Web" w:eastAsia="Times New Roman" w:hAnsi="Unikurd Web" w:cs="Unikurd Web"/>
          <w:color w:val="000000" w:themeColor="text1"/>
          <w:sz w:val="24"/>
          <w:szCs w:val="24"/>
          <w:lang w:bidi="ar-IQ"/>
        </w:rPr>
        <w:t xml:space="preserve"> </w:t>
      </w:r>
      <w:r w:rsidR="00C7046A" w:rsidRPr="002A3931">
        <w:rPr>
          <w:rFonts w:ascii="Unikurd Web" w:eastAsia="Times New Roman" w:hAnsi="Unikurd Web" w:cs="Unikurd Web"/>
          <w:color w:val="000000" w:themeColor="text1"/>
          <w:sz w:val="24"/>
          <w:szCs w:val="24"/>
          <w:lang w:bidi="ar-IQ"/>
        </w:rPr>
        <w:t>still echoed from the main street outside, through the small prison window. It was the horse of Osman, pulling a cart loaded with gravel and sand</w:t>
      </w:r>
      <w:r w:rsidR="00EC4AB1" w:rsidRPr="002A3931">
        <w:rPr>
          <w:rFonts w:ascii="Unikurd Web" w:eastAsia="Times New Roman" w:hAnsi="Unikurd Web" w:cs="Unikurd Web"/>
          <w:color w:val="000000" w:themeColor="text1"/>
          <w:sz w:val="24"/>
          <w:szCs w:val="24"/>
          <w:lang w:bidi="ar-IQ"/>
        </w:rPr>
        <w:t>,</w:t>
      </w:r>
      <w:r w:rsidR="001143AA" w:rsidRPr="002A3931">
        <w:rPr>
          <w:rFonts w:ascii="Unikurd Web" w:eastAsia="Times New Roman" w:hAnsi="Unikurd Web" w:cs="Unikurd Web"/>
          <w:color w:val="000000" w:themeColor="text1"/>
          <w:sz w:val="24"/>
          <w:szCs w:val="24"/>
          <w:lang w:bidi="ar-IQ"/>
        </w:rPr>
        <w:t xml:space="preserve">“ </w:t>
      </w:r>
      <w:r w:rsidR="00FC6A29" w:rsidRPr="002A3931">
        <w:rPr>
          <w:rFonts w:ascii="Unikurd Web" w:eastAsia="Times New Roman" w:hAnsi="Unikurd Web" w:cs="Unikurd Web"/>
          <w:color w:val="000000" w:themeColor="text1"/>
          <w:sz w:val="24"/>
          <w:szCs w:val="24"/>
          <w:lang w:bidi="ar-IQ"/>
        </w:rPr>
        <w:t>c</w:t>
      </w:r>
      <w:r w:rsidR="001143AA" w:rsidRPr="002A3931">
        <w:rPr>
          <w:rFonts w:ascii="Unikurd Web" w:eastAsia="Times New Roman" w:hAnsi="Unikurd Web" w:cs="Unikurd Web"/>
          <w:color w:val="000000" w:themeColor="text1"/>
          <w:sz w:val="24"/>
          <w:szCs w:val="24"/>
          <w:lang w:bidi="ar-IQ"/>
        </w:rPr>
        <w:t>hu</w:t>
      </w:r>
      <w:r w:rsidR="00196A87" w:rsidRPr="002A3931">
        <w:rPr>
          <w:rFonts w:ascii="Unikurd Web" w:eastAsia="Times New Roman" w:hAnsi="Unikurd Web" w:cs="Unikurd Web"/>
          <w:color w:val="000000" w:themeColor="text1"/>
          <w:sz w:val="24"/>
          <w:szCs w:val="24"/>
          <w:lang w:bidi="ar-IQ"/>
        </w:rPr>
        <w:t>.</w:t>
      </w:r>
      <w:r w:rsidR="00FC6A29" w:rsidRPr="002A3931">
        <w:rPr>
          <w:rFonts w:ascii="Unikurd Web" w:eastAsia="Times New Roman" w:hAnsi="Unikurd Web" w:cs="Unikurd Web"/>
          <w:color w:val="000000" w:themeColor="text1"/>
          <w:sz w:val="24"/>
          <w:szCs w:val="24"/>
          <w:lang w:bidi="ar-IQ"/>
        </w:rPr>
        <w:t>..chu</w:t>
      </w:r>
      <w:r w:rsidR="001143AA" w:rsidRPr="002A3931">
        <w:rPr>
          <w:rFonts w:ascii="Unikurd Web" w:eastAsia="Times New Roman" w:hAnsi="Unikurd Web" w:cs="Unikurd Web"/>
          <w:color w:val="000000" w:themeColor="text1"/>
          <w:sz w:val="24"/>
          <w:szCs w:val="24"/>
          <w:lang w:bidi="ar-IQ"/>
        </w:rPr>
        <w:t>,</w:t>
      </w:r>
      <w:r w:rsidR="00D4431A" w:rsidRPr="002A3931">
        <w:rPr>
          <w:rFonts w:ascii="Unikurd Web" w:eastAsia="Times New Roman" w:hAnsi="Unikurd Web" w:cs="Unikurd Web"/>
          <w:color w:val="000000" w:themeColor="text1"/>
          <w:sz w:val="24"/>
          <w:szCs w:val="24"/>
          <w:lang w:bidi="ar-IQ"/>
        </w:rPr>
        <w:t xml:space="preserve"> hay..</w:t>
      </w:r>
      <w:r w:rsidR="00FC6A29" w:rsidRPr="002A3931">
        <w:rPr>
          <w:rFonts w:ascii="Unikurd Web" w:eastAsia="Times New Roman" w:hAnsi="Unikurd Web" w:cs="Unikurd Web"/>
          <w:color w:val="000000" w:themeColor="text1"/>
          <w:sz w:val="24"/>
          <w:szCs w:val="24"/>
          <w:lang w:bidi="ar-IQ"/>
        </w:rPr>
        <w:t xml:space="preserve"> chu</w:t>
      </w:r>
      <w:r w:rsidR="00FC6A29" w:rsidRPr="002A3931">
        <w:rPr>
          <w:rFonts w:ascii="Arial" w:eastAsia="Times New Roman" w:hAnsi="Arial" w:cs="Arial"/>
          <w:color w:val="000000" w:themeColor="text1"/>
          <w:sz w:val="24"/>
          <w:szCs w:val="24"/>
          <w:lang w:bidi="ar-IQ"/>
        </w:rPr>
        <w:t>…</w:t>
      </w:r>
      <w:r w:rsidR="00D4431A" w:rsidRPr="002A3931">
        <w:rPr>
          <w:rFonts w:ascii="Unikurd Web" w:eastAsia="Times New Roman" w:hAnsi="Unikurd Web" w:cs="Unikurd Web"/>
          <w:color w:val="000000" w:themeColor="text1"/>
          <w:sz w:val="24"/>
          <w:szCs w:val="24"/>
          <w:lang w:bidi="ar-IQ"/>
        </w:rPr>
        <w:t>hay</w:t>
      </w:r>
      <w:r w:rsidR="00C7046A" w:rsidRPr="002A3931">
        <w:rPr>
          <w:rFonts w:ascii="Unikurd Web" w:eastAsia="Times New Roman" w:hAnsi="Unikurd Web" w:cs="Unikurd Web"/>
          <w:color w:val="000000" w:themeColor="text1"/>
          <w:sz w:val="24"/>
          <w:szCs w:val="24"/>
          <w:lang w:bidi="ar-IQ"/>
        </w:rPr>
        <w:t>,</w:t>
      </w:r>
      <w:r w:rsidR="001143AA" w:rsidRPr="002A3931">
        <w:rPr>
          <w:rFonts w:ascii="Unikurd Web" w:eastAsia="Times New Roman" w:hAnsi="Unikurd Web" w:cs="Unikurd Web"/>
          <w:color w:val="000000" w:themeColor="text1"/>
          <w:sz w:val="24"/>
          <w:szCs w:val="24"/>
          <w:lang w:bidi="ar-IQ"/>
        </w:rPr>
        <w:t>”</w:t>
      </w:r>
      <w:r w:rsidR="00FC6A29" w:rsidRPr="002A3931">
        <w:rPr>
          <w:rFonts w:ascii="Unikurd Web" w:eastAsia="Times New Roman" w:hAnsi="Unikurd Web" w:cs="Unikurd Web"/>
          <w:color w:val="000000" w:themeColor="text1"/>
          <w:sz w:val="24"/>
          <w:szCs w:val="24"/>
          <w:lang w:bidi="ar-IQ"/>
        </w:rPr>
        <w:t xml:space="preserve"> </w:t>
      </w:r>
      <w:r w:rsidR="00C7046A" w:rsidRPr="002A3931">
        <w:rPr>
          <w:rFonts w:ascii="Unikurd Web" w:eastAsia="Times New Roman" w:hAnsi="Unikurd Web" w:cs="Unikurd Web"/>
          <w:color w:val="000000" w:themeColor="text1"/>
          <w:sz w:val="24"/>
          <w:szCs w:val="24"/>
          <w:lang w:bidi="ar-IQ"/>
        </w:rPr>
        <w:t>urged to go faster by its owner.</w:t>
      </w:r>
    </w:p>
    <w:p w14:paraId="7BF8B032" w14:textId="13C5B33F" w:rsidR="00044531" w:rsidRPr="002A3931" w:rsidRDefault="00044531" w:rsidP="0070508F">
      <w:pPr>
        <w:spacing w:line="360" w:lineRule="auto"/>
        <w:rPr>
          <w:rFonts w:ascii="Unikurd Web" w:eastAsia="Times New Roman" w:hAnsi="Unikurd Web" w:cs="Unikurd Web"/>
          <w:color w:val="000000" w:themeColor="text1"/>
          <w:sz w:val="24"/>
          <w:szCs w:val="24"/>
          <w:lang w:bidi="ar-IQ"/>
        </w:rPr>
      </w:pPr>
      <w:r w:rsidRPr="002A3931">
        <w:rPr>
          <w:rFonts w:ascii="Unikurd Web" w:eastAsia="Times New Roman" w:hAnsi="Unikurd Web" w:cs="Unikurd Web"/>
          <w:color w:val="000000" w:themeColor="text1"/>
          <w:sz w:val="24"/>
          <w:szCs w:val="24"/>
          <w:lang w:bidi="ar-IQ"/>
        </w:rPr>
        <w:t xml:space="preserve">The </w:t>
      </w:r>
      <w:r w:rsidR="00937025" w:rsidRPr="002A3931">
        <w:rPr>
          <w:rFonts w:ascii="Unikurd Web" w:eastAsia="Times New Roman" w:hAnsi="Unikurd Web" w:cs="Unikurd Web"/>
          <w:color w:val="000000" w:themeColor="text1"/>
          <w:sz w:val="24"/>
          <w:szCs w:val="24"/>
          <w:lang w:bidi="ar-IQ"/>
        </w:rPr>
        <w:t xml:space="preserve">dawn chorus </w:t>
      </w:r>
      <w:r w:rsidRPr="002A3931">
        <w:rPr>
          <w:rFonts w:ascii="Unikurd Web" w:eastAsia="Times New Roman" w:hAnsi="Unikurd Web" w:cs="Unikurd Web"/>
          <w:color w:val="000000" w:themeColor="text1"/>
          <w:sz w:val="24"/>
          <w:szCs w:val="24"/>
          <w:lang w:bidi="ar-IQ"/>
        </w:rPr>
        <w:t>of sparrows</w:t>
      </w:r>
      <w:r w:rsidR="00937025" w:rsidRPr="002A3931">
        <w:rPr>
          <w:rFonts w:ascii="Unikurd Web" w:eastAsia="Times New Roman" w:hAnsi="Unikurd Web" w:cs="Unikurd Web"/>
          <w:color w:val="000000" w:themeColor="text1"/>
          <w:sz w:val="24"/>
          <w:szCs w:val="24"/>
          <w:lang w:bidi="ar-IQ"/>
        </w:rPr>
        <w:t xml:space="preserve">- a rhythmic </w:t>
      </w:r>
      <w:r w:rsidRPr="002A3931">
        <w:rPr>
          <w:rFonts w:ascii="Unikurd Web" w:eastAsia="Times New Roman" w:hAnsi="Unikurd Web" w:cs="Unikurd Web"/>
          <w:color w:val="000000" w:themeColor="text1"/>
          <w:sz w:val="24"/>
          <w:szCs w:val="24"/>
          <w:lang w:bidi="ar-IQ"/>
        </w:rPr>
        <w:t>“chip</w:t>
      </w:r>
      <w:r w:rsidRPr="002A3931">
        <w:rPr>
          <w:rFonts w:ascii="Arial" w:eastAsia="Times New Roman" w:hAnsi="Arial" w:cs="Arial"/>
          <w:color w:val="000000" w:themeColor="text1"/>
          <w:sz w:val="24"/>
          <w:szCs w:val="24"/>
          <w:lang w:bidi="ar-IQ"/>
        </w:rPr>
        <w:t>…</w:t>
      </w:r>
      <w:r w:rsidRPr="002A3931">
        <w:rPr>
          <w:rFonts w:ascii="Unikurd Web" w:eastAsia="Times New Roman" w:hAnsi="Unikurd Web" w:cs="Unikurd Web"/>
          <w:color w:val="000000" w:themeColor="text1"/>
          <w:sz w:val="24"/>
          <w:szCs w:val="24"/>
          <w:lang w:bidi="ar-IQ"/>
        </w:rPr>
        <w:t xml:space="preserve"> chirrup</w:t>
      </w:r>
      <w:r w:rsidRPr="002A3931">
        <w:rPr>
          <w:rFonts w:ascii="Arial" w:eastAsia="Times New Roman" w:hAnsi="Arial" w:cs="Arial"/>
          <w:color w:val="000000" w:themeColor="text1"/>
          <w:sz w:val="24"/>
          <w:szCs w:val="24"/>
          <w:lang w:bidi="ar-IQ"/>
        </w:rPr>
        <w:t>…</w:t>
      </w:r>
      <w:r w:rsidRPr="002A3931">
        <w:rPr>
          <w:rFonts w:ascii="Unikurd Web" w:eastAsia="Times New Roman" w:hAnsi="Unikurd Web" w:cs="Unikurd Web"/>
          <w:color w:val="000000" w:themeColor="text1"/>
          <w:sz w:val="24"/>
          <w:szCs w:val="24"/>
          <w:lang w:bidi="ar-IQ"/>
        </w:rPr>
        <w:t>chip</w:t>
      </w:r>
      <w:r w:rsidRPr="002A3931">
        <w:rPr>
          <w:rFonts w:ascii="Arial" w:eastAsia="Times New Roman" w:hAnsi="Arial" w:cs="Arial"/>
          <w:color w:val="000000" w:themeColor="text1"/>
          <w:sz w:val="24"/>
          <w:szCs w:val="24"/>
          <w:lang w:bidi="ar-IQ"/>
        </w:rPr>
        <w:t>…</w:t>
      </w:r>
      <w:r w:rsidRPr="002A3931">
        <w:rPr>
          <w:rFonts w:ascii="Unikurd Web" w:eastAsia="Times New Roman" w:hAnsi="Unikurd Web" w:cs="Unikurd Web"/>
          <w:color w:val="000000" w:themeColor="text1"/>
          <w:sz w:val="24"/>
          <w:szCs w:val="24"/>
          <w:lang w:bidi="ar-IQ"/>
        </w:rPr>
        <w:t xml:space="preserve">chirrup,” from the </w:t>
      </w:r>
      <w:r w:rsidR="00937025" w:rsidRPr="002A3931">
        <w:rPr>
          <w:rFonts w:ascii="Unikurd Web" w:eastAsia="Times New Roman" w:hAnsi="Unikurd Web" w:cs="Unikurd Web"/>
          <w:color w:val="000000" w:themeColor="text1"/>
          <w:sz w:val="24"/>
          <w:szCs w:val="24"/>
          <w:lang w:bidi="ar-IQ"/>
        </w:rPr>
        <w:t xml:space="preserve">gnarled </w:t>
      </w:r>
      <w:r w:rsidRPr="002A3931">
        <w:rPr>
          <w:rFonts w:ascii="Unikurd Web" w:eastAsia="Times New Roman" w:hAnsi="Unikurd Web" w:cs="Unikurd Web"/>
          <w:color w:val="000000" w:themeColor="text1"/>
          <w:sz w:val="24"/>
          <w:szCs w:val="24"/>
          <w:lang w:bidi="ar-IQ"/>
        </w:rPr>
        <w:t xml:space="preserve">branches </w:t>
      </w:r>
      <w:r w:rsidR="00937025" w:rsidRPr="002A3931">
        <w:rPr>
          <w:rFonts w:ascii="Unikurd Web" w:eastAsia="Times New Roman" w:hAnsi="Unikurd Web" w:cs="Unikurd Web"/>
          <w:color w:val="000000" w:themeColor="text1"/>
          <w:sz w:val="24"/>
          <w:szCs w:val="24"/>
          <w:lang w:bidi="ar-IQ"/>
        </w:rPr>
        <w:t xml:space="preserve">and delicate twigs </w:t>
      </w:r>
      <w:r w:rsidRPr="002A3931">
        <w:rPr>
          <w:rFonts w:ascii="Unikurd Web" w:eastAsia="Times New Roman" w:hAnsi="Unikurd Web" w:cs="Unikurd Web"/>
          <w:color w:val="000000" w:themeColor="text1"/>
          <w:sz w:val="24"/>
          <w:szCs w:val="24"/>
          <w:lang w:bidi="ar-IQ"/>
        </w:rPr>
        <w:t xml:space="preserve">of </w:t>
      </w:r>
      <w:r w:rsidR="00937025" w:rsidRPr="002A3931">
        <w:rPr>
          <w:rFonts w:ascii="Unikurd Web" w:eastAsia="Times New Roman" w:hAnsi="Unikurd Web" w:cs="Unikurd Web"/>
          <w:color w:val="000000" w:themeColor="text1"/>
          <w:sz w:val="24"/>
          <w:szCs w:val="24"/>
          <w:lang w:bidi="ar-IQ"/>
        </w:rPr>
        <w:t>the aged</w:t>
      </w:r>
      <w:r w:rsidRPr="002A3931">
        <w:rPr>
          <w:rFonts w:ascii="Unikurd Web" w:eastAsia="Times New Roman" w:hAnsi="Unikurd Web" w:cs="Unikurd Web"/>
          <w:color w:val="000000" w:themeColor="text1"/>
          <w:sz w:val="24"/>
          <w:szCs w:val="24"/>
          <w:lang w:bidi="ar-IQ"/>
        </w:rPr>
        <w:t xml:space="preserve"> mulberry trees</w:t>
      </w:r>
      <w:r w:rsidR="00937025" w:rsidRPr="002A3931">
        <w:rPr>
          <w:rFonts w:ascii="Unikurd Web" w:eastAsia="Times New Roman" w:hAnsi="Unikurd Web" w:cs="Unikurd Web"/>
          <w:color w:val="000000" w:themeColor="text1"/>
          <w:sz w:val="24"/>
          <w:szCs w:val="24"/>
          <w:lang w:bidi="ar-IQ"/>
        </w:rPr>
        <w:t xml:space="preserve"> lining the</w:t>
      </w:r>
      <w:r w:rsidRPr="002A3931">
        <w:rPr>
          <w:rFonts w:ascii="Unikurd Web" w:eastAsia="Times New Roman" w:hAnsi="Unikurd Web" w:cs="Unikurd Web"/>
          <w:color w:val="000000" w:themeColor="text1"/>
          <w:sz w:val="24"/>
          <w:szCs w:val="24"/>
          <w:lang w:bidi="ar-IQ"/>
        </w:rPr>
        <w:t xml:space="preserve"> prison </w:t>
      </w:r>
      <w:r w:rsidR="00937025" w:rsidRPr="002A3931">
        <w:rPr>
          <w:rFonts w:ascii="Unikurd Web" w:eastAsia="Times New Roman" w:hAnsi="Unikurd Web" w:cs="Unikurd Web"/>
          <w:color w:val="000000" w:themeColor="text1"/>
          <w:sz w:val="24"/>
          <w:szCs w:val="24"/>
          <w:lang w:bidi="ar-IQ"/>
        </w:rPr>
        <w:t>court</w:t>
      </w:r>
      <w:r w:rsidRPr="002A3931">
        <w:rPr>
          <w:rFonts w:ascii="Unikurd Web" w:eastAsia="Times New Roman" w:hAnsi="Unikurd Web" w:cs="Unikurd Web"/>
          <w:color w:val="000000" w:themeColor="text1"/>
          <w:sz w:val="24"/>
          <w:szCs w:val="24"/>
          <w:lang w:bidi="ar-IQ"/>
        </w:rPr>
        <w:t>yard</w:t>
      </w:r>
      <w:r w:rsidR="00937025" w:rsidRPr="002A3931">
        <w:rPr>
          <w:rFonts w:ascii="Unikurd Web" w:eastAsia="Times New Roman" w:hAnsi="Unikurd Web" w:cs="Unikurd Web"/>
          <w:color w:val="000000" w:themeColor="text1"/>
          <w:sz w:val="24"/>
          <w:szCs w:val="24"/>
          <w:lang w:bidi="ar-IQ"/>
        </w:rPr>
        <w:t>. These heralds of daybreak signalled the</w:t>
      </w:r>
      <w:r w:rsidRPr="002A3931">
        <w:rPr>
          <w:rFonts w:ascii="Unikurd Web" w:eastAsia="Times New Roman" w:hAnsi="Unikurd Web" w:cs="Unikurd Web"/>
          <w:color w:val="000000" w:themeColor="text1"/>
          <w:sz w:val="24"/>
          <w:szCs w:val="24"/>
          <w:lang w:bidi="ar-IQ"/>
        </w:rPr>
        <w:t xml:space="preserve"> start of a new day. </w:t>
      </w:r>
      <w:r w:rsidR="00937025" w:rsidRPr="002A3931">
        <w:rPr>
          <w:rFonts w:ascii="Unikurd Web" w:eastAsia="Times New Roman" w:hAnsi="Unikurd Web" w:cs="Unikurd Web"/>
          <w:color w:val="000000" w:themeColor="text1"/>
          <w:sz w:val="24"/>
          <w:szCs w:val="24"/>
          <w:lang w:bidi="ar-IQ"/>
        </w:rPr>
        <w:t>Just like unprivileged humans, the sparrows were restless, forever on the lookout for their next opportunity to forage. Their lives hinged on finding a mere scrap of bread, a lone seed, or, on lucky days, the succulent worms buri</w:t>
      </w:r>
      <w:r w:rsidR="00654332" w:rsidRPr="002A3931">
        <w:rPr>
          <w:rFonts w:ascii="Unikurd Web" w:eastAsia="Times New Roman" w:hAnsi="Unikurd Web" w:cs="Unikurd Web"/>
          <w:color w:val="000000" w:themeColor="text1"/>
          <w:sz w:val="24"/>
          <w:szCs w:val="24"/>
          <w:lang w:bidi="ar-IQ"/>
        </w:rPr>
        <w:t>ed</w:t>
      </w:r>
      <w:r w:rsidR="00937025" w:rsidRPr="002A3931">
        <w:rPr>
          <w:rFonts w:ascii="Unikurd Web" w:eastAsia="Times New Roman" w:hAnsi="Unikurd Web" w:cs="Unikurd Web"/>
          <w:color w:val="000000" w:themeColor="text1"/>
          <w:sz w:val="24"/>
          <w:szCs w:val="24"/>
          <w:lang w:bidi="ar-IQ"/>
        </w:rPr>
        <w:t xml:space="preserve"> with</w:t>
      </w:r>
      <w:r w:rsidR="00654332" w:rsidRPr="002A3931">
        <w:rPr>
          <w:rFonts w:ascii="Unikurd Web" w:eastAsia="Times New Roman" w:hAnsi="Unikurd Web" w:cs="Unikurd Web"/>
          <w:color w:val="000000" w:themeColor="text1"/>
          <w:sz w:val="24"/>
          <w:szCs w:val="24"/>
          <w:lang w:bidi="ar-IQ"/>
        </w:rPr>
        <w:t>in</w:t>
      </w:r>
      <w:r w:rsidR="00937025" w:rsidRPr="002A3931">
        <w:rPr>
          <w:rFonts w:ascii="Unikurd Web" w:eastAsia="Times New Roman" w:hAnsi="Unikurd Web" w:cs="Unikurd Web"/>
          <w:color w:val="000000" w:themeColor="text1"/>
          <w:sz w:val="24"/>
          <w:szCs w:val="24"/>
          <w:lang w:bidi="ar-IQ"/>
        </w:rPr>
        <w:t xml:space="preserve"> berries.</w:t>
      </w:r>
      <w:r w:rsidRPr="002A3931">
        <w:rPr>
          <w:rFonts w:ascii="Unikurd Web" w:eastAsia="Times New Roman" w:hAnsi="Unikurd Web" w:cs="Unikurd Web"/>
          <w:color w:val="000000" w:themeColor="text1"/>
          <w:sz w:val="24"/>
          <w:szCs w:val="24"/>
          <w:lang w:bidi="ar-IQ"/>
        </w:rPr>
        <w:t xml:space="preserve"> </w:t>
      </w:r>
      <w:r w:rsidR="00654332" w:rsidRPr="002A3931">
        <w:rPr>
          <w:rFonts w:ascii="Unikurd Web" w:eastAsia="Times New Roman" w:hAnsi="Unikurd Web" w:cs="Unikurd Web"/>
          <w:color w:val="000000" w:themeColor="text1"/>
          <w:sz w:val="24"/>
          <w:szCs w:val="24"/>
          <w:lang w:bidi="ar-IQ"/>
        </w:rPr>
        <w:t>Their scavenged feast served not only themselves but also the hungry mouths of their chicks waiting in the nests. Like feathered acrobats, they fluttered</w:t>
      </w:r>
      <w:r w:rsidRPr="002A3931">
        <w:rPr>
          <w:rFonts w:ascii="Unikurd Web" w:eastAsia="Times New Roman" w:hAnsi="Unikurd Web" w:cs="Unikurd Web"/>
          <w:color w:val="000000" w:themeColor="text1"/>
          <w:sz w:val="24"/>
          <w:szCs w:val="24"/>
          <w:lang w:bidi="ar-IQ"/>
        </w:rPr>
        <w:t xml:space="preserve"> from </w:t>
      </w:r>
      <w:r w:rsidR="006D3798" w:rsidRPr="002A3931">
        <w:rPr>
          <w:rFonts w:ascii="Unikurd Web" w:eastAsia="Times New Roman" w:hAnsi="Unikurd Web" w:cs="Unikurd Web"/>
          <w:color w:val="000000" w:themeColor="text1"/>
          <w:sz w:val="24"/>
          <w:szCs w:val="24"/>
          <w:lang w:bidi="ar-IQ"/>
        </w:rPr>
        <w:t xml:space="preserve">one </w:t>
      </w:r>
      <w:r w:rsidRPr="002A3931">
        <w:rPr>
          <w:rFonts w:ascii="Unikurd Web" w:eastAsia="Times New Roman" w:hAnsi="Unikurd Web" w:cs="Unikurd Web"/>
          <w:color w:val="000000" w:themeColor="text1"/>
          <w:sz w:val="24"/>
          <w:szCs w:val="24"/>
          <w:lang w:bidi="ar-IQ"/>
        </w:rPr>
        <w:t xml:space="preserve">branch to </w:t>
      </w:r>
      <w:r w:rsidR="00654332" w:rsidRPr="002A3931">
        <w:rPr>
          <w:rFonts w:ascii="Unikurd Web" w:eastAsia="Times New Roman" w:hAnsi="Unikurd Web" w:cs="Unikurd Web"/>
          <w:color w:val="000000" w:themeColor="text1"/>
          <w:sz w:val="24"/>
          <w:szCs w:val="24"/>
          <w:lang w:bidi="ar-IQ"/>
        </w:rPr>
        <w:t>another</w:t>
      </w:r>
      <w:r w:rsidRPr="002A3931">
        <w:rPr>
          <w:rFonts w:ascii="Unikurd Web" w:eastAsia="Times New Roman" w:hAnsi="Unikurd Web" w:cs="Unikurd Web"/>
          <w:color w:val="000000" w:themeColor="text1"/>
          <w:sz w:val="24"/>
          <w:szCs w:val="24"/>
          <w:lang w:bidi="ar-IQ"/>
        </w:rPr>
        <w:t xml:space="preserve">, </w:t>
      </w:r>
      <w:r w:rsidR="006D3798" w:rsidRPr="002A3931">
        <w:rPr>
          <w:rFonts w:ascii="Unikurd Web" w:eastAsia="Times New Roman" w:hAnsi="Unikurd Web" w:cs="Unikurd Web"/>
          <w:color w:val="000000" w:themeColor="text1"/>
          <w:sz w:val="24"/>
          <w:szCs w:val="24"/>
          <w:lang w:bidi="ar-IQ"/>
        </w:rPr>
        <w:t xml:space="preserve">one twig to the next, their movements swift and purposeful. Occasionally, they would swoop down to the ground, their </w:t>
      </w:r>
      <w:r w:rsidR="00203B74" w:rsidRPr="002A3931">
        <w:rPr>
          <w:rFonts w:ascii="Unikurd Web" w:eastAsia="Times New Roman" w:hAnsi="Unikurd Web" w:cs="Unikurd Web"/>
          <w:color w:val="000000" w:themeColor="text1"/>
          <w:sz w:val="24"/>
          <w:szCs w:val="24"/>
          <w:lang w:bidi="ar-IQ"/>
        </w:rPr>
        <w:t>demeanour</w:t>
      </w:r>
      <w:r w:rsidR="006D3798" w:rsidRPr="002A3931">
        <w:rPr>
          <w:rFonts w:ascii="Unikurd Web" w:eastAsia="Times New Roman" w:hAnsi="Unikurd Web" w:cs="Unikurd Web"/>
          <w:color w:val="000000" w:themeColor="text1"/>
          <w:sz w:val="24"/>
          <w:szCs w:val="24"/>
          <w:lang w:bidi="ar-IQ"/>
        </w:rPr>
        <w:t xml:space="preserve"> cautious and alert. Their tiny beaks would then industriously sift through the fallen mulberry leaves, seeking edible morsels in the detritus. </w:t>
      </w:r>
      <w:r w:rsidR="00203B74" w:rsidRPr="002A3931">
        <w:rPr>
          <w:rFonts w:ascii="Unikurd Web" w:eastAsia="Times New Roman" w:hAnsi="Unikurd Web" w:cs="Unikurd Web"/>
          <w:color w:val="000000" w:themeColor="text1"/>
          <w:sz w:val="24"/>
          <w:szCs w:val="24"/>
          <w:lang w:bidi="ar-IQ"/>
        </w:rPr>
        <w:t xml:space="preserve">Once their search bore fruit, they would zip back into the protective embrace of the trees. Hidden amongst the foliage, they would take a moment to preen their plumage before venturing out again. Their cyclic movements, almost ritualistic in nature, had an </w:t>
      </w:r>
      <w:r w:rsidR="006B3DDD" w:rsidRPr="002A3931">
        <w:rPr>
          <w:rFonts w:ascii="Unikurd Web" w:eastAsia="Times New Roman" w:hAnsi="Unikurd Web" w:cs="Unikurd Web"/>
          <w:color w:val="000000" w:themeColor="text1"/>
          <w:sz w:val="24"/>
          <w:szCs w:val="24"/>
          <w:lang w:bidi="ar-IQ"/>
        </w:rPr>
        <w:t xml:space="preserve">uncanny resemblance to a game of hide-and-seek, their playful innocence juxtaposed against the austere backdrop of the prison. </w:t>
      </w:r>
    </w:p>
    <w:p w14:paraId="02B9DCB7" w14:textId="507136D3" w:rsidR="00044531" w:rsidRPr="002A3931" w:rsidRDefault="00044531" w:rsidP="0070508F">
      <w:pPr>
        <w:spacing w:line="360" w:lineRule="auto"/>
        <w:rPr>
          <w:rFonts w:ascii="Unikurd Web" w:eastAsia="Times New Roman" w:hAnsi="Unikurd Web" w:cs="Unikurd Web"/>
          <w:color w:val="000000" w:themeColor="text1"/>
          <w:sz w:val="24"/>
          <w:szCs w:val="24"/>
          <w:lang w:bidi="ar-IQ"/>
        </w:rPr>
      </w:pPr>
      <w:r w:rsidRPr="002A3931">
        <w:rPr>
          <w:rFonts w:ascii="Unikurd Web" w:eastAsia="Times New Roman" w:hAnsi="Unikurd Web" w:cs="Unikurd Web"/>
          <w:color w:val="000000" w:themeColor="text1"/>
          <w:sz w:val="24"/>
          <w:szCs w:val="24"/>
          <w:lang w:bidi="ar-IQ"/>
        </w:rPr>
        <w:t xml:space="preserve">Outside his cell, in the corridor, the echo of security forces’ boots, shouts, the jingle of chains, and the sound of heavy metal doors being locked and unlocked created a disturbing clamor. The noise grew louder as they approached his door, followed by the jingling of keys. </w:t>
      </w:r>
    </w:p>
    <w:p w14:paraId="4436AFB1" w14:textId="68133568" w:rsidR="00E5484D" w:rsidRPr="002A3931" w:rsidRDefault="00044531" w:rsidP="00FD5E5A">
      <w:pPr>
        <w:spacing w:line="360" w:lineRule="auto"/>
        <w:rPr>
          <w:rFonts w:ascii="Unikurd Web" w:eastAsia="Times New Roman" w:hAnsi="Unikurd Web" w:cs="Unikurd Web"/>
          <w:color w:val="000000" w:themeColor="text1"/>
          <w:sz w:val="24"/>
          <w:szCs w:val="24"/>
          <w:lang w:bidi="ar-IQ"/>
        </w:rPr>
      </w:pPr>
      <w:r w:rsidRPr="002A3931">
        <w:rPr>
          <w:rFonts w:ascii="Unikurd Web" w:eastAsia="Times New Roman" w:hAnsi="Unikurd Web" w:cs="Unikurd Web"/>
          <w:color w:val="000000" w:themeColor="text1"/>
          <w:sz w:val="24"/>
          <w:szCs w:val="24"/>
          <w:lang w:bidi="ar-IQ"/>
        </w:rPr>
        <w:t xml:space="preserve">A tall, pot-bellied officer with dark skin entered the room. </w:t>
      </w:r>
      <w:r w:rsidR="006C135A" w:rsidRPr="002A3931">
        <w:rPr>
          <w:rFonts w:ascii="Unikurd Web" w:eastAsia="Times New Roman" w:hAnsi="Unikurd Web" w:cs="Unikurd Web"/>
          <w:color w:val="000000" w:themeColor="text1"/>
          <w:sz w:val="24"/>
          <w:szCs w:val="24"/>
          <w:lang w:bidi="ar-IQ"/>
        </w:rPr>
        <w:t xml:space="preserve">He wore camouflage and greeted him in Arabic, his voice thick with sarcasm. He didn’t wait for a response but </w:t>
      </w:r>
      <w:r w:rsidR="006B300F" w:rsidRPr="002A3931">
        <w:rPr>
          <w:rFonts w:ascii="Unikurd Web" w:eastAsia="Times New Roman" w:hAnsi="Unikurd Web" w:cs="Unikurd Web"/>
          <w:color w:val="000000" w:themeColor="text1"/>
          <w:sz w:val="24"/>
          <w:szCs w:val="24"/>
          <w:lang w:bidi="ar-IQ"/>
        </w:rPr>
        <w:t>began</w:t>
      </w:r>
      <w:r w:rsidR="006C135A" w:rsidRPr="002A3931">
        <w:rPr>
          <w:rFonts w:ascii="Unikurd Web" w:eastAsia="Times New Roman" w:hAnsi="Unikurd Web" w:cs="Unikurd Web"/>
          <w:color w:val="000000" w:themeColor="text1"/>
          <w:sz w:val="24"/>
          <w:szCs w:val="24"/>
          <w:lang w:bidi="ar-IQ"/>
        </w:rPr>
        <w:t xml:space="preserve"> laughing heartily, flashing a gold-crowned smile. With a curt, “Let’s go out,” he grabbed him by the wrist and led him out of the cell. </w:t>
      </w:r>
    </w:p>
    <w:p w14:paraId="5D3A8CF7" w14:textId="18C48DF6" w:rsidR="006C135A" w:rsidRPr="002A3931" w:rsidRDefault="006C135A" w:rsidP="0070508F">
      <w:pPr>
        <w:spacing w:line="360" w:lineRule="auto"/>
        <w:rPr>
          <w:rFonts w:ascii="Unikurd Web" w:eastAsia="Times New Roman" w:hAnsi="Unikurd Web" w:cs="Unikurd Web"/>
          <w:color w:val="000000" w:themeColor="text1"/>
          <w:sz w:val="24"/>
          <w:szCs w:val="24"/>
          <w:lang w:bidi="ar-IQ"/>
        </w:rPr>
      </w:pPr>
      <w:r w:rsidRPr="002A3931">
        <w:rPr>
          <w:rFonts w:ascii="Unikurd Web" w:eastAsia="Times New Roman" w:hAnsi="Unikurd Web" w:cs="Unikurd Web"/>
          <w:color w:val="000000" w:themeColor="text1"/>
          <w:sz w:val="24"/>
          <w:szCs w:val="24"/>
          <w:lang w:bidi="ar-IQ"/>
        </w:rPr>
        <w:t xml:space="preserve">They walked down a corridor lined with various cells. Guards carrying Kalashnikovs patrolled the hallway, occasionally peering through the small netted peepholes of the cell doors. When the officer and Omar approached, the guards ceased their patrol, saluted, and resumed their duties. </w:t>
      </w:r>
    </w:p>
    <w:p w14:paraId="19B7E689" w14:textId="01E39FE1" w:rsidR="008256F9" w:rsidRPr="002A3931" w:rsidRDefault="00FD5E5A" w:rsidP="000633EB">
      <w:pPr>
        <w:spacing w:line="360" w:lineRule="auto"/>
        <w:rPr>
          <w:rFonts w:ascii="Unikurd Web" w:eastAsia="Times New Roman" w:hAnsi="Unikurd Web" w:cs="Unikurd Web"/>
          <w:color w:val="000000" w:themeColor="text1"/>
          <w:sz w:val="24"/>
          <w:szCs w:val="24"/>
          <w:lang w:bidi="ar-IQ"/>
        </w:rPr>
      </w:pPr>
      <w:r w:rsidRPr="002A3931">
        <w:rPr>
          <w:rFonts w:ascii="Unikurd Web" w:eastAsia="Times New Roman" w:hAnsi="Unikurd Web" w:cs="Unikurd Web"/>
          <w:color w:val="000000" w:themeColor="text1"/>
          <w:sz w:val="24"/>
          <w:szCs w:val="24"/>
          <w:lang w:bidi="ar-IQ"/>
        </w:rPr>
        <w:t>Soon, they reached a small gate on their right. After bending to pass through, the sparrows in the yard swiftly took cover in the mulberry trees as if they recognised a threat. The passage led to several rooms, each labelled with a small wooden sign indicating its purpose: police, accountancy, telephone, and telegram offices.”</w:t>
      </w:r>
    </w:p>
    <w:p w14:paraId="3F13DC47" w14:textId="5E17A3D5" w:rsidR="00371E0E" w:rsidRPr="002A3931" w:rsidRDefault="00D36D86" w:rsidP="0029445D">
      <w:pPr>
        <w:spacing w:line="360" w:lineRule="auto"/>
        <w:rPr>
          <w:rFonts w:ascii="Unikurd Web" w:eastAsia="Times New Roman" w:hAnsi="Unikurd Web" w:cs="Unikurd Web"/>
          <w:color w:val="000000" w:themeColor="text1"/>
          <w:sz w:val="24"/>
          <w:szCs w:val="24"/>
          <w:lang w:bidi="ar-IQ"/>
        </w:rPr>
      </w:pPr>
      <w:r w:rsidRPr="002A3931">
        <w:rPr>
          <w:rFonts w:ascii="Unikurd Web" w:eastAsia="Times New Roman" w:hAnsi="Unikurd Web" w:cs="Unikurd Web"/>
          <w:color w:val="000000" w:themeColor="text1"/>
          <w:sz w:val="24"/>
          <w:szCs w:val="24"/>
          <w:lang w:bidi="ar-IQ"/>
        </w:rPr>
        <w:t xml:space="preserve">They passed by the offices, then reached a corner where a door stood, unmarked and anonymous. The officer knocked on it with his left hand before opening it. He led Omar into the room, stamped his right foot on the floor, and saluted a man. The man was slim, tall, and pale, with medium-length curly hair tied into long black sideburns that resembled goloshes. Dressed in a white suit, he stood straight and imposing behind a desk. </w:t>
      </w:r>
      <w:r w:rsidR="0029445D" w:rsidRPr="002A3931">
        <w:rPr>
          <w:rFonts w:ascii="Unikurd Web" w:eastAsia="Times New Roman" w:hAnsi="Unikurd Web" w:cs="Unikurd Web"/>
          <w:color w:val="000000" w:themeColor="text1"/>
          <w:sz w:val="24"/>
          <w:szCs w:val="24"/>
          <w:lang w:bidi="ar-IQ"/>
        </w:rPr>
        <w:t>“Please, please sit down,” he greeted Omar warmly.</w:t>
      </w:r>
    </w:p>
    <w:p w14:paraId="1079E226" w14:textId="44AF67DF" w:rsidR="0029445D" w:rsidRPr="002A3931" w:rsidRDefault="0029445D" w:rsidP="007600D6">
      <w:pPr>
        <w:spacing w:line="360" w:lineRule="auto"/>
        <w:rPr>
          <w:rFonts w:ascii="Unikurd Web" w:eastAsia="Times New Roman" w:hAnsi="Unikurd Web" w:cs="Unikurd Web"/>
          <w:color w:val="000000" w:themeColor="text1"/>
          <w:sz w:val="24"/>
          <w:szCs w:val="24"/>
          <w:lang w:bidi="ar-IQ"/>
        </w:rPr>
      </w:pPr>
      <w:r w:rsidRPr="002A3931">
        <w:rPr>
          <w:rFonts w:ascii="Unikurd Web" w:eastAsia="Times New Roman" w:hAnsi="Unikurd Web" w:cs="Unikurd Web"/>
          <w:color w:val="000000" w:themeColor="text1"/>
          <w:sz w:val="24"/>
          <w:szCs w:val="24"/>
          <w:lang w:bidi="ar-IQ"/>
        </w:rPr>
        <w:t>Two-seater sofas were arranged facing each other in the lower part of the room. Two men, attired in traditional Kurdish dress with turbans wrapped around their heads, stood in front of one of the sofas.</w:t>
      </w:r>
      <w:r w:rsidR="007600D6" w:rsidRPr="002A3931">
        <w:rPr>
          <w:rFonts w:ascii="Unikurd Web" w:eastAsia="Times New Roman" w:hAnsi="Unikurd Web" w:cs="Unikurd Web"/>
          <w:color w:val="000000" w:themeColor="text1"/>
          <w:sz w:val="24"/>
          <w:szCs w:val="24"/>
          <w:lang w:bidi="ar-IQ"/>
        </w:rPr>
        <w:t xml:space="preserve"> A photo of Iraqi President Saddam Hussein showed him smiling from a glass flower-framed portrait, which hung high on the wall behind him as he sat on an ornately decorated silver chair, adorned with Agal, red Shemagh, a white thawb, and royal Bisht.</w:t>
      </w:r>
    </w:p>
    <w:p w14:paraId="1F6DF569" w14:textId="20E18F2B" w:rsidR="006770E9" w:rsidRPr="002A3931" w:rsidRDefault="00E21E4F" w:rsidP="00E21E4F">
      <w:pPr>
        <w:spacing w:line="360" w:lineRule="auto"/>
        <w:rPr>
          <w:rFonts w:ascii="Unikurd Web" w:eastAsia="Times New Roman" w:hAnsi="Unikurd Web" w:cs="Unikurd Web"/>
          <w:color w:val="000000" w:themeColor="text1"/>
          <w:sz w:val="24"/>
          <w:szCs w:val="24"/>
          <w:lang w:bidi="ar-IQ"/>
        </w:rPr>
      </w:pPr>
      <w:r w:rsidRPr="002A3931">
        <w:rPr>
          <w:rFonts w:ascii="Unikurd Web" w:eastAsia="Times New Roman" w:hAnsi="Unikurd Web" w:cs="Unikurd Web"/>
          <w:color w:val="000000" w:themeColor="text1"/>
          <w:sz w:val="24"/>
          <w:szCs w:val="24"/>
          <w:lang w:bidi="ar-IQ"/>
        </w:rPr>
        <w:t>Omar glanced at the Kurdish men with a perplexed expression. “Sllawtan l</w:t>
      </w:r>
      <w:r w:rsidR="007600D6" w:rsidRPr="002A3931">
        <w:rPr>
          <w:rFonts w:ascii="Unikurd Web" w:hAnsi="Unikurd Web" w:cs="Unikurd Web"/>
          <w:color w:val="374151"/>
          <w:sz w:val="24"/>
          <w:szCs w:val="24"/>
        </w:rPr>
        <w:t>ê</w:t>
      </w:r>
      <w:r w:rsidRPr="002A3931">
        <w:rPr>
          <w:rFonts w:ascii="Unikurd Web" w:eastAsia="Times New Roman" w:hAnsi="Unikurd Web" w:cs="Unikurd Web"/>
          <w:color w:val="000000" w:themeColor="text1"/>
          <w:sz w:val="24"/>
          <w:szCs w:val="24"/>
          <w:lang w:bidi="ar-IQ"/>
        </w:rPr>
        <w:t>b</w:t>
      </w:r>
      <w:r w:rsidR="007600D6" w:rsidRPr="002A3931">
        <w:rPr>
          <w:rFonts w:ascii="Unikurd Web" w:hAnsi="Unikurd Web" w:cs="Unikurd Web"/>
          <w:color w:val="374151"/>
          <w:sz w:val="24"/>
          <w:szCs w:val="24"/>
        </w:rPr>
        <w:t>ê,</w:t>
      </w:r>
      <w:r w:rsidRPr="002A3931">
        <w:rPr>
          <w:rFonts w:ascii="Unikurd Web" w:eastAsia="Times New Roman" w:hAnsi="Unikurd Web" w:cs="Unikurd Web"/>
          <w:color w:val="000000" w:themeColor="text1"/>
          <w:sz w:val="24"/>
          <w:szCs w:val="24"/>
          <w:lang w:bidi="ar-IQ"/>
        </w:rPr>
        <w:t xml:space="preserve">t/peace be upon you,” he greeted them in Kurdish. </w:t>
      </w:r>
    </w:p>
    <w:p w14:paraId="75C59330" w14:textId="4796F405" w:rsidR="00E21E4F" w:rsidRPr="002A3931" w:rsidRDefault="00E21E4F" w:rsidP="00E21E4F">
      <w:pPr>
        <w:spacing w:line="360" w:lineRule="auto"/>
        <w:rPr>
          <w:rFonts w:ascii="Unikurd Web" w:eastAsia="Times New Roman" w:hAnsi="Unikurd Web" w:cs="Unikurd Web"/>
          <w:color w:val="000000" w:themeColor="text1"/>
          <w:sz w:val="24"/>
          <w:szCs w:val="24"/>
          <w:lang w:bidi="ar-IQ"/>
        </w:rPr>
      </w:pPr>
      <w:r w:rsidRPr="002A3931">
        <w:rPr>
          <w:rFonts w:ascii="Unikurd Web" w:eastAsia="Times New Roman" w:hAnsi="Unikurd Web" w:cs="Unikurd Web"/>
          <w:color w:val="000000" w:themeColor="text1"/>
          <w:sz w:val="24"/>
          <w:szCs w:val="24"/>
          <w:lang w:bidi="ar-IQ"/>
        </w:rPr>
        <w:t>“Sllaw le xosht, bex</w:t>
      </w:r>
      <w:r w:rsidR="007600D6" w:rsidRPr="002A3931">
        <w:rPr>
          <w:rFonts w:ascii="Unikurd Web" w:hAnsi="Unikurd Web" w:cs="Unikurd Web"/>
          <w:color w:val="374151"/>
          <w:sz w:val="24"/>
          <w:szCs w:val="24"/>
        </w:rPr>
        <w:t>ê</w:t>
      </w:r>
      <w:r w:rsidRPr="002A3931">
        <w:rPr>
          <w:rFonts w:ascii="Unikurd Web" w:eastAsia="Times New Roman" w:hAnsi="Unikurd Web" w:cs="Unikurd Web"/>
          <w:color w:val="000000" w:themeColor="text1"/>
          <w:sz w:val="24"/>
          <w:szCs w:val="24"/>
          <w:lang w:bidi="ar-IQ"/>
        </w:rPr>
        <w:t xml:space="preserve">rbeyit/upon you be peace, welcome, “the men replied, inviting him to sit on the other sofa. </w:t>
      </w:r>
    </w:p>
    <w:p w14:paraId="21CBEE2E" w14:textId="125DF7E4" w:rsidR="00E21E4F" w:rsidRPr="002A3931" w:rsidRDefault="00E21E4F" w:rsidP="00E21E4F">
      <w:pPr>
        <w:spacing w:line="360" w:lineRule="auto"/>
        <w:rPr>
          <w:rFonts w:ascii="Unikurd Web" w:eastAsia="Times New Roman" w:hAnsi="Unikurd Web" w:cs="Unikurd Web"/>
          <w:color w:val="000000" w:themeColor="text1"/>
          <w:sz w:val="24"/>
          <w:szCs w:val="24"/>
          <w:lang w:bidi="ar-IQ"/>
        </w:rPr>
      </w:pPr>
      <w:r w:rsidRPr="002A3931">
        <w:rPr>
          <w:rFonts w:ascii="Unikurd Web" w:eastAsia="Times New Roman" w:hAnsi="Unikurd Web" w:cs="Unikurd Web"/>
          <w:color w:val="000000" w:themeColor="text1"/>
          <w:sz w:val="24"/>
          <w:szCs w:val="24"/>
          <w:lang w:bidi="ar-IQ"/>
        </w:rPr>
        <w:t>The officer saluted the men, silently exited the room, and closed the door.</w:t>
      </w:r>
    </w:p>
    <w:p w14:paraId="0770F1C4" w14:textId="3275FDEC" w:rsidR="00E21E4F" w:rsidRPr="002A3931" w:rsidRDefault="00E21E4F" w:rsidP="00E21E4F">
      <w:pPr>
        <w:spacing w:line="360" w:lineRule="auto"/>
        <w:rPr>
          <w:rFonts w:ascii="Unikurd Web" w:eastAsia="Times New Roman" w:hAnsi="Unikurd Web" w:cs="Unikurd Web"/>
          <w:color w:val="000000" w:themeColor="text1"/>
          <w:sz w:val="24"/>
          <w:szCs w:val="24"/>
          <w:lang w:bidi="ar-IQ"/>
        </w:rPr>
      </w:pPr>
      <w:r w:rsidRPr="002A3931">
        <w:rPr>
          <w:rFonts w:ascii="Unikurd Web" w:eastAsia="Times New Roman" w:hAnsi="Unikurd Web" w:cs="Unikurd Web"/>
          <w:color w:val="000000" w:themeColor="text1"/>
          <w:sz w:val="24"/>
          <w:szCs w:val="24"/>
          <w:lang w:bidi="ar-IQ"/>
        </w:rPr>
        <w:t>The man settled into his chair and addressed Omar, “My name is Harbi; I’m the head of Halabja’s security force,</w:t>
      </w:r>
      <w:r w:rsidR="004B2D0E" w:rsidRPr="002A3931">
        <w:rPr>
          <w:rFonts w:ascii="Unikurd Web" w:eastAsia="Times New Roman" w:hAnsi="Unikurd Web" w:cs="Unikurd Web"/>
          <w:color w:val="000000" w:themeColor="text1"/>
          <w:sz w:val="24"/>
          <w:szCs w:val="24"/>
          <w:lang w:bidi="ar-IQ"/>
        </w:rPr>
        <w:t xml:space="preserve">” </w:t>
      </w:r>
      <w:r w:rsidRPr="002A3931">
        <w:rPr>
          <w:rFonts w:ascii="Unikurd Web" w:eastAsia="Times New Roman" w:hAnsi="Unikurd Web" w:cs="Unikurd Web"/>
          <w:color w:val="000000" w:themeColor="text1"/>
          <w:sz w:val="24"/>
          <w:szCs w:val="24"/>
          <w:lang w:bidi="ar-IQ"/>
        </w:rPr>
        <w:t>he disclosed in a gentle voice in Arabic.</w:t>
      </w:r>
      <w:r w:rsidR="005F0362" w:rsidRPr="002A3931">
        <w:rPr>
          <w:rFonts w:ascii="Unikurd Web" w:eastAsia="Times New Roman" w:hAnsi="Unikurd Web" w:cs="Unikurd Web"/>
          <w:color w:val="000000" w:themeColor="text1"/>
          <w:sz w:val="24"/>
          <w:szCs w:val="24"/>
          <w:lang w:bidi="ar-IQ"/>
        </w:rPr>
        <w:t xml:space="preserve"> He then extended a packet of cigarettes from his desk toward Omar. “Smoke a cigarette, please,” he suggested respectfully.</w:t>
      </w:r>
    </w:p>
    <w:p w14:paraId="1CC28CAD" w14:textId="59CAA498" w:rsidR="005F0362" w:rsidRPr="002A3931" w:rsidRDefault="005F0362" w:rsidP="00E21E4F">
      <w:pPr>
        <w:spacing w:line="360" w:lineRule="auto"/>
        <w:rPr>
          <w:rFonts w:ascii="Unikurd Web" w:eastAsia="Times New Roman" w:hAnsi="Unikurd Web" w:cs="Unikurd Web"/>
          <w:color w:val="000000" w:themeColor="text1"/>
          <w:sz w:val="24"/>
          <w:szCs w:val="24"/>
          <w:lang w:bidi="ar-IQ"/>
        </w:rPr>
      </w:pPr>
      <w:r w:rsidRPr="002A3931">
        <w:rPr>
          <w:rFonts w:ascii="Unikurd Web" w:eastAsia="Times New Roman" w:hAnsi="Unikurd Web" w:cs="Unikurd Web"/>
          <w:color w:val="000000" w:themeColor="text1"/>
          <w:sz w:val="24"/>
          <w:szCs w:val="24"/>
          <w:lang w:bidi="ar-IQ"/>
        </w:rPr>
        <w:t xml:space="preserve">“Thank you, but I don’t smoke,” Omar declined, placing his right hand on his heart as a sign of mutual respect. </w:t>
      </w:r>
    </w:p>
    <w:p w14:paraId="3796D7D0" w14:textId="0C04D688" w:rsidR="005F0362" w:rsidRPr="002A3931" w:rsidRDefault="005F0362" w:rsidP="00E21E4F">
      <w:pPr>
        <w:spacing w:line="360" w:lineRule="auto"/>
        <w:rPr>
          <w:rFonts w:ascii="Unikurd Web" w:eastAsia="Times New Roman" w:hAnsi="Unikurd Web" w:cs="Unikurd Web"/>
          <w:color w:val="000000" w:themeColor="text1"/>
          <w:sz w:val="24"/>
          <w:szCs w:val="24"/>
          <w:lang w:bidi="ar-IQ"/>
        </w:rPr>
      </w:pPr>
      <w:r w:rsidRPr="002A3931">
        <w:rPr>
          <w:rFonts w:ascii="Unikurd Web" w:eastAsia="Times New Roman" w:hAnsi="Unikurd Web" w:cs="Unikurd Web"/>
          <w:color w:val="000000" w:themeColor="text1"/>
          <w:sz w:val="24"/>
          <w:szCs w:val="24"/>
          <w:lang w:bidi="ar-IQ"/>
        </w:rPr>
        <w:t xml:space="preserve">“I’m very sorry; I genuinely don’t know why they’ve detained you here!” Harbi abruptly cleared his throat, then resumed. “Can you understand me well? If not, </w:t>
      </w:r>
      <w:r w:rsidR="0068015E" w:rsidRPr="002A3931">
        <w:rPr>
          <w:rFonts w:ascii="Unikurd Web" w:eastAsia="Times New Roman" w:hAnsi="Unikurd Web" w:cs="Unikurd Web"/>
          <w:color w:val="000000" w:themeColor="text1"/>
          <w:sz w:val="24"/>
          <w:szCs w:val="24"/>
          <w:lang w:bidi="ar-IQ"/>
        </w:rPr>
        <w:t>we have Mr. Hakan and Mr. Bulent here today</w:t>
      </w:r>
      <w:r w:rsidRPr="002A3931">
        <w:rPr>
          <w:rFonts w:ascii="Unikurd Web" w:eastAsia="Times New Roman" w:hAnsi="Unikurd Web" w:cs="Unikurd Web"/>
          <w:color w:val="000000" w:themeColor="text1"/>
          <w:sz w:val="24"/>
          <w:szCs w:val="24"/>
          <w:lang w:bidi="ar-IQ"/>
        </w:rPr>
        <w:t xml:space="preserve">; they, too, are Kurdish and can help interpret for us,” he explained. </w:t>
      </w:r>
    </w:p>
    <w:p w14:paraId="6FD92E25" w14:textId="196B7046" w:rsidR="005F0362" w:rsidRPr="002A3931" w:rsidRDefault="00E10385" w:rsidP="00E21E4F">
      <w:pPr>
        <w:spacing w:line="360" w:lineRule="auto"/>
        <w:rPr>
          <w:rFonts w:ascii="Unikurd Web" w:eastAsia="Times New Roman" w:hAnsi="Unikurd Web" w:cs="Unikurd Web"/>
          <w:color w:val="000000" w:themeColor="text1"/>
          <w:sz w:val="24"/>
          <w:szCs w:val="24"/>
          <w:lang w:bidi="ar-IQ"/>
        </w:rPr>
      </w:pPr>
      <w:r w:rsidRPr="002A3931">
        <w:rPr>
          <w:rFonts w:ascii="Unikurd Web" w:eastAsia="Times New Roman" w:hAnsi="Unikurd Web" w:cs="Unikurd Web"/>
          <w:color w:val="000000" w:themeColor="text1"/>
          <w:sz w:val="24"/>
          <w:szCs w:val="24"/>
          <w:lang w:bidi="ar-IQ"/>
        </w:rPr>
        <w:t xml:space="preserve">Hakan and Bulent, each fiddling with a rosary in their hand, leaned in at Harbi’s words. </w:t>
      </w:r>
    </w:p>
    <w:p w14:paraId="3F02A533" w14:textId="1FEB5AA7" w:rsidR="00E10385" w:rsidRPr="002A3931" w:rsidRDefault="00E10385" w:rsidP="00E21E4F">
      <w:pPr>
        <w:spacing w:line="360" w:lineRule="auto"/>
        <w:rPr>
          <w:rFonts w:ascii="Unikurd Web" w:eastAsia="Times New Roman" w:hAnsi="Unikurd Web" w:cs="Unikurd Web"/>
          <w:color w:val="000000" w:themeColor="text1"/>
          <w:sz w:val="24"/>
          <w:szCs w:val="24"/>
          <w:lang w:bidi="ar-IQ"/>
        </w:rPr>
      </w:pPr>
      <w:r w:rsidRPr="002A3931">
        <w:rPr>
          <w:rFonts w:ascii="Unikurd Web" w:eastAsia="Times New Roman" w:hAnsi="Unikurd Web" w:cs="Unikurd Web"/>
          <w:color w:val="000000" w:themeColor="text1"/>
          <w:sz w:val="24"/>
          <w:szCs w:val="24"/>
          <w:lang w:bidi="ar-IQ"/>
        </w:rPr>
        <w:t>“We’re ready, Sir,” they declared enthusiastically, turning their faces toward Omar.</w:t>
      </w:r>
    </w:p>
    <w:p w14:paraId="0B7018A8" w14:textId="22E32F91" w:rsidR="00E10385" w:rsidRPr="002A3931" w:rsidRDefault="00E10385" w:rsidP="00E21E4F">
      <w:pPr>
        <w:spacing w:line="360" w:lineRule="auto"/>
        <w:rPr>
          <w:rFonts w:ascii="Unikurd Web" w:eastAsia="Times New Roman" w:hAnsi="Unikurd Web" w:cs="Unikurd Web"/>
          <w:color w:val="000000" w:themeColor="text1"/>
          <w:sz w:val="24"/>
          <w:szCs w:val="24"/>
          <w:lang w:bidi="ar-IQ"/>
        </w:rPr>
      </w:pPr>
      <w:r w:rsidRPr="002A3931">
        <w:rPr>
          <w:rFonts w:ascii="Unikurd Web" w:eastAsia="Times New Roman" w:hAnsi="Unikurd Web" w:cs="Unikurd Web"/>
          <w:color w:val="000000" w:themeColor="text1"/>
          <w:sz w:val="24"/>
          <w:szCs w:val="24"/>
          <w:lang w:bidi="ar-IQ"/>
        </w:rPr>
        <w:t>“Thank you, but my Arabic isn’t too bad,</w:t>
      </w:r>
      <w:r w:rsidR="00834D4D" w:rsidRPr="002A3931">
        <w:rPr>
          <w:rFonts w:ascii="Unikurd Web" w:eastAsia="Times New Roman" w:hAnsi="Unikurd Web" w:cs="Unikurd Web"/>
          <w:color w:val="000000" w:themeColor="text1"/>
          <w:sz w:val="24"/>
          <w:szCs w:val="24"/>
          <w:lang w:bidi="ar-IQ"/>
        </w:rPr>
        <w:t xml:space="preserve">” </w:t>
      </w:r>
      <w:r w:rsidRPr="002A3931">
        <w:rPr>
          <w:rFonts w:ascii="Unikurd Web" w:eastAsia="Times New Roman" w:hAnsi="Unikurd Web" w:cs="Unikurd Web"/>
          <w:color w:val="000000" w:themeColor="text1"/>
          <w:sz w:val="24"/>
          <w:szCs w:val="24"/>
          <w:lang w:bidi="ar-IQ"/>
        </w:rPr>
        <w:t xml:space="preserve">Omar assured them. </w:t>
      </w:r>
    </w:p>
    <w:p w14:paraId="46943A07" w14:textId="4B003B7E" w:rsidR="00E10385" w:rsidRPr="002A3931" w:rsidRDefault="00E10385" w:rsidP="00E21E4F">
      <w:pPr>
        <w:spacing w:line="360" w:lineRule="auto"/>
        <w:rPr>
          <w:rFonts w:ascii="Unikurd Web" w:eastAsia="Times New Roman" w:hAnsi="Unikurd Web" w:cs="Unikurd Web"/>
          <w:color w:val="000000" w:themeColor="text1"/>
          <w:sz w:val="24"/>
          <w:szCs w:val="24"/>
          <w:lang w:bidi="ar-IQ"/>
        </w:rPr>
      </w:pPr>
      <w:r w:rsidRPr="002A3931">
        <w:rPr>
          <w:rFonts w:ascii="Unikurd Web" w:eastAsia="Times New Roman" w:hAnsi="Unikurd Web" w:cs="Unikurd Web"/>
          <w:color w:val="000000" w:themeColor="text1"/>
          <w:sz w:val="24"/>
          <w:szCs w:val="24"/>
          <w:lang w:bidi="ar-IQ"/>
        </w:rPr>
        <w:t xml:space="preserve">Hakan and Bulent shared a glance before leaning back into the sofa’s pillows, eyeing Omar sideways as they inhaled deeply. </w:t>
      </w:r>
    </w:p>
    <w:p w14:paraId="3D58EFA9" w14:textId="78E11D62" w:rsidR="00E10385" w:rsidRPr="002A3931" w:rsidRDefault="00E10385" w:rsidP="00E21E4F">
      <w:pPr>
        <w:spacing w:line="360" w:lineRule="auto"/>
        <w:rPr>
          <w:rFonts w:ascii="Unikurd Web" w:eastAsia="Times New Roman" w:hAnsi="Unikurd Web" w:cs="Unikurd Web"/>
          <w:color w:val="000000" w:themeColor="text1"/>
          <w:sz w:val="24"/>
          <w:szCs w:val="24"/>
          <w:lang w:bidi="ar-IQ"/>
        </w:rPr>
      </w:pPr>
      <w:r w:rsidRPr="002A3931">
        <w:rPr>
          <w:rFonts w:ascii="Unikurd Web" w:eastAsia="Times New Roman" w:hAnsi="Unikurd Web" w:cs="Unikurd Web"/>
          <w:color w:val="000000" w:themeColor="text1"/>
          <w:sz w:val="24"/>
          <w:szCs w:val="24"/>
          <w:lang w:bidi="ar-IQ"/>
        </w:rPr>
        <w:t xml:space="preserve">Harbi, meanwhile, turned his attention to a folder on his desk. He flipped through some papers before looking up at Omar. “Do you see Peshmerga during the night?” he questioned. </w:t>
      </w:r>
    </w:p>
    <w:p w14:paraId="587150B9" w14:textId="2061A842" w:rsidR="00250792" w:rsidRPr="002A3931" w:rsidRDefault="00250792" w:rsidP="00E21E4F">
      <w:pPr>
        <w:spacing w:line="360" w:lineRule="auto"/>
        <w:rPr>
          <w:rFonts w:ascii="Unikurd Web" w:eastAsia="Times New Roman" w:hAnsi="Unikurd Web" w:cs="Unikurd Web"/>
          <w:color w:val="000000" w:themeColor="text1"/>
          <w:sz w:val="24"/>
          <w:szCs w:val="24"/>
          <w:lang w:bidi="ar-IQ"/>
        </w:rPr>
      </w:pPr>
      <w:r w:rsidRPr="002A3931">
        <w:rPr>
          <w:rFonts w:ascii="Unikurd Web" w:eastAsia="Times New Roman" w:hAnsi="Unikurd Web" w:cs="Unikurd Web"/>
          <w:color w:val="000000" w:themeColor="text1"/>
          <w:sz w:val="24"/>
          <w:szCs w:val="24"/>
          <w:lang w:bidi="ar-IQ"/>
        </w:rPr>
        <w:t>“No.”</w:t>
      </w:r>
    </w:p>
    <w:p w14:paraId="35981BB9" w14:textId="3111CCDA" w:rsidR="00250792" w:rsidRPr="002A3931" w:rsidRDefault="00250792" w:rsidP="00E21E4F">
      <w:pPr>
        <w:spacing w:line="360" w:lineRule="auto"/>
        <w:rPr>
          <w:rFonts w:ascii="Unikurd Web" w:eastAsia="Times New Roman" w:hAnsi="Unikurd Web" w:cs="Unikurd Web"/>
          <w:color w:val="000000" w:themeColor="text1"/>
          <w:sz w:val="24"/>
          <w:szCs w:val="24"/>
          <w:lang w:bidi="ar-IQ"/>
        </w:rPr>
      </w:pPr>
      <w:r w:rsidRPr="002A3931">
        <w:rPr>
          <w:rFonts w:ascii="Unikurd Web" w:eastAsia="Times New Roman" w:hAnsi="Unikurd Web" w:cs="Unikurd Web"/>
          <w:color w:val="000000" w:themeColor="text1"/>
          <w:sz w:val="24"/>
          <w:szCs w:val="24"/>
          <w:lang w:bidi="ar-IQ"/>
        </w:rPr>
        <w:t>“In the alleys, on your way to work, you’ve not seen them?”</w:t>
      </w:r>
    </w:p>
    <w:p w14:paraId="176F9009" w14:textId="55D7298B" w:rsidR="00250792" w:rsidRPr="002A3931" w:rsidRDefault="00250792" w:rsidP="00E21E4F">
      <w:pPr>
        <w:spacing w:line="360" w:lineRule="auto"/>
        <w:rPr>
          <w:rFonts w:ascii="Unikurd Web" w:eastAsia="Times New Roman" w:hAnsi="Unikurd Web" w:cs="Unikurd Web"/>
          <w:color w:val="000000" w:themeColor="text1"/>
          <w:sz w:val="24"/>
          <w:szCs w:val="24"/>
          <w:lang w:bidi="ar-IQ"/>
        </w:rPr>
      </w:pPr>
      <w:r w:rsidRPr="002A3931">
        <w:rPr>
          <w:rFonts w:ascii="Unikurd Web" w:eastAsia="Times New Roman" w:hAnsi="Unikurd Web" w:cs="Unikurd Web"/>
          <w:color w:val="000000" w:themeColor="text1"/>
          <w:sz w:val="24"/>
          <w:szCs w:val="24"/>
          <w:lang w:bidi="ar-IQ"/>
        </w:rPr>
        <w:t>“I have seen them several times.”</w:t>
      </w:r>
    </w:p>
    <w:p w14:paraId="4968D1D2" w14:textId="5E04664B" w:rsidR="00250792" w:rsidRPr="002A3931" w:rsidRDefault="00250792" w:rsidP="00E21E4F">
      <w:pPr>
        <w:spacing w:line="360" w:lineRule="auto"/>
        <w:rPr>
          <w:rFonts w:ascii="Unikurd Web" w:eastAsia="Times New Roman" w:hAnsi="Unikurd Web" w:cs="Unikurd Web"/>
          <w:color w:val="000000" w:themeColor="text1"/>
          <w:sz w:val="24"/>
          <w:szCs w:val="24"/>
          <w:lang w:bidi="ar-IQ"/>
        </w:rPr>
      </w:pPr>
      <w:r w:rsidRPr="002A3931">
        <w:rPr>
          <w:rFonts w:ascii="Unikurd Web" w:eastAsia="Times New Roman" w:hAnsi="Unikurd Web" w:cs="Unikurd Web"/>
          <w:color w:val="000000" w:themeColor="text1"/>
          <w:sz w:val="24"/>
          <w:szCs w:val="24"/>
          <w:lang w:bidi="ar-IQ"/>
        </w:rPr>
        <w:t>“Then why haven’t you reported any of these sightings?”</w:t>
      </w:r>
    </w:p>
    <w:p w14:paraId="31C2E5BE" w14:textId="274D4D2E" w:rsidR="00250792" w:rsidRPr="002A3931" w:rsidRDefault="00250792" w:rsidP="00E21E4F">
      <w:pPr>
        <w:spacing w:line="360" w:lineRule="auto"/>
        <w:rPr>
          <w:rFonts w:ascii="Unikurd Web" w:eastAsia="Times New Roman" w:hAnsi="Unikurd Web" w:cs="Unikurd Web"/>
          <w:color w:val="000000" w:themeColor="text1"/>
          <w:sz w:val="24"/>
          <w:szCs w:val="24"/>
          <w:lang w:bidi="ar-IQ"/>
        </w:rPr>
      </w:pPr>
      <w:r w:rsidRPr="002A3931">
        <w:rPr>
          <w:rFonts w:ascii="Unikurd Web" w:eastAsia="Times New Roman" w:hAnsi="Unikurd Web" w:cs="Unikurd Web"/>
          <w:color w:val="000000" w:themeColor="text1"/>
          <w:sz w:val="24"/>
          <w:szCs w:val="24"/>
          <w:lang w:bidi="ar-IQ"/>
        </w:rPr>
        <w:t>“Sir, I can’t. I’m a baker. I’m sure you have your own people for this,” Omar replied.</w:t>
      </w:r>
    </w:p>
    <w:p w14:paraId="3EB37D6A" w14:textId="3589EF41" w:rsidR="00250792" w:rsidRPr="002A3931" w:rsidRDefault="00250792" w:rsidP="00E21E4F">
      <w:pPr>
        <w:spacing w:line="360" w:lineRule="auto"/>
        <w:rPr>
          <w:rFonts w:ascii="Unikurd Web" w:eastAsia="Times New Roman" w:hAnsi="Unikurd Web" w:cs="Unikurd Web"/>
          <w:color w:val="000000" w:themeColor="text1"/>
          <w:sz w:val="24"/>
          <w:szCs w:val="24"/>
          <w:lang w:bidi="ar-IQ"/>
        </w:rPr>
      </w:pPr>
      <w:r w:rsidRPr="002A3931">
        <w:rPr>
          <w:rFonts w:ascii="Unikurd Web" w:eastAsia="Times New Roman" w:hAnsi="Unikurd Web" w:cs="Unikurd Web"/>
          <w:color w:val="000000" w:themeColor="text1"/>
          <w:sz w:val="24"/>
          <w:szCs w:val="24"/>
          <w:lang w:bidi="ar-IQ"/>
        </w:rPr>
        <w:t xml:space="preserve">“And who might they be?” Harbi asked with a hint of irony. </w:t>
      </w:r>
    </w:p>
    <w:p w14:paraId="7B65E25B" w14:textId="5E2196DC" w:rsidR="00250792" w:rsidRPr="002A3931" w:rsidRDefault="00250792" w:rsidP="00E21E4F">
      <w:pPr>
        <w:spacing w:line="360" w:lineRule="auto"/>
        <w:rPr>
          <w:rFonts w:ascii="Unikurd Web" w:eastAsia="Times New Roman" w:hAnsi="Unikurd Web" w:cs="Unikurd Web"/>
          <w:color w:val="000000" w:themeColor="text1"/>
          <w:sz w:val="24"/>
          <w:szCs w:val="24"/>
          <w:lang w:bidi="ar-IQ"/>
        </w:rPr>
      </w:pPr>
      <w:r w:rsidRPr="002A3931">
        <w:rPr>
          <w:rFonts w:ascii="Unikurd Web" w:eastAsia="Times New Roman" w:hAnsi="Unikurd Web" w:cs="Unikurd Web"/>
          <w:color w:val="000000" w:themeColor="text1"/>
          <w:sz w:val="24"/>
          <w:szCs w:val="24"/>
          <w:lang w:bidi="ar-IQ"/>
        </w:rPr>
        <w:t>Omar glanced at Hakan and Bulent before addressing Harbi. “Sir, the government is powerful; I am sure it is capable of many things.”</w:t>
      </w:r>
    </w:p>
    <w:p w14:paraId="43C12237" w14:textId="72651583" w:rsidR="000633EB" w:rsidRPr="002A3931" w:rsidRDefault="00250792" w:rsidP="002024B8">
      <w:pPr>
        <w:spacing w:line="360" w:lineRule="auto"/>
        <w:rPr>
          <w:rFonts w:ascii="Unikurd Web" w:eastAsia="Times New Roman" w:hAnsi="Unikurd Web" w:cs="Unikurd Web"/>
          <w:color w:val="000000" w:themeColor="text1"/>
          <w:sz w:val="24"/>
          <w:szCs w:val="24"/>
          <w:lang w:bidi="ar-IQ"/>
        </w:rPr>
      </w:pPr>
      <w:r w:rsidRPr="002A3931">
        <w:rPr>
          <w:rFonts w:ascii="Unikurd Web" w:eastAsia="Times New Roman" w:hAnsi="Unikurd Web" w:cs="Unikurd Web"/>
          <w:color w:val="000000" w:themeColor="text1"/>
          <w:sz w:val="24"/>
          <w:szCs w:val="24"/>
          <w:lang w:bidi="ar-IQ"/>
        </w:rPr>
        <w:t>“Such as?”</w:t>
      </w:r>
    </w:p>
    <w:p w14:paraId="186F3862" w14:textId="0E11D100" w:rsidR="00D841B9" w:rsidRPr="002A3931" w:rsidRDefault="00D841B9" w:rsidP="00EE7704">
      <w:pPr>
        <w:spacing w:line="360" w:lineRule="auto"/>
        <w:rPr>
          <w:rFonts w:ascii="Unikurd Web" w:eastAsia="Times New Roman" w:hAnsi="Unikurd Web" w:cs="Unikurd Web"/>
          <w:color w:val="000000" w:themeColor="text1"/>
          <w:sz w:val="24"/>
          <w:szCs w:val="24"/>
          <w:lang w:bidi="ar-IQ"/>
        </w:rPr>
      </w:pPr>
      <w:r w:rsidRPr="002A3931">
        <w:rPr>
          <w:rFonts w:ascii="Unikurd Web" w:eastAsia="Times New Roman" w:hAnsi="Unikurd Web" w:cs="Unikurd Web"/>
          <w:color w:val="000000" w:themeColor="text1"/>
          <w:sz w:val="24"/>
          <w:szCs w:val="24"/>
          <w:lang w:bidi="ar-IQ"/>
        </w:rPr>
        <w:t xml:space="preserve">“Sir, </w:t>
      </w:r>
      <w:r w:rsidR="00AE59A6" w:rsidRPr="002A3931">
        <w:rPr>
          <w:rFonts w:ascii="Unikurd Web" w:eastAsia="Times New Roman" w:hAnsi="Unikurd Web" w:cs="Unikurd Web"/>
          <w:color w:val="000000" w:themeColor="text1"/>
          <w:sz w:val="24"/>
          <w:szCs w:val="24"/>
          <w:lang w:bidi="ar-IQ"/>
        </w:rPr>
        <w:t>there are many things.</w:t>
      </w:r>
      <w:r w:rsidRPr="002A3931">
        <w:rPr>
          <w:rFonts w:ascii="Unikurd Web" w:eastAsia="Times New Roman" w:hAnsi="Unikurd Web" w:cs="Unikurd Web"/>
          <w:color w:val="000000" w:themeColor="text1"/>
          <w:sz w:val="24"/>
          <w:szCs w:val="24"/>
          <w:lang w:bidi="ar-IQ"/>
        </w:rPr>
        <w:t>”</w:t>
      </w:r>
    </w:p>
    <w:p w14:paraId="7DD2CE55" w14:textId="7A460D00" w:rsidR="00D841B9" w:rsidRPr="002A3931" w:rsidRDefault="00AE59A6" w:rsidP="00AE59A6">
      <w:pPr>
        <w:spacing w:line="360" w:lineRule="auto"/>
        <w:rPr>
          <w:rFonts w:ascii="Unikurd Web" w:eastAsia="Times New Roman" w:hAnsi="Unikurd Web" w:cs="Unikurd Web"/>
          <w:color w:val="000000" w:themeColor="text1"/>
          <w:sz w:val="24"/>
          <w:szCs w:val="24"/>
          <w:lang w:bidi="ar-IQ"/>
        </w:rPr>
      </w:pPr>
      <w:r w:rsidRPr="002A3931">
        <w:rPr>
          <w:rFonts w:ascii="Unikurd Web" w:eastAsia="Times New Roman" w:hAnsi="Unikurd Web" w:cs="Unikurd Web"/>
          <w:color w:val="000000" w:themeColor="text1"/>
          <w:sz w:val="24"/>
          <w:szCs w:val="24"/>
          <w:lang w:bidi="ar-IQ"/>
        </w:rPr>
        <w:t>“Such as what?” Harbi asked. “Give me an example.”</w:t>
      </w:r>
    </w:p>
    <w:p w14:paraId="0EFC9678" w14:textId="54FFB72E" w:rsidR="00AE59A6" w:rsidRPr="002A3931" w:rsidRDefault="00AE59A6" w:rsidP="00AE59A6">
      <w:pPr>
        <w:spacing w:line="360" w:lineRule="auto"/>
        <w:rPr>
          <w:rFonts w:ascii="Unikurd Web" w:eastAsia="Times New Roman" w:hAnsi="Unikurd Web" w:cs="Unikurd Web"/>
          <w:color w:val="000000" w:themeColor="text1"/>
          <w:sz w:val="24"/>
          <w:szCs w:val="24"/>
          <w:lang w:bidi="ar-IQ"/>
        </w:rPr>
      </w:pPr>
      <w:r w:rsidRPr="002A3931">
        <w:rPr>
          <w:rFonts w:ascii="Unikurd Web" w:eastAsia="Times New Roman" w:hAnsi="Unikurd Web" w:cs="Unikurd Web"/>
          <w:color w:val="000000" w:themeColor="text1"/>
          <w:sz w:val="24"/>
          <w:szCs w:val="24"/>
          <w:lang w:bidi="ar-IQ"/>
        </w:rPr>
        <w:t>“Sir, it could be anything you say or think of,” he responded in a hoarse tone.</w:t>
      </w:r>
    </w:p>
    <w:p w14:paraId="6F1BCB20" w14:textId="1FB06F01" w:rsidR="00AE59A6" w:rsidRPr="002A3931" w:rsidRDefault="00AE59A6" w:rsidP="00AE59A6">
      <w:pPr>
        <w:spacing w:line="360" w:lineRule="auto"/>
        <w:rPr>
          <w:rFonts w:ascii="Unikurd Web" w:eastAsia="Times New Roman" w:hAnsi="Unikurd Web" w:cs="Unikurd Web"/>
          <w:color w:val="000000" w:themeColor="text1"/>
          <w:sz w:val="24"/>
          <w:szCs w:val="24"/>
          <w:lang w:bidi="ar-IQ"/>
        </w:rPr>
      </w:pPr>
      <w:r w:rsidRPr="002A3931">
        <w:rPr>
          <w:rFonts w:ascii="Unikurd Web" w:eastAsia="Times New Roman" w:hAnsi="Unikurd Web" w:cs="Unikurd Web"/>
          <w:color w:val="000000" w:themeColor="text1"/>
          <w:sz w:val="24"/>
          <w:szCs w:val="24"/>
          <w:lang w:bidi="ar-IQ"/>
        </w:rPr>
        <w:t>Harbi looked at him with a dominant smile, then said: “You’re right. Therefore, it should be possible for you to tell us about the rebel</w:t>
      </w:r>
      <w:r w:rsidR="002024B8" w:rsidRPr="002A3931">
        <w:rPr>
          <w:rFonts w:ascii="Unikurd Web" w:eastAsia="Times New Roman" w:hAnsi="Unikurd Web" w:cs="Unikurd Web"/>
          <w:color w:val="000000" w:themeColor="text1"/>
          <w:sz w:val="24"/>
          <w:szCs w:val="24"/>
          <w:lang w:bidi="ar-IQ"/>
        </w:rPr>
        <w:t>s’ movements.”</w:t>
      </w:r>
    </w:p>
    <w:p w14:paraId="50A6CACE" w14:textId="19DBD7D6" w:rsidR="002024B8" w:rsidRPr="002A3931" w:rsidRDefault="002024B8" w:rsidP="00AE59A6">
      <w:pPr>
        <w:spacing w:line="360" w:lineRule="auto"/>
        <w:rPr>
          <w:rFonts w:ascii="Unikurd Web" w:eastAsia="Times New Roman" w:hAnsi="Unikurd Web" w:cs="Unikurd Web"/>
          <w:color w:val="000000" w:themeColor="text1"/>
          <w:sz w:val="24"/>
          <w:szCs w:val="24"/>
          <w:lang w:bidi="ar-IQ"/>
        </w:rPr>
      </w:pPr>
      <w:r w:rsidRPr="002A3931">
        <w:rPr>
          <w:rFonts w:ascii="Unikurd Web" w:eastAsia="Times New Roman" w:hAnsi="Unikurd Web" w:cs="Unikurd Web"/>
          <w:color w:val="000000" w:themeColor="text1"/>
          <w:sz w:val="24"/>
          <w:szCs w:val="24"/>
          <w:lang w:bidi="ar-IQ"/>
        </w:rPr>
        <w:t>Omar looked troubled. “Sir, please forgive me, but I cannot do that. I have many children, and that’s already a huge responsibility on my shoulders. That’s why</w:t>
      </w:r>
      <w:r w:rsidR="00834D4D" w:rsidRPr="002A3931">
        <w:rPr>
          <w:rFonts w:ascii="Unikurd Web" w:eastAsia="Times New Roman" w:hAnsi="Unikurd Web" w:cs="Unikurd Web"/>
          <w:color w:val="000000" w:themeColor="text1"/>
          <w:sz w:val="24"/>
          <w:szCs w:val="24"/>
          <w:lang w:bidi="ar-IQ"/>
        </w:rPr>
        <w:t xml:space="preserve"> I am</w:t>
      </w:r>
      <w:r w:rsidRPr="002A3931">
        <w:rPr>
          <w:rFonts w:ascii="Unikurd Web" w:eastAsia="Times New Roman" w:hAnsi="Unikurd Web" w:cs="Unikurd Web"/>
          <w:color w:val="000000" w:themeColor="text1"/>
          <w:sz w:val="24"/>
          <w:szCs w:val="24"/>
          <w:lang w:bidi="ar-IQ"/>
        </w:rPr>
        <w:t xml:space="preserve"> working day and night to make enough money to take care of them. </w:t>
      </w:r>
    </w:p>
    <w:p w14:paraId="65414C43" w14:textId="302D1F03" w:rsidR="00251FB3" w:rsidRPr="002A3931" w:rsidRDefault="00D11C4F" w:rsidP="00B126F7">
      <w:pPr>
        <w:spacing w:line="360" w:lineRule="auto"/>
        <w:rPr>
          <w:rFonts w:ascii="Unikurd Web" w:eastAsia="Times New Roman" w:hAnsi="Unikurd Web" w:cs="Unikurd Web"/>
          <w:color w:val="000000" w:themeColor="text1"/>
          <w:sz w:val="24"/>
          <w:szCs w:val="24"/>
          <w:lang w:bidi="ar-IQ"/>
        </w:rPr>
      </w:pPr>
      <w:r w:rsidRPr="002A3931">
        <w:rPr>
          <w:rFonts w:ascii="Unikurd Web" w:eastAsia="Times New Roman" w:hAnsi="Unikurd Web" w:cs="Unikurd Web"/>
          <w:color w:val="000000" w:themeColor="text1"/>
          <w:sz w:val="24"/>
          <w:szCs w:val="24"/>
          <w:lang w:bidi="ar-IQ"/>
        </w:rPr>
        <w:t xml:space="preserve">Harbi looked at </w:t>
      </w:r>
      <w:r w:rsidR="00834D4D" w:rsidRPr="002A3931">
        <w:rPr>
          <w:rFonts w:ascii="Unikurd Web" w:eastAsia="Times New Roman" w:hAnsi="Unikurd Web" w:cs="Unikurd Web"/>
          <w:color w:val="000000" w:themeColor="text1"/>
          <w:sz w:val="24"/>
          <w:szCs w:val="24"/>
          <w:lang w:bidi="ar-IQ"/>
        </w:rPr>
        <w:t xml:space="preserve">Hakan </w:t>
      </w:r>
      <w:r w:rsidRPr="002A3931">
        <w:rPr>
          <w:rFonts w:ascii="Unikurd Web" w:eastAsia="Times New Roman" w:hAnsi="Unikurd Web" w:cs="Unikurd Web"/>
          <w:color w:val="000000" w:themeColor="text1"/>
          <w:sz w:val="24"/>
          <w:szCs w:val="24"/>
          <w:lang w:bidi="ar-IQ"/>
        </w:rPr>
        <w:t xml:space="preserve">and </w:t>
      </w:r>
      <w:r w:rsidR="00834D4D" w:rsidRPr="002A3931">
        <w:rPr>
          <w:rFonts w:ascii="Unikurd Web" w:eastAsia="Times New Roman" w:hAnsi="Unikurd Web" w:cs="Unikurd Web"/>
          <w:color w:val="000000" w:themeColor="text1"/>
          <w:sz w:val="24"/>
          <w:szCs w:val="24"/>
          <w:lang w:bidi="ar-IQ"/>
        </w:rPr>
        <w:t>Bulent</w:t>
      </w:r>
      <w:r w:rsidR="00B2368E" w:rsidRPr="002A3931">
        <w:rPr>
          <w:rFonts w:ascii="Unikurd Web" w:eastAsia="Times New Roman" w:hAnsi="Unikurd Web" w:cs="Unikurd Web"/>
          <w:color w:val="000000" w:themeColor="text1"/>
          <w:sz w:val="24"/>
          <w:szCs w:val="24"/>
          <w:lang w:bidi="ar-IQ"/>
        </w:rPr>
        <w:t>,</w:t>
      </w:r>
      <w:r w:rsidR="00E0475F" w:rsidRPr="002A3931">
        <w:rPr>
          <w:rFonts w:ascii="Unikurd Web" w:eastAsia="Times New Roman" w:hAnsi="Unikurd Web" w:cs="Unikurd Web"/>
          <w:color w:val="000000" w:themeColor="text1"/>
          <w:sz w:val="24"/>
          <w:szCs w:val="24"/>
          <w:lang w:bidi="ar-IQ"/>
        </w:rPr>
        <w:t xml:space="preserve"> then</w:t>
      </w:r>
      <w:r w:rsidR="00B2368E" w:rsidRPr="002A3931">
        <w:rPr>
          <w:rFonts w:ascii="Unikurd Web" w:eastAsia="Times New Roman" w:hAnsi="Unikurd Web" w:cs="Unikurd Web"/>
          <w:color w:val="000000" w:themeColor="text1"/>
          <w:sz w:val="24"/>
          <w:szCs w:val="24"/>
          <w:lang w:bidi="ar-IQ"/>
        </w:rPr>
        <w:t xml:space="preserve"> turned to</w:t>
      </w:r>
      <w:r w:rsidR="00E0475F" w:rsidRPr="002A3931">
        <w:rPr>
          <w:rFonts w:ascii="Unikurd Web" w:eastAsia="Times New Roman" w:hAnsi="Unikurd Web" w:cs="Unikurd Web"/>
          <w:color w:val="000000" w:themeColor="text1"/>
          <w:sz w:val="24"/>
          <w:szCs w:val="24"/>
          <w:lang w:bidi="ar-IQ"/>
        </w:rPr>
        <w:t xml:space="preserve"> him, “You</w:t>
      </w:r>
      <w:r w:rsidRPr="002A3931">
        <w:rPr>
          <w:rFonts w:ascii="Unikurd Web" w:eastAsia="Times New Roman" w:hAnsi="Unikurd Web" w:cs="Unikurd Web"/>
          <w:color w:val="000000" w:themeColor="text1"/>
          <w:sz w:val="24"/>
          <w:szCs w:val="24"/>
          <w:lang w:bidi="ar-IQ"/>
        </w:rPr>
        <w:t xml:space="preserve"> do</w:t>
      </w:r>
      <w:r w:rsidR="00B2368E" w:rsidRPr="002A3931">
        <w:rPr>
          <w:rFonts w:ascii="Unikurd Web" w:eastAsia="Times New Roman" w:hAnsi="Unikurd Web" w:cs="Unikurd Web"/>
          <w:color w:val="000000" w:themeColor="text1"/>
          <w:sz w:val="24"/>
          <w:szCs w:val="24"/>
          <w:lang w:bidi="ar-IQ"/>
        </w:rPr>
        <w:t>n’t</w:t>
      </w:r>
      <w:r w:rsidRPr="002A3931">
        <w:rPr>
          <w:rFonts w:ascii="Unikurd Web" w:eastAsia="Times New Roman" w:hAnsi="Unikurd Web" w:cs="Unikurd Web"/>
          <w:color w:val="000000" w:themeColor="text1"/>
          <w:sz w:val="24"/>
          <w:szCs w:val="24"/>
          <w:lang w:bidi="ar-IQ"/>
        </w:rPr>
        <w:t xml:space="preserve"> need to exhaust yourself</w:t>
      </w:r>
      <w:r w:rsidR="00B2368E" w:rsidRPr="002A3931">
        <w:rPr>
          <w:rFonts w:ascii="Unikurd Web" w:eastAsia="Times New Roman" w:hAnsi="Unikurd Web" w:cs="Unikurd Web"/>
          <w:color w:val="000000" w:themeColor="text1"/>
          <w:sz w:val="24"/>
          <w:szCs w:val="24"/>
          <w:lang w:bidi="ar-IQ"/>
        </w:rPr>
        <w:t>. We help you overcome this forever.”</w:t>
      </w:r>
      <w:r w:rsidRPr="002A3931">
        <w:rPr>
          <w:rFonts w:ascii="Unikurd Web" w:eastAsia="Times New Roman" w:hAnsi="Unikurd Web" w:cs="Unikurd Web"/>
          <w:color w:val="000000" w:themeColor="text1"/>
          <w:sz w:val="24"/>
          <w:szCs w:val="24"/>
          <w:lang w:bidi="ar-IQ"/>
        </w:rPr>
        <w:t xml:space="preserve">  </w:t>
      </w:r>
    </w:p>
    <w:p w14:paraId="44D350B0" w14:textId="77777777" w:rsidR="00B2368E" w:rsidRPr="002A3931" w:rsidRDefault="00B126F7" w:rsidP="00B126F7">
      <w:pPr>
        <w:spacing w:line="360" w:lineRule="auto"/>
        <w:rPr>
          <w:rFonts w:ascii="Unikurd Web" w:eastAsia="Times New Roman" w:hAnsi="Unikurd Web" w:cs="Unikurd Web"/>
          <w:color w:val="000000" w:themeColor="text1"/>
          <w:sz w:val="24"/>
          <w:szCs w:val="24"/>
          <w:lang w:bidi="ar-IQ"/>
        </w:rPr>
      </w:pPr>
      <w:r w:rsidRPr="002A3931">
        <w:rPr>
          <w:rFonts w:ascii="Unikurd Web" w:eastAsia="Times New Roman" w:hAnsi="Unikurd Web" w:cs="Unikurd Web"/>
          <w:color w:val="000000" w:themeColor="text1"/>
          <w:sz w:val="24"/>
          <w:szCs w:val="24"/>
          <w:lang w:bidi="ar-IQ"/>
        </w:rPr>
        <w:t>“Sir, I am the only source of income for my family</w:t>
      </w:r>
      <w:r w:rsidR="00B2368E" w:rsidRPr="002A3931">
        <w:rPr>
          <w:rFonts w:ascii="Unikurd Web" w:eastAsia="Times New Roman" w:hAnsi="Unikurd Web" w:cs="Unikurd Web"/>
          <w:color w:val="000000" w:themeColor="text1"/>
          <w:sz w:val="24"/>
          <w:szCs w:val="24"/>
          <w:lang w:bidi="ar-IQ"/>
        </w:rPr>
        <w:t>.</w:t>
      </w:r>
      <w:r w:rsidRPr="002A3931">
        <w:rPr>
          <w:rFonts w:ascii="Unikurd Web" w:eastAsia="Times New Roman" w:hAnsi="Unikurd Web" w:cs="Unikurd Web"/>
          <w:color w:val="000000" w:themeColor="text1"/>
          <w:sz w:val="24"/>
          <w:szCs w:val="24"/>
          <w:lang w:bidi="ar-IQ"/>
        </w:rPr>
        <w:t xml:space="preserve"> </w:t>
      </w:r>
      <w:r w:rsidR="00B2368E" w:rsidRPr="002A3931">
        <w:rPr>
          <w:rFonts w:ascii="Unikurd Web" w:eastAsia="Times New Roman" w:hAnsi="Unikurd Web" w:cs="Unikurd Web"/>
          <w:color w:val="000000" w:themeColor="text1"/>
          <w:sz w:val="24"/>
          <w:szCs w:val="24"/>
          <w:lang w:bidi="ar-IQ"/>
        </w:rPr>
        <w:t>M</w:t>
      </w:r>
      <w:r w:rsidRPr="002A3931">
        <w:rPr>
          <w:rFonts w:ascii="Unikurd Web" w:eastAsia="Times New Roman" w:hAnsi="Unikurd Web" w:cs="Unikurd Web"/>
          <w:color w:val="000000" w:themeColor="text1"/>
          <w:sz w:val="24"/>
          <w:szCs w:val="24"/>
          <w:lang w:bidi="ar-IQ"/>
        </w:rPr>
        <w:t xml:space="preserve">y children are </w:t>
      </w:r>
      <w:r w:rsidR="00B2368E" w:rsidRPr="002A3931">
        <w:rPr>
          <w:rFonts w:ascii="Unikurd Web" w:eastAsia="Times New Roman" w:hAnsi="Unikurd Web" w:cs="Unikurd Web"/>
          <w:color w:val="000000" w:themeColor="text1"/>
          <w:sz w:val="24"/>
          <w:szCs w:val="24"/>
          <w:lang w:bidi="ar-IQ"/>
        </w:rPr>
        <w:t>small</w:t>
      </w:r>
      <w:r w:rsidRPr="002A3931">
        <w:rPr>
          <w:rFonts w:ascii="Unikurd Web" w:eastAsia="Times New Roman" w:hAnsi="Unikurd Web" w:cs="Unikurd Web"/>
          <w:color w:val="000000" w:themeColor="text1"/>
          <w:sz w:val="24"/>
          <w:szCs w:val="24"/>
          <w:lang w:bidi="ar-IQ"/>
        </w:rPr>
        <w:t xml:space="preserve">; they </w:t>
      </w:r>
      <w:r w:rsidR="00B2368E" w:rsidRPr="002A3931">
        <w:rPr>
          <w:rFonts w:ascii="Unikurd Web" w:eastAsia="Times New Roman" w:hAnsi="Unikurd Web" w:cs="Unikurd Web"/>
          <w:color w:val="000000" w:themeColor="text1"/>
          <w:sz w:val="24"/>
          <w:szCs w:val="24"/>
          <w:lang w:bidi="ar-IQ"/>
        </w:rPr>
        <w:t>won’t</w:t>
      </w:r>
    </w:p>
    <w:p w14:paraId="246E2D57" w14:textId="77777777" w:rsidR="00AD1FC7" w:rsidRPr="002A3931" w:rsidRDefault="00B2368E" w:rsidP="00AD1FC7">
      <w:pPr>
        <w:spacing w:line="360" w:lineRule="auto"/>
        <w:rPr>
          <w:rFonts w:ascii="Unikurd Web" w:eastAsia="Times New Roman" w:hAnsi="Unikurd Web" w:cs="Unikurd Web"/>
          <w:color w:val="000000" w:themeColor="text1"/>
          <w:sz w:val="24"/>
          <w:szCs w:val="24"/>
          <w:lang w:bidi="ar-IQ"/>
        </w:rPr>
      </w:pPr>
      <w:r w:rsidRPr="002A3931">
        <w:rPr>
          <w:rFonts w:ascii="Unikurd Web" w:eastAsia="Times New Roman" w:hAnsi="Unikurd Web" w:cs="Unikurd Web"/>
          <w:color w:val="000000" w:themeColor="text1"/>
          <w:sz w:val="24"/>
          <w:szCs w:val="24"/>
          <w:lang w:bidi="ar-IQ"/>
        </w:rPr>
        <w:t xml:space="preserve"> </w:t>
      </w:r>
      <w:r w:rsidR="00B126F7" w:rsidRPr="002A3931">
        <w:rPr>
          <w:rFonts w:ascii="Unikurd Web" w:eastAsia="Times New Roman" w:hAnsi="Unikurd Web" w:cs="Unikurd Web"/>
          <w:color w:val="000000" w:themeColor="text1"/>
          <w:sz w:val="24"/>
          <w:szCs w:val="24"/>
          <w:lang w:bidi="ar-IQ"/>
        </w:rPr>
        <w:t xml:space="preserve">survive without me,” he </w:t>
      </w:r>
      <w:r w:rsidRPr="002A3931">
        <w:rPr>
          <w:rFonts w:ascii="Unikurd Web" w:eastAsia="Times New Roman" w:hAnsi="Unikurd Web" w:cs="Unikurd Web"/>
          <w:color w:val="000000" w:themeColor="text1"/>
          <w:sz w:val="24"/>
          <w:szCs w:val="24"/>
          <w:lang w:bidi="ar-IQ"/>
        </w:rPr>
        <w:t>pleaded</w:t>
      </w:r>
      <w:r w:rsidR="00B126F7" w:rsidRPr="002A3931">
        <w:rPr>
          <w:rFonts w:ascii="Unikurd Web" w:eastAsia="Times New Roman" w:hAnsi="Unikurd Web" w:cs="Unikurd Web"/>
          <w:color w:val="000000" w:themeColor="text1"/>
          <w:sz w:val="24"/>
          <w:szCs w:val="24"/>
          <w:lang w:bidi="ar-IQ"/>
        </w:rPr>
        <w:t xml:space="preserve">. </w:t>
      </w:r>
    </w:p>
    <w:p w14:paraId="697DC54B" w14:textId="05B7CD95" w:rsidR="004D7AFE" w:rsidRPr="002A3931" w:rsidRDefault="00AD1FC7" w:rsidP="00AD1FC7">
      <w:pPr>
        <w:spacing w:line="360" w:lineRule="auto"/>
        <w:rPr>
          <w:rFonts w:ascii="Unikurd Web" w:eastAsia="Times New Roman" w:hAnsi="Unikurd Web" w:cs="Unikurd Web"/>
          <w:color w:val="000000" w:themeColor="text1"/>
          <w:sz w:val="24"/>
          <w:szCs w:val="24"/>
          <w:lang w:bidi="ar-IQ"/>
        </w:rPr>
      </w:pPr>
      <w:r w:rsidRPr="002A3931">
        <w:rPr>
          <w:rFonts w:ascii="Unikurd Web" w:eastAsia="Times New Roman" w:hAnsi="Unikurd Web" w:cs="Unikurd Web"/>
          <w:color w:val="000000" w:themeColor="text1"/>
          <w:sz w:val="24"/>
          <w:szCs w:val="24"/>
          <w:lang w:bidi="ar-IQ"/>
        </w:rPr>
        <w:t>"You know what I am saying. You need to know the truth that the government helps those who are helpless. Ask Hakan and Bulent how well the government has been looking after them and their families.</w:t>
      </w:r>
      <w:r w:rsidR="00EB415E" w:rsidRPr="002A3931">
        <w:rPr>
          <w:rFonts w:ascii="Unikurd Web" w:eastAsia="Times New Roman" w:hAnsi="Unikurd Web" w:cs="Unikurd Web"/>
          <w:color w:val="000000" w:themeColor="text1"/>
          <w:sz w:val="24"/>
          <w:szCs w:val="24"/>
          <w:lang w:bidi="ar-IQ"/>
        </w:rPr>
        <w:t xml:space="preserve"> </w:t>
      </w:r>
      <w:r w:rsidR="000F1697" w:rsidRPr="002A3931">
        <w:rPr>
          <w:rFonts w:ascii="Unikurd Web" w:eastAsia="Times New Roman" w:hAnsi="Unikurd Web" w:cs="Unikurd Web"/>
          <w:color w:val="000000" w:themeColor="text1"/>
          <w:sz w:val="24"/>
          <w:szCs w:val="24"/>
          <w:lang w:bidi="ar-IQ"/>
        </w:rPr>
        <w:t>D</w:t>
      </w:r>
      <w:r w:rsidR="00EB415E" w:rsidRPr="002A3931">
        <w:rPr>
          <w:rFonts w:ascii="Unikurd Web" w:eastAsia="Times New Roman" w:hAnsi="Unikurd Web" w:cs="Unikurd Web"/>
          <w:color w:val="000000" w:themeColor="text1"/>
          <w:sz w:val="24"/>
          <w:szCs w:val="24"/>
          <w:lang w:bidi="ar-IQ"/>
        </w:rPr>
        <w:t xml:space="preserve">o you think they </w:t>
      </w:r>
      <w:r w:rsidR="000F1697" w:rsidRPr="002A3931">
        <w:rPr>
          <w:rFonts w:ascii="Unikurd Web" w:eastAsia="Times New Roman" w:hAnsi="Unikurd Web" w:cs="Unikurd Web"/>
          <w:color w:val="000000" w:themeColor="text1"/>
          <w:sz w:val="24"/>
          <w:szCs w:val="24"/>
          <w:lang w:bidi="ar-IQ"/>
        </w:rPr>
        <w:t>do not have dignity</w:t>
      </w:r>
      <w:r w:rsidR="00EB415E" w:rsidRPr="002A3931">
        <w:rPr>
          <w:rFonts w:ascii="Unikurd Web" w:eastAsia="Times New Roman" w:hAnsi="Unikurd Web" w:cs="Unikurd Web"/>
          <w:color w:val="000000" w:themeColor="text1"/>
          <w:sz w:val="24"/>
          <w:szCs w:val="24"/>
          <w:lang w:bidi="ar-IQ"/>
        </w:rPr>
        <w:t>? T</w:t>
      </w:r>
      <w:r w:rsidR="00F40018" w:rsidRPr="002A3931">
        <w:rPr>
          <w:rFonts w:ascii="Unikurd Web" w:eastAsia="Times New Roman" w:hAnsi="Unikurd Web" w:cs="Unikurd Web"/>
          <w:color w:val="000000" w:themeColor="text1"/>
          <w:sz w:val="24"/>
          <w:szCs w:val="24"/>
          <w:lang w:bidi="ar-IQ"/>
        </w:rPr>
        <w:t>hey</w:t>
      </w:r>
      <w:r w:rsidR="00EB415E" w:rsidRPr="002A3931">
        <w:rPr>
          <w:rFonts w:ascii="Unikurd Web" w:eastAsia="Times New Roman" w:hAnsi="Unikurd Web" w:cs="Unikurd Web"/>
          <w:color w:val="000000" w:themeColor="text1"/>
          <w:sz w:val="24"/>
          <w:szCs w:val="24"/>
          <w:lang w:bidi="ar-IQ"/>
        </w:rPr>
        <w:t xml:space="preserve"> have children like you</w:t>
      </w:r>
      <w:r w:rsidR="00C62F0F" w:rsidRPr="002A3931">
        <w:rPr>
          <w:rFonts w:ascii="Unikurd Web" w:eastAsia="Times New Roman" w:hAnsi="Unikurd Web" w:cs="Unikurd Web"/>
          <w:color w:val="000000" w:themeColor="text1"/>
          <w:sz w:val="24"/>
          <w:szCs w:val="24"/>
          <w:lang w:bidi="ar-IQ"/>
        </w:rPr>
        <w:t>.</w:t>
      </w:r>
      <w:r w:rsidR="00EB415E" w:rsidRPr="002A3931">
        <w:rPr>
          <w:rFonts w:ascii="Unikurd Web" w:eastAsia="Times New Roman" w:hAnsi="Unikurd Web" w:cs="Unikurd Web"/>
          <w:color w:val="000000" w:themeColor="text1"/>
          <w:sz w:val="24"/>
          <w:szCs w:val="24"/>
          <w:lang w:bidi="ar-IQ"/>
        </w:rPr>
        <w:t xml:space="preserve">”  </w:t>
      </w:r>
    </w:p>
    <w:p w14:paraId="54AB808B" w14:textId="1878B328" w:rsidR="00A11A36" w:rsidRPr="002A3931" w:rsidRDefault="000F1697" w:rsidP="004D7AFE">
      <w:pPr>
        <w:spacing w:line="360" w:lineRule="auto"/>
        <w:rPr>
          <w:rFonts w:ascii="Unikurd Web" w:eastAsia="Times New Roman" w:hAnsi="Unikurd Web" w:cs="Unikurd Web"/>
          <w:color w:val="000000" w:themeColor="text1"/>
          <w:sz w:val="24"/>
          <w:szCs w:val="24"/>
          <w:lang w:bidi="ar-IQ"/>
        </w:rPr>
      </w:pPr>
      <w:r w:rsidRPr="002A3931">
        <w:rPr>
          <w:rFonts w:ascii="Unikurd Web" w:eastAsia="Times New Roman" w:hAnsi="Unikurd Web" w:cs="Unikurd Web"/>
          <w:color w:val="000000" w:themeColor="text1"/>
          <w:sz w:val="24"/>
          <w:szCs w:val="24"/>
          <w:lang w:bidi="ar-IQ"/>
        </w:rPr>
        <w:t>H</w:t>
      </w:r>
      <w:r w:rsidR="004D7AFE" w:rsidRPr="002A3931">
        <w:rPr>
          <w:rFonts w:ascii="Unikurd Web" w:eastAsia="Times New Roman" w:hAnsi="Unikurd Web" w:cs="Unikurd Web"/>
          <w:color w:val="000000" w:themeColor="text1"/>
          <w:sz w:val="24"/>
          <w:szCs w:val="24"/>
          <w:lang w:bidi="ar-IQ"/>
        </w:rPr>
        <w:t>akan</w:t>
      </w:r>
      <w:r w:rsidR="00EB415E" w:rsidRPr="002A3931">
        <w:rPr>
          <w:rFonts w:ascii="Unikurd Web" w:eastAsia="Times New Roman" w:hAnsi="Unikurd Web" w:cs="Unikurd Web"/>
          <w:color w:val="000000" w:themeColor="text1"/>
          <w:sz w:val="24"/>
          <w:szCs w:val="24"/>
          <w:lang w:bidi="ar-IQ"/>
        </w:rPr>
        <w:t xml:space="preserve"> and </w:t>
      </w:r>
      <w:r w:rsidRPr="002A3931">
        <w:rPr>
          <w:rFonts w:ascii="Unikurd Web" w:eastAsia="Times New Roman" w:hAnsi="Unikurd Web" w:cs="Unikurd Web"/>
          <w:color w:val="000000" w:themeColor="text1"/>
          <w:sz w:val="24"/>
          <w:szCs w:val="24"/>
          <w:lang w:bidi="ar-IQ"/>
        </w:rPr>
        <w:t>B</w:t>
      </w:r>
      <w:r w:rsidR="004D7AFE" w:rsidRPr="002A3931">
        <w:rPr>
          <w:rFonts w:ascii="Unikurd Web" w:eastAsia="Times New Roman" w:hAnsi="Unikurd Web" w:cs="Unikurd Web"/>
          <w:color w:val="000000" w:themeColor="text1"/>
          <w:sz w:val="24"/>
          <w:szCs w:val="24"/>
          <w:lang w:bidi="ar-IQ"/>
        </w:rPr>
        <w:t>ulent</w:t>
      </w:r>
      <w:r w:rsidR="00EB415E" w:rsidRPr="002A3931">
        <w:rPr>
          <w:rFonts w:ascii="Unikurd Web" w:eastAsia="Times New Roman" w:hAnsi="Unikurd Web" w:cs="Unikurd Web"/>
          <w:color w:val="000000" w:themeColor="text1"/>
          <w:sz w:val="24"/>
          <w:szCs w:val="24"/>
          <w:lang w:bidi="ar-IQ"/>
        </w:rPr>
        <w:t xml:space="preserve"> smiled.</w:t>
      </w:r>
    </w:p>
    <w:p w14:paraId="526F426A" w14:textId="4FB4C9E4" w:rsidR="00A11A36" w:rsidRPr="002A3931" w:rsidRDefault="00A11A36" w:rsidP="00A11A36">
      <w:pPr>
        <w:spacing w:line="360" w:lineRule="auto"/>
        <w:rPr>
          <w:rFonts w:ascii="Unikurd Web" w:eastAsia="Times New Roman" w:hAnsi="Unikurd Web" w:cs="Unikurd Web"/>
          <w:color w:val="000000" w:themeColor="text1"/>
          <w:sz w:val="24"/>
          <w:szCs w:val="24"/>
          <w:lang w:bidi="ar-IQ"/>
        </w:rPr>
      </w:pPr>
      <w:r w:rsidRPr="002A3931">
        <w:rPr>
          <w:rFonts w:ascii="Unikurd Web" w:eastAsia="Times New Roman" w:hAnsi="Unikurd Web" w:cs="Unikurd Web"/>
          <w:color w:val="000000" w:themeColor="text1"/>
          <w:sz w:val="24"/>
          <w:szCs w:val="24"/>
          <w:lang w:bidi="ar-IQ"/>
        </w:rPr>
        <w:t>“Sir, I am working</w:t>
      </w:r>
      <w:r w:rsidR="000F1697" w:rsidRPr="002A3931">
        <w:rPr>
          <w:rFonts w:ascii="Unikurd Web" w:eastAsia="Times New Roman" w:hAnsi="Unikurd Web" w:cs="Unikurd Web"/>
          <w:color w:val="000000" w:themeColor="text1"/>
          <w:sz w:val="24"/>
          <w:szCs w:val="24"/>
          <w:lang w:bidi="ar-IQ"/>
        </w:rPr>
        <w:t xml:space="preserve"> </w:t>
      </w:r>
      <w:r w:rsidRPr="002A3931">
        <w:rPr>
          <w:rFonts w:ascii="Unikurd Web" w:eastAsia="Times New Roman" w:hAnsi="Unikurd Web" w:cs="Unikurd Web"/>
          <w:color w:val="000000" w:themeColor="text1"/>
          <w:sz w:val="24"/>
          <w:szCs w:val="24"/>
          <w:lang w:bidi="ar-IQ"/>
        </w:rPr>
        <w:t>hard</w:t>
      </w:r>
      <w:r w:rsidR="009904F0" w:rsidRPr="002A3931">
        <w:rPr>
          <w:rFonts w:ascii="Unikurd Web" w:eastAsia="Times New Roman" w:hAnsi="Unikurd Web" w:cs="Unikurd Web"/>
          <w:color w:val="000000" w:themeColor="text1"/>
          <w:sz w:val="24"/>
          <w:szCs w:val="24"/>
          <w:lang w:bidi="ar-IQ"/>
        </w:rPr>
        <w:t>, so hard that</w:t>
      </w:r>
      <w:r w:rsidRPr="002A3931">
        <w:rPr>
          <w:rFonts w:ascii="Unikurd Web" w:eastAsia="Times New Roman" w:hAnsi="Unikurd Web" w:cs="Unikurd Web"/>
          <w:color w:val="000000" w:themeColor="text1"/>
          <w:sz w:val="24"/>
          <w:szCs w:val="24"/>
          <w:lang w:bidi="ar-IQ"/>
        </w:rPr>
        <w:t xml:space="preserve"> my</w:t>
      </w:r>
      <w:r w:rsidR="009904F0" w:rsidRPr="002A3931">
        <w:rPr>
          <w:rFonts w:ascii="Unikurd Web" w:eastAsia="Times New Roman" w:hAnsi="Unikurd Web" w:cs="Unikurd Web"/>
          <w:color w:val="000000" w:themeColor="text1"/>
          <w:sz w:val="24"/>
          <w:szCs w:val="24"/>
          <w:lang w:bidi="ar-IQ"/>
        </w:rPr>
        <w:t xml:space="preserve"> entire</w:t>
      </w:r>
      <w:r w:rsidRPr="002A3931">
        <w:rPr>
          <w:rFonts w:ascii="Unikurd Web" w:eastAsia="Times New Roman" w:hAnsi="Unikurd Web" w:cs="Unikurd Web"/>
          <w:color w:val="000000" w:themeColor="text1"/>
          <w:sz w:val="24"/>
          <w:szCs w:val="24"/>
          <w:lang w:bidi="ar-IQ"/>
        </w:rPr>
        <w:t xml:space="preserve"> body gets socked in sweat before I can make the money I need</w:t>
      </w:r>
      <w:r w:rsidR="004D7AFE" w:rsidRPr="002A3931">
        <w:rPr>
          <w:rFonts w:ascii="Unikurd Web" w:eastAsia="Times New Roman" w:hAnsi="Unikurd Web" w:cs="Unikurd Web"/>
          <w:color w:val="000000" w:themeColor="text1"/>
          <w:sz w:val="24"/>
          <w:szCs w:val="24"/>
          <w:lang w:bidi="ar-IQ"/>
        </w:rPr>
        <w:t>,</w:t>
      </w:r>
      <w:r w:rsidRPr="002A3931">
        <w:rPr>
          <w:rFonts w:ascii="Unikurd Web" w:eastAsia="Times New Roman" w:hAnsi="Unikurd Web" w:cs="Unikurd Web"/>
          <w:color w:val="000000" w:themeColor="text1"/>
          <w:sz w:val="24"/>
          <w:szCs w:val="24"/>
          <w:lang w:bidi="ar-IQ"/>
        </w:rPr>
        <w:t xml:space="preserve">” </w:t>
      </w:r>
      <w:r w:rsidR="004D7AFE" w:rsidRPr="002A3931">
        <w:rPr>
          <w:rFonts w:ascii="Unikurd Web" w:eastAsia="Times New Roman" w:hAnsi="Unikurd Web" w:cs="Unikurd Web"/>
          <w:color w:val="000000" w:themeColor="text1"/>
          <w:sz w:val="24"/>
          <w:szCs w:val="24"/>
          <w:lang w:bidi="ar-IQ"/>
        </w:rPr>
        <w:t xml:space="preserve">Omar explained. </w:t>
      </w:r>
    </w:p>
    <w:p w14:paraId="7B52499E" w14:textId="106B2384" w:rsidR="00220FA3" w:rsidRPr="002A3931" w:rsidRDefault="00A11A36" w:rsidP="00D465C1">
      <w:pPr>
        <w:spacing w:line="360" w:lineRule="auto"/>
        <w:rPr>
          <w:rFonts w:ascii="Unikurd Web" w:eastAsia="Times New Roman" w:hAnsi="Unikurd Web" w:cs="Unikurd Web"/>
          <w:color w:val="000000" w:themeColor="text1"/>
          <w:sz w:val="24"/>
          <w:szCs w:val="24"/>
          <w:rtl/>
          <w:lang w:bidi="ar-IQ"/>
        </w:rPr>
      </w:pPr>
      <w:r w:rsidRPr="002A3931">
        <w:rPr>
          <w:rFonts w:ascii="Unikurd Web" w:eastAsia="Times New Roman" w:hAnsi="Unikurd Web" w:cs="Unikurd Web"/>
          <w:color w:val="000000" w:themeColor="text1"/>
          <w:sz w:val="24"/>
          <w:szCs w:val="24"/>
          <w:lang w:bidi="ar-IQ"/>
        </w:rPr>
        <w:t>H</w:t>
      </w:r>
      <w:r w:rsidR="004D7AFE" w:rsidRPr="002A3931">
        <w:rPr>
          <w:rFonts w:ascii="Unikurd Web" w:eastAsia="Times New Roman" w:hAnsi="Unikurd Web" w:cs="Unikurd Web"/>
          <w:color w:val="000000" w:themeColor="text1"/>
          <w:sz w:val="24"/>
          <w:szCs w:val="24"/>
          <w:lang w:bidi="ar-IQ"/>
        </w:rPr>
        <w:t>arbi</w:t>
      </w:r>
      <w:r w:rsidRPr="002A3931">
        <w:rPr>
          <w:rFonts w:ascii="Unikurd Web" w:eastAsia="Times New Roman" w:hAnsi="Unikurd Web" w:cs="Unikurd Web"/>
          <w:color w:val="000000" w:themeColor="text1"/>
          <w:sz w:val="24"/>
          <w:szCs w:val="24"/>
          <w:lang w:bidi="ar-IQ"/>
        </w:rPr>
        <w:t xml:space="preserve"> banged his palms against his</w:t>
      </w:r>
      <w:r w:rsidR="00D514F9" w:rsidRPr="002A3931">
        <w:rPr>
          <w:rFonts w:ascii="Unikurd Web" w:eastAsia="Times New Roman" w:hAnsi="Unikurd Web" w:cs="Unikurd Web"/>
          <w:color w:val="000000" w:themeColor="text1"/>
          <w:sz w:val="24"/>
          <w:szCs w:val="24"/>
          <w:lang w:bidi="ar-IQ"/>
        </w:rPr>
        <w:t xml:space="preserve"> desk</w:t>
      </w:r>
      <w:r w:rsidR="004D7AFE" w:rsidRPr="002A3931">
        <w:rPr>
          <w:rFonts w:ascii="Unikurd Web" w:eastAsia="Times New Roman" w:hAnsi="Unikurd Web" w:cs="Unikurd Web"/>
          <w:color w:val="000000" w:themeColor="text1"/>
          <w:sz w:val="24"/>
          <w:szCs w:val="24"/>
          <w:lang w:bidi="ar-IQ"/>
        </w:rPr>
        <w:t xml:space="preserve"> and laughed loudly, saying,</w:t>
      </w:r>
      <w:r w:rsidRPr="002A3931">
        <w:rPr>
          <w:rFonts w:ascii="Unikurd Web" w:eastAsia="Times New Roman" w:hAnsi="Unikurd Web" w:cs="Unikurd Web"/>
          <w:color w:val="000000" w:themeColor="text1"/>
          <w:sz w:val="24"/>
          <w:szCs w:val="24"/>
          <w:lang w:bidi="ar-IQ"/>
        </w:rPr>
        <w:t xml:space="preserve"> </w:t>
      </w:r>
      <w:r w:rsidR="00FC6E9F" w:rsidRPr="002A3931">
        <w:rPr>
          <w:rFonts w:ascii="Unikurd Web" w:eastAsia="Times New Roman" w:hAnsi="Unikurd Web" w:cs="Unikurd Web"/>
          <w:color w:val="000000" w:themeColor="text1"/>
          <w:sz w:val="24"/>
          <w:szCs w:val="24"/>
          <w:lang w:bidi="ar-IQ"/>
        </w:rPr>
        <w:t>“</w:t>
      </w:r>
      <w:r w:rsidR="000F1697" w:rsidRPr="002A3931">
        <w:rPr>
          <w:rFonts w:ascii="Unikurd Web" w:eastAsia="Times New Roman" w:hAnsi="Unikurd Web" w:cs="Unikurd Web"/>
          <w:color w:val="000000" w:themeColor="text1"/>
          <w:sz w:val="24"/>
          <w:szCs w:val="24"/>
          <w:lang w:bidi="ar-IQ"/>
        </w:rPr>
        <w:t>Ha</w:t>
      </w:r>
      <w:r w:rsidR="0048669E" w:rsidRPr="002A3931">
        <w:rPr>
          <w:rFonts w:ascii="Arial" w:eastAsia="Times New Roman" w:hAnsi="Arial" w:cs="Arial"/>
          <w:color w:val="000000" w:themeColor="text1"/>
          <w:sz w:val="24"/>
          <w:szCs w:val="24"/>
          <w:lang w:bidi="ar-IQ"/>
        </w:rPr>
        <w:t>…</w:t>
      </w:r>
      <w:r w:rsidRPr="002A3931">
        <w:rPr>
          <w:rFonts w:ascii="Unikurd Web" w:eastAsia="Times New Roman" w:hAnsi="Unikurd Web" w:cs="Unikurd Web"/>
          <w:color w:val="000000" w:themeColor="text1"/>
          <w:sz w:val="24"/>
          <w:szCs w:val="24"/>
          <w:lang w:bidi="ar-IQ"/>
        </w:rPr>
        <w:t>ha</w:t>
      </w:r>
      <w:r w:rsidR="0048669E" w:rsidRPr="002A3931">
        <w:rPr>
          <w:rFonts w:ascii="Arial" w:eastAsia="Times New Roman" w:hAnsi="Arial" w:cs="Arial"/>
          <w:color w:val="000000" w:themeColor="text1"/>
          <w:sz w:val="24"/>
          <w:szCs w:val="24"/>
          <w:lang w:bidi="ar-IQ"/>
        </w:rPr>
        <w:t>…</w:t>
      </w:r>
      <w:r w:rsidRPr="002A3931">
        <w:rPr>
          <w:rFonts w:ascii="Unikurd Web" w:eastAsia="Times New Roman" w:hAnsi="Unikurd Web" w:cs="Unikurd Web"/>
          <w:color w:val="000000" w:themeColor="text1"/>
          <w:sz w:val="24"/>
          <w:szCs w:val="24"/>
          <w:lang w:bidi="ar-IQ"/>
        </w:rPr>
        <w:t>ha</w:t>
      </w:r>
      <w:r w:rsidR="0048669E" w:rsidRPr="002A3931">
        <w:rPr>
          <w:rFonts w:ascii="Arial" w:eastAsia="Times New Roman" w:hAnsi="Arial" w:cs="Arial"/>
          <w:color w:val="000000" w:themeColor="text1"/>
          <w:sz w:val="24"/>
          <w:szCs w:val="24"/>
          <w:lang w:bidi="ar-IQ"/>
        </w:rPr>
        <w:t>…</w:t>
      </w:r>
      <w:r w:rsidRPr="002A3931">
        <w:rPr>
          <w:rFonts w:ascii="Unikurd Web" w:eastAsia="Times New Roman" w:hAnsi="Unikurd Web" w:cs="Unikurd Web"/>
          <w:color w:val="000000" w:themeColor="text1"/>
          <w:sz w:val="24"/>
          <w:szCs w:val="24"/>
          <w:lang w:bidi="ar-IQ"/>
        </w:rPr>
        <w:t>ha,</w:t>
      </w:r>
      <w:r w:rsidR="004D7AFE" w:rsidRPr="002A3931">
        <w:rPr>
          <w:rFonts w:ascii="Unikurd Web" w:eastAsia="Times New Roman" w:hAnsi="Unikurd Web" w:cs="Unikurd Web"/>
          <w:color w:val="000000" w:themeColor="text1"/>
          <w:sz w:val="24"/>
          <w:szCs w:val="24"/>
          <w:lang w:bidi="ar-IQ"/>
        </w:rPr>
        <w:t xml:space="preserve">” </w:t>
      </w:r>
      <w:r w:rsidR="000F1697" w:rsidRPr="002A3931">
        <w:rPr>
          <w:rFonts w:ascii="Unikurd Web" w:eastAsia="Times New Roman" w:hAnsi="Unikurd Web" w:cs="Unikurd Web"/>
          <w:color w:val="000000" w:themeColor="text1"/>
          <w:sz w:val="24"/>
          <w:szCs w:val="24"/>
          <w:lang w:bidi="ar-IQ"/>
        </w:rPr>
        <w:t>These</w:t>
      </w:r>
      <w:r w:rsidRPr="002A3931">
        <w:rPr>
          <w:rFonts w:ascii="Unikurd Web" w:eastAsia="Times New Roman" w:hAnsi="Unikurd Web" w:cs="Unikurd Web"/>
          <w:color w:val="000000" w:themeColor="text1"/>
          <w:sz w:val="24"/>
          <w:szCs w:val="24"/>
          <w:lang w:bidi="ar-IQ"/>
        </w:rPr>
        <w:t xml:space="preserve"> two </w:t>
      </w:r>
      <w:r w:rsidR="00F06EFD" w:rsidRPr="002A3931">
        <w:rPr>
          <w:rFonts w:ascii="Unikurd Web" w:eastAsia="Times New Roman" w:hAnsi="Unikurd Web" w:cs="Unikurd Web"/>
          <w:color w:val="000000" w:themeColor="text1"/>
          <w:sz w:val="24"/>
          <w:szCs w:val="24"/>
          <w:lang w:bidi="ar-IQ"/>
        </w:rPr>
        <w:t>men</w:t>
      </w:r>
      <w:r w:rsidRPr="002A3931">
        <w:rPr>
          <w:rFonts w:ascii="Unikurd Web" w:eastAsia="Times New Roman" w:hAnsi="Unikurd Web" w:cs="Unikurd Web"/>
          <w:color w:val="000000" w:themeColor="text1"/>
          <w:sz w:val="24"/>
          <w:szCs w:val="24"/>
          <w:lang w:bidi="ar-IQ"/>
        </w:rPr>
        <w:t xml:space="preserve"> </w:t>
      </w:r>
      <w:r w:rsidR="004D7AFE" w:rsidRPr="002A3931">
        <w:rPr>
          <w:rFonts w:ascii="Unikurd Web" w:eastAsia="Times New Roman" w:hAnsi="Unikurd Web" w:cs="Unikurd Web"/>
          <w:color w:val="000000" w:themeColor="text1"/>
          <w:sz w:val="24"/>
          <w:szCs w:val="24"/>
          <w:lang w:bidi="ar-IQ"/>
        </w:rPr>
        <w:t>also sweat</w:t>
      </w:r>
      <w:r w:rsidR="000F1697" w:rsidRPr="002A3931">
        <w:rPr>
          <w:rFonts w:ascii="Unikurd Web" w:eastAsia="Times New Roman" w:hAnsi="Unikurd Web" w:cs="Unikurd Web"/>
          <w:color w:val="000000" w:themeColor="text1"/>
          <w:sz w:val="24"/>
          <w:szCs w:val="24"/>
          <w:lang w:bidi="ar-IQ"/>
        </w:rPr>
        <w:t xml:space="preserve"> and get socked</w:t>
      </w:r>
      <w:r w:rsidR="004D7AFE" w:rsidRPr="002A3931">
        <w:rPr>
          <w:rFonts w:ascii="Unikurd Web" w:eastAsia="Times New Roman" w:hAnsi="Unikurd Web" w:cs="Unikurd Web"/>
          <w:color w:val="000000" w:themeColor="text1"/>
          <w:sz w:val="24"/>
          <w:szCs w:val="24"/>
          <w:lang w:bidi="ar-IQ"/>
        </w:rPr>
        <w:t>.</w:t>
      </w:r>
      <w:r w:rsidR="00FC6E9F" w:rsidRPr="002A3931">
        <w:rPr>
          <w:rFonts w:ascii="Unikurd Web" w:eastAsia="Times New Roman" w:hAnsi="Unikurd Web" w:cs="Unikurd Web"/>
          <w:color w:val="000000" w:themeColor="text1"/>
          <w:sz w:val="24"/>
          <w:szCs w:val="24"/>
          <w:lang w:bidi="ar-IQ"/>
        </w:rPr>
        <w:t xml:space="preserve"> Do you think they make m</w:t>
      </w:r>
      <w:r w:rsidR="00F06EFD" w:rsidRPr="002A3931">
        <w:rPr>
          <w:rFonts w:ascii="Unikurd Web" w:eastAsia="Times New Roman" w:hAnsi="Unikurd Web" w:cs="Unikurd Web"/>
          <w:color w:val="000000" w:themeColor="text1"/>
          <w:sz w:val="24"/>
          <w:szCs w:val="24"/>
          <w:lang w:bidi="ar-IQ"/>
        </w:rPr>
        <w:t>o</w:t>
      </w:r>
      <w:r w:rsidR="00FC6E9F" w:rsidRPr="002A3931">
        <w:rPr>
          <w:rFonts w:ascii="Unikurd Web" w:eastAsia="Times New Roman" w:hAnsi="Unikurd Web" w:cs="Unikurd Web"/>
          <w:color w:val="000000" w:themeColor="text1"/>
          <w:sz w:val="24"/>
          <w:szCs w:val="24"/>
          <w:lang w:bidi="ar-IQ"/>
        </w:rPr>
        <w:t>n</w:t>
      </w:r>
      <w:r w:rsidR="00F06EFD" w:rsidRPr="002A3931">
        <w:rPr>
          <w:rFonts w:ascii="Unikurd Web" w:eastAsia="Times New Roman" w:hAnsi="Unikurd Web" w:cs="Unikurd Web"/>
          <w:color w:val="000000" w:themeColor="text1"/>
          <w:sz w:val="24"/>
          <w:szCs w:val="24"/>
          <w:lang w:bidi="ar-IQ"/>
        </w:rPr>
        <w:t>e</w:t>
      </w:r>
      <w:r w:rsidR="00FC6E9F" w:rsidRPr="002A3931">
        <w:rPr>
          <w:rFonts w:ascii="Unikurd Web" w:eastAsia="Times New Roman" w:hAnsi="Unikurd Web" w:cs="Unikurd Web"/>
          <w:color w:val="000000" w:themeColor="text1"/>
          <w:sz w:val="24"/>
          <w:szCs w:val="24"/>
          <w:lang w:bidi="ar-IQ"/>
        </w:rPr>
        <w:t xml:space="preserve">y </w:t>
      </w:r>
      <w:r w:rsidR="004D7AFE" w:rsidRPr="002A3931">
        <w:rPr>
          <w:rFonts w:ascii="Unikurd Web" w:eastAsia="Times New Roman" w:hAnsi="Unikurd Web" w:cs="Unikurd Web"/>
          <w:color w:val="000000" w:themeColor="text1"/>
          <w:sz w:val="24"/>
          <w:szCs w:val="24"/>
          <w:lang w:bidi="ar-IQ"/>
        </w:rPr>
        <w:t>while lying in bed</w:t>
      </w:r>
      <w:r w:rsidR="00FC6E9F" w:rsidRPr="002A3931">
        <w:rPr>
          <w:rFonts w:ascii="Unikurd Web" w:eastAsia="Times New Roman" w:hAnsi="Unikurd Web" w:cs="Unikurd Web"/>
          <w:color w:val="000000" w:themeColor="text1"/>
          <w:sz w:val="24"/>
          <w:szCs w:val="24"/>
          <w:lang w:bidi="ar-IQ"/>
        </w:rPr>
        <w:t>?”</w:t>
      </w:r>
      <w:r w:rsidRPr="002A3931">
        <w:rPr>
          <w:rFonts w:ascii="Unikurd Web" w:eastAsia="Times New Roman" w:hAnsi="Unikurd Web" w:cs="Unikurd Web"/>
          <w:color w:val="000000" w:themeColor="text1"/>
          <w:sz w:val="24"/>
          <w:szCs w:val="24"/>
          <w:lang w:bidi="ar-IQ"/>
        </w:rPr>
        <w:t xml:space="preserve"> </w:t>
      </w:r>
      <w:r w:rsidR="00FC6E9F" w:rsidRPr="002A3931">
        <w:rPr>
          <w:rFonts w:ascii="Unikurd Web" w:eastAsia="Times New Roman" w:hAnsi="Unikurd Web" w:cs="Unikurd Web"/>
          <w:color w:val="000000" w:themeColor="text1"/>
          <w:sz w:val="24"/>
          <w:szCs w:val="24"/>
          <w:lang w:bidi="ar-IQ"/>
        </w:rPr>
        <w:t xml:space="preserve"> </w:t>
      </w:r>
    </w:p>
    <w:p w14:paraId="1EDF33CD" w14:textId="18AF401E" w:rsidR="00EE46D2" w:rsidRPr="002A3931" w:rsidRDefault="004D7AFE" w:rsidP="00EE46D2">
      <w:pPr>
        <w:bidi/>
        <w:spacing w:after="0" w:line="360" w:lineRule="auto"/>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Hakan</w:t>
      </w:r>
      <w:r w:rsidR="00EE46D2" w:rsidRPr="002A3931">
        <w:rPr>
          <w:rFonts w:ascii="Unikurd Web" w:eastAsia="Times New Roman" w:hAnsi="Unikurd Web" w:cs="Unikurd Web"/>
          <w:sz w:val="24"/>
          <w:szCs w:val="24"/>
          <w:lang w:bidi="ar-KW"/>
        </w:rPr>
        <w:t xml:space="preserve"> and </w:t>
      </w:r>
      <w:r w:rsidRPr="002A3931">
        <w:rPr>
          <w:rFonts w:ascii="Unikurd Web" w:eastAsia="Times New Roman" w:hAnsi="Unikurd Web" w:cs="Unikurd Web"/>
          <w:sz w:val="24"/>
          <w:szCs w:val="24"/>
          <w:lang w:bidi="ar-KW"/>
        </w:rPr>
        <w:t>Bulent</w:t>
      </w:r>
      <w:r w:rsidR="00EE46D2" w:rsidRPr="002A3931">
        <w:rPr>
          <w:rFonts w:ascii="Unikurd Web" w:eastAsia="Times New Roman" w:hAnsi="Unikurd Web" w:cs="Unikurd Web"/>
          <w:sz w:val="24"/>
          <w:szCs w:val="24"/>
          <w:lang w:bidi="ar-KW"/>
        </w:rPr>
        <w:t xml:space="preserve"> nodded several times to acknowledge what H</w:t>
      </w:r>
      <w:r w:rsidRPr="002A3931">
        <w:rPr>
          <w:rFonts w:ascii="Unikurd Web" w:eastAsia="Times New Roman" w:hAnsi="Unikurd Web" w:cs="Unikurd Web"/>
          <w:sz w:val="24"/>
          <w:szCs w:val="24"/>
          <w:lang w:bidi="ar-KW"/>
        </w:rPr>
        <w:t>arbi</w:t>
      </w:r>
      <w:r w:rsidR="00EE46D2" w:rsidRPr="002A3931">
        <w:rPr>
          <w:rFonts w:ascii="Unikurd Web" w:eastAsia="Times New Roman" w:hAnsi="Unikurd Web" w:cs="Unikurd Web"/>
          <w:sz w:val="24"/>
          <w:szCs w:val="24"/>
          <w:lang w:bidi="ar-KW"/>
        </w:rPr>
        <w:t xml:space="preserve"> was saying and</w:t>
      </w:r>
      <w:r w:rsidR="00D465C1" w:rsidRPr="002A3931">
        <w:rPr>
          <w:rFonts w:ascii="Unikurd Web" w:eastAsia="Times New Roman" w:hAnsi="Unikurd Web" w:cs="Unikurd Web"/>
          <w:sz w:val="24"/>
          <w:szCs w:val="24"/>
          <w:lang w:bidi="ar-KW"/>
        </w:rPr>
        <w:t xml:space="preserve"> occasionally</w:t>
      </w:r>
      <w:r w:rsidR="00EE46D2" w:rsidRPr="002A3931">
        <w:rPr>
          <w:rFonts w:ascii="Unikurd Web" w:eastAsia="Times New Roman" w:hAnsi="Unikurd Web" w:cs="Unikurd Web"/>
          <w:sz w:val="24"/>
          <w:szCs w:val="24"/>
          <w:lang w:bidi="ar-KW"/>
        </w:rPr>
        <w:t xml:space="preserve"> </w:t>
      </w:r>
      <w:r w:rsidR="0048669E" w:rsidRPr="002A3931">
        <w:rPr>
          <w:rFonts w:ascii="Unikurd Web" w:eastAsia="Times New Roman" w:hAnsi="Unikurd Web" w:cs="Unikurd Web"/>
          <w:sz w:val="24"/>
          <w:szCs w:val="24"/>
          <w:lang w:bidi="ar-KW"/>
        </w:rPr>
        <w:t>turned</w:t>
      </w:r>
      <w:r w:rsidR="00EE46D2" w:rsidRPr="002A3931">
        <w:rPr>
          <w:rFonts w:ascii="Unikurd Web" w:eastAsia="Times New Roman" w:hAnsi="Unikurd Web" w:cs="Unikurd Web"/>
          <w:sz w:val="24"/>
          <w:szCs w:val="24"/>
          <w:lang w:bidi="ar-KW"/>
        </w:rPr>
        <w:t xml:space="preserve"> their faces towards O</w:t>
      </w:r>
      <w:r w:rsidR="00D465C1" w:rsidRPr="002A3931">
        <w:rPr>
          <w:rFonts w:ascii="Unikurd Web" w:eastAsia="Times New Roman" w:hAnsi="Unikurd Web" w:cs="Unikurd Web"/>
          <w:sz w:val="24"/>
          <w:szCs w:val="24"/>
          <w:lang w:bidi="ar-KW"/>
        </w:rPr>
        <w:t>mar</w:t>
      </w:r>
      <w:r w:rsidR="00EE46D2" w:rsidRPr="002A3931">
        <w:rPr>
          <w:rFonts w:ascii="Unikurd Web" w:eastAsia="Times New Roman" w:hAnsi="Unikurd Web" w:cs="Unikurd Web"/>
          <w:sz w:val="24"/>
          <w:szCs w:val="24"/>
          <w:lang w:bidi="ar-KW"/>
        </w:rPr>
        <w:t xml:space="preserve">.  </w:t>
      </w:r>
    </w:p>
    <w:p w14:paraId="73D30D9F" w14:textId="77777777" w:rsidR="00F30E2E" w:rsidRPr="002A3931" w:rsidRDefault="00EE46D2" w:rsidP="00EE46D2">
      <w:pPr>
        <w:bidi/>
        <w:spacing w:after="0" w:line="360" w:lineRule="auto"/>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w:t>
      </w:r>
      <w:r w:rsidR="00F30E2E" w:rsidRPr="002A3931">
        <w:rPr>
          <w:rFonts w:ascii="Unikurd Web" w:eastAsia="Times New Roman" w:hAnsi="Unikurd Web" w:cs="Unikurd Web"/>
          <w:sz w:val="24"/>
          <w:szCs w:val="24"/>
          <w:lang w:bidi="ar-KW"/>
        </w:rPr>
        <w:t>Sir, I know.”</w:t>
      </w:r>
    </w:p>
    <w:p w14:paraId="02BE77EA" w14:textId="69ACD669" w:rsidR="00F30E2E" w:rsidRPr="002A3931" w:rsidRDefault="00F30E2E" w:rsidP="00F30E2E">
      <w:pPr>
        <w:bidi/>
        <w:spacing w:after="0" w:line="360" w:lineRule="auto"/>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“Do you know? Then tell me, I need to know too, like you</w:t>
      </w:r>
      <w:r w:rsidR="00D465C1" w:rsidRPr="002A3931">
        <w:rPr>
          <w:rFonts w:ascii="Unikurd Web" w:eastAsia="Times New Roman" w:hAnsi="Unikurd Web" w:cs="Unikurd Web"/>
          <w:sz w:val="24"/>
          <w:szCs w:val="24"/>
          <w:lang w:bidi="ar-KW"/>
        </w:rPr>
        <w:t>.</w:t>
      </w:r>
      <w:r w:rsidRPr="002A3931">
        <w:rPr>
          <w:rFonts w:ascii="Unikurd Web" w:eastAsia="Times New Roman" w:hAnsi="Unikurd Web" w:cs="Unikurd Web"/>
          <w:sz w:val="24"/>
          <w:szCs w:val="24"/>
          <w:lang w:bidi="ar-KW"/>
        </w:rPr>
        <w:t xml:space="preserve"> </w:t>
      </w:r>
      <w:r w:rsidR="00D465C1" w:rsidRPr="002A3931">
        <w:rPr>
          <w:rFonts w:ascii="Unikurd Web" w:eastAsia="Times New Roman" w:hAnsi="Unikurd Web" w:cs="Unikurd Web"/>
          <w:sz w:val="24"/>
          <w:szCs w:val="24"/>
          <w:lang w:bidi="ar-KW"/>
        </w:rPr>
        <w:t>D</w:t>
      </w:r>
      <w:r w:rsidRPr="002A3931">
        <w:rPr>
          <w:rFonts w:ascii="Unikurd Web" w:eastAsia="Times New Roman" w:hAnsi="Unikurd Web" w:cs="Unikurd Web"/>
          <w:sz w:val="24"/>
          <w:szCs w:val="24"/>
          <w:lang w:bidi="ar-KW"/>
        </w:rPr>
        <w:t xml:space="preserve">id you see Peshmerga last night?” </w:t>
      </w:r>
    </w:p>
    <w:p w14:paraId="600AF5E4" w14:textId="77777777" w:rsidR="00F30E2E" w:rsidRPr="002A3931" w:rsidRDefault="00F30E2E" w:rsidP="00F30E2E">
      <w:pPr>
        <w:bidi/>
        <w:spacing w:after="0" w:line="360" w:lineRule="auto"/>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“No.”</w:t>
      </w:r>
    </w:p>
    <w:p w14:paraId="1F881A47" w14:textId="77777777" w:rsidR="00220FA3" w:rsidRPr="002A3931" w:rsidRDefault="00F30E2E" w:rsidP="00F30E2E">
      <w:pPr>
        <w:bidi/>
        <w:spacing w:after="0" w:line="360" w:lineRule="auto"/>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“Did you hear the gunshot?”</w:t>
      </w:r>
      <w:r w:rsidR="00EE46D2" w:rsidRPr="002A3931">
        <w:rPr>
          <w:rFonts w:ascii="Unikurd Web" w:eastAsia="Times New Roman" w:hAnsi="Unikurd Web" w:cs="Unikurd Web"/>
          <w:sz w:val="24"/>
          <w:szCs w:val="24"/>
          <w:lang w:bidi="ar-KW"/>
        </w:rPr>
        <w:t xml:space="preserve"> </w:t>
      </w:r>
    </w:p>
    <w:p w14:paraId="4364D63B" w14:textId="77777777" w:rsidR="00F30E2E" w:rsidRPr="002A3931" w:rsidRDefault="00F30E2E" w:rsidP="00F30E2E">
      <w:pPr>
        <w:bidi/>
        <w:spacing w:after="0" w:line="360" w:lineRule="auto"/>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“Yes.”</w:t>
      </w:r>
    </w:p>
    <w:p w14:paraId="0E7B775E" w14:textId="77777777" w:rsidR="00F30E2E" w:rsidRPr="002A3931" w:rsidRDefault="00F30E2E" w:rsidP="00F30E2E">
      <w:pPr>
        <w:bidi/>
        <w:spacing w:after="0" w:line="360" w:lineRule="auto"/>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“Where?”</w:t>
      </w:r>
    </w:p>
    <w:p w14:paraId="319F1423" w14:textId="474E84A7" w:rsidR="00376F6B" w:rsidRPr="002A3931" w:rsidRDefault="00F30E2E" w:rsidP="00F30E2E">
      <w:pPr>
        <w:bidi/>
        <w:spacing w:after="0" w:line="360" w:lineRule="auto"/>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“Sir, I do</w:t>
      </w:r>
      <w:r w:rsidR="00D465C1" w:rsidRPr="002A3931">
        <w:rPr>
          <w:rFonts w:ascii="Unikurd Web" w:eastAsia="Times New Roman" w:hAnsi="Unikurd Web" w:cs="Unikurd Web"/>
          <w:sz w:val="24"/>
          <w:szCs w:val="24"/>
          <w:lang w:bidi="ar-KW"/>
        </w:rPr>
        <w:t>n’</w:t>
      </w:r>
      <w:r w:rsidRPr="002A3931">
        <w:rPr>
          <w:rFonts w:ascii="Unikurd Web" w:eastAsia="Times New Roman" w:hAnsi="Unikurd Web" w:cs="Unikurd Web"/>
          <w:sz w:val="24"/>
          <w:szCs w:val="24"/>
          <w:lang w:bidi="ar-KW"/>
        </w:rPr>
        <w:t>t know</w:t>
      </w:r>
      <w:r w:rsidR="00D465C1" w:rsidRPr="002A3931">
        <w:rPr>
          <w:rFonts w:ascii="Unikurd Web" w:eastAsia="Times New Roman" w:hAnsi="Unikurd Web" w:cs="Unikurd Web"/>
          <w:sz w:val="24"/>
          <w:szCs w:val="24"/>
          <w:lang w:bidi="ar-KW"/>
        </w:rPr>
        <w:t xml:space="preserve"> exactly</w:t>
      </w:r>
      <w:r w:rsidRPr="002A3931">
        <w:rPr>
          <w:rFonts w:ascii="Unikurd Web" w:eastAsia="Times New Roman" w:hAnsi="Unikurd Web" w:cs="Unikurd Web"/>
          <w:sz w:val="24"/>
          <w:szCs w:val="24"/>
          <w:lang w:bidi="ar-KW"/>
        </w:rPr>
        <w:t xml:space="preserve"> where</w:t>
      </w:r>
      <w:r w:rsidR="00D465C1" w:rsidRPr="002A3931">
        <w:rPr>
          <w:rFonts w:ascii="Unikurd Web" w:eastAsia="Times New Roman" w:hAnsi="Unikurd Web" w:cs="Unikurd Web"/>
          <w:sz w:val="24"/>
          <w:szCs w:val="24"/>
          <w:lang w:bidi="ar-KW"/>
        </w:rPr>
        <w:t xml:space="preserve"> to say</w:t>
      </w:r>
      <w:r w:rsidR="00376F6B" w:rsidRPr="002A3931">
        <w:rPr>
          <w:rFonts w:ascii="Unikurd Web" w:eastAsia="Times New Roman" w:hAnsi="Unikurd Web" w:cs="Unikurd Web"/>
          <w:sz w:val="24"/>
          <w:szCs w:val="24"/>
          <w:lang w:bidi="ar-KW"/>
        </w:rPr>
        <w:t>.”</w:t>
      </w:r>
    </w:p>
    <w:p w14:paraId="3ED44507" w14:textId="77777777" w:rsidR="00371C80" w:rsidRPr="002A3931" w:rsidRDefault="00376F6B" w:rsidP="00371C80">
      <w:pPr>
        <w:bidi/>
        <w:spacing w:after="0" w:line="360" w:lineRule="auto"/>
        <w:jc w:val="right"/>
        <w:rPr>
          <w:rFonts w:ascii="Unikurd Web" w:eastAsia="Times New Roman" w:hAnsi="Unikurd Web" w:cs="Unikurd Web"/>
          <w:sz w:val="24"/>
          <w:szCs w:val="24"/>
          <w:rtl/>
          <w:lang w:bidi="ar-KW"/>
        </w:rPr>
      </w:pPr>
      <w:r w:rsidRPr="002A3931">
        <w:rPr>
          <w:rFonts w:ascii="Unikurd Web" w:eastAsia="Times New Roman" w:hAnsi="Unikurd Web" w:cs="Unikurd Web"/>
          <w:sz w:val="24"/>
          <w:szCs w:val="24"/>
          <w:lang w:bidi="ar-KW"/>
        </w:rPr>
        <w:t>“Why?”</w:t>
      </w:r>
    </w:p>
    <w:p w14:paraId="7068EDDD" w14:textId="2B4840E7" w:rsidR="00F30E2E" w:rsidRPr="002A3931" w:rsidRDefault="00F30E2E" w:rsidP="00371C80">
      <w:pPr>
        <w:bidi/>
        <w:spacing w:after="0" w:line="360" w:lineRule="auto"/>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 xml:space="preserve"> </w:t>
      </w:r>
      <w:r w:rsidR="00376F6B" w:rsidRPr="002A3931">
        <w:rPr>
          <w:rFonts w:ascii="Unikurd Web" w:eastAsia="Times New Roman" w:hAnsi="Unikurd Web" w:cs="Unikurd Web"/>
          <w:sz w:val="24"/>
          <w:szCs w:val="24"/>
          <w:lang w:bidi="ar-KW"/>
        </w:rPr>
        <w:t xml:space="preserve">“Because </w:t>
      </w:r>
      <w:r w:rsidR="00D465C1" w:rsidRPr="002A3931">
        <w:rPr>
          <w:rFonts w:ascii="Unikurd Web" w:eastAsia="Times New Roman" w:hAnsi="Unikurd Web" w:cs="Unikurd Web"/>
          <w:sz w:val="24"/>
          <w:szCs w:val="24"/>
          <w:lang w:bidi="ar-KW"/>
        </w:rPr>
        <w:t xml:space="preserve">on </w:t>
      </w:r>
      <w:r w:rsidRPr="002A3931">
        <w:rPr>
          <w:rFonts w:ascii="Unikurd Web" w:eastAsia="Times New Roman" w:hAnsi="Unikurd Web" w:cs="Unikurd Web"/>
          <w:sz w:val="24"/>
          <w:szCs w:val="24"/>
          <w:lang w:bidi="ar-KW"/>
        </w:rPr>
        <w:t>many nights</w:t>
      </w:r>
      <w:r w:rsidR="00BC170F" w:rsidRPr="002A3931">
        <w:rPr>
          <w:rFonts w:ascii="Unikurd Web" w:eastAsia="Times New Roman" w:hAnsi="Unikurd Web" w:cs="Unikurd Web"/>
          <w:sz w:val="24"/>
          <w:szCs w:val="24"/>
          <w:lang w:bidi="ar-KW"/>
        </w:rPr>
        <w:t>,</w:t>
      </w:r>
      <w:r w:rsidR="00D465C1" w:rsidRPr="002A3931">
        <w:rPr>
          <w:rFonts w:ascii="Unikurd Web" w:eastAsia="Times New Roman" w:hAnsi="Unikurd Web" w:cs="Unikurd Web"/>
          <w:sz w:val="24"/>
          <w:szCs w:val="24"/>
          <w:lang w:bidi="ar-KW"/>
        </w:rPr>
        <w:t xml:space="preserve"> </w:t>
      </w:r>
      <w:r w:rsidR="00BC170F" w:rsidRPr="002A3931">
        <w:rPr>
          <w:rFonts w:ascii="Unikurd Web" w:eastAsia="Times New Roman" w:hAnsi="Unikurd Web" w:cs="Unikurd Web"/>
          <w:sz w:val="24"/>
          <w:szCs w:val="24"/>
          <w:lang w:bidi="ar-KW"/>
        </w:rPr>
        <w:t>gunshots</w:t>
      </w:r>
      <w:r w:rsidRPr="002A3931">
        <w:rPr>
          <w:rFonts w:ascii="Unikurd Web" w:eastAsia="Times New Roman" w:hAnsi="Unikurd Web" w:cs="Unikurd Web"/>
          <w:sz w:val="24"/>
          <w:szCs w:val="24"/>
          <w:lang w:bidi="ar-KW"/>
        </w:rPr>
        <w:t xml:space="preserve"> can be heard</w:t>
      </w:r>
      <w:r w:rsidR="00D465C1" w:rsidRPr="002A3931">
        <w:rPr>
          <w:rFonts w:ascii="Unikurd Web" w:eastAsia="Times New Roman" w:hAnsi="Unikurd Web" w:cs="Unikurd Web"/>
          <w:sz w:val="24"/>
          <w:szCs w:val="24"/>
          <w:lang w:bidi="ar-KW"/>
        </w:rPr>
        <w:t xml:space="preserve"> here and there</w:t>
      </w:r>
      <w:r w:rsidR="00BC170F" w:rsidRPr="002A3931">
        <w:rPr>
          <w:rFonts w:ascii="Unikurd Web" w:eastAsia="Times New Roman" w:hAnsi="Unikurd Web" w:cs="Unikurd Web"/>
          <w:sz w:val="24"/>
          <w:szCs w:val="24"/>
          <w:lang w:bidi="ar-KW"/>
        </w:rPr>
        <w:t>.”</w:t>
      </w:r>
    </w:p>
    <w:p w14:paraId="047A2CB4" w14:textId="441A8C7E" w:rsidR="00BC170F" w:rsidRPr="002A3931" w:rsidRDefault="00BC170F" w:rsidP="00BC170F">
      <w:pPr>
        <w:bidi/>
        <w:spacing w:after="0" w:line="360" w:lineRule="auto"/>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 xml:space="preserve">“Who </w:t>
      </w:r>
      <w:r w:rsidR="00992F6A" w:rsidRPr="002A3931">
        <w:rPr>
          <w:rFonts w:ascii="Unikurd Web" w:eastAsia="Times New Roman" w:hAnsi="Unikurd Web" w:cs="Unikurd Web"/>
          <w:sz w:val="24"/>
          <w:szCs w:val="24"/>
          <w:lang w:bidi="ar-KW"/>
        </w:rPr>
        <w:t>make</w:t>
      </w:r>
      <w:r w:rsidR="00D465C1" w:rsidRPr="002A3931">
        <w:rPr>
          <w:rFonts w:ascii="Unikurd Web" w:eastAsia="Times New Roman" w:hAnsi="Unikurd Web" w:cs="Unikurd Web"/>
          <w:sz w:val="24"/>
          <w:szCs w:val="24"/>
          <w:lang w:bidi="ar-KW"/>
        </w:rPr>
        <w:t>s</w:t>
      </w:r>
      <w:r w:rsidR="00992F6A" w:rsidRPr="002A3931">
        <w:rPr>
          <w:rFonts w:ascii="Unikurd Web" w:eastAsia="Times New Roman" w:hAnsi="Unikurd Web" w:cs="Unikurd Web"/>
          <w:sz w:val="24"/>
          <w:szCs w:val="24"/>
          <w:lang w:bidi="ar-KW"/>
        </w:rPr>
        <w:t xml:space="preserve"> </w:t>
      </w:r>
      <w:r w:rsidRPr="002A3931">
        <w:rPr>
          <w:rFonts w:ascii="Unikurd Web" w:eastAsia="Times New Roman" w:hAnsi="Unikurd Web" w:cs="Unikurd Web"/>
          <w:sz w:val="24"/>
          <w:szCs w:val="24"/>
          <w:lang w:bidi="ar-KW"/>
        </w:rPr>
        <w:t>them?”</w:t>
      </w:r>
    </w:p>
    <w:p w14:paraId="5E119AC7" w14:textId="7713B0E1" w:rsidR="00BC170F" w:rsidRPr="002A3931" w:rsidRDefault="00BC170F" w:rsidP="00BC170F">
      <w:pPr>
        <w:bidi/>
        <w:spacing w:after="0" w:line="360" w:lineRule="auto"/>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“Sir, I do</w:t>
      </w:r>
      <w:r w:rsidR="00D465C1" w:rsidRPr="002A3931">
        <w:rPr>
          <w:rFonts w:ascii="Unikurd Web" w:eastAsia="Times New Roman" w:hAnsi="Unikurd Web" w:cs="Unikurd Web"/>
          <w:sz w:val="24"/>
          <w:szCs w:val="24"/>
          <w:lang w:bidi="ar-KW"/>
        </w:rPr>
        <w:t>n’t</w:t>
      </w:r>
      <w:r w:rsidRPr="002A3931">
        <w:rPr>
          <w:rFonts w:ascii="Unikurd Web" w:eastAsia="Times New Roman" w:hAnsi="Unikurd Web" w:cs="Unikurd Web"/>
          <w:sz w:val="24"/>
          <w:szCs w:val="24"/>
          <w:lang w:bidi="ar-KW"/>
        </w:rPr>
        <w:t xml:space="preserve"> know.”</w:t>
      </w:r>
    </w:p>
    <w:p w14:paraId="646BB6A2" w14:textId="3095218D" w:rsidR="00BC170F" w:rsidRPr="002A3931" w:rsidRDefault="00BC170F" w:rsidP="00BC170F">
      <w:pPr>
        <w:bidi/>
        <w:spacing w:after="0" w:line="360" w:lineRule="auto"/>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 xml:space="preserve">“Who </w:t>
      </w:r>
      <w:r w:rsidR="00D465C1" w:rsidRPr="002A3931">
        <w:rPr>
          <w:rFonts w:ascii="Unikurd Web" w:eastAsia="Times New Roman" w:hAnsi="Unikurd Web" w:cs="Unikurd Web"/>
          <w:sz w:val="24"/>
          <w:szCs w:val="24"/>
          <w:lang w:bidi="ar-KW"/>
        </w:rPr>
        <w:t>were responsible for the ones</w:t>
      </w:r>
      <w:r w:rsidRPr="002A3931">
        <w:rPr>
          <w:rFonts w:ascii="Unikurd Web" w:eastAsia="Times New Roman" w:hAnsi="Unikurd Web" w:cs="Unikurd Web"/>
          <w:sz w:val="24"/>
          <w:szCs w:val="24"/>
          <w:lang w:bidi="ar-KW"/>
        </w:rPr>
        <w:t xml:space="preserve"> last evening?” </w:t>
      </w:r>
    </w:p>
    <w:p w14:paraId="134A45BD" w14:textId="542E33D4" w:rsidR="00371C80" w:rsidRPr="002A3931" w:rsidRDefault="00BC170F" w:rsidP="00BC170F">
      <w:pPr>
        <w:bidi/>
        <w:spacing w:after="0" w:line="360" w:lineRule="auto"/>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“Sir, believe me, I do</w:t>
      </w:r>
      <w:r w:rsidR="00D465C1" w:rsidRPr="002A3931">
        <w:rPr>
          <w:rFonts w:ascii="Unikurd Web" w:eastAsia="Times New Roman" w:hAnsi="Unikurd Web" w:cs="Unikurd Web"/>
          <w:sz w:val="24"/>
          <w:szCs w:val="24"/>
          <w:lang w:bidi="ar-KW"/>
        </w:rPr>
        <w:t>n’t</w:t>
      </w:r>
      <w:r w:rsidRPr="002A3931">
        <w:rPr>
          <w:rFonts w:ascii="Unikurd Web" w:eastAsia="Times New Roman" w:hAnsi="Unikurd Web" w:cs="Unikurd Web"/>
          <w:sz w:val="24"/>
          <w:szCs w:val="24"/>
          <w:lang w:bidi="ar-KW"/>
        </w:rPr>
        <w:t xml:space="preserve"> know</w:t>
      </w:r>
      <w:r w:rsidR="00371C80" w:rsidRPr="002A3931">
        <w:rPr>
          <w:rFonts w:ascii="Unikurd Web" w:eastAsia="Times New Roman" w:hAnsi="Unikurd Web" w:cs="Unikurd Web"/>
          <w:sz w:val="24"/>
          <w:szCs w:val="24"/>
          <w:lang w:bidi="ar-KW"/>
        </w:rPr>
        <w:t>.”</w:t>
      </w:r>
    </w:p>
    <w:p w14:paraId="236211D1" w14:textId="77777777" w:rsidR="00371C80" w:rsidRPr="002A3931" w:rsidRDefault="00371C80" w:rsidP="00371C80">
      <w:pPr>
        <w:bidi/>
        <w:spacing w:after="0" w:line="360" w:lineRule="auto"/>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“Why?”</w:t>
      </w:r>
    </w:p>
    <w:p w14:paraId="1E0E9E62" w14:textId="0F6EA86C" w:rsidR="00D465C1" w:rsidRPr="002A3931" w:rsidRDefault="00371C80" w:rsidP="000973E2">
      <w:pPr>
        <w:bidi/>
        <w:spacing w:after="0" w:line="360" w:lineRule="auto"/>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“H</w:t>
      </w:r>
      <w:r w:rsidR="00BC170F" w:rsidRPr="002A3931">
        <w:rPr>
          <w:rFonts w:ascii="Unikurd Web" w:eastAsia="Times New Roman" w:hAnsi="Unikurd Web" w:cs="Unikurd Web"/>
          <w:sz w:val="24"/>
          <w:szCs w:val="24"/>
          <w:lang w:bidi="ar-KW"/>
        </w:rPr>
        <w:t xml:space="preserve">ow can I </w:t>
      </w:r>
      <w:r w:rsidR="00D465C1" w:rsidRPr="002A3931">
        <w:rPr>
          <w:rFonts w:ascii="Unikurd Web" w:eastAsia="Times New Roman" w:hAnsi="Unikurd Web" w:cs="Unikurd Web"/>
          <w:sz w:val="24"/>
          <w:szCs w:val="24"/>
          <w:lang w:bidi="ar-KW"/>
        </w:rPr>
        <w:t xml:space="preserve">possibly </w:t>
      </w:r>
      <w:r w:rsidR="00BC170F" w:rsidRPr="002A3931">
        <w:rPr>
          <w:rFonts w:ascii="Unikurd Web" w:eastAsia="Times New Roman" w:hAnsi="Unikurd Web" w:cs="Unikurd Web"/>
          <w:sz w:val="24"/>
          <w:szCs w:val="24"/>
          <w:lang w:bidi="ar-KW"/>
        </w:rPr>
        <w:t xml:space="preserve">know?” </w:t>
      </w:r>
    </w:p>
    <w:p w14:paraId="45947F40" w14:textId="6CE281CE" w:rsidR="008A084D" w:rsidRPr="002A3931" w:rsidRDefault="00BC170F" w:rsidP="008A084D">
      <w:pPr>
        <w:bidi/>
        <w:spacing w:after="0" w:line="360" w:lineRule="auto"/>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“Who was killed?”</w:t>
      </w:r>
    </w:p>
    <w:p w14:paraId="74D9C8E2" w14:textId="77777777" w:rsidR="007F2E1D" w:rsidRPr="002A3931" w:rsidRDefault="007F2E1D" w:rsidP="007F2E1D">
      <w:pPr>
        <w:bidi/>
        <w:spacing w:after="0" w:line="360" w:lineRule="auto"/>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“Sir, by God, I do not know.”</w:t>
      </w:r>
    </w:p>
    <w:p w14:paraId="61FC8C12" w14:textId="77777777" w:rsidR="007F2E1D" w:rsidRPr="002A3931" w:rsidRDefault="007F2E1D" w:rsidP="007F2E1D">
      <w:pPr>
        <w:bidi/>
        <w:spacing w:after="0" w:line="360" w:lineRule="auto"/>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“What do you know?”</w:t>
      </w:r>
    </w:p>
    <w:p w14:paraId="3096860D" w14:textId="6F4EB061" w:rsidR="007F2E1D" w:rsidRPr="002A3931" w:rsidRDefault="00D465C1" w:rsidP="007F2E1D">
      <w:pPr>
        <w:bidi/>
        <w:spacing w:after="0" w:line="360" w:lineRule="auto"/>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H</w:t>
      </w:r>
      <w:r w:rsidR="005F1C1B" w:rsidRPr="002A3931">
        <w:rPr>
          <w:rFonts w:ascii="Unikurd Web" w:eastAsia="Times New Roman" w:hAnsi="Unikurd Web" w:cs="Unikurd Web"/>
          <w:sz w:val="24"/>
          <w:szCs w:val="24"/>
          <w:lang w:bidi="ar-KW"/>
        </w:rPr>
        <w:t>akan</w:t>
      </w:r>
      <w:r w:rsidR="00811F55" w:rsidRPr="002A3931">
        <w:rPr>
          <w:rFonts w:ascii="Unikurd Web" w:eastAsia="Times New Roman" w:hAnsi="Unikurd Web" w:cs="Unikurd Web"/>
          <w:sz w:val="24"/>
          <w:szCs w:val="24"/>
          <w:lang w:bidi="ar-KW"/>
        </w:rPr>
        <w:t xml:space="preserve"> </w:t>
      </w:r>
      <w:r w:rsidR="005F1C1B" w:rsidRPr="002A3931">
        <w:rPr>
          <w:rFonts w:ascii="Unikurd Web" w:eastAsia="Times New Roman" w:hAnsi="Unikurd Web" w:cs="Unikurd Web"/>
          <w:sz w:val="24"/>
          <w:szCs w:val="24"/>
          <w:lang w:bidi="ar-KW"/>
        </w:rPr>
        <w:t>interjected</w:t>
      </w:r>
      <w:r w:rsidR="00811F55" w:rsidRPr="002A3931">
        <w:rPr>
          <w:rFonts w:ascii="Unikurd Web" w:eastAsia="Times New Roman" w:hAnsi="Unikurd Web" w:cs="Unikurd Web"/>
          <w:sz w:val="24"/>
          <w:szCs w:val="24"/>
          <w:lang w:bidi="ar-KW"/>
        </w:rPr>
        <w:t>, “</w:t>
      </w:r>
      <w:r w:rsidR="00167519" w:rsidRPr="002A3931">
        <w:rPr>
          <w:rFonts w:ascii="Unikurd Web" w:eastAsia="Times New Roman" w:hAnsi="Unikurd Web" w:cs="Unikurd Web"/>
          <w:sz w:val="24"/>
          <w:szCs w:val="24"/>
          <w:lang w:bidi="ar-KW"/>
        </w:rPr>
        <w:t>Sir, w</w:t>
      </w:r>
      <w:r w:rsidR="00811F55" w:rsidRPr="002A3931">
        <w:rPr>
          <w:rFonts w:ascii="Unikurd Web" w:eastAsia="Times New Roman" w:hAnsi="Unikurd Web" w:cs="Unikurd Web"/>
          <w:sz w:val="24"/>
          <w:szCs w:val="24"/>
          <w:lang w:bidi="ar-KW"/>
        </w:rPr>
        <w:t>e</w:t>
      </w:r>
      <w:r w:rsidR="007F2E1D" w:rsidRPr="002A3931">
        <w:rPr>
          <w:rFonts w:ascii="Unikurd Web" w:eastAsia="Times New Roman" w:hAnsi="Unikurd Web" w:cs="Unikurd Web"/>
          <w:sz w:val="24"/>
          <w:szCs w:val="24"/>
          <w:lang w:bidi="ar-KW"/>
        </w:rPr>
        <w:t xml:space="preserve"> have a Kurdish proverb</w:t>
      </w:r>
      <w:r w:rsidR="005F1C1B" w:rsidRPr="002A3931">
        <w:rPr>
          <w:rFonts w:ascii="Unikurd Web" w:eastAsia="Times New Roman" w:hAnsi="Unikurd Web" w:cs="Unikurd Web"/>
          <w:sz w:val="24"/>
          <w:szCs w:val="24"/>
          <w:lang w:bidi="ar-KW"/>
        </w:rPr>
        <w:t xml:space="preserve"> that</w:t>
      </w:r>
      <w:r w:rsidR="007F2E1D" w:rsidRPr="002A3931">
        <w:rPr>
          <w:rFonts w:ascii="Unikurd Web" w:eastAsia="Times New Roman" w:hAnsi="Unikurd Web" w:cs="Unikurd Web"/>
          <w:sz w:val="24"/>
          <w:szCs w:val="24"/>
          <w:lang w:bidi="ar-KW"/>
        </w:rPr>
        <w:t xml:space="preserve"> say</w:t>
      </w:r>
      <w:r w:rsidR="005F1C1B" w:rsidRPr="002A3931">
        <w:rPr>
          <w:rFonts w:ascii="Unikurd Web" w:eastAsia="Times New Roman" w:hAnsi="Unikurd Web" w:cs="Unikurd Web"/>
          <w:sz w:val="24"/>
          <w:szCs w:val="24"/>
          <w:lang w:bidi="ar-KW"/>
        </w:rPr>
        <w:t>s</w:t>
      </w:r>
      <w:r w:rsidR="007F2E1D" w:rsidRPr="002A3931">
        <w:rPr>
          <w:rFonts w:ascii="Unikurd Web" w:eastAsia="Times New Roman" w:hAnsi="Unikurd Web" w:cs="Unikurd Web"/>
          <w:sz w:val="24"/>
          <w:szCs w:val="24"/>
          <w:lang w:bidi="ar-KW"/>
        </w:rPr>
        <w:t xml:space="preserve">: </w:t>
      </w:r>
      <w:r w:rsidR="005F1C1B" w:rsidRPr="002A3931">
        <w:rPr>
          <w:rFonts w:ascii="Unikurd Web" w:eastAsia="Times New Roman" w:hAnsi="Unikurd Web" w:cs="Unikurd Web"/>
          <w:sz w:val="24"/>
          <w:szCs w:val="24"/>
          <w:lang w:bidi="ar-KW"/>
        </w:rPr>
        <w:t>‘S</w:t>
      </w:r>
      <w:r w:rsidR="00167519" w:rsidRPr="002A3931">
        <w:rPr>
          <w:rFonts w:ascii="Unikurd Web" w:eastAsia="Times New Roman" w:hAnsi="Unikurd Web" w:cs="Unikurd Web"/>
          <w:sz w:val="24"/>
          <w:szCs w:val="24"/>
          <w:lang w:bidi="ar-KW"/>
        </w:rPr>
        <w:t>ay I do not know,</w:t>
      </w:r>
      <w:r w:rsidR="005F1C1B" w:rsidRPr="002A3931">
        <w:rPr>
          <w:rFonts w:ascii="Unikurd Web" w:eastAsia="Times New Roman" w:hAnsi="Unikurd Web" w:cs="Unikurd Web"/>
          <w:sz w:val="24"/>
          <w:szCs w:val="24"/>
          <w:lang w:bidi="ar-KW"/>
        </w:rPr>
        <w:t xml:space="preserve"> and</w:t>
      </w:r>
      <w:r w:rsidR="007F2E1D" w:rsidRPr="002A3931">
        <w:rPr>
          <w:rFonts w:ascii="Unikurd Web" w:eastAsia="Times New Roman" w:hAnsi="Unikurd Web" w:cs="Unikurd Web"/>
          <w:sz w:val="24"/>
          <w:szCs w:val="24"/>
          <w:lang w:bidi="ar-KW"/>
        </w:rPr>
        <w:t xml:space="preserve"> you </w:t>
      </w:r>
      <w:r w:rsidR="00167519" w:rsidRPr="002A3931">
        <w:rPr>
          <w:rFonts w:ascii="Unikurd Web" w:eastAsia="Times New Roman" w:hAnsi="Unikurd Web" w:cs="Unikurd Web"/>
          <w:sz w:val="24"/>
          <w:szCs w:val="24"/>
          <w:lang w:bidi="ar-KW"/>
        </w:rPr>
        <w:t>will be safe</w:t>
      </w:r>
      <w:r w:rsidR="007F2E1D" w:rsidRPr="002A3931">
        <w:rPr>
          <w:rFonts w:ascii="Unikurd Web" w:eastAsia="Times New Roman" w:hAnsi="Unikurd Web" w:cs="Unikurd Web"/>
          <w:sz w:val="24"/>
          <w:szCs w:val="24"/>
          <w:lang w:bidi="ar-KW"/>
        </w:rPr>
        <w:t>,”</w:t>
      </w:r>
      <w:r w:rsidR="005F1C1B" w:rsidRPr="002A3931">
        <w:rPr>
          <w:rFonts w:ascii="Unikurd Web" w:eastAsia="Times New Roman" w:hAnsi="Unikurd Web" w:cs="Unikurd Web"/>
          <w:sz w:val="24"/>
          <w:szCs w:val="24"/>
          <w:lang w:bidi="ar-KW"/>
        </w:rPr>
        <w:t xml:space="preserve"> He</w:t>
      </w:r>
      <w:r w:rsidR="000E3591" w:rsidRPr="002A3931">
        <w:rPr>
          <w:rFonts w:ascii="Unikurd Web" w:eastAsia="Times New Roman" w:hAnsi="Unikurd Web" w:cs="Unikurd Web"/>
          <w:sz w:val="24"/>
          <w:szCs w:val="24"/>
          <w:lang w:bidi="ar-KW"/>
        </w:rPr>
        <w:t xml:space="preserve"> </w:t>
      </w:r>
      <w:r w:rsidR="00811F55" w:rsidRPr="002A3931">
        <w:rPr>
          <w:rFonts w:ascii="Unikurd Web" w:eastAsia="Times New Roman" w:hAnsi="Unikurd Web" w:cs="Unikurd Web"/>
          <w:sz w:val="24"/>
          <w:szCs w:val="24"/>
          <w:lang w:bidi="ar-KW"/>
        </w:rPr>
        <w:t>star</w:t>
      </w:r>
      <w:r w:rsidR="005F1C1B" w:rsidRPr="002A3931">
        <w:rPr>
          <w:rFonts w:ascii="Unikurd Web" w:eastAsia="Times New Roman" w:hAnsi="Unikurd Web" w:cs="Unikurd Web"/>
          <w:sz w:val="24"/>
          <w:szCs w:val="24"/>
          <w:lang w:bidi="ar-KW"/>
        </w:rPr>
        <w:t>ed</w:t>
      </w:r>
      <w:r w:rsidR="00811F55" w:rsidRPr="002A3931">
        <w:rPr>
          <w:rFonts w:ascii="Unikurd Web" w:eastAsia="Times New Roman" w:hAnsi="Unikurd Web" w:cs="Unikurd Web"/>
          <w:sz w:val="24"/>
          <w:szCs w:val="24"/>
          <w:lang w:bidi="ar-KW"/>
        </w:rPr>
        <w:t xml:space="preserve"> at O</w:t>
      </w:r>
      <w:r w:rsidR="005F1C1B" w:rsidRPr="002A3931">
        <w:rPr>
          <w:rFonts w:ascii="Unikurd Web" w:eastAsia="Times New Roman" w:hAnsi="Unikurd Web" w:cs="Unikurd Web"/>
          <w:sz w:val="24"/>
          <w:szCs w:val="24"/>
          <w:lang w:bidi="ar-KW"/>
        </w:rPr>
        <w:t xml:space="preserve">mar intently. </w:t>
      </w:r>
      <w:r w:rsidR="00811F55" w:rsidRPr="002A3931">
        <w:rPr>
          <w:rFonts w:ascii="Unikurd Web" w:eastAsia="Times New Roman" w:hAnsi="Unikurd Web" w:cs="Unikurd Web"/>
          <w:sz w:val="24"/>
          <w:szCs w:val="24"/>
          <w:lang w:bidi="ar-KW"/>
        </w:rPr>
        <w:t xml:space="preserve"> </w:t>
      </w:r>
    </w:p>
    <w:p w14:paraId="413CF463" w14:textId="48DA6024" w:rsidR="005F1C1B" w:rsidRPr="002A3931" w:rsidRDefault="00BA46F8" w:rsidP="003205E3">
      <w:pPr>
        <w:bidi/>
        <w:spacing w:after="0" w:line="360" w:lineRule="auto"/>
        <w:jc w:val="right"/>
        <w:rPr>
          <w:rFonts w:ascii="Unikurd Web" w:eastAsia="Times New Roman" w:hAnsi="Unikurd Web" w:cs="Unikurd Web"/>
          <w:sz w:val="24"/>
          <w:szCs w:val="24"/>
          <w:rtl/>
          <w:lang w:bidi="ar-KW"/>
        </w:rPr>
      </w:pPr>
      <w:r w:rsidRPr="002A3931">
        <w:rPr>
          <w:rFonts w:ascii="Unikurd Web" w:eastAsia="Times New Roman" w:hAnsi="Unikurd Web" w:cs="Unikurd Web"/>
          <w:sz w:val="24"/>
          <w:szCs w:val="24"/>
          <w:lang w:bidi="ar-KW"/>
        </w:rPr>
        <w:t>“Th</w:t>
      </w:r>
      <w:r w:rsidR="00D424F6" w:rsidRPr="002A3931">
        <w:rPr>
          <w:rFonts w:ascii="Unikurd Web" w:eastAsia="Times New Roman" w:hAnsi="Unikurd Web" w:cs="Unikurd Web"/>
          <w:sz w:val="24"/>
          <w:szCs w:val="24"/>
          <w:lang w:bidi="ar-KW"/>
        </w:rPr>
        <w:t>ree</w:t>
      </w:r>
      <w:r w:rsidRPr="002A3931">
        <w:rPr>
          <w:rFonts w:ascii="Unikurd Web" w:eastAsia="Times New Roman" w:hAnsi="Unikurd Web" w:cs="Unikurd Web"/>
          <w:sz w:val="24"/>
          <w:szCs w:val="24"/>
          <w:lang w:bidi="ar-KW"/>
        </w:rPr>
        <w:t xml:space="preserve"> nights ago, the rebels ‘martyred’ one of our comrades </w:t>
      </w:r>
      <w:r w:rsidR="0042696E" w:rsidRPr="002A3931">
        <w:rPr>
          <w:rFonts w:ascii="Unikurd Web" w:eastAsia="Times New Roman" w:hAnsi="Unikurd Web" w:cs="Unikurd Web"/>
          <w:sz w:val="24"/>
          <w:szCs w:val="24"/>
          <w:lang w:bidi="ar-KW"/>
        </w:rPr>
        <w:t xml:space="preserve">in front of his children </w:t>
      </w:r>
      <w:r w:rsidRPr="002A3931">
        <w:rPr>
          <w:rFonts w:ascii="Unikurd Web" w:eastAsia="Times New Roman" w:hAnsi="Unikurd Web" w:cs="Unikurd Web"/>
          <w:sz w:val="24"/>
          <w:szCs w:val="24"/>
          <w:lang w:bidi="ar-KW"/>
        </w:rPr>
        <w:t xml:space="preserve">in his </w:t>
      </w:r>
      <w:r w:rsidR="005F1C1B" w:rsidRPr="002A3931">
        <w:rPr>
          <w:rFonts w:ascii="Unikurd Web" w:eastAsia="Times New Roman" w:hAnsi="Unikurd Web" w:cs="Unikurd Web"/>
          <w:sz w:val="24"/>
          <w:szCs w:val="24"/>
          <w:lang w:bidi="ar-KW"/>
        </w:rPr>
        <w:t xml:space="preserve">own </w:t>
      </w:r>
      <w:r w:rsidRPr="002A3931">
        <w:rPr>
          <w:rFonts w:ascii="Unikurd Web" w:eastAsia="Times New Roman" w:hAnsi="Unikurd Web" w:cs="Unikurd Web"/>
          <w:sz w:val="24"/>
          <w:szCs w:val="24"/>
          <w:lang w:bidi="ar-KW"/>
        </w:rPr>
        <w:t>house</w:t>
      </w:r>
      <w:r w:rsidR="005F1C1B" w:rsidRPr="002A3931">
        <w:rPr>
          <w:rFonts w:ascii="Unikurd Web" w:eastAsia="Times New Roman" w:hAnsi="Unikurd Web" w:cs="Unikurd Web"/>
          <w:sz w:val="24"/>
          <w:szCs w:val="24"/>
          <w:lang w:bidi="ar-KW"/>
        </w:rPr>
        <w:t>.</w:t>
      </w:r>
      <w:r w:rsidRPr="002A3931">
        <w:rPr>
          <w:rFonts w:ascii="Unikurd Web" w:eastAsia="Times New Roman" w:hAnsi="Unikurd Web" w:cs="Unikurd Web"/>
          <w:sz w:val="24"/>
          <w:szCs w:val="24"/>
          <w:lang w:bidi="ar-KW"/>
        </w:rPr>
        <w:t xml:space="preserve"> </w:t>
      </w:r>
      <w:r w:rsidR="005F1C1B" w:rsidRPr="002A3931">
        <w:rPr>
          <w:rFonts w:ascii="Unikurd Web" w:eastAsia="Times New Roman" w:hAnsi="Unikurd Web" w:cs="Unikurd Web"/>
          <w:sz w:val="24"/>
          <w:szCs w:val="24"/>
          <w:lang w:bidi="ar-KW"/>
        </w:rPr>
        <w:t>A</w:t>
      </w:r>
      <w:r w:rsidR="00D12EB1" w:rsidRPr="002A3931">
        <w:rPr>
          <w:rFonts w:ascii="Unikurd Web" w:eastAsia="Times New Roman" w:hAnsi="Unikurd Web" w:cs="Unikurd Web"/>
          <w:sz w:val="24"/>
          <w:szCs w:val="24"/>
          <w:lang w:bidi="ar-KW"/>
        </w:rPr>
        <w:t xml:space="preserve"> few</w:t>
      </w:r>
      <w:r w:rsidRPr="002A3931">
        <w:rPr>
          <w:rFonts w:ascii="Unikurd Web" w:eastAsia="Times New Roman" w:hAnsi="Unikurd Web" w:cs="Unikurd Web"/>
          <w:sz w:val="24"/>
          <w:szCs w:val="24"/>
          <w:lang w:bidi="ar-KW"/>
        </w:rPr>
        <w:t xml:space="preserve"> days before that, </w:t>
      </w:r>
      <w:r w:rsidR="005F1C1B" w:rsidRPr="002A3931">
        <w:rPr>
          <w:rFonts w:ascii="Unikurd Web" w:eastAsia="Times New Roman" w:hAnsi="Unikurd Web" w:cs="Unikurd Web"/>
          <w:sz w:val="24"/>
          <w:szCs w:val="24"/>
          <w:lang w:bidi="ar-KW"/>
        </w:rPr>
        <w:t>in the town centre,</w:t>
      </w:r>
      <w:r w:rsidRPr="002A3931">
        <w:rPr>
          <w:rFonts w:ascii="Unikurd Web" w:eastAsia="Times New Roman" w:hAnsi="Unikurd Web" w:cs="Unikurd Web"/>
          <w:sz w:val="24"/>
          <w:szCs w:val="24"/>
          <w:lang w:bidi="ar-KW"/>
        </w:rPr>
        <w:t xml:space="preserve"> they threw a </w:t>
      </w:r>
      <w:r w:rsidR="00D424F6" w:rsidRPr="002A3931">
        <w:rPr>
          <w:rFonts w:ascii="Unikurd Web" w:eastAsia="Times New Roman" w:hAnsi="Unikurd Web" w:cs="Unikurd Web"/>
          <w:sz w:val="24"/>
          <w:szCs w:val="24"/>
          <w:lang w:bidi="ar-KW"/>
        </w:rPr>
        <w:t>hand grenade</w:t>
      </w:r>
      <w:r w:rsidRPr="002A3931">
        <w:rPr>
          <w:rFonts w:ascii="Unikurd Web" w:eastAsia="Times New Roman" w:hAnsi="Unikurd Web" w:cs="Unikurd Web"/>
          <w:sz w:val="24"/>
          <w:szCs w:val="24"/>
          <w:lang w:bidi="ar-KW"/>
        </w:rPr>
        <w:t xml:space="preserve"> at one of our spies </w:t>
      </w:r>
      <w:r w:rsidR="005F1C1B" w:rsidRPr="002A3931">
        <w:rPr>
          <w:rFonts w:ascii="Unikurd Web" w:eastAsia="Times New Roman" w:hAnsi="Unikurd Web" w:cs="Unikurd Web"/>
          <w:sz w:val="24"/>
          <w:szCs w:val="24"/>
          <w:lang w:bidi="ar-KW"/>
        </w:rPr>
        <w:t>at midday. F</w:t>
      </w:r>
      <w:r w:rsidR="00C021C8" w:rsidRPr="002A3931">
        <w:rPr>
          <w:rFonts w:ascii="Unikurd Web" w:eastAsia="Times New Roman" w:hAnsi="Unikurd Web" w:cs="Unikurd Web"/>
          <w:sz w:val="24"/>
          <w:szCs w:val="24"/>
          <w:lang w:bidi="ar-KW"/>
        </w:rPr>
        <w:t>ortunately,</w:t>
      </w:r>
      <w:r w:rsidR="00D424F6" w:rsidRPr="002A3931">
        <w:rPr>
          <w:rFonts w:ascii="Unikurd Web" w:eastAsia="Times New Roman" w:hAnsi="Unikurd Web" w:cs="Unikurd Web"/>
          <w:sz w:val="24"/>
          <w:szCs w:val="24"/>
          <w:lang w:bidi="ar-KW"/>
        </w:rPr>
        <w:t xml:space="preserve"> he escaped, but</w:t>
      </w:r>
      <w:r w:rsidR="000973E2" w:rsidRPr="002A3931">
        <w:rPr>
          <w:rFonts w:ascii="Unikurd Web" w:eastAsia="Times New Roman" w:hAnsi="Unikurd Web" w:cs="Unikurd Web"/>
          <w:sz w:val="24"/>
          <w:szCs w:val="24"/>
          <w:lang w:bidi="ar-KW"/>
        </w:rPr>
        <w:t xml:space="preserve"> the</w:t>
      </w:r>
      <w:r w:rsidR="00D424F6" w:rsidRPr="002A3931">
        <w:rPr>
          <w:rFonts w:ascii="Unikurd Web" w:eastAsia="Times New Roman" w:hAnsi="Unikurd Web" w:cs="Unikurd Web"/>
          <w:sz w:val="24"/>
          <w:szCs w:val="24"/>
          <w:lang w:bidi="ar-KW"/>
        </w:rPr>
        <w:t xml:space="preserve"> shrapnel killed a</w:t>
      </w:r>
      <w:r w:rsidR="000973E2" w:rsidRPr="002A3931">
        <w:rPr>
          <w:rFonts w:ascii="Unikurd Web" w:eastAsia="Times New Roman" w:hAnsi="Unikurd Web" w:cs="Unikurd Web"/>
          <w:sz w:val="24"/>
          <w:szCs w:val="24"/>
          <w:lang w:bidi="ar-KW"/>
        </w:rPr>
        <w:t>n innocent young</w:t>
      </w:r>
      <w:r w:rsidR="00C021C8" w:rsidRPr="002A3931">
        <w:rPr>
          <w:rFonts w:ascii="Unikurd Web" w:eastAsia="Times New Roman" w:hAnsi="Unikurd Web" w:cs="Unikurd Web"/>
          <w:sz w:val="24"/>
          <w:szCs w:val="24"/>
          <w:lang w:bidi="ar-KW"/>
        </w:rPr>
        <w:t xml:space="preserve"> </w:t>
      </w:r>
      <w:r w:rsidR="00D424F6" w:rsidRPr="002A3931">
        <w:rPr>
          <w:rFonts w:ascii="Unikurd Web" w:eastAsia="Times New Roman" w:hAnsi="Unikurd Web" w:cs="Unikurd Web"/>
          <w:sz w:val="24"/>
          <w:szCs w:val="24"/>
          <w:lang w:bidi="ar-KW"/>
        </w:rPr>
        <w:t xml:space="preserve">boy who </w:t>
      </w:r>
      <w:r w:rsidR="000973E2" w:rsidRPr="002A3931">
        <w:rPr>
          <w:rFonts w:ascii="Unikurd Web" w:eastAsia="Times New Roman" w:hAnsi="Unikurd Web" w:cs="Unikurd Web"/>
          <w:sz w:val="24"/>
          <w:szCs w:val="24"/>
          <w:lang w:bidi="ar-KW"/>
        </w:rPr>
        <w:t>happened to be a</w:t>
      </w:r>
      <w:r w:rsidR="00D424F6" w:rsidRPr="002A3931">
        <w:rPr>
          <w:rFonts w:ascii="Unikurd Web" w:eastAsia="Times New Roman" w:hAnsi="Unikurd Web" w:cs="Unikurd Web"/>
          <w:sz w:val="24"/>
          <w:szCs w:val="24"/>
          <w:lang w:bidi="ar-KW"/>
        </w:rPr>
        <w:t xml:space="preserve"> </w:t>
      </w:r>
      <w:r w:rsidR="000973E2" w:rsidRPr="002A3931">
        <w:rPr>
          <w:rFonts w:ascii="Unikurd Web" w:eastAsia="Times New Roman" w:hAnsi="Unikurd Web" w:cs="Unikurd Web"/>
          <w:sz w:val="24"/>
          <w:szCs w:val="24"/>
          <w:lang w:bidi="ar-KW"/>
        </w:rPr>
        <w:t>passerby</w:t>
      </w:r>
      <w:r w:rsidR="00D424F6" w:rsidRPr="002A3931">
        <w:rPr>
          <w:rFonts w:ascii="Unikurd Web" w:eastAsia="Times New Roman" w:hAnsi="Unikurd Web" w:cs="Unikurd Web"/>
          <w:sz w:val="24"/>
          <w:szCs w:val="24"/>
          <w:lang w:bidi="ar-KW"/>
        </w:rPr>
        <w:t>.</w:t>
      </w:r>
      <w:r w:rsidR="000973E2" w:rsidRPr="002A3931">
        <w:rPr>
          <w:rFonts w:ascii="Unikurd Web" w:eastAsia="Times New Roman" w:hAnsi="Unikurd Web" w:cs="Unikurd Web"/>
          <w:sz w:val="24"/>
          <w:szCs w:val="24"/>
          <w:lang w:bidi="ar-KW"/>
        </w:rPr>
        <w:t xml:space="preserve"> Let’s</w:t>
      </w:r>
      <w:r w:rsidR="00D424F6" w:rsidRPr="002A3931">
        <w:rPr>
          <w:rFonts w:ascii="Unikurd Web" w:eastAsia="Times New Roman" w:hAnsi="Unikurd Web" w:cs="Unikurd Web"/>
          <w:sz w:val="24"/>
          <w:szCs w:val="24"/>
          <w:lang w:bidi="ar-KW"/>
        </w:rPr>
        <w:t xml:space="preserve"> </w:t>
      </w:r>
      <w:r w:rsidR="000973E2" w:rsidRPr="002A3931">
        <w:rPr>
          <w:rFonts w:ascii="Unikurd Web" w:eastAsia="Times New Roman" w:hAnsi="Unikurd Web" w:cs="Unikurd Web"/>
          <w:sz w:val="24"/>
          <w:szCs w:val="24"/>
          <w:lang w:bidi="ar-KW"/>
        </w:rPr>
        <w:t>a</w:t>
      </w:r>
      <w:r w:rsidR="009463FB" w:rsidRPr="002A3931">
        <w:rPr>
          <w:rFonts w:ascii="Unikurd Web" w:eastAsia="Times New Roman" w:hAnsi="Unikurd Web" w:cs="Unikurd Web"/>
          <w:sz w:val="24"/>
          <w:szCs w:val="24"/>
          <w:lang w:bidi="ar-KW"/>
        </w:rPr>
        <w:t xml:space="preserve">ssume </w:t>
      </w:r>
      <w:r w:rsidR="00D424F6" w:rsidRPr="002A3931">
        <w:rPr>
          <w:rFonts w:ascii="Unikurd Web" w:eastAsia="Times New Roman" w:hAnsi="Unikurd Web" w:cs="Unikurd Web"/>
          <w:sz w:val="24"/>
          <w:szCs w:val="24"/>
          <w:lang w:bidi="ar-KW"/>
        </w:rPr>
        <w:t>our spy</w:t>
      </w:r>
      <w:r w:rsidR="009463FB" w:rsidRPr="002A3931">
        <w:rPr>
          <w:rFonts w:ascii="Unikurd Web" w:eastAsia="Times New Roman" w:hAnsi="Unikurd Web" w:cs="Unikurd Web"/>
          <w:sz w:val="24"/>
          <w:szCs w:val="24"/>
          <w:lang w:bidi="ar-KW"/>
        </w:rPr>
        <w:t xml:space="preserve"> is</w:t>
      </w:r>
      <w:r w:rsidR="00D424F6" w:rsidRPr="002A3931">
        <w:rPr>
          <w:rFonts w:ascii="Unikurd Web" w:eastAsia="Times New Roman" w:hAnsi="Unikurd Web" w:cs="Unikurd Web"/>
          <w:sz w:val="24"/>
          <w:szCs w:val="24"/>
          <w:lang w:bidi="ar-KW"/>
        </w:rPr>
        <w:t xml:space="preserve"> their enemy</w:t>
      </w:r>
      <w:r w:rsidR="000973E2" w:rsidRPr="002A3931">
        <w:rPr>
          <w:rFonts w:ascii="Unikurd Web" w:eastAsia="Times New Roman" w:hAnsi="Unikurd Web" w:cs="Unikurd Web"/>
          <w:sz w:val="24"/>
          <w:szCs w:val="24"/>
          <w:lang w:bidi="ar-KW"/>
        </w:rPr>
        <w:t>.</w:t>
      </w:r>
      <w:r w:rsidR="00D424F6" w:rsidRPr="002A3931">
        <w:rPr>
          <w:rFonts w:ascii="Unikurd Web" w:eastAsia="Times New Roman" w:hAnsi="Unikurd Web" w:cs="Unikurd Web"/>
          <w:sz w:val="24"/>
          <w:szCs w:val="24"/>
          <w:lang w:bidi="ar-KW"/>
        </w:rPr>
        <w:t xml:space="preserve"> </w:t>
      </w:r>
      <w:r w:rsidR="000973E2" w:rsidRPr="002A3931">
        <w:rPr>
          <w:rFonts w:ascii="Unikurd Web" w:eastAsia="Times New Roman" w:hAnsi="Unikurd Web" w:cs="Unikurd Web"/>
          <w:sz w:val="24"/>
          <w:szCs w:val="24"/>
          <w:lang w:bidi="ar-KW"/>
        </w:rPr>
        <w:t>W</w:t>
      </w:r>
      <w:r w:rsidR="00D424F6" w:rsidRPr="002A3931">
        <w:rPr>
          <w:rFonts w:ascii="Unikurd Web" w:eastAsia="Times New Roman" w:hAnsi="Unikurd Web" w:cs="Unikurd Web"/>
          <w:sz w:val="24"/>
          <w:szCs w:val="24"/>
          <w:lang w:bidi="ar-KW"/>
        </w:rPr>
        <w:t xml:space="preserve">hat was the sin of that innocent boy?” </w:t>
      </w:r>
      <w:r w:rsidR="000973E2" w:rsidRPr="002A3931">
        <w:rPr>
          <w:rFonts w:ascii="Unikurd Web" w:eastAsia="Times New Roman" w:hAnsi="Unikurd Web" w:cs="Unikurd Web"/>
          <w:sz w:val="24"/>
          <w:szCs w:val="24"/>
          <w:lang w:bidi="ar-KW"/>
        </w:rPr>
        <w:t>He fell</w:t>
      </w:r>
      <w:r w:rsidR="00A87B7C" w:rsidRPr="002A3931">
        <w:rPr>
          <w:rFonts w:ascii="Unikurd Web" w:eastAsia="Times New Roman" w:hAnsi="Unikurd Web" w:cs="Unikurd Web"/>
          <w:sz w:val="24"/>
          <w:szCs w:val="24"/>
          <w:lang w:bidi="ar-KW"/>
        </w:rPr>
        <w:t xml:space="preserve"> silent.</w:t>
      </w:r>
      <w:r w:rsidR="002C4922" w:rsidRPr="002A3931">
        <w:rPr>
          <w:rFonts w:ascii="Unikurd Web" w:eastAsia="Times New Roman" w:hAnsi="Unikurd Web" w:cs="Unikurd Web"/>
          <w:sz w:val="24"/>
          <w:szCs w:val="24"/>
          <w:lang w:bidi="ar-KW"/>
        </w:rPr>
        <w:t xml:space="preserve"> </w:t>
      </w:r>
      <w:r w:rsidR="00C021C8" w:rsidRPr="002A3931">
        <w:rPr>
          <w:rFonts w:ascii="Unikurd Web" w:eastAsia="Times New Roman" w:hAnsi="Unikurd Web" w:cs="Unikurd Web"/>
          <w:sz w:val="24"/>
          <w:szCs w:val="24"/>
          <w:lang w:bidi="ar-KW"/>
        </w:rPr>
        <w:t xml:space="preserve"> </w:t>
      </w:r>
    </w:p>
    <w:p w14:paraId="6146EABC" w14:textId="67DD5F5E" w:rsidR="00220FA3" w:rsidRPr="002A3931" w:rsidRDefault="00A87B7C" w:rsidP="002C4922">
      <w:pPr>
        <w:bidi/>
        <w:spacing w:after="0" w:line="360" w:lineRule="auto"/>
        <w:ind w:left="4"/>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 xml:space="preserve">To </w:t>
      </w:r>
      <w:r w:rsidR="00E04490" w:rsidRPr="002A3931">
        <w:rPr>
          <w:rFonts w:ascii="Unikurd Web" w:eastAsia="Times New Roman" w:hAnsi="Unikurd Web" w:cs="Unikurd Web"/>
          <w:sz w:val="24"/>
          <w:szCs w:val="24"/>
          <w:lang w:bidi="ar-KW"/>
        </w:rPr>
        <w:t>alleviate the uneasy</w:t>
      </w:r>
      <w:r w:rsidRPr="002A3931">
        <w:rPr>
          <w:rFonts w:ascii="Unikurd Web" w:eastAsia="Times New Roman" w:hAnsi="Unikurd Web" w:cs="Unikurd Web"/>
          <w:sz w:val="24"/>
          <w:szCs w:val="24"/>
          <w:lang w:bidi="ar-KW"/>
        </w:rPr>
        <w:t xml:space="preserve"> silence, O</w:t>
      </w:r>
      <w:r w:rsidR="00E04490" w:rsidRPr="002A3931">
        <w:rPr>
          <w:rFonts w:ascii="Unikurd Web" w:eastAsia="Times New Roman" w:hAnsi="Unikurd Web" w:cs="Unikurd Web"/>
          <w:sz w:val="24"/>
          <w:szCs w:val="24"/>
          <w:lang w:bidi="ar-KW"/>
        </w:rPr>
        <w:t>mar spoke up</w:t>
      </w:r>
      <w:r w:rsidRPr="002A3931">
        <w:rPr>
          <w:rFonts w:ascii="Unikurd Web" w:eastAsia="Times New Roman" w:hAnsi="Unikurd Web" w:cs="Unikurd Web"/>
          <w:sz w:val="24"/>
          <w:szCs w:val="24"/>
          <w:lang w:bidi="ar-KW"/>
        </w:rPr>
        <w:t>: “Sir</w:t>
      </w:r>
      <w:r w:rsidR="002C4922" w:rsidRPr="002A3931">
        <w:rPr>
          <w:rFonts w:ascii="Unikurd Web" w:eastAsia="Times New Roman" w:hAnsi="Unikurd Web" w:cs="Unikurd Web"/>
          <w:sz w:val="24"/>
          <w:szCs w:val="24"/>
          <w:lang w:bidi="ar-KW"/>
        </w:rPr>
        <w:t xml:space="preserve">, </w:t>
      </w:r>
      <w:r w:rsidR="00134D6F" w:rsidRPr="002A3931">
        <w:rPr>
          <w:rFonts w:ascii="Unikurd Web" w:eastAsia="Times New Roman" w:hAnsi="Unikurd Web" w:cs="Unikurd Web"/>
          <w:sz w:val="24"/>
          <w:szCs w:val="24"/>
          <w:lang w:bidi="ar-KW"/>
        </w:rPr>
        <w:t>I</w:t>
      </w:r>
      <w:r w:rsidR="00E04490" w:rsidRPr="002A3931">
        <w:rPr>
          <w:rFonts w:ascii="Unikurd Web" w:eastAsia="Times New Roman" w:hAnsi="Unikurd Web" w:cs="Unikurd Web"/>
          <w:sz w:val="24"/>
          <w:szCs w:val="24"/>
          <w:lang w:bidi="ar-KW"/>
        </w:rPr>
        <w:t xml:space="preserve"> consider</w:t>
      </w:r>
      <w:r w:rsidR="00134D6F" w:rsidRPr="002A3931">
        <w:rPr>
          <w:rFonts w:ascii="Unikurd Web" w:eastAsia="Times New Roman" w:hAnsi="Unikurd Web" w:cs="Unikurd Web"/>
          <w:sz w:val="24"/>
          <w:szCs w:val="24"/>
          <w:lang w:bidi="ar-KW"/>
        </w:rPr>
        <w:t xml:space="preserve"> all</w:t>
      </w:r>
      <w:r w:rsidR="00E04490" w:rsidRPr="002A3931">
        <w:rPr>
          <w:rFonts w:ascii="Unikurd Web" w:eastAsia="Times New Roman" w:hAnsi="Unikurd Web" w:cs="Unikurd Web"/>
          <w:sz w:val="24"/>
          <w:szCs w:val="24"/>
          <w:lang w:bidi="ar-KW"/>
        </w:rPr>
        <w:t xml:space="preserve"> forms</w:t>
      </w:r>
      <w:r w:rsidR="00134D6F" w:rsidRPr="002A3931">
        <w:rPr>
          <w:rFonts w:ascii="Unikurd Web" w:eastAsia="Times New Roman" w:hAnsi="Unikurd Web" w:cs="Unikurd Web"/>
          <w:sz w:val="24"/>
          <w:szCs w:val="24"/>
          <w:lang w:bidi="ar-KW"/>
        </w:rPr>
        <w:t xml:space="preserve"> of killing</w:t>
      </w:r>
      <w:r w:rsidR="00E04490" w:rsidRPr="002A3931">
        <w:rPr>
          <w:rFonts w:ascii="Unikurd Web" w:eastAsia="Times New Roman" w:hAnsi="Unikurd Web" w:cs="Unikurd Web"/>
          <w:sz w:val="24"/>
          <w:szCs w:val="24"/>
          <w:lang w:bidi="ar-KW"/>
        </w:rPr>
        <w:t xml:space="preserve"> to be </w:t>
      </w:r>
      <w:r w:rsidR="00134D6F" w:rsidRPr="002A3931">
        <w:rPr>
          <w:rFonts w:ascii="Unikurd Web" w:eastAsia="Times New Roman" w:hAnsi="Unikurd Web" w:cs="Unikurd Web"/>
          <w:sz w:val="24"/>
          <w:szCs w:val="24"/>
          <w:lang w:bidi="ar-KW"/>
        </w:rPr>
        <w:t>crime</w:t>
      </w:r>
      <w:r w:rsidR="00E04490" w:rsidRPr="002A3931">
        <w:rPr>
          <w:rFonts w:ascii="Unikurd Web" w:eastAsia="Times New Roman" w:hAnsi="Unikurd Web" w:cs="Unikurd Web"/>
          <w:sz w:val="24"/>
          <w:szCs w:val="24"/>
          <w:lang w:bidi="ar-KW"/>
        </w:rPr>
        <w:t xml:space="preserve">s. </w:t>
      </w:r>
      <w:r w:rsidR="00134D6F" w:rsidRPr="002A3931">
        <w:rPr>
          <w:rFonts w:ascii="Unikurd Web" w:eastAsia="Times New Roman" w:hAnsi="Unikurd Web" w:cs="Unikurd Web"/>
          <w:sz w:val="24"/>
          <w:szCs w:val="24"/>
          <w:lang w:bidi="ar-KW"/>
        </w:rPr>
        <w:t xml:space="preserve">I </w:t>
      </w:r>
      <w:r w:rsidR="00E04490" w:rsidRPr="002A3931">
        <w:rPr>
          <w:rFonts w:ascii="Unikurd Web" w:eastAsia="Times New Roman" w:hAnsi="Unikurd Web" w:cs="Unikurd Web"/>
          <w:sz w:val="24"/>
          <w:szCs w:val="24"/>
          <w:lang w:bidi="ar-KW"/>
        </w:rPr>
        <w:t>understand that the death of your comrade</w:t>
      </w:r>
      <w:r w:rsidR="00134D6F" w:rsidRPr="002A3931">
        <w:rPr>
          <w:rFonts w:ascii="Unikurd Web" w:eastAsia="Times New Roman" w:hAnsi="Unikurd Web" w:cs="Unikurd Web"/>
          <w:sz w:val="24"/>
          <w:szCs w:val="24"/>
          <w:lang w:bidi="ar-KW"/>
        </w:rPr>
        <w:t xml:space="preserve"> will </w:t>
      </w:r>
      <w:r w:rsidR="006021D3" w:rsidRPr="002A3931">
        <w:rPr>
          <w:rFonts w:ascii="Unikurd Web" w:eastAsia="Times New Roman" w:hAnsi="Unikurd Web" w:cs="Unikurd Web"/>
          <w:sz w:val="24"/>
          <w:szCs w:val="24"/>
          <w:lang w:bidi="ar-KW"/>
        </w:rPr>
        <w:t xml:space="preserve">have a negative impact on his </w:t>
      </w:r>
      <w:r w:rsidR="00134D6F" w:rsidRPr="002A3931">
        <w:rPr>
          <w:rFonts w:ascii="Unikurd Web" w:eastAsia="Times New Roman" w:hAnsi="Unikurd Web" w:cs="Unikurd Web"/>
          <w:sz w:val="24"/>
          <w:szCs w:val="24"/>
          <w:lang w:bidi="ar-KW"/>
        </w:rPr>
        <w:t>children negatively</w:t>
      </w:r>
      <w:r w:rsidR="006021D3" w:rsidRPr="002A3931">
        <w:rPr>
          <w:rFonts w:ascii="Unikurd Web" w:eastAsia="Times New Roman" w:hAnsi="Unikurd Web" w:cs="Unikurd Web"/>
          <w:sz w:val="24"/>
          <w:szCs w:val="24"/>
          <w:lang w:bidi="ar-KW"/>
        </w:rPr>
        <w:t>.</w:t>
      </w:r>
      <w:r w:rsidR="00134D6F" w:rsidRPr="002A3931">
        <w:rPr>
          <w:rFonts w:ascii="Unikurd Web" w:eastAsia="Times New Roman" w:hAnsi="Unikurd Web" w:cs="Unikurd Web"/>
          <w:sz w:val="24"/>
          <w:szCs w:val="24"/>
          <w:lang w:bidi="ar-KW"/>
        </w:rPr>
        <w:t xml:space="preserve"> </w:t>
      </w:r>
      <w:r w:rsidR="006021D3" w:rsidRPr="002A3931">
        <w:rPr>
          <w:rFonts w:ascii="Unikurd Web" w:eastAsia="Times New Roman" w:hAnsi="Unikurd Web" w:cs="Unikurd Web"/>
          <w:sz w:val="24"/>
          <w:szCs w:val="24"/>
          <w:lang w:bidi="ar-KW"/>
        </w:rPr>
        <w:t>M</w:t>
      </w:r>
      <w:r w:rsidR="00134D6F" w:rsidRPr="002A3931">
        <w:rPr>
          <w:rFonts w:ascii="Unikurd Web" w:eastAsia="Times New Roman" w:hAnsi="Unikurd Web" w:cs="Unikurd Web"/>
          <w:sz w:val="24"/>
          <w:szCs w:val="24"/>
          <w:lang w:bidi="ar-KW"/>
        </w:rPr>
        <w:t xml:space="preserve">ay God </w:t>
      </w:r>
      <w:r w:rsidR="006021D3" w:rsidRPr="002A3931">
        <w:rPr>
          <w:rFonts w:ascii="Unikurd Web" w:eastAsia="Times New Roman" w:hAnsi="Unikurd Web" w:cs="Unikurd Web"/>
          <w:sz w:val="24"/>
          <w:szCs w:val="24"/>
          <w:lang w:bidi="ar-KW"/>
        </w:rPr>
        <w:t>protects</w:t>
      </w:r>
      <w:r w:rsidR="00134D6F" w:rsidRPr="002A3931">
        <w:rPr>
          <w:rFonts w:ascii="Unikurd Web" w:eastAsia="Times New Roman" w:hAnsi="Unikurd Web" w:cs="Unikurd Web"/>
          <w:sz w:val="24"/>
          <w:szCs w:val="24"/>
          <w:lang w:bidi="ar-KW"/>
        </w:rPr>
        <w:t xml:space="preserve"> everyone</w:t>
      </w:r>
      <w:r w:rsidRPr="002A3931">
        <w:rPr>
          <w:rFonts w:ascii="Unikurd Web" w:eastAsia="Times New Roman" w:hAnsi="Unikurd Web" w:cs="Unikurd Web"/>
          <w:sz w:val="24"/>
          <w:szCs w:val="24"/>
          <w:lang w:bidi="ar-KW"/>
        </w:rPr>
        <w:t>.</w:t>
      </w:r>
      <w:r w:rsidR="007362E4" w:rsidRPr="002A3931">
        <w:rPr>
          <w:rFonts w:ascii="Unikurd Web" w:eastAsia="Times New Roman" w:hAnsi="Unikurd Web" w:cs="Unikurd Web"/>
          <w:sz w:val="24"/>
          <w:szCs w:val="24"/>
          <w:lang w:bidi="ar-KW"/>
        </w:rPr>
        <w:t xml:space="preserve">” </w:t>
      </w:r>
    </w:p>
    <w:p w14:paraId="78A81DC9" w14:textId="5F7270EE" w:rsidR="00BE1C87" w:rsidRPr="002A3931" w:rsidRDefault="00BE1C87" w:rsidP="00BE1C87">
      <w:pPr>
        <w:bidi/>
        <w:spacing w:after="0" w:line="360" w:lineRule="auto"/>
        <w:ind w:left="4"/>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 xml:space="preserve">“His children are </w:t>
      </w:r>
      <w:r w:rsidR="006021D3" w:rsidRPr="002A3931">
        <w:rPr>
          <w:rFonts w:ascii="Unikurd Web" w:eastAsia="Times New Roman" w:hAnsi="Unikurd Web" w:cs="Unikurd Web"/>
          <w:sz w:val="24"/>
          <w:szCs w:val="24"/>
          <w:lang w:bidi="ar-KW"/>
        </w:rPr>
        <w:t xml:space="preserve">the </w:t>
      </w:r>
      <w:r w:rsidRPr="002A3931">
        <w:rPr>
          <w:rFonts w:ascii="Unikurd Web" w:eastAsia="Times New Roman" w:hAnsi="Unikurd Web" w:cs="Unikurd Web"/>
          <w:sz w:val="24"/>
          <w:szCs w:val="24"/>
          <w:lang w:bidi="ar-KW"/>
        </w:rPr>
        <w:t xml:space="preserve">sons and </w:t>
      </w:r>
      <w:r w:rsidR="006021D3" w:rsidRPr="002A3931">
        <w:rPr>
          <w:rFonts w:ascii="Unikurd Web" w:eastAsia="Times New Roman" w:hAnsi="Unikurd Web" w:cs="Unikurd Web"/>
          <w:sz w:val="24"/>
          <w:szCs w:val="24"/>
          <w:lang w:bidi="ar-KW"/>
        </w:rPr>
        <w:t>daughters</w:t>
      </w:r>
      <w:r w:rsidRPr="002A3931">
        <w:rPr>
          <w:rFonts w:ascii="Unikurd Web" w:eastAsia="Times New Roman" w:hAnsi="Unikurd Web" w:cs="Unikurd Web"/>
          <w:sz w:val="24"/>
          <w:szCs w:val="24"/>
          <w:lang w:bidi="ar-KW"/>
        </w:rPr>
        <w:t xml:space="preserve"> of our leader S</w:t>
      </w:r>
      <w:r w:rsidR="006021D3" w:rsidRPr="002A3931">
        <w:rPr>
          <w:rFonts w:ascii="Unikurd Web" w:eastAsia="Times New Roman" w:hAnsi="Unikurd Web" w:cs="Unikurd Web"/>
          <w:sz w:val="24"/>
          <w:szCs w:val="24"/>
          <w:lang w:bidi="ar-KW"/>
        </w:rPr>
        <w:t>addam Hussein.</w:t>
      </w:r>
      <w:r w:rsidRPr="002A3931">
        <w:rPr>
          <w:rFonts w:ascii="Unikurd Web" w:eastAsia="Times New Roman" w:hAnsi="Unikurd Web" w:cs="Unikurd Web"/>
          <w:sz w:val="24"/>
          <w:szCs w:val="24"/>
          <w:lang w:bidi="ar-KW"/>
        </w:rPr>
        <w:t xml:space="preserve"> </w:t>
      </w:r>
      <w:r w:rsidR="006021D3" w:rsidRPr="002A3931">
        <w:rPr>
          <w:rFonts w:ascii="Unikurd Web" w:eastAsia="Times New Roman" w:hAnsi="Unikurd Web" w:cs="Unikurd Web"/>
          <w:sz w:val="24"/>
          <w:szCs w:val="24"/>
          <w:lang w:bidi="ar-KW"/>
        </w:rPr>
        <w:t>M</w:t>
      </w:r>
      <w:r w:rsidRPr="002A3931">
        <w:rPr>
          <w:rFonts w:ascii="Unikurd Web" w:eastAsia="Times New Roman" w:hAnsi="Unikurd Web" w:cs="Unikurd Web"/>
          <w:sz w:val="24"/>
          <w:szCs w:val="24"/>
          <w:lang w:bidi="ar-KW"/>
        </w:rPr>
        <w:t>y God protects him</w:t>
      </w:r>
      <w:r w:rsidR="006021D3" w:rsidRPr="002A3931">
        <w:rPr>
          <w:rFonts w:ascii="Unikurd Web" w:eastAsia="Times New Roman" w:hAnsi="Unikurd Web" w:cs="Unikurd Web"/>
          <w:sz w:val="24"/>
          <w:szCs w:val="24"/>
          <w:lang w:bidi="ar-KW"/>
        </w:rPr>
        <w:t xml:space="preserve">, and </w:t>
      </w:r>
      <w:r w:rsidRPr="002A3931">
        <w:rPr>
          <w:rFonts w:ascii="Unikurd Web" w:eastAsia="Times New Roman" w:hAnsi="Unikurd Web" w:cs="Unikurd Web"/>
          <w:sz w:val="24"/>
          <w:szCs w:val="24"/>
          <w:lang w:bidi="ar-KW"/>
        </w:rPr>
        <w:t xml:space="preserve">we will </w:t>
      </w:r>
      <w:r w:rsidR="006021D3" w:rsidRPr="002A3931">
        <w:rPr>
          <w:rFonts w:ascii="Unikurd Web" w:eastAsia="Times New Roman" w:hAnsi="Unikurd Web" w:cs="Unikurd Web"/>
          <w:sz w:val="24"/>
          <w:szCs w:val="24"/>
          <w:lang w:bidi="ar-KW"/>
        </w:rPr>
        <w:t>take care of them</w:t>
      </w:r>
      <w:r w:rsidRPr="002A3931">
        <w:rPr>
          <w:rFonts w:ascii="Unikurd Web" w:eastAsia="Times New Roman" w:hAnsi="Unikurd Web" w:cs="Unikurd Web"/>
          <w:sz w:val="24"/>
          <w:szCs w:val="24"/>
          <w:lang w:bidi="ar-KW"/>
        </w:rPr>
        <w:t>.</w:t>
      </w:r>
      <w:r w:rsidR="006021D3" w:rsidRPr="002A3931">
        <w:rPr>
          <w:rFonts w:ascii="Unikurd Web" w:eastAsia="Times New Roman" w:hAnsi="Unikurd Web" w:cs="Unikurd Web"/>
          <w:sz w:val="24"/>
          <w:szCs w:val="24"/>
          <w:lang w:bidi="ar-KW"/>
        </w:rPr>
        <w:t xml:space="preserve"> But</w:t>
      </w:r>
      <w:r w:rsidRPr="002A3931">
        <w:rPr>
          <w:rFonts w:ascii="Unikurd Web" w:eastAsia="Times New Roman" w:hAnsi="Unikurd Web" w:cs="Unikurd Web"/>
          <w:sz w:val="24"/>
          <w:szCs w:val="24"/>
          <w:lang w:bidi="ar-KW"/>
        </w:rPr>
        <w:t xml:space="preserve"> </w:t>
      </w:r>
      <w:r w:rsidR="006021D3" w:rsidRPr="002A3931">
        <w:rPr>
          <w:rFonts w:ascii="Unikurd Web" w:eastAsia="Times New Roman" w:hAnsi="Unikurd Web" w:cs="Unikurd Web"/>
          <w:sz w:val="24"/>
          <w:szCs w:val="24"/>
          <w:lang w:bidi="ar-KW"/>
        </w:rPr>
        <w:t>w</w:t>
      </w:r>
      <w:r w:rsidRPr="002A3931">
        <w:rPr>
          <w:rFonts w:ascii="Unikurd Web" w:eastAsia="Times New Roman" w:hAnsi="Unikurd Web" w:cs="Unikurd Web"/>
          <w:sz w:val="24"/>
          <w:szCs w:val="24"/>
          <w:lang w:bidi="ar-KW"/>
        </w:rPr>
        <w:t>hat about you? If you</w:t>
      </w:r>
      <w:r w:rsidR="006021D3" w:rsidRPr="002A3931">
        <w:rPr>
          <w:rFonts w:ascii="Unikurd Web" w:eastAsia="Times New Roman" w:hAnsi="Unikurd Web" w:cs="Unikurd Web"/>
          <w:sz w:val="24"/>
          <w:szCs w:val="24"/>
          <w:lang w:bidi="ar-KW"/>
        </w:rPr>
        <w:t xml:space="preserve"> were to</w:t>
      </w:r>
      <w:r w:rsidRPr="002A3931">
        <w:rPr>
          <w:rFonts w:ascii="Unikurd Web" w:eastAsia="Times New Roman" w:hAnsi="Unikurd Web" w:cs="Unikurd Web"/>
          <w:sz w:val="24"/>
          <w:szCs w:val="24"/>
          <w:lang w:bidi="ar-KW"/>
        </w:rPr>
        <w:t xml:space="preserve"> die, </w:t>
      </w:r>
      <w:r w:rsidR="00BE7B22" w:rsidRPr="002A3931">
        <w:rPr>
          <w:rFonts w:ascii="Unikurd Web" w:eastAsia="Times New Roman" w:hAnsi="Unikurd Web" w:cs="Unikurd Web"/>
          <w:sz w:val="24"/>
          <w:szCs w:val="24"/>
          <w:lang w:bidi="ar-KW"/>
        </w:rPr>
        <w:t>who</w:t>
      </w:r>
      <w:r w:rsidR="006021D3" w:rsidRPr="002A3931">
        <w:rPr>
          <w:rFonts w:ascii="Unikurd Web" w:eastAsia="Times New Roman" w:hAnsi="Unikurd Web" w:cs="Unikurd Web"/>
          <w:sz w:val="24"/>
          <w:szCs w:val="24"/>
          <w:lang w:bidi="ar-KW"/>
        </w:rPr>
        <w:t xml:space="preserve"> would</w:t>
      </w:r>
      <w:r w:rsidRPr="002A3931">
        <w:rPr>
          <w:rFonts w:ascii="Unikurd Web" w:eastAsia="Times New Roman" w:hAnsi="Unikurd Web" w:cs="Unikurd Web"/>
          <w:sz w:val="24"/>
          <w:szCs w:val="24"/>
          <w:lang w:bidi="ar-KW"/>
        </w:rPr>
        <w:t xml:space="preserve"> look after your children? Do you think the rebels</w:t>
      </w:r>
      <w:r w:rsidR="006021D3" w:rsidRPr="002A3931">
        <w:rPr>
          <w:rFonts w:ascii="Unikurd Web" w:eastAsia="Times New Roman" w:hAnsi="Unikurd Web" w:cs="Unikurd Web"/>
          <w:sz w:val="24"/>
          <w:szCs w:val="24"/>
          <w:lang w:bidi="ar-KW"/>
        </w:rPr>
        <w:t xml:space="preserve"> would care</w:t>
      </w:r>
      <w:r w:rsidRPr="002A3931">
        <w:rPr>
          <w:rFonts w:ascii="Unikurd Web" w:eastAsia="Times New Roman" w:hAnsi="Unikurd Web" w:cs="Unikurd Web"/>
          <w:sz w:val="24"/>
          <w:szCs w:val="24"/>
          <w:lang w:bidi="ar-KW"/>
        </w:rPr>
        <w:t xml:space="preserve"> about them?”</w:t>
      </w:r>
    </w:p>
    <w:p w14:paraId="648BB302" w14:textId="139239AE" w:rsidR="00BE1C87" w:rsidRPr="002A3931" w:rsidRDefault="00BE1C87" w:rsidP="00BE1C87">
      <w:pPr>
        <w:bidi/>
        <w:spacing w:after="0" w:line="360" w:lineRule="auto"/>
        <w:ind w:left="4"/>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 xml:space="preserve">“Sir, I </w:t>
      </w:r>
      <w:r w:rsidR="006021D3" w:rsidRPr="002A3931">
        <w:rPr>
          <w:rFonts w:ascii="Unikurd Web" w:eastAsia="Times New Roman" w:hAnsi="Unikurd Web" w:cs="Unikurd Web"/>
          <w:sz w:val="24"/>
          <w:szCs w:val="24"/>
          <w:lang w:bidi="ar-KW"/>
        </w:rPr>
        <w:t>have no affiliation</w:t>
      </w:r>
      <w:r w:rsidRPr="002A3931">
        <w:rPr>
          <w:rFonts w:ascii="Unikurd Web" w:eastAsia="Times New Roman" w:hAnsi="Unikurd Web" w:cs="Unikurd Web"/>
          <w:sz w:val="24"/>
          <w:szCs w:val="24"/>
          <w:lang w:bidi="ar-KW"/>
        </w:rPr>
        <w:t xml:space="preserve"> with the rebels</w:t>
      </w:r>
      <w:r w:rsidR="006021D3" w:rsidRPr="002A3931">
        <w:rPr>
          <w:rFonts w:ascii="Unikurd Web" w:eastAsia="Times New Roman" w:hAnsi="Unikurd Web" w:cs="Unikurd Web"/>
          <w:sz w:val="24"/>
          <w:szCs w:val="24"/>
          <w:lang w:bidi="ar-KW"/>
        </w:rPr>
        <w:t xml:space="preserve"> whatsoever.</w:t>
      </w:r>
      <w:r w:rsidRPr="002A3931">
        <w:rPr>
          <w:rFonts w:ascii="Unikurd Web" w:eastAsia="Times New Roman" w:hAnsi="Unikurd Web" w:cs="Unikurd Web"/>
          <w:sz w:val="24"/>
          <w:szCs w:val="24"/>
          <w:lang w:bidi="ar-KW"/>
        </w:rPr>
        <w:t xml:space="preserve"> I am a</w:t>
      </w:r>
      <w:r w:rsidR="006021D3" w:rsidRPr="002A3931">
        <w:rPr>
          <w:rFonts w:ascii="Unikurd Web" w:eastAsia="Times New Roman" w:hAnsi="Unikurd Web" w:cs="Unikurd Web"/>
          <w:sz w:val="24"/>
          <w:szCs w:val="24"/>
          <w:lang w:bidi="ar-KW"/>
        </w:rPr>
        <w:t xml:space="preserve"> simple,</w:t>
      </w:r>
      <w:r w:rsidRPr="002A3931">
        <w:rPr>
          <w:rFonts w:ascii="Unikurd Web" w:eastAsia="Times New Roman" w:hAnsi="Unikurd Web" w:cs="Unikurd Web"/>
          <w:sz w:val="24"/>
          <w:szCs w:val="24"/>
          <w:lang w:bidi="ar-KW"/>
        </w:rPr>
        <w:t xml:space="preserve"> </w:t>
      </w:r>
      <w:r w:rsidR="006021D3" w:rsidRPr="002A3931">
        <w:rPr>
          <w:rFonts w:ascii="Unikurd Web" w:eastAsia="Times New Roman" w:hAnsi="Unikurd Web" w:cs="Unikurd Web"/>
          <w:sz w:val="24"/>
          <w:szCs w:val="24"/>
          <w:lang w:bidi="ar-KW"/>
        </w:rPr>
        <w:t>impoverished</w:t>
      </w:r>
      <w:r w:rsidRPr="002A3931">
        <w:rPr>
          <w:rFonts w:ascii="Unikurd Web" w:eastAsia="Times New Roman" w:hAnsi="Unikurd Web" w:cs="Unikurd Web"/>
          <w:sz w:val="24"/>
          <w:szCs w:val="24"/>
          <w:lang w:bidi="ar-KW"/>
        </w:rPr>
        <w:t xml:space="preserve"> citizen</w:t>
      </w:r>
      <w:r w:rsidR="006021D3" w:rsidRPr="002A3931">
        <w:rPr>
          <w:rFonts w:ascii="Unikurd Web" w:eastAsia="Times New Roman" w:hAnsi="Unikurd Web" w:cs="Unikurd Web"/>
          <w:sz w:val="24"/>
          <w:szCs w:val="24"/>
          <w:lang w:bidi="ar-KW"/>
        </w:rPr>
        <w:t xml:space="preserve"> who earns a living through hard work. All I ask of </w:t>
      </w:r>
      <w:r w:rsidR="00F52C71" w:rsidRPr="002A3931">
        <w:rPr>
          <w:rFonts w:ascii="Unikurd Web" w:eastAsia="Times New Roman" w:hAnsi="Unikurd Web" w:cs="Unikurd Web"/>
          <w:sz w:val="24"/>
          <w:szCs w:val="24"/>
          <w:lang w:bidi="ar-KW"/>
        </w:rPr>
        <w:t>God</w:t>
      </w:r>
      <w:r w:rsidR="00987E21" w:rsidRPr="002A3931">
        <w:rPr>
          <w:rFonts w:ascii="Unikurd Web" w:eastAsia="Times New Roman" w:hAnsi="Unikurd Web" w:cs="Unikurd Web"/>
          <w:sz w:val="24"/>
          <w:szCs w:val="24"/>
          <w:lang w:bidi="ar-KW"/>
        </w:rPr>
        <w:t xml:space="preserve"> is</w:t>
      </w:r>
      <w:r w:rsidR="00F52C71" w:rsidRPr="002A3931">
        <w:rPr>
          <w:rFonts w:ascii="Unikurd Web" w:eastAsia="Times New Roman" w:hAnsi="Unikurd Web" w:cs="Unikurd Web"/>
          <w:sz w:val="24"/>
          <w:szCs w:val="24"/>
          <w:lang w:bidi="ar-KW"/>
        </w:rPr>
        <w:t xml:space="preserve"> to watch over my children after I</w:t>
      </w:r>
      <w:r w:rsidR="006021D3" w:rsidRPr="002A3931">
        <w:rPr>
          <w:rFonts w:ascii="Unikurd Web" w:eastAsia="Times New Roman" w:hAnsi="Unikurd Web" w:cs="Unikurd Web"/>
          <w:sz w:val="24"/>
          <w:szCs w:val="24"/>
          <w:lang w:bidi="ar-KW"/>
        </w:rPr>
        <w:t>’m</w:t>
      </w:r>
      <w:r w:rsidR="00F52C71" w:rsidRPr="002A3931">
        <w:rPr>
          <w:rFonts w:ascii="Unikurd Web" w:eastAsia="Times New Roman" w:hAnsi="Unikurd Web" w:cs="Unikurd Web"/>
          <w:sz w:val="24"/>
          <w:szCs w:val="24"/>
          <w:lang w:bidi="ar-KW"/>
        </w:rPr>
        <w:t xml:space="preserve"> </w:t>
      </w:r>
      <w:r w:rsidR="006021D3" w:rsidRPr="002A3931">
        <w:rPr>
          <w:rFonts w:ascii="Unikurd Web" w:eastAsia="Times New Roman" w:hAnsi="Unikurd Web" w:cs="Unikurd Web"/>
          <w:sz w:val="24"/>
          <w:szCs w:val="24"/>
          <w:lang w:bidi="ar-KW"/>
        </w:rPr>
        <w:t>gone</w:t>
      </w:r>
      <w:r w:rsidR="00CC20A6" w:rsidRPr="002A3931">
        <w:rPr>
          <w:rFonts w:ascii="Unikurd Web" w:eastAsia="Times New Roman" w:hAnsi="Unikurd Web" w:cs="Unikurd Web"/>
          <w:sz w:val="24"/>
          <w:szCs w:val="24"/>
          <w:lang w:bidi="ar-KW"/>
        </w:rPr>
        <w:t>.</w:t>
      </w:r>
      <w:r w:rsidR="00F52C71" w:rsidRPr="002A3931">
        <w:rPr>
          <w:rFonts w:ascii="Unikurd Web" w:eastAsia="Times New Roman" w:hAnsi="Unikurd Web" w:cs="Unikurd Web"/>
          <w:sz w:val="24"/>
          <w:szCs w:val="24"/>
          <w:lang w:bidi="ar-KW"/>
        </w:rPr>
        <w:t xml:space="preserve">” </w:t>
      </w:r>
    </w:p>
    <w:p w14:paraId="3F89F345" w14:textId="77777777" w:rsidR="00827CA6" w:rsidRPr="002A3931" w:rsidRDefault="00997ABF" w:rsidP="00BA078C">
      <w:pPr>
        <w:bidi/>
        <w:spacing w:after="0" w:line="360" w:lineRule="auto"/>
        <w:ind w:left="4"/>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w:t>
      </w:r>
      <w:r w:rsidR="00A405AA" w:rsidRPr="002A3931">
        <w:rPr>
          <w:rFonts w:ascii="Unikurd Web" w:eastAsia="Times New Roman" w:hAnsi="Unikurd Web" w:cs="Unikurd Web"/>
          <w:sz w:val="24"/>
          <w:szCs w:val="24"/>
          <w:lang w:bidi="ar-KW"/>
        </w:rPr>
        <w:t xml:space="preserve">Hedgehogs </w:t>
      </w:r>
      <w:r w:rsidR="00DA62F3" w:rsidRPr="002A3931">
        <w:rPr>
          <w:rFonts w:ascii="Unikurd Web" w:eastAsia="Times New Roman" w:hAnsi="Unikurd Web" w:cs="Unikurd Web"/>
          <w:sz w:val="24"/>
          <w:szCs w:val="24"/>
          <w:lang w:bidi="ar-KW"/>
        </w:rPr>
        <w:t xml:space="preserve">may be </w:t>
      </w:r>
      <w:r w:rsidR="00A405AA" w:rsidRPr="002A3931">
        <w:rPr>
          <w:rFonts w:ascii="Unikurd Web" w:eastAsia="Times New Roman" w:hAnsi="Unikurd Web" w:cs="Unikurd Web"/>
          <w:sz w:val="24"/>
          <w:szCs w:val="24"/>
          <w:lang w:bidi="ar-KW"/>
        </w:rPr>
        <w:t>poor</w:t>
      </w:r>
      <w:r w:rsidR="00DA62F3" w:rsidRPr="002A3931">
        <w:rPr>
          <w:rFonts w:ascii="Unikurd Web" w:eastAsia="Times New Roman" w:hAnsi="Unikurd Web" w:cs="Unikurd Web"/>
          <w:sz w:val="24"/>
          <w:szCs w:val="24"/>
          <w:lang w:bidi="ar-KW"/>
        </w:rPr>
        <w:t>,</w:t>
      </w:r>
      <w:r w:rsidR="00A405AA" w:rsidRPr="002A3931">
        <w:rPr>
          <w:rFonts w:ascii="Unikurd Web" w:eastAsia="Times New Roman" w:hAnsi="Unikurd Web" w:cs="Unikurd Web"/>
          <w:sz w:val="24"/>
          <w:szCs w:val="24"/>
          <w:lang w:bidi="ar-KW"/>
        </w:rPr>
        <w:t xml:space="preserve"> but </w:t>
      </w:r>
      <w:r w:rsidR="00DA62F3" w:rsidRPr="002A3931">
        <w:rPr>
          <w:rFonts w:ascii="Unikurd Web" w:eastAsia="Times New Roman" w:hAnsi="Unikurd Web" w:cs="Unikurd Web"/>
          <w:sz w:val="24"/>
          <w:szCs w:val="24"/>
          <w:lang w:bidi="ar-KW"/>
        </w:rPr>
        <w:t xml:space="preserve">they can devour </w:t>
      </w:r>
      <w:r w:rsidR="00A405AA" w:rsidRPr="002A3931">
        <w:rPr>
          <w:rFonts w:ascii="Unikurd Web" w:eastAsia="Times New Roman" w:hAnsi="Unikurd Web" w:cs="Unikurd Web"/>
          <w:sz w:val="24"/>
          <w:szCs w:val="24"/>
          <w:lang w:bidi="ar-KW"/>
        </w:rPr>
        <w:t xml:space="preserve">a snake,” </w:t>
      </w:r>
      <w:r w:rsidR="00E04490" w:rsidRPr="002A3931">
        <w:rPr>
          <w:rFonts w:ascii="Unikurd Web" w:eastAsia="Times New Roman" w:hAnsi="Unikurd Web" w:cs="Unikurd Web"/>
          <w:sz w:val="24"/>
          <w:szCs w:val="24"/>
          <w:lang w:bidi="ar-KW"/>
        </w:rPr>
        <w:t>H</w:t>
      </w:r>
      <w:r w:rsidR="00DA62F3" w:rsidRPr="002A3931">
        <w:rPr>
          <w:rFonts w:ascii="Unikurd Web" w:eastAsia="Times New Roman" w:hAnsi="Unikurd Web" w:cs="Unikurd Web"/>
          <w:sz w:val="24"/>
          <w:szCs w:val="24"/>
          <w:lang w:bidi="ar-KW"/>
        </w:rPr>
        <w:t>akan</w:t>
      </w:r>
      <w:r w:rsidR="00A405AA" w:rsidRPr="002A3931">
        <w:rPr>
          <w:rFonts w:ascii="Unikurd Web" w:eastAsia="Times New Roman" w:hAnsi="Unikurd Web" w:cs="Unikurd Web"/>
          <w:sz w:val="24"/>
          <w:szCs w:val="24"/>
          <w:lang w:bidi="ar-KW"/>
        </w:rPr>
        <w:t xml:space="preserve"> murmured. </w:t>
      </w:r>
    </w:p>
    <w:p w14:paraId="09D326C2" w14:textId="6891E1A2" w:rsidR="00F76ACA" w:rsidRPr="002A3931" w:rsidRDefault="00A405AA" w:rsidP="00827CA6">
      <w:pPr>
        <w:bidi/>
        <w:spacing w:after="0" w:line="360" w:lineRule="auto"/>
        <w:ind w:left="4"/>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“Where</w:t>
      </w:r>
      <w:r w:rsidR="003205E3" w:rsidRPr="002A3931">
        <w:rPr>
          <w:rFonts w:ascii="Unikurd Web" w:eastAsia="Times New Roman" w:hAnsi="Unikurd Web" w:cs="Unikurd Web"/>
          <w:sz w:val="24"/>
          <w:szCs w:val="24"/>
          <w:lang w:bidi="ar-KW"/>
        </w:rPr>
        <w:t xml:space="preserve"> are</w:t>
      </w:r>
      <w:r w:rsidRPr="002A3931">
        <w:rPr>
          <w:rFonts w:ascii="Unikurd Web" w:eastAsia="Times New Roman" w:hAnsi="Unikurd Web" w:cs="Unikurd Web"/>
          <w:sz w:val="24"/>
          <w:szCs w:val="24"/>
          <w:lang w:bidi="ar-KW"/>
        </w:rPr>
        <w:t xml:space="preserve"> those mosque preachers</w:t>
      </w:r>
      <w:r w:rsidR="00F76ACA" w:rsidRPr="002A3931">
        <w:rPr>
          <w:rFonts w:ascii="Unikurd Web" w:eastAsia="Times New Roman" w:hAnsi="Unikurd Web" w:cs="Unikurd Web"/>
          <w:sz w:val="24"/>
          <w:szCs w:val="24"/>
          <w:lang w:bidi="ar-KW"/>
        </w:rPr>
        <w:t>?”</w:t>
      </w:r>
      <w:r w:rsidR="003205E3" w:rsidRPr="002A3931">
        <w:rPr>
          <w:rFonts w:ascii="Unikurd Web" w:eastAsia="Times New Roman" w:hAnsi="Unikurd Web" w:cs="Unikurd Web"/>
          <w:sz w:val="24"/>
          <w:szCs w:val="24"/>
          <w:lang w:bidi="ar-KW"/>
        </w:rPr>
        <w:t xml:space="preserve"> Harbi questioned.</w:t>
      </w:r>
    </w:p>
    <w:p w14:paraId="048293CE" w14:textId="56868D14" w:rsidR="00F76ACA" w:rsidRPr="002A3931" w:rsidRDefault="00F76ACA" w:rsidP="00F76ACA">
      <w:pPr>
        <w:bidi/>
        <w:spacing w:after="0" w:line="360" w:lineRule="auto"/>
        <w:ind w:left="4"/>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“Who, Sir,” O</w:t>
      </w:r>
      <w:r w:rsidR="003205E3" w:rsidRPr="002A3931">
        <w:rPr>
          <w:rFonts w:ascii="Unikurd Web" w:eastAsia="Times New Roman" w:hAnsi="Unikurd Web" w:cs="Unikurd Web"/>
          <w:sz w:val="24"/>
          <w:szCs w:val="24"/>
          <w:lang w:bidi="ar-KW"/>
        </w:rPr>
        <w:t>mar</w:t>
      </w:r>
      <w:r w:rsidRPr="002A3931">
        <w:rPr>
          <w:rFonts w:ascii="Unikurd Web" w:eastAsia="Times New Roman" w:hAnsi="Unikurd Web" w:cs="Unikurd Web"/>
          <w:sz w:val="24"/>
          <w:szCs w:val="24"/>
          <w:lang w:bidi="ar-KW"/>
        </w:rPr>
        <w:t xml:space="preserve"> asked</w:t>
      </w:r>
      <w:r w:rsidR="003205E3" w:rsidRPr="002A3931">
        <w:rPr>
          <w:rFonts w:ascii="Unikurd Web" w:eastAsia="Times New Roman" w:hAnsi="Unikurd Web" w:cs="Unikurd Web"/>
          <w:sz w:val="24"/>
          <w:szCs w:val="24"/>
          <w:lang w:bidi="ar-KW"/>
        </w:rPr>
        <w:t xml:space="preserve"> for clarification.</w:t>
      </w:r>
    </w:p>
    <w:p w14:paraId="206D0993" w14:textId="0AC075F3" w:rsidR="00A405AA" w:rsidRPr="002A3931" w:rsidRDefault="00F76ACA" w:rsidP="00F76ACA">
      <w:pPr>
        <w:bidi/>
        <w:spacing w:after="0" w:line="360" w:lineRule="auto"/>
        <w:ind w:left="4"/>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w:t>
      </w:r>
      <w:r w:rsidR="00E25473" w:rsidRPr="002A3931">
        <w:rPr>
          <w:rFonts w:ascii="Unikurd Web" w:eastAsia="Times New Roman" w:hAnsi="Unikurd Web" w:cs="Unikurd Web"/>
          <w:sz w:val="24"/>
          <w:szCs w:val="24"/>
          <w:lang w:bidi="ar-KW"/>
        </w:rPr>
        <w:t>Those</w:t>
      </w:r>
      <w:r w:rsidR="003205E3" w:rsidRPr="002A3931">
        <w:rPr>
          <w:rFonts w:ascii="Unikurd Web" w:eastAsia="Times New Roman" w:hAnsi="Unikurd Web" w:cs="Unikurd Web"/>
          <w:sz w:val="24"/>
          <w:szCs w:val="24"/>
          <w:lang w:bidi="ar-KW"/>
        </w:rPr>
        <w:t xml:space="preserve"> who</w:t>
      </w:r>
      <w:r w:rsidR="00A405AA" w:rsidRPr="002A3931">
        <w:rPr>
          <w:rFonts w:ascii="Unikurd Web" w:eastAsia="Times New Roman" w:hAnsi="Unikurd Web" w:cs="Unikurd Web"/>
          <w:sz w:val="24"/>
          <w:szCs w:val="24"/>
          <w:lang w:bidi="ar-KW"/>
        </w:rPr>
        <w:t xml:space="preserve"> </w:t>
      </w:r>
      <w:r w:rsidRPr="002A3931">
        <w:rPr>
          <w:rFonts w:ascii="Unikurd Web" w:eastAsia="Times New Roman" w:hAnsi="Unikurd Web" w:cs="Unikurd Web"/>
          <w:sz w:val="24"/>
          <w:szCs w:val="24"/>
          <w:lang w:bidi="ar-KW"/>
        </w:rPr>
        <w:t xml:space="preserve">fled </w:t>
      </w:r>
      <w:r w:rsidR="00A405AA" w:rsidRPr="002A3931">
        <w:rPr>
          <w:rFonts w:ascii="Unikurd Web" w:eastAsia="Times New Roman" w:hAnsi="Unikurd Web" w:cs="Unikurd Web"/>
          <w:sz w:val="24"/>
          <w:szCs w:val="24"/>
          <w:lang w:bidi="ar-KW"/>
        </w:rPr>
        <w:t>the town</w:t>
      </w:r>
      <w:r w:rsidRPr="002A3931">
        <w:rPr>
          <w:rFonts w:ascii="Unikurd Web" w:eastAsia="Times New Roman" w:hAnsi="Unikurd Web" w:cs="Unikurd Web"/>
          <w:sz w:val="24"/>
          <w:szCs w:val="24"/>
          <w:lang w:bidi="ar-KW"/>
        </w:rPr>
        <w:t>?”</w:t>
      </w:r>
      <w:r w:rsidR="00A405AA" w:rsidRPr="002A3931">
        <w:rPr>
          <w:rFonts w:ascii="Unikurd Web" w:eastAsia="Times New Roman" w:hAnsi="Unikurd Web" w:cs="Unikurd Web"/>
          <w:sz w:val="24"/>
          <w:szCs w:val="24"/>
          <w:lang w:bidi="ar-KW"/>
        </w:rPr>
        <w:t xml:space="preserve"> </w:t>
      </w:r>
    </w:p>
    <w:p w14:paraId="121507AC" w14:textId="77777777" w:rsidR="00A405AA" w:rsidRPr="002A3931" w:rsidRDefault="00A405AA" w:rsidP="00A405AA">
      <w:pPr>
        <w:bidi/>
        <w:spacing w:after="0" w:line="360" w:lineRule="auto"/>
        <w:ind w:left="4"/>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“Sir, I do not know.”</w:t>
      </w:r>
    </w:p>
    <w:p w14:paraId="4BD41EF6" w14:textId="77777777" w:rsidR="00A405AA" w:rsidRPr="002A3931" w:rsidRDefault="00A405AA" w:rsidP="00A405AA">
      <w:pPr>
        <w:bidi/>
        <w:spacing w:after="0" w:line="360" w:lineRule="auto"/>
        <w:ind w:left="4"/>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 xml:space="preserve">“Are they in Iran?” </w:t>
      </w:r>
    </w:p>
    <w:p w14:paraId="23B4962A" w14:textId="77777777" w:rsidR="00A405AA" w:rsidRPr="002A3931" w:rsidRDefault="00A405AA" w:rsidP="00A405AA">
      <w:pPr>
        <w:bidi/>
        <w:spacing w:after="0" w:line="360" w:lineRule="auto"/>
        <w:ind w:left="4"/>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 xml:space="preserve">“Sir, </w:t>
      </w:r>
      <w:r w:rsidR="001D149C" w:rsidRPr="002A3931">
        <w:rPr>
          <w:rFonts w:ascii="Unikurd Web" w:eastAsia="Times New Roman" w:hAnsi="Unikurd Web" w:cs="Unikurd Web"/>
          <w:sz w:val="24"/>
          <w:szCs w:val="24"/>
          <w:lang w:bidi="ar-KW"/>
        </w:rPr>
        <w:t xml:space="preserve">what can </w:t>
      </w:r>
      <w:r w:rsidRPr="002A3931">
        <w:rPr>
          <w:rFonts w:ascii="Unikurd Web" w:eastAsia="Times New Roman" w:hAnsi="Unikurd Web" w:cs="Unikurd Web"/>
          <w:sz w:val="24"/>
          <w:szCs w:val="24"/>
          <w:lang w:bidi="ar-KW"/>
        </w:rPr>
        <w:t>I</w:t>
      </w:r>
      <w:r w:rsidR="001D149C" w:rsidRPr="002A3931">
        <w:rPr>
          <w:rFonts w:ascii="Unikurd Web" w:eastAsia="Times New Roman" w:hAnsi="Unikurd Web" w:cs="Unikurd Web"/>
          <w:sz w:val="24"/>
          <w:szCs w:val="24"/>
          <w:lang w:bidi="ar-KW"/>
        </w:rPr>
        <w:t xml:space="preserve"> say</w:t>
      </w:r>
      <w:r w:rsidR="00E25473" w:rsidRPr="002A3931">
        <w:rPr>
          <w:rFonts w:ascii="Unikurd Web" w:eastAsia="Times New Roman" w:hAnsi="Unikurd Web" w:cs="Unikurd Web"/>
          <w:sz w:val="24"/>
          <w:szCs w:val="24"/>
          <w:lang w:bidi="ar-KW"/>
        </w:rPr>
        <w:t>? I</w:t>
      </w:r>
      <w:r w:rsidRPr="002A3931">
        <w:rPr>
          <w:rFonts w:ascii="Unikurd Web" w:eastAsia="Times New Roman" w:hAnsi="Unikurd Web" w:cs="Unikurd Web"/>
          <w:sz w:val="24"/>
          <w:szCs w:val="24"/>
          <w:lang w:bidi="ar-KW"/>
        </w:rPr>
        <w:t xml:space="preserve"> do not know.”   </w:t>
      </w:r>
    </w:p>
    <w:p w14:paraId="61F19815" w14:textId="7590A29A" w:rsidR="00F84762" w:rsidRPr="002A3931" w:rsidRDefault="00F84762" w:rsidP="00F84762">
      <w:pPr>
        <w:bidi/>
        <w:spacing w:after="0" w:line="360" w:lineRule="auto"/>
        <w:ind w:left="4"/>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“You know very well that they are in Iran, a country</w:t>
      </w:r>
      <w:r w:rsidR="005F10AA" w:rsidRPr="002A3931">
        <w:rPr>
          <w:rFonts w:ascii="Unikurd Web" w:eastAsia="Times New Roman" w:hAnsi="Unikurd Web" w:cs="Unikurd Web"/>
          <w:sz w:val="24"/>
          <w:szCs w:val="24"/>
          <w:lang w:bidi="ar-KW"/>
        </w:rPr>
        <w:t xml:space="preserve"> governed</w:t>
      </w:r>
      <w:r w:rsidR="00E25473" w:rsidRPr="002A3931">
        <w:rPr>
          <w:rFonts w:ascii="Unikurd Web" w:eastAsia="Times New Roman" w:hAnsi="Unikurd Web" w:cs="Unikurd Web"/>
          <w:sz w:val="24"/>
          <w:szCs w:val="24"/>
          <w:lang w:bidi="ar-KW"/>
        </w:rPr>
        <w:t xml:space="preserve"> by </w:t>
      </w:r>
      <w:r w:rsidRPr="002A3931">
        <w:rPr>
          <w:rFonts w:ascii="Unikurd Web" w:eastAsia="Times New Roman" w:hAnsi="Unikurd Web" w:cs="Unikurd Web"/>
          <w:sz w:val="24"/>
          <w:szCs w:val="24"/>
          <w:lang w:bidi="ar-KW"/>
        </w:rPr>
        <w:t xml:space="preserve">Shia Muslims; what do you expect them to do for Sunni preachers?” </w:t>
      </w:r>
    </w:p>
    <w:p w14:paraId="0C643AC5" w14:textId="77777777" w:rsidR="00F84762" w:rsidRPr="002A3931" w:rsidRDefault="00F84762" w:rsidP="00F84762">
      <w:pPr>
        <w:bidi/>
        <w:spacing w:after="0" w:line="360" w:lineRule="auto"/>
        <w:ind w:left="4"/>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“Sir, what shall I say?”</w:t>
      </w:r>
    </w:p>
    <w:p w14:paraId="7C2F4292" w14:textId="06EB30E3" w:rsidR="00087169" w:rsidRPr="002A3931" w:rsidRDefault="00087169" w:rsidP="00087169">
      <w:pPr>
        <w:bidi/>
        <w:spacing w:after="0" w:line="360" w:lineRule="auto"/>
        <w:ind w:left="4"/>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 xml:space="preserve">“What about Sunni Muslims </w:t>
      </w:r>
      <w:r w:rsidR="005F10AA" w:rsidRPr="002A3931">
        <w:rPr>
          <w:rFonts w:ascii="Unikurd Web" w:eastAsia="Times New Roman" w:hAnsi="Unikurd Web" w:cs="Unikurd Web"/>
          <w:sz w:val="24"/>
          <w:szCs w:val="24"/>
          <w:lang w:bidi="ar-KW"/>
        </w:rPr>
        <w:t xml:space="preserve">from </w:t>
      </w:r>
      <w:r w:rsidR="00E25473" w:rsidRPr="002A3931">
        <w:rPr>
          <w:rFonts w:ascii="Unikurd Web" w:eastAsia="Times New Roman" w:hAnsi="Unikurd Web" w:cs="Unikurd Web"/>
          <w:sz w:val="24"/>
          <w:szCs w:val="24"/>
          <w:lang w:bidi="ar-KW"/>
        </w:rPr>
        <w:t xml:space="preserve">other parts of </w:t>
      </w:r>
      <w:r w:rsidRPr="002A3931">
        <w:rPr>
          <w:rFonts w:ascii="Unikurd Web" w:eastAsia="Times New Roman" w:hAnsi="Unikurd Web" w:cs="Unikurd Web"/>
          <w:sz w:val="24"/>
          <w:szCs w:val="24"/>
          <w:lang w:bidi="ar-KW"/>
        </w:rPr>
        <w:t xml:space="preserve">Iraq? What will they do for the preachers </w:t>
      </w:r>
      <w:r w:rsidR="00E25473" w:rsidRPr="002A3931">
        <w:rPr>
          <w:rFonts w:ascii="Unikurd Web" w:eastAsia="Times New Roman" w:hAnsi="Unikurd Web" w:cs="Unikurd Web"/>
          <w:sz w:val="24"/>
          <w:szCs w:val="24"/>
          <w:lang w:bidi="ar-KW"/>
        </w:rPr>
        <w:t>and</w:t>
      </w:r>
      <w:r w:rsidRPr="002A3931">
        <w:rPr>
          <w:rFonts w:ascii="Unikurd Web" w:eastAsia="Times New Roman" w:hAnsi="Unikurd Web" w:cs="Unikurd Web"/>
          <w:sz w:val="24"/>
          <w:szCs w:val="24"/>
          <w:lang w:bidi="ar-KW"/>
        </w:rPr>
        <w:t xml:space="preserve"> for all of you?”</w:t>
      </w:r>
    </w:p>
    <w:p w14:paraId="538CC660" w14:textId="37CF9D3A" w:rsidR="004101CF" w:rsidRPr="002A3931" w:rsidRDefault="00087169" w:rsidP="003568C1">
      <w:pPr>
        <w:bidi/>
        <w:spacing w:after="0" w:line="360" w:lineRule="auto"/>
        <w:ind w:left="4"/>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 xml:space="preserve">“Sir, I do not know that </w:t>
      </w:r>
      <w:r w:rsidR="005F10AA" w:rsidRPr="002A3931">
        <w:rPr>
          <w:rFonts w:ascii="Unikurd Web" w:eastAsia="Times New Roman" w:hAnsi="Unikurd Web" w:cs="Unikurd Web"/>
          <w:sz w:val="24"/>
          <w:szCs w:val="24"/>
          <w:lang w:bidi="ar-KW"/>
        </w:rPr>
        <w:t>either</w:t>
      </w:r>
      <w:r w:rsidRPr="002A3931">
        <w:rPr>
          <w:rFonts w:ascii="Unikurd Web" w:eastAsia="Times New Roman" w:hAnsi="Unikurd Web" w:cs="Unikurd Web"/>
          <w:sz w:val="24"/>
          <w:szCs w:val="24"/>
          <w:lang w:bidi="ar-KW"/>
        </w:rPr>
        <w:t>.”</w:t>
      </w:r>
    </w:p>
    <w:p w14:paraId="487DD9F1" w14:textId="57B8620A" w:rsidR="00087169" w:rsidRPr="002A3931" w:rsidRDefault="00087169" w:rsidP="00DF799F">
      <w:pPr>
        <w:bidi/>
        <w:spacing w:after="0" w:line="360" w:lineRule="auto"/>
        <w:ind w:left="4"/>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“You d</w:t>
      </w:r>
      <w:r w:rsidR="00BD6F15" w:rsidRPr="002A3931">
        <w:rPr>
          <w:rFonts w:ascii="Unikurd Web" w:eastAsia="Times New Roman" w:hAnsi="Unikurd Web" w:cs="Unikurd Web"/>
          <w:sz w:val="24"/>
          <w:szCs w:val="24"/>
          <w:lang w:bidi="ar-KW"/>
        </w:rPr>
        <w:t>on’t</w:t>
      </w:r>
      <w:r w:rsidRPr="002A3931">
        <w:rPr>
          <w:rFonts w:ascii="Unikurd Web" w:eastAsia="Times New Roman" w:hAnsi="Unikurd Web" w:cs="Unikurd Web"/>
          <w:sz w:val="24"/>
          <w:szCs w:val="24"/>
          <w:lang w:bidi="ar-KW"/>
        </w:rPr>
        <w:t xml:space="preserve"> need to know</w:t>
      </w:r>
      <w:r w:rsidR="00E25473" w:rsidRPr="002A3931">
        <w:rPr>
          <w:rFonts w:ascii="Unikurd Web" w:eastAsia="Times New Roman" w:hAnsi="Unikurd Web" w:cs="Unikurd Web"/>
          <w:sz w:val="24"/>
          <w:szCs w:val="24"/>
          <w:lang w:bidi="ar-KW"/>
        </w:rPr>
        <w:t>,</w:t>
      </w:r>
      <w:r w:rsidRPr="002A3931">
        <w:rPr>
          <w:rFonts w:ascii="Unikurd Web" w:eastAsia="Times New Roman" w:hAnsi="Unikurd Web" w:cs="Unikurd Web"/>
          <w:sz w:val="24"/>
          <w:szCs w:val="24"/>
          <w:lang w:bidi="ar-KW"/>
        </w:rPr>
        <w:t xml:space="preserve"> but I</w:t>
      </w:r>
      <w:r w:rsidR="00DF799F" w:rsidRPr="002A3931">
        <w:rPr>
          <w:rFonts w:ascii="Unikurd Web" w:eastAsia="Times New Roman" w:hAnsi="Unikurd Web" w:cs="Unikurd Web"/>
          <w:sz w:val="24"/>
          <w:szCs w:val="24"/>
          <w:lang w:bidi="ar-KW"/>
        </w:rPr>
        <w:t xml:space="preserve">’m telling you so you understand. </w:t>
      </w:r>
      <w:r w:rsidRPr="002A3931">
        <w:rPr>
          <w:rFonts w:ascii="Unikurd Web" w:eastAsia="Times New Roman" w:hAnsi="Unikurd Web" w:cs="Unikurd Web"/>
          <w:sz w:val="24"/>
          <w:szCs w:val="24"/>
          <w:lang w:bidi="ar-KW"/>
        </w:rPr>
        <w:t>Iran</w:t>
      </w:r>
      <w:r w:rsidR="000A322F" w:rsidRPr="002A3931">
        <w:rPr>
          <w:rFonts w:ascii="Unikurd Web" w:eastAsia="Times New Roman" w:hAnsi="Unikurd Web" w:cs="Unikurd Web"/>
          <w:sz w:val="24"/>
          <w:szCs w:val="24"/>
          <w:lang w:bidi="ar-KW"/>
        </w:rPr>
        <w:t>ian government</w:t>
      </w:r>
      <w:r w:rsidRPr="002A3931">
        <w:rPr>
          <w:rFonts w:ascii="Unikurd Web" w:eastAsia="Times New Roman" w:hAnsi="Unikurd Web" w:cs="Unikurd Web"/>
          <w:sz w:val="24"/>
          <w:szCs w:val="24"/>
          <w:lang w:bidi="ar-KW"/>
        </w:rPr>
        <w:t xml:space="preserve"> w</w:t>
      </w:r>
      <w:r w:rsidR="00DF799F" w:rsidRPr="002A3931">
        <w:rPr>
          <w:rFonts w:ascii="Unikurd Web" w:eastAsia="Times New Roman" w:hAnsi="Unikurd Web" w:cs="Unikurd Web"/>
          <w:sz w:val="24"/>
          <w:szCs w:val="24"/>
          <w:lang w:bidi="ar-KW"/>
        </w:rPr>
        <w:t>on’t</w:t>
      </w:r>
      <w:r w:rsidRPr="002A3931">
        <w:rPr>
          <w:rFonts w:ascii="Unikurd Web" w:eastAsia="Times New Roman" w:hAnsi="Unikurd Web" w:cs="Unikurd Web"/>
          <w:sz w:val="24"/>
          <w:szCs w:val="24"/>
          <w:lang w:bidi="ar-KW"/>
        </w:rPr>
        <w:t xml:space="preserve"> do anything</w:t>
      </w:r>
      <w:r w:rsidR="006501B7" w:rsidRPr="002A3931">
        <w:rPr>
          <w:rFonts w:ascii="Unikurd Web" w:eastAsia="Times New Roman" w:hAnsi="Unikurd Web" w:cs="Unikurd Web"/>
          <w:sz w:val="24"/>
          <w:szCs w:val="24"/>
          <w:lang w:bidi="ar-KW"/>
        </w:rPr>
        <w:t xml:space="preserve"> </w:t>
      </w:r>
      <w:r w:rsidR="00DF799F" w:rsidRPr="002A3931">
        <w:rPr>
          <w:rFonts w:ascii="Unikurd Web" w:eastAsia="Times New Roman" w:hAnsi="Unikurd Web" w:cs="Unikurd Web"/>
          <w:sz w:val="24"/>
          <w:szCs w:val="24"/>
          <w:lang w:bidi="ar-KW"/>
        </w:rPr>
        <w:t>beneficial for them; instead, they will use them as</w:t>
      </w:r>
      <w:r w:rsidRPr="002A3931">
        <w:rPr>
          <w:rFonts w:ascii="Unikurd Web" w:eastAsia="Times New Roman" w:hAnsi="Unikurd Web" w:cs="Unikurd Web"/>
          <w:sz w:val="24"/>
          <w:szCs w:val="24"/>
          <w:lang w:bidi="ar-KW"/>
        </w:rPr>
        <w:t xml:space="preserve"> mercenaries to help</w:t>
      </w:r>
      <w:r w:rsidR="00DF799F" w:rsidRPr="002A3931">
        <w:rPr>
          <w:rFonts w:ascii="Unikurd Web" w:eastAsia="Times New Roman" w:hAnsi="Unikurd Web" w:cs="Unikurd Web"/>
          <w:sz w:val="24"/>
          <w:szCs w:val="24"/>
          <w:lang w:bidi="ar-KW"/>
        </w:rPr>
        <w:t xml:space="preserve"> Iran</w:t>
      </w:r>
      <w:r w:rsidR="00550FD6" w:rsidRPr="002A3931">
        <w:rPr>
          <w:rFonts w:ascii="Unikurd Web" w:eastAsia="Times New Roman" w:hAnsi="Unikurd Web" w:cs="Unikurd Web"/>
          <w:sz w:val="24"/>
          <w:szCs w:val="24"/>
          <w:lang w:bidi="ar-KW"/>
        </w:rPr>
        <w:t>ian government</w:t>
      </w:r>
      <w:r w:rsidR="00827CA6" w:rsidRPr="002A3931">
        <w:rPr>
          <w:rFonts w:ascii="Unikurd Web" w:eastAsia="Times New Roman" w:hAnsi="Unikurd Web" w:cs="Unikurd Web"/>
          <w:sz w:val="24"/>
          <w:szCs w:val="24"/>
          <w:lang w:bidi="ar-KW"/>
        </w:rPr>
        <w:t xml:space="preserve"> </w:t>
      </w:r>
      <w:r w:rsidRPr="002A3931">
        <w:rPr>
          <w:rFonts w:ascii="Unikurd Web" w:eastAsia="Times New Roman" w:hAnsi="Unikurd Web" w:cs="Unikurd Web"/>
          <w:sz w:val="24"/>
          <w:szCs w:val="24"/>
          <w:lang w:bidi="ar-KW"/>
        </w:rPr>
        <w:t>to occupy</w:t>
      </w:r>
      <w:r w:rsidR="006501B7" w:rsidRPr="002A3931">
        <w:rPr>
          <w:rFonts w:ascii="Unikurd Web" w:eastAsia="Times New Roman" w:hAnsi="Unikurd Web" w:cs="Unikurd Web"/>
          <w:sz w:val="24"/>
          <w:szCs w:val="24"/>
          <w:lang w:bidi="ar-KW"/>
        </w:rPr>
        <w:t xml:space="preserve"> villages, towns</w:t>
      </w:r>
      <w:r w:rsidR="00BD6F15" w:rsidRPr="002A3931">
        <w:rPr>
          <w:rFonts w:ascii="Unikurd Web" w:eastAsia="Times New Roman" w:hAnsi="Unikurd Web" w:cs="Unikurd Web"/>
          <w:sz w:val="24"/>
          <w:szCs w:val="24"/>
          <w:lang w:bidi="ar-KW"/>
        </w:rPr>
        <w:t>,</w:t>
      </w:r>
      <w:r w:rsidR="006501B7" w:rsidRPr="002A3931">
        <w:rPr>
          <w:rFonts w:ascii="Unikurd Web" w:eastAsia="Times New Roman" w:hAnsi="Unikurd Web" w:cs="Unikurd Web"/>
          <w:sz w:val="24"/>
          <w:szCs w:val="24"/>
          <w:lang w:bidi="ar-KW"/>
        </w:rPr>
        <w:t xml:space="preserve"> and cities </w:t>
      </w:r>
      <w:r w:rsidR="00BD6F15" w:rsidRPr="002A3931">
        <w:rPr>
          <w:rFonts w:ascii="Unikurd Web" w:eastAsia="Times New Roman" w:hAnsi="Unikurd Web" w:cs="Unikurd Web"/>
          <w:sz w:val="24"/>
          <w:szCs w:val="24"/>
          <w:lang w:bidi="ar-KW"/>
        </w:rPr>
        <w:t>in Iraq. Don’t be na</w:t>
      </w:r>
      <w:r w:rsidR="00BD6F15" w:rsidRPr="002A3931">
        <w:rPr>
          <w:rFonts w:ascii="Calibri" w:eastAsia="Times New Roman" w:hAnsi="Calibri" w:cs="Calibri"/>
          <w:sz w:val="24"/>
          <w:szCs w:val="24"/>
          <w:lang w:bidi="ar-KW"/>
        </w:rPr>
        <w:t>ï</w:t>
      </w:r>
      <w:r w:rsidR="00BD6F15" w:rsidRPr="002A3931">
        <w:rPr>
          <w:rFonts w:ascii="Unikurd Web" w:eastAsia="Times New Roman" w:hAnsi="Unikurd Web" w:cs="Unikurd Web"/>
          <w:sz w:val="24"/>
          <w:szCs w:val="24"/>
          <w:lang w:bidi="ar-KW"/>
        </w:rPr>
        <w:t>ve. Not just</w:t>
      </w:r>
      <w:r w:rsidR="006C24B6" w:rsidRPr="002A3931">
        <w:rPr>
          <w:rFonts w:ascii="Unikurd Web" w:eastAsia="Times New Roman" w:hAnsi="Unikurd Web" w:cs="Unikurd Web"/>
          <w:sz w:val="24"/>
          <w:szCs w:val="24"/>
          <w:lang w:bidi="ar-KW"/>
        </w:rPr>
        <w:t xml:space="preserve"> Iran</w:t>
      </w:r>
      <w:r w:rsidR="007A3A78" w:rsidRPr="002A3931">
        <w:rPr>
          <w:rFonts w:ascii="Unikurd Web" w:eastAsia="Times New Roman" w:hAnsi="Unikurd Web" w:cs="Unikurd Web"/>
          <w:sz w:val="24"/>
          <w:szCs w:val="24"/>
          <w:lang w:bidi="ar-KW"/>
        </w:rPr>
        <w:t>ian government</w:t>
      </w:r>
      <w:r w:rsidR="006C24B6" w:rsidRPr="002A3931">
        <w:rPr>
          <w:rFonts w:ascii="Unikurd Web" w:eastAsia="Times New Roman" w:hAnsi="Unikurd Web" w:cs="Unikurd Web"/>
          <w:sz w:val="24"/>
          <w:szCs w:val="24"/>
          <w:lang w:bidi="ar-KW"/>
        </w:rPr>
        <w:t xml:space="preserve">, </w:t>
      </w:r>
      <w:r w:rsidR="00BD6F15" w:rsidRPr="002A3931">
        <w:rPr>
          <w:rFonts w:ascii="Unikurd Web" w:eastAsia="Times New Roman" w:hAnsi="Unikurd Web" w:cs="Unikurd Web"/>
          <w:sz w:val="24"/>
          <w:szCs w:val="24"/>
          <w:lang w:bidi="ar-KW"/>
        </w:rPr>
        <w:t xml:space="preserve">but </w:t>
      </w:r>
      <w:r w:rsidRPr="002A3931">
        <w:rPr>
          <w:rFonts w:ascii="Unikurd Web" w:eastAsia="Times New Roman" w:hAnsi="Unikurd Web" w:cs="Unikurd Web"/>
          <w:sz w:val="24"/>
          <w:szCs w:val="24"/>
          <w:lang w:bidi="ar-KW"/>
        </w:rPr>
        <w:t>none of the Sunni Muslim co</w:t>
      </w:r>
      <w:r w:rsidR="00FD1A6F" w:rsidRPr="002A3931">
        <w:rPr>
          <w:rFonts w:ascii="Unikurd Web" w:eastAsia="Times New Roman" w:hAnsi="Unikurd Web" w:cs="Unikurd Web"/>
          <w:sz w:val="24"/>
          <w:szCs w:val="24"/>
          <w:lang w:bidi="ar-KW"/>
        </w:rPr>
        <w:t>untries will do anything</w:t>
      </w:r>
      <w:r w:rsidR="006501B7" w:rsidRPr="002A3931">
        <w:rPr>
          <w:rFonts w:ascii="Unikurd Web" w:eastAsia="Times New Roman" w:hAnsi="Unikurd Web" w:cs="Unikurd Web"/>
          <w:sz w:val="24"/>
          <w:szCs w:val="24"/>
          <w:lang w:bidi="ar-KW"/>
        </w:rPr>
        <w:t xml:space="preserve"> </w:t>
      </w:r>
      <w:r w:rsidR="00BD6F15" w:rsidRPr="002A3931">
        <w:rPr>
          <w:rFonts w:ascii="Unikurd Web" w:eastAsia="Times New Roman" w:hAnsi="Unikurd Web" w:cs="Unikurd Web"/>
          <w:sz w:val="24"/>
          <w:szCs w:val="24"/>
          <w:lang w:bidi="ar-KW"/>
        </w:rPr>
        <w:t>significant to assist you</w:t>
      </w:r>
      <w:r w:rsidR="006501B7" w:rsidRPr="002A3931">
        <w:rPr>
          <w:rFonts w:ascii="Unikurd Web" w:eastAsia="Times New Roman" w:hAnsi="Unikurd Web" w:cs="Unikurd Web"/>
          <w:sz w:val="24"/>
          <w:szCs w:val="24"/>
          <w:lang w:bidi="ar-KW"/>
        </w:rPr>
        <w:t>.</w:t>
      </w:r>
      <w:r w:rsidR="004B7107" w:rsidRPr="002A3931">
        <w:rPr>
          <w:rFonts w:ascii="Unikurd Web" w:eastAsia="Times New Roman" w:hAnsi="Unikurd Web" w:cs="Unikurd Web"/>
          <w:sz w:val="24"/>
          <w:szCs w:val="24"/>
          <w:lang w:bidi="ar-KW"/>
        </w:rPr>
        <w:t>”</w:t>
      </w:r>
      <w:r w:rsidRPr="002A3931">
        <w:rPr>
          <w:rFonts w:ascii="Unikurd Web" w:eastAsia="Times New Roman" w:hAnsi="Unikurd Web" w:cs="Unikurd Web"/>
          <w:sz w:val="24"/>
          <w:szCs w:val="24"/>
          <w:lang w:bidi="ar-KW"/>
        </w:rPr>
        <w:t xml:space="preserve"> </w:t>
      </w:r>
      <w:r w:rsidR="004B7107" w:rsidRPr="002A3931">
        <w:rPr>
          <w:rFonts w:ascii="Unikurd Web" w:eastAsia="Times New Roman" w:hAnsi="Unikurd Web" w:cs="Unikurd Web"/>
          <w:sz w:val="24"/>
          <w:szCs w:val="24"/>
          <w:lang w:bidi="ar-KW"/>
        </w:rPr>
        <w:t xml:space="preserve"> </w:t>
      </w:r>
    </w:p>
    <w:p w14:paraId="2001B998" w14:textId="7A743EB4" w:rsidR="00BD6F15" w:rsidRPr="002A3931" w:rsidRDefault="004B7107" w:rsidP="004B7107">
      <w:pPr>
        <w:bidi/>
        <w:spacing w:after="0" w:line="360" w:lineRule="auto"/>
        <w:ind w:left="4"/>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Omar</w:t>
      </w:r>
      <w:r w:rsidR="00BD6F15" w:rsidRPr="002A3931">
        <w:rPr>
          <w:rFonts w:ascii="Unikurd Web" w:eastAsia="Times New Roman" w:hAnsi="Unikurd Web" w:cs="Unikurd Web"/>
          <w:sz w:val="24"/>
          <w:szCs w:val="24"/>
          <w:lang w:bidi="ar-KW"/>
        </w:rPr>
        <w:t xml:space="preserve"> interrupted,</w:t>
      </w:r>
      <w:r w:rsidRPr="002A3931">
        <w:rPr>
          <w:rFonts w:ascii="Unikurd Web" w:eastAsia="Times New Roman" w:hAnsi="Unikurd Web" w:cs="Unikurd Web"/>
          <w:sz w:val="24"/>
          <w:szCs w:val="24"/>
          <w:lang w:bidi="ar-KW"/>
        </w:rPr>
        <w:t xml:space="preserve"> “Sir</w:t>
      </w:r>
      <w:r w:rsidRPr="002A3931">
        <w:rPr>
          <w:rFonts w:ascii="Arial" w:eastAsia="Times New Roman" w:hAnsi="Arial" w:cs="Arial"/>
          <w:sz w:val="24"/>
          <w:szCs w:val="24"/>
          <w:lang w:bidi="ar-KW"/>
        </w:rPr>
        <w:t>…</w:t>
      </w:r>
      <w:r w:rsidR="00BD6F15" w:rsidRPr="002A3931">
        <w:rPr>
          <w:rFonts w:ascii="Unikurd Web" w:eastAsia="Times New Roman" w:hAnsi="Unikurd Web" w:cs="Unikurd Web"/>
          <w:sz w:val="24"/>
          <w:szCs w:val="24"/>
          <w:lang w:bidi="ar-KW"/>
        </w:rPr>
        <w:t>.</w:t>
      </w:r>
      <w:r w:rsidRPr="002A3931">
        <w:rPr>
          <w:rFonts w:ascii="Unikurd Web" w:eastAsia="Times New Roman" w:hAnsi="Unikurd Web" w:cs="Unikurd Web"/>
          <w:sz w:val="24"/>
          <w:szCs w:val="24"/>
          <w:lang w:bidi="ar-KW"/>
        </w:rPr>
        <w:t>”</w:t>
      </w:r>
      <w:r w:rsidR="00C2631F" w:rsidRPr="002A3931">
        <w:rPr>
          <w:rFonts w:ascii="Unikurd Web" w:eastAsia="Times New Roman" w:hAnsi="Unikurd Web" w:cs="Unikurd Web"/>
          <w:sz w:val="24"/>
          <w:szCs w:val="24"/>
          <w:lang w:bidi="ar-KW"/>
        </w:rPr>
        <w:t xml:space="preserve"> </w:t>
      </w:r>
    </w:p>
    <w:p w14:paraId="1F1EC3C6" w14:textId="28FCBB5E" w:rsidR="00A8723A" w:rsidRPr="002A3931" w:rsidRDefault="004B7107" w:rsidP="00BD6F15">
      <w:pPr>
        <w:bidi/>
        <w:spacing w:after="0" w:line="360" w:lineRule="auto"/>
        <w:ind w:left="4"/>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H</w:t>
      </w:r>
      <w:r w:rsidR="00BD6F15" w:rsidRPr="002A3931">
        <w:rPr>
          <w:rFonts w:ascii="Unikurd Web" w:eastAsia="Times New Roman" w:hAnsi="Unikurd Web" w:cs="Unikurd Web"/>
          <w:sz w:val="24"/>
          <w:szCs w:val="24"/>
          <w:lang w:bidi="ar-KW"/>
        </w:rPr>
        <w:t>a</w:t>
      </w:r>
      <w:r w:rsidR="002200F5" w:rsidRPr="002A3931">
        <w:rPr>
          <w:rFonts w:ascii="Unikurd Web" w:eastAsia="Times New Roman" w:hAnsi="Unikurd Web" w:cs="Unikurd Web"/>
          <w:sz w:val="24"/>
          <w:szCs w:val="24"/>
          <w:lang w:bidi="ar-KW"/>
        </w:rPr>
        <w:t>rbi</w:t>
      </w:r>
      <w:r w:rsidRPr="002A3931">
        <w:rPr>
          <w:rFonts w:ascii="Unikurd Web" w:eastAsia="Times New Roman" w:hAnsi="Unikurd Web" w:cs="Unikurd Web"/>
          <w:sz w:val="24"/>
          <w:szCs w:val="24"/>
          <w:lang w:bidi="ar-KW"/>
        </w:rPr>
        <w:t xml:space="preserve"> interrupted him</w:t>
      </w:r>
      <w:r w:rsidR="00BD6F15" w:rsidRPr="002A3931">
        <w:rPr>
          <w:rFonts w:ascii="Unikurd Web" w:eastAsia="Times New Roman" w:hAnsi="Unikurd Web" w:cs="Unikurd Web"/>
          <w:sz w:val="24"/>
          <w:szCs w:val="24"/>
          <w:lang w:bidi="ar-KW"/>
        </w:rPr>
        <w:t xml:space="preserve"> in turn, saying,</w:t>
      </w:r>
      <w:r w:rsidR="00A8723A" w:rsidRPr="002A3931">
        <w:rPr>
          <w:rFonts w:ascii="Unikurd Web" w:eastAsia="Times New Roman" w:hAnsi="Unikurd Web" w:cs="Unikurd Web"/>
          <w:sz w:val="24"/>
          <w:szCs w:val="24"/>
          <w:lang w:bidi="ar-KW"/>
        </w:rPr>
        <w:t xml:space="preserve"> “All Muslim countries are cooperating with us</w:t>
      </w:r>
      <w:r w:rsidR="00BD6F15" w:rsidRPr="002A3931">
        <w:rPr>
          <w:rFonts w:ascii="Unikurd Web" w:eastAsia="Times New Roman" w:hAnsi="Unikurd Web" w:cs="Unikurd Web"/>
          <w:sz w:val="24"/>
          <w:szCs w:val="24"/>
          <w:lang w:bidi="ar-KW"/>
        </w:rPr>
        <w:t>. T</w:t>
      </w:r>
      <w:r w:rsidR="00A8723A" w:rsidRPr="002A3931">
        <w:rPr>
          <w:rFonts w:ascii="Unikurd Web" w:eastAsia="Times New Roman" w:hAnsi="Unikurd Web" w:cs="Unikurd Web"/>
          <w:sz w:val="24"/>
          <w:szCs w:val="24"/>
          <w:lang w:bidi="ar-KW"/>
        </w:rPr>
        <w:t>ell me if I</w:t>
      </w:r>
      <w:r w:rsidR="00BD6F15" w:rsidRPr="002A3931">
        <w:rPr>
          <w:rFonts w:ascii="Unikurd Web" w:eastAsia="Times New Roman" w:hAnsi="Unikurd Web" w:cs="Unikurd Web"/>
          <w:sz w:val="24"/>
          <w:szCs w:val="24"/>
          <w:lang w:bidi="ar-KW"/>
        </w:rPr>
        <w:t>’</w:t>
      </w:r>
      <w:r w:rsidR="00A8723A" w:rsidRPr="002A3931">
        <w:rPr>
          <w:rFonts w:ascii="Unikurd Web" w:eastAsia="Times New Roman" w:hAnsi="Unikurd Web" w:cs="Unikurd Web"/>
          <w:sz w:val="24"/>
          <w:szCs w:val="24"/>
          <w:lang w:bidi="ar-KW"/>
        </w:rPr>
        <w:t>m</w:t>
      </w:r>
      <w:r w:rsidR="00BD6F15" w:rsidRPr="002A3931">
        <w:rPr>
          <w:rFonts w:ascii="Unikurd Web" w:eastAsia="Times New Roman" w:hAnsi="Unikurd Web" w:cs="Unikurd Web"/>
          <w:sz w:val="24"/>
          <w:szCs w:val="24"/>
          <w:lang w:bidi="ar-KW"/>
        </w:rPr>
        <w:t xml:space="preserve"> speaking</w:t>
      </w:r>
      <w:r w:rsidR="00A8723A" w:rsidRPr="002A3931">
        <w:rPr>
          <w:rFonts w:ascii="Unikurd Web" w:eastAsia="Times New Roman" w:hAnsi="Unikurd Web" w:cs="Unikurd Web"/>
          <w:sz w:val="24"/>
          <w:szCs w:val="24"/>
          <w:lang w:bidi="ar-KW"/>
        </w:rPr>
        <w:t xml:space="preserve"> the truth?”</w:t>
      </w:r>
    </w:p>
    <w:p w14:paraId="79FFEADC" w14:textId="77777777" w:rsidR="00BD6F15" w:rsidRPr="002A3931" w:rsidRDefault="00A8723A" w:rsidP="00A8723A">
      <w:pPr>
        <w:bidi/>
        <w:spacing w:after="0" w:line="360" w:lineRule="auto"/>
        <w:ind w:left="4"/>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O</w:t>
      </w:r>
      <w:r w:rsidR="00BD6F15" w:rsidRPr="002A3931">
        <w:rPr>
          <w:rFonts w:ascii="Unikurd Web" w:eastAsia="Times New Roman" w:hAnsi="Unikurd Web" w:cs="Unikurd Web"/>
          <w:sz w:val="24"/>
          <w:szCs w:val="24"/>
          <w:lang w:bidi="ar-KW"/>
        </w:rPr>
        <w:t>mar interrupted again</w:t>
      </w:r>
      <w:r w:rsidRPr="002A3931">
        <w:rPr>
          <w:rFonts w:ascii="Unikurd Web" w:eastAsia="Times New Roman" w:hAnsi="Unikurd Web" w:cs="Unikurd Web"/>
          <w:sz w:val="24"/>
          <w:szCs w:val="24"/>
          <w:lang w:bidi="ar-KW"/>
        </w:rPr>
        <w:t>, “</w:t>
      </w:r>
      <w:r w:rsidR="00D701A5" w:rsidRPr="002A3931">
        <w:rPr>
          <w:rFonts w:ascii="Unikurd Web" w:eastAsia="Times New Roman" w:hAnsi="Unikurd Web" w:cs="Unikurd Web"/>
          <w:sz w:val="24"/>
          <w:szCs w:val="24"/>
          <w:lang w:bidi="ar-KW"/>
        </w:rPr>
        <w:t>Sir</w:t>
      </w:r>
      <w:r w:rsidRPr="002A3931">
        <w:rPr>
          <w:rFonts w:ascii="Arial" w:eastAsia="Times New Roman" w:hAnsi="Arial" w:cs="Arial"/>
          <w:sz w:val="24"/>
          <w:szCs w:val="24"/>
          <w:lang w:bidi="ar-KW"/>
        </w:rPr>
        <w:t>…</w:t>
      </w:r>
      <w:r w:rsidRPr="002A3931">
        <w:rPr>
          <w:rFonts w:ascii="Unikurd Web" w:eastAsia="Times New Roman" w:hAnsi="Unikurd Web" w:cs="Unikurd Web"/>
          <w:sz w:val="24"/>
          <w:szCs w:val="24"/>
          <w:lang w:bidi="ar-KW"/>
        </w:rPr>
        <w:t>”</w:t>
      </w:r>
    </w:p>
    <w:p w14:paraId="7A4958DF" w14:textId="6F02A803" w:rsidR="004B7107" w:rsidRPr="002A3931" w:rsidRDefault="00654385" w:rsidP="00BD6F15">
      <w:pPr>
        <w:bidi/>
        <w:spacing w:after="0" w:line="360" w:lineRule="auto"/>
        <w:ind w:left="4"/>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“Tell</w:t>
      </w:r>
      <w:r w:rsidR="00D701A5" w:rsidRPr="002A3931">
        <w:rPr>
          <w:rFonts w:ascii="Unikurd Web" w:eastAsia="Times New Roman" w:hAnsi="Unikurd Web" w:cs="Unikurd Web"/>
          <w:sz w:val="24"/>
          <w:szCs w:val="24"/>
          <w:lang w:bidi="ar-KW"/>
        </w:rPr>
        <w:t xml:space="preserve"> me</w:t>
      </w:r>
      <w:r w:rsidR="00A8723A" w:rsidRPr="002A3931">
        <w:rPr>
          <w:rFonts w:ascii="Unikurd Web" w:eastAsia="Times New Roman" w:hAnsi="Unikurd Web" w:cs="Unikurd Web"/>
          <w:sz w:val="24"/>
          <w:szCs w:val="24"/>
          <w:lang w:bidi="ar-KW"/>
        </w:rPr>
        <w:t xml:space="preserve"> a single name of a Muslim country that,</w:t>
      </w:r>
      <w:r w:rsidR="00BD6F15" w:rsidRPr="002A3931">
        <w:rPr>
          <w:rFonts w:ascii="Unikurd Web" w:eastAsia="Times New Roman" w:hAnsi="Unikurd Web" w:cs="Unikurd Web"/>
          <w:sz w:val="24"/>
          <w:szCs w:val="24"/>
          <w:lang w:bidi="ar-KW"/>
        </w:rPr>
        <w:t xml:space="preserve"> out</w:t>
      </w:r>
      <w:r w:rsidR="00A8723A" w:rsidRPr="002A3931">
        <w:rPr>
          <w:rFonts w:ascii="Unikurd Web" w:eastAsia="Times New Roman" w:hAnsi="Unikurd Web" w:cs="Unikurd Web"/>
          <w:sz w:val="24"/>
          <w:szCs w:val="24"/>
          <w:lang w:bidi="ar-KW"/>
        </w:rPr>
        <w:t xml:space="preserve"> of religio</w:t>
      </w:r>
      <w:r w:rsidR="00BD6F15" w:rsidRPr="002A3931">
        <w:rPr>
          <w:rFonts w:ascii="Unikurd Web" w:eastAsia="Times New Roman" w:hAnsi="Unikurd Web" w:cs="Unikurd Web"/>
          <w:sz w:val="24"/>
          <w:szCs w:val="24"/>
          <w:lang w:bidi="ar-KW"/>
        </w:rPr>
        <w:t>us</w:t>
      </w:r>
      <w:r w:rsidR="00A8723A" w:rsidRPr="002A3931">
        <w:rPr>
          <w:rFonts w:ascii="Unikurd Web" w:eastAsia="Times New Roman" w:hAnsi="Unikurd Web" w:cs="Unikurd Web"/>
          <w:sz w:val="24"/>
          <w:szCs w:val="24"/>
          <w:lang w:bidi="ar-KW"/>
        </w:rPr>
        <w:t xml:space="preserve"> or humani</w:t>
      </w:r>
      <w:r w:rsidR="00BD6F15" w:rsidRPr="002A3931">
        <w:rPr>
          <w:rFonts w:ascii="Unikurd Web" w:eastAsia="Times New Roman" w:hAnsi="Unikurd Web" w:cs="Unikurd Web"/>
          <w:sz w:val="24"/>
          <w:szCs w:val="24"/>
          <w:lang w:bidi="ar-KW"/>
        </w:rPr>
        <w:t>tarian concern</w:t>
      </w:r>
      <w:r w:rsidR="00A8723A" w:rsidRPr="002A3931">
        <w:rPr>
          <w:rFonts w:ascii="Unikurd Web" w:eastAsia="Times New Roman" w:hAnsi="Unikurd Web" w:cs="Unikurd Web"/>
          <w:sz w:val="24"/>
          <w:szCs w:val="24"/>
          <w:lang w:bidi="ar-KW"/>
        </w:rPr>
        <w:t>, has</w:t>
      </w:r>
      <w:r w:rsidR="00BD6F15" w:rsidRPr="002A3931">
        <w:rPr>
          <w:rFonts w:ascii="Unikurd Web" w:eastAsia="Times New Roman" w:hAnsi="Unikurd Web" w:cs="Unikurd Web"/>
          <w:sz w:val="24"/>
          <w:szCs w:val="24"/>
          <w:lang w:bidi="ar-KW"/>
        </w:rPr>
        <w:t xml:space="preserve"> truly</w:t>
      </w:r>
      <w:r w:rsidR="00A8723A" w:rsidRPr="002A3931">
        <w:rPr>
          <w:rFonts w:ascii="Unikurd Web" w:eastAsia="Times New Roman" w:hAnsi="Unikurd Web" w:cs="Unikurd Web"/>
          <w:sz w:val="24"/>
          <w:szCs w:val="24"/>
          <w:lang w:bidi="ar-KW"/>
        </w:rPr>
        <w:t xml:space="preserve"> helped you, show</w:t>
      </w:r>
      <w:r w:rsidR="00BD6F15" w:rsidRPr="002A3931">
        <w:rPr>
          <w:rFonts w:ascii="Unikurd Web" w:eastAsia="Times New Roman" w:hAnsi="Unikurd Web" w:cs="Unikurd Web"/>
          <w:sz w:val="24"/>
          <w:szCs w:val="24"/>
          <w:lang w:bidi="ar-KW"/>
        </w:rPr>
        <w:t>n</w:t>
      </w:r>
      <w:r w:rsidR="00A8723A" w:rsidRPr="002A3931">
        <w:rPr>
          <w:rFonts w:ascii="Unikurd Web" w:eastAsia="Times New Roman" w:hAnsi="Unikurd Web" w:cs="Unikurd Web"/>
          <w:sz w:val="24"/>
          <w:szCs w:val="24"/>
          <w:lang w:bidi="ar-KW"/>
        </w:rPr>
        <w:t xml:space="preserve"> empathy</w:t>
      </w:r>
      <w:r w:rsidR="00BD6F15" w:rsidRPr="002A3931">
        <w:rPr>
          <w:rFonts w:ascii="Unikurd Web" w:eastAsia="Times New Roman" w:hAnsi="Unikurd Web" w:cs="Unikurd Web"/>
          <w:sz w:val="24"/>
          <w:szCs w:val="24"/>
          <w:lang w:bidi="ar-KW"/>
        </w:rPr>
        <w:t>, or</w:t>
      </w:r>
      <w:r w:rsidR="00A8723A" w:rsidRPr="002A3931">
        <w:rPr>
          <w:rFonts w:ascii="Unikurd Web" w:eastAsia="Times New Roman" w:hAnsi="Unikurd Web" w:cs="Unikurd Web"/>
          <w:sz w:val="24"/>
          <w:szCs w:val="24"/>
          <w:lang w:bidi="ar-KW"/>
        </w:rPr>
        <w:t xml:space="preserve"> advocated on </w:t>
      </w:r>
      <w:r w:rsidR="002200F5" w:rsidRPr="002A3931">
        <w:rPr>
          <w:rFonts w:ascii="Unikurd Web" w:eastAsia="Times New Roman" w:hAnsi="Unikurd Web" w:cs="Unikurd Web"/>
          <w:sz w:val="24"/>
          <w:szCs w:val="24"/>
          <w:lang w:bidi="ar-KW"/>
        </w:rPr>
        <w:t xml:space="preserve">your </w:t>
      </w:r>
      <w:r w:rsidR="00A8723A" w:rsidRPr="002A3931">
        <w:rPr>
          <w:rFonts w:ascii="Unikurd Web" w:eastAsia="Times New Roman" w:hAnsi="Unikurd Web" w:cs="Unikurd Web"/>
          <w:sz w:val="24"/>
          <w:szCs w:val="24"/>
          <w:lang w:bidi="ar-KW"/>
        </w:rPr>
        <w:t>behalf</w:t>
      </w:r>
      <w:r w:rsidR="002200F5" w:rsidRPr="002A3931">
        <w:rPr>
          <w:rFonts w:ascii="Unikurd Web" w:eastAsia="Times New Roman" w:hAnsi="Unikurd Web" w:cs="Unikurd Web"/>
          <w:sz w:val="24"/>
          <w:szCs w:val="24"/>
          <w:lang w:bidi="ar-KW"/>
        </w:rPr>
        <w:t>?” Harbi asked.</w:t>
      </w:r>
    </w:p>
    <w:p w14:paraId="5A412361" w14:textId="77777777" w:rsidR="00D538DE" w:rsidRPr="002A3931" w:rsidRDefault="00264E2F" w:rsidP="00D538DE">
      <w:pPr>
        <w:bidi/>
        <w:spacing w:after="0" w:line="360" w:lineRule="auto"/>
        <w:ind w:left="4"/>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“Sir, what sh</w:t>
      </w:r>
      <w:r w:rsidR="002200F5" w:rsidRPr="002A3931">
        <w:rPr>
          <w:rFonts w:ascii="Unikurd Web" w:eastAsia="Times New Roman" w:hAnsi="Unikurd Web" w:cs="Unikurd Web"/>
          <w:sz w:val="24"/>
          <w:szCs w:val="24"/>
          <w:lang w:bidi="ar-KW"/>
        </w:rPr>
        <w:t>ould I say</w:t>
      </w:r>
      <w:r w:rsidRPr="002A3931">
        <w:rPr>
          <w:rFonts w:ascii="Unikurd Web" w:eastAsia="Times New Roman" w:hAnsi="Unikurd Web" w:cs="Unikurd Web"/>
          <w:sz w:val="24"/>
          <w:szCs w:val="24"/>
          <w:lang w:bidi="ar-KW"/>
        </w:rPr>
        <w:t>?”</w:t>
      </w:r>
      <w:r w:rsidR="002200F5" w:rsidRPr="002A3931">
        <w:rPr>
          <w:rFonts w:ascii="Unikurd Web" w:eastAsia="Times New Roman" w:hAnsi="Unikurd Web" w:cs="Unikurd Web"/>
          <w:sz w:val="24"/>
          <w:szCs w:val="24"/>
          <w:lang w:bidi="ar-KW"/>
        </w:rPr>
        <w:t xml:space="preserve"> Omar replied, uncertain. </w:t>
      </w:r>
    </w:p>
    <w:p w14:paraId="2C995263" w14:textId="42E4B002" w:rsidR="00264E2F" w:rsidRPr="002A3931" w:rsidRDefault="00264E2F" w:rsidP="00D538DE">
      <w:pPr>
        <w:bidi/>
        <w:spacing w:after="0" w:line="360" w:lineRule="auto"/>
        <w:ind w:left="4"/>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“Do not say anything,</w:t>
      </w:r>
      <w:r w:rsidR="00C844F2" w:rsidRPr="002A3931">
        <w:rPr>
          <w:rFonts w:ascii="Unikurd Web" w:eastAsia="Times New Roman" w:hAnsi="Unikurd Web" w:cs="Unikurd Web"/>
          <w:sz w:val="24"/>
          <w:szCs w:val="24"/>
          <w:lang w:bidi="ar-KW"/>
        </w:rPr>
        <w:t xml:space="preserve"> but</w:t>
      </w:r>
      <w:r w:rsidRPr="002A3931">
        <w:rPr>
          <w:rFonts w:ascii="Unikurd Web" w:eastAsia="Times New Roman" w:hAnsi="Unikurd Web" w:cs="Unikurd Web"/>
          <w:sz w:val="24"/>
          <w:szCs w:val="24"/>
          <w:lang w:bidi="ar-KW"/>
        </w:rPr>
        <w:t xml:space="preserve"> I will tell you</w:t>
      </w:r>
      <w:r w:rsidR="00E203EE" w:rsidRPr="002A3931">
        <w:rPr>
          <w:rFonts w:ascii="Unikurd Web" w:eastAsia="Times New Roman" w:hAnsi="Unikurd Web" w:cs="Unikurd Web"/>
          <w:sz w:val="24"/>
          <w:szCs w:val="24"/>
          <w:lang w:bidi="ar-KW"/>
        </w:rPr>
        <w:t xml:space="preserve"> </w:t>
      </w:r>
      <w:r w:rsidR="003568C1" w:rsidRPr="002A3931">
        <w:rPr>
          <w:rFonts w:ascii="Unikurd Web" w:eastAsia="Times New Roman" w:hAnsi="Unikurd Web" w:cs="Unikurd Web"/>
          <w:sz w:val="24"/>
          <w:szCs w:val="24"/>
          <w:lang w:bidi="ar-KW"/>
        </w:rPr>
        <w:t>everything. I will explain what we have done to you so far and what we will continue to do in the future. I will reveal how those countries have remained silent throughout the past years</w:t>
      </w:r>
      <w:r w:rsidR="00083CF4" w:rsidRPr="002A3931">
        <w:rPr>
          <w:rFonts w:ascii="Unikurd Web" w:eastAsia="Times New Roman" w:hAnsi="Unikurd Web" w:cs="Unikurd Web"/>
          <w:sz w:val="24"/>
          <w:szCs w:val="24"/>
          <w:lang w:bidi="ar-KW"/>
        </w:rPr>
        <w:t>,</w:t>
      </w:r>
      <w:r w:rsidR="003568C1" w:rsidRPr="002A3931">
        <w:rPr>
          <w:rFonts w:ascii="Unikurd Web" w:eastAsia="Times New Roman" w:hAnsi="Unikurd Web" w:cs="Unikurd Web"/>
          <w:sz w:val="24"/>
          <w:szCs w:val="24"/>
          <w:lang w:bidi="ar-KW"/>
        </w:rPr>
        <w:t xml:space="preserve"> and how they will continue to do the same in the future,” Harbi </w:t>
      </w:r>
      <w:r w:rsidR="00083CF4" w:rsidRPr="002A3931">
        <w:rPr>
          <w:rFonts w:ascii="Unikurd Web" w:eastAsia="Times New Roman" w:hAnsi="Unikurd Web" w:cs="Unikurd Web"/>
          <w:sz w:val="24"/>
          <w:szCs w:val="24"/>
          <w:lang w:bidi="ar-KW"/>
        </w:rPr>
        <w:t>stated</w:t>
      </w:r>
      <w:r w:rsidR="003568C1" w:rsidRPr="002A3931">
        <w:rPr>
          <w:rFonts w:ascii="Unikurd Web" w:eastAsia="Times New Roman" w:hAnsi="Unikurd Web" w:cs="Unikurd Web"/>
          <w:sz w:val="24"/>
          <w:szCs w:val="24"/>
          <w:lang w:bidi="ar-KW"/>
        </w:rPr>
        <w:t>.</w:t>
      </w:r>
      <w:r w:rsidRPr="002A3931">
        <w:rPr>
          <w:rFonts w:ascii="Unikurd Web" w:eastAsia="Times New Roman" w:hAnsi="Unikurd Web" w:cs="Unikurd Web"/>
          <w:sz w:val="24"/>
          <w:szCs w:val="24"/>
          <w:lang w:bidi="ar-KW"/>
        </w:rPr>
        <w:t xml:space="preserve"> </w:t>
      </w:r>
    </w:p>
    <w:p w14:paraId="10FA68B9" w14:textId="1F072BE1" w:rsidR="00CE60FD" w:rsidRPr="002A3931" w:rsidRDefault="00CE60FD" w:rsidP="00CE60FD">
      <w:pPr>
        <w:bidi/>
        <w:spacing w:after="0" w:line="360" w:lineRule="auto"/>
        <w:ind w:left="4"/>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“It is true</w:t>
      </w:r>
      <w:r w:rsidR="00A6362A" w:rsidRPr="002A3931">
        <w:rPr>
          <w:rFonts w:ascii="Unikurd Web" w:eastAsia="Times New Roman" w:hAnsi="Unikurd Web" w:cs="Unikurd Web"/>
          <w:sz w:val="24"/>
          <w:szCs w:val="24"/>
          <w:lang w:bidi="ar-KW"/>
        </w:rPr>
        <w:t xml:space="preserve">, </w:t>
      </w:r>
      <w:r w:rsidR="00083CF4" w:rsidRPr="002A3931">
        <w:rPr>
          <w:rFonts w:ascii="Unikurd Web" w:eastAsia="Times New Roman" w:hAnsi="Unikurd Web" w:cs="Unikurd Web"/>
          <w:sz w:val="24"/>
          <w:szCs w:val="24"/>
          <w:lang w:bidi="ar-KW"/>
        </w:rPr>
        <w:t>s</w:t>
      </w:r>
      <w:r w:rsidR="00A6362A" w:rsidRPr="002A3931">
        <w:rPr>
          <w:rFonts w:ascii="Unikurd Web" w:eastAsia="Times New Roman" w:hAnsi="Unikurd Web" w:cs="Unikurd Web"/>
          <w:sz w:val="24"/>
          <w:szCs w:val="24"/>
          <w:lang w:bidi="ar-KW"/>
        </w:rPr>
        <w:t>ir</w:t>
      </w:r>
      <w:r w:rsidR="00083CF4" w:rsidRPr="002A3931">
        <w:rPr>
          <w:rFonts w:ascii="Unikurd Web" w:eastAsia="Times New Roman" w:hAnsi="Unikurd Web" w:cs="Unikurd Web"/>
          <w:sz w:val="24"/>
          <w:szCs w:val="24"/>
          <w:lang w:bidi="ar-KW"/>
        </w:rPr>
        <w:t>.</w:t>
      </w:r>
      <w:r w:rsidR="00A6362A" w:rsidRPr="002A3931">
        <w:rPr>
          <w:rFonts w:ascii="Unikurd Web" w:eastAsia="Times New Roman" w:hAnsi="Unikurd Web" w:cs="Unikurd Web"/>
          <w:sz w:val="24"/>
          <w:szCs w:val="24"/>
          <w:lang w:bidi="ar-KW"/>
        </w:rPr>
        <w:t xml:space="preserve"> </w:t>
      </w:r>
      <w:r w:rsidR="00083CF4" w:rsidRPr="002A3931">
        <w:rPr>
          <w:rFonts w:ascii="Unikurd Web" w:eastAsia="Times New Roman" w:hAnsi="Unikurd Web" w:cs="Unikurd Web"/>
          <w:sz w:val="24"/>
          <w:szCs w:val="24"/>
          <w:lang w:bidi="ar-KW"/>
        </w:rPr>
        <w:t>T</w:t>
      </w:r>
      <w:r w:rsidR="00A6362A" w:rsidRPr="002A3931">
        <w:rPr>
          <w:rFonts w:ascii="Unikurd Web" w:eastAsia="Times New Roman" w:hAnsi="Unikurd Web" w:cs="Unikurd Web"/>
          <w:sz w:val="24"/>
          <w:szCs w:val="24"/>
          <w:lang w:bidi="ar-KW"/>
        </w:rPr>
        <w:t>hey</w:t>
      </w:r>
      <w:r w:rsidRPr="002A3931">
        <w:rPr>
          <w:rFonts w:ascii="Unikurd Web" w:eastAsia="Times New Roman" w:hAnsi="Unikurd Web" w:cs="Unikurd Web"/>
          <w:sz w:val="24"/>
          <w:szCs w:val="24"/>
          <w:lang w:bidi="ar-KW"/>
        </w:rPr>
        <w:t xml:space="preserve"> </w:t>
      </w:r>
      <w:r w:rsidR="004A1044" w:rsidRPr="002A3931">
        <w:rPr>
          <w:rFonts w:ascii="Unikurd Web" w:eastAsia="Times New Roman" w:hAnsi="Unikurd Web" w:cs="Unikurd Web"/>
          <w:sz w:val="24"/>
          <w:szCs w:val="24"/>
          <w:lang w:bidi="ar-KW"/>
        </w:rPr>
        <w:t>d</w:t>
      </w:r>
      <w:r w:rsidR="00083CF4" w:rsidRPr="002A3931">
        <w:rPr>
          <w:rFonts w:ascii="Unikurd Web" w:eastAsia="Times New Roman" w:hAnsi="Unikurd Web" w:cs="Unikurd Web"/>
          <w:sz w:val="24"/>
          <w:szCs w:val="24"/>
          <w:lang w:bidi="ar-KW"/>
        </w:rPr>
        <w:t>on’</w:t>
      </w:r>
      <w:r w:rsidRPr="002A3931">
        <w:rPr>
          <w:rFonts w:ascii="Unikurd Web" w:eastAsia="Times New Roman" w:hAnsi="Unikurd Web" w:cs="Unikurd Web"/>
          <w:sz w:val="24"/>
          <w:szCs w:val="24"/>
          <w:lang w:bidi="ar-KW"/>
        </w:rPr>
        <w:t xml:space="preserve">t </w:t>
      </w:r>
      <w:r w:rsidR="00713532" w:rsidRPr="002A3931">
        <w:rPr>
          <w:rFonts w:ascii="Unikurd Web" w:eastAsia="Times New Roman" w:hAnsi="Unikurd Web" w:cs="Unikurd Web"/>
          <w:sz w:val="24"/>
          <w:szCs w:val="24"/>
          <w:lang w:bidi="ar-KW"/>
        </w:rPr>
        <w:t>care,</w:t>
      </w:r>
      <w:r w:rsidR="008F06EE" w:rsidRPr="002A3931">
        <w:rPr>
          <w:rFonts w:ascii="Unikurd Web" w:eastAsia="Times New Roman" w:hAnsi="Unikurd Web" w:cs="Unikurd Web"/>
          <w:sz w:val="24"/>
          <w:szCs w:val="24"/>
          <w:lang w:bidi="ar-KW"/>
        </w:rPr>
        <w:t>” Hakan</w:t>
      </w:r>
      <w:r w:rsidR="00083CF4" w:rsidRPr="002A3931">
        <w:rPr>
          <w:rFonts w:ascii="Unikurd Web" w:eastAsia="Times New Roman" w:hAnsi="Unikurd Web" w:cs="Unikurd Web"/>
          <w:sz w:val="24"/>
          <w:szCs w:val="24"/>
          <w:lang w:bidi="ar-KW"/>
        </w:rPr>
        <w:t xml:space="preserve"> added</w:t>
      </w:r>
      <w:r w:rsidR="00713532" w:rsidRPr="002A3931">
        <w:rPr>
          <w:rFonts w:ascii="Unikurd Web" w:eastAsia="Times New Roman" w:hAnsi="Unikurd Web" w:cs="Unikurd Web"/>
          <w:sz w:val="24"/>
          <w:szCs w:val="24"/>
          <w:lang w:bidi="ar-KW"/>
        </w:rPr>
        <w:t>.</w:t>
      </w:r>
    </w:p>
    <w:p w14:paraId="719042FE" w14:textId="51AD7FF7" w:rsidR="00CE60FD" w:rsidRPr="002A3931" w:rsidRDefault="00713532" w:rsidP="00CE60FD">
      <w:pPr>
        <w:bidi/>
        <w:spacing w:after="0" w:line="360" w:lineRule="auto"/>
        <w:ind w:left="4"/>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Omar looked at them</w:t>
      </w:r>
      <w:r w:rsidR="004A1044" w:rsidRPr="002A3931">
        <w:rPr>
          <w:rFonts w:ascii="Unikurd Web" w:eastAsia="Times New Roman" w:hAnsi="Unikurd Web" w:cs="Unikurd Web"/>
          <w:sz w:val="24"/>
          <w:szCs w:val="24"/>
          <w:lang w:bidi="ar-KW"/>
        </w:rPr>
        <w:t xml:space="preserve"> and</w:t>
      </w:r>
      <w:r w:rsidRPr="002A3931">
        <w:rPr>
          <w:rFonts w:ascii="Unikurd Web" w:eastAsia="Times New Roman" w:hAnsi="Unikurd Web" w:cs="Unikurd Web"/>
          <w:sz w:val="24"/>
          <w:szCs w:val="24"/>
          <w:lang w:bidi="ar-KW"/>
        </w:rPr>
        <w:t xml:space="preserve"> </w:t>
      </w:r>
      <w:r w:rsidR="008F06EE" w:rsidRPr="002A3931">
        <w:rPr>
          <w:rFonts w:ascii="Unikurd Web" w:eastAsia="Times New Roman" w:hAnsi="Unikurd Web" w:cs="Unikurd Web"/>
          <w:sz w:val="24"/>
          <w:szCs w:val="24"/>
          <w:lang w:bidi="ar-KW"/>
        </w:rPr>
        <w:t xml:space="preserve">asked, </w:t>
      </w:r>
      <w:r w:rsidR="00CE60FD" w:rsidRPr="002A3931">
        <w:rPr>
          <w:rFonts w:ascii="Unikurd Web" w:eastAsia="Times New Roman" w:hAnsi="Unikurd Web" w:cs="Unikurd Web"/>
          <w:sz w:val="24"/>
          <w:szCs w:val="24"/>
          <w:lang w:bidi="ar-KW"/>
        </w:rPr>
        <w:t>“</w:t>
      </w:r>
      <w:r w:rsidR="00F56704" w:rsidRPr="002A3931">
        <w:rPr>
          <w:rFonts w:ascii="Unikurd Web" w:eastAsia="Times New Roman" w:hAnsi="Unikurd Web" w:cs="Unikurd Web"/>
          <w:sz w:val="24"/>
          <w:szCs w:val="24"/>
          <w:lang w:bidi="ar-KW"/>
        </w:rPr>
        <w:t>Sir, what sh</w:t>
      </w:r>
      <w:r w:rsidR="008F06EE" w:rsidRPr="002A3931">
        <w:rPr>
          <w:rFonts w:ascii="Unikurd Web" w:eastAsia="Times New Roman" w:hAnsi="Unikurd Web" w:cs="Unikurd Web"/>
          <w:sz w:val="24"/>
          <w:szCs w:val="24"/>
          <w:lang w:bidi="ar-KW"/>
        </w:rPr>
        <w:t>ould</w:t>
      </w:r>
      <w:r w:rsidR="00F56704" w:rsidRPr="002A3931">
        <w:rPr>
          <w:rFonts w:ascii="Unikurd Web" w:eastAsia="Times New Roman" w:hAnsi="Unikurd Web" w:cs="Unikurd Web"/>
          <w:sz w:val="24"/>
          <w:szCs w:val="24"/>
          <w:lang w:bidi="ar-KW"/>
        </w:rPr>
        <w:t xml:space="preserve"> I say?”</w:t>
      </w:r>
    </w:p>
    <w:p w14:paraId="4666F68B" w14:textId="1BF458C9" w:rsidR="00295819" w:rsidRPr="002A3931" w:rsidRDefault="00F56704" w:rsidP="002677FC">
      <w:pPr>
        <w:bidi/>
        <w:spacing w:after="0" w:line="360" w:lineRule="auto"/>
        <w:ind w:left="4"/>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w:t>
      </w:r>
      <w:r w:rsidR="008F06EE" w:rsidRPr="002A3931">
        <w:rPr>
          <w:rFonts w:ascii="Unikurd Web" w:eastAsia="Times New Roman" w:hAnsi="Unikurd Web" w:cs="Unikurd Web"/>
          <w:sz w:val="24"/>
          <w:szCs w:val="24"/>
          <w:lang w:bidi="ar-KW"/>
        </w:rPr>
        <w:t>The</w:t>
      </w:r>
      <w:r w:rsidRPr="002A3931">
        <w:rPr>
          <w:rFonts w:ascii="Unikurd Web" w:eastAsia="Times New Roman" w:hAnsi="Unikurd Web" w:cs="Unikurd Web"/>
          <w:sz w:val="24"/>
          <w:szCs w:val="24"/>
          <w:lang w:bidi="ar-KW"/>
        </w:rPr>
        <w:t xml:space="preserve"> </w:t>
      </w:r>
      <w:r w:rsidR="008F06EE" w:rsidRPr="002A3931">
        <w:rPr>
          <w:rFonts w:ascii="Unikurd Web" w:eastAsia="Times New Roman" w:hAnsi="Unikurd Web" w:cs="Unikurd Web"/>
          <w:sz w:val="24"/>
          <w:szCs w:val="24"/>
          <w:lang w:bidi="ar-KW"/>
        </w:rPr>
        <w:t>entire world is assisting</w:t>
      </w:r>
      <w:r w:rsidRPr="002A3931">
        <w:rPr>
          <w:rFonts w:ascii="Unikurd Web" w:eastAsia="Times New Roman" w:hAnsi="Unikurd Web" w:cs="Unikurd Web"/>
          <w:sz w:val="24"/>
          <w:szCs w:val="24"/>
          <w:lang w:bidi="ar-KW"/>
        </w:rPr>
        <w:t xml:space="preserve"> us politically and logistically</w:t>
      </w:r>
      <w:r w:rsidR="008F06EE" w:rsidRPr="002A3931">
        <w:rPr>
          <w:rFonts w:ascii="Unikurd Web" w:eastAsia="Times New Roman" w:hAnsi="Unikurd Web" w:cs="Unikurd Web"/>
          <w:sz w:val="24"/>
          <w:szCs w:val="24"/>
          <w:lang w:bidi="ar-KW"/>
        </w:rPr>
        <w:t>.</w:t>
      </w:r>
      <w:r w:rsidRPr="002A3931">
        <w:rPr>
          <w:rFonts w:ascii="Unikurd Web" w:eastAsia="Times New Roman" w:hAnsi="Unikurd Web" w:cs="Unikurd Web"/>
          <w:sz w:val="24"/>
          <w:szCs w:val="24"/>
          <w:lang w:bidi="ar-KW"/>
        </w:rPr>
        <w:t xml:space="preserve"> </w:t>
      </w:r>
      <w:r w:rsidR="008F06EE" w:rsidRPr="002A3931">
        <w:rPr>
          <w:rFonts w:ascii="Unikurd Web" w:eastAsia="Times New Roman" w:hAnsi="Unikurd Web" w:cs="Unikurd Web"/>
          <w:sz w:val="24"/>
          <w:szCs w:val="24"/>
          <w:lang w:bidi="ar-KW"/>
        </w:rPr>
        <w:t>T</w:t>
      </w:r>
      <w:r w:rsidRPr="002A3931">
        <w:rPr>
          <w:rFonts w:ascii="Unikurd Web" w:eastAsia="Times New Roman" w:hAnsi="Unikurd Web" w:cs="Unikurd Web"/>
          <w:sz w:val="24"/>
          <w:szCs w:val="24"/>
          <w:lang w:bidi="ar-KW"/>
        </w:rPr>
        <w:t>h</w:t>
      </w:r>
      <w:r w:rsidR="008F06EE" w:rsidRPr="002A3931">
        <w:rPr>
          <w:rFonts w:ascii="Unikurd Web" w:eastAsia="Times New Roman" w:hAnsi="Unikurd Web" w:cs="Unikurd Web"/>
          <w:sz w:val="24"/>
          <w:szCs w:val="24"/>
          <w:lang w:bidi="ar-KW"/>
        </w:rPr>
        <w:t>e</w:t>
      </w:r>
      <w:r w:rsidRPr="002A3931">
        <w:rPr>
          <w:rFonts w:ascii="Unikurd Web" w:eastAsia="Times New Roman" w:hAnsi="Unikurd Web" w:cs="Unikurd Web"/>
          <w:sz w:val="24"/>
          <w:szCs w:val="24"/>
          <w:lang w:bidi="ar-KW"/>
        </w:rPr>
        <w:t xml:space="preserve"> bombs, rockets</w:t>
      </w:r>
      <w:r w:rsidR="008F06EE" w:rsidRPr="002A3931">
        <w:rPr>
          <w:rFonts w:ascii="Unikurd Web" w:eastAsia="Times New Roman" w:hAnsi="Unikurd Web" w:cs="Unikurd Web"/>
          <w:sz w:val="24"/>
          <w:szCs w:val="24"/>
          <w:lang w:bidi="ar-KW"/>
        </w:rPr>
        <w:t>,</w:t>
      </w:r>
      <w:r w:rsidRPr="002A3931">
        <w:rPr>
          <w:rFonts w:ascii="Unikurd Web" w:eastAsia="Times New Roman" w:hAnsi="Unikurd Web" w:cs="Unikurd Web"/>
          <w:sz w:val="24"/>
          <w:szCs w:val="24"/>
          <w:lang w:bidi="ar-KW"/>
        </w:rPr>
        <w:t xml:space="preserve"> and bullets </w:t>
      </w:r>
      <w:r w:rsidR="008F06EE" w:rsidRPr="002A3931">
        <w:rPr>
          <w:rFonts w:ascii="Unikurd Web" w:eastAsia="Times New Roman" w:hAnsi="Unikurd Web" w:cs="Unikurd Web"/>
          <w:sz w:val="24"/>
          <w:szCs w:val="24"/>
          <w:lang w:bidi="ar-KW"/>
        </w:rPr>
        <w:t xml:space="preserve">fired by </w:t>
      </w:r>
      <w:r w:rsidRPr="002A3931">
        <w:rPr>
          <w:rFonts w:ascii="Unikurd Web" w:eastAsia="Times New Roman" w:hAnsi="Unikurd Web" w:cs="Unikurd Web"/>
          <w:sz w:val="24"/>
          <w:szCs w:val="24"/>
          <w:lang w:bidi="ar-KW"/>
        </w:rPr>
        <w:t>our warplanes, helicopters</w:t>
      </w:r>
      <w:r w:rsidR="008F06EE" w:rsidRPr="002A3931">
        <w:rPr>
          <w:rFonts w:ascii="Unikurd Web" w:eastAsia="Times New Roman" w:hAnsi="Unikurd Web" w:cs="Unikurd Web"/>
          <w:sz w:val="24"/>
          <w:szCs w:val="24"/>
          <w:lang w:bidi="ar-KW"/>
        </w:rPr>
        <w:t>,</w:t>
      </w:r>
      <w:r w:rsidRPr="002A3931">
        <w:rPr>
          <w:rFonts w:ascii="Unikurd Web" w:eastAsia="Times New Roman" w:hAnsi="Unikurd Web" w:cs="Unikurd Web"/>
          <w:sz w:val="24"/>
          <w:szCs w:val="24"/>
          <w:lang w:bidi="ar-KW"/>
        </w:rPr>
        <w:t xml:space="preserve"> and guns against rebels and their</w:t>
      </w:r>
      <w:r w:rsidR="002677FC" w:rsidRPr="002A3931">
        <w:rPr>
          <w:rFonts w:ascii="Unikurd Web" w:eastAsia="Times New Roman" w:hAnsi="Unikurd Web" w:cs="Unikurd Web"/>
          <w:sz w:val="24"/>
          <w:szCs w:val="24"/>
          <w:lang w:bidi="ar-KW"/>
        </w:rPr>
        <w:t xml:space="preserve"> </w:t>
      </w:r>
      <w:r w:rsidRPr="002A3931">
        <w:rPr>
          <w:rFonts w:ascii="Unikurd Web" w:eastAsia="Times New Roman" w:hAnsi="Unikurd Web" w:cs="Unikurd Web"/>
          <w:sz w:val="24"/>
          <w:szCs w:val="24"/>
          <w:lang w:bidi="ar-KW"/>
        </w:rPr>
        <w:t>supporters,</w:t>
      </w:r>
      <w:r w:rsidR="008F06EE" w:rsidRPr="002A3931">
        <w:rPr>
          <w:rFonts w:ascii="Unikurd Web" w:eastAsia="Times New Roman" w:hAnsi="Unikurd Web" w:cs="Unikurd Web"/>
          <w:sz w:val="24"/>
          <w:szCs w:val="24"/>
          <w:lang w:bidi="ar-KW"/>
        </w:rPr>
        <w:t xml:space="preserve"> as well as </w:t>
      </w:r>
      <w:r w:rsidRPr="002A3931">
        <w:rPr>
          <w:rFonts w:ascii="Unikurd Web" w:eastAsia="Times New Roman" w:hAnsi="Unikurd Web" w:cs="Unikurd Web"/>
          <w:sz w:val="24"/>
          <w:szCs w:val="24"/>
          <w:lang w:bidi="ar-KW"/>
        </w:rPr>
        <w:t>the TNT that we used to d</w:t>
      </w:r>
      <w:r w:rsidR="006E248C" w:rsidRPr="002A3931">
        <w:rPr>
          <w:rFonts w:ascii="Unikurd Web" w:eastAsia="Times New Roman" w:hAnsi="Unikurd Web" w:cs="Unikurd Web"/>
          <w:sz w:val="24"/>
          <w:szCs w:val="24"/>
          <w:lang w:bidi="ar-KW"/>
        </w:rPr>
        <w:t>etonate</w:t>
      </w:r>
      <w:r w:rsidRPr="002A3931">
        <w:rPr>
          <w:rFonts w:ascii="Unikurd Web" w:eastAsia="Times New Roman" w:hAnsi="Unikurd Web" w:cs="Unikurd Web"/>
          <w:sz w:val="24"/>
          <w:szCs w:val="24"/>
          <w:lang w:bidi="ar-KW"/>
        </w:rPr>
        <w:t xml:space="preserve"> th</w:t>
      </w:r>
      <w:r w:rsidR="008F06EE" w:rsidRPr="002A3931">
        <w:rPr>
          <w:rFonts w:ascii="Unikurd Web" w:eastAsia="Times New Roman" w:hAnsi="Unikurd Web" w:cs="Unikurd Web"/>
          <w:sz w:val="24"/>
          <w:szCs w:val="24"/>
          <w:lang w:bidi="ar-KW"/>
        </w:rPr>
        <w:t>e</w:t>
      </w:r>
      <w:r w:rsidR="002677FC" w:rsidRPr="002A3931">
        <w:rPr>
          <w:rFonts w:ascii="Unikurd Web" w:eastAsia="Times New Roman" w:hAnsi="Unikurd Web" w:cs="Unikurd Web"/>
          <w:sz w:val="24"/>
          <w:szCs w:val="24"/>
          <w:lang w:bidi="ar-KW"/>
        </w:rPr>
        <w:t xml:space="preserve"> entire </w:t>
      </w:r>
      <w:r w:rsidRPr="002A3931">
        <w:rPr>
          <w:rFonts w:ascii="Unikurd Web" w:eastAsia="Times New Roman" w:hAnsi="Unikurd Web" w:cs="Unikurd Web"/>
          <w:sz w:val="24"/>
          <w:szCs w:val="24"/>
          <w:lang w:bidi="ar-KW"/>
        </w:rPr>
        <w:t>Kani</w:t>
      </w:r>
      <w:r w:rsidR="00295819" w:rsidRPr="002A3931">
        <w:rPr>
          <w:rFonts w:ascii="Unikurd Web" w:eastAsia="Times New Roman" w:hAnsi="Unikurd Web" w:cs="Unikurd Web"/>
          <w:sz w:val="24"/>
          <w:szCs w:val="24"/>
          <w:lang w:bidi="ar-KW"/>
        </w:rPr>
        <w:t>-</w:t>
      </w:r>
      <w:r w:rsidRPr="002A3931">
        <w:rPr>
          <w:rFonts w:ascii="Unikurd Web" w:eastAsia="Times New Roman" w:hAnsi="Unikurd Web" w:cs="Unikurd Web"/>
          <w:sz w:val="24"/>
          <w:szCs w:val="24"/>
          <w:lang w:bidi="ar-KW"/>
        </w:rPr>
        <w:t>Ashqan</w:t>
      </w:r>
      <w:r w:rsidR="00827CA6" w:rsidRPr="002A3931">
        <w:rPr>
          <w:rFonts w:ascii="Unikurd Web" w:eastAsia="Times New Roman" w:hAnsi="Unikurd Web" w:cs="Unikurd Web"/>
          <w:sz w:val="24"/>
          <w:szCs w:val="24"/>
          <w:lang w:bidi="ar-KW"/>
        </w:rPr>
        <w:t xml:space="preserve"> neighbourhood</w:t>
      </w:r>
      <w:r w:rsidR="008F06EE" w:rsidRPr="002A3931">
        <w:rPr>
          <w:rFonts w:ascii="Unikurd Web" w:eastAsia="Times New Roman" w:hAnsi="Unikurd Web" w:cs="Unikurd Web"/>
          <w:sz w:val="24"/>
          <w:szCs w:val="24"/>
          <w:lang w:bidi="ar-KW"/>
        </w:rPr>
        <w:t xml:space="preserve"> of this town, are</w:t>
      </w:r>
      <w:r w:rsidRPr="002A3931">
        <w:rPr>
          <w:rFonts w:ascii="Unikurd Web" w:eastAsia="Times New Roman" w:hAnsi="Unikurd Web" w:cs="Unikurd Web"/>
          <w:sz w:val="24"/>
          <w:szCs w:val="24"/>
          <w:lang w:bidi="ar-KW"/>
        </w:rPr>
        <w:t xml:space="preserve"> supplied by</w:t>
      </w:r>
      <w:r w:rsidR="008F06EE" w:rsidRPr="002A3931">
        <w:rPr>
          <w:rFonts w:ascii="Unikurd Web" w:eastAsia="Times New Roman" w:hAnsi="Unikurd Web" w:cs="Unikurd Web"/>
          <w:sz w:val="24"/>
          <w:szCs w:val="24"/>
          <w:lang w:bidi="ar-KW"/>
        </w:rPr>
        <w:t xml:space="preserve"> </w:t>
      </w:r>
      <w:r w:rsidR="002677FC" w:rsidRPr="002A3931">
        <w:rPr>
          <w:rFonts w:ascii="Unikurd Web" w:eastAsia="Times New Roman" w:hAnsi="Unikurd Web" w:cs="Unikurd Web"/>
          <w:sz w:val="24"/>
          <w:szCs w:val="24"/>
          <w:lang w:bidi="ar-KW"/>
        </w:rPr>
        <w:t>superpower countries</w:t>
      </w:r>
      <w:r w:rsidR="00D538DE" w:rsidRPr="002A3931">
        <w:rPr>
          <w:rFonts w:ascii="Unikurd Web" w:eastAsia="Times New Roman" w:hAnsi="Unikurd Web" w:cs="Unikurd Web"/>
          <w:sz w:val="24"/>
          <w:szCs w:val="24"/>
          <w:lang w:bidi="ar-KW"/>
        </w:rPr>
        <w:t>,</w:t>
      </w:r>
      <w:r w:rsidR="002677FC" w:rsidRPr="002A3931">
        <w:rPr>
          <w:rFonts w:ascii="Unikurd Web" w:eastAsia="Times New Roman" w:hAnsi="Unikurd Web" w:cs="Unikurd Web"/>
          <w:sz w:val="24"/>
          <w:szCs w:val="24"/>
          <w:lang w:bidi="ar-KW"/>
        </w:rPr>
        <w:t xml:space="preserve"> including</w:t>
      </w:r>
      <w:r w:rsidR="00FD7F78" w:rsidRPr="002A3931">
        <w:rPr>
          <w:rFonts w:ascii="Unikurd Web" w:eastAsia="Times New Roman" w:hAnsi="Unikurd Web" w:cs="Unikurd Web"/>
          <w:sz w:val="24"/>
          <w:szCs w:val="24"/>
          <w:lang w:bidi="ar-KW"/>
        </w:rPr>
        <w:t xml:space="preserve"> </w:t>
      </w:r>
      <w:r w:rsidRPr="002A3931">
        <w:rPr>
          <w:rFonts w:ascii="Unikurd Web" w:eastAsia="Times New Roman" w:hAnsi="Unikurd Web" w:cs="Unikurd Web"/>
          <w:sz w:val="24"/>
          <w:szCs w:val="24"/>
          <w:lang w:bidi="ar-KW"/>
        </w:rPr>
        <w:t>Muslim</w:t>
      </w:r>
      <w:r w:rsidR="002677FC" w:rsidRPr="002A3931">
        <w:rPr>
          <w:rFonts w:ascii="Unikurd Web" w:eastAsia="Times New Roman" w:hAnsi="Unikurd Web" w:cs="Unikurd Web"/>
          <w:sz w:val="24"/>
          <w:szCs w:val="24"/>
          <w:lang w:bidi="ar-KW"/>
        </w:rPr>
        <w:t xml:space="preserve"> </w:t>
      </w:r>
      <w:r w:rsidR="00D538DE" w:rsidRPr="002A3931">
        <w:rPr>
          <w:rFonts w:ascii="Unikurd Web" w:eastAsia="Times New Roman" w:hAnsi="Unikurd Web" w:cs="Unikurd Web"/>
          <w:sz w:val="24"/>
          <w:szCs w:val="24"/>
          <w:lang w:bidi="ar-KW"/>
        </w:rPr>
        <w:t>nations. Tell</w:t>
      </w:r>
      <w:r w:rsidR="00FD7F78" w:rsidRPr="002A3931">
        <w:rPr>
          <w:rFonts w:ascii="Unikurd Web" w:eastAsia="Times New Roman" w:hAnsi="Unikurd Web" w:cs="Unikurd Web"/>
          <w:sz w:val="24"/>
          <w:szCs w:val="24"/>
          <w:lang w:bidi="ar-KW"/>
        </w:rPr>
        <w:t xml:space="preserve"> me</w:t>
      </w:r>
      <w:r w:rsidR="00D538DE" w:rsidRPr="002A3931">
        <w:rPr>
          <w:rFonts w:ascii="Unikurd Web" w:eastAsia="Times New Roman" w:hAnsi="Unikurd Web" w:cs="Unikurd Web"/>
          <w:sz w:val="24"/>
          <w:szCs w:val="24"/>
          <w:lang w:bidi="ar-KW"/>
        </w:rPr>
        <w:t>, do you believe this to be true</w:t>
      </w:r>
      <w:r w:rsidR="00FD7F78" w:rsidRPr="002A3931">
        <w:rPr>
          <w:rFonts w:ascii="Unikurd Web" w:eastAsia="Times New Roman" w:hAnsi="Unikurd Web" w:cs="Unikurd Web"/>
          <w:sz w:val="24"/>
          <w:szCs w:val="24"/>
          <w:lang w:bidi="ar-KW"/>
        </w:rPr>
        <w:t>?</w:t>
      </w:r>
      <w:r w:rsidRPr="002A3931">
        <w:rPr>
          <w:rFonts w:ascii="Unikurd Web" w:eastAsia="Times New Roman" w:hAnsi="Unikurd Web" w:cs="Unikurd Web"/>
          <w:sz w:val="24"/>
          <w:szCs w:val="24"/>
          <w:lang w:bidi="ar-KW"/>
        </w:rPr>
        <w:t>”</w:t>
      </w:r>
      <w:r w:rsidR="00295819" w:rsidRPr="002A3931">
        <w:rPr>
          <w:rFonts w:ascii="Unikurd Web" w:eastAsia="Times New Roman" w:hAnsi="Unikurd Web" w:cs="Unikurd Web"/>
          <w:sz w:val="24"/>
          <w:szCs w:val="24"/>
          <w:lang w:bidi="ar-KW"/>
        </w:rPr>
        <w:t xml:space="preserve"> Harbi</w:t>
      </w:r>
      <w:r w:rsidR="00D538DE" w:rsidRPr="002A3931">
        <w:rPr>
          <w:rFonts w:ascii="Unikurd Web" w:eastAsia="Times New Roman" w:hAnsi="Unikurd Web" w:cs="Unikurd Web"/>
          <w:sz w:val="24"/>
          <w:szCs w:val="24"/>
          <w:lang w:bidi="ar-KW"/>
        </w:rPr>
        <w:t xml:space="preserve"> questioned.</w:t>
      </w:r>
    </w:p>
    <w:p w14:paraId="3825ABAC" w14:textId="77777777" w:rsidR="00F001CD" w:rsidRPr="002A3931" w:rsidRDefault="00295819" w:rsidP="00F001CD">
      <w:pPr>
        <w:bidi/>
        <w:spacing w:after="0" w:line="360" w:lineRule="auto"/>
        <w:ind w:left="4"/>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“Sir, what sh</w:t>
      </w:r>
      <w:r w:rsidR="00D538DE" w:rsidRPr="002A3931">
        <w:rPr>
          <w:rFonts w:ascii="Unikurd Web" w:eastAsia="Times New Roman" w:hAnsi="Unikurd Web" w:cs="Unikurd Web"/>
          <w:sz w:val="24"/>
          <w:szCs w:val="24"/>
          <w:lang w:bidi="ar-KW"/>
        </w:rPr>
        <w:t>ould</w:t>
      </w:r>
      <w:r w:rsidRPr="002A3931">
        <w:rPr>
          <w:rFonts w:ascii="Unikurd Web" w:eastAsia="Times New Roman" w:hAnsi="Unikurd Web" w:cs="Unikurd Web"/>
          <w:sz w:val="24"/>
          <w:szCs w:val="24"/>
          <w:lang w:bidi="ar-KW"/>
        </w:rPr>
        <w:t xml:space="preserve"> </w:t>
      </w:r>
      <w:r w:rsidR="00D538DE" w:rsidRPr="002A3931">
        <w:rPr>
          <w:rFonts w:ascii="Unikurd Web" w:eastAsia="Times New Roman" w:hAnsi="Unikurd Web" w:cs="Unikurd Web"/>
          <w:sz w:val="24"/>
          <w:szCs w:val="24"/>
          <w:lang w:bidi="ar-KW"/>
        </w:rPr>
        <w:t>I say</w:t>
      </w:r>
      <w:r w:rsidR="002677FC" w:rsidRPr="002A3931">
        <w:rPr>
          <w:rFonts w:ascii="Unikurd Web" w:eastAsia="Times New Roman" w:hAnsi="Unikurd Web" w:cs="Unikurd Web"/>
          <w:sz w:val="24"/>
          <w:szCs w:val="24"/>
          <w:lang w:bidi="ar-KW"/>
        </w:rPr>
        <w:t>?</w:t>
      </w:r>
      <w:r w:rsidRPr="002A3931">
        <w:rPr>
          <w:rFonts w:ascii="Unikurd Web" w:eastAsia="Times New Roman" w:hAnsi="Unikurd Web" w:cs="Unikurd Web"/>
          <w:sz w:val="24"/>
          <w:szCs w:val="24"/>
          <w:lang w:bidi="ar-KW"/>
        </w:rPr>
        <w:t>”</w:t>
      </w:r>
      <w:r w:rsidR="00D538DE" w:rsidRPr="002A3931">
        <w:rPr>
          <w:rFonts w:ascii="Unikurd Web" w:eastAsia="Times New Roman" w:hAnsi="Unikurd Web" w:cs="Unikurd Web"/>
          <w:sz w:val="24"/>
          <w:szCs w:val="24"/>
          <w:lang w:bidi="ar-KW"/>
        </w:rPr>
        <w:t xml:space="preserve"> Omar responded.</w:t>
      </w:r>
    </w:p>
    <w:p w14:paraId="4D56B19E" w14:textId="4246FB5B" w:rsidR="00BF214F" w:rsidRPr="002A3931" w:rsidRDefault="007F2FF6" w:rsidP="00F001CD">
      <w:pPr>
        <w:bidi/>
        <w:spacing w:after="0" w:line="360" w:lineRule="auto"/>
        <w:ind w:left="4"/>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“It</w:t>
      </w:r>
      <w:r w:rsidR="00D538DE" w:rsidRPr="002A3931">
        <w:rPr>
          <w:rFonts w:ascii="Unikurd Web" w:eastAsia="Times New Roman" w:hAnsi="Unikurd Web" w:cs="Unikurd Web"/>
          <w:sz w:val="24"/>
          <w:szCs w:val="24"/>
          <w:lang w:bidi="ar-KW"/>
        </w:rPr>
        <w:t>’s clear that you don’t want to grasp the essence of</w:t>
      </w:r>
      <w:r w:rsidRPr="002A3931">
        <w:rPr>
          <w:rFonts w:ascii="Unikurd Web" w:eastAsia="Times New Roman" w:hAnsi="Unikurd Web" w:cs="Unikurd Web"/>
          <w:sz w:val="24"/>
          <w:szCs w:val="24"/>
          <w:lang w:bidi="ar-KW"/>
        </w:rPr>
        <w:t xml:space="preserve"> questions; I mean</w:t>
      </w:r>
      <w:r w:rsidR="00D538DE" w:rsidRPr="002A3931">
        <w:rPr>
          <w:rFonts w:ascii="Unikurd Web" w:eastAsia="Times New Roman" w:hAnsi="Unikurd Web" w:cs="Unikurd Web"/>
          <w:sz w:val="24"/>
          <w:szCs w:val="24"/>
          <w:lang w:bidi="ar-KW"/>
        </w:rPr>
        <w:t>,</w:t>
      </w:r>
      <w:r w:rsidRPr="002A3931">
        <w:rPr>
          <w:rFonts w:ascii="Unikurd Web" w:eastAsia="Times New Roman" w:hAnsi="Unikurd Web" w:cs="Unikurd Web"/>
          <w:sz w:val="24"/>
          <w:szCs w:val="24"/>
          <w:lang w:bidi="ar-KW"/>
        </w:rPr>
        <w:t xml:space="preserve"> the rebels</w:t>
      </w:r>
      <w:r w:rsidR="0054402D" w:rsidRPr="002A3931">
        <w:rPr>
          <w:rFonts w:ascii="Unikurd Web" w:eastAsia="Times New Roman" w:hAnsi="Unikurd Web" w:cs="Unikurd Web"/>
          <w:sz w:val="24"/>
          <w:szCs w:val="24"/>
          <w:lang w:bidi="ar-KW"/>
        </w:rPr>
        <w:t xml:space="preserve"> are</w:t>
      </w:r>
      <w:r w:rsidR="00D538DE" w:rsidRPr="002A3931">
        <w:rPr>
          <w:rFonts w:ascii="Unikurd Web" w:eastAsia="Times New Roman" w:hAnsi="Unikurd Web" w:cs="Unikurd Web"/>
          <w:sz w:val="24"/>
          <w:szCs w:val="24"/>
          <w:lang w:bidi="ar-KW"/>
        </w:rPr>
        <w:t xml:space="preserve"> deceiving all of you. They</w:t>
      </w:r>
      <w:r w:rsidR="00684531" w:rsidRPr="002A3931">
        <w:rPr>
          <w:rFonts w:ascii="Unikurd Web" w:eastAsia="Times New Roman" w:hAnsi="Unikurd Web" w:cs="Unikurd Web"/>
          <w:sz w:val="24"/>
          <w:szCs w:val="24"/>
          <w:lang w:bidi="ar-KW"/>
        </w:rPr>
        <w:t xml:space="preserve"> lie not only to you but also to themselves. You may wonder, what lie?”</w:t>
      </w:r>
      <w:r w:rsidR="00BF214F" w:rsidRPr="002A3931">
        <w:rPr>
          <w:rFonts w:ascii="Unikurd Web" w:eastAsia="Times New Roman" w:hAnsi="Unikurd Web" w:cs="Unikurd Web"/>
          <w:sz w:val="24"/>
          <w:szCs w:val="24"/>
          <w:lang w:bidi="ar-KW"/>
        </w:rPr>
        <w:t xml:space="preserve"> </w:t>
      </w:r>
    </w:p>
    <w:p w14:paraId="11E8D3F1" w14:textId="0D8D9AE5" w:rsidR="00BF214F" w:rsidRPr="002A3931" w:rsidRDefault="00BF214F" w:rsidP="00BF214F">
      <w:pPr>
        <w:bidi/>
        <w:spacing w:after="0" w:line="360" w:lineRule="auto"/>
        <w:ind w:left="4"/>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 xml:space="preserve">“Yes, </w:t>
      </w:r>
      <w:r w:rsidR="00684531" w:rsidRPr="002A3931">
        <w:rPr>
          <w:rFonts w:ascii="Unikurd Web" w:eastAsia="Times New Roman" w:hAnsi="Unikurd Web" w:cs="Unikurd Web"/>
          <w:sz w:val="24"/>
          <w:szCs w:val="24"/>
          <w:lang w:bidi="ar-KW"/>
        </w:rPr>
        <w:t>s</w:t>
      </w:r>
      <w:r w:rsidRPr="002A3931">
        <w:rPr>
          <w:rFonts w:ascii="Unikurd Web" w:eastAsia="Times New Roman" w:hAnsi="Unikurd Web" w:cs="Unikurd Web"/>
          <w:sz w:val="24"/>
          <w:szCs w:val="24"/>
          <w:lang w:bidi="ar-KW"/>
        </w:rPr>
        <w:t>ir.”</w:t>
      </w:r>
    </w:p>
    <w:p w14:paraId="2C177A5A" w14:textId="2A90AF7A" w:rsidR="00C85A8B" w:rsidRPr="002A3931" w:rsidRDefault="00BF214F" w:rsidP="00BF214F">
      <w:pPr>
        <w:bidi/>
        <w:spacing w:after="0" w:line="360" w:lineRule="auto"/>
        <w:ind w:left="4"/>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“T</w:t>
      </w:r>
      <w:r w:rsidR="007F2FF6" w:rsidRPr="002A3931">
        <w:rPr>
          <w:rFonts w:ascii="Unikurd Web" w:eastAsia="Times New Roman" w:hAnsi="Unikurd Web" w:cs="Unikurd Web"/>
          <w:sz w:val="24"/>
          <w:szCs w:val="24"/>
          <w:lang w:bidi="ar-KW"/>
        </w:rPr>
        <w:t>hey kill</w:t>
      </w:r>
      <w:r w:rsidR="0054402D" w:rsidRPr="002A3931">
        <w:rPr>
          <w:rFonts w:ascii="Unikurd Web" w:eastAsia="Times New Roman" w:hAnsi="Unikurd Web" w:cs="Unikurd Web"/>
          <w:sz w:val="24"/>
          <w:szCs w:val="24"/>
          <w:lang w:bidi="ar-KW"/>
        </w:rPr>
        <w:t xml:space="preserve"> our people</w:t>
      </w:r>
      <w:r w:rsidR="007F2FF6" w:rsidRPr="002A3931">
        <w:rPr>
          <w:rFonts w:ascii="Unikurd Web" w:eastAsia="Times New Roman" w:hAnsi="Unikurd Web" w:cs="Unikurd Web"/>
          <w:sz w:val="24"/>
          <w:szCs w:val="24"/>
          <w:lang w:bidi="ar-KW"/>
        </w:rPr>
        <w:t xml:space="preserve"> and </w:t>
      </w:r>
      <w:r w:rsidR="00684531" w:rsidRPr="002A3931">
        <w:rPr>
          <w:rFonts w:ascii="Unikurd Web" w:eastAsia="Times New Roman" w:hAnsi="Unikurd Web" w:cs="Unikurd Web"/>
          <w:sz w:val="24"/>
          <w:szCs w:val="24"/>
          <w:lang w:bidi="ar-KW"/>
        </w:rPr>
        <w:t xml:space="preserve">even each other. Have you ever witnessed or heard of good </w:t>
      </w:r>
      <w:r w:rsidR="007F2FF6" w:rsidRPr="002A3931">
        <w:rPr>
          <w:rFonts w:ascii="Unikurd Web" w:eastAsia="Times New Roman" w:hAnsi="Unikurd Web" w:cs="Unikurd Web"/>
          <w:sz w:val="24"/>
          <w:szCs w:val="24"/>
          <w:lang w:bidi="ar-KW"/>
        </w:rPr>
        <w:t>Kurds kill</w:t>
      </w:r>
      <w:r w:rsidR="00684531" w:rsidRPr="002A3931">
        <w:rPr>
          <w:rFonts w:ascii="Unikurd Web" w:eastAsia="Times New Roman" w:hAnsi="Unikurd Web" w:cs="Unikurd Web"/>
          <w:sz w:val="24"/>
          <w:szCs w:val="24"/>
          <w:lang w:bidi="ar-KW"/>
        </w:rPr>
        <w:t xml:space="preserve">ing one another under the authority of the </w:t>
      </w:r>
      <w:r w:rsidR="007F2FF6" w:rsidRPr="002A3931">
        <w:rPr>
          <w:rFonts w:ascii="Unikurd Web" w:eastAsia="Times New Roman" w:hAnsi="Unikurd Web" w:cs="Unikurd Web"/>
          <w:sz w:val="24"/>
          <w:szCs w:val="24"/>
          <w:lang w:bidi="ar-KW"/>
        </w:rPr>
        <w:t xml:space="preserve">Arab Socialist </w:t>
      </w:r>
      <w:r w:rsidR="00082DC6" w:rsidRPr="002A3931">
        <w:rPr>
          <w:rFonts w:ascii="Unikurd Web" w:eastAsia="Times New Roman" w:hAnsi="Unikurd Web" w:cs="Unikurd Web"/>
          <w:sz w:val="24"/>
          <w:szCs w:val="24"/>
          <w:lang w:bidi="ar-KW"/>
        </w:rPr>
        <w:t>Ba</w:t>
      </w:r>
      <w:r w:rsidR="005F0D3C" w:rsidRPr="002A3931">
        <w:rPr>
          <w:rFonts w:ascii="Unikurd Web" w:eastAsia="Times New Roman" w:hAnsi="Unikurd Web" w:cs="Unikurd Web"/>
          <w:sz w:val="24"/>
          <w:szCs w:val="24"/>
          <w:lang w:bidi="ar-KW"/>
        </w:rPr>
        <w:t>’</w:t>
      </w:r>
      <w:r w:rsidR="00082DC6" w:rsidRPr="002A3931">
        <w:rPr>
          <w:rFonts w:ascii="Unikurd Web" w:eastAsia="Times New Roman" w:hAnsi="Unikurd Web" w:cs="Unikurd Web"/>
          <w:sz w:val="24"/>
          <w:szCs w:val="24"/>
          <w:lang w:bidi="ar-KW"/>
        </w:rPr>
        <w:t>th</w:t>
      </w:r>
      <w:r w:rsidR="007F2FF6" w:rsidRPr="002A3931">
        <w:rPr>
          <w:rFonts w:ascii="Unikurd Web" w:eastAsia="Times New Roman" w:hAnsi="Unikurd Web" w:cs="Unikurd Web"/>
          <w:sz w:val="24"/>
          <w:szCs w:val="24"/>
          <w:lang w:bidi="ar-KW"/>
        </w:rPr>
        <w:t xml:space="preserve"> Party</w:t>
      </w:r>
      <w:r w:rsidR="001A0CD2" w:rsidRPr="002A3931">
        <w:rPr>
          <w:rFonts w:ascii="Unikurd Web" w:eastAsia="Times New Roman" w:hAnsi="Unikurd Web" w:cs="Unikurd Web"/>
          <w:sz w:val="24"/>
          <w:szCs w:val="24"/>
          <w:lang w:bidi="ar-KW"/>
        </w:rPr>
        <w:t xml:space="preserve"> of Iraq</w:t>
      </w:r>
      <w:r w:rsidR="007F2FF6" w:rsidRPr="002A3931">
        <w:rPr>
          <w:rFonts w:ascii="Unikurd Web" w:eastAsia="Times New Roman" w:hAnsi="Unikurd Web" w:cs="Unikurd Web"/>
          <w:sz w:val="24"/>
          <w:szCs w:val="24"/>
          <w:lang w:bidi="ar-KW"/>
        </w:rPr>
        <w:t xml:space="preserve">? </w:t>
      </w:r>
      <w:r w:rsidR="00082DC6" w:rsidRPr="002A3931">
        <w:rPr>
          <w:rFonts w:ascii="Unikurd Web" w:eastAsia="Times New Roman" w:hAnsi="Unikurd Web" w:cs="Unikurd Web"/>
          <w:sz w:val="24"/>
          <w:szCs w:val="24"/>
          <w:lang w:bidi="ar-KW"/>
        </w:rPr>
        <w:t>So why</w:t>
      </w:r>
      <w:r w:rsidR="001A0CD2" w:rsidRPr="002A3931">
        <w:rPr>
          <w:rFonts w:ascii="Unikurd Web" w:eastAsia="Times New Roman" w:hAnsi="Unikurd Web" w:cs="Unikurd Web"/>
          <w:sz w:val="24"/>
          <w:szCs w:val="24"/>
          <w:lang w:bidi="ar-KW"/>
        </w:rPr>
        <w:t xml:space="preserve"> did they </w:t>
      </w:r>
      <w:r w:rsidR="00684531" w:rsidRPr="002A3931">
        <w:rPr>
          <w:rFonts w:ascii="Unikurd Web" w:eastAsia="Times New Roman" w:hAnsi="Unikurd Web" w:cs="Unikurd Web"/>
          <w:sz w:val="24"/>
          <w:szCs w:val="24"/>
          <w:lang w:bidi="ar-KW"/>
        </w:rPr>
        <w:t>turn on</w:t>
      </w:r>
      <w:r w:rsidR="001A0CD2" w:rsidRPr="002A3931">
        <w:rPr>
          <w:rFonts w:ascii="Unikurd Web" w:eastAsia="Times New Roman" w:hAnsi="Unikurd Web" w:cs="Unikurd Web"/>
          <w:sz w:val="24"/>
          <w:szCs w:val="24"/>
          <w:lang w:bidi="ar-KW"/>
        </w:rPr>
        <w:t xml:space="preserve"> each other</w:t>
      </w:r>
      <w:r w:rsidR="00C85A8B" w:rsidRPr="002A3931">
        <w:rPr>
          <w:rFonts w:ascii="Unikurd Web" w:eastAsia="Times New Roman" w:hAnsi="Unikurd Web" w:cs="Unikurd Web"/>
          <w:sz w:val="24"/>
          <w:szCs w:val="24"/>
          <w:lang w:bidi="ar-KW"/>
        </w:rPr>
        <w:t xml:space="preserve"> in those mountains</w:t>
      </w:r>
      <w:r w:rsidR="001A0CD2" w:rsidRPr="002A3931">
        <w:rPr>
          <w:rFonts w:ascii="Unikurd Web" w:eastAsia="Times New Roman" w:hAnsi="Unikurd Web" w:cs="Unikurd Web"/>
          <w:sz w:val="24"/>
          <w:szCs w:val="24"/>
          <w:lang w:bidi="ar-KW"/>
        </w:rPr>
        <w:t xml:space="preserve"> under</w:t>
      </w:r>
      <w:r w:rsidRPr="002A3931">
        <w:rPr>
          <w:rFonts w:ascii="Unikurd Web" w:eastAsia="Times New Roman" w:hAnsi="Unikurd Web" w:cs="Unikurd Web"/>
          <w:sz w:val="24"/>
          <w:szCs w:val="24"/>
          <w:lang w:bidi="ar-KW"/>
        </w:rPr>
        <w:t xml:space="preserve"> the command of different</w:t>
      </w:r>
      <w:r w:rsidR="001A0CD2" w:rsidRPr="002A3931">
        <w:rPr>
          <w:rFonts w:ascii="Unikurd Web" w:eastAsia="Times New Roman" w:hAnsi="Unikurd Web" w:cs="Unikurd Web"/>
          <w:sz w:val="24"/>
          <w:szCs w:val="24"/>
          <w:lang w:bidi="ar-KW"/>
        </w:rPr>
        <w:t xml:space="preserve"> warlords? If they</w:t>
      </w:r>
      <w:r w:rsidRPr="002A3931">
        <w:rPr>
          <w:rFonts w:ascii="Unikurd Web" w:eastAsia="Times New Roman" w:hAnsi="Unikurd Web" w:cs="Unikurd Web"/>
          <w:sz w:val="24"/>
          <w:szCs w:val="24"/>
          <w:lang w:bidi="ar-KW"/>
        </w:rPr>
        <w:t xml:space="preserve"> have</w:t>
      </w:r>
      <w:r w:rsidR="00684531" w:rsidRPr="002A3931">
        <w:rPr>
          <w:rFonts w:ascii="Unikurd Web" w:eastAsia="Times New Roman" w:hAnsi="Unikurd Web" w:cs="Unikurd Web"/>
          <w:sz w:val="24"/>
          <w:szCs w:val="24"/>
          <w:lang w:bidi="ar-KW"/>
        </w:rPr>
        <w:t xml:space="preserve"> ceased such actions,</w:t>
      </w:r>
      <w:r w:rsidR="001A0CD2" w:rsidRPr="002A3931">
        <w:rPr>
          <w:rFonts w:ascii="Unikurd Web" w:eastAsia="Times New Roman" w:hAnsi="Unikurd Web" w:cs="Unikurd Web"/>
          <w:sz w:val="24"/>
          <w:szCs w:val="24"/>
          <w:lang w:bidi="ar-KW"/>
        </w:rPr>
        <w:t xml:space="preserve"> </w:t>
      </w:r>
      <w:r w:rsidR="00684531" w:rsidRPr="002A3931">
        <w:rPr>
          <w:rFonts w:ascii="Unikurd Web" w:eastAsia="Times New Roman" w:hAnsi="Unikurd Web" w:cs="Unikurd Web"/>
          <w:sz w:val="24"/>
          <w:szCs w:val="24"/>
          <w:lang w:bidi="ar-KW"/>
        </w:rPr>
        <w:t>it’s</w:t>
      </w:r>
      <w:r w:rsidR="001A0CD2" w:rsidRPr="002A3931">
        <w:rPr>
          <w:rFonts w:ascii="Unikurd Web" w:eastAsia="Times New Roman" w:hAnsi="Unikurd Web" w:cs="Unikurd Web"/>
          <w:sz w:val="24"/>
          <w:szCs w:val="24"/>
          <w:lang w:bidi="ar-KW"/>
        </w:rPr>
        <w:t xml:space="preserve"> not because</w:t>
      </w:r>
      <w:r w:rsidR="00684531" w:rsidRPr="002A3931">
        <w:rPr>
          <w:rFonts w:ascii="Unikurd Web" w:eastAsia="Times New Roman" w:hAnsi="Unikurd Web" w:cs="Unikurd Web"/>
          <w:sz w:val="24"/>
          <w:szCs w:val="24"/>
          <w:lang w:bidi="ar-KW"/>
        </w:rPr>
        <w:t xml:space="preserve"> they care about your</w:t>
      </w:r>
      <w:r w:rsidR="00C85A8B" w:rsidRPr="002A3931">
        <w:rPr>
          <w:rFonts w:ascii="Unikurd Web" w:eastAsia="Times New Roman" w:hAnsi="Unikurd Web" w:cs="Unikurd Web"/>
          <w:sz w:val="24"/>
          <w:szCs w:val="24"/>
          <w:lang w:bidi="ar-KW"/>
        </w:rPr>
        <w:t xml:space="preserve"> interests</w:t>
      </w:r>
      <w:r w:rsidR="00684531" w:rsidRPr="002A3931">
        <w:rPr>
          <w:rFonts w:ascii="Unikurd Web" w:eastAsia="Times New Roman" w:hAnsi="Unikurd Web" w:cs="Unikurd Web"/>
          <w:sz w:val="24"/>
          <w:szCs w:val="24"/>
          <w:lang w:bidi="ar-KW"/>
        </w:rPr>
        <w:t xml:space="preserve">, </w:t>
      </w:r>
      <w:r w:rsidR="001A0CD2" w:rsidRPr="002A3931">
        <w:rPr>
          <w:rFonts w:ascii="Unikurd Web" w:eastAsia="Times New Roman" w:hAnsi="Unikurd Web" w:cs="Unikurd Web"/>
          <w:sz w:val="24"/>
          <w:szCs w:val="24"/>
          <w:lang w:bidi="ar-KW"/>
        </w:rPr>
        <w:t>i</w:t>
      </w:r>
      <w:r w:rsidR="00684531" w:rsidRPr="002A3931">
        <w:rPr>
          <w:rFonts w:ascii="Unikurd Web" w:eastAsia="Times New Roman" w:hAnsi="Unikurd Web" w:cs="Unikurd Web"/>
          <w:sz w:val="24"/>
          <w:szCs w:val="24"/>
          <w:lang w:bidi="ar-KW"/>
        </w:rPr>
        <w:t>t’s</w:t>
      </w:r>
      <w:r w:rsidR="001A0CD2" w:rsidRPr="002A3931">
        <w:rPr>
          <w:rFonts w:ascii="Unikurd Web" w:eastAsia="Times New Roman" w:hAnsi="Unikurd Web" w:cs="Unikurd Web"/>
          <w:sz w:val="24"/>
          <w:szCs w:val="24"/>
          <w:lang w:bidi="ar-KW"/>
        </w:rPr>
        <w:t xml:space="preserve"> </w:t>
      </w:r>
      <w:r w:rsidR="00C85A8B" w:rsidRPr="002A3931">
        <w:rPr>
          <w:rFonts w:ascii="Unikurd Web" w:eastAsia="Times New Roman" w:hAnsi="Unikurd Web" w:cs="Unikurd Web"/>
          <w:sz w:val="24"/>
          <w:szCs w:val="24"/>
          <w:lang w:bidi="ar-KW"/>
        </w:rPr>
        <w:t xml:space="preserve">because of </w:t>
      </w:r>
      <w:r w:rsidR="001A0CD2" w:rsidRPr="002A3931">
        <w:rPr>
          <w:rFonts w:ascii="Unikurd Web" w:eastAsia="Times New Roman" w:hAnsi="Unikurd Web" w:cs="Unikurd Web"/>
          <w:sz w:val="24"/>
          <w:szCs w:val="24"/>
          <w:lang w:bidi="ar-KW"/>
        </w:rPr>
        <w:t>Iran</w:t>
      </w:r>
      <w:r w:rsidR="00D568F4" w:rsidRPr="002A3931">
        <w:rPr>
          <w:rFonts w:ascii="Unikurd Web" w:eastAsia="Times New Roman" w:hAnsi="Unikurd Web" w:cs="Unikurd Web"/>
          <w:sz w:val="24"/>
          <w:szCs w:val="24"/>
          <w:lang w:bidi="ar-KW"/>
        </w:rPr>
        <w:t>ian government’s</w:t>
      </w:r>
      <w:r w:rsidR="001A0CD2" w:rsidRPr="002A3931">
        <w:rPr>
          <w:rFonts w:ascii="Unikurd Web" w:eastAsia="Times New Roman" w:hAnsi="Unikurd Web" w:cs="Unikurd Web"/>
          <w:sz w:val="24"/>
          <w:szCs w:val="24"/>
          <w:lang w:bidi="ar-KW"/>
        </w:rPr>
        <w:t xml:space="preserve"> request</w:t>
      </w:r>
      <w:r w:rsidR="00C85A8B" w:rsidRPr="002A3931">
        <w:rPr>
          <w:rFonts w:ascii="Unikurd Web" w:eastAsia="Times New Roman" w:hAnsi="Unikurd Web" w:cs="Unikurd Web"/>
          <w:sz w:val="24"/>
          <w:szCs w:val="24"/>
          <w:lang w:bidi="ar-KW"/>
        </w:rPr>
        <w:t xml:space="preserve"> and</w:t>
      </w:r>
      <w:r w:rsidR="00684531" w:rsidRPr="002A3931">
        <w:rPr>
          <w:rFonts w:ascii="Unikurd Web" w:eastAsia="Times New Roman" w:hAnsi="Unikurd Web" w:cs="Unikurd Web"/>
          <w:sz w:val="24"/>
          <w:szCs w:val="24"/>
          <w:lang w:bidi="ar-KW"/>
        </w:rPr>
        <w:t xml:space="preserve"> their own</w:t>
      </w:r>
      <w:r w:rsidR="00C85A8B" w:rsidRPr="002A3931">
        <w:rPr>
          <w:rFonts w:ascii="Unikurd Web" w:eastAsia="Times New Roman" w:hAnsi="Unikurd Web" w:cs="Unikurd Web"/>
          <w:sz w:val="24"/>
          <w:szCs w:val="24"/>
          <w:lang w:bidi="ar-KW"/>
        </w:rPr>
        <w:t xml:space="preserve"> interests</w:t>
      </w:r>
      <w:r w:rsidR="00684531" w:rsidRPr="002A3931">
        <w:rPr>
          <w:rFonts w:ascii="Unikurd Web" w:eastAsia="Times New Roman" w:hAnsi="Unikurd Web" w:cs="Unikurd Web"/>
          <w:sz w:val="24"/>
          <w:szCs w:val="24"/>
          <w:lang w:bidi="ar-KW"/>
        </w:rPr>
        <w:t xml:space="preserve">. Do </w:t>
      </w:r>
      <w:r w:rsidR="00C85A8B" w:rsidRPr="002A3931">
        <w:rPr>
          <w:rFonts w:ascii="Unikurd Web" w:eastAsia="Times New Roman" w:hAnsi="Unikurd Web" w:cs="Unikurd Web"/>
          <w:sz w:val="24"/>
          <w:szCs w:val="24"/>
          <w:lang w:bidi="ar-KW"/>
        </w:rPr>
        <w:t>you know why?”</w:t>
      </w:r>
    </w:p>
    <w:p w14:paraId="1BBD9235" w14:textId="5B5F5E92" w:rsidR="00C85A8B" w:rsidRPr="002A3931" w:rsidRDefault="00C85A8B" w:rsidP="00C85A8B">
      <w:pPr>
        <w:bidi/>
        <w:spacing w:after="0" w:line="360" w:lineRule="auto"/>
        <w:ind w:left="4"/>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“What s</w:t>
      </w:r>
      <w:r w:rsidR="00684531" w:rsidRPr="002A3931">
        <w:rPr>
          <w:rFonts w:ascii="Unikurd Web" w:eastAsia="Times New Roman" w:hAnsi="Unikurd Web" w:cs="Unikurd Web"/>
          <w:sz w:val="24"/>
          <w:szCs w:val="24"/>
          <w:lang w:bidi="ar-KW"/>
        </w:rPr>
        <w:t>hould I</w:t>
      </w:r>
      <w:r w:rsidRPr="002A3931">
        <w:rPr>
          <w:rFonts w:ascii="Unikurd Web" w:eastAsia="Times New Roman" w:hAnsi="Unikurd Web" w:cs="Unikurd Web"/>
          <w:sz w:val="24"/>
          <w:szCs w:val="24"/>
          <w:lang w:bidi="ar-KW"/>
        </w:rPr>
        <w:t xml:space="preserve"> say, </w:t>
      </w:r>
      <w:r w:rsidR="00684531" w:rsidRPr="002A3931">
        <w:rPr>
          <w:rFonts w:ascii="Unikurd Web" w:eastAsia="Times New Roman" w:hAnsi="Unikurd Web" w:cs="Unikurd Web"/>
          <w:sz w:val="24"/>
          <w:szCs w:val="24"/>
          <w:lang w:bidi="ar-KW"/>
        </w:rPr>
        <w:t>s</w:t>
      </w:r>
      <w:r w:rsidRPr="002A3931">
        <w:rPr>
          <w:rFonts w:ascii="Unikurd Web" w:eastAsia="Times New Roman" w:hAnsi="Unikurd Web" w:cs="Unikurd Web"/>
          <w:sz w:val="24"/>
          <w:szCs w:val="24"/>
          <w:lang w:bidi="ar-KW"/>
        </w:rPr>
        <w:t>ir?”</w:t>
      </w:r>
    </w:p>
    <w:p w14:paraId="529EC7FB" w14:textId="71B94158" w:rsidR="001A0CD2" w:rsidRPr="002A3931" w:rsidRDefault="00C85A8B" w:rsidP="00C85A8B">
      <w:pPr>
        <w:bidi/>
        <w:spacing w:after="0" w:line="360" w:lineRule="auto"/>
        <w:ind w:left="4"/>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“Iran</w:t>
      </w:r>
      <w:r w:rsidR="00A77E35" w:rsidRPr="002A3931">
        <w:rPr>
          <w:rFonts w:ascii="Unikurd Web" w:eastAsia="Times New Roman" w:hAnsi="Unikurd Web" w:cs="Unikurd Web"/>
          <w:sz w:val="24"/>
          <w:szCs w:val="24"/>
          <w:lang w:bidi="ar-KW"/>
        </w:rPr>
        <w:t>ian government</w:t>
      </w:r>
      <w:r w:rsidRPr="002A3931">
        <w:rPr>
          <w:rFonts w:ascii="Unikurd Web" w:eastAsia="Times New Roman" w:hAnsi="Unikurd Web" w:cs="Unikurd Web"/>
          <w:sz w:val="24"/>
          <w:szCs w:val="24"/>
          <w:lang w:bidi="ar-KW"/>
        </w:rPr>
        <w:t xml:space="preserve"> </w:t>
      </w:r>
      <w:r w:rsidR="001A0CD2" w:rsidRPr="002A3931">
        <w:rPr>
          <w:rFonts w:ascii="Unikurd Web" w:eastAsia="Times New Roman" w:hAnsi="Unikurd Web" w:cs="Unikurd Web"/>
          <w:sz w:val="24"/>
          <w:szCs w:val="24"/>
          <w:lang w:bidi="ar-KW"/>
        </w:rPr>
        <w:t>wants to</w:t>
      </w:r>
      <w:r w:rsidR="00684531" w:rsidRPr="002A3931">
        <w:rPr>
          <w:rFonts w:ascii="Unikurd Web" w:eastAsia="Times New Roman" w:hAnsi="Unikurd Web" w:cs="Unikurd Web"/>
          <w:sz w:val="24"/>
          <w:szCs w:val="24"/>
          <w:lang w:bidi="ar-KW"/>
        </w:rPr>
        <w:t xml:space="preserve"> employ</w:t>
      </w:r>
      <w:r w:rsidR="001A0CD2" w:rsidRPr="002A3931">
        <w:rPr>
          <w:rFonts w:ascii="Unikurd Web" w:eastAsia="Times New Roman" w:hAnsi="Unikurd Web" w:cs="Unikurd Web"/>
          <w:sz w:val="24"/>
          <w:szCs w:val="24"/>
          <w:lang w:bidi="ar-KW"/>
        </w:rPr>
        <w:t xml:space="preserve"> them against u</w:t>
      </w:r>
      <w:r w:rsidR="00684531" w:rsidRPr="002A3931">
        <w:rPr>
          <w:rFonts w:ascii="Unikurd Web" w:eastAsia="Times New Roman" w:hAnsi="Unikurd Web" w:cs="Unikurd Web"/>
          <w:sz w:val="24"/>
          <w:szCs w:val="24"/>
          <w:lang w:bidi="ar-KW"/>
        </w:rPr>
        <w:t>s. Isn’t that</w:t>
      </w:r>
      <w:r w:rsidR="005B4D55" w:rsidRPr="002A3931">
        <w:rPr>
          <w:rFonts w:ascii="Unikurd Web" w:eastAsia="Times New Roman" w:hAnsi="Unikurd Web" w:cs="Unikurd Web"/>
          <w:sz w:val="24"/>
          <w:szCs w:val="24"/>
          <w:lang w:bidi="ar-KW"/>
        </w:rPr>
        <w:t xml:space="preserve"> true?”</w:t>
      </w:r>
    </w:p>
    <w:p w14:paraId="306AC206" w14:textId="422DB7E8" w:rsidR="003E4122" w:rsidRPr="002A3931" w:rsidRDefault="003E4122" w:rsidP="003E4122">
      <w:pPr>
        <w:bidi/>
        <w:spacing w:after="0" w:line="360" w:lineRule="auto"/>
        <w:ind w:left="4"/>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“What sh</w:t>
      </w:r>
      <w:r w:rsidR="00684531" w:rsidRPr="002A3931">
        <w:rPr>
          <w:rFonts w:ascii="Unikurd Web" w:eastAsia="Times New Roman" w:hAnsi="Unikurd Web" w:cs="Unikurd Web"/>
          <w:sz w:val="24"/>
          <w:szCs w:val="24"/>
          <w:lang w:bidi="ar-KW"/>
        </w:rPr>
        <w:t xml:space="preserve">ould </w:t>
      </w:r>
      <w:r w:rsidRPr="002A3931">
        <w:rPr>
          <w:rFonts w:ascii="Unikurd Web" w:eastAsia="Times New Roman" w:hAnsi="Unikurd Web" w:cs="Unikurd Web"/>
          <w:sz w:val="24"/>
          <w:szCs w:val="24"/>
          <w:lang w:bidi="ar-KW"/>
        </w:rPr>
        <w:t>I say,</w:t>
      </w:r>
      <w:r w:rsidR="00684531" w:rsidRPr="002A3931">
        <w:rPr>
          <w:rFonts w:ascii="Unikurd Web" w:eastAsia="Times New Roman" w:hAnsi="Unikurd Web" w:cs="Unikurd Web"/>
          <w:sz w:val="24"/>
          <w:szCs w:val="24"/>
          <w:lang w:bidi="ar-KW"/>
        </w:rPr>
        <w:t xml:space="preserve"> sir</w:t>
      </w:r>
      <w:r w:rsidRPr="002A3931">
        <w:rPr>
          <w:rFonts w:ascii="Unikurd Web" w:eastAsia="Times New Roman" w:hAnsi="Unikurd Web" w:cs="Unikurd Web"/>
          <w:sz w:val="24"/>
          <w:szCs w:val="24"/>
          <w:lang w:bidi="ar-KW"/>
        </w:rPr>
        <w:t>?”</w:t>
      </w:r>
    </w:p>
    <w:p w14:paraId="0AA231DB" w14:textId="6FB17C66" w:rsidR="003E4122" w:rsidRPr="002A3931" w:rsidRDefault="003E4122" w:rsidP="003E4122">
      <w:pPr>
        <w:bidi/>
        <w:spacing w:after="0" w:line="360" w:lineRule="auto"/>
        <w:ind w:left="4"/>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w:t>
      </w:r>
      <w:r w:rsidR="00C85A8B" w:rsidRPr="002A3931">
        <w:rPr>
          <w:rFonts w:ascii="Unikurd Web" w:eastAsia="Times New Roman" w:hAnsi="Unikurd Web" w:cs="Unikurd Web"/>
          <w:sz w:val="24"/>
          <w:szCs w:val="24"/>
          <w:lang w:bidi="ar-KW"/>
        </w:rPr>
        <w:t>You do</w:t>
      </w:r>
      <w:r w:rsidR="00684531" w:rsidRPr="002A3931">
        <w:rPr>
          <w:rFonts w:ascii="Unikurd Web" w:eastAsia="Times New Roman" w:hAnsi="Unikurd Web" w:cs="Unikurd Web"/>
          <w:sz w:val="24"/>
          <w:szCs w:val="24"/>
          <w:lang w:bidi="ar-KW"/>
        </w:rPr>
        <w:t>n’t</w:t>
      </w:r>
      <w:r w:rsidRPr="002A3931">
        <w:rPr>
          <w:rFonts w:ascii="Unikurd Web" w:eastAsia="Times New Roman" w:hAnsi="Unikurd Web" w:cs="Unikurd Web"/>
          <w:sz w:val="24"/>
          <w:szCs w:val="24"/>
          <w:lang w:bidi="ar-KW"/>
        </w:rPr>
        <w:t xml:space="preserve"> </w:t>
      </w:r>
      <w:r w:rsidR="00C85A8B" w:rsidRPr="002A3931">
        <w:rPr>
          <w:rFonts w:ascii="Unikurd Web" w:eastAsia="Times New Roman" w:hAnsi="Unikurd Web" w:cs="Unikurd Web"/>
          <w:sz w:val="24"/>
          <w:szCs w:val="24"/>
          <w:lang w:bidi="ar-KW"/>
        </w:rPr>
        <w:t xml:space="preserve">need to </w:t>
      </w:r>
      <w:r w:rsidRPr="002A3931">
        <w:rPr>
          <w:rFonts w:ascii="Unikurd Web" w:eastAsia="Times New Roman" w:hAnsi="Unikurd Web" w:cs="Unikurd Web"/>
          <w:sz w:val="24"/>
          <w:szCs w:val="24"/>
          <w:lang w:bidi="ar-KW"/>
        </w:rPr>
        <w:t>say anything</w:t>
      </w:r>
      <w:r w:rsidR="00684531" w:rsidRPr="002A3931">
        <w:rPr>
          <w:rFonts w:ascii="Unikurd Web" w:eastAsia="Times New Roman" w:hAnsi="Unikurd Web" w:cs="Unikurd Web"/>
          <w:sz w:val="24"/>
          <w:szCs w:val="24"/>
          <w:lang w:bidi="ar-KW"/>
        </w:rPr>
        <w:t>. Just</w:t>
      </w:r>
      <w:r w:rsidRPr="002A3931">
        <w:rPr>
          <w:rFonts w:ascii="Unikurd Web" w:eastAsia="Times New Roman" w:hAnsi="Unikurd Web" w:cs="Unikurd Web"/>
          <w:sz w:val="24"/>
          <w:szCs w:val="24"/>
          <w:lang w:bidi="ar-KW"/>
        </w:rPr>
        <w:t xml:space="preserve"> listen to me.”</w:t>
      </w:r>
    </w:p>
    <w:p w14:paraId="1B7A4122" w14:textId="282B953B" w:rsidR="00F001CD" w:rsidRPr="002A3931" w:rsidRDefault="00FC25BA" w:rsidP="00B47431">
      <w:pPr>
        <w:bidi/>
        <w:spacing w:after="0" w:line="360" w:lineRule="auto"/>
        <w:ind w:left="4"/>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“Yes</w:t>
      </w:r>
      <w:r w:rsidR="00CA55FD" w:rsidRPr="002A3931">
        <w:rPr>
          <w:rFonts w:ascii="Unikurd Web" w:eastAsia="Times New Roman" w:hAnsi="Unikurd Web" w:cs="Unikurd Web"/>
          <w:sz w:val="24"/>
          <w:szCs w:val="24"/>
          <w:lang w:bidi="ar-KW"/>
        </w:rPr>
        <w:t>,</w:t>
      </w:r>
      <w:r w:rsidRPr="002A3931">
        <w:rPr>
          <w:rFonts w:ascii="Unikurd Web" w:eastAsia="Times New Roman" w:hAnsi="Unikurd Web" w:cs="Unikurd Web"/>
          <w:sz w:val="24"/>
          <w:szCs w:val="24"/>
          <w:lang w:bidi="ar-KW"/>
        </w:rPr>
        <w:t xml:space="preserve"> </w:t>
      </w:r>
      <w:r w:rsidR="009B45EC" w:rsidRPr="002A3931">
        <w:rPr>
          <w:rFonts w:ascii="Unikurd Web" w:eastAsia="Times New Roman" w:hAnsi="Unikurd Web" w:cs="Unikurd Web"/>
          <w:sz w:val="24"/>
          <w:szCs w:val="24"/>
          <w:lang w:bidi="ar-KW"/>
        </w:rPr>
        <w:t>s</w:t>
      </w:r>
      <w:r w:rsidRPr="002A3931">
        <w:rPr>
          <w:rFonts w:ascii="Unikurd Web" w:eastAsia="Times New Roman" w:hAnsi="Unikurd Web" w:cs="Unikurd Web"/>
          <w:sz w:val="24"/>
          <w:szCs w:val="24"/>
          <w:lang w:bidi="ar-KW"/>
        </w:rPr>
        <w:t>ir.”</w:t>
      </w:r>
    </w:p>
    <w:p w14:paraId="62C9B5B7" w14:textId="51BF4A84" w:rsidR="007F2FF6" w:rsidRPr="002A3931" w:rsidRDefault="00B961C2" w:rsidP="00F46AED">
      <w:pPr>
        <w:bidi/>
        <w:spacing w:after="0" w:line="360" w:lineRule="auto"/>
        <w:ind w:left="4"/>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w:t>
      </w:r>
      <w:r w:rsidR="0054402D" w:rsidRPr="002A3931">
        <w:rPr>
          <w:rFonts w:ascii="Unikurd Web" w:eastAsia="Times New Roman" w:hAnsi="Unikurd Web" w:cs="Unikurd Web"/>
          <w:sz w:val="24"/>
          <w:szCs w:val="24"/>
          <w:lang w:bidi="ar-KW"/>
        </w:rPr>
        <w:t xml:space="preserve">We </w:t>
      </w:r>
      <w:r w:rsidR="00F001CD" w:rsidRPr="002A3931">
        <w:rPr>
          <w:rFonts w:ascii="Unikurd Web" w:eastAsia="Times New Roman" w:hAnsi="Unikurd Web" w:cs="Unikurd Web"/>
          <w:sz w:val="24"/>
          <w:szCs w:val="24"/>
          <w:lang w:bidi="ar-KW"/>
        </w:rPr>
        <w:t>support Iranian Kurdish</w:t>
      </w:r>
      <w:r w:rsidR="0054402D" w:rsidRPr="002A3931">
        <w:rPr>
          <w:rFonts w:ascii="Unikurd Web" w:eastAsia="Times New Roman" w:hAnsi="Unikurd Web" w:cs="Unikurd Web"/>
          <w:sz w:val="24"/>
          <w:szCs w:val="24"/>
          <w:lang w:bidi="ar-KW"/>
        </w:rPr>
        <w:t xml:space="preserve"> </w:t>
      </w:r>
      <w:r w:rsidR="003C437F" w:rsidRPr="002A3931">
        <w:rPr>
          <w:rFonts w:ascii="Unikurd Web" w:eastAsia="Times New Roman" w:hAnsi="Unikurd Web" w:cs="Unikurd Web"/>
          <w:sz w:val="24"/>
          <w:szCs w:val="24"/>
          <w:lang w:bidi="ar-KW"/>
        </w:rPr>
        <w:t>op</w:t>
      </w:r>
      <w:r w:rsidR="0054402D" w:rsidRPr="002A3931">
        <w:rPr>
          <w:rFonts w:ascii="Unikurd Web" w:eastAsia="Times New Roman" w:hAnsi="Unikurd Web" w:cs="Unikurd Web"/>
          <w:sz w:val="24"/>
          <w:szCs w:val="24"/>
          <w:lang w:bidi="ar-KW"/>
        </w:rPr>
        <w:t>position</w:t>
      </w:r>
      <w:r w:rsidR="00F001CD" w:rsidRPr="002A3931">
        <w:rPr>
          <w:rFonts w:ascii="Unikurd Web" w:eastAsia="Times New Roman" w:hAnsi="Unikurd Web" w:cs="Unikurd Web"/>
          <w:sz w:val="24"/>
          <w:szCs w:val="24"/>
          <w:lang w:bidi="ar-KW"/>
        </w:rPr>
        <w:t xml:space="preserve"> groups</w:t>
      </w:r>
      <w:r w:rsidR="0054402D" w:rsidRPr="002A3931">
        <w:rPr>
          <w:rFonts w:ascii="Unikurd Web" w:eastAsia="Times New Roman" w:hAnsi="Unikurd Web" w:cs="Unikurd Web"/>
          <w:sz w:val="24"/>
          <w:szCs w:val="24"/>
          <w:lang w:bidi="ar-KW"/>
        </w:rPr>
        <w:t xml:space="preserve"> based in our country</w:t>
      </w:r>
      <w:r w:rsidR="009B479B" w:rsidRPr="002A3931">
        <w:rPr>
          <w:rFonts w:ascii="Unikurd Web" w:eastAsia="Times New Roman" w:hAnsi="Unikurd Web" w:cs="Unikurd Web"/>
          <w:sz w:val="24"/>
          <w:szCs w:val="24"/>
          <w:lang w:bidi="ar-KW"/>
        </w:rPr>
        <w:t>,</w:t>
      </w:r>
      <w:r w:rsidR="00674581" w:rsidRPr="002A3931">
        <w:rPr>
          <w:rFonts w:ascii="Unikurd Web" w:eastAsia="Times New Roman" w:hAnsi="Unikurd Web" w:cs="Unikurd Web"/>
          <w:sz w:val="24"/>
          <w:szCs w:val="24"/>
          <w:lang w:bidi="ar-KW"/>
        </w:rPr>
        <w:t xml:space="preserve"> but have you ever seen or heard</w:t>
      </w:r>
      <w:r w:rsidR="0054402D" w:rsidRPr="002A3931">
        <w:rPr>
          <w:rFonts w:ascii="Unikurd Web" w:eastAsia="Times New Roman" w:hAnsi="Unikurd Web" w:cs="Unikurd Web"/>
          <w:sz w:val="24"/>
          <w:szCs w:val="24"/>
          <w:lang w:bidi="ar-KW"/>
        </w:rPr>
        <w:t xml:space="preserve"> th</w:t>
      </w:r>
      <w:r w:rsidR="00674581" w:rsidRPr="002A3931">
        <w:rPr>
          <w:rFonts w:ascii="Unikurd Web" w:eastAsia="Times New Roman" w:hAnsi="Unikurd Web" w:cs="Unikurd Web"/>
          <w:sz w:val="24"/>
          <w:szCs w:val="24"/>
          <w:lang w:bidi="ar-KW"/>
        </w:rPr>
        <w:t>at</w:t>
      </w:r>
      <w:r w:rsidR="009B479B" w:rsidRPr="002A3931">
        <w:rPr>
          <w:rFonts w:ascii="Unikurd Web" w:eastAsia="Times New Roman" w:hAnsi="Unikurd Web" w:cs="Unikurd Web"/>
          <w:sz w:val="24"/>
          <w:szCs w:val="24"/>
          <w:lang w:bidi="ar-KW"/>
        </w:rPr>
        <w:t xml:space="preserve"> they </w:t>
      </w:r>
      <w:r w:rsidR="0054402D" w:rsidRPr="002A3931">
        <w:rPr>
          <w:rFonts w:ascii="Unikurd Web" w:eastAsia="Times New Roman" w:hAnsi="Unikurd Web" w:cs="Unikurd Web"/>
          <w:sz w:val="24"/>
          <w:szCs w:val="24"/>
          <w:lang w:bidi="ar-KW"/>
        </w:rPr>
        <w:t>have</w:t>
      </w:r>
      <w:r w:rsidR="009B479B" w:rsidRPr="002A3931">
        <w:rPr>
          <w:rFonts w:ascii="Unikurd Web" w:eastAsia="Times New Roman" w:hAnsi="Unikurd Web" w:cs="Unikurd Web"/>
          <w:sz w:val="24"/>
          <w:szCs w:val="24"/>
          <w:lang w:bidi="ar-KW"/>
        </w:rPr>
        <w:t xml:space="preserve"> helped </w:t>
      </w:r>
      <w:r w:rsidR="0054402D" w:rsidRPr="002A3931">
        <w:rPr>
          <w:rFonts w:ascii="Unikurd Web" w:eastAsia="Times New Roman" w:hAnsi="Unikurd Web" w:cs="Unikurd Web"/>
          <w:sz w:val="24"/>
          <w:szCs w:val="24"/>
          <w:lang w:bidi="ar-KW"/>
        </w:rPr>
        <w:t xml:space="preserve">a single </w:t>
      </w:r>
      <w:r w:rsidR="00F001CD" w:rsidRPr="002A3931">
        <w:rPr>
          <w:rFonts w:ascii="Unikurd Web" w:eastAsia="Times New Roman" w:hAnsi="Unikurd Web" w:cs="Unikurd Web"/>
          <w:sz w:val="24"/>
          <w:szCs w:val="24"/>
          <w:lang w:bidi="ar-KW"/>
        </w:rPr>
        <w:t xml:space="preserve">one of our </w:t>
      </w:r>
      <w:r w:rsidR="0054402D" w:rsidRPr="002A3931">
        <w:rPr>
          <w:rFonts w:ascii="Unikurd Web" w:eastAsia="Times New Roman" w:hAnsi="Unikurd Web" w:cs="Unikurd Web"/>
          <w:sz w:val="24"/>
          <w:szCs w:val="24"/>
          <w:lang w:bidi="ar-KW"/>
        </w:rPr>
        <w:t>soldier</w:t>
      </w:r>
      <w:r w:rsidR="00F001CD" w:rsidRPr="002A3931">
        <w:rPr>
          <w:rFonts w:ascii="Unikurd Web" w:eastAsia="Times New Roman" w:hAnsi="Unikurd Web" w:cs="Unikurd Web"/>
          <w:sz w:val="24"/>
          <w:szCs w:val="24"/>
          <w:lang w:bidi="ar-KW"/>
        </w:rPr>
        <w:t>s</w:t>
      </w:r>
      <w:r w:rsidR="0054402D" w:rsidRPr="002A3931">
        <w:rPr>
          <w:rFonts w:ascii="Unikurd Web" w:eastAsia="Times New Roman" w:hAnsi="Unikurd Web" w:cs="Unikurd Web"/>
          <w:sz w:val="24"/>
          <w:szCs w:val="24"/>
          <w:lang w:bidi="ar-KW"/>
        </w:rPr>
        <w:t xml:space="preserve"> infiltrate Iranian territory</w:t>
      </w:r>
      <w:r w:rsidR="009B479B" w:rsidRPr="002A3931">
        <w:rPr>
          <w:rFonts w:ascii="Unikurd Web" w:eastAsia="Times New Roman" w:hAnsi="Unikurd Web" w:cs="Unikurd Web"/>
          <w:sz w:val="24"/>
          <w:szCs w:val="24"/>
          <w:lang w:bidi="ar-KW"/>
        </w:rPr>
        <w:t>?  So</w:t>
      </w:r>
      <w:r w:rsidR="00F001CD" w:rsidRPr="002A3931">
        <w:rPr>
          <w:rFonts w:ascii="Unikurd Web" w:eastAsia="Times New Roman" w:hAnsi="Unikurd Web" w:cs="Unikurd Web"/>
          <w:sz w:val="24"/>
          <w:szCs w:val="24"/>
          <w:lang w:bidi="ar-KW"/>
        </w:rPr>
        <w:t>,</w:t>
      </w:r>
      <w:r w:rsidR="009B479B" w:rsidRPr="002A3931">
        <w:rPr>
          <w:rFonts w:ascii="Unikurd Web" w:eastAsia="Times New Roman" w:hAnsi="Unikurd Web" w:cs="Unikurd Web"/>
          <w:sz w:val="24"/>
          <w:szCs w:val="24"/>
          <w:lang w:bidi="ar-KW"/>
        </w:rPr>
        <w:t xml:space="preserve"> why do</w:t>
      </w:r>
      <w:r w:rsidR="00F001CD" w:rsidRPr="002A3931">
        <w:rPr>
          <w:rFonts w:ascii="Unikurd Web" w:eastAsia="Times New Roman" w:hAnsi="Unikurd Web" w:cs="Unikurd Web"/>
          <w:sz w:val="24"/>
          <w:szCs w:val="24"/>
          <w:lang w:bidi="ar-KW"/>
        </w:rPr>
        <w:t xml:space="preserve"> your</w:t>
      </w:r>
      <w:r w:rsidR="009C73A6" w:rsidRPr="002A3931">
        <w:rPr>
          <w:rFonts w:ascii="Unikurd Web" w:eastAsia="Times New Roman" w:hAnsi="Unikurd Web" w:cs="Unikurd Web"/>
          <w:sz w:val="24"/>
          <w:szCs w:val="24"/>
          <w:lang w:bidi="ar-KW"/>
        </w:rPr>
        <w:t xml:space="preserve"> rebels </w:t>
      </w:r>
      <w:r w:rsidR="00F001CD" w:rsidRPr="002A3931">
        <w:rPr>
          <w:rFonts w:ascii="Unikurd Web" w:eastAsia="Times New Roman" w:hAnsi="Unikurd Web" w:cs="Unikurd Web"/>
          <w:sz w:val="24"/>
          <w:szCs w:val="24"/>
          <w:lang w:bidi="ar-KW"/>
        </w:rPr>
        <w:t>secretly bring the Iranian</w:t>
      </w:r>
      <w:r w:rsidR="001B0F37" w:rsidRPr="002A3931">
        <w:rPr>
          <w:rFonts w:ascii="Unikurd Web" w:eastAsia="Times New Roman" w:hAnsi="Unikurd Web" w:cs="Unikurd Web"/>
          <w:sz w:val="24"/>
          <w:szCs w:val="24"/>
          <w:lang w:bidi="ar-KW"/>
        </w:rPr>
        <w:t xml:space="preserve"> Islamic</w:t>
      </w:r>
      <w:r w:rsidR="00F001CD" w:rsidRPr="002A3931">
        <w:rPr>
          <w:rFonts w:ascii="Unikurd Web" w:eastAsia="Times New Roman" w:hAnsi="Unikurd Web" w:cs="Unikurd Web"/>
          <w:sz w:val="24"/>
          <w:szCs w:val="24"/>
          <w:lang w:bidi="ar-KW"/>
        </w:rPr>
        <w:t xml:space="preserve"> R</w:t>
      </w:r>
      <w:r w:rsidR="009C73A6" w:rsidRPr="002A3931">
        <w:rPr>
          <w:rFonts w:ascii="Unikurd Web" w:eastAsia="Times New Roman" w:hAnsi="Unikurd Web" w:cs="Unikurd Web"/>
          <w:sz w:val="24"/>
          <w:szCs w:val="24"/>
          <w:lang w:bidi="ar-KW"/>
        </w:rPr>
        <w:t xml:space="preserve">evolutionary </w:t>
      </w:r>
      <w:r w:rsidR="00F001CD" w:rsidRPr="002A3931">
        <w:rPr>
          <w:rFonts w:ascii="Unikurd Web" w:eastAsia="Times New Roman" w:hAnsi="Unikurd Web" w:cs="Unikurd Web"/>
          <w:sz w:val="24"/>
          <w:szCs w:val="24"/>
          <w:lang w:bidi="ar-KW"/>
        </w:rPr>
        <w:t>G</w:t>
      </w:r>
      <w:r w:rsidR="009C73A6" w:rsidRPr="002A3931">
        <w:rPr>
          <w:rFonts w:ascii="Unikurd Web" w:eastAsia="Times New Roman" w:hAnsi="Unikurd Web" w:cs="Unikurd Web"/>
          <w:sz w:val="24"/>
          <w:szCs w:val="24"/>
          <w:lang w:bidi="ar-KW"/>
        </w:rPr>
        <w:t xml:space="preserve">uard </w:t>
      </w:r>
      <w:r w:rsidR="00F001CD" w:rsidRPr="002A3931">
        <w:rPr>
          <w:rFonts w:ascii="Unikurd Web" w:eastAsia="Times New Roman" w:hAnsi="Unikurd Web" w:cs="Unikurd Web"/>
          <w:sz w:val="24"/>
          <w:szCs w:val="24"/>
          <w:lang w:bidi="ar-KW"/>
        </w:rPr>
        <w:t>C</w:t>
      </w:r>
      <w:r w:rsidR="009C73A6" w:rsidRPr="002A3931">
        <w:rPr>
          <w:rFonts w:ascii="Unikurd Web" w:eastAsia="Times New Roman" w:hAnsi="Unikurd Web" w:cs="Unikurd Web"/>
          <w:sz w:val="24"/>
          <w:szCs w:val="24"/>
          <w:lang w:bidi="ar-KW"/>
        </w:rPr>
        <w:t xml:space="preserve">orps </w:t>
      </w:r>
      <w:r w:rsidR="00690318" w:rsidRPr="002A3931">
        <w:rPr>
          <w:rFonts w:ascii="Unikurd Web" w:eastAsia="Times New Roman" w:hAnsi="Unikurd Web" w:cs="Unikurd Web"/>
          <w:sz w:val="24"/>
          <w:szCs w:val="24"/>
          <w:lang w:bidi="ar-KW"/>
        </w:rPr>
        <w:t>(IRGC)</w:t>
      </w:r>
      <w:r w:rsidR="009C73A6" w:rsidRPr="002A3931">
        <w:rPr>
          <w:rFonts w:ascii="Unikurd Web" w:eastAsia="Times New Roman" w:hAnsi="Unikurd Web" w:cs="Unikurd Web"/>
          <w:sz w:val="24"/>
          <w:szCs w:val="24"/>
          <w:lang w:bidi="ar-KW"/>
        </w:rPr>
        <w:t>into</w:t>
      </w:r>
      <w:r w:rsidR="009B479B" w:rsidRPr="002A3931">
        <w:rPr>
          <w:rFonts w:ascii="Unikurd Web" w:eastAsia="Times New Roman" w:hAnsi="Unikurd Web" w:cs="Unikurd Web"/>
          <w:sz w:val="24"/>
          <w:szCs w:val="24"/>
          <w:lang w:bidi="ar-KW"/>
        </w:rPr>
        <w:t xml:space="preserve"> this town, which is</w:t>
      </w:r>
      <w:r w:rsidR="009C73A6" w:rsidRPr="002A3931">
        <w:rPr>
          <w:rFonts w:ascii="Unikurd Web" w:eastAsia="Times New Roman" w:hAnsi="Unikurd Web" w:cs="Unikurd Web"/>
          <w:sz w:val="24"/>
          <w:szCs w:val="24"/>
          <w:lang w:bidi="ar-KW"/>
        </w:rPr>
        <w:t xml:space="preserve"> their ancestr</w:t>
      </w:r>
      <w:r w:rsidR="00F001CD" w:rsidRPr="002A3931">
        <w:rPr>
          <w:rFonts w:ascii="Unikurd Web" w:eastAsia="Times New Roman" w:hAnsi="Unikurd Web" w:cs="Unikurd Web"/>
          <w:sz w:val="24"/>
          <w:szCs w:val="24"/>
          <w:lang w:bidi="ar-KW"/>
        </w:rPr>
        <w:t>al</w:t>
      </w:r>
      <w:r w:rsidR="009C73A6" w:rsidRPr="002A3931">
        <w:rPr>
          <w:rFonts w:ascii="Unikurd Web" w:eastAsia="Times New Roman" w:hAnsi="Unikurd Web" w:cs="Unikurd Web"/>
          <w:sz w:val="24"/>
          <w:szCs w:val="24"/>
          <w:lang w:bidi="ar-KW"/>
        </w:rPr>
        <w:t xml:space="preserve"> land</w:t>
      </w:r>
      <w:r w:rsidR="00F001CD" w:rsidRPr="002A3931">
        <w:rPr>
          <w:rFonts w:ascii="Unikurd Web" w:eastAsia="Times New Roman" w:hAnsi="Unikurd Web" w:cs="Unikurd Web"/>
          <w:sz w:val="24"/>
          <w:szCs w:val="24"/>
          <w:lang w:bidi="ar-KW"/>
        </w:rPr>
        <w:t>? C</w:t>
      </w:r>
      <w:r w:rsidR="009C73A6" w:rsidRPr="002A3931">
        <w:rPr>
          <w:rFonts w:ascii="Unikurd Web" w:eastAsia="Times New Roman" w:hAnsi="Unikurd Web" w:cs="Unikurd Web"/>
          <w:sz w:val="24"/>
          <w:szCs w:val="24"/>
          <w:lang w:bidi="ar-KW"/>
        </w:rPr>
        <w:t>an you tell me why?</w:t>
      </w:r>
      <w:r w:rsidR="00A856F1" w:rsidRPr="002A3931">
        <w:rPr>
          <w:rFonts w:ascii="Unikurd Web" w:eastAsia="Times New Roman" w:hAnsi="Unikurd Web" w:cs="Unikurd Web"/>
          <w:sz w:val="24"/>
          <w:szCs w:val="24"/>
          <w:lang w:bidi="ar-KW"/>
        </w:rPr>
        <w:t>”.</w:t>
      </w:r>
      <w:r w:rsidR="009C73A6" w:rsidRPr="002A3931">
        <w:rPr>
          <w:rFonts w:ascii="Unikurd Web" w:eastAsia="Times New Roman" w:hAnsi="Unikurd Web" w:cs="Unikurd Web"/>
          <w:sz w:val="24"/>
          <w:szCs w:val="24"/>
          <w:lang w:bidi="ar-KW"/>
        </w:rPr>
        <w:t xml:space="preserve">   </w:t>
      </w:r>
    </w:p>
    <w:p w14:paraId="0CC7FAFD" w14:textId="77777777" w:rsidR="00055BBD" w:rsidRPr="002A3931" w:rsidRDefault="009C73A6" w:rsidP="00055BBD">
      <w:pPr>
        <w:bidi/>
        <w:spacing w:after="0" w:line="360" w:lineRule="auto"/>
        <w:ind w:left="4"/>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“Sir, I</w:t>
      </w:r>
      <w:r w:rsidR="00F001CD" w:rsidRPr="002A3931">
        <w:rPr>
          <w:rFonts w:ascii="Unikurd Web" w:eastAsia="Times New Roman" w:hAnsi="Unikurd Web" w:cs="Unikurd Web"/>
          <w:sz w:val="24"/>
          <w:szCs w:val="24"/>
          <w:lang w:bidi="ar-KW"/>
        </w:rPr>
        <w:t>’</w:t>
      </w:r>
      <w:r w:rsidRPr="002A3931">
        <w:rPr>
          <w:rFonts w:ascii="Unikurd Web" w:eastAsia="Times New Roman" w:hAnsi="Unikurd Web" w:cs="Unikurd Web"/>
          <w:sz w:val="24"/>
          <w:szCs w:val="24"/>
          <w:lang w:bidi="ar-KW"/>
        </w:rPr>
        <w:t>m not in</w:t>
      </w:r>
      <w:r w:rsidR="00F001CD" w:rsidRPr="002A3931">
        <w:rPr>
          <w:rFonts w:ascii="Unikurd Web" w:eastAsia="Times New Roman" w:hAnsi="Unikurd Web" w:cs="Unikurd Web"/>
          <w:sz w:val="24"/>
          <w:szCs w:val="24"/>
          <w:lang w:bidi="ar-KW"/>
        </w:rPr>
        <w:t>volved in</w:t>
      </w:r>
      <w:r w:rsidRPr="002A3931">
        <w:rPr>
          <w:rFonts w:ascii="Unikurd Web" w:eastAsia="Times New Roman" w:hAnsi="Unikurd Web" w:cs="Unikurd Web"/>
          <w:sz w:val="24"/>
          <w:szCs w:val="24"/>
          <w:lang w:bidi="ar-KW"/>
        </w:rPr>
        <w:t xml:space="preserve"> politics and have no</w:t>
      </w:r>
      <w:r w:rsidR="00F001CD" w:rsidRPr="002A3931">
        <w:rPr>
          <w:rFonts w:ascii="Unikurd Web" w:eastAsia="Times New Roman" w:hAnsi="Unikurd Web" w:cs="Unikurd Web"/>
          <w:sz w:val="24"/>
          <w:szCs w:val="24"/>
          <w:lang w:bidi="ar-KW"/>
        </w:rPr>
        <w:t xml:space="preserve"> connection to</w:t>
      </w:r>
      <w:r w:rsidRPr="002A3931">
        <w:rPr>
          <w:rFonts w:ascii="Unikurd Web" w:eastAsia="Times New Roman" w:hAnsi="Unikurd Web" w:cs="Unikurd Web"/>
          <w:sz w:val="24"/>
          <w:szCs w:val="24"/>
          <w:lang w:bidi="ar-KW"/>
        </w:rPr>
        <w:t xml:space="preserve"> them.”</w:t>
      </w:r>
    </w:p>
    <w:p w14:paraId="7CC1FC8E" w14:textId="06B089FB" w:rsidR="00BC1E12" w:rsidRPr="002A3931" w:rsidRDefault="00055BBD" w:rsidP="00F253E4">
      <w:pPr>
        <w:bidi/>
        <w:spacing w:after="0" w:line="360" w:lineRule="auto"/>
        <w:ind w:left="4"/>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“Why not? Don’t you know who indiscriminately bombs this town? Are you trying to tell me it’s not Iran</w:t>
      </w:r>
      <w:r w:rsidR="00146F8A" w:rsidRPr="002A3931">
        <w:rPr>
          <w:rFonts w:ascii="Unikurd Web" w:eastAsia="Times New Roman" w:hAnsi="Unikurd Web" w:cs="Unikurd Web"/>
          <w:sz w:val="24"/>
          <w:szCs w:val="24"/>
          <w:lang w:bidi="ar-KW"/>
        </w:rPr>
        <w:t>ian government</w:t>
      </w:r>
      <w:r w:rsidRPr="002A3931">
        <w:rPr>
          <w:rFonts w:ascii="Unikurd Web" w:eastAsia="Times New Roman" w:hAnsi="Unikurd Web" w:cs="Unikurd Web"/>
          <w:sz w:val="24"/>
          <w:szCs w:val="24"/>
          <w:lang w:bidi="ar-KW"/>
        </w:rPr>
        <w:t>? Why do the rebels assist them? Why don’t they demand that the Mullahs stop? Last year, on August 6, 1986, Iranian</w:t>
      </w:r>
      <w:r w:rsidR="00801EB0" w:rsidRPr="002A3931">
        <w:rPr>
          <w:rFonts w:ascii="Unikurd Web" w:eastAsia="Times New Roman" w:hAnsi="Unikurd Web" w:cs="Unikurd Web"/>
          <w:sz w:val="24"/>
          <w:szCs w:val="24"/>
          <w:lang w:bidi="ar-KW"/>
        </w:rPr>
        <w:t xml:space="preserve"> government’s</w:t>
      </w:r>
      <w:r w:rsidRPr="002A3931">
        <w:rPr>
          <w:rFonts w:ascii="Unikurd Web" w:eastAsia="Times New Roman" w:hAnsi="Unikurd Web" w:cs="Unikurd Web"/>
          <w:sz w:val="24"/>
          <w:szCs w:val="24"/>
          <w:lang w:bidi="ar-KW"/>
        </w:rPr>
        <w:t xml:space="preserve"> rockets killed 200 innocent citizens and injured</w:t>
      </w:r>
      <w:r w:rsidR="005C2DDE" w:rsidRPr="002A3931">
        <w:rPr>
          <w:rFonts w:ascii="Unikurd Web" w:eastAsia="Times New Roman" w:hAnsi="Unikurd Web" w:cs="Unikurd Web"/>
          <w:sz w:val="24"/>
          <w:szCs w:val="24"/>
          <w:lang w:bidi="ar-KW"/>
        </w:rPr>
        <w:t xml:space="preserve"> over</w:t>
      </w:r>
      <w:r w:rsidR="004D1A2E" w:rsidRPr="002A3931">
        <w:rPr>
          <w:rFonts w:ascii="Unikurd Web" w:eastAsia="Times New Roman" w:hAnsi="Unikurd Web" w:cs="Unikurd Web"/>
          <w:sz w:val="24"/>
          <w:szCs w:val="24"/>
          <w:lang w:bidi="ar-KW"/>
        </w:rPr>
        <w:t xml:space="preserve"> 100, </w:t>
      </w:r>
      <w:r w:rsidR="005C2DDE" w:rsidRPr="002A3931">
        <w:rPr>
          <w:rFonts w:ascii="Unikurd Web" w:eastAsia="Times New Roman" w:hAnsi="Unikurd Web" w:cs="Unikurd Web"/>
          <w:sz w:val="24"/>
          <w:szCs w:val="24"/>
          <w:lang w:bidi="ar-KW"/>
        </w:rPr>
        <w:t>totalling more than</w:t>
      </w:r>
      <w:r w:rsidR="004D1A2E" w:rsidRPr="002A3931">
        <w:rPr>
          <w:rFonts w:ascii="Unikurd Web" w:eastAsia="Times New Roman" w:hAnsi="Unikurd Web" w:cs="Unikurd Web"/>
          <w:sz w:val="24"/>
          <w:szCs w:val="24"/>
          <w:lang w:bidi="ar-KW"/>
        </w:rPr>
        <w:t xml:space="preserve"> 300 causalities</w:t>
      </w:r>
      <w:r w:rsidRPr="002A3931">
        <w:rPr>
          <w:rFonts w:ascii="Unikurd Web" w:eastAsia="Times New Roman" w:hAnsi="Unikurd Web" w:cs="Unikurd Web"/>
          <w:sz w:val="24"/>
          <w:szCs w:val="24"/>
          <w:lang w:bidi="ar-KW"/>
        </w:rPr>
        <w:t xml:space="preserve"> in a school in the Sirwan district of this town.</w:t>
      </w:r>
      <w:r w:rsidR="004D1A2E" w:rsidRPr="002A3931">
        <w:rPr>
          <w:rFonts w:ascii="Unikurd Web" w:eastAsia="Times New Roman" w:hAnsi="Unikurd Web" w:cs="Unikurd Web"/>
          <w:sz w:val="24"/>
          <w:szCs w:val="24"/>
          <w:lang w:bidi="ar-KW"/>
        </w:rPr>
        <w:t xml:space="preserve"> </w:t>
      </w:r>
      <w:r w:rsidR="008D6F32" w:rsidRPr="002A3931">
        <w:rPr>
          <w:rFonts w:ascii="Unikurd Web" w:eastAsia="Times New Roman" w:hAnsi="Unikurd Web" w:cs="Unikurd Web"/>
          <w:sz w:val="24"/>
          <w:szCs w:val="24"/>
          <w:lang w:bidi="ar-KW"/>
        </w:rPr>
        <w:t>Can you</w:t>
      </w:r>
      <w:r w:rsidR="000E7E65" w:rsidRPr="002A3931">
        <w:rPr>
          <w:rFonts w:ascii="Unikurd Web" w:eastAsia="Times New Roman" w:hAnsi="Unikurd Web" w:cs="Unikurd Web"/>
          <w:sz w:val="24"/>
          <w:szCs w:val="24"/>
          <w:lang w:bidi="ar-KW"/>
        </w:rPr>
        <w:t xml:space="preserve"> tell me why?</w:t>
      </w:r>
      <w:r w:rsidR="00837D24" w:rsidRPr="002A3931">
        <w:rPr>
          <w:rFonts w:ascii="Unikurd Web" w:eastAsia="Times New Roman" w:hAnsi="Unikurd Web" w:cs="Unikurd Web"/>
          <w:sz w:val="24"/>
          <w:szCs w:val="24"/>
          <w:lang w:bidi="ar-KW"/>
        </w:rPr>
        <w:t xml:space="preserve"> Yesterday</w:t>
      </w:r>
      <w:r w:rsidR="008D6F32" w:rsidRPr="002A3931">
        <w:rPr>
          <w:rFonts w:ascii="Unikurd Web" w:eastAsia="Times New Roman" w:hAnsi="Unikurd Web" w:cs="Unikurd Web"/>
          <w:sz w:val="24"/>
          <w:szCs w:val="24"/>
          <w:lang w:bidi="ar-KW"/>
        </w:rPr>
        <w:t>,</w:t>
      </w:r>
      <w:r w:rsidR="00837D24" w:rsidRPr="002A3931">
        <w:rPr>
          <w:rFonts w:ascii="Unikurd Web" w:eastAsia="Times New Roman" w:hAnsi="Unikurd Web" w:cs="Unikurd Web"/>
          <w:sz w:val="24"/>
          <w:szCs w:val="24"/>
          <w:lang w:bidi="ar-KW"/>
        </w:rPr>
        <w:t xml:space="preserve"> a woman and two children were killed</w:t>
      </w:r>
      <w:r w:rsidR="00853E2C" w:rsidRPr="002A3931">
        <w:rPr>
          <w:rFonts w:ascii="Unikurd Web" w:eastAsia="Times New Roman" w:hAnsi="Unikurd Web" w:cs="Unikurd Web"/>
          <w:sz w:val="24"/>
          <w:szCs w:val="24"/>
          <w:lang w:bidi="ar-KW"/>
        </w:rPr>
        <w:t xml:space="preserve"> in the town’s P</w:t>
      </w:r>
      <w:r w:rsidR="007A5DA5" w:rsidRPr="002A3931">
        <w:rPr>
          <w:rFonts w:ascii="Unikurd Web" w:hAnsi="Unikurd Web" w:cs="Unikurd Web"/>
          <w:color w:val="374151"/>
          <w:sz w:val="24"/>
          <w:szCs w:val="24"/>
        </w:rPr>
        <w:t>î</w:t>
      </w:r>
      <w:r w:rsidR="00853E2C" w:rsidRPr="002A3931">
        <w:rPr>
          <w:rFonts w:ascii="Unikurd Web" w:eastAsia="Times New Roman" w:hAnsi="Unikurd Web" w:cs="Unikurd Web"/>
          <w:sz w:val="24"/>
          <w:szCs w:val="24"/>
          <w:lang w:bidi="ar-KW"/>
        </w:rPr>
        <w:t>r-M</w:t>
      </w:r>
      <w:r w:rsidR="002D4D6B" w:rsidRPr="002A3931">
        <w:rPr>
          <w:rFonts w:ascii="Unikurd Web" w:eastAsia="Times New Roman" w:hAnsi="Unikurd Web" w:cs="Unikurd Web"/>
          <w:sz w:val="24"/>
          <w:szCs w:val="24"/>
          <w:lang w:bidi="ar-KW"/>
        </w:rPr>
        <w:t>u</w:t>
      </w:r>
      <w:r w:rsidR="005C2DDE" w:rsidRPr="002A3931">
        <w:rPr>
          <w:rFonts w:ascii="Unikurd Web" w:eastAsia="Times New Roman" w:hAnsi="Unikurd Web" w:cs="Unikurd Web"/>
          <w:sz w:val="24"/>
          <w:szCs w:val="24"/>
          <w:lang w:bidi="ar-KW"/>
        </w:rPr>
        <w:t>h</w:t>
      </w:r>
      <w:r w:rsidR="00E3749C" w:rsidRPr="002A3931">
        <w:rPr>
          <w:rFonts w:ascii="Unikurd Web" w:eastAsia="Times New Roman" w:hAnsi="Unikurd Web" w:cs="Unikurd Web"/>
          <w:sz w:val="24"/>
          <w:szCs w:val="24"/>
          <w:lang w:bidi="ar-KW"/>
        </w:rPr>
        <w:t>eme</w:t>
      </w:r>
      <w:r w:rsidR="00853E2C" w:rsidRPr="002A3931">
        <w:rPr>
          <w:rFonts w:ascii="Unikurd Web" w:eastAsia="Times New Roman" w:hAnsi="Unikurd Web" w:cs="Unikurd Web"/>
          <w:sz w:val="24"/>
          <w:szCs w:val="24"/>
          <w:lang w:bidi="ar-KW"/>
        </w:rPr>
        <w:t xml:space="preserve">d </w:t>
      </w:r>
      <w:r w:rsidR="00ED7292" w:rsidRPr="002A3931">
        <w:rPr>
          <w:rFonts w:ascii="Unikurd Web" w:eastAsia="Times New Roman" w:hAnsi="Unikurd Web" w:cs="Unikurd Web"/>
          <w:sz w:val="24"/>
          <w:szCs w:val="24"/>
          <w:lang w:bidi="ar-KW"/>
        </w:rPr>
        <w:t>neighbourhood</w:t>
      </w:r>
      <w:r w:rsidR="00846CC4" w:rsidRPr="002A3931">
        <w:rPr>
          <w:rFonts w:ascii="Unikurd Web" w:eastAsia="Times New Roman" w:hAnsi="Unikurd Web" w:cs="Unikurd Web"/>
          <w:sz w:val="24"/>
          <w:szCs w:val="24"/>
          <w:lang w:bidi="ar-KW"/>
        </w:rPr>
        <w:t>,</w:t>
      </w:r>
      <w:r w:rsidR="00837D24" w:rsidRPr="002A3931">
        <w:rPr>
          <w:rFonts w:ascii="Unikurd Web" w:eastAsia="Times New Roman" w:hAnsi="Unikurd Web" w:cs="Unikurd Web"/>
          <w:sz w:val="24"/>
          <w:szCs w:val="24"/>
          <w:lang w:bidi="ar-KW"/>
        </w:rPr>
        <w:t xml:space="preserve"> again by Iranian</w:t>
      </w:r>
      <w:r w:rsidR="00212769" w:rsidRPr="002A3931">
        <w:rPr>
          <w:rFonts w:ascii="Unikurd Web" w:eastAsia="Times New Roman" w:hAnsi="Unikurd Web" w:cs="Unikurd Web"/>
          <w:sz w:val="24"/>
          <w:szCs w:val="24"/>
          <w:lang w:bidi="ar-KW"/>
        </w:rPr>
        <w:t xml:space="preserve"> government’s</w:t>
      </w:r>
      <w:r w:rsidR="00837D24" w:rsidRPr="002A3931">
        <w:rPr>
          <w:rFonts w:ascii="Unikurd Web" w:eastAsia="Times New Roman" w:hAnsi="Unikurd Web" w:cs="Unikurd Web"/>
          <w:sz w:val="24"/>
          <w:szCs w:val="24"/>
          <w:lang w:bidi="ar-KW"/>
        </w:rPr>
        <w:t xml:space="preserve"> rockets</w:t>
      </w:r>
      <w:r w:rsidR="008D6F32" w:rsidRPr="002A3931">
        <w:rPr>
          <w:rFonts w:ascii="Unikurd Web" w:eastAsia="Times New Roman" w:hAnsi="Unikurd Web" w:cs="Unikurd Web"/>
          <w:sz w:val="24"/>
          <w:szCs w:val="24"/>
          <w:lang w:bidi="ar-KW"/>
        </w:rPr>
        <w:t>.</w:t>
      </w:r>
      <w:r w:rsidR="00853E2C" w:rsidRPr="002A3931">
        <w:rPr>
          <w:rFonts w:ascii="Unikurd Web" w:eastAsia="Times New Roman" w:hAnsi="Unikurd Web" w:cs="Unikurd Web"/>
          <w:sz w:val="24"/>
          <w:szCs w:val="24"/>
          <w:lang w:bidi="ar-KW"/>
        </w:rPr>
        <w:t xml:space="preserve"> </w:t>
      </w:r>
      <w:r w:rsidR="008D6F32" w:rsidRPr="002A3931">
        <w:rPr>
          <w:rFonts w:ascii="Unikurd Web" w:eastAsia="Times New Roman" w:hAnsi="Unikurd Web" w:cs="Unikurd Web"/>
          <w:sz w:val="24"/>
          <w:szCs w:val="24"/>
          <w:lang w:bidi="ar-KW"/>
        </w:rPr>
        <w:t>T</w:t>
      </w:r>
      <w:r w:rsidR="00853E2C" w:rsidRPr="002A3931">
        <w:rPr>
          <w:rFonts w:ascii="Unikurd Web" w:eastAsia="Times New Roman" w:hAnsi="Unikurd Web" w:cs="Unikurd Web"/>
          <w:sz w:val="24"/>
          <w:szCs w:val="24"/>
          <w:lang w:bidi="ar-KW"/>
        </w:rPr>
        <w:t>he day before yesterday, they killed a boy on his way to school</w:t>
      </w:r>
      <w:r w:rsidR="008D6F32" w:rsidRPr="002A3931">
        <w:rPr>
          <w:rFonts w:ascii="Unikurd Web" w:eastAsia="Times New Roman" w:hAnsi="Unikurd Web" w:cs="Unikurd Web"/>
          <w:sz w:val="24"/>
          <w:szCs w:val="24"/>
          <w:lang w:bidi="ar-KW"/>
        </w:rPr>
        <w:t>.</w:t>
      </w:r>
      <w:r w:rsidR="00853E2C" w:rsidRPr="002A3931">
        <w:rPr>
          <w:rFonts w:ascii="Unikurd Web" w:eastAsia="Times New Roman" w:hAnsi="Unikurd Web" w:cs="Unikurd Web"/>
          <w:sz w:val="24"/>
          <w:szCs w:val="24"/>
          <w:lang w:bidi="ar-KW"/>
        </w:rPr>
        <w:t xml:space="preserve"> </w:t>
      </w:r>
      <w:r w:rsidR="008D6F32" w:rsidRPr="002A3931">
        <w:rPr>
          <w:rFonts w:ascii="Unikurd Web" w:eastAsia="Times New Roman" w:hAnsi="Unikurd Web" w:cs="Unikurd Web"/>
          <w:sz w:val="24"/>
          <w:szCs w:val="24"/>
          <w:lang w:bidi="ar-KW"/>
        </w:rPr>
        <w:t>L</w:t>
      </w:r>
      <w:r w:rsidR="00853E2C" w:rsidRPr="002A3931">
        <w:rPr>
          <w:rFonts w:ascii="Unikurd Web" w:eastAsia="Times New Roman" w:hAnsi="Unikurd Web" w:cs="Unikurd Web"/>
          <w:sz w:val="24"/>
          <w:szCs w:val="24"/>
          <w:lang w:bidi="ar-KW"/>
        </w:rPr>
        <w:t>ast week, they</w:t>
      </w:r>
      <w:r w:rsidR="008D6F32" w:rsidRPr="002A3931">
        <w:rPr>
          <w:rFonts w:ascii="Unikurd Web" w:eastAsia="Times New Roman" w:hAnsi="Unikurd Web" w:cs="Unikurd Web"/>
          <w:sz w:val="24"/>
          <w:szCs w:val="24"/>
          <w:lang w:bidi="ar-KW"/>
        </w:rPr>
        <w:t xml:space="preserve"> severed</w:t>
      </w:r>
      <w:r w:rsidR="00853E2C" w:rsidRPr="002A3931">
        <w:rPr>
          <w:rFonts w:ascii="Unikurd Web" w:eastAsia="Times New Roman" w:hAnsi="Unikurd Web" w:cs="Unikurd Web"/>
          <w:sz w:val="24"/>
          <w:szCs w:val="24"/>
          <w:lang w:bidi="ar-KW"/>
        </w:rPr>
        <w:t xml:space="preserve"> an old man’s leg in the town’s Mordana </w:t>
      </w:r>
      <w:r w:rsidR="00ED7292" w:rsidRPr="002A3931">
        <w:rPr>
          <w:rFonts w:ascii="Unikurd Web" w:eastAsia="Times New Roman" w:hAnsi="Unikurd Web" w:cs="Unikurd Web"/>
          <w:sz w:val="24"/>
          <w:szCs w:val="24"/>
          <w:lang w:bidi="ar-KW"/>
        </w:rPr>
        <w:t>neighbourhood</w:t>
      </w:r>
      <w:r w:rsidR="008D6F32" w:rsidRPr="002A3931">
        <w:rPr>
          <w:rFonts w:ascii="Unikurd Web" w:eastAsia="Times New Roman" w:hAnsi="Unikurd Web" w:cs="Unikurd Web"/>
          <w:sz w:val="24"/>
          <w:szCs w:val="24"/>
          <w:lang w:bidi="ar-KW"/>
        </w:rPr>
        <w:t>. Y</w:t>
      </w:r>
      <w:r w:rsidR="00853E2C" w:rsidRPr="002A3931">
        <w:rPr>
          <w:rFonts w:ascii="Unikurd Web" w:eastAsia="Times New Roman" w:hAnsi="Unikurd Web" w:cs="Unikurd Web"/>
          <w:sz w:val="24"/>
          <w:szCs w:val="24"/>
          <w:lang w:bidi="ar-KW"/>
        </w:rPr>
        <w:t>ou know very well that none of th</w:t>
      </w:r>
      <w:r w:rsidR="00941A6E" w:rsidRPr="002A3931">
        <w:rPr>
          <w:rFonts w:ascii="Unikurd Web" w:eastAsia="Times New Roman" w:hAnsi="Unikurd Web" w:cs="Unikurd Web"/>
          <w:sz w:val="24"/>
          <w:szCs w:val="24"/>
          <w:lang w:bidi="ar-KW"/>
        </w:rPr>
        <w:t>ose</w:t>
      </w:r>
      <w:r w:rsidR="00853E2C" w:rsidRPr="002A3931">
        <w:rPr>
          <w:rFonts w:ascii="Unikurd Web" w:eastAsia="Times New Roman" w:hAnsi="Unikurd Web" w:cs="Unikurd Web"/>
          <w:sz w:val="24"/>
          <w:szCs w:val="24"/>
          <w:lang w:bidi="ar-KW"/>
        </w:rPr>
        <w:t xml:space="preserve"> victims </w:t>
      </w:r>
      <w:r w:rsidR="00846CC4" w:rsidRPr="002A3931">
        <w:rPr>
          <w:rFonts w:ascii="Unikurd Web" w:eastAsia="Times New Roman" w:hAnsi="Unikurd Web" w:cs="Unikurd Web"/>
          <w:sz w:val="24"/>
          <w:szCs w:val="24"/>
          <w:lang w:bidi="ar-KW"/>
        </w:rPr>
        <w:t>w</w:t>
      </w:r>
      <w:r w:rsidR="008D6F32" w:rsidRPr="002A3931">
        <w:rPr>
          <w:rFonts w:ascii="Unikurd Web" w:eastAsia="Times New Roman" w:hAnsi="Unikurd Web" w:cs="Unikurd Web"/>
          <w:sz w:val="24"/>
          <w:szCs w:val="24"/>
          <w:lang w:bidi="ar-KW"/>
        </w:rPr>
        <w:t>ere</w:t>
      </w:r>
      <w:r w:rsidR="00501CE4" w:rsidRPr="002A3931">
        <w:rPr>
          <w:rFonts w:ascii="Unikurd Web" w:eastAsia="Times New Roman" w:hAnsi="Unikurd Web" w:cs="Unikurd Web"/>
          <w:sz w:val="24"/>
          <w:szCs w:val="24"/>
          <w:lang w:bidi="ar-KW"/>
        </w:rPr>
        <w:t xml:space="preserve"> </w:t>
      </w:r>
      <w:r w:rsidR="00853E2C" w:rsidRPr="002A3931">
        <w:rPr>
          <w:rFonts w:ascii="Unikurd Web" w:eastAsia="Times New Roman" w:hAnsi="Unikurd Web" w:cs="Unikurd Web"/>
          <w:sz w:val="24"/>
          <w:szCs w:val="24"/>
          <w:lang w:bidi="ar-KW"/>
        </w:rPr>
        <w:t>member</w:t>
      </w:r>
      <w:r w:rsidR="008D6F32" w:rsidRPr="002A3931">
        <w:rPr>
          <w:rFonts w:ascii="Unikurd Web" w:eastAsia="Times New Roman" w:hAnsi="Unikurd Web" w:cs="Unikurd Web"/>
          <w:sz w:val="24"/>
          <w:szCs w:val="24"/>
          <w:lang w:bidi="ar-KW"/>
        </w:rPr>
        <w:t>s</w:t>
      </w:r>
      <w:r w:rsidR="00853E2C" w:rsidRPr="002A3931">
        <w:rPr>
          <w:rFonts w:ascii="Unikurd Web" w:eastAsia="Times New Roman" w:hAnsi="Unikurd Web" w:cs="Unikurd Web"/>
          <w:sz w:val="24"/>
          <w:szCs w:val="24"/>
          <w:lang w:bidi="ar-KW"/>
        </w:rPr>
        <w:t xml:space="preserve"> of our state’s security force</w:t>
      </w:r>
      <w:r w:rsidR="00941A6E" w:rsidRPr="002A3931">
        <w:rPr>
          <w:rFonts w:ascii="Unikurd Web" w:eastAsia="Times New Roman" w:hAnsi="Unikurd Web" w:cs="Unikurd Web"/>
          <w:sz w:val="24"/>
          <w:szCs w:val="24"/>
          <w:lang w:bidi="ar-KW"/>
        </w:rPr>
        <w:t>s</w:t>
      </w:r>
      <w:r w:rsidR="00853E2C" w:rsidRPr="002A3931">
        <w:rPr>
          <w:rFonts w:ascii="Unikurd Web" w:eastAsia="Times New Roman" w:hAnsi="Unikurd Web" w:cs="Unikurd Web"/>
          <w:sz w:val="24"/>
          <w:szCs w:val="24"/>
          <w:lang w:bidi="ar-KW"/>
        </w:rPr>
        <w:t>, police, military</w:t>
      </w:r>
      <w:r w:rsidR="00846CC4" w:rsidRPr="002A3931">
        <w:rPr>
          <w:rFonts w:ascii="Unikurd Web" w:eastAsia="Times New Roman" w:hAnsi="Unikurd Web" w:cs="Unikurd Web"/>
          <w:sz w:val="24"/>
          <w:szCs w:val="24"/>
          <w:lang w:bidi="ar-KW"/>
        </w:rPr>
        <w:t xml:space="preserve">, </w:t>
      </w:r>
      <w:r w:rsidR="00853E2C" w:rsidRPr="002A3931">
        <w:rPr>
          <w:rFonts w:ascii="Unikurd Web" w:eastAsia="Times New Roman" w:hAnsi="Unikurd Web" w:cs="Unikurd Web"/>
          <w:sz w:val="24"/>
          <w:szCs w:val="24"/>
          <w:lang w:bidi="ar-KW"/>
        </w:rPr>
        <w:t>comrades</w:t>
      </w:r>
      <w:r w:rsidR="008D6F32" w:rsidRPr="002A3931">
        <w:rPr>
          <w:rFonts w:ascii="Unikurd Web" w:eastAsia="Times New Roman" w:hAnsi="Unikurd Web" w:cs="Unikurd Web"/>
          <w:sz w:val="24"/>
          <w:szCs w:val="24"/>
          <w:lang w:bidi="ar-KW"/>
        </w:rPr>
        <w:t>,</w:t>
      </w:r>
      <w:r w:rsidR="00853E2C" w:rsidRPr="002A3931">
        <w:rPr>
          <w:rFonts w:ascii="Unikurd Web" w:eastAsia="Times New Roman" w:hAnsi="Unikurd Web" w:cs="Unikurd Web"/>
          <w:sz w:val="24"/>
          <w:szCs w:val="24"/>
          <w:lang w:bidi="ar-KW"/>
        </w:rPr>
        <w:t xml:space="preserve"> or soldiers</w:t>
      </w:r>
      <w:r w:rsidR="008D6F32" w:rsidRPr="002A3931">
        <w:rPr>
          <w:rFonts w:ascii="Unikurd Web" w:eastAsia="Times New Roman" w:hAnsi="Unikurd Web" w:cs="Unikurd Web"/>
          <w:sz w:val="24"/>
          <w:szCs w:val="24"/>
          <w:lang w:bidi="ar-KW"/>
        </w:rPr>
        <w:t>.</w:t>
      </w:r>
      <w:r w:rsidR="00853E2C" w:rsidRPr="002A3931">
        <w:rPr>
          <w:rFonts w:ascii="Unikurd Web" w:eastAsia="Times New Roman" w:hAnsi="Unikurd Web" w:cs="Unikurd Web"/>
          <w:sz w:val="24"/>
          <w:szCs w:val="24"/>
          <w:lang w:bidi="ar-KW"/>
        </w:rPr>
        <w:t xml:space="preserve"> </w:t>
      </w:r>
      <w:r w:rsidR="008D6F32" w:rsidRPr="002A3931">
        <w:rPr>
          <w:rFonts w:ascii="Unikurd Web" w:eastAsia="Times New Roman" w:hAnsi="Unikurd Web" w:cs="Unikurd Web"/>
          <w:sz w:val="24"/>
          <w:szCs w:val="24"/>
          <w:lang w:bidi="ar-KW"/>
        </w:rPr>
        <w:t>T</w:t>
      </w:r>
      <w:r w:rsidR="00853E2C" w:rsidRPr="002A3931">
        <w:rPr>
          <w:rFonts w:ascii="Unikurd Web" w:eastAsia="Times New Roman" w:hAnsi="Unikurd Web" w:cs="Unikurd Web"/>
          <w:sz w:val="24"/>
          <w:szCs w:val="24"/>
          <w:lang w:bidi="ar-KW"/>
        </w:rPr>
        <w:t>he</w:t>
      </w:r>
      <w:r w:rsidR="008D6F32" w:rsidRPr="002A3931">
        <w:rPr>
          <w:rFonts w:ascii="Unikurd Web" w:eastAsia="Times New Roman" w:hAnsi="Unikurd Web" w:cs="Unikurd Web"/>
          <w:sz w:val="24"/>
          <w:szCs w:val="24"/>
          <w:lang w:bidi="ar-KW"/>
        </w:rPr>
        <w:t>y</w:t>
      </w:r>
      <w:r w:rsidR="00846CC4" w:rsidRPr="002A3931">
        <w:rPr>
          <w:rFonts w:ascii="Unikurd Web" w:eastAsia="Times New Roman" w:hAnsi="Unikurd Web" w:cs="Unikurd Web"/>
          <w:sz w:val="24"/>
          <w:szCs w:val="24"/>
          <w:lang w:bidi="ar-KW"/>
        </w:rPr>
        <w:t xml:space="preserve"> </w:t>
      </w:r>
      <w:r w:rsidR="00853E2C" w:rsidRPr="002A3931">
        <w:rPr>
          <w:rFonts w:ascii="Unikurd Web" w:eastAsia="Times New Roman" w:hAnsi="Unikurd Web" w:cs="Unikurd Web"/>
          <w:sz w:val="24"/>
          <w:szCs w:val="24"/>
          <w:lang w:bidi="ar-KW"/>
        </w:rPr>
        <w:t xml:space="preserve">were </w:t>
      </w:r>
      <w:r w:rsidR="008D6F32" w:rsidRPr="002A3931">
        <w:rPr>
          <w:rFonts w:ascii="Unikurd Web" w:eastAsia="Times New Roman" w:hAnsi="Unikurd Web" w:cs="Unikurd Web"/>
          <w:sz w:val="24"/>
          <w:szCs w:val="24"/>
          <w:lang w:bidi="ar-KW"/>
        </w:rPr>
        <w:t>all ordinar</w:t>
      </w:r>
      <w:r w:rsidR="001D2C7C" w:rsidRPr="002A3931">
        <w:rPr>
          <w:rFonts w:ascii="Unikurd Web" w:eastAsia="Times New Roman" w:hAnsi="Unikurd Web" w:cs="Unikurd Web"/>
          <w:sz w:val="24"/>
          <w:szCs w:val="24"/>
          <w:lang w:bidi="ar-KW"/>
        </w:rPr>
        <w:t>y</w:t>
      </w:r>
      <w:r w:rsidR="008D6F32" w:rsidRPr="002A3931">
        <w:rPr>
          <w:rFonts w:ascii="Unikurd Web" w:eastAsia="Times New Roman" w:hAnsi="Unikurd Web" w:cs="Unikurd Web"/>
          <w:sz w:val="24"/>
          <w:szCs w:val="24"/>
          <w:lang w:bidi="ar-KW"/>
        </w:rPr>
        <w:t xml:space="preserve"> </w:t>
      </w:r>
      <w:r w:rsidR="00853E2C" w:rsidRPr="002A3931">
        <w:rPr>
          <w:rFonts w:ascii="Unikurd Web" w:eastAsia="Times New Roman" w:hAnsi="Unikurd Web" w:cs="Unikurd Web"/>
          <w:sz w:val="24"/>
          <w:szCs w:val="24"/>
          <w:lang w:bidi="ar-KW"/>
        </w:rPr>
        <w:t>citizens</w:t>
      </w:r>
      <w:r w:rsidR="008D6F32" w:rsidRPr="002A3931">
        <w:rPr>
          <w:rFonts w:ascii="Unikurd Web" w:eastAsia="Times New Roman" w:hAnsi="Unikurd Web" w:cs="Unikurd Web"/>
          <w:sz w:val="24"/>
          <w:szCs w:val="24"/>
          <w:lang w:bidi="ar-KW"/>
        </w:rPr>
        <w:t>, just</w:t>
      </w:r>
      <w:r w:rsidR="00853E2C" w:rsidRPr="002A3931">
        <w:rPr>
          <w:rFonts w:ascii="Unikurd Web" w:eastAsia="Times New Roman" w:hAnsi="Unikurd Web" w:cs="Unikurd Web"/>
          <w:sz w:val="24"/>
          <w:szCs w:val="24"/>
          <w:lang w:bidi="ar-KW"/>
        </w:rPr>
        <w:t xml:space="preserve"> like you</w:t>
      </w:r>
      <w:r w:rsidR="001D2C7C" w:rsidRPr="002A3931">
        <w:rPr>
          <w:rFonts w:ascii="Unikurd Web" w:eastAsia="Times New Roman" w:hAnsi="Unikurd Web" w:cs="Unikurd Web"/>
          <w:sz w:val="24"/>
          <w:szCs w:val="24"/>
          <w:lang w:bidi="ar-KW"/>
        </w:rPr>
        <w:t>.</w:t>
      </w:r>
      <w:r w:rsidR="00501CE4" w:rsidRPr="002A3931">
        <w:rPr>
          <w:rFonts w:ascii="Unikurd Web" w:eastAsia="Times New Roman" w:hAnsi="Unikurd Web" w:cs="Unikurd Web"/>
          <w:sz w:val="24"/>
          <w:szCs w:val="24"/>
          <w:lang w:bidi="ar-KW"/>
        </w:rPr>
        <w:t xml:space="preserve">” </w:t>
      </w:r>
      <w:r w:rsidR="00F253E4" w:rsidRPr="002A3931">
        <w:rPr>
          <w:rFonts w:ascii="Unikurd Web" w:eastAsia="Times New Roman" w:hAnsi="Unikurd Web" w:cs="Unikurd Web"/>
          <w:sz w:val="24"/>
          <w:szCs w:val="24"/>
          <w:lang w:bidi="ar-KW"/>
        </w:rPr>
        <w:t>He paused and then picked up an empty glass from his desk, grabbed a nearby jug, and filled the glass with water. He brought it to his mouth, sipped it until the last drop, used his tongue to dry the front part of his moustache, bit his lips, and then stroked his moustache while staring at Omar.</w:t>
      </w:r>
      <w:r w:rsidR="001D2C7C" w:rsidRPr="002A3931">
        <w:rPr>
          <w:rFonts w:ascii="Unikurd Web" w:eastAsia="Times New Roman" w:hAnsi="Unikurd Web" w:cs="Unikurd Web"/>
          <w:sz w:val="24"/>
          <w:szCs w:val="24"/>
          <w:lang w:bidi="ar-KW"/>
        </w:rPr>
        <w:t xml:space="preserve"> He </w:t>
      </w:r>
      <w:r w:rsidR="005D17C8" w:rsidRPr="002A3931">
        <w:rPr>
          <w:rFonts w:ascii="Unikurd Web" w:eastAsia="Times New Roman" w:hAnsi="Unikurd Web" w:cs="Unikurd Web"/>
          <w:sz w:val="24"/>
          <w:szCs w:val="24"/>
          <w:lang w:bidi="ar-KW"/>
        </w:rPr>
        <w:t>said, “Aren’t</w:t>
      </w:r>
      <w:r w:rsidR="00BC1E12" w:rsidRPr="002A3931">
        <w:rPr>
          <w:rFonts w:ascii="Unikurd Web" w:eastAsia="Times New Roman" w:hAnsi="Unikurd Web" w:cs="Unikurd Web"/>
          <w:sz w:val="24"/>
          <w:szCs w:val="24"/>
          <w:lang w:bidi="ar-KW"/>
        </w:rPr>
        <w:t xml:space="preserve"> you </w:t>
      </w:r>
      <w:r w:rsidR="001D2C7C" w:rsidRPr="002A3931">
        <w:rPr>
          <w:rFonts w:ascii="Unikurd Web" w:eastAsia="Times New Roman" w:hAnsi="Unikurd Web" w:cs="Unikurd Web"/>
          <w:sz w:val="24"/>
          <w:szCs w:val="24"/>
          <w:lang w:bidi="ar-KW"/>
        </w:rPr>
        <w:t>afraid of becoming</w:t>
      </w:r>
      <w:r w:rsidR="00C33336" w:rsidRPr="002A3931">
        <w:rPr>
          <w:rFonts w:ascii="Unikurd Web" w:eastAsia="Times New Roman" w:hAnsi="Unikurd Web" w:cs="Unikurd Web"/>
          <w:sz w:val="24"/>
          <w:szCs w:val="24"/>
          <w:lang w:bidi="ar-KW"/>
        </w:rPr>
        <w:t xml:space="preserve"> a victim of one of the Iranian</w:t>
      </w:r>
      <w:r w:rsidR="00CE589C" w:rsidRPr="002A3931">
        <w:rPr>
          <w:rFonts w:ascii="Unikurd Web" w:eastAsia="Times New Roman" w:hAnsi="Unikurd Web" w:cs="Unikurd Web"/>
          <w:sz w:val="24"/>
          <w:szCs w:val="24"/>
          <w:lang w:bidi="ar-KW"/>
        </w:rPr>
        <w:t xml:space="preserve"> government’s</w:t>
      </w:r>
      <w:r w:rsidR="00C33336" w:rsidRPr="002A3931">
        <w:rPr>
          <w:rFonts w:ascii="Unikurd Web" w:eastAsia="Times New Roman" w:hAnsi="Unikurd Web" w:cs="Unikurd Web"/>
          <w:sz w:val="24"/>
          <w:szCs w:val="24"/>
          <w:lang w:bidi="ar-KW"/>
        </w:rPr>
        <w:t xml:space="preserve"> </w:t>
      </w:r>
      <w:r w:rsidR="001D2C7C" w:rsidRPr="002A3931">
        <w:rPr>
          <w:rFonts w:ascii="Unikurd Web" w:eastAsia="Times New Roman" w:hAnsi="Unikurd Web" w:cs="Unikurd Web"/>
          <w:sz w:val="24"/>
          <w:szCs w:val="24"/>
          <w:lang w:bidi="ar-KW"/>
        </w:rPr>
        <w:t>rockets,</w:t>
      </w:r>
      <w:r w:rsidR="00C33336" w:rsidRPr="002A3931">
        <w:rPr>
          <w:rFonts w:ascii="Unikurd Web" w:eastAsia="Times New Roman" w:hAnsi="Unikurd Web" w:cs="Unikurd Web"/>
          <w:sz w:val="24"/>
          <w:szCs w:val="24"/>
          <w:lang w:bidi="ar-KW"/>
        </w:rPr>
        <w:t xml:space="preserve"> just like other citizens of th</w:t>
      </w:r>
      <w:r w:rsidR="001D2C7C" w:rsidRPr="002A3931">
        <w:rPr>
          <w:rFonts w:ascii="Unikurd Web" w:eastAsia="Times New Roman" w:hAnsi="Unikurd Web" w:cs="Unikurd Web"/>
          <w:sz w:val="24"/>
          <w:szCs w:val="24"/>
          <w:lang w:bidi="ar-KW"/>
        </w:rPr>
        <w:t>is</w:t>
      </w:r>
      <w:r w:rsidR="00C33336" w:rsidRPr="002A3931">
        <w:rPr>
          <w:rFonts w:ascii="Unikurd Web" w:eastAsia="Times New Roman" w:hAnsi="Unikurd Web" w:cs="Unikurd Web"/>
          <w:sz w:val="24"/>
          <w:szCs w:val="24"/>
          <w:lang w:bidi="ar-KW"/>
        </w:rPr>
        <w:t xml:space="preserve"> town? Tell me</w:t>
      </w:r>
      <w:r w:rsidR="001D2C7C" w:rsidRPr="002A3931">
        <w:rPr>
          <w:rFonts w:ascii="Unikurd Web" w:eastAsia="Times New Roman" w:hAnsi="Unikurd Web" w:cs="Unikurd Web"/>
          <w:sz w:val="24"/>
          <w:szCs w:val="24"/>
          <w:lang w:bidi="ar-KW"/>
        </w:rPr>
        <w:t>,</w:t>
      </w:r>
      <w:r w:rsidR="00C33336" w:rsidRPr="002A3931">
        <w:rPr>
          <w:rFonts w:ascii="Unikurd Web" w:eastAsia="Times New Roman" w:hAnsi="Unikurd Web" w:cs="Unikurd Web"/>
          <w:sz w:val="24"/>
          <w:szCs w:val="24"/>
          <w:lang w:bidi="ar-KW"/>
        </w:rPr>
        <w:t xml:space="preserve"> when you die, who will think of you?” </w:t>
      </w:r>
      <w:r w:rsidR="005D17C8" w:rsidRPr="002A3931">
        <w:rPr>
          <w:rFonts w:ascii="Unikurd Web" w:eastAsia="Times New Roman" w:hAnsi="Unikurd Web" w:cs="Unikurd Web"/>
          <w:sz w:val="24"/>
          <w:szCs w:val="24"/>
          <w:lang w:bidi="ar-KW"/>
        </w:rPr>
        <w:t xml:space="preserve">He </w:t>
      </w:r>
      <w:r w:rsidR="00C33336" w:rsidRPr="002A3931">
        <w:rPr>
          <w:rFonts w:ascii="Unikurd Web" w:eastAsia="Times New Roman" w:hAnsi="Unikurd Web" w:cs="Unikurd Web"/>
          <w:sz w:val="24"/>
          <w:szCs w:val="24"/>
          <w:lang w:bidi="ar-KW"/>
        </w:rPr>
        <w:t xml:space="preserve">paused </w:t>
      </w:r>
      <w:r w:rsidR="005D17C8" w:rsidRPr="002A3931">
        <w:rPr>
          <w:rFonts w:ascii="Unikurd Web" w:eastAsia="Times New Roman" w:hAnsi="Unikurd Web" w:cs="Unikurd Web"/>
          <w:sz w:val="24"/>
          <w:szCs w:val="24"/>
          <w:lang w:bidi="ar-KW"/>
        </w:rPr>
        <w:t>again. “Even</w:t>
      </w:r>
      <w:r w:rsidR="00C33336" w:rsidRPr="002A3931">
        <w:rPr>
          <w:rFonts w:ascii="Unikurd Web" w:eastAsia="Times New Roman" w:hAnsi="Unikurd Web" w:cs="Unikurd Web"/>
          <w:sz w:val="24"/>
          <w:szCs w:val="24"/>
          <w:lang w:bidi="ar-KW"/>
        </w:rPr>
        <w:t xml:space="preserve"> if you do not die</w:t>
      </w:r>
      <w:r w:rsidR="005D17C8" w:rsidRPr="002A3931">
        <w:rPr>
          <w:rFonts w:ascii="Unikurd Web" w:eastAsia="Times New Roman" w:hAnsi="Unikurd Web" w:cs="Unikurd Web"/>
          <w:sz w:val="24"/>
          <w:szCs w:val="24"/>
          <w:lang w:bidi="ar-KW"/>
        </w:rPr>
        <w:t xml:space="preserve"> from the </w:t>
      </w:r>
      <w:r w:rsidR="003F60D9" w:rsidRPr="002A3931">
        <w:rPr>
          <w:rFonts w:ascii="Unikurd Web" w:eastAsia="Times New Roman" w:hAnsi="Unikurd Web" w:cs="Unikurd Web"/>
          <w:sz w:val="24"/>
          <w:szCs w:val="24"/>
          <w:lang w:bidi="ar-KW"/>
        </w:rPr>
        <w:t>rockets</w:t>
      </w:r>
      <w:r w:rsidR="00C33336" w:rsidRPr="002A3931">
        <w:rPr>
          <w:rFonts w:ascii="Unikurd Web" w:eastAsia="Times New Roman" w:hAnsi="Unikurd Web" w:cs="Unikurd Web"/>
          <w:sz w:val="24"/>
          <w:szCs w:val="24"/>
          <w:lang w:bidi="ar-KW"/>
        </w:rPr>
        <w:t>, one day the</w:t>
      </w:r>
      <w:r w:rsidR="008B6540" w:rsidRPr="002A3931">
        <w:rPr>
          <w:rFonts w:ascii="Unikurd Web" w:eastAsia="Times New Roman" w:hAnsi="Unikurd Web" w:cs="Unikurd Web"/>
          <w:sz w:val="24"/>
          <w:szCs w:val="24"/>
          <w:lang w:bidi="ar-KW"/>
        </w:rPr>
        <w:t>y</w:t>
      </w:r>
      <w:r w:rsidR="00C33336" w:rsidRPr="002A3931">
        <w:rPr>
          <w:rFonts w:ascii="Unikurd Web" w:eastAsia="Times New Roman" w:hAnsi="Unikurd Web" w:cs="Unikurd Web"/>
          <w:sz w:val="24"/>
          <w:szCs w:val="24"/>
          <w:lang w:bidi="ar-KW"/>
        </w:rPr>
        <w:t xml:space="preserve"> will force you and your family to leave the town</w:t>
      </w:r>
      <w:r w:rsidR="008B6540" w:rsidRPr="002A3931">
        <w:rPr>
          <w:rFonts w:ascii="Unikurd Web" w:eastAsia="Times New Roman" w:hAnsi="Unikurd Web" w:cs="Unikurd Web"/>
          <w:sz w:val="24"/>
          <w:szCs w:val="24"/>
          <w:lang w:bidi="ar-KW"/>
        </w:rPr>
        <w:t>, as they</w:t>
      </w:r>
      <w:r w:rsidR="005D17C8" w:rsidRPr="002A3931">
        <w:rPr>
          <w:rFonts w:ascii="Unikurd Web" w:eastAsia="Times New Roman" w:hAnsi="Unikurd Web" w:cs="Unikurd Web"/>
          <w:sz w:val="24"/>
          <w:szCs w:val="24"/>
          <w:lang w:bidi="ar-KW"/>
        </w:rPr>
        <w:t xml:space="preserve"> have done to</w:t>
      </w:r>
      <w:r w:rsidR="00C33336" w:rsidRPr="002A3931">
        <w:rPr>
          <w:rFonts w:ascii="Unikurd Web" w:eastAsia="Times New Roman" w:hAnsi="Unikurd Web" w:cs="Unikurd Web"/>
          <w:sz w:val="24"/>
          <w:szCs w:val="24"/>
          <w:lang w:bidi="ar-KW"/>
        </w:rPr>
        <w:t xml:space="preserve"> hundreds of families</w:t>
      </w:r>
      <w:r w:rsidR="008B6540" w:rsidRPr="002A3931">
        <w:rPr>
          <w:rFonts w:ascii="Unikurd Web" w:eastAsia="Times New Roman" w:hAnsi="Unikurd Web" w:cs="Unikurd Web"/>
          <w:sz w:val="24"/>
          <w:szCs w:val="24"/>
          <w:lang w:bidi="ar-KW"/>
        </w:rPr>
        <w:t>.</w:t>
      </w:r>
      <w:r w:rsidR="00C33336" w:rsidRPr="002A3931">
        <w:rPr>
          <w:rFonts w:ascii="Unikurd Web" w:eastAsia="Times New Roman" w:hAnsi="Unikurd Web" w:cs="Unikurd Web"/>
          <w:sz w:val="24"/>
          <w:szCs w:val="24"/>
          <w:lang w:bidi="ar-KW"/>
        </w:rPr>
        <w:t xml:space="preserve">” </w:t>
      </w:r>
    </w:p>
    <w:p w14:paraId="6F965561" w14:textId="77777777" w:rsidR="00522B75" w:rsidRPr="002A3931" w:rsidRDefault="008D1C0E" w:rsidP="00522B75">
      <w:pPr>
        <w:bidi/>
        <w:spacing w:after="0" w:line="360" w:lineRule="auto"/>
        <w:ind w:left="4"/>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 xml:space="preserve">“Sir, may God </w:t>
      </w:r>
      <w:r w:rsidR="00EA7A01" w:rsidRPr="002A3931">
        <w:rPr>
          <w:rFonts w:ascii="Unikurd Web" w:eastAsia="Times New Roman" w:hAnsi="Unikurd Web" w:cs="Unikurd Web"/>
          <w:sz w:val="24"/>
          <w:szCs w:val="24"/>
          <w:lang w:bidi="ar-KW"/>
        </w:rPr>
        <w:t>protect</w:t>
      </w:r>
      <w:r w:rsidRPr="002A3931">
        <w:rPr>
          <w:rFonts w:ascii="Unikurd Web" w:eastAsia="Times New Roman" w:hAnsi="Unikurd Web" w:cs="Unikurd Web"/>
          <w:sz w:val="24"/>
          <w:szCs w:val="24"/>
          <w:lang w:bidi="ar-KW"/>
        </w:rPr>
        <w:t xml:space="preserve"> us</w:t>
      </w:r>
      <w:r w:rsidR="0026132B" w:rsidRPr="002A3931">
        <w:rPr>
          <w:rFonts w:ascii="Unikurd Web" w:eastAsia="Times New Roman" w:hAnsi="Unikurd Web" w:cs="Unikurd Web"/>
          <w:sz w:val="24"/>
          <w:szCs w:val="24"/>
          <w:lang w:bidi="ar-KW"/>
        </w:rPr>
        <w:t>.</w:t>
      </w:r>
      <w:r w:rsidRPr="002A3931">
        <w:rPr>
          <w:rFonts w:ascii="Unikurd Web" w:eastAsia="Times New Roman" w:hAnsi="Unikurd Web" w:cs="Unikurd Web"/>
          <w:sz w:val="24"/>
          <w:szCs w:val="24"/>
          <w:lang w:bidi="ar-KW"/>
        </w:rPr>
        <w:t xml:space="preserve">” </w:t>
      </w:r>
    </w:p>
    <w:p w14:paraId="3D97B1B7" w14:textId="5F3272D2" w:rsidR="00BF214D" w:rsidRPr="002A3931" w:rsidRDefault="00F3190B" w:rsidP="00522B75">
      <w:pPr>
        <w:bidi/>
        <w:spacing w:after="0" w:line="360" w:lineRule="auto"/>
        <w:ind w:left="4"/>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Harbi</w:t>
      </w:r>
      <w:r w:rsidR="002C2AF5" w:rsidRPr="002A3931">
        <w:rPr>
          <w:rFonts w:ascii="Unikurd Web" w:eastAsia="Times New Roman" w:hAnsi="Unikurd Web" w:cs="Unikurd Web"/>
          <w:sz w:val="24"/>
          <w:szCs w:val="24"/>
          <w:lang w:bidi="ar-KW"/>
        </w:rPr>
        <w:t xml:space="preserve"> </w:t>
      </w:r>
      <w:r w:rsidR="007B2CCD" w:rsidRPr="002A3931">
        <w:rPr>
          <w:rFonts w:ascii="Unikurd Web" w:eastAsia="Times New Roman" w:hAnsi="Unikurd Web" w:cs="Unikurd Web"/>
          <w:sz w:val="24"/>
          <w:szCs w:val="24"/>
          <w:lang w:bidi="ar-KW"/>
        </w:rPr>
        <w:t>furrowed his brow</w:t>
      </w:r>
      <w:r w:rsidR="00BF214D" w:rsidRPr="002A3931">
        <w:rPr>
          <w:rFonts w:ascii="Unikurd Web" w:eastAsia="Times New Roman" w:hAnsi="Unikurd Web" w:cs="Unikurd Web"/>
          <w:sz w:val="24"/>
          <w:szCs w:val="24"/>
          <w:lang w:bidi="ar-KW"/>
        </w:rPr>
        <w:t xml:space="preserve">, </w:t>
      </w:r>
      <w:r w:rsidR="007B2CCD" w:rsidRPr="002A3931">
        <w:rPr>
          <w:rFonts w:ascii="Unikurd Web" w:eastAsia="Times New Roman" w:hAnsi="Unikurd Web" w:cs="Unikurd Web"/>
          <w:sz w:val="24"/>
          <w:szCs w:val="24"/>
          <w:lang w:bidi="ar-KW"/>
        </w:rPr>
        <w:t xml:space="preserve">and the </w:t>
      </w:r>
      <w:r w:rsidR="00BF214D" w:rsidRPr="002A3931">
        <w:rPr>
          <w:rFonts w:ascii="Unikurd Web" w:eastAsia="Times New Roman" w:hAnsi="Unikurd Web" w:cs="Unikurd Web"/>
          <w:sz w:val="24"/>
          <w:szCs w:val="24"/>
          <w:lang w:bidi="ar-KW"/>
        </w:rPr>
        <w:t>wrinkles</w:t>
      </w:r>
      <w:r w:rsidR="007B2CCD" w:rsidRPr="002A3931">
        <w:rPr>
          <w:rFonts w:ascii="Unikurd Web" w:eastAsia="Times New Roman" w:hAnsi="Unikurd Web" w:cs="Unikurd Web"/>
          <w:sz w:val="24"/>
          <w:szCs w:val="24"/>
          <w:lang w:bidi="ar-KW"/>
        </w:rPr>
        <w:t xml:space="preserve"> etched from lines on his forehead</w:t>
      </w:r>
      <w:r w:rsidR="00BF214D" w:rsidRPr="002A3931">
        <w:rPr>
          <w:rFonts w:ascii="Unikurd Web" w:eastAsia="Times New Roman" w:hAnsi="Unikurd Web" w:cs="Unikurd Web"/>
          <w:sz w:val="24"/>
          <w:szCs w:val="24"/>
          <w:lang w:bidi="ar-KW"/>
        </w:rPr>
        <w:t xml:space="preserve">: </w:t>
      </w:r>
      <w:r w:rsidRPr="002A3931">
        <w:rPr>
          <w:rFonts w:ascii="Unikurd Web" w:eastAsia="Times New Roman" w:hAnsi="Unikurd Web" w:cs="Unikurd Web"/>
          <w:sz w:val="24"/>
          <w:szCs w:val="24"/>
          <w:lang w:bidi="ar-KW"/>
        </w:rPr>
        <w:t>“God is with right</w:t>
      </w:r>
      <w:r w:rsidR="007B2CCD" w:rsidRPr="002A3931">
        <w:rPr>
          <w:rFonts w:ascii="Unikurd Web" w:eastAsia="Times New Roman" w:hAnsi="Unikurd Web" w:cs="Unikurd Web"/>
          <w:sz w:val="24"/>
          <w:szCs w:val="24"/>
          <w:lang w:bidi="ar-KW"/>
        </w:rPr>
        <w:t>eous</w:t>
      </w:r>
      <w:r w:rsidRPr="002A3931">
        <w:rPr>
          <w:rFonts w:ascii="Unikurd Web" w:eastAsia="Times New Roman" w:hAnsi="Unikurd Web" w:cs="Unikurd Web"/>
          <w:sz w:val="24"/>
          <w:szCs w:val="24"/>
          <w:lang w:bidi="ar-KW"/>
        </w:rPr>
        <w:t xml:space="preserve"> revenge. Do you </w:t>
      </w:r>
      <w:r w:rsidR="007B2CCD" w:rsidRPr="002A3931">
        <w:rPr>
          <w:rFonts w:ascii="Unikurd Web" w:eastAsia="Times New Roman" w:hAnsi="Unikurd Web" w:cs="Unikurd Web"/>
          <w:sz w:val="24"/>
          <w:szCs w:val="24"/>
          <w:lang w:bidi="ar-KW"/>
        </w:rPr>
        <w:t>believe</w:t>
      </w:r>
      <w:r w:rsidRPr="002A3931">
        <w:rPr>
          <w:rFonts w:ascii="Unikurd Web" w:eastAsia="Times New Roman" w:hAnsi="Unikurd Web" w:cs="Unikurd Web"/>
          <w:sz w:val="24"/>
          <w:szCs w:val="24"/>
          <w:lang w:bidi="ar-KW"/>
        </w:rPr>
        <w:t xml:space="preserve"> that when we destroyed 750 houses in Kani Ashqan </w:t>
      </w:r>
      <w:r w:rsidR="00ED7292" w:rsidRPr="002A3931">
        <w:rPr>
          <w:rFonts w:ascii="Unikurd Web" w:eastAsia="Times New Roman" w:hAnsi="Unikurd Web" w:cs="Unikurd Web"/>
          <w:sz w:val="24"/>
          <w:szCs w:val="24"/>
          <w:lang w:bidi="ar-KW"/>
        </w:rPr>
        <w:t>neighbourhood</w:t>
      </w:r>
      <w:r w:rsidRPr="002A3931">
        <w:rPr>
          <w:rFonts w:ascii="Unikurd Web" w:eastAsia="Times New Roman" w:hAnsi="Unikurd Web" w:cs="Unikurd Web"/>
          <w:sz w:val="24"/>
          <w:szCs w:val="24"/>
          <w:lang w:bidi="ar-KW"/>
        </w:rPr>
        <w:t>, we were wrong? We</w:t>
      </w:r>
      <w:r w:rsidR="007B2CCD" w:rsidRPr="002A3931">
        <w:rPr>
          <w:rFonts w:ascii="Unikurd Web" w:eastAsia="Times New Roman" w:hAnsi="Unikurd Web" w:cs="Unikurd Web"/>
          <w:sz w:val="24"/>
          <w:szCs w:val="24"/>
          <w:lang w:bidi="ar-KW"/>
        </w:rPr>
        <w:t xml:space="preserve"> were well aware that the households were</w:t>
      </w:r>
      <w:r w:rsidRPr="002A3931">
        <w:rPr>
          <w:rFonts w:ascii="Unikurd Web" w:eastAsia="Times New Roman" w:hAnsi="Unikurd Web" w:cs="Unikurd Web"/>
          <w:sz w:val="24"/>
          <w:szCs w:val="24"/>
          <w:lang w:bidi="ar-KW"/>
        </w:rPr>
        <w:t xml:space="preserve"> innocent</w:t>
      </w:r>
      <w:r w:rsidR="007B2CCD" w:rsidRPr="002A3931">
        <w:rPr>
          <w:rFonts w:ascii="Unikurd Web" w:eastAsia="Times New Roman" w:hAnsi="Unikurd Web" w:cs="Unikurd Web"/>
          <w:sz w:val="24"/>
          <w:szCs w:val="24"/>
          <w:lang w:bidi="ar-KW"/>
        </w:rPr>
        <w:t>.</w:t>
      </w:r>
      <w:r w:rsidR="00196DB1" w:rsidRPr="002A3931">
        <w:rPr>
          <w:rFonts w:ascii="Unikurd Web" w:eastAsia="Times New Roman" w:hAnsi="Unikurd Web" w:cs="Unikurd Web"/>
          <w:sz w:val="24"/>
          <w:szCs w:val="24"/>
          <w:lang w:bidi="ar-KW"/>
        </w:rPr>
        <w:t xml:space="preserve"> </w:t>
      </w:r>
      <w:r w:rsidR="007B2CCD" w:rsidRPr="002A3931">
        <w:rPr>
          <w:rFonts w:ascii="Unikurd Web" w:eastAsia="Times New Roman" w:hAnsi="Unikurd Web" w:cs="Unikurd Web"/>
          <w:sz w:val="24"/>
          <w:szCs w:val="24"/>
          <w:lang w:bidi="ar-KW"/>
        </w:rPr>
        <w:t>T</w:t>
      </w:r>
      <w:r w:rsidR="00196DB1" w:rsidRPr="002A3931">
        <w:rPr>
          <w:rFonts w:ascii="Unikurd Web" w:eastAsia="Times New Roman" w:hAnsi="Unikurd Web" w:cs="Unikurd Web"/>
          <w:sz w:val="24"/>
          <w:szCs w:val="24"/>
          <w:lang w:bidi="ar-KW"/>
        </w:rPr>
        <w:t xml:space="preserve">he </w:t>
      </w:r>
      <w:r w:rsidR="007B2CCD" w:rsidRPr="002A3931">
        <w:rPr>
          <w:rFonts w:ascii="Unikurd Web" w:eastAsia="Times New Roman" w:hAnsi="Unikurd Web" w:cs="Unikurd Web"/>
          <w:sz w:val="24"/>
          <w:szCs w:val="24"/>
          <w:lang w:bidi="ar-KW"/>
        </w:rPr>
        <w:t>ones at</w:t>
      </w:r>
      <w:r w:rsidR="00196DB1" w:rsidRPr="002A3931">
        <w:rPr>
          <w:rFonts w:ascii="Unikurd Web" w:eastAsia="Times New Roman" w:hAnsi="Unikurd Web" w:cs="Unikurd Web"/>
          <w:sz w:val="24"/>
          <w:szCs w:val="24"/>
          <w:lang w:bidi="ar-KW"/>
        </w:rPr>
        <w:t xml:space="preserve"> </w:t>
      </w:r>
      <w:r w:rsidR="007B2CCD" w:rsidRPr="002A3931">
        <w:rPr>
          <w:rFonts w:ascii="Unikurd Web" w:eastAsia="Times New Roman" w:hAnsi="Unikurd Web" w:cs="Unikurd Web"/>
          <w:sz w:val="24"/>
          <w:szCs w:val="24"/>
          <w:lang w:bidi="ar-KW"/>
        </w:rPr>
        <w:t>fault are those who bring the</w:t>
      </w:r>
      <w:r w:rsidR="00894F91" w:rsidRPr="002A3931">
        <w:rPr>
          <w:rFonts w:ascii="Unikurd Web" w:eastAsia="Times New Roman" w:hAnsi="Unikurd Web" w:cs="Unikurd Web"/>
          <w:sz w:val="24"/>
          <w:szCs w:val="24"/>
          <w:lang w:bidi="ar-KW"/>
        </w:rPr>
        <w:t xml:space="preserve"> </w:t>
      </w:r>
      <w:r w:rsidR="00AD38ED" w:rsidRPr="002A3931">
        <w:rPr>
          <w:rFonts w:ascii="Unikurd Web" w:eastAsia="Times New Roman" w:hAnsi="Unikurd Web" w:cs="Unikurd Web"/>
          <w:sz w:val="24"/>
          <w:szCs w:val="24"/>
          <w:lang w:bidi="ar-KW"/>
        </w:rPr>
        <w:t>(IRGC)</w:t>
      </w:r>
      <w:r w:rsidR="00196DB1" w:rsidRPr="002A3931">
        <w:rPr>
          <w:rFonts w:ascii="Unikurd Web" w:eastAsia="Times New Roman" w:hAnsi="Unikurd Web" w:cs="Unikurd Web"/>
          <w:sz w:val="24"/>
          <w:szCs w:val="24"/>
          <w:lang w:bidi="ar-KW"/>
        </w:rPr>
        <w:t xml:space="preserve"> into this town</w:t>
      </w:r>
      <w:r w:rsidR="007B2CCD" w:rsidRPr="002A3931">
        <w:rPr>
          <w:rFonts w:ascii="Unikurd Web" w:eastAsia="Times New Roman" w:hAnsi="Unikurd Web" w:cs="Unikurd Web"/>
          <w:sz w:val="24"/>
          <w:szCs w:val="24"/>
          <w:lang w:bidi="ar-KW"/>
        </w:rPr>
        <w:t>. It</w:t>
      </w:r>
      <w:r w:rsidR="00BF214D" w:rsidRPr="002A3931">
        <w:rPr>
          <w:rFonts w:ascii="Unikurd Web" w:eastAsia="Times New Roman" w:hAnsi="Unikurd Web" w:cs="Unikurd Web"/>
          <w:sz w:val="24"/>
          <w:szCs w:val="24"/>
          <w:lang w:bidi="ar-KW"/>
        </w:rPr>
        <w:t xml:space="preserve"> </w:t>
      </w:r>
      <w:r w:rsidR="007B2CCD" w:rsidRPr="002A3931">
        <w:rPr>
          <w:rFonts w:ascii="Unikurd Web" w:eastAsia="Times New Roman" w:hAnsi="Unikurd Web" w:cs="Unikurd Web"/>
          <w:sz w:val="24"/>
          <w:szCs w:val="24"/>
          <w:lang w:bidi="ar-KW"/>
        </w:rPr>
        <w:t xml:space="preserve">seems that </w:t>
      </w:r>
      <w:r w:rsidR="00BF214D" w:rsidRPr="002A3931">
        <w:rPr>
          <w:rFonts w:ascii="Unikurd Web" w:eastAsia="Times New Roman" w:hAnsi="Unikurd Web" w:cs="Unikurd Web"/>
          <w:sz w:val="24"/>
          <w:szCs w:val="24"/>
          <w:lang w:bidi="ar-KW"/>
        </w:rPr>
        <w:t xml:space="preserve">you </w:t>
      </w:r>
      <w:r w:rsidR="007B2CCD" w:rsidRPr="002A3931">
        <w:rPr>
          <w:rFonts w:ascii="Unikurd Web" w:eastAsia="Times New Roman" w:hAnsi="Unikurd Web" w:cs="Unikurd Web"/>
          <w:sz w:val="24"/>
          <w:szCs w:val="24"/>
          <w:lang w:bidi="ar-KW"/>
        </w:rPr>
        <w:t>have some sympathy</w:t>
      </w:r>
      <w:r w:rsidR="00BF214D" w:rsidRPr="002A3931">
        <w:rPr>
          <w:rFonts w:ascii="Unikurd Web" w:eastAsia="Times New Roman" w:hAnsi="Unikurd Web" w:cs="Unikurd Web"/>
          <w:sz w:val="24"/>
          <w:szCs w:val="24"/>
          <w:lang w:bidi="ar-KW"/>
        </w:rPr>
        <w:t>?”</w:t>
      </w:r>
    </w:p>
    <w:p w14:paraId="7F898DD9" w14:textId="0AD73DAA" w:rsidR="00BF214D" w:rsidRPr="002A3931" w:rsidRDefault="00BF214D" w:rsidP="00196DB1">
      <w:pPr>
        <w:bidi/>
        <w:spacing w:after="0" w:line="360" w:lineRule="auto"/>
        <w:ind w:left="4"/>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“S</w:t>
      </w:r>
      <w:r w:rsidR="007A162C" w:rsidRPr="002A3931">
        <w:rPr>
          <w:rFonts w:ascii="Unikurd Web" w:eastAsia="Times New Roman" w:hAnsi="Unikurd Web" w:cs="Unikurd Web"/>
          <w:sz w:val="24"/>
          <w:szCs w:val="24"/>
          <w:lang w:bidi="ar-KW"/>
        </w:rPr>
        <w:t xml:space="preserve">ympathy for </w:t>
      </w:r>
      <w:r w:rsidRPr="002A3931">
        <w:rPr>
          <w:rFonts w:ascii="Unikurd Web" w:eastAsia="Times New Roman" w:hAnsi="Unikurd Web" w:cs="Unikurd Web"/>
          <w:sz w:val="24"/>
          <w:szCs w:val="24"/>
          <w:lang w:bidi="ar-KW"/>
        </w:rPr>
        <w:t>what, Sir?”</w:t>
      </w:r>
    </w:p>
    <w:p w14:paraId="5B13ABE6" w14:textId="5FEE06A4" w:rsidR="00196DB1" w:rsidRPr="002A3931" w:rsidRDefault="00196DB1" w:rsidP="00196DB1">
      <w:pPr>
        <w:bidi/>
        <w:spacing w:after="0" w:line="360" w:lineRule="auto"/>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 xml:space="preserve">“For those </w:t>
      </w:r>
      <w:r w:rsidR="001923C2" w:rsidRPr="002A3931">
        <w:rPr>
          <w:rFonts w:ascii="Unikurd Web" w:eastAsia="Times New Roman" w:hAnsi="Unikurd Web" w:cs="Unikurd Web"/>
          <w:sz w:val="24"/>
          <w:szCs w:val="24"/>
          <w:lang w:bidi="ar-KW"/>
        </w:rPr>
        <w:t>25</w:t>
      </w:r>
      <w:r w:rsidR="007A162C" w:rsidRPr="002A3931">
        <w:rPr>
          <w:rFonts w:ascii="Unikurd Web" w:eastAsia="Times New Roman" w:hAnsi="Unikurd Web" w:cs="Unikurd Web"/>
          <w:sz w:val="24"/>
          <w:szCs w:val="24"/>
          <w:lang w:bidi="ar-KW"/>
        </w:rPr>
        <w:t xml:space="preserve"> injured citizens, we forcibly removed them from their beds in</w:t>
      </w:r>
      <w:r w:rsidR="00F67068" w:rsidRPr="002A3931">
        <w:rPr>
          <w:rFonts w:ascii="Unikurd Web" w:eastAsia="Times New Roman" w:hAnsi="Unikurd Web" w:cs="Unikurd Web"/>
          <w:sz w:val="24"/>
          <w:szCs w:val="24"/>
          <w:lang w:bidi="ar-KW"/>
        </w:rPr>
        <w:t xml:space="preserve"> the twon’s</w:t>
      </w:r>
      <w:r w:rsidR="001923C2" w:rsidRPr="002A3931">
        <w:rPr>
          <w:rFonts w:ascii="Unikurd Web" w:eastAsia="Times New Roman" w:hAnsi="Unikurd Web" w:cs="Unikurd Web"/>
          <w:sz w:val="24"/>
          <w:szCs w:val="24"/>
          <w:lang w:bidi="ar-KW"/>
        </w:rPr>
        <w:t xml:space="preserve"> Anab hospital and buried them alive in Bamok</w:t>
      </w:r>
      <w:r w:rsidRPr="002A3931">
        <w:rPr>
          <w:rFonts w:ascii="Unikurd Web" w:eastAsia="Times New Roman" w:hAnsi="Unikurd Web" w:cs="Unikurd Web"/>
          <w:sz w:val="24"/>
          <w:szCs w:val="24"/>
          <w:lang w:bidi="ar-KW"/>
        </w:rPr>
        <w:t xml:space="preserve"> village’s</w:t>
      </w:r>
      <w:r w:rsidR="001923C2" w:rsidRPr="002A3931">
        <w:rPr>
          <w:rFonts w:ascii="Unikurd Web" w:eastAsia="Times New Roman" w:hAnsi="Unikurd Web" w:cs="Unikurd Web"/>
          <w:sz w:val="24"/>
          <w:szCs w:val="24"/>
          <w:lang w:bidi="ar-KW"/>
        </w:rPr>
        <w:t xml:space="preserve"> military base</w:t>
      </w:r>
      <w:r w:rsidR="007A162C" w:rsidRPr="002A3931">
        <w:rPr>
          <w:rFonts w:ascii="Unikurd Web" w:eastAsia="Times New Roman" w:hAnsi="Unikurd Web" w:cs="Unikurd Web"/>
          <w:sz w:val="24"/>
          <w:szCs w:val="24"/>
          <w:lang w:bidi="ar-KW"/>
        </w:rPr>
        <w:t xml:space="preserve">. Does that bring you </w:t>
      </w:r>
      <w:r w:rsidRPr="002A3931">
        <w:rPr>
          <w:rFonts w:ascii="Unikurd Web" w:eastAsia="Times New Roman" w:hAnsi="Unikurd Web" w:cs="Unikurd Web"/>
          <w:sz w:val="24"/>
          <w:szCs w:val="24"/>
          <w:lang w:bidi="ar-KW"/>
        </w:rPr>
        <w:t>grie</w:t>
      </w:r>
      <w:r w:rsidR="007A162C" w:rsidRPr="002A3931">
        <w:rPr>
          <w:rFonts w:ascii="Unikurd Web" w:eastAsia="Times New Roman" w:hAnsi="Unikurd Web" w:cs="Unikurd Web"/>
          <w:sz w:val="24"/>
          <w:szCs w:val="24"/>
          <w:lang w:bidi="ar-KW"/>
        </w:rPr>
        <w:t>f</w:t>
      </w:r>
      <w:r w:rsidRPr="002A3931">
        <w:rPr>
          <w:rFonts w:ascii="Unikurd Web" w:eastAsia="Times New Roman" w:hAnsi="Unikurd Web" w:cs="Unikurd Web"/>
          <w:sz w:val="24"/>
          <w:szCs w:val="24"/>
          <w:lang w:bidi="ar-KW"/>
        </w:rPr>
        <w:t>?”</w:t>
      </w:r>
    </w:p>
    <w:p w14:paraId="1CB69051" w14:textId="2927A3CA" w:rsidR="00196DB1" w:rsidRPr="002A3931" w:rsidRDefault="00196DB1" w:rsidP="00196DB1">
      <w:pPr>
        <w:bidi/>
        <w:spacing w:after="0" w:line="360" w:lineRule="auto"/>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 xml:space="preserve">“What grief, </w:t>
      </w:r>
      <w:r w:rsidR="007A162C" w:rsidRPr="002A3931">
        <w:rPr>
          <w:rFonts w:ascii="Unikurd Web" w:eastAsia="Times New Roman" w:hAnsi="Unikurd Web" w:cs="Unikurd Web"/>
          <w:sz w:val="24"/>
          <w:szCs w:val="24"/>
          <w:lang w:bidi="ar-KW"/>
        </w:rPr>
        <w:t>s</w:t>
      </w:r>
      <w:r w:rsidRPr="002A3931">
        <w:rPr>
          <w:rFonts w:ascii="Unikurd Web" w:eastAsia="Times New Roman" w:hAnsi="Unikurd Web" w:cs="Unikurd Web"/>
          <w:sz w:val="24"/>
          <w:szCs w:val="24"/>
          <w:lang w:bidi="ar-KW"/>
        </w:rPr>
        <w:t>ir?”</w:t>
      </w:r>
    </w:p>
    <w:p w14:paraId="22CB2D46" w14:textId="16512994" w:rsidR="00540C36" w:rsidRPr="002A3931" w:rsidRDefault="00B72D6D" w:rsidP="00B72D6D">
      <w:pPr>
        <w:bidi/>
        <w:spacing w:after="0" w:line="360" w:lineRule="auto"/>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“F</w:t>
      </w:r>
      <w:r w:rsidR="001923C2" w:rsidRPr="002A3931">
        <w:rPr>
          <w:rFonts w:ascii="Unikurd Web" w:eastAsia="Times New Roman" w:hAnsi="Unikurd Web" w:cs="Unikurd Web"/>
          <w:sz w:val="24"/>
          <w:szCs w:val="24"/>
          <w:lang w:bidi="ar-KW"/>
        </w:rPr>
        <w:t>or th</w:t>
      </w:r>
      <w:r w:rsidRPr="002A3931">
        <w:rPr>
          <w:rFonts w:ascii="Unikurd Web" w:eastAsia="Times New Roman" w:hAnsi="Unikurd Web" w:cs="Unikurd Web"/>
          <w:sz w:val="24"/>
          <w:szCs w:val="24"/>
          <w:lang w:bidi="ar-KW"/>
        </w:rPr>
        <w:t>ose</w:t>
      </w:r>
      <w:r w:rsidR="001923C2" w:rsidRPr="002A3931">
        <w:rPr>
          <w:rFonts w:ascii="Unikurd Web" w:eastAsia="Times New Roman" w:hAnsi="Unikurd Web" w:cs="Unikurd Web"/>
          <w:sz w:val="24"/>
          <w:szCs w:val="24"/>
          <w:lang w:bidi="ar-KW"/>
        </w:rPr>
        <w:t xml:space="preserve"> 26 </w:t>
      </w:r>
      <w:r w:rsidR="007A162C" w:rsidRPr="002A3931">
        <w:rPr>
          <w:rFonts w:ascii="Unikurd Web" w:eastAsia="Times New Roman" w:hAnsi="Unikurd Web" w:cs="Unikurd Web"/>
          <w:sz w:val="24"/>
          <w:szCs w:val="24"/>
          <w:lang w:bidi="ar-KW"/>
        </w:rPr>
        <w:t>individuals</w:t>
      </w:r>
      <w:r w:rsidRPr="002A3931">
        <w:rPr>
          <w:rFonts w:ascii="Unikurd Web" w:eastAsia="Times New Roman" w:hAnsi="Unikurd Web" w:cs="Unikurd Web"/>
          <w:sz w:val="24"/>
          <w:szCs w:val="24"/>
          <w:lang w:bidi="ar-KW"/>
        </w:rPr>
        <w:t>,</w:t>
      </w:r>
      <w:r w:rsidR="001923C2" w:rsidRPr="002A3931">
        <w:rPr>
          <w:rFonts w:ascii="Unikurd Web" w:eastAsia="Times New Roman" w:hAnsi="Unikurd Web" w:cs="Unikurd Web"/>
          <w:sz w:val="24"/>
          <w:szCs w:val="24"/>
          <w:lang w:bidi="ar-KW"/>
        </w:rPr>
        <w:t xml:space="preserve"> we </w:t>
      </w:r>
      <w:r w:rsidR="007A162C" w:rsidRPr="002A3931">
        <w:rPr>
          <w:rFonts w:ascii="Unikurd Web" w:eastAsia="Times New Roman" w:hAnsi="Unikurd Web" w:cs="Unikurd Web"/>
          <w:sz w:val="24"/>
          <w:szCs w:val="24"/>
          <w:lang w:bidi="ar-KW"/>
        </w:rPr>
        <w:t>apprehended</w:t>
      </w:r>
      <w:r w:rsidRPr="002A3931">
        <w:rPr>
          <w:rFonts w:ascii="Unikurd Web" w:eastAsia="Times New Roman" w:hAnsi="Unikurd Web" w:cs="Unikurd Web"/>
          <w:sz w:val="24"/>
          <w:szCs w:val="24"/>
          <w:lang w:bidi="ar-KW"/>
        </w:rPr>
        <w:t xml:space="preserve"> them</w:t>
      </w:r>
      <w:r w:rsidR="007A162C" w:rsidRPr="002A3931">
        <w:rPr>
          <w:rFonts w:ascii="Unikurd Web" w:eastAsia="Times New Roman" w:hAnsi="Unikurd Web" w:cs="Unikurd Web"/>
          <w:sz w:val="24"/>
          <w:szCs w:val="24"/>
          <w:lang w:bidi="ar-KW"/>
        </w:rPr>
        <w:t xml:space="preserve"> while travelling</w:t>
      </w:r>
      <w:r w:rsidR="00540C36" w:rsidRPr="002A3931">
        <w:rPr>
          <w:rFonts w:ascii="Unikurd Web" w:eastAsia="Times New Roman" w:hAnsi="Unikurd Web" w:cs="Unikurd Web"/>
          <w:sz w:val="24"/>
          <w:szCs w:val="24"/>
          <w:lang w:bidi="ar-KW"/>
        </w:rPr>
        <w:t xml:space="preserve"> between the town and Said Sadiq district and later buried them alive in </w:t>
      </w:r>
      <w:r w:rsidR="00540C36" w:rsidRPr="00195540">
        <w:rPr>
          <w:rFonts w:ascii="Unikurd Web" w:eastAsia="Times New Roman" w:hAnsi="Unikurd Web" w:cs="Unikurd Web"/>
          <w:color w:val="000000" w:themeColor="text1"/>
          <w:sz w:val="24"/>
          <w:szCs w:val="24"/>
          <w:lang w:bidi="ar-KW"/>
        </w:rPr>
        <w:t>Shan</w:t>
      </w:r>
      <w:r w:rsidR="00195540" w:rsidRPr="00195540">
        <w:rPr>
          <w:rFonts w:ascii="Unikurd Web" w:eastAsia="Times New Roman" w:hAnsi="Unikurd Web" w:cs="Unikurd Web"/>
          <w:color w:val="000000" w:themeColor="text1"/>
          <w:sz w:val="24"/>
          <w:szCs w:val="24"/>
          <w:lang w:bidi="ar-KW"/>
        </w:rPr>
        <w:t>e</w:t>
      </w:r>
      <w:r w:rsidR="00540C36" w:rsidRPr="00195540">
        <w:rPr>
          <w:rFonts w:ascii="Unikurd Web" w:eastAsia="Times New Roman" w:hAnsi="Unikurd Web" w:cs="Unikurd Web"/>
          <w:color w:val="000000" w:themeColor="text1"/>
          <w:sz w:val="24"/>
          <w:szCs w:val="24"/>
          <w:lang w:bidi="ar-KW"/>
        </w:rPr>
        <w:t>d</w:t>
      </w:r>
      <w:r w:rsidR="00195540" w:rsidRPr="00195540">
        <w:rPr>
          <w:rFonts w:ascii="Unikurd Web" w:eastAsia="Times New Roman" w:hAnsi="Unikurd Web" w:cs="Unikurd Web"/>
          <w:color w:val="000000" w:themeColor="text1"/>
          <w:sz w:val="24"/>
          <w:szCs w:val="24"/>
          <w:lang w:bidi="ar-KW"/>
        </w:rPr>
        <w:t>e</w:t>
      </w:r>
      <w:r w:rsidR="00540C36" w:rsidRPr="00195540">
        <w:rPr>
          <w:rFonts w:ascii="Unikurd Web" w:eastAsia="Times New Roman" w:hAnsi="Unikurd Web" w:cs="Unikurd Web"/>
          <w:color w:val="000000" w:themeColor="text1"/>
          <w:sz w:val="24"/>
          <w:szCs w:val="24"/>
          <w:lang w:bidi="ar-KW"/>
        </w:rPr>
        <w:t>r</w:t>
      </w:r>
      <w:r w:rsidR="00540C36" w:rsidRPr="002A3931">
        <w:rPr>
          <w:rFonts w:ascii="Unikurd Web" w:eastAsia="Times New Roman" w:hAnsi="Unikurd Web" w:cs="Unikurd Web"/>
          <w:color w:val="FF0000"/>
          <w:sz w:val="24"/>
          <w:szCs w:val="24"/>
          <w:lang w:bidi="ar-KW"/>
        </w:rPr>
        <w:t xml:space="preserve"> </w:t>
      </w:r>
      <w:r w:rsidR="00540C36" w:rsidRPr="002A3931">
        <w:rPr>
          <w:rFonts w:ascii="Unikurd Web" w:eastAsia="Times New Roman" w:hAnsi="Unikurd Web" w:cs="Unikurd Web"/>
          <w:sz w:val="24"/>
          <w:szCs w:val="24"/>
          <w:lang w:bidi="ar-KW"/>
        </w:rPr>
        <w:t xml:space="preserve">military base,” </w:t>
      </w:r>
      <w:r w:rsidR="007A162C" w:rsidRPr="002A3931">
        <w:rPr>
          <w:rFonts w:ascii="Unikurd Web" w:eastAsia="Times New Roman" w:hAnsi="Unikurd Web" w:cs="Unikurd Web"/>
          <w:sz w:val="24"/>
          <w:szCs w:val="24"/>
          <w:lang w:bidi="ar-KW"/>
        </w:rPr>
        <w:t xml:space="preserve">he </w:t>
      </w:r>
      <w:r w:rsidR="00540C36" w:rsidRPr="002A3931">
        <w:rPr>
          <w:rFonts w:ascii="Unikurd Web" w:eastAsia="Times New Roman" w:hAnsi="Unikurd Web" w:cs="Unikurd Web"/>
          <w:sz w:val="24"/>
          <w:szCs w:val="24"/>
          <w:lang w:bidi="ar-KW"/>
        </w:rPr>
        <w:t xml:space="preserve">paused, </w:t>
      </w:r>
      <w:r w:rsidR="00522B75" w:rsidRPr="002A3931">
        <w:rPr>
          <w:rFonts w:ascii="Unikurd Web" w:eastAsia="Times New Roman" w:hAnsi="Unikurd Web" w:cs="Unikurd Web"/>
          <w:sz w:val="24"/>
          <w:szCs w:val="24"/>
          <w:lang w:bidi="ar-KW"/>
        </w:rPr>
        <w:t>“Do</w:t>
      </w:r>
      <w:r w:rsidR="00540C36" w:rsidRPr="002A3931">
        <w:rPr>
          <w:rFonts w:ascii="Unikurd Web" w:eastAsia="Times New Roman" w:hAnsi="Unikurd Web" w:cs="Unikurd Web"/>
          <w:sz w:val="24"/>
          <w:szCs w:val="24"/>
          <w:lang w:bidi="ar-KW"/>
        </w:rPr>
        <w:t xml:space="preserve"> you know why?”</w:t>
      </w:r>
      <w:r w:rsidR="001923C2" w:rsidRPr="002A3931">
        <w:rPr>
          <w:rFonts w:ascii="Unikurd Web" w:eastAsia="Times New Roman" w:hAnsi="Unikurd Web" w:cs="Unikurd Web"/>
          <w:sz w:val="24"/>
          <w:szCs w:val="24"/>
          <w:lang w:bidi="ar-KW"/>
        </w:rPr>
        <w:t xml:space="preserve"> </w:t>
      </w:r>
    </w:p>
    <w:p w14:paraId="72E26FEC" w14:textId="26822F21" w:rsidR="00522B75" w:rsidRPr="002A3931" w:rsidRDefault="00540C36" w:rsidP="00AF28CD">
      <w:pPr>
        <w:bidi/>
        <w:spacing w:after="0" w:line="360" w:lineRule="auto"/>
        <w:ind w:left="4"/>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Omar</w:t>
      </w:r>
      <w:r w:rsidR="007A162C" w:rsidRPr="002A3931">
        <w:rPr>
          <w:rFonts w:ascii="Unikurd Web" w:eastAsia="Times New Roman" w:hAnsi="Unikurd Web" w:cs="Unikurd Web"/>
          <w:sz w:val="24"/>
          <w:szCs w:val="24"/>
          <w:lang w:bidi="ar-KW"/>
        </w:rPr>
        <w:t xml:space="preserve"> remained silent</w:t>
      </w:r>
      <w:r w:rsidRPr="002A3931">
        <w:rPr>
          <w:rFonts w:ascii="Unikurd Web" w:eastAsia="Times New Roman" w:hAnsi="Unikurd Web" w:cs="Unikurd Web"/>
          <w:sz w:val="24"/>
          <w:szCs w:val="24"/>
          <w:lang w:bidi="ar-KW"/>
        </w:rPr>
        <w:t>.</w:t>
      </w:r>
    </w:p>
    <w:p w14:paraId="49C8CBF3" w14:textId="6821507F" w:rsidR="00540C36" w:rsidRPr="002A3931" w:rsidRDefault="00ED63CB" w:rsidP="00540C36">
      <w:pPr>
        <w:bidi/>
        <w:spacing w:after="0" w:line="360" w:lineRule="auto"/>
        <w:ind w:left="4"/>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w:t>
      </w:r>
      <w:r w:rsidR="00540C36" w:rsidRPr="002A3931">
        <w:rPr>
          <w:rFonts w:ascii="Unikurd Web" w:eastAsia="Times New Roman" w:hAnsi="Unikurd Web" w:cs="Unikurd Web"/>
          <w:sz w:val="24"/>
          <w:szCs w:val="24"/>
          <w:lang w:bidi="ar-KW"/>
        </w:rPr>
        <w:t>Because they part</w:t>
      </w:r>
      <w:r w:rsidR="004010F8" w:rsidRPr="002A3931">
        <w:rPr>
          <w:rFonts w:ascii="Unikurd Web" w:eastAsia="Times New Roman" w:hAnsi="Unikurd Web" w:cs="Unikurd Web"/>
          <w:sz w:val="24"/>
          <w:szCs w:val="24"/>
          <w:lang w:bidi="ar-KW"/>
        </w:rPr>
        <w:t>icipated</w:t>
      </w:r>
      <w:r w:rsidR="00540C36" w:rsidRPr="002A3931">
        <w:rPr>
          <w:rFonts w:ascii="Unikurd Web" w:eastAsia="Times New Roman" w:hAnsi="Unikurd Web" w:cs="Unikurd Web"/>
          <w:sz w:val="24"/>
          <w:szCs w:val="24"/>
          <w:lang w:bidi="ar-KW"/>
        </w:rPr>
        <w:t xml:space="preserve"> in civil disturbance</w:t>
      </w:r>
      <w:r w:rsidR="004010F8" w:rsidRPr="002A3931">
        <w:rPr>
          <w:rFonts w:ascii="Unikurd Web" w:eastAsia="Times New Roman" w:hAnsi="Unikurd Web" w:cs="Unikurd Web"/>
          <w:sz w:val="24"/>
          <w:szCs w:val="24"/>
          <w:lang w:bidi="ar-KW"/>
        </w:rPr>
        <w:t>s</w:t>
      </w:r>
      <w:r w:rsidR="00540C36" w:rsidRPr="002A3931">
        <w:rPr>
          <w:rFonts w:ascii="Unikurd Web" w:eastAsia="Times New Roman" w:hAnsi="Unikurd Web" w:cs="Unikurd Web"/>
          <w:sz w:val="24"/>
          <w:szCs w:val="24"/>
          <w:lang w:bidi="ar-KW"/>
        </w:rPr>
        <w:t>,</w:t>
      </w:r>
      <w:r w:rsidR="004010F8" w:rsidRPr="002A3931">
        <w:rPr>
          <w:rFonts w:ascii="Unikurd Web" w:eastAsia="Times New Roman" w:hAnsi="Unikurd Web" w:cs="Unikurd Web"/>
          <w:sz w:val="24"/>
          <w:szCs w:val="24"/>
          <w:lang w:bidi="ar-KW"/>
        </w:rPr>
        <w:t xml:space="preserve"> attempting to prevent us from</w:t>
      </w:r>
      <w:r w:rsidRPr="002A3931">
        <w:rPr>
          <w:rFonts w:ascii="Unikurd Web" w:eastAsia="Times New Roman" w:hAnsi="Unikurd Web" w:cs="Unikurd Web"/>
          <w:sz w:val="24"/>
          <w:szCs w:val="24"/>
          <w:lang w:bidi="ar-KW"/>
        </w:rPr>
        <w:t xml:space="preserve"> </w:t>
      </w:r>
      <w:r w:rsidR="004010F8" w:rsidRPr="002A3931">
        <w:rPr>
          <w:rFonts w:ascii="Unikurd Web" w:eastAsia="Times New Roman" w:hAnsi="Unikurd Web" w:cs="Unikurd Web"/>
          <w:sz w:val="24"/>
          <w:szCs w:val="24"/>
          <w:lang w:bidi="ar-KW"/>
        </w:rPr>
        <w:t>destroying</w:t>
      </w:r>
      <w:r w:rsidR="00540C36" w:rsidRPr="002A3931">
        <w:rPr>
          <w:rFonts w:ascii="Unikurd Web" w:eastAsia="Times New Roman" w:hAnsi="Unikurd Web" w:cs="Unikurd Web"/>
          <w:sz w:val="24"/>
          <w:szCs w:val="24"/>
          <w:lang w:bidi="ar-KW"/>
        </w:rPr>
        <w:t xml:space="preserve"> </w:t>
      </w:r>
      <w:r w:rsidRPr="002A3931">
        <w:rPr>
          <w:rFonts w:ascii="Unikurd Web" w:eastAsia="Times New Roman" w:hAnsi="Unikurd Web" w:cs="Unikurd Web"/>
          <w:sz w:val="24"/>
          <w:szCs w:val="24"/>
          <w:lang w:bidi="ar-KW"/>
        </w:rPr>
        <w:t xml:space="preserve">the </w:t>
      </w:r>
      <w:r w:rsidR="00540C36" w:rsidRPr="002A3931">
        <w:rPr>
          <w:rFonts w:ascii="Unikurd Web" w:eastAsia="Times New Roman" w:hAnsi="Unikurd Web" w:cs="Unikurd Web"/>
          <w:sz w:val="24"/>
          <w:szCs w:val="24"/>
          <w:lang w:bidi="ar-KW"/>
        </w:rPr>
        <w:t>villages</w:t>
      </w:r>
      <w:r w:rsidR="004010F8" w:rsidRPr="002A3931">
        <w:rPr>
          <w:rFonts w:ascii="Unikurd Web" w:eastAsia="Times New Roman" w:hAnsi="Unikurd Web" w:cs="Unikurd Web"/>
          <w:sz w:val="24"/>
          <w:szCs w:val="24"/>
          <w:lang w:bidi="ar-KW"/>
        </w:rPr>
        <w:t>.</w:t>
      </w:r>
      <w:r w:rsidR="006B186B" w:rsidRPr="002A3931">
        <w:rPr>
          <w:rFonts w:ascii="Unikurd Web" w:eastAsia="Times New Roman" w:hAnsi="Unikurd Web" w:cs="Unikurd Web"/>
          <w:sz w:val="24"/>
          <w:szCs w:val="24"/>
          <w:lang w:bidi="ar-KW"/>
        </w:rPr>
        <w:t xml:space="preserve"> </w:t>
      </w:r>
      <w:r w:rsidR="004010F8" w:rsidRPr="002A3931">
        <w:rPr>
          <w:rFonts w:ascii="Unikurd Web" w:eastAsia="Times New Roman" w:hAnsi="Unikurd Web" w:cs="Unikurd Web"/>
          <w:sz w:val="24"/>
          <w:szCs w:val="24"/>
          <w:lang w:bidi="ar-KW"/>
        </w:rPr>
        <w:t>H</w:t>
      </w:r>
      <w:r w:rsidRPr="002A3931">
        <w:rPr>
          <w:rFonts w:ascii="Unikurd Web" w:eastAsia="Times New Roman" w:hAnsi="Unikurd Web" w:cs="Unikurd Web"/>
          <w:sz w:val="24"/>
          <w:szCs w:val="24"/>
          <w:lang w:bidi="ar-KW"/>
        </w:rPr>
        <w:t xml:space="preserve">a, </w:t>
      </w:r>
      <w:r w:rsidR="006B186B" w:rsidRPr="002A3931">
        <w:rPr>
          <w:rFonts w:ascii="Unikurd Web" w:eastAsia="Times New Roman" w:hAnsi="Unikurd Web" w:cs="Unikurd Web"/>
          <w:sz w:val="24"/>
          <w:szCs w:val="24"/>
          <w:lang w:bidi="ar-KW"/>
        </w:rPr>
        <w:t>h</w:t>
      </w:r>
      <w:r w:rsidRPr="002A3931">
        <w:rPr>
          <w:rFonts w:ascii="Unikurd Web" w:eastAsia="Times New Roman" w:hAnsi="Unikurd Web" w:cs="Unikurd Web"/>
          <w:sz w:val="24"/>
          <w:szCs w:val="24"/>
          <w:lang w:bidi="ar-KW"/>
        </w:rPr>
        <w:t xml:space="preserve">a, </w:t>
      </w:r>
      <w:r w:rsidR="006B186B" w:rsidRPr="002A3931">
        <w:rPr>
          <w:rFonts w:ascii="Unikurd Web" w:eastAsia="Times New Roman" w:hAnsi="Unikurd Web" w:cs="Unikurd Web"/>
          <w:sz w:val="24"/>
          <w:szCs w:val="24"/>
          <w:lang w:bidi="ar-KW"/>
        </w:rPr>
        <w:t>ha</w:t>
      </w:r>
      <w:r w:rsidR="006B186B" w:rsidRPr="002A3931">
        <w:rPr>
          <w:rFonts w:ascii="Arial" w:eastAsia="Times New Roman" w:hAnsi="Arial" w:cs="Arial"/>
          <w:sz w:val="24"/>
          <w:szCs w:val="24"/>
          <w:lang w:bidi="ar-KW"/>
        </w:rPr>
        <w:t>…</w:t>
      </w:r>
      <w:r w:rsidR="00F67068" w:rsidRPr="002A3931">
        <w:rPr>
          <w:rFonts w:ascii="Unikurd Web" w:eastAsia="Times New Roman" w:hAnsi="Unikurd Web" w:cs="Unikurd Web"/>
          <w:sz w:val="24"/>
          <w:szCs w:val="24"/>
          <w:lang w:bidi="ar-KW"/>
        </w:rPr>
        <w:t xml:space="preserve"> ha</w:t>
      </w:r>
      <w:r w:rsidR="006B186B" w:rsidRPr="002A3931">
        <w:rPr>
          <w:rFonts w:ascii="Unikurd Web" w:eastAsia="Times New Roman" w:hAnsi="Unikurd Web" w:cs="Unikurd Web"/>
          <w:sz w:val="24"/>
          <w:szCs w:val="24"/>
          <w:lang w:bidi="ar-KW"/>
        </w:rPr>
        <w:t>”</w:t>
      </w:r>
      <w:r w:rsidR="00F67068" w:rsidRPr="002A3931">
        <w:rPr>
          <w:rFonts w:ascii="Unikurd Web" w:eastAsia="Times New Roman" w:hAnsi="Unikurd Web" w:cs="Unikurd Web"/>
          <w:sz w:val="24"/>
          <w:szCs w:val="24"/>
          <w:lang w:bidi="ar-KW"/>
        </w:rPr>
        <w:t xml:space="preserve"> </w:t>
      </w:r>
      <w:r w:rsidR="004010F8" w:rsidRPr="002A3931">
        <w:rPr>
          <w:rFonts w:ascii="Unikurd Web" w:eastAsia="Times New Roman" w:hAnsi="Unikurd Web" w:cs="Unikurd Web"/>
          <w:sz w:val="24"/>
          <w:szCs w:val="24"/>
          <w:lang w:bidi="ar-KW"/>
        </w:rPr>
        <w:t>Harbi</w:t>
      </w:r>
      <w:r w:rsidR="00540C36" w:rsidRPr="002A3931">
        <w:rPr>
          <w:rFonts w:ascii="Unikurd Web" w:eastAsia="Times New Roman" w:hAnsi="Unikurd Web" w:cs="Unikurd Web"/>
          <w:sz w:val="24"/>
          <w:szCs w:val="24"/>
          <w:lang w:bidi="ar-KW"/>
        </w:rPr>
        <w:t xml:space="preserve"> </w:t>
      </w:r>
      <w:r w:rsidR="006B186B" w:rsidRPr="002A3931">
        <w:rPr>
          <w:rFonts w:ascii="Unikurd Web" w:eastAsia="Times New Roman" w:hAnsi="Unikurd Web" w:cs="Unikurd Web"/>
          <w:sz w:val="24"/>
          <w:szCs w:val="24"/>
          <w:lang w:bidi="ar-KW"/>
        </w:rPr>
        <w:t>laughed loudly</w:t>
      </w:r>
      <w:r w:rsidR="004010F8" w:rsidRPr="002A3931">
        <w:rPr>
          <w:rFonts w:ascii="Unikurd Web" w:eastAsia="Times New Roman" w:hAnsi="Unikurd Web" w:cs="Unikurd Web"/>
          <w:sz w:val="24"/>
          <w:szCs w:val="24"/>
          <w:lang w:bidi="ar-KW"/>
        </w:rPr>
        <w:t>.</w:t>
      </w:r>
      <w:r w:rsidRPr="002A3931">
        <w:rPr>
          <w:rFonts w:ascii="Unikurd Web" w:eastAsia="Times New Roman" w:hAnsi="Unikurd Web" w:cs="Unikurd Web"/>
          <w:sz w:val="24"/>
          <w:szCs w:val="24"/>
          <w:lang w:bidi="ar-KW"/>
        </w:rPr>
        <w:t xml:space="preserve">” </w:t>
      </w:r>
      <w:r w:rsidR="00F31B27" w:rsidRPr="002A3931">
        <w:rPr>
          <w:rFonts w:ascii="Unikurd Web" w:eastAsia="Times New Roman" w:hAnsi="Unikurd Web" w:cs="Unikurd Web"/>
          <w:sz w:val="24"/>
          <w:szCs w:val="24"/>
          <w:lang w:bidi="ar-KW"/>
        </w:rPr>
        <w:t>We</w:t>
      </w:r>
      <w:r w:rsidR="006B186B" w:rsidRPr="002A3931">
        <w:rPr>
          <w:rFonts w:ascii="Unikurd Web" w:eastAsia="Times New Roman" w:hAnsi="Unikurd Web" w:cs="Unikurd Web"/>
          <w:sz w:val="24"/>
          <w:szCs w:val="24"/>
          <w:lang w:bidi="ar-KW"/>
        </w:rPr>
        <w:t xml:space="preserve"> do</w:t>
      </w:r>
      <w:r w:rsidR="004010F8" w:rsidRPr="002A3931">
        <w:rPr>
          <w:rFonts w:ascii="Unikurd Web" w:eastAsia="Times New Roman" w:hAnsi="Unikurd Web" w:cs="Unikurd Web"/>
          <w:sz w:val="24"/>
          <w:szCs w:val="24"/>
          <w:lang w:bidi="ar-KW"/>
        </w:rPr>
        <w:t xml:space="preserve"> as we please</w:t>
      </w:r>
      <w:r w:rsidRPr="002A3931">
        <w:rPr>
          <w:rFonts w:ascii="Unikurd Web" w:eastAsia="Times New Roman" w:hAnsi="Unikurd Web" w:cs="Unikurd Web"/>
          <w:sz w:val="24"/>
          <w:szCs w:val="24"/>
          <w:lang w:bidi="ar-KW"/>
        </w:rPr>
        <w:t>,</w:t>
      </w:r>
      <w:r w:rsidR="006B186B" w:rsidRPr="002A3931">
        <w:rPr>
          <w:rFonts w:ascii="Unikurd Web" w:eastAsia="Times New Roman" w:hAnsi="Unikurd Web" w:cs="Unikurd Web"/>
          <w:sz w:val="24"/>
          <w:szCs w:val="24"/>
          <w:lang w:bidi="ar-KW"/>
        </w:rPr>
        <w:t xml:space="preserve"> and that is the fate of those who</w:t>
      </w:r>
      <w:r w:rsidRPr="002A3931">
        <w:rPr>
          <w:rFonts w:ascii="Unikurd Web" w:eastAsia="Times New Roman" w:hAnsi="Unikurd Web" w:cs="Unikurd Web"/>
          <w:sz w:val="24"/>
          <w:szCs w:val="24"/>
          <w:lang w:bidi="ar-KW"/>
        </w:rPr>
        <w:t xml:space="preserve"> tr</w:t>
      </w:r>
      <w:r w:rsidR="004010F8" w:rsidRPr="002A3931">
        <w:rPr>
          <w:rFonts w:ascii="Unikurd Web" w:eastAsia="Times New Roman" w:hAnsi="Unikurd Web" w:cs="Unikurd Web"/>
          <w:sz w:val="24"/>
          <w:szCs w:val="24"/>
          <w:lang w:bidi="ar-KW"/>
        </w:rPr>
        <w:t>y</w:t>
      </w:r>
      <w:r w:rsidR="006B186B" w:rsidRPr="002A3931">
        <w:rPr>
          <w:rFonts w:ascii="Unikurd Web" w:eastAsia="Times New Roman" w:hAnsi="Unikurd Web" w:cs="Unikurd Web"/>
          <w:sz w:val="24"/>
          <w:szCs w:val="24"/>
          <w:lang w:bidi="ar-KW"/>
        </w:rPr>
        <w:t xml:space="preserve"> to stand in </w:t>
      </w:r>
      <w:r w:rsidR="004010F8" w:rsidRPr="002A3931">
        <w:rPr>
          <w:rFonts w:ascii="Unikurd Web" w:eastAsia="Times New Roman" w:hAnsi="Unikurd Web" w:cs="Unikurd Web"/>
          <w:sz w:val="24"/>
          <w:szCs w:val="24"/>
          <w:lang w:bidi="ar-KW"/>
        </w:rPr>
        <w:t>our</w:t>
      </w:r>
      <w:r w:rsidR="006B186B" w:rsidRPr="002A3931">
        <w:rPr>
          <w:rFonts w:ascii="Unikurd Web" w:eastAsia="Times New Roman" w:hAnsi="Unikurd Web" w:cs="Unikurd Web"/>
          <w:sz w:val="24"/>
          <w:szCs w:val="24"/>
          <w:lang w:bidi="ar-KW"/>
        </w:rPr>
        <w:t xml:space="preserve"> way</w:t>
      </w:r>
      <w:r w:rsidR="00A941D0" w:rsidRPr="002A3931">
        <w:rPr>
          <w:rFonts w:ascii="Unikurd Web" w:eastAsia="Times New Roman" w:hAnsi="Unikurd Web" w:cs="Unikurd Web"/>
          <w:sz w:val="24"/>
          <w:szCs w:val="24"/>
          <w:lang w:bidi="ar-KW"/>
        </w:rPr>
        <w:t>,</w:t>
      </w:r>
      <w:r w:rsidRPr="002A3931">
        <w:rPr>
          <w:rFonts w:ascii="Unikurd Web" w:eastAsia="Times New Roman" w:hAnsi="Unikurd Web" w:cs="Unikurd Web"/>
          <w:sz w:val="24"/>
          <w:szCs w:val="24"/>
          <w:lang w:bidi="ar-KW"/>
        </w:rPr>
        <w:t>”</w:t>
      </w:r>
      <w:r w:rsidR="00A941D0" w:rsidRPr="002A3931">
        <w:rPr>
          <w:rFonts w:ascii="Unikurd Web" w:eastAsia="Times New Roman" w:hAnsi="Unikurd Web" w:cs="Unikurd Web"/>
          <w:sz w:val="24"/>
          <w:szCs w:val="24"/>
          <w:lang w:bidi="ar-KW"/>
        </w:rPr>
        <w:t xml:space="preserve"> </w:t>
      </w:r>
      <w:r w:rsidR="004010F8" w:rsidRPr="002A3931">
        <w:rPr>
          <w:rFonts w:ascii="Unikurd Web" w:eastAsia="Times New Roman" w:hAnsi="Unikurd Web" w:cs="Unikurd Web"/>
          <w:sz w:val="24"/>
          <w:szCs w:val="24"/>
          <w:lang w:bidi="ar-KW"/>
        </w:rPr>
        <w:t>he</w:t>
      </w:r>
      <w:r w:rsidR="00A941D0" w:rsidRPr="002A3931">
        <w:rPr>
          <w:rFonts w:ascii="Unikurd Web" w:eastAsia="Times New Roman" w:hAnsi="Unikurd Web" w:cs="Unikurd Web"/>
          <w:sz w:val="24"/>
          <w:szCs w:val="24"/>
          <w:lang w:bidi="ar-KW"/>
        </w:rPr>
        <w:t xml:space="preserve"> stated. </w:t>
      </w:r>
    </w:p>
    <w:p w14:paraId="37451759" w14:textId="3CBE30EA" w:rsidR="00F3190B" w:rsidRPr="002A3931" w:rsidRDefault="00540C36" w:rsidP="00540C36">
      <w:pPr>
        <w:bidi/>
        <w:spacing w:after="0" w:line="360" w:lineRule="auto"/>
        <w:ind w:left="4"/>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“Sir,</w:t>
      </w:r>
      <w:r w:rsidR="00DA0BCD" w:rsidRPr="002A3931">
        <w:rPr>
          <w:rFonts w:ascii="Unikurd Web" w:eastAsia="Times New Roman" w:hAnsi="Unikurd Web" w:cs="Unikurd Web"/>
          <w:sz w:val="24"/>
          <w:szCs w:val="24"/>
          <w:lang w:bidi="ar-KW"/>
        </w:rPr>
        <w:t xml:space="preserve"> what sh</w:t>
      </w:r>
      <w:r w:rsidR="004010F8" w:rsidRPr="002A3931">
        <w:rPr>
          <w:rFonts w:ascii="Unikurd Web" w:eastAsia="Times New Roman" w:hAnsi="Unikurd Web" w:cs="Unikurd Web"/>
          <w:sz w:val="24"/>
          <w:szCs w:val="24"/>
          <w:lang w:bidi="ar-KW"/>
        </w:rPr>
        <w:t>ould</w:t>
      </w:r>
      <w:r w:rsidR="00DA0BCD" w:rsidRPr="002A3931">
        <w:rPr>
          <w:rFonts w:ascii="Unikurd Web" w:eastAsia="Times New Roman" w:hAnsi="Unikurd Web" w:cs="Unikurd Web"/>
          <w:sz w:val="24"/>
          <w:szCs w:val="24"/>
          <w:lang w:bidi="ar-KW"/>
        </w:rPr>
        <w:t xml:space="preserve"> I say?</w:t>
      </w:r>
      <w:r w:rsidRPr="002A3931">
        <w:rPr>
          <w:rFonts w:ascii="Unikurd Web" w:eastAsia="Times New Roman" w:hAnsi="Unikurd Web" w:cs="Unikurd Web"/>
          <w:sz w:val="24"/>
          <w:szCs w:val="24"/>
          <w:lang w:bidi="ar-KW"/>
        </w:rPr>
        <w:t xml:space="preserve"> </w:t>
      </w:r>
      <w:r w:rsidR="00DA0BCD" w:rsidRPr="002A3931">
        <w:rPr>
          <w:rFonts w:ascii="Unikurd Web" w:eastAsia="Times New Roman" w:hAnsi="Unikurd Web" w:cs="Unikurd Web"/>
          <w:sz w:val="24"/>
          <w:szCs w:val="24"/>
          <w:lang w:bidi="ar-KW"/>
        </w:rPr>
        <w:t>M</w:t>
      </w:r>
      <w:r w:rsidRPr="002A3931">
        <w:rPr>
          <w:rFonts w:ascii="Unikurd Web" w:eastAsia="Times New Roman" w:hAnsi="Unikurd Web" w:cs="Unikurd Web"/>
          <w:sz w:val="24"/>
          <w:szCs w:val="24"/>
          <w:lang w:bidi="ar-KW"/>
        </w:rPr>
        <w:t>ay God solve</w:t>
      </w:r>
      <w:r w:rsidR="00F54F3F" w:rsidRPr="002A3931">
        <w:rPr>
          <w:rFonts w:ascii="Unikurd Web" w:eastAsia="Times New Roman" w:hAnsi="Unikurd Web" w:cs="Unikurd Web"/>
          <w:sz w:val="24"/>
          <w:szCs w:val="24"/>
          <w:lang w:bidi="ar-KW"/>
        </w:rPr>
        <w:t xml:space="preserve"> </w:t>
      </w:r>
      <w:r w:rsidRPr="002A3931">
        <w:rPr>
          <w:rFonts w:ascii="Unikurd Web" w:eastAsia="Times New Roman" w:hAnsi="Unikurd Web" w:cs="Unikurd Web"/>
          <w:sz w:val="24"/>
          <w:szCs w:val="24"/>
          <w:lang w:bidi="ar-KW"/>
        </w:rPr>
        <w:t xml:space="preserve">all </w:t>
      </w:r>
      <w:r w:rsidR="00F54F3F" w:rsidRPr="002A3931">
        <w:rPr>
          <w:rFonts w:ascii="Unikurd Web" w:eastAsia="Times New Roman" w:hAnsi="Unikurd Web" w:cs="Unikurd Web"/>
          <w:sz w:val="24"/>
          <w:szCs w:val="24"/>
          <w:lang w:bidi="ar-KW"/>
        </w:rPr>
        <w:t>problems</w:t>
      </w:r>
      <w:r w:rsidR="002B1DCA" w:rsidRPr="002A3931">
        <w:rPr>
          <w:rFonts w:ascii="Unikurd Web" w:eastAsia="Times New Roman" w:hAnsi="Unikurd Web" w:cs="Unikurd Web"/>
          <w:sz w:val="24"/>
          <w:szCs w:val="24"/>
          <w:lang w:bidi="ar-KW"/>
        </w:rPr>
        <w:t xml:space="preserve">; may God </w:t>
      </w:r>
      <w:r w:rsidR="00F82DB7" w:rsidRPr="002A3931">
        <w:rPr>
          <w:rFonts w:ascii="Unikurd Web" w:eastAsia="Times New Roman" w:hAnsi="Unikurd Web" w:cs="Unikurd Web"/>
          <w:sz w:val="24"/>
          <w:szCs w:val="24"/>
          <w:lang w:bidi="ar-KW"/>
        </w:rPr>
        <w:t>ha</w:t>
      </w:r>
      <w:r w:rsidR="002736A4" w:rsidRPr="002A3931">
        <w:rPr>
          <w:rFonts w:ascii="Unikurd Web" w:eastAsia="Times New Roman" w:hAnsi="Unikurd Web" w:cs="Unikurd Web"/>
          <w:sz w:val="24"/>
          <w:szCs w:val="24"/>
          <w:lang w:bidi="ar-KW"/>
        </w:rPr>
        <w:t>s</w:t>
      </w:r>
      <w:r w:rsidR="00F82DB7" w:rsidRPr="002A3931">
        <w:rPr>
          <w:rFonts w:ascii="Unikurd Web" w:eastAsia="Times New Roman" w:hAnsi="Unikurd Web" w:cs="Unikurd Web"/>
          <w:sz w:val="24"/>
          <w:szCs w:val="24"/>
          <w:lang w:bidi="ar-KW"/>
        </w:rPr>
        <w:t xml:space="preserve"> mercy</w:t>
      </w:r>
      <w:r w:rsidR="004010F8" w:rsidRPr="002A3931">
        <w:rPr>
          <w:rFonts w:ascii="Unikurd Web" w:eastAsia="Times New Roman" w:hAnsi="Unikurd Web" w:cs="Unikurd Web"/>
          <w:sz w:val="24"/>
          <w:szCs w:val="24"/>
          <w:lang w:bidi="ar-KW"/>
        </w:rPr>
        <w:t xml:space="preserve"> on</w:t>
      </w:r>
      <w:r w:rsidR="00F82DB7" w:rsidRPr="002A3931">
        <w:rPr>
          <w:rFonts w:ascii="Unikurd Web" w:eastAsia="Times New Roman" w:hAnsi="Unikurd Web" w:cs="Unikurd Web"/>
          <w:sz w:val="24"/>
          <w:szCs w:val="24"/>
          <w:lang w:bidi="ar-KW"/>
        </w:rPr>
        <w:t xml:space="preserve"> </w:t>
      </w:r>
      <w:r w:rsidR="004010F8" w:rsidRPr="002A3931">
        <w:rPr>
          <w:rFonts w:ascii="Unikurd Web" w:eastAsia="Times New Roman" w:hAnsi="Unikurd Web" w:cs="Unikurd Web"/>
          <w:sz w:val="24"/>
          <w:szCs w:val="24"/>
          <w:lang w:bidi="ar-KW"/>
        </w:rPr>
        <w:t>us,” Omar responded in a subdued tone.</w:t>
      </w:r>
    </w:p>
    <w:p w14:paraId="709D84A6" w14:textId="2A957C9B" w:rsidR="009B1865" w:rsidRPr="002A3931" w:rsidRDefault="00F82DB7" w:rsidP="00F82DB7">
      <w:pPr>
        <w:bidi/>
        <w:spacing w:after="0" w:line="360" w:lineRule="auto"/>
        <w:ind w:left="4"/>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“What kind of mercy?</w:t>
      </w:r>
      <w:r w:rsidR="00A25D20" w:rsidRPr="002A3931">
        <w:rPr>
          <w:rFonts w:ascii="Unikurd Web" w:eastAsia="Times New Roman" w:hAnsi="Unikurd Web" w:cs="Unikurd Web"/>
          <w:sz w:val="24"/>
          <w:szCs w:val="24"/>
          <w:lang w:bidi="ar-KW"/>
        </w:rPr>
        <w:t xml:space="preserve"> God’s mercy has</w:t>
      </w:r>
      <w:r w:rsidR="00ED7751" w:rsidRPr="002A3931">
        <w:rPr>
          <w:rFonts w:ascii="Unikurd Web" w:eastAsia="Times New Roman" w:hAnsi="Unikurd Web" w:cs="Unikurd Web"/>
          <w:sz w:val="24"/>
          <w:szCs w:val="24"/>
          <w:lang w:bidi="ar-KW"/>
        </w:rPr>
        <w:t xml:space="preserve"> </w:t>
      </w:r>
      <w:r w:rsidR="00A25D20" w:rsidRPr="002A3931">
        <w:rPr>
          <w:rFonts w:ascii="Unikurd Web" w:eastAsia="Times New Roman" w:hAnsi="Unikurd Web" w:cs="Unikurd Web"/>
          <w:sz w:val="24"/>
          <w:szCs w:val="24"/>
          <w:lang w:bidi="ar-KW"/>
        </w:rPr>
        <w:t>limit</w:t>
      </w:r>
      <w:r w:rsidR="00ED7751" w:rsidRPr="002A3931">
        <w:rPr>
          <w:rFonts w:ascii="Unikurd Web" w:eastAsia="Times New Roman" w:hAnsi="Unikurd Web" w:cs="Unikurd Web"/>
          <w:sz w:val="24"/>
          <w:szCs w:val="24"/>
          <w:lang w:bidi="ar-KW"/>
        </w:rPr>
        <w:t>s, and so does</w:t>
      </w:r>
      <w:r w:rsidR="00D21294" w:rsidRPr="002A3931">
        <w:rPr>
          <w:rFonts w:ascii="Unikurd Web" w:eastAsia="Times New Roman" w:hAnsi="Unikurd Web" w:cs="Unikurd Web"/>
          <w:sz w:val="24"/>
          <w:szCs w:val="24"/>
          <w:lang w:bidi="ar-KW"/>
        </w:rPr>
        <w:t xml:space="preserve"> </w:t>
      </w:r>
      <w:r w:rsidR="0092687A" w:rsidRPr="002A3931">
        <w:rPr>
          <w:rFonts w:ascii="Unikurd Web" w:eastAsia="Times New Roman" w:hAnsi="Unikurd Web" w:cs="Unikurd Web"/>
          <w:sz w:val="24"/>
          <w:szCs w:val="24"/>
          <w:lang w:bidi="ar-KW"/>
        </w:rPr>
        <w:t>our</w:t>
      </w:r>
      <w:r w:rsidR="00ED7751" w:rsidRPr="002A3931">
        <w:rPr>
          <w:rFonts w:ascii="Unikurd Web" w:eastAsia="Times New Roman" w:hAnsi="Unikurd Web" w:cs="Unikurd Web"/>
          <w:sz w:val="24"/>
          <w:szCs w:val="24"/>
          <w:lang w:bidi="ar-KW"/>
        </w:rPr>
        <w:t>s. It has been eight years since I started working in this town, and my initial task was</w:t>
      </w:r>
      <w:r w:rsidR="00D21294" w:rsidRPr="002A3931">
        <w:rPr>
          <w:rFonts w:ascii="Unikurd Web" w:eastAsia="Times New Roman" w:hAnsi="Unikurd Web" w:cs="Unikurd Web"/>
          <w:sz w:val="24"/>
          <w:szCs w:val="24"/>
          <w:lang w:bidi="ar-KW"/>
        </w:rPr>
        <w:t xml:space="preserve"> to investigate the</w:t>
      </w:r>
      <w:r w:rsidR="00ED7751" w:rsidRPr="002A3931">
        <w:rPr>
          <w:rFonts w:ascii="Unikurd Web" w:eastAsia="Times New Roman" w:hAnsi="Unikurd Web" w:cs="Unikurd Web"/>
          <w:sz w:val="24"/>
          <w:szCs w:val="24"/>
          <w:lang w:bidi="ar-KW"/>
        </w:rPr>
        <w:t xml:space="preserve"> infiltration of the </w:t>
      </w:r>
      <w:r w:rsidR="00D21294" w:rsidRPr="002A3931">
        <w:rPr>
          <w:rFonts w:ascii="Unikurd Web" w:eastAsia="Times New Roman" w:hAnsi="Unikurd Web" w:cs="Unikurd Web"/>
          <w:sz w:val="24"/>
          <w:szCs w:val="24"/>
          <w:lang w:bidi="ar-KW"/>
        </w:rPr>
        <w:t>I</w:t>
      </w:r>
      <w:r w:rsidR="00AD38ED" w:rsidRPr="002A3931">
        <w:rPr>
          <w:rFonts w:ascii="Unikurd Web" w:eastAsia="Times New Roman" w:hAnsi="Unikurd Web" w:cs="Unikurd Web"/>
          <w:sz w:val="24"/>
          <w:szCs w:val="24"/>
          <w:lang w:bidi="ar-KW"/>
        </w:rPr>
        <w:t>RGC</w:t>
      </w:r>
      <w:r w:rsidR="00D21294" w:rsidRPr="002A3931">
        <w:rPr>
          <w:rFonts w:ascii="Unikurd Web" w:eastAsia="Times New Roman" w:hAnsi="Unikurd Web" w:cs="Unikurd Web"/>
          <w:sz w:val="24"/>
          <w:szCs w:val="24"/>
          <w:lang w:bidi="ar-KW"/>
        </w:rPr>
        <w:t xml:space="preserve"> into the town</w:t>
      </w:r>
      <w:r w:rsidR="00ED7751" w:rsidRPr="002A3931">
        <w:rPr>
          <w:rFonts w:ascii="Unikurd Web" w:eastAsia="Times New Roman" w:hAnsi="Unikurd Web" w:cs="Unikurd Web"/>
          <w:sz w:val="24"/>
          <w:szCs w:val="24"/>
          <w:lang w:bidi="ar-KW"/>
        </w:rPr>
        <w:t>, aiming</w:t>
      </w:r>
      <w:r w:rsidR="00D21294" w:rsidRPr="002A3931">
        <w:rPr>
          <w:rFonts w:ascii="Unikurd Web" w:eastAsia="Times New Roman" w:hAnsi="Unikurd Web" w:cs="Unikurd Web"/>
          <w:sz w:val="24"/>
          <w:szCs w:val="24"/>
          <w:lang w:bidi="ar-KW"/>
        </w:rPr>
        <w:t xml:space="preserve"> to attack our bases and distribute photos of Iran’s Supreme Leader</w:t>
      </w:r>
      <w:r w:rsidR="00ED7751" w:rsidRPr="002A3931">
        <w:rPr>
          <w:rFonts w:ascii="Unikurd Web" w:eastAsia="Times New Roman" w:hAnsi="Unikurd Web" w:cs="Unikurd Web"/>
          <w:sz w:val="24"/>
          <w:szCs w:val="24"/>
          <w:lang w:bidi="ar-KW"/>
        </w:rPr>
        <w:t xml:space="preserve"> Ayatollah</w:t>
      </w:r>
      <w:r w:rsidR="00D21294" w:rsidRPr="002A3931">
        <w:rPr>
          <w:rFonts w:ascii="Unikurd Web" w:eastAsia="Times New Roman" w:hAnsi="Unikurd Web" w:cs="Unikurd Web"/>
          <w:sz w:val="24"/>
          <w:szCs w:val="24"/>
          <w:lang w:bidi="ar-KW"/>
        </w:rPr>
        <w:t xml:space="preserve"> Khomeini in all</w:t>
      </w:r>
      <w:r w:rsidR="00ED7751" w:rsidRPr="002A3931">
        <w:rPr>
          <w:rFonts w:ascii="Unikurd Web" w:eastAsia="Times New Roman" w:hAnsi="Unikurd Web" w:cs="Unikurd Web"/>
          <w:sz w:val="24"/>
          <w:szCs w:val="24"/>
          <w:lang w:bidi="ar-KW"/>
        </w:rPr>
        <w:t>eys</w:t>
      </w:r>
      <w:r w:rsidR="00D21294" w:rsidRPr="002A3931">
        <w:rPr>
          <w:rFonts w:ascii="Unikurd Web" w:eastAsia="Times New Roman" w:hAnsi="Unikurd Web" w:cs="Unikurd Web"/>
          <w:sz w:val="24"/>
          <w:szCs w:val="24"/>
          <w:lang w:bidi="ar-KW"/>
        </w:rPr>
        <w:t xml:space="preserve"> and streets</w:t>
      </w:r>
      <w:r w:rsidR="00ED7751" w:rsidRPr="002A3931">
        <w:rPr>
          <w:rFonts w:ascii="Unikurd Web" w:eastAsia="Times New Roman" w:hAnsi="Unikurd Web" w:cs="Unikurd Web"/>
          <w:sz w:val="24"/>
          <w:szCs w:val="24"/>
          <w:lang w:bidi="ar-KW"/>
        </w:rPr>
        <w:t>.</w:t>
      </w:r>
      <w:r w:rsidR="008C3999" w:rsidRPr="002A3931">
        <w:rPr>
          <w:rFonts w:ascii="Unikurd Web" w:eastAsia="Times New Roman" w:hAnsi="Unikurd Web" w:cs="Unikurd Web"/>
          <w:sz w:val="24"/>
          <w:szCs w:val="24"/>
          <w:lang w:bidi="ar-KW"/>
        </w:rPr>
        <w:t xml:space="preserve">” </w:t>
      </w:r>
      <w:r w:rsidR="00ED7751" w:rsidRPr="002A3931">
        <w:rPr>
          <w:rFonts w:ascii="Unikurd Web" w:eastAsia="Times New Roman" w:hAnsi="Unikurd Web" w:cs="Unikurd Web"/>
          <w:sz w:val="24"/>
          <w:szCs w:val="24"/>
          <w:lang w:bidi="ar-KW"/>
        </w:rPr>
        <w:t xml:space="preserve">Harbi </w:t>
      </w:r>
      <w:r w:rsidR="00F57F2A" w:rsidRPr="002A3931">
        <w:rPr>
          <w:rFonts w:ascii="Unikurd Web" w:eastAsia="Times New Roman" w:hAnsi="Unikurd Web" w:cs="Unikurd Web"/>
          <w:sz w:val="24"/>
          <w:szCs w:val="24"/>
          <w:lang w:bidi="ar-KW"/>
        </w:rPr>
        <w:t>bent</w:t>
      </w:r>
      <w:r w:rsidR="00032C71" w:rsidRPr="002A3931">
        <w:rPr>
          <w:rFonts w:ascii="Unikurd Web" w:eastAsia="Times New Roman" w:hAnsi="Unikurd Web" w:cs="Unikurd Web"/>
          <w:sz w:val="24"/>
          <w:szCs w:val="24"/>
          <w:lang w:bidi="ar-KW"/>
        </w:rPr>
        <w:t xml:space="preserve"> his</w:t>
      </w:r>
      <w:r w:rsidR="00AD2072" w:rsidRPr="002A3931">
        <w:rPr>
          <w:rFonts w:ascii="Unikurd Web" w:eastAsia="Times New Roman" w:hAnsi="Unikurd Web" w:cs="Unikurd Web"/>
          <w:sz w:val="24"/>
          <w:szCs w:val="24"/>
          <w:lang w:bidi="ar-KW"/>
        </w:rPr>
        <w:t xml:space="preserve"> head</w:t>
      </w:r>
      <w:r w:rsidR="00032C71" w:rsidRPr="002A3931">
        <w:rPr>
          <w:rFonts w:ascii="Unikurd Web" w:eastAsia="Times New Roman" w:hAnsi="Unikurd Web" w:cs="Unikurd Web"/>
          <w:sz w:val="24"/>
          <w:szCs w:val="24"/>
          <w:lang w:bidi="ar-KW"/>
        </w:rPr>
        <w:t xml:space="preserve"> on the </w:t>
      </w:r>
      <w:r w:rsidR="0016545F" w:rsidRPr="002A3931">
        <w:rPr>
          <w:rFonts w:ascii="Unikurd Web" w:eastAsia="Times New Roman" w:hAnsi="Unikurd Web" w:cs="Unikurd Web"/>
          <w:sz w:val="24"/>
          <w:szCs w:val="24"/>
          <w:lang w:bidi="ar-KW"/>
        </w:rPr>
        <w:t>desk</w:t>
      </w:r>
      <w:r w:rsidR="00032C71" w:rsidRPr="002A3931">
        <w:rPr>
          <w:rFonts w:ascii="Unikurd Web" w:eastAsia="Times New Roman" w:hAnsi="Unikurd Web" w:cs="Unikurd Web"/>
          <w:sz w:val="24"/>
          <w:szCs w:val="24"/>
          <w:lang w:bidi="ar-KW"/>
        </w:rPr>
        <w:t>,</w:t>
      </w:r>
      <w:r w:rsidR="00ED7751" w:rsidRPr="002A3931">
        <w:rPr>
          <w:rFonts w:ascii="Unikurd Web" w:eastAsia="Times New Roman" w:hAnsi="Unikurd Web" w:cs="Unikurd Web"/>
          <w:sz w:val="24"/>
          <w:szCs w:val="24"/>
          <w:lang w:bidi="ar-KW"/>
        </w:rPr>
        <w:t xml:space="preserve"> picked up a</w:t>
      </w:r>
      <w:r w:rsidR="00032C71" w:rsidRPr="002A3931">
        <w:rPr>
          <w:rFonts w:ascii="Unikurd Web" w:eastAsia="Times New Roman" w:hAnsi="Unikurd Web" w:cs="Unikurd Web"/>
          <w:sz w:val="24"/>
          <w:szCs w:val="24"/>
          <w:lang w:bidi="ar-KW"/>
        </w:rPr>
        <w:t xml:space="preserve"> </w:t>
      </w:r>
      <w:r w:rsidR="00F57F2A" w:rsidRPr="002A3931">
        <w:rPr>
          <w:rFonts w:ascii="Unikurd Web" w:eastAsia="Times New Roman" w:hAnsi="Unikurd Web" w:cs="Unikurd Web"/>
          <w:sz w:val="24"/>
          <w:szCs w:val="24"/>
          <w:lang w:bidi="ar-KW"/>
        </w:rPr>
        <w:t>cigarette</w:t>
      </w:r>
      <w:r w:rsidR="00ED7751" w:rsidRPr="002A3931">
        <w:rPr>
          <w:rFonts w:ascii="Unikurd Web" w:eastAsia="Times New Roman" w:hAnsi="Unikurd Web" w:cs="Unikurd Web"/>
          <w:sz w:val="24"/>
          <w:szCs w:val="24"/>
          <w:lang w:bidi="ar-KW"/>
        </w:rPr>
        <w:t xml:space="preserve"> with his right hand, placed it in his</w:t>
      </w:r>
      <w:r w:rsidR="001D120D" w:rsidRPr="002A3931">
        <w:rPr>
          <w:rFonts w:ascii="Unikurd Web" w:eastAsia="Times New Roman" w:hAnsi="Unikurd Web" w:cs="Unikurd Web"/>
          <w:sz w:val="24"/>
          <w:szCs w:val="24"/>
          <w:lang w:bidi="ar-KW"/>
        </w:rPr>
        <w:t xml:space="preserve"> mouth</w:t>
      </w:r>
      <w:r w:rsidR="00ED7751" w:rsidRPr="002A3931">
        <w:rPr>
          <w:rFonts w:ascii="Unikurd Web" w:eastAsia="Times New Roman" w:hAnsi="Unikurd Web" w:cs="Unikurd Web"/>
          <w:sz w:val="24"/>
          <w:szCs w:val="24"/>
          <w:lang w:bidi="ar-KW"/>
        </w:rPr>
        <w:t>,</w:t>
      </w:r>
      <w:r w:rsidR="001D120D" w:rsidRPr="002A3931">
        <w:rPr>
          <w:rFonts w:ascii="Unikurd Web" w:eastAsia="Times New Roman" w:hAnsi="Unikurd Web" w:cs="Unikurd Web"/>
          <w:sz w:val="24"/>
          <w:szCs w:val="24"/>
          <w:lang w:bidi="ar-KW"/>
        </w:rPr>
        <w:t xml:space="preserve"> and </w:t>
      </w:r>
      <w:r w:rsidR="00ED7751" w:rsidRPr="002A3931">
        <w:rPr>
          <w:rFonts w:ascii="Unikurd Web" w:eastAsia="Times New Roman" w:hAnsi="Unikurd Web" w:cs="Unikurd Web"/>
          <w:sz w:val="24"/>
          <w:szCs w:val="24"/>
          <w:lang w:bidi="ar-KW"/>
        </w:rPr>
        <w:t>lit it using his</w:t>
      </w:r>
      <w:r w:rsidR="00A4169F" w:rsidRPr="002A3931">
        <w:rPr>
          <w:rFonts w:ascii="Unikurd Web" w:eastAsia="Times New Roman" w:hAnsi="Unikurd Web" w:cs="Unikurd Web"/>
          <w:sz w:val="24"/>
          <w:szCs w:val="24"/>
          <w:lang w:bidi="ar-KW"/>
        </w:rPr>
        <w:t xml:space="preserve"> Golden</w:t>
      </w:r>
      <w:r w:rsidR="00F57F2A" w:rsidRPr="002A3931">
        <w:rPr>
          <w:rFonts w:ascii="Unikurd Web" w:eastAsia="Times New Roman" w:hAnsi="Unikurd Web" w:cs="Unikurd Web"/>
          <w:sz w:val="24"/>
          <w:szCs w:val="24"/>
          <w:lang w:bidi="ar-KW"/>
        </w:rPr>
        <w:t xml:space="preserve"> lighter</w:t>
      </w:r>
      <w:r w:rsidR="00ED7751" w:rsidRPr="002A3931">
        <w:rPr>
          <w:rFonts w:ascii="Unikurd Web" w:eastAsia="Times New Roman" w:hAnsi="Unikurd Web" w:cs="Unikurd Web"/>
          <w:sz w:val="24"/>
          <w:szCs w:val="24"/>
          <w:lang w:bidi="ar-KW"/>
        </w:rPr>
        <w:t xml:space="preserve">. He deeply </w:t>
      </w:r>
      <w:r w:rsidR="00A4169F" w:rsidRPr="002A3931">
        <w:rPr>
          <w:rFonts w:ascii="Unikurd Web" w:eastAsia="Times New Roman" w:hAnsi="Unikurd Web" w:cs="Unikurd Web"/>
          <w:sz w:val="24"/>
          <w:szCs w:val="24"/>
          <w:lang w:bidi="ar-KW"/>
        </w:rPr>
        <w:t>inhaled</w:t>
      </w:r>
      <w:r w:rsidR="00ED7751" w:rsidRPr="002A3931">
        <w:rPr>
          <w:rFonts w:ascii="Unikurd Web" w:eastAsia="Times New Roman" w:hAnsi="Unikurd Web" w:cs="Unikurd Web"/>
          <w:sz w:val="24"/>
          <w:szCs w:val="24"/>
          <w:lang w:bidi="ar-KW"/>
        </w:rPr>
        <w:t xml:space="preserve"> the</w:t>
      </w:r>
      <w:r w:rsidR="00A4169F" w:rsidRPr="002A3931">
        <w:rPr>
          <w:rFonts w:ascii="Unikurd Web" w:eastAsia="Times New Roman" w:hAnsi="Unikurd Web" w:cs="Unikurd Web"/>
          <w:sz w:val="24"/>
          <w:szCs w:val="24"/>
          <w:lang w:bidi="ar-KW"/>
        </w:rPr>
        <w:t xml:space="preserve"> smoke</w:t>
      </w:r>
      <w:r w:rsidR="009B1865" w:rsidRPr="002A3931">
        <w:rPr>
          <w:rFonts w:ascii="Unikurd Web" w:eastAsia="Times New Roman" w:hAnsi="Unikurd Web" w:cs="Unikurd Web"/>
          <w:sz w:val="24"/>
          <w:szCs w:val="24"/>
          <w:lang w:bidi="ar-KW"/>
        </w:rPr>
        <w:t xml:space="preserve"> </w:t>
      </w:r>
      <w:r w:rsidR="00A4169F" w:rsidRPr="002A3931">
        <w:rPr>
          <w:rFonts w:ascii="Unikurd Web" w:eastAsia="Times New Roman" w:hAnsi="Unikurd Web" w:cs="Unikurd Web"/>
          <w:sz w:val="24"/>
          <w:szCs w:val="24"/>
          <w:lang w:bidi="ar-KW"/>
        </w:rPr>
        <w:t xml:space="preserve">and </w:t>
      </w:r>
      <w:r w:rsidR="009B1865" w:rsidRPr="002A3931">
        <w:rPr>
          <w:rFonts w:ascii="Unikurd Web" w:eastAsia="Times New Roman" w:hAnsi="Unikurd Web" w:cs="Unikurd Web"/>
          <w:sz w:val="24"/>
          <w:szCs w:val="24"/>
          <w:lang w:bidi="ar-KW"/>
        </w:rPr>
        <w:t>exhaled</w:t>
      </w:r>
      <w:r w:rsidR="00A4169F" w:rsidRPr="002A3931">
        <w:rPr>
          <w:rFonts w:ascii="Unikurd Web" w:eastAsia="Times New Roman" w:hAnsi="Unikurd Web" w:cs="Unikurd Web"/>
          <w:sz w:val="24"/>
          <w:szCs w:val="24"/>
          <w:lang w:bidi="ar-KW"/>
        </w:rPr>
        <w:t xml:space="preserve"> it over the </w:t>
      </w:r>
      <w:r w:rsidR="00B47FCD" w:rsidRPr="002A3931">
        <w:rPr>
          <w:rFonts w:ascii="Unikurd Web" w:eastAsia="Times New Roman" w:hAnsi="Unikurd Web" w:cs="Unikurd Web"/>
          <w:sz w:val="24"/>
          <w:szCs w:val="24"/>
          <w:lang w:bidi="ar-KW"/>
        </w:rPr>
        <w:t>desk</w:t>
      </w:r>
      <w:r w:rsidR="009B1865" w:rsidRPr="002A3931">
        <w:rPr>
          <w:rFonts w:ascii="Unikurd Web" w:eastAsia="Times New Roman" w:hAnsi="Unikurd Web" w:cs="Unikurd Web"/>
          <w:sz w:val="24"/>
          <w:szCs w:val="24"/>
          <w:lang w:bidi="ar-KW"/>
        </w:rPr>
        <w:t>,</w:t>
      </w:r>
      <w:r w:rsidR="002A5B72" w:rsidRPr="002A3931">
        <w:rPr>
          <w:rFonts w:ascii="Unikurd Web" w:eastAsia="Times New Roman" w:hAnsi="Unikurd Web" w:cs="Unikurd Web"/>
          <w:sz w:val="24"/>
          <w:szCs w:val="24"/>
          <w:lang w:bidi="ar-KW"/>
        </w:rPr>
        <w:t xml:space="preserve"> then placed the cigarette in</w:t>
      </w:r>
      <w:r w:rsidR="00E54BD9" w:rsidRPr="002A3931">
        <w:rPr>
          <w:rFonts w:ascii="Unikurd Web" w:eastAsia="Times New Roman" w:hAnsi="Unikurd Web" w:cs="Unikurd Web"/>
          <w:sz w:val="24"/>
          <w:szCs w:val="24"/>
          <w:lang w:bidi="ar-KW"/>
        </w:rPr>
        <w:t xml:space="preserve"> an ashtray on the </w:t>
      </w:r>
      <w:r w:rsidR="00B47FCD" w:rsidRPr="002A3931">
        <w:rPr>
          <w:rFonts w:ascii="Unikurd Web" w:eastAsia="Times New Roman" w:hAnsi="Unikurd Web" w:cs="Unikurd Web"/>
          <w:sz w:val="24"/>
          <w:szCs w:val="24"/>
          <w:lang w:bidi="ar-KW"/>
        </w:rPr>
        <w:t>desk</w:t>
      </w:r>
      <w:r w:rsidR="002A5B72" w:rsidRPr="002A3931">
        <w:rPr>
          <w:rFonts w:ascii="Unikurd Web" w:eastAsia="Times New Roman" w:hAnsi="Unikurd Web" w:cs="Unikurd Web"/>
          <w:sz w:val="24"/>
          <w:szCs w:val="24"/>
          <w:lang w:bidi="ar-KW"/>
        </w:rPr>
        <w:t>. He</w:t>
      </w:r>
      <w:r w:rsidR="009B1865" w:rsidRPr="002A3931">
        <w:rPr>
          <w:rFonts w:ascii="Unikurd Web" w:eastAsia="Times New Roman" w:hAnsi="Unikurd Web" w:cs="Unikurd Web"/>
          <w:sz w:val="24"/>
          <w:szCs w:val="24"/>
          <w:lang w:bidi="ar-KW"/>
        </w:rPr>
        <w:t xml:space="preserve"> looked at</w:t>
      </w:r>
      <w:r w:rsidR="002A5B72" w:rsidRPr="002A3931">
        <w:rPr>
          <w:rFonts w:ascii="Unikurd Web" w:eastAsia="Times New Roman" w:hAnsi="Unikurd Web" w:cs="Unikurd Web"/>
          <w:sz w:val="24"/>
          <w:szCs w:val="24"/>
          <w:lang w:bidi="ar-KW"/>
        </w:rPr>
        <w:t xml:space="preserve"> Omar while holding his head and continued</w:t>
      </w:r>
      <w:r w:rsidR="009B1865" w:rsidRPr="002A3931">
        <w:rPr>
          <w:rFonts w:ascii="Unikurd Web" w:eastAsia="Times New Roman" w:hAnsi="Unikurd Web" w:cs="Unikurd Web"/>
          <w:sz w:val="24"/>
          <w:szCs w:val="24"/>
          <w:lang w:bidi="ar-KW"/>
        </w:rPr>
        <w:t>, “Do you know what the rebels tell us?”</w:t>
      </w:r>
    </w:p>
    <w:p w14:paraId="65F6D3E8" w14:textId="77777777" w:rsidR="009B1865" w:rsidRPr="002A3931" w:rsidRDefault="009B1865" w:rsidP="009B1865">
      <w:pPr>
        <w:bidi/>
        <w:spacing w:after="0" w:line="360" w:lineRule="auto"/>
        <w:ind w:left="4"/>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w:t>
      </w:r>
      <w:r w:rsidR="000F6494" w:rsidRPr="002A3931">
        <w:rPr>
          <w:rFonts w:ascii="Unikurd Web" w:eastAsia="Times New Roman" w:hAnsi="Unikurd Web" w:cs="Unikurd Web"/>
          <w:sz w:val="24"/>
          <w:szCs w:val="24"/>
          <w:lang w:bidi="ar-KW"/>
        </w:rPr>
        <w:t xml:space="preserve">By </w:t>
      </w:r>
      <w:r w:rsidRPr="002A3931">
        <w:rPr>
          <w:rFonts w:ascii="Unikurd Web" w:eastAsia="Times New Roman" w:hAnsi="Unikurd Web" w:cs="Unikurd Web"/>
          <w:sz w:val="24"/>
          <w:szCs w:val="24"/>
          <w:lang w:bidi="ar-KW"/>
        </w:rPr>
        <w:t>God, I do not know.”</w:t>
      </w:r>
    </w:p>
    <w:p w14:paraId="492C5202" w14:textId="24807CD5" w:rsidR="00CE7A8D" w:rsidRPr="002A3931" w:rsidRDefault="009B1865" w:rsidP="00405D42">
      <w:pPr>
        <w:bidi/>
        <w:spacing w:after="0" w:line="360" w:lineRule="auto"/>
        <w:ind w:left="4"/>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“They tell us occupier</w:t>
      </w:r>
      <w:r w:rsidR="000F6494" w:rsidRPr="002A3931">
        <w:rPr>
          <w:rFonts w:ascii="Unikurd Web" w:eastAsia="Times New Roman" w:hAnsi="Unikurd Web" w:cs="Unikurd Web"/>
          <w:sz w:val="24"/>
          <w:szCs w:val="24"/>
          <w:lang w:bidi="ar-KW"/>
        </w:rPr>
        <w:t>s</w:t>
      </w:r>
      <w:r w:rsidRPr="002A3931">
        <w:rPr>
          <w:rFonts w:ascii="Unikurd Web" w:eastAsia="Times New Roman" w:hAnsi="Unikurd Web" w:cs="Unikurd Web"/>
          <w:sz w:val="24"/>
          <w:szCs w:val="24"/>
          <w:lang w:bidi="ar-KW"/>
        </w:rPr>
        <w:t xml:space="preserve"> </w:t>
      </w:r>
      <w:r w:rsidR="000F6494" w:rsidRPr="002A3931">
        <w:rPr>
          <w:rFonts w:ascii="Unikurd Web" w:eastAsia="Times New Roman" w:hAnsi="Unikurd Web" w:cs="Unikurd Web"/>
          <w:sz w:val="24"/>
          <w:szCs w:val="24"/>
          <w:lang w:bidi="ar-KW"/>
        </w:rPr>
        <w:t xml:space="preserve">and </w:t>
      </w:r>
      <w:r w:rsidR="002A5B72" w:rsidRPr="002A3931">
        <w:rPr>
          <w:rFonts w:ascii="Unikurd Web" w:eastAsia="Times New Roman" w:hAnsi="Unikurd Web" w:cs="Unikurd Web"/>
          <w:sz w:val="24"/>
          <w:szCs w:val="24"/>
          <w:lang w:bidi="ar-KW"/>
        </w:rPr>
        <w:t>refer to Hakan, Bulent, and</w:t>
      </w:r>
      <w:r w:rsidRPr="002A3931">
        <w:rPr>
          <w:rFonts w:ascii="Unikurd Web" w:eastAsia="Times New Roman" w:hAnsi="Unikurd Web" w:cs="Unikurd Web"/>
          <w:sz w:val="24"/>
          <w:szCs w:val="24"/>
          <w:lang w:bidi="ar-KW"/>
        </w:rPr>
        <w:t xml:space="preserve"> their colleagues</w:t>
      </w:r>
      <w:r w:rsidR="002A5B72" w:rsidRPr="002A3931">
        <w:rPr>
          <w:rFonts w:ascii="Unikurd Web" w:eastAsia="Times New Roman" w:hAnsi="Unikurd Web" w:cs="Unikurd Web"/>
          <w:sz w:val="24"/>
          <w:szCs w:val="24"/>
          <w:lang w:bidi="ar-KW"/>
        </w:rPr>
        <w:t xml:space="preserve"> as</w:t>
      </w:r>
      <w:r w:rsidRPr="002A3931">
        <w:rPr>
          <w:rFonts w:ascii="Unikurd Web" w:eastAsia="Times New Roman" w:hAnsi="Unikurd Web" w:cs="Unikurd Web"/>
          <w:sz w:val="24"/>
          <w:szCs w:val="24"/>
          <w:lang w:bidi="ar-KW"/>
        </w:rPr>
        <w:t xml:space="preserve"> Mercenaries</w:t>
      </w:r>
      <w:r w:rsidR="002A5B72" w:rsidRPr="002A3931">
        <w:rPr>
          <w:rFonts w:ascii="Unikurd Web" w:eastAsia="Times New Roman" w:hAnsi="Unikurd Web" w:cs="Unikurd Web"/>
          <w:sz w:val="24"/>
          <w:szCs w:val="24"/>
          <w:lang w:bidi="ar-KW"/>
        </w:rPr>
        <w:t xml:space="preserve">. </w:t>
      </w:r>
      <w:r w:rsidR="000F6494" w:rsidRPr="002A3931">
        <w:rPr>
          <w:rFonts w:ascii="Unikurd Web" w:eastAsia="Times New Roman" w:hAnsi="Unikurd Web" w:cs="Unikurd Web"/>
          <w:sz w:val="24"/>
          <w:szCs w:val="24"/>
          <w:lang w:bidi="ar-KW"/>
        </w:rPr>
        <w:t xml:space="preserve">I leave it </w:t>
      </w:r>
      <w:r w:rsidR="002A5B72" w:rsidRPr="002A3931">
        <w:rPr>
          <w:rFonts w:ascii="Unikurd Web" w:eastAsia="Times New Roman" w:hAnsi="Unikurd Web" w:cs="Unikurd Web"/>
          <w:sz w:val="24"/>
          <w:szCs w:val="24"/>
          <w:lang w:bidi="ar-KW"/>
        </w:rPr>
        <w:t xml:space="preserve">up </w:t>
      </w:r>
      <w:r w:rsidR="000F6494" w:rsidRPr="002A3931">
        <w:rPr>
          <w:rFonts w:ascii="Unikurd Web" w:eastAsia="Times New Roman" w:hAnsi="Unikurd Web" w:cs="Unikurd Web"/>
          <w:sz w:val="24"/>
          <w:szCs w:val="24"/>
          <w:lang w:bidi="ar-KW"/>
        </w:rPr>
        <w:t>to</w:t>
      </w:r>
      <w:r w:rsidRPr="002A3931">
        <w:rPr>
          <w:rFonts w:ascii="Unikurd Web" w:eastAsia="Times New Roman" w:hAnsi="Unikurd Web" w:cs="Unikurd Web"/>
          <w:sz w:val="24"/>
          <w:szCs w:val="24"/>
          <w:lang w:bidi="ar-KW"/>
        </w:rPr>
        <w:t xml:space="preserve"> </w:t>
      </w:r>
      <w:r w:rsidR="000F6494" w:rsidRPr="002A3931">
        <w:rPr>
          <w:rFonts w:ascii="Unikurd Web" w:eastAsia="Times New Roman" w:hAnsi="Unikurd Web" w:cs="Unikurd Web"/>
          <w:sz w:val="24"/>
          <w:szCs w:val="24"/>
          <w:lang w:bidi="ar-KW"/>
        </w:rPr>
        <w:t>you to</w:t>
      </w:r>
      <w:r w:rsidRPr="002A3931">
        <w:rPr>
          <w:rFonts w:ascii="Unikurd Web" w:eastAsia="Times New Roman" w:hAnsi="Unikurd Web" w:cs="Unikurd Web"/>
          <w:sz w:val="24"/>
          <w:szCs w:val="24"/>
          <w:lang w:bidi="ar-KW"/>
        </w:rPr>
        <w:t xml:space="preserve"> judg</w:t>
      </w:r>
      <w:r w:rsidR="002A5B72" w:rsidRPr="002A3931">
        <w:rPr>
          <w:rFonts w:ascii="Unikurd Web" w:eastAsia="Times New Roman" w:hAnsi="Unikurd Web" w:cs="Unikurd Web"/>
          <w:sz w:val="24"/>
          <w:szCs w:val="24"/>
          <w:lang w:bidi="ar-KW"/>
        </w:rPr>
        <w:t>e</w:t>
      </w:r>
      <w:r w:rsidRPr="002A3931">
        <w:rPr>
          <w:rFonts w:ascii="Unikurd Web" w:eastAsia="Times New Roman" w:hAnsi="Unikurd Web" w:cs="Unikurd Web"/>
          <w:sz w:val="24"/>
          <w:szCs w:val="24"/>
          <w:lang w:bidi="ar-KW"/>
        </w:rPr>
        <w:t xml:space="preserve"> and tell me, what sh</w:t>
      </w:r>
      <w:r w:rsidR="002A5B72" w:rsidRPr="002A3931">
        <w:rPr>
          <w:rFonts w:ascii="Unikurd Web" w:eastAsia="Times New Roman" w:hAnsi="Unikurd Web" w:cs="Unikurd Web"/>
          <w:sz w:val="24"/>
          <w:szCs w:val="24"/>
          <w:lang w:bidi="ar-KW"/>
        </w:rPr>
        <w:t>ould</w:t>
      </w:r>
      <w:r w:rsidRPr="002A3931">
        <w:rPr>
          <w:rFonts w:ascii="Unikurd Web" w:eastAsia="Times New Roman" w:hAnsi="Unikurd Web" w:cs="Unikurd Web"/>
          <w:sz w:val="24"/>
          <w:szCs w:val="24"/>
          <w:lang w:bidi="ar-KW"/>
        </w:rPr>
        <w:t xml:space="preserve"> we call them?”</w:t>
      </w:r>
      <w:r w:rsidR="002A5B72" w:rsidRPr="002A3931">
        <w:rPr>
          <w:rFonts w:ascii="Unikurd Web" w:eastAsia="Times New Roman" w:hAnsi="Unikurd Web" w:cs="Unikurd Web"/>
          <w:sz w:val="24"/>
          <w:szCs w:val="24"/>
          <w:lang w:bidi="ar-KW"/>
        </w:rPr>
        <w:t xml:space="preserve"> Harbi smirked at Omar. </w:t>
      </w:r>
    </w:p>
    <w:p w14:paraId="4452F1B1" w14:textId="40CB340E" w:rsidR="00003ACA" w:rsidRPr="002A3931" w:rsidRDefault="00003ACA" w:rsidP="00003ACA">
      <w:pPr>
        <w:bidi/>
        <w:spacing w:after="0" w:line="360" w:lineRule="auto"/>
        <w:ind w:left="4"/>
        <w:jc w:val="right"/>
        <w:rPr>
          <w:rFonts w:ascii="Unikurd Web" w:eastAsia="Times New Roman" w:hAnsi="Unikurd Web" w:cs="Unikurd Web"/>
          <w:color w:val="000000" w:themeColor="text1"/>
          <w:sz w:val="24"/>
          <w:szCs w:val="24"/>
          <w:lang w:bidi="ar-IQ"/>
        </w:rPr>
      </w:pPr>
      <w:r w:rsidRPr="002A3931">
        <w:rPr>
          <w:rFonts w:ascii="Unikurd Web" w:eastAsia="Times New Roman" w:hAnsi="Unikurd Web" w:cs="Unikurd Web"/>
          <w:sz w:val="24"/>
          <w:szCs w:val="24"/>
          <w:lang w:bidi="ar-KW"/>
        </w:rPr>
        <w:t>“</w:t>
      </w:r>
      <w:r w:rsidR="00DD4CF8" w:rsidRPr="002A3931">
        <w:rPr>
          <w:rFonts w:ascii="Unikurd Web" w:eastAsia="Times New Roman" w:hAnsi="Unikurd Web" w:cs="Unikurd Web"/>
          <w:color w:val="000000" w:themeColor="text1"/>
          <w:sz w:val="24"/>
          <w:szCs w:val="24"/>
          <w:lang w:bidi="ar-IQ"/>
        </w:rPr>
        <w:t>H</w:t>
      </w:r>
      <w:r w:rsidR="000F6494" w:rsidRPr="002A3931">
        <w:rPr>
          <w:rFonts w:ascii="Unikurd Web" w:eastAsia="Times New Roman" w:hAnsi="Unikurd Web" w:cs="Unikurd Web"/>
          <w:color w:val="000000" w:themeColor="text1"/>
          <w:sz w:val="24"/>
          <w:szCs w:val="24"/>
          <w:lang w:bidi="ar-IQ"/>
        </w:rPr>
        <w:t xml:space="preserve">a, </w:t>
      </w:r>
      <w:r w:rsidRPr="002A3931">
        <w:rPr>
          <w:rFonts w:ascii="Unikurd Web" w:eastAsia="Times New Roman" w:hAnsi="Unikurd Web" w:cs="Unikurd Web"/>
          <w:color w:val="000000" w:themeColor="text1"/>
          <w:sz w:val="24"/>
          <w:szCs w:val="24"/>
          <w:lang w:bidi="ar-IQ"/>
        </w:rPr>
        <w:t>h</w:t>
      </w:r>
      <w:r w:rsidR="000F6494" w:rsidRPr="002A3931">
        <w:rPr>
          <w:rFonts w:ascii="Unikurd Web" w:eastAsia="Times New Roman" w:hAnsi="Unikurd Web" w:cs="Unikurd Web"/>
          <w:color w:val="000000" w:themeColor="text1"/>
          <w:sz w:val="24"/>
          <w:szCs w:val="24"/>
          <w:lang w:bidi="ar-IQ"/>
        </w:rPr>
        <w:t xml:space="preserve">a, </w:t>
      </w:r>
      <w:r w:rsidRPr="002A3931">
        <w:rPr>
          <w:rFonts w:ascii="Unikurd Web" w:eastAsia="Times New Roman" w:hAnsi="Unikurd Web" w:cs="Unikurd Web"/>
          <w:color w:val="000000" w:themeColor="text1"/>
          <w:sz w:val="24"/>
          <w:szCs w:val="24"/>
          <w:lang w:bidi="ar-IQ"/>
        </w:rPr>
        <w:t>h</w:t>
      </w:r>
      <w:r w:rsidR="000F6494" w:rsidRPr="002A3931">
        <w:rPr>
          <w:rFonts w:ascii="Unikurd Web" w:eastAsia="Times New Roman" w:hAnsi="Unikurd Web" w:cs="Unikurd Web"/>
          <w:color w:val="000000" w:themeColor="text1"/>
          <w:sz w:val="24"/>
          <w:szCs w:val="24"/>
          <w:lang w:bidi="ar-IQ"/>
        </w:rPr>
        <w:t xml:space="preserve">a, </w:t>
      </w:r>
      <w:r w:rsidRPr="002A3931">
        <w:rPr>
          <w:rFonts w:ascii="Unikurd Web" w:eastAsia="Times New Roman" w:hAnsi="Unikurd Web" w:cs="Unikurd Web"/>
          <w:color w:val="000000" w:themeColor="text1"/>
          <w:sz w:val="24"/>
          <w:szCs w:val="24"/>
          <w:lang w:bidi="ar-IQ"/>
        </w:rPr>
        <w:t>h</w:t>
      </w:r>
      <w:r w:rsidR="000F6494" w:rsidRPr="002A3931">
        <w:rPr>
          <w:rFonts w:ascii="Unikurd Web" w:eastAsia="Times New Roman" w:hAnsi="Unikurd Web" w:cs="Unikurd Web"/>
          <w:color w:val="000000" w:themeColor="text1"/>
          <w:sz w:val="24"/>
          <w:szCs w:val="24"/>
          <w:lang w:bidi="ar-IQ"/>
        </w:rPr>
        <w:t>a</w:t>
      </w:r>
      <w:r w:rsidR="000F6494" w:rsidRPr="002A3931">
        <w:rPr>
          <w:rFonts w:ascii="Arial" w:eastAsia="Times New Roman" w:hAnsi="Arial" w:cs="Arial"/>
          <w:color w:val="000000" w:themeColor="text1"/>
          <w:sz w:val="24"/>
          <w:szCs w:val="24"/>
          <w:lang w:bidi="ar-IQ"/>
        </w:rPr>
        <w:t>…</w:t>
      </w:r>
      <w:r w:rsidRPr="002A3931">
        <w:rPr>
          <w:rFonts w:ascii="Unikurd Web" w:eastAsia="Times New Roman" w:hAnsi="Unikurd Web" w:cs="Unikurd Web"/>
          <w:color w:val="000000" w:themeColor="text1"/>
          <w:sz w:val="24"/>
          <w:szCs w:val="24"/>
          <w:lang w:bidi="ar-IQ"/>
        </w:rPr>
        <w:t xml:space="preserve">” </w:t>
      </w:r>
      <w:r w:rsidR="002A5B72" w:rsidRPr="002A3931">
        <w:rPr>
          <w:rFonts w:ascii="Unikurd Web" w:eastAsia="Times New Roman" w:hAnsi="Unikurd Web" w:cs="Unikurd Web"/>
          <w:color w:val="000000" w:themeColor="text1"/>
          <w:sz w:val="24"/>
          <w:szCs w:val="24"/>
          <w:lang w:bidi="ar-IQ"/>
        </w:rPr>
        <w:t>Hakan and Bulent</w:t>
      </w:r>
      <w:r w:rsidRPr="002A3931">
        <w:rPr>
          <w:rFonts w:ascii="Unikurd Web" w:eastAsia="Times New Roman" w:hAnsi="Unikurd Web" w:cs="Unikurd Web"/>
          <w:color w:val="000000" w:themeColor="text1"/>
          <w:sz w:val="24"/>
          <w:szCs w:val="24"/>
          <w:lang w:bidi="ar-IQ"/>
        </w:rPr>
        <w:t xml:space="preserve"> laughed. </w:t>
      </w:r>
    </w:p>
    <w:p w14:paraId="3D0EDA69" w14:textId="55ACE108" w:rsidR="00DD4CF8" w:rsidRPr="002A3931" w:rsidRDefault="00DD4CF8" w:rsidP="00DD4CF8">
      <w:pPr>
        <w:bidi/>
        <w:spacing w:after="0" w:line="360" w:lineRule="auto"/>
        <w:ind w:left="4"/>
        <w:jc w:val="right"/>
        <w:rPr>
          <w:rFonts w:ascii="Unikurd Web" w:eastAsia="Times New Roman" w:hAnsi="Unikurd Web" w:cs="Unikurd Web"/>
          <w:sz w:val="24"/>
          <w:szCs w:val="24"/>
          <w:lang w:bidi="ar-KW"/>
        </w:rPr>
      </w:pPr>
      <w:r w:rsidRPr="002A3931">
        <w:rPr>
          <w:rFonts w:ascii="Unikurd Web" w:eastAsia="Times New Roman" w:hAnsi="Unikurd Web" w:cs="Unikurd Web"/>
          <w:color w:val="000000" w:themeColor="text1"/>
          <w:sz w:val="24"/>
          <w:szCs w:val="24"/>
          <w:lang w:bidi="ar-IQ"/>
        </w:rPr>
        <w:t>Omar glanced at</w:t>
      </w:r>
      <w:r w:rsidR="002A5B72" w:rsidRPr="002A3931">
        <w:rPr>
          <w:rFonts w:ascii="Unikurd Web" w:eastAsia="Times New Roman" w:hAnsi="Unikurd Web" w:cs="Unikurd Web"/>
          <w:color w:val="000000" w:themeColor="text1"/>
          <w:sz w:val="24"/>
          <w:szCs w:val="24"/>
          <w:lang w:bidi="ar-IQ"/>
        </w:rPr>
        <w:t xml:space="preserve"> Hakan</w:t>
      </w:r>
      <w:r w:rsidRPr="002A3931">
        <w:rPr>
          <w:rFonts w:ascii="Unikurd Web" w:eastAsia="Times New Roman" w:hAnsi="Unikurd Web" w:cs="Unikurd Web"/>
          <w:color w:val="000000" w:themeColor="text1"/>
          <w:sz w:val="24"/>
          <w:szCs w:val="24"/>
          <w:lang w:bidi="ar-IQ"/>
        </w:rPr>
        <w:t xml:space="preserve"> and </w:t>
      </w:r>
      <w:r w:rsidR="002A5B72" w:rsidRPr="002A3931">
        <w:rPr>
          <w:rFonts w:ascii="Unikurd Web" w:eastAsia="Times New Roman" w:hAnsi="Unikurd Web" w:cs="Unikurd Web"/>
          <w:color w:val="000000" w:themeColor="text1"/>
          <w:sz w:val="24"/>
          <w:szCs w:val="24"/>
          <w:lang w:bidi="ar-IQ"/>
        </w:rPr>
        <w:t>Bulent</w:t>
      </w:r>
      <w:r w:rsidRPr="002A3931">
        <w:rPr>
          <w:rFonts w:ascii="Unikurd Web" w:eastAsia="Times New Roman" w:hAnsi="Unikurd Web" w:cs="Unikurd Web"/>
          <w:color w:val="000000" w:themeColor="text1"/>
          <w:sz w:val="24"/>
          <w:szCs w:val="24"/>
          <w:lang w:bidi="ar-IQ"/>
        </w:rPr>
        <w:t>,</w:t>
      </w:r>
      <w:r w:rsidR="002A5B72" w:rsidRPr="002A3931">
        <w:rPr>
          <w:rFonts w:ascii="Unikurd Web" w:eastAsia="Times New Roman" w:hAnsi="Unikurd Web" w:cs="Unikurd Web"/>
          <w:color w:val="000000" w:themeColor="text1"/>
          <w:sz w:val="24"/>
          <w:szCs w:val="24"/>
          <w:lang w:bidi="ar-IQ"/>
        </w:rPr>
        <w:t xml:space="preserve"> his</w:t>
      </w:r>
      <w:r w:rsidRPr="002A3931">
        <w:rPr>
          <w:rFonts w:ascii="Unikurd Web" w:eastAsia="Times New Roman" w:hAnsi="Unikurd Web" w:cs="Unikurd Web"/>
          <w:color w:val="000000" w:themeColor="text1"/>
          <w:sz w:val="24"/>
          <w:szCs w:val="24"/>
          <w:lang w:bidi="ar-IQ"/>
        </w:rPr>
        <w:t xml:space="preserve"> face</w:t>
      </w:r>
      <w:r w:rsidR="002A5B72" w:rsidRPr="002A3931">
        <w:rPr>
          <w:rFonts w:ascii="Unikurd Web" w:eastAsia="Times New Roman" w:hAnsi="Unikurd Web" w:cs="Unikurd Web"/>
          <w:color w:val="000000" w:themeColor="text1"/>
          <w:sz w:val="24"/>
          <w:szCs w:val="24"/>
          <w:lang w:bidi="ar-IQ"/>
        </w:rPr>
        <w:t xml:space="preserve"> filled with fear, then looked at Harbi.</w:t>
      </w:r>
    </w:p>
    <w:p w14:paraId="7DDDB014" w14:textId="77777777" w:rsidR="00CE7A8D" w:rsidRPr="002A3931" w:rsidRDefault="00DD4CF8" w:rsidP="00DD4CF8">
      <w:pPr>
        <w:bidi/>
        <w:spacing w:after="0" w:line="360" w:lineRule="auto"/>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“Is it not true?” Harbi asked him.</w:t>
      </w:r>
    </w:p>
    <w:p w14:paraId="3CB8E979" w14:textId="5C20BB60" w:rsidR="00E54BD9" w:rsidRPr="002A3931" w:rsidRDefault="00E54BD9" w:rsidP="00E54BD9">
      <w:pPr>
        <w:bidi/>
        <w:spacing w:after="0" w:line="360" w:lineRule="auto"/>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Omar shrugged his shoulder</w:t>
      </w:r>
      <w:r w:rsidR="008B352A" w:rsidRPr="002A3931">
        <w:rPr>
          <w:rFonts w:ascii="Unikurd Web" w:eastAsia="Times New Roman" w:hAnsi="Unikurd Web" w:cs="Unikurd Web"/>
          <w:sz w:val="24"/>
          <w:szCs w:val="24"/>
          <w:lang w:bidi="ar-KW"/>
        </w:rPr>
        <w:t>s</w:t>
      </w:r>
      <w:r w:rsidRPr="002A3931">
        <w:rPr>
          <w:rFonts w:ascii="Unikurd Web" w:eastAsia="Times New Roman" w:hAnsi="Unikurd Web" w:cs="Unikurd Web"/>
          <w:sz w:val="24"/>
          <w:szCs w:val="24"/>
          <w:lang w:bidi="ar-KW"/>
        </w:rPr>
        <w:t xml:space="preserve"> and briefly</w:t>
      </w:r>
      <w:r w:rsidR="008B352A" w:rsidRPr="002A3931">
        <w:rPr>
          <w:rFonts w:ascii="Unikurd Web" w:eastAsia="Times New Roman" w:hAnsi="Unikurd Web" w:cs="Unikurd Web"/>
          <w:sz w:val="24"/>
          <w:szCs w:val="24"/>
          <w:lang w:bidi="ar-KW"/>
        </w:rPr>
        <w:t xml:space="preserve"> glanced</w:t>
      </w:r>
      <w:r w:rsidRPr="002A3931">
        <w:rPr>
          <w:rFonts w:ascii="Unikurd Web" w:eastAsia="Times New Roman" w:hAnsi="Unikurd Web" w:cs="Unikurd Web"/>
          <w:sz w:val="24"/>
          <w:szCs w:val="24"/>
          <w:lang w:bidi="ar-KW"/>
        </w:rPr>
        <w:t xml:space="preserve"> at the three.</w:t>
      </w:r>
    </w:p>
    <w:p w14:paraId="1CE1AAB0" w14:textId="668335BE" w:rsidR="00E54BD9" w:rsidRPr="002A3931" w:rsidRDefault="00E54BD9" w:rsidP="00E54BD9">
      <w:pPr>
        <w:bidi/>
        <w:spacing w:after="0" w:line="360" w:lineRule="auto"/>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Harbi took</w:t>
      </w:r>
      <w:r w:rsidR="00ED236F" w:rsidRPr="002A3931">
        <w:rPr>
          <w:rFonts w:ascii="Unikurd Web" w:eastAsia="Times New Roman" w:hAnsi="Unikurd Web" w:cs="Unikurd Web"/>
          <w:sz w:val="24"/>
          <w:szCs w:val="24"/>
          <w:lang w:bidi="ar-KW"/>
        </w:rPr>
        <w:t xml:space="preserve"> his</w:t>
      </w:r>
      <w:r w:rsidRPr="002A3931">
        <w:rPr>
          <w:rFonts w:ascii="Unikurd Web" w:eastAsia="Times New Roman" w:hAnsi="Unikurd Web" w:cs="Unikurd Web"/>
          <w:sz w:val="24"/>
          <w:szCs w:val="24"/>
          <w:lang w:bidi="ar-KW"/>
        </w:rPr>
        <w:t xml:space="preserve"> </w:t>
      </w:r>
      <w:r w:rsidR="00841075" w:rsidRPr="002A3931">
        <w:rPr>
          <w:rFonts w:ascii="Unikurd Web" w:eastAsia="Times New Roman" w:hAnsi="Unikurd Web" w:cs="Unikurd Web"/>
          <w:sz w:val="24"/>
          <w:szCs w:val="24"/>
          <w:lang w:bidi="ar-KW"/>
        </w:rPr>
        <w:t>ha</w:t>
      </w:r>
      <w:r w:rsidR="008B352A" w:rsidRPr="002A3931">
        <w:rPr>
          <w:rFonts w:ascii="Unikurd Web" w:eastAsia="Times New Roman" w:hAnsi="Unikurd Web" w:cs="Unikurd Web"/>
          <w:sz w:val="24"/>
          <w:szCs w:val="24"/>
          <w:lang w:bidi="ar-KW"/>
        </w:rPr>
        <w:t>lf</w:t>
      </w:r>
      <w:r w:rsidR="00841075" w:rsidRPr="002A3931">
        <w:rPr>
          <w:rFonts w:ascii="Unikurd Web" w:eastAsia="Times New Roman" w:hAnsi="Unikurd Web" w:cs="Unikurd Web"/>
          <w:sz w:val="24"/>
          <w:szCs w:val="24"/>
          <w:lang w:bidi="ar-KW"/>
        </w:rPr>
        <w:t>-ashed</w:t>
      </w:r>
      <w:r w:rsidRPr="002A3931">
        <w:rPr>
          <w:rFonts w:ascii="Unikurd Web" w:eastAsia="Times New Roman" w:hAnsi="Unikurd Web" w:cs="Unikurd Web"/>
          <w:sz w:val="24"/>
          <w:szCs w:val="24"/>
          <w:lang w:bidi="ar-KW"/>
        </w:rPr>
        <w:t xml:space="preserve"> cigarette from the ashtray</w:t>
      </w:r>
      <w:r w:rsidR="008B352A" w:rsidRPr="002A3931">
        <w:rPr>
          <w:rFonts w:ascii="Unikurd Web" w:eastAsia="Times New Roman" w:hAnsi="Unikurd Web" w:cs="Unikurd Web"/>
          <w:sz w:val="24"/>
          <w:szCs w:val="24"/>
          <w:lang w:bidi="ar-KW"/>
        </w:rPr>
        <w:t>,</w:t>
      </w:r>
      <w:r w:rsidRPr="002A3931">
        <w:rPr>
          <w:rFonts w:ascii="Unikurd Web" w:eastAsia="Times New Roman" w:hAnsi="Unikurd Web" w:cs="Unikurd Web"/>
          <w:sz w:val="24"/>
          <w:szCs w:val="24"/>
          <w:lang w:bidi="ar-KW"/>
        </w:rPr>
        <w:t xml:space="preserve"> inhaled it,</w:t>
      </w:r>
      <w:r w:rsidR="004442EC" w:rsidRPr="002A3931">
        <w:rPr>
          <w:rFonts w:ascii="Unikurd Web" w:eastAsia="Times New Roman" w:hAnsi="Unikurd Web" w:cs="Unikurd Web"/>
          <w:sz w:val="24"/>
          <w:szCs w:val="24"/>
          <w:lang w:bidi="ar-KW"/>
        </w:rPr>
        <w:t xml:space="preserve"> held it with his lips</w:t>
      </w:r>
      <w:r w:rsidRPr="002A3931">
        <w:rPr>
          <w:rFonts w:ascii="Unikurd Web" w:eastAsia="Times New Roman" w:hAnsi="Unikurd Web" w:cs="Unikurd Web"/>
          <w:sz w:val="24"/>
          <w:szCs w:val="24"/>
          <w:lang w:bidi="ar-KW"/>
        </w:rPr>
        <w:t>, and</w:t>
      </w:r>
      <w:r w:rsidR="008B352A" w:rsidRPr="002A3931">
        <w:rPr>
          <w:rFonts w:ascii="Unikurd Web" w:eastAsia="Times New Roman" w:hAnsi="Unikurd Web" w:cs="Unikurd Web"/>
          <w:sz w:val="24"/>
          <w:szCs w:val="24"/>
          <w:lang w:bidi="ar-KW"/>
        </w:rPr>
        <w:t xml:space="preserve"> slammed </w:t>
      </w:r>
      <w:r w:rsidRPr="002A3931">
        <w:rPr>
          <w:rFonts w:ascii="Unikurd Web" w:eastAsia="Times New Roman" w:hAnsi="Unikurd Web" w:cs="Unikurd Web"/>
          <w:sz w:val="24"/>
          <w:szCs w:val="24"/>
          <w:lang w:bidi="ar-KW"/>
        </w:rPr>
        <w:t xml:space="preserve">the </w:t>
      </w:r>
      <w:r w:rsidR="007A731D" w:rsidRPr="002A3931">
        <w:rPr>
          <w:rFonts w:ascii="Unikurd Web" w:eastAsia="Times New Roman" w:hAnsi="Unikurd Web" w:cs="Unikurd Web"/>
          <w:sz w:val="24"/>
          <w:szCs w:val="24"/>
          <w:lang w:bidi="ar-KW"/>
        </w:rPr>
        <w:t>desk</w:t>
      </w:r>
      <w:r w:rsidRPr="002A3931">
        <w:rPr>
          <w:rFonts w:ascii="Unikurd Web" w:eastAsia="Times New Roman" w:hAnsi="Unikurd Web" w:cs="Unikurd Web"/>
          <w:sz w:val="24"/>
          <w:szCs w:val="24"/>
          <w:lang w:bidi="ar-KW"/>
        </w:rPr>
        <w:t xml:space="preserve"> with both hands, “It is impossible; you </w:t>
      </w:r>
      <w:r w:rsidR="008B352A" w:rsidRPr="002A3931">
        <w:rPr>
          <w:rFonts w:ascii="Unikurd Web" w:eastAsia="Times New Roman" w:hAnsi="Unikurd Web" w:cs="Unikurd Web"/>
          <w:sz w:val="24"/>
          <w:szCs w:val="24"/>
          <w:lang w:bidi="ar-KW"/>
        </w:rPr>
        <w:t xml:space="preserve">must </w:t>
      </w:r>
      <w:r w:rsidRPr="002A3931">
        <w:rPr>
          <w:rFonts w:ascii="Unikurd Web" w:eastAsia="Times New Roman" w:hAnsi="Unikurd Web" w:cs="Unikurd Web"/>
          <w:sz w:val="24"/>
          <w:szCs w:val="24"/>
          <w:lang w:bidi="ar-KW"/>
        </w:rPr>
        <w:t xml:space="preserve">have an answer.” </w:t>
      </w:r>
    </w:p>
    <w:p w14:paraId="185DF2B7" w14:textId="77777777" w:rsidR="00841075" w:rsidRPr="002A3931" w:rsidRDefault="00841075" w:rsidP="00841075">
      <w:pPr>
        <w:bidi/>
        <w:spacing w:after="0" w:line="360" w:lineRule="auto"/>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“By God, I do not know what to say</w:t>
      </w:r>
      <w:r w:rsidR="00ED236F" w:rsidRPr="002A3931">
        <w:rPr>
          <w:rFonts w:ascii="Unikurd Web" w:eastAsia="Times New Roman" w:hAnsi="Unikurd Web" w:cs="Unikurd Web"/>
          <w:sz w:val="24"/>
          <w:szCs w:val="24"/>
          <w:lang w:bidi="ar-KW"/>
        </w:rPr>
        <w:t>.</w:t>
      </w:r>
      <w:r w:rsidRPr="002A3931">
        <w:rPr>
          <w:rFonts w:ascii="Unikurd Web" w:eastAsia="Times New Roman" w:hAnsi="Unikurd Web" w:cs="Unikurd Web"/>
          <w:sz w:val="24"/>
          <w:szCs w:val="24"/>
          <w:lang w:bidi="ar-KW"/>
        </w:rPr>
        <w:t>”</w:t>
      </w:r>
    </w:p>
    <w:p w14:paraId="6735029C" w14:textId="77777777" w:rsidR="00841075" w:rsidRPr="002A3931" w:rsidRDefault="00841075" w:rsidP="00841075">
      <w:pPr>
        <w:bidi/>
        <w:spacing w:after="0" w:line="360" w:lineRule="auto"/>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 xml:space="preserve">“Why? Are you scared?” </w:t>
      </w:r>
    </w:p>
    <w:p w14:paraId="683541D3" w14:textId="11EEA1D0" w:rsidR="004010F8" w:rsidRPr="002A3931" w:rsidRDefault="00EF2DA7" w:rsidP="0071461E">
      <w:pPr>
        <w:bidi/>
        <w:spacing w:after="0" w:line="360" w:lineRule="auto"/>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“Sir, I am working hard</w:t>
      </w:r>
      <w:r w:rsidR="00FA66C9" w:rsidRPr="002A3931">
        <w:rPr>
          <w:rFonts w:ascii="Unikurd Web" w:eastAsia="Times New Roman" w:hAnsi="Unikurd Web" w:cs="Unikurd Web"/>
          <w:sz w:val="24"/>
          <w:szCs w:val="24"/>
          <w:lang w:bidi="ar-KW"/>
        </w:rPr>
        <w:t>; I</w:t>
      </w:r>
      <w:r w:rsidR="008B352A" w:rsidRPr="002A3931">
        <w:rPr>
          <w:rFonts w:ascii="Unikurd Web" w:eastAsia="Times New Roman" w:hAnsi="Unikurd Web" w:cs="Unikurd Web"/>
          <w:sz w:val="24"/>
          <w:szCs w:val="24"/>
          <w:lang w:bidi="ar-KW"/>
        </w:rPr>
        <w:t xml:space="preserve"> fear </w:t>
      </w:r>
      <w:r w:rsidRPr="002A3931">
        <w:rPr>
          <w:rFonts w:ascii="Unikurd Web" w:eastAsia="Times New Roman" w:hAnsi="Unikurd Web" w:cs="Unikurd Web"/>
          <w:sz w:val="24"/>
          <w:szCs w:val="24"/>
          <w:lang w:bidi="ar-KW"/>
        </w:rPr>
        <w:t>of being disappointed.”</w:t>
      </w:r>
    </w:p>
    <w:p w14:paraId="06A9B5F5" w14:textId="70A5D401" w:rsidR="00A35A9D" w:rsidRPr="002A3931" w:rsidRDefault="00FA66C9" w:rsidP="00FA66C9">
      <w:pPr>
        <w:bidi/>
        <w:spacing w:after="0" w:line="360" w:lineRule="auto"/>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“If you tell us the truth, you w</w:t>
      </w:r>
      <w:r w:rsidR="00A8675D" w:rsidRPr="002A3931">
        <w:rPr>
          <w:rFonts w:ascii="Unikurd Web" w:eastAsia="Times New Roman" w:hAnsi="Unikurd Web" w:cs="Unikurd Web"/>
          <w:sz w:val="24"/>
          <w:szCs w:val="24"/>
          <w:lang w:bidi="ar-KW"/>
        </w:rPr>
        <w:t>on’t</w:t>
      </w:r>
      <w:r w:rsidRPr="002A3931">
        <w:rPr>
          <w:rFonts w:ascii="Unikurd Web" w:eastAsia="Times New Roman" w:hAnsi="Unikurd Web" w:cs="Unikurd Web"/>
          <w:sz w:val="24"/>
          <w:szCs w:val="24"/>
          <w:lang w:bidi="ar-KW"/>
        </w:rPr>
        <w:t xml:space="preserve"> be disappointed</w:t>
      </w:r>
      <w:r w:rsidR="00A8675D" w:rsidRPr="002A3931">
        <w:rPr>
          <w:rFonts w:ascii="Unikurd Web" w:eastAsia="Times New Roman" w:hAnsi="Unikurd Web" w:cs="Unikurd Web"/>
          <w:sz w:val="24"/>
          <w:szCs w:val="24"/>
          <w:lang w:bidi="ar-KW"/>
        </w:rPr>
        <w:t>.</w:t>
      </w:r>
      <w:r w:rsidRPr="002A3931">
        <w:rPr>
          <w:rFonts w:ascii="Unikurd Web" w:eastAsia="Times New Roman" w:hAnsi="Unikurd Web" w:cs="Unikurd Web"/>
          <w:sz w:val="24"/>
          <w:szCs w:val="24"/>
          <w:lang w:bidi="ar-KW"/>
        </w:rPr>
        <w:t xml:space="preserve"> I know </w:t>
      </w:r>
      <w:r w:rsidR="00A8675D" w:rsidRPr="002A3931">
        <w:rPr>
          <w:rFonts w:ascii="Unikurd Web" w:eastAsia="Times New Roman" w:hAnsi="Unikurd Web" w:cs="Unikurd Web"/>
          <w:sz w:val="24"/>
          <w:szCs w:val="24"/>
          <w:lang w:bidi="ar-KW"/>
        </w:rPr>
        <w:t>you’re</w:t>
      </w:r>
      <w:r w:rsidRPr="002A3931">
        <w:rPr>
          <w:rFonts w:ascii="Unikurd Web" w:eastAsia="Times New Roman" w:hAnsi="Unikurd Web" w:cs="Unikurd Web"/>
          <w:sz w:val="24"/>
          <w:szCs w:val="24"/>
          <w:lang w:bidi="ar-KW"/>
        </w:rPr>
        <w:t xml:space="preserve"> scared</w:t>
      </w:r>
      <w:r w:rsidR="00A8675D" w:rsidRPr="002A3931">
        <w:rPr>
          <w:rFonts w:ascii="Unikurd Web" w:eastAsia="Times New Roman" w:hAnsi="Unikurd Web" w:cs="Unikurd Web"/>
          <w:sz w:val="24"/>
          <w:szCs w:val="24"/>
          <w:lang w:bidi="ar-KW"/>
        </w:rPr>
        <w:t>, but</w:t>
      </w:r>
      <w:r w:rsidRPr="002A3931">
        <w:rPr>
          <w:rFonts w:ascii="Unikurd Web" w:eastAsia="Times New Roman" w:hAnsi="Unikurd Web" w:cs="Unikurd Web"/>
          <w:sz w:val="24"/>
          <w:szCs w:val="24"/>
          <w:lang w:bidi="ar-KW"/>
        </w:rPr>
        <w:t xml:space="preserve"> do</w:t>
      </w:r>
      <w:r w:rsidR="00A8675D" w:rsidRPr="002A3931">
        <w:rPr>
          <w:rFonts w:ascii="Unikurd Web" w:eastAsia="Times New Roman" w:hAnsi="Unikurd Web" w:cs="Unikurd Web"/>
          <w:sz w:val="24"/>
          <w:szCs w:val="24"/>
          <w:lang w:bidi="ar-KW"/>
        </w:rPr>
        <w:t>n’</w:t>
      </w:r>
      <w:r w:rsidRPr="002A3931">
        <w:rPr>
          <w:rFonts w:ascii="Unikurd Web" w:eastAsia="Times New Roman" w:hAnsi="Unikurd Web" w:cs="Unikurd Web"/>
          <w:sz w:val="24"/>
          <w:szCs w:val="24"/>
          <w:lang w:bidi="ar-KW"/>
        </w:rPr>
        <w:t>t worry</w:t>
      </w:r>
      <w:r w:rsidR="00A8675D" w:rsidRPr="002A3931">
        <w:rPr>
          <w:rFonts w:ascii="Unikurd Web" w:eastAsia="Times New Roman" w:hAnsi="Unikurd Web" w:cs="Unikurd Web"/>
          <w:sz w:val="24"/>
          <w:szCs w:val="24"/>
          <w:lang w:bidi="ar-KW"/>
        </w:rPr>
        <w:t>.</w:t>
      </w:r>
      <w:r w:rsidRPr="002A3931">
        <w:rPr>
          <w:rFonts w:ascii="Unikurd Web" w:eastAsia="Times New Roman" w:hAnsi="Unikurd Web" w:cs="Unikurd Web"/>
          <w:sz w:val="24"/>
          <w:szCs w:val="24"/>
          <w:lang w:bidi="ar-KW"/>
        </w:rPr>
        <w:t xml:space="preserve"> </w:t>
      </w:r>
      <w:r w:rsidR="00A8675D" w:rsidRPr="002A3931">
        <w:rPr>
          <w:rFonts w:ascii="Unikurd Web" w:eastAsia="Times New Roman" w:hAnsi="Unikurd Web" w:cs="Unikurd Web"/>
          <w:sz w:val="24"/>
          <w:szCs w:val="24"/>
          <w:lang w:bidi="ar-KW"/>
        </w:rPr>
        <w:t>W</w:t>
      </w:r>
      <w:r w:rsidRPr="002A3931">
        <w:rPr>
          <w:rFonts w:ascii="Unikurd Web" w:eastAsia="Times New Roman" w:hAnsi="Unikurd Web" w:cs="Unikurd Web"/>
          <w:sz w:val="24"/>
          <w:szCs w:val="24"/>
          <w:lang w:bidi="ar-KW"/>
        </w:rPr>
        <w:t>e have a solution to</w:t>
      </w:r>
      <w:r w:rsidR="00A8675D" w:rsidRPr="002A3931">
        <w:rPr>
          <w:rFonts w:ascii="Unikurd Web" w:eastAsia="Times New Roman" w:hAnsi="Unikurd Web" w:cs="Unikurd Web"/>
          <w:sz w:val="24"/>
          <w:szCs w:val="24"/>
          <w:lang w:bidi="ar-KW"/>
        </w:rPr>
        <w:t xml:space="preserve"> help you</w:t>
      </w:r>
      <w:r w:rsidRPr="002A3931">
        <w:rPr>
          <w:rFonts w:ascii="Unikurd Web" w:eastAsia="Times New Roman" w:hAnsi="Unikurd Web" w:cs="Unikurd Web"/>
          <w:sz w:val="24"/>
          <w:szCs w:val="24"/>
          <w:lang w:bidi="ar-KW"/>
        </w:rPr>
        <w:t xml:space="preserve"> overcome your fear. You</w:t>
      </w:r>
      <w:r w:rsidR="00A8675D" w:rsidRPr="002A3931">
        <w:rPr>
          <w:rFonts w:ascii="Unikurd Web" w:eastAsia="Times New Roman" w:hAnsi="Unikurd Web" w:cs="Unikurd Web"/>
          <w:sz w:val="24"/>
          <w:szCs w:val="24"/>
          <w:lang w:bidi="ar-KW"/>
        </w:rPr>
        <w:t>’ve</w:t>
      </w:r>
      <w:r w:rsidRPr="002A3931">
        <w:rPr>
          <w:rFonts w:ascii="Unikurd Web" w:eastAsia="Times New Roman" w:hAnsi="Unikurd Web" w:cs="Unikurd Web"/>
          <w:sz w:val="24"/>
          <w:szCs w:val="24"/>
          <w:lang w:bidi="ar-KW"/>
        </w:rPr>
        <w:t xml:space="preserve"> now been introduced to </w:t>
      </w:r>
      <w:r w:rsidR="00A8675D" w:rsidRPr="002A3931">
        <w:rPr>
          <w:rFonts w:ascii="Unikurd Web" w:eastAsia="Times New Roman" w:hAnsi="Unikurd Web" w:cs="Unikurd Web"/>
          <w:sz w:val="24"/>
          <w:szCs w:val="24"/>
          <w:lang w:bidi="ar-KW"/>
        </w:rPr>
        <w:t>Hakan</w:t>
      </w:r>
      <w:r w:rsidRPr="002A3931">
        <w:rPr>
          <w:rFonts w:ascii="Unikurd Web" w:eastAsia="Times New Roman" w:hAnsi="Unikurd Web" w:cs="Unikurd Web"/>
          <w:sz w:val="24"/>
          <w:szCs w:val="24"/>
          <w:lang w:bidi="ar-KW"/>
        </w:rPr>
        <w:t xml:space="preserve"> and </w:t>
      </w:r>
      <w:r w:rsidR="00A8675D" w:rsidRPr="002A3931">
        <w:rPr>
          <w:rFonts w:ascii="Unikurd Web" w:eastAsia="Times New Roman" w:hAnsi="Unikurd Web" w:cs="Unikurd Web"/>
          <w:sz w:val="24"/>
          <w:szCs w:val="24"/>
          <w:lang w:bidi="ar-KW"/>
        </w:rPr>
        <w:t>Bulent.</w:t>
      </w:r>
      <w:r w:rsidRPr="002A3931">
        <w:rPr>
          <w:rFonts w:ascii="Unikurd Web" w:eastAsia="Times New Roman" w:hAnsi="Unikurd Web" w:cs="Unikurd Web"/>
          <w:sz w:val="24"/>
          <w:szCs w:val="24"/>
          <w:lang w:bidi="ar-KW"/>
        </w:rPr>
        <w:t xml:space="preserve"> </w:t>
      </w:r>
      <w:r w:rsidR="00A8675D" w:rsidRPr="002A3931">
        <w:rPr>
          <w:rFonts w:ascii="Unikurd Web" w:eastAsia="Times New Roman" w:hAnsi="Unikurd Web" w:cs="Unikurd Web"/>
          <w:sz w:val="24"/>
          <w:szCs w:val="24"/>
          <w:lang w:bidi="ar-KW"/>
        </w:rPr>
        <w:t>T</w:t>
      </w:r>
      <w:r w:rsidRPr="002A3931">
        <w:rPr>
          <w:rFonts w:ascii="Unikurd Web" w:eastAsia="Times New Roman" w:hAnsi="Unikurd Web" w:cs="Unikurd Web"/>
          <w:sz w:val="24"/>
          <w:szCs w:val="24"/>
          <w:lang w:bidi="ar-KW"/>
        </w:rPr>
        <w:t xml:space="preserve">hey are from your </w:t>
      </w:r>
      <w:r w:rsidR="00CC6442" w:rsidRPr="002A3931">
        <w:rPr>
          <w:rFonts w:ascii="Unikurd Web" w:eastAsia="Times New Roman" w:hAnsi="Unikurd Web" w:cs="Unikurd Web"/>
          <w:sz w:val="24"/>
          <w:szCs w:val="24"/>
          <w:lang w:bidi="ar-KW"/>
        </w:rPr>
        <w:t>town,</w:t>
      </w:r>
      <w:r w:rsidRPr="002A3931">
        <w:rPr>
          <w:rFonts w:ascii="Unikurd Web" w:eastAsia="Times New Roman" w:hAnsi="Unikurd Web" w:cs="Unikurd Web"/>
          <w:sz w:val="24"/>
          <w:szCs w:val="24"/>
          <w:lang w:bidi="ar-KW"/>
        </w:rPr>
        <w:t xml:space="preserve"> and you </w:t>
      </w:r>
      <w:r w:rsidR="00C70E4F" w:rsidRPr="002A3931">
        <w:rPr>
          <w:rFonts w:ascii="Unikurd Web" w:eastAsia="Times New Roman" w:hAnsi="Unikurd Web" w:cs="Unikurd Web"/>
          <w:sz w:val="24"/>
          <w:szCs w:val="24"/>
          <w:lang w:bidi="ar-KW"/>
        </w:rPr>
        <w:t xml:space="preserve">all </w:t>
      </w:r>
      <w:r w:rsidRPr="002A3931">
        <w:rPr>
          <w:rFonts w:ascii="Unikurd Web" w:eastAsia="Times New Roman" w:hAnsi="Unikurd Web" w:cs="Unikurd Web"/>
          <w:sz w:val="24"/>
          <w:szCs w:val="24"/>
          <w:lang w:bidi="ar-KW"/>
        </w:rPr>
        <w:t>speak the same language</w:t>
      </w:r>
      <w:r w:rsidR="00A8675D" w:rsidRPr="002A3931">
        <w:rPr>
          <w:rFonts w:ascii="Unikurd Web" w:eastAsia="Times New Roman" w:hAnsi="Unikurd Web" w:cs="Unikurd Web"/>
          <w:sz w:val="24"/>
          <w:szCs w:val="24"/>
          <w:lang w:bidi="ar-KW"/>
        </w:rPr>
        <w:t>.</w:t>
      </w:r>
      <w:r w:rsidR="00C70E4F" w:rsidRPr="002A3931">
        <w:rPr>
          <w:rFonts w:ascii="Unikurd Web" w:eastAsia="Times New Roman" w:hAnsi="Unikurd Web" w:cs="Unikurd Web"/>
          <w:sz w:val="24"/>
          <w:szCs w:val="24"/>
          <w:lang w:bidi="ar-KW"/>
        </w:rPr>
        <w:t xml:space="preserve"> </w:t>
      </w:r>
      <w:r w:rsidR="00A8675D" w:rsidRPr="002A3931">
        <w:rPr>
          <w:rFonts w:ascii="Unikurd Web" w:eastAsia="Times New Roman" w:hAnsi="Unikurd Web" w:cs="Unikurd Web"/>
          <w:sz w:val="24"/>
          <w:szCs w:val="24"/>
          <w:lang w:bidi="ar-KW"/>
        </w:rPr>
        <w:t>F</w:t>
      </w:r>
      <w:r w:rsidR="00C70E4F" w:rsidRPr="002A3931">
        <w:rPr>
          <w:rFonts w:ascii="Unikurd Web" w:eastAsia="Times New Roman" w:hAnsi="Unikurd Web" w:cs="Unikurd Web"/>
          <w:sz w:val="24"/>
          <w:szCs w:val="24"/>
          <w:lang w:bidi="ar-KW"/>
        </w:rPr>
        <w:t>rom</w:t>
      </w:r>
      <w:r w:rsidRPr="002A3931">
        <w:rPr>
          <w:rFonts w:ascii="Unikurd Web" w:eastAsia="Times New Roman" w:hAnsi="Unikurd Web" w:cs="Unikurd Web"/>
          <w:sz w:val="24"/>
          <w:szCs w:val="24"/>
          <w:lang w:bidi="ar-KW"/>
        </w:rPr>
        <w:t xml:space="preserve"> now on</w:t>
      </w:r>
      <w:r w:rsidR="00C70E4F" w:rsidRPr="002A3931">
        <w:rPr>
          <w:rFonts w:ascii="Unikurd Web" w:eastAsia="Times New Roman" w:hAnsi="Unikurd Web" w:cs="Unikurd Web"/>
          <w:sz w:val="24"/>
          <w:szCs w:val="24"/>
          <w:lang w:bidi="ar-KW"/>
        </w:rPr>
        <w:t>,</w:t>
      </w:r>
      <w:r w:rsidRPr="002A3931">
        <w:rPr>
          <w:rFonts w:ascii="Unikurd Web" w:eastAsia="Times New Roman" w:hAnsi="Unikurd Web" w:cs="Unikurd Web"/>
          <w:sz w:val="24"/>
          <w:szCs w:val="24"/>
          <w:lang w:bidi="ar-KW"/>
        </w:rPr>
        <w:t xml:space="preserve"> </w:t>
      </w:r>
      <w:r w:rsidR="00C70E4F" w:rsidRPr="002A3931">
        <w:rPr>
          <w:rFonts w:ascii="Unikurd Web" w:eastAsia="Times New Roman" w:hAnsi="Unikurd Web" w:cs="Unikurd Web"/>
          <w:sz w:val="24"/>
          <w:szCs w:val="24"/>
          <w:lang w:bidi="ar-KW"/>
        </w:rPr>
        <w:t>you don</w:t>
      </w:r>
      <w:r w:rsidR="00A8675D" w:rsidRPr="002A3931">
        <w:rPr>
          <w:rFonts w:ascii="Unikurd Web" w:eastAsia="Times New Roman" w:hAnsi="Unikurd Web" w:cs="Unikurd Web"/>
          <w:sz w:val="24"/>
          <w:szCs w:val="24"/>
          <w:lang w:bidi="ar-KW"/>
        </w:rPr>
        <w:t>’</w:t>
      </w:r>
      <w:r w:rsidR="00C70E4F" w:rsidRPr="002A3931">
        <w:rPr>
          <w:rFonts w:ascii="Unikurd Web" w:eastAsia="Times New Roman" w:hAnsi="Unikurd Web" w:cs="Unikurd Web"/>
          <w:sz w:val="24"/>
          <w:szCs w:val="24"/>
          <w:lang w:bidi="ar-KW"/>
        </w:rPr>
        <w:t>t need to come here</w:t>
      </w:r>
      <w:r w:rsidR="004442EC" w:rsidRPr="002A3931">
        <w:rPr>
          <w:rFonts w:ascii="Unikurd Web" w:eastAsia="Times New Roman" w:hAnsi="Unikurd Web" w:cs="Unikurd Web"/>
          <w:sz w:val="24"/>
          <w:szCs w:val="24"/>
          <w:lang w:bidi="ar-KW"/>
        </w:rPr>
        <w:t xml:space="preserve"> to pass us information about the rebels</w:t>
      </w:r>
      <w:r w:rsidR="00A8675D" w:rsidRPr="002A3931">
        <w:rPr>
          <w:rFonts w:ascii="Unikurd Web" w:eastAsia="Times New Roman" w:hAnsi="Unikurd Web" w:cs="Unikurd Web"/>
          <w:sz w:val="24"/>
          <w:szCs w:val="24"/>
          <w:lang w:bidi="ar-KW"/>
        </w:rPr>
        <w:t>.</w:t>
      </w:r>
      <w:r w:rsidR="00C70E4F" w:rsidRPr="002A3931">
        <w:rPr>
          <w:rFonts w:ascii="Unikurd Web" w:eastAsia="Times New Roman" w:hAnsi="Unikurd Web" w:cs="Unikurd Web"/>
          <w:sz w:val="24"/>
          <w:szCs w:val="24"/>
          <w:lang w:bidi="ar-KW"/>
        </w:rPr>
        <w:t xml:space="preserve"> </w:t>
      </w:r>
      <w:r w:rsidR="00A8675D" w:rsidRPr="002A3931">
        <w:rPr>
          <w:rFonts w:ascii="Unikurd Web" w:eastAsia="Times New Roman" w:hAnsi="Unikurd Web" w:cs="Unikurd Web"/>
          <w:sz w:val="24"/>
          <w:szCs w:val="24"/>
          <w:lang w:bidi="ar-KW"/>
        </w:rPr>
        <w:t>Y</w:t>
      </w:r>
      <w:r w:rsidR="00C70E4F" w:rsidRPr="002A3931">
        <w:rPr>
          <w:rFonts w:ascii="Unikurd Web" w:eastAsia="Times New Roman" w:hAnsi="Unikurd Web" w:cs="Unikurd Web"/>
          <w:sz w:val="24"/>
          <w:szCs w:val="24"/>
          <w:lang w:bidi="ar-KW"/>
        </w:rPr>
        <w:t>ou can contact</w:t>
      </w:r>
      <w:r w:rsidR="004442EC" w:rsidRPr="002A3931">
        <w:rPr>
          <w:rFonts w:ascii="Unikurd Web" w:eastAsia="Times New Roman" w:hAnsi="Unikurd Web" w:cs="Unikurd Web"/>
          <w:sz w:val="24"/>
          <w:szCs w:val="24"/>
          <w:lang w:bidi="ar-KW"/>
        </w:rPr>
        <w:t xml:space="preserve"> th</w:t>
      </w:r>
      <w:r w:rsidR="00445D09" w:rsidRPr="002A3931">
        <w:rPr>
          <w:rFonts w:ascii="Unikurd Web" w:eastAsia="Times New Roman" w:hAnsi="Unikurd Web" w:cs="Unikurd Web"/>
          <w:sz w:val="24"/>
          <w:szCs w:val="24"/>
          <w:lang w:bidi="ar-KW"/>
        </w:rPr>
        <w:t>ese men</w:t>
      </w:r>
      <w:r w:rsidR="004442EC" w:rsidRPr="002A3931">
        <w:rPr>
          <w:rFonts w:ascii="Unikurd Web" w:eastAsia="Times New Roman" w:hAnsi="Unikurd Web" w:cs="Unikurd Web"/>
          <w:sz w:val="24"/>
          <w:szCs w:val="24"/>
          <w:lang w:bidi="ar-KW"/>
        </w:rPr>
        <w:t xml:space="preserve"> outside</w:t>
      </w:r>
      <w:r w:rsidR="009D0002" w:rsidRPr="002A3931">
        <w:rPr>
          <w:rFonts w:ascii="Unikurd Web" w:eastAsia="Times New Roman" w:hAnsi="Unikurd Web" w:cs="Unikurd Web"/>
          <w:sz w:val="24"/>
          <w:szCs w:val="24"/>
          <w:lang w:bidi="ar-KW"/>
        </w:rPr>
        <w:t>.</w:t>
      </w:r>
      <w:r w:rsidR="00445D09" w:rsidRPr="002A3931">
        <w:rPr>
          <w:rFonts w:ascii="Unikurd Web" w:eastAsia="Times New Roman" w:hAnsi="Unikurd Web" w:cs="Unikurd Web"/>
          <w:sz w:val="24"/>
          <w:szCs w:val="24"/>
          <w:lang w:bidi="ar-KW"/>
        </w:rPr>
        <w:t>”</w:t>
      </w:r>
      <w:r w:rsidR="009D0002" w:rsidRPr="002A3931">
        <w:rPr>
          <w:rFonts w:ascii="Unikurd Web" w:eastAsia="Times New Roman" w:hAnsi="Unikurd Web" w:cs="Unikurd Web"/>
          <w:sz w:val="24"/>
          <w:szCs w:val="24"/>
          <w:lang w:bidi="ar-KW"/>
        </w:rPr>
        <w:t xml:space="preserve"> </w:t>
      </w:r>
    </w:p>
    <w:p w14:paraId="37B62197" w14:textId="558F999B" w:rsidR="00A35A9D" w:rsidRPr="002A3931" w:rsidRDefault="00A35A9D" w:rsidP="00A35A9D">
      <w:pPr>
        <w:bidi/>
        <w:spacing w:after="0" w:line="360" w:lineRule="auto"/>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“Sir, that</w:t>
      </w:r>
      <w:r w:rsidR="00A8675D" w:rsidRPr="002A3931">
        <w:rPr>
          <w:rFonts w:ascii="Unikurd Web" w:eastAsia="Times New Roman" w:hAnsi="Unikurd Web" w:cs="Unikurd Web"/>
          <w:sz w:val="24"/>
          <w:szCs w:val="24"/>
          <w:lang w:bidi="ar-KW"/>
        </w:rPr>
        <w:t>’s a</w:t>
      </w:r>
      <w:r w:rsidRPr="002A3931">
        <w:rPr>
          <w:rFonts w:ascii="Unikurd Web" w:eastAsia="Times New Roman" w:hAnsi="Unikurd Web" w:cs="Unikurd Web"/>
          <w:sz w:val="24"/>
          <w:szCs w:val="24"/>
          <w:lang w:bidi="ar-KW"/>
        </w:rPr>
        <w:t xml:space="preserve"> </w:t>
      </w:r>
      <w:r w:rsidR="00A8675D" w:rsidRPr="002A3931">
        <w:rPr>
          <w:rFonts w:ascii="Unikurd Web" w:eastAsia="Times New Roman" w:hAnsi="Unikurd Web" w:cs="Unikurd Web"/>
          <w:sz w:val="24"/>
          <w:szCs w:val="24"/>
          <w:lang w:bidi="ar-KW"/>
        </w:rPr>
        <w:t>really good</w:t>
      </w:r>
      <w:r w:rsidRPr="002A3931">
        <w:rPr>
          <w:rFonts w:ascii="Unikurd Web" w:eastAsia="Times New Roman" w:hAnsi="Unikurd Web" w:cs="Unikurd Web"/>
          <w:sz w:val="24"/>
          <w:szCs w:val="24"/>
          <w:lang w:bidi="ar-KW"/>
        </w:rPr>
        <w:t xml:space="preserve"> solution</w:t>
      </w:r>
      <w:r w:rsidR="00A8675D" w:rsidRPr="002A3931">
        <w:rPr>
          <w:rFonts w:ascii="Unikurd Web" w:eastAsia="Times New Roman" w:hAnsi="Unikurd Web" w:cs="Unikurd Web"/>
          <w:sz w:val="24"/>
          <w:szCs w:val="24"/>
          <w:lang w:bidi="ar-KW"/>
        </w:rPr>
        <w:t>. We</w:t>
      </w:r>
      <w:r w:rsidRPr="002A3931">
        <w:rPr>
          <w:rFonts w:ascii="Unikurd Web" w:eastAsia="Times New Roman" w:hAnsi="Unikurd Web" w:cs="Unikurd Web"/>
          <w:sz w:val="24"/>
          <w:szCs w:val="24"/>
          <w:lang w:bidi="ar-KW"/>
        </w:rPr>
        <w:t xml:space="preserve"> would love to help him in any way he </w:t>
      </w:r>
      <w:r w:rsidR="00EE75E6" w:rsidRPr="002A3931">
        <w:rPr>
          <w:rFonts w:ascii="Unikurd Web" w:eastAsia="Times New Roman" w:hAnsi="Unikurd Web" w:cs="Unikurd Web"/>
          <w:sz w:val="24"/>
          <w:szCs w:val="24"/>
          <w:lang w:bidi="ar-KW"/>
        </w:rPr>
        <w:t>wants</w:t>
      </w:r>
      <w:r w:rsidRPr="002A3931">
        <w:rPr>
          <w:rFonts w:ascii="Unikurd Web" w:eastAsia="Times New Roman" w:hAnsi="Unikurd Web" w:cs="Unikurd Web"/>
          <w:sz w:val="24"/>
          <w:szCs w:val="24"/>
          <w:lang w:bidi="ar-KW"/>
        </w:rPr>
        <w:t xml:space="preserve">,” </w:t>
      </w:r>
      <w:r w:rsidR="00A8675D" w:rsidRPr="002A3931">
        <w:rPr>
          <w:rFonts w:ascii="Unikurd Web" w:eastAsia="Times New Roman" w:hAnsi="Unikurd Web" w:cs="Unikurd Web"/>
          <w:sz w:val="24"/>
          <w:szCs w:val="24"/>
          <w:lang w:bidi="ar-KW"/>
        </w:rPr>
        <w:t xml:space="preserve">Hakan </w:t>
      </w:r>
      <w:r w:rsidRPr="002A3931">
        <w:rPr>
          <w:rFonts w:ascii="Unikurd Web" w:eastAsia="Times New Roman" w:hAnsi="Unikurd Web" w:cs="Unikurd Web"/>
          <w:sz w:val="24"/>
          <w:szCs w:val="24"/>
          <w:lang w:bidi="ar-KW"/>
        </w:rPr>
        <w:t xml:space="preserve">and </w:t>
      </w:r>
      <w:r w:rsidR="00A8675D" w:rsidRPr="002A3931">
        <w:rPr>
          <w:rFonts w:ascii="Unikurd Web" w:eastAsia="Times New Roman" w:hAnsi="Unikurd Web" w:cs="Unikurd Web"/>
          <w:sz w:val="24"/>
          <w:szCs w:val="24"/>
          <w:lang w:bidi="ar-KW"/>
        </w:rPr>
        <w:t>Bulent</w:t>
      </w:r>
      <w:r w:rsidRPr="002A3931">
        <w:rPr>
          <w:rFonts w:ascii="Unikurd Web" w:eastAsia="Times New Roman" w:hAnsi="Unikurd Web" w:cs="Unikurd Web"/>
          <w:sz w:val="24"/>
          <w:szCs w:val="24"/>
          <w:lang w:bidi="ar-KW"/>
        </w:rPr>
        <w:t xml:space="preserve"> </w:t>
      </w:r>
      <w:r w:rsidR="00EE75E6" w:rsidRPr="002A3931">
        <w:rPr>
          <w:rFonts w:ascii="Unikurd Web" w:eastAsia="Times New Roman" w:hAnsi="Unikurd Web" w:cs="Unikurd Web"/>
          <w:sz w:val="24"/>
          <w:szCs w:val="24"/>
          <w:lang w:bidi="ar-KW"/>
        </w:rPr>
        <w:t xml:space="preserve">said excitedly. </w:t>
      </w:r>
      <w:r w:rsidR="00FA66C9" w:rsidRPr="002A3931">
        <w:rPr>
          <w:rFonts w:ascii="Unikurd Web" w:eastAsia="Times New Roman" w:hAnsi="Unikurd Web" w:cs="Unikurd Web"/>
          <w:sz w:val="24"/>
          <w:szCs w:val="24"/>
          <w:lang w:bidi="ar-KW"/>
        </w:rPr>
        <w:t xml:space="preserve"> </w:t>
      </w:r>
    </w:p>
    <w:p w14:paraId="6133706D" w14:textId="6989267F" w:rsidR="00FA66C9" w:rsidRPr="002A3931" w:rsidRDefault="00A35A9D" w:rsidP="00A35A9D">
      <w:pPr>
        <w:bidi/>
        <w:spacing w:after="0" w:line="360" w:lineRule="auto"/>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 xml:space="preserve">“What do you say?” Harbi </w:t>
      </w:r>
      <w:r w:rsidR="00A8675D" w:rsidRPr="002A3931">
        <w:rPr>
          <w:rFonts w:ascii="Unikurd Web" w:eastAsia="Times New Roman" w:hAnsi="Unikurd Web" w:cs="Unikurd Web"/>
          <w:sz w:val="24"/>
          <w:szCs w:val="24"/>
          <w:lang w:bidi="ar-KW"/>
        </w:rPr>
        <w:t xml:space="preserve">asked </w:t>
      </w:r>
      <w:r w:rsidRPr="002A3931">
        <w:rPr>
          <w:rFonts w:ascii="Unikurd Web" w:eastAsia="Times New Roman" w:hAnsi="Unikurd Web" w:cs="Unikurd Web"/>
          <w:sz w:val="24"/>
          <w:szCs w:val="24"/>
          <w:lang w:bidi="ar-KW"/>
        </w:rPr>
        <w:t xml:space="preserve">Omar. </w:t>
      </w:r>
      <w:r w:rsidR="00FA66C9" w:rsidRPr="002A3931">
        <w:rPr>
          <w:rFonts w:ascii="Unikurd Web" w:eastAsia="Times New Roman" w:hAnsi="Unikurd Web" w:cs="Unikurd Web"/>
          <w:sz w:val="24"/>
          <w:szCs w:val="24"/>
          <w:lang w:bidi="ar-KW"/>
        </w:rPr>
        <w:t xml:space="preserve"> </w:t>
      </w:r>
    </w:p>
    <w:p w14:paraId="0D6CE5E2" w14:textId="255D1AD7" w:rsidR="004E1BE1" w:rsidRPr="002A3931" w:rsidRDefault="001725ED" w:rsidP="00A8675D">
      <w:pPr>
        <w:bidi/>
        <w:spacing w:after="0" w:line="360" w:lineRule="auto"/>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 xml:space="preserve">Omar carefully </w:t>
      </w:r>
      <w:r w:rsidR="00A8675D" w:rsidRPr="002A3931">
        <w:rPr>
          <w:rFonts w:ascii="Unikurd Web" w:eastAsia="Times New Roman" w:hAnsi="Unikurd Web" w:cs="Unikurd Web"/>
          <w:sz w:val="24"/>
          <w:szCs w:val="24"/>
          <w:lang w:bidi="ar-KW"/>
        </w:rPr>
        <w:t>studied</w:t>
      </w:r>
      <w:r w:rsidRPr="002A3931">
        <w:rPr>
          <w:rFonts w:ascii="Unikurd Web" w:eastAsia="Times New Roman" w:hAnsi="Unikurd Web" w:cs="Unikurd Web"/>
          <w:sz w:val="24"/>
          <w:szCs w:val="24"/>
          <w:lang w:bidi="ar-KW"/>
        </w:rPr>
        <w:t xml:space="preserve"> Harbi’s face, </w:t>
      </w:r>
      <w:r w:rsidR="00A8675D" w:rsidRPr="002A3931">
        <w:rPr>
          <w:rFonts w:ascii="Unikurd Web" w:eastAsia="Times New Roman" w:hAnsi="Unikurd Web" w:cs="Unikurd Web"/>
          <w:sz w:val="24"/>
          <w:szCs w:val="24"/>
          <w:lang w:bidi="ar-KW"/>
        </w:rPr>
        <w:t>lowered</w:t>
      </w:r>
      <w:r w:rsidRPr="002A3931">
        <w:rPr>
          <w:rFonts w:ascii="Unikurd Web" w:eastAsia="Times New Roman" w:hAnsi="Unikurd Web" w:cs="Unikurd Web"/>
          <w:sz w:val="24"/>
          <w:szCs w:val="24"/>
          <w:lang w:bidi="ar-KW"/>
        </w:rPr>
        <w:t xml:space="preserve"> his head</w:t>
      </w:r>
      <w:r w:rsidR="00A8675D" w:rsidRPr="002A3931">
        <w:rPr>
          <w:rFonts w:ascii="Unikurd Web" w:eastAsia="Times New Roman" w:hAnsi="Unikurd Web" w:cs="Unikurd Web"/>
          <w:sz w:val="24"/>
          <w:szCs w:val="24"/>
          <w:lang w:bidi="ar-KW"/>
        </w:rPr>
        <w:t>,</w:t>
      </w:r>
      <w:r w:rsidR="001E1AD8" w:rsidRPr="002A3931">
        <w:rPr>
          <w:rFonts w:ascii="Unikurd Web" w:eastAsia="Times New Roman" w:hAnsi="Unikurd Web" w:cs="Unikurd Web"/>
          <w:sz w:val="24"/>
          <w:szCs w:val="24"/>
          <w:lang w:bidi="ar-KW"/>
        </w:rPr>
        <w:t xml:space="preserve"> and </w:t>
      </w:r>
      <w:r w:rsidR="00A8675D" w:rsidRPr="002A3931">
        <w:rPr>
          <w:rFonts w:ascii="Unikurd Web" w:eastAsia="Times New Roman" w:hAnsi="Unikurd Web" w:cs="Unikurd Web"/>
          <w:sz w:val="24"/>
          <w:szCs w:val="24"/>
          <w:lang w:bidi="ar-KW"/>
        </w:rPr>
        <w:t>remained in that position</w:t>
      </w:r>
      <w:r w:rsidR="001E1AD8" w:rsidRPr="002A3931">
        <w:rPr>
          <w:rFonts w:ascii="Unikurd Web" w:eastAsia="Times New Roman" w:hAnsi="Unikurd Web" w:cs="Unikurd Web"/>
          <w:sz w:val="24"/>
          <w:szCs w:val="24"/>
          <w:lang w:bidi="ar-KW"/>
        </w:rPr>
        <w:t xml:space="preserve"> for </w:t>
      </w:r>
      <w:r w:rsidR="000D0475" w:rsidRPr="002A3931">
        <w:rPr>
          <w:rFonts w:ascii="Unikurd Web" w:eastAsia="Times New Roman" w:hAnsi="Unikurd Web" w:cs="Unikurd Web"/>
          <w:sz w:val="24"/>
          <w:szCs w:val="24"/>
          <w:lang w:bidi="ar-KW"/>
        </w:rPr>
        <w:t>two</w:t>
      </w:r>
      <w:r w:rsidR="001E1AD8" w:rsidRPr="002A3931">
        <w:rPr>
          <w:rFonts w:ascii="Unikurd Web" w:eastAsia="Times New Roman" w:hAnsi="Unikurd Web" w:cs="Unikurd Web"/>
          <w:sz w:val="24"/>
          <w:szCs w:val="24"/>
          <w:lang w:bidi="ar-KW"/>
        </w:rPr>
        <w:t xml:space="preserve"> minute</w:t>
      </w:r>
      <w:r w:rsidR="000D0475" w:rsidRPr="002A3931">
        <w:rPr>
          <w:rFonts w:ascii="Unikurd Web" w:eastAsia="Times New Roman" w:hAnsi="Unikurd Web" w:cs="Unikurd Web"/>
          <w:sz w:val="24"/>
          <w:szCs w:val="24"/>
          <w:lang w:bidi="ar-KW"/>
        </w:rPr>
        <w:t xml:space="preserve">s. </w:t>
      </w:r>
      <w:r w:rsidR="00487595" w:rsidRPr="002A3931">
        <w:rPr>
          <w:rFonts w:ascii="Unikurd Web" w:eastAsia="Times New Roman" w:hAnsi="Unikurd Web" w:cs="Unikurd Web"/>
          <w:sz w:val="24"/>
          <w:szCs w:val="24"/>
          <w:lang w:bidi="ar-KW"/>
        </w:rPr>
        <w:t xml:space="preserve">He raised his head </w:t>
      </w:r>
      <w:r w:rsidR="00A8675D" w:rsidRPr="002A3931">
        <w:rPr>
          <w:rFonts w:ascii="Unikurd Web" w:eastAsia="Times New Roman" w:hAnsi="Unikurd Web" w:cs="Unikurd Web"/>
          <w:sz w:val="24"/>
          <w:szCs w:val="24"/>
          <w:lang w:bidi="ar-KW"/>
        </w:rPr>
        <w:t>a couple of times</w:t>
      </w:r>
      <w:r w:rsidR="00487595" w:rsidRPr="002A3931">
        <w:rPr>
          <w:rFonts w:ascii="Unikurd Web" w:eastAsia="Times New Roman" w:hAnsi="Unikurd Web" w:cs="Unikurd Web"/>
          <w:sz w:val="24"/>
          <w:szCs w:val="24"/>
          <w:lang w:bidi="ar-KW"/>
        </w:rPr>
        <w:t xml:space="preserve"> without looking at them. He </w:t>
      </w:r>
      <w:r w:rsidR="00A8675D" w:rsidRPr="002A3931">
        <w:rPr>
          <w:rFonts w:ascii="Unikurd Web" w:eastAsia="Times New Roman" w:hAnsi="Unikurd Web" w:cs="Unikurd Web"/>
          <w:sz w:val="24"/>
          <w:szCs w:val="24"/>
          <w:lang w:bidi="ar-KW"/>
        </w:rPr>
        <w:t xml:space="preserve">felt ambivalent and </w:t>
      </w:r>
      <w:r w:rsidR="00487595" w:rsidRPr="002A3931">
        <w:rPr>
          <w:rFonts w:ascii="Unikurd Web" w:eastAsia="Times New Roman" w:hAnsi="Unikurd Web" w:cs="Unikurd Web"/>
          <w:sz w:val="24"/>
          <w:szCs w:val="24"/>
          <w:lang w:bidi="ar-KW"/>
        </w:rPr>
        <w:t>did</w:t>
      </w:r>
      <w:r w:rsidR="00A8675D" w:rsidRPr="002A3931">
        <w:rPr>
          <w:rFonts w:ascii="Unikurd Web" w:eastAsia="Times New Roman" w:hAnsi="Unikurd Web" w:cs="Unikurd Web"/>
          <w:sz w:val="24"/>
          <w:szCs w:val="24"/>
          <w:lang w:bidi="ar-KW"/>
        </w:rPr>
        <w:t xml:space="preserve">n’t </w:t>
      </w:r>
      <w:r w:rsidR="00487595" w:rsidRPr="002A3931">
        <w:rPr>
          <w:rFonts w:ascii="Unikurd Web" w:eastAsia="Times New Roman" w:hAnsi="Unikurd Web" w:cs="Unikurd Web"/>
          <w:sz w:val="24"/>
          <w:szCs w:val="24"/>
          <w:lang w:bidi="ar-KW"/>
        </w:rPr>
        <w:t>know wh</w:t>
      </w:r>
      <w:r w:rsidR="00A8675D" w:rsidRPr="002A3931">
        <w:rPr>
          <w:rFonts w:ascii="Unikurd Web" w:eastAsia="Times New Roman" w:hAnsi="Unikurd Web" w:cs="Unikurd Web"/>
          <w:sz w:val="24"/>
          <w:szCs w:val="24"/>
          <w:lang w:bidi="ar-KW"/>
        </w:rPr>
        <w:t>ether</w:t>
      </w:r>
      <w:r w:rsidR="00487595" w:rsidRPr="002A3931">
        <w:rPr>
          <w:rFonts w:ascii="Unikurd Web" w:eastAsia="Times New Roman" w:hAnsi="Unikurd Web" w:cs="Unikurd Web"/>
          <w:sz w:val="24"/>
          <w:szCs w:val="24"/>
          <w:lang w:bidi="ar-KW"/>
        </w:rPr>
        <w:t xml:space="preserve"> to say</w:t>
      </w:r>
      <w:r w:rsidR="00A8675D" w:rsidRPr="002A3931">
        <w:rPr>
          <w:rFonts w:ascii="Unikurd Web" w:eastAsia="Times New Roman" w:hAnsi="Unikurd Web" w:cs="Unikurd Web"/>
          <w:sz w:val="24"/>
          <w:szCs w:val="24"/>
          <w:lang w:bidi="ar-KW"/>
        </w:rPr>
        <w:t xml:space="preserve"> y</w:t>
      </w:r>
      <w:r w:rsidR="00487595" w:rsidRPr="002A3931">
        <w:rPr>
          <w:rFonts w:ascii="Unikurd Web" w:eastAsia="Times New Roman" w:hAnsi="Unikurd Web" w:cs="Unikurd Web"/>
          <w:sz w:val="24"/>
          <w:szCs w:val="24"/>
          <w:lang w:bidi="ar-KW"/>
        </w:rPr>
        <w:t xml:space="preserve">es or </w:t>
      </w:r>
      <w:r w:rsidR="00A8675D" w:rsidRPr="002A3931">
        <w:rPr>
          <w:rFonts w:ascii="Unikurd Web" w:eastAsia="Times New Roman" w:hAnsi="Unikurd Web" w:cs="Unikurd Web"/>
          <w:sz w:val="24"/>
          <w:szCs w:val="24"/>
          <w:lang w:bidi="ar-KW"/>
        </w:rPr>
        <w:t>n</w:t>
      </w:r>
      <w:r w:rsidR="00487595" w:rsidRPr="002A3931">
        <w:rPr>
          <w:rFonts w:ascii="Unikurd Web" w:eastAsia="Times New Roman" w:hAnsi="Unikurd Web" w:cs="Unikurd Web"/>
          <w:sz w:val="24"/>
          <w:szCs w:val="24"/>
          <w:lang w:bidi="ar-KW"/>
        </w:rPr>
        <w:t>o, but</w:t>
      </w:r>
      <w:r w:rsidR="00A8675D" w:rsidRPr="002A3931">
        <w:rPr>
          <w:rFonts w:ascii="Unikurd Web" w:eastAsia="Times New Roman" w:hAnsi="Unikurd Web" w:cs="Unikurd Web"/>
          <w:sz w:val="24"/>
          <w:szCs w:val="24"/>
          <w:lang w:bidi="ar-KW"/>
        </w:rPr>
        <w:t xml:space="preserve"> </w:t>
      </w:r>
      <w:r w:rsidR="00CC7DC0" w:rsidRPr="002A3931">
        <w:rPr>
          <w:rFonts w:ascii="Unikurd Web" w:eastAsia="Times New Roman" w:hAnsi="Unikurd Web" w:cs="Unikurd Web"/>
          <w:sz w:val="24"/>
          <w:szCs w:val="24"/>
          <w:lang w:bidi="ar-KW"/>
        </w:rPr>
        <w:t xml:space="preserve">he </w:t>
      </w:r>
      <w:r w:rsidR="00A8675D" w:rsidRPr="002A3931">
        <w:rPr>
          <w:rFonts w:ascii="Unikurd Web" w:eastAsia="Times New Roman" w:hAnsi="Unikurd Web" w:cs="Unikurd Web"/>
          <w:sz w:val="24"/>
          <w:szCs w:val="24"/>
          <w:lang w:bidi="ar-KW"/>
        </w:rPr>
        <w:t>sensed</w:t>
      </w:r>
      <w:r w:rsidR="00487595" w:rsidRPr="002A3931">
        <w:rPr>
          <w:rFonts w:ascii="Unikurd Web" w:eastAsia="Times New Roman" w:hAnsi="Unikurd Web" w:cs="Unikurd Web"/>
          <w:sz w:val="24"/>
          <w:szCs w:val="24"/>
          <w:lang w:bidi="ar-KW"/>
        </w:rPr>
        <w:t xml:space="preserve"> </w:t>
      </w:r>
      <w:r w:rsidR="00A8675D" w:rsidRPr="002A3931">
        <w:rPr>
          <w:rFonts w:ascii="Unikurd Web" w:eastAsia="Times New Roman" w:hAnsi="Unikurd Web" w:cs="Unikurd Web"/>
          <w:sz w:val="24"/>
          <w:szCs w:val="24"/>
          <w:lang w:bidi="ar-KW"/>
        </w:rPr>
        <w:t xml:space="preserve">that choosing yes </w:t>
      </w:r>
      <w:r w:rsidR="00CC7DC0" w:rsidRPr="002A3931">
        <w:rPr>
          <w:rFonts w:ascii="Unikurd Web" w:eastAsia="Times New Roman" w:hAnsi="Unikurd Web" w:cs="Unikurd Web"/>
          <w:sz w:val="24"/>
          <w:szCs w:val="24"/>
          <w:lang w:bidi="ar-KW"/>
        </w:rPr>
        <w:t xml:space="preserve">would secure his safety. </w:t>
      </w:r>
    </w:p>
    <w:p w14:paraId="25BBD23D" w14:textId="09F9B57B" w:rsidR="000D0475" w:rsidRPr="002A3931" w:rsidRDefault="00D7654D" w:rsidP="004E1BE1">
      <w:pPr>
        <w:bidi/>
        <w:spacing w:after="0" w:line="360" w:lineRule="auto"/>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Silence</w:t>
      </w:r>
      <w:r w:rsidR="00CC7DC0" w:rsidRPr="002A3931">
        <w:rPr>
          <w:rFonts w:ascii="Unikurd Web" w:eastAsia="Times New Roman" w:hAnsi="Unikurd Web" w:cs="Unikurd Web"/>
          <w:sz w:val="24"/>
          <w:szCs w:val="24"/>
          <w:lang w:bidi="ar-KW"/>
        </w:rPr>
        <w:t xml:space="preserve"> filled</w:t>
      </w:r>
      <w:r w:rsidRPr="002A3931">
        <w:rPr>
          <w:rFonts w:ascii="Unikurd Web" w:eastAsia="Times New Roman" w:hAnsi="Unikurd Web" w:cs="Unikurd Web"/>
          <w:sz w:val="24"/>
          <w:szCs w:val="24"/>
          <w:lang w:bidi="ar-KW"/>
        </w:rPr>
        <w:t xml:space="preserve"> the room. </w:t>
      </w:r>
    </w:p>
    <w:p w14:paraId="317D3E69" w14:textId="214472F0" w:rsidR="001725ED" w:rsidRPr="002A3931" w:rsidRDefault="00D7654D" w:rsidP="000D0475">
      <w:pPr>
        <w:bidi/>
        <w:spacing w:after="0" w:line="360" w:lineRule="auto"/>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 xml:space="preserve">Harbi, </w:t>
      </w:r>
      <w:r w:rsidR="00CC7DC0" w:rsidRPr="002A3931">
        <w:rPr>
          <w:rFonts w:ascii="Unikurd Web" w:eastAsia="Times New Roman" w:hAnsi="Unikurd Web" w:cs="Unikurd Web"/>
          <w:sz w:val="24"/>
          <w:szCs w:val="24"/>
          <w:lang w:bidi="ar-KW"/>
        </w:rPr>
        <w:t>Hakan</w:t>
      </w:r>
      <w:r w:rsidRPr="002A3931">
        <w:rPr>
          <w:rFonts w:ascii="Unikurd Web" w:eastAsia="Times New Roman" w:hAnsi="Unikurd Web" w:cs="Unikurd Web"/>
          <w:sz w:val="24"/>
          <w:szCs w:val="24"/>
          <w:lang w:bidi="ar-KW"/>
        </w:rPr>
        <w:t xml:space="preserve"> and </w:t>
      </w:r>
      <w:r w:rsidR="00CC7DC0" w:rsidRPr="002A3931">
        <w:rPr>
          <w:rFonts w:ascii="Unikurd Web" w:eastAsia="Times New Roman" w:hAnsi="Unikurd Web" w:cs="Unikurd Web"/>
          <w:sz w:val="24"/>
          <w:szCs w:val="24"/>
          <w:lang w:bidi="ar-KW"/>
        </w:rPr>
        <w:t>Bulent</w:t>
      </w:r>
      <w:r w:rsidRPr="002A3931">
        <w:rPr>
          <w:rFonts w:ascii="Unikurd Web" w:eastAsia="Times New Roman" w:hAnsi="Unikurd Web" w:cs="Unikurd Web"/>
          <w:sz w:val="24"/>
          <w:szCs w:val="24"/>
          <w:lang w:bidi="ar-KW"/>
        </w:rPr>
        <w:t xml:space="preserve"> wait</w:t>
      </w:r>
      <w:r w:rsidR="00CC7DC0" w:rsidRPr="002A3931">
        <w:rPr>
          <w:rFonts w:ascii="Unikurd Web" w:eastAsia="Times New Roman" w:hAnsi="Unikurd Web" w:cs="Unikurd Web"/>
          <w:sz w:val="24"/>
          <w:szCs w:val="24"/>
          <w:lang w:bidi="ar-KW"/>
        </w:rPr>
        <w:t>ed</w:t>
      </w:r>
      <w:r w:rsidRPr="002A3931">
        <w:rPr>
          <w:rFonts w:ascii="Unikurd Web" w:eastAsia="Times New Roman" w:hAnsi="Unikurd Web" w:cs="Unikurd Web"/>
          <w:sz w:val="24"/>
          <w:szCs w:val="24"/>
          <w:lang w:bidi="ar-KW"/>
        </w:rPr>
        <w:t xml:space="preserve"> for Omar</w:t>
      </w:r>
      <w:r w:rsidR="00CC7DC0" w:rsidRPr="002A3931">
        <w:rPr>
          <w:rFonts w:ascii="Unikurd Web" w:eastAsia="Times New Roman" w:hAnsi="Unikurd Web" w:cs="Unikurd Web"/>
          <w:sz w:val="24"/>
          <w:szCs w:val="24"/>
          <w:lang w:bidi="ar-KW"/>
        </w:rPr>
        <w:t xml:space="preserve">’s response, </w:t>
      </w:r>
      <w:r w:rsidRPr="002A3931">
        <w:rPr>
          <w:rFonts w:ascii="Unikurd Web" w:eastAsia="Times New Roman" w:hAnsi="Unikurd Web" w:cs="Unikurd Web"/>
          <w:sz w:val="24"/>
          <w:szCs w:val="24"/>
          <w:lang w:bidi="ar-KW"/>
        </w:rPr>
        <w:t>monitoring his</w:t>
      </w:r>
      <w:r w:rsidR="004E1BE1" w:rsidRPr="002A3931">
        <w:rPr>
          <w:rFonts w:ascii="Unikurd Web" w:eastAsia="Times New Roman" w:hAnsi="Unikurd Web" w:cs="Unikurd Web"/>
          <w:sz w:val="24"/>
          <w:szCs w:val="24"/>
          <w:lang w:bidi="ar-KW"/>
        </w:rPr>
        <w:t xml:space="preserve"> t</w:t>
      </w:r>
      <w:r w:rsidR="00CC7DC0" w:rsidRPr="002A3931">
        <w:rPr>
          <w:rFonts w:ascii="Unikurd Web" w:eastAsia="Times New Roman" w:hAnsi="Unikurd Web" w:cs="Unikurd Web"/>
          <w:sz w:val="24"/>
          <w:szCs w:val="24"/>
          <w:lang w:bidi="ar-KW"/>
        </w:rPr>
        <w:t>rembling</w:t>
      </w:r>
      <w:r w:rsidR="004E1BE1" w:rsidRPr="002A3931">
        <w:rPr>
          <w:rFonts w:ascii="Unikurd Web" w:eastAsia="Times New Roman" w:hAnsi="Unikurd Web" w:cs="Unikurd Web"/>
          <w:sz w:val="24"/>
          <w:szCs w:val="24"/>
          <w:lang w:bidi="ar-KW"/>
        </w:rPr>
        <w:t xml:space="preserve"> lips</w:t>
      </w:r>
      <w:r w:rsidR="000D0475" w:rsidRPr="002A3931">
        <w:rPr>
          <w:rFonts w:ascii="Unikurd Web" w:eastAsia="Times New Roman" w:hAnsi="Unikurd Web" w:cs="Unikurd Web"/>
          <w:sz w:val="24"/>
          <w:szCs w:val="24"/>
          <w:lang w:bidi="ar-KW"/>
        </w:rPr>
        <w:t>,</w:t>
      </w:r>
      <w:r w:rsidR="00CC7DC0" w:rsidRPr="002A3931">
        <w:rPr>
          <w:rFonts w:ascii="Unikurd Web" w:eastAsia="Times New Roman" w:hAnsi="Unikurd Web" w:cs="Unikurd Web"/>
          <w:sz w:val="24"/>
          <w:szCs w:val="24"/>
          <w:lang w:bidi="ar-KW"/>
        </w:rPr>
        <w:t xml:space="preserve"> legs, and hands </w:t>
      </w:r>
      <w:r w:rsidR="004E1BE1" w:rsidRPr="002A3931">
        <w:rPr>
          <w:rFonts w:ascii="Unikurd Web" w:eastAsia="Times New Roman" w:hAnsi="Unikurd Web" w:cs="Unikurd Web"/>
          <w:sz w:val="24"/>
          <w:szCs w:val="24"/>
          <w:lang w:bidi="ar-KW"/>
        </w:rPr>
        <w:t xml:space="preserve">second by second.  </w:t>
      </w:r>
      <w:r w:rsidRPr="002A3931">
        <w:rPr>
          <w:rFonts w:ascii="Unikurd Web" w:eastAsia="Times New Roman" w:hAnsi="Unikurd Web" w:cs="Unikurd Web"/>
          <w:sz w:val="24"/>
          <w:szCs w:val="24"/>
          <w:lang w:bidi="ar-KW"/>
        </w:rPr>
        <w:t xml:space="preserve">  </w:t>
      </w:r>
    </w:p>
    <w:p w14:paraId="2CD00A3A" w14:textId="42842365" w:rsidR="00CE7A8D" w:rsidRPr="002A3931" w:rsidRDefault="004E1BE1" w:rsidP="005807BF">
      <w:pPr>
        <w:bidi/>
        <w:spacing w:after="0" w:line="360" w:lineRule="auto"/>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Omar</w:t>
      </w:r>
      <w:r w:rsidR="005807BF" w:rsidRPr="002A3931">
        <w:rPr>
          <w:rFonts w:ascii="Unikurd Web" w:eastAsia="Times New Roman" w:hAnsi="Unikurd Web" w:cs="Unikurd Web"/>
          <w:sz w:val="24"/>
          <w:szCs w:val="24"/>
          <w:lang w:bidi="ar-KW"/>
        </w:rPr>
        <w:t xml:space="preserve"> </w:t>
      </w:r>
      <w:r w:rsidR="00CC7DC0" w:rsidRPr="002A3931">
        <w:rPr>
          <w:rFonts w:ascii="Unikurd Web" w:eastAsia="Times New Roman" w:hAnsi="Unikurd Web" w:cs="Unikurd Web"/>
          <w:sz w:val="24"/>
          <w:szCs w:val="24"/>
          <w:lang w:bidi="ar-KW"/>
        </w:rPr>
        <w:t xml:space="preserve">slowly </w:t>
      </w:r>
      <w:r w:rsidRPr="002A3931">
        <w:rPr>
          <w:rFonts w:ascii="Unikurd Web" w:eastAsia="Times New Roman" w:hAnsi="Unikurd Web" w:cs="Unikurd Web"/>
          <w:sz w:val="24"/>
          <w:szCs w:val="24"/>
          <w:lang w:bidi="ar-KW"/>
        </w:rPr>
        <w:t>raised his chest and head</w:t>
      </w:r>
      <w:r w:rsidR="00CC7DC0" w:rsidRPr="002A3931">
        <w:rPr>
          <w:rFonts w:ascii="Unikurd Web" w:eastAsia="Times New Roman" w:hAnsi="Unikurd Web" w:cs="Unikurd Web"/>
          <w:sz w:val="24"/>
          <w:szCs w:val="24"/>
          <w:lang w:bidi="ar-KW"/>
        </w:rPr>
        <w:t xml:space="preserve">, </w:t>
      </w:r>
      <w:r w:rsidRPr="002A3931">
        <w:rPr>
          <w:rFonts w:ascii="Unikurd Web" w:eastAsia="Times New Roman" w:hAnsi="Unikurd Web" w:cs="Unikurd Web"/>
          <w:sz w:val="24"/>
          <w:szCs w:val="24"/>
          <w:lang w:bidi="ar-KW"/>
        </w:rPr>
        <w:t xml:space="preserve">took a deep breath, and looked at </w:t>
      </w:r>
      <w:r w:rsidR="00CC7DC0" w:rsidRPr="002A3931">
        <w:rPr>
          <w:rFonts w:ascii="Unikurd Web" w:eastAsia="Times New Roman" w:hAnsi="Unikurd Web" w:cs="Unikurd Web"/>
          <w:sz w:val="24"/>
          <w:szCs w:val="24"/>
          <w:lang w:bidi="ar-KW"/>
        </w:rPr>
        <w:t>Hakan</w:t>
      </w:r>
      <w:r w:rsidR="008E0B2D" w:rsidRPr="002A3931">
        <w:rPr>
          <w:rFonts w:ascii="Unikurd Web" w:eastAsia="Times New Roman" w:hAnsi="Unikurd Web" w:cs="Unikurd Web"/>
          <w:sz w:val="24"/>
          <w:szCs w:val="24"/>
          <w:lang w:bidi="ar-KW"/>
        </w:rPr>
        <w:t xml:space="preserve"> and </w:t>
      </w:r>
      <w:r w:rsidR="00CC7DC0" w:rsidRPr="002A3931">
        <w:rPr>
          <w:rFonts w:ascii="Unikurd Web" w:eastAsia="Times New Roman" w:hAnsi="Unikurd Web" w:cs="Unikurd Web"/>
          <w:sz w:val="24"/>
          <w:szCs w:val="24"/>
          <w:lang w:bidi="ar-KW"/>
        </w:rPr>
        <w:t>Bulent</w:t>
      </w:r>
      <w:r w:rsidR="008E0B2D" w:rsidRPr="002A3931">
        <w:rPr>
          <w:rFonts w:ascii="Unikurd Web" w:eastAsia="Times New Roman" w:hAnsi="Unikurd Web" w:cs="Unikurd Web"/>
          <w:sz w:val="24"/>
          <w:szCs w:val="24"/>
          <w:lang w:bidi="ar-KW"/>
        </w:rPr>
        <w:t xml:space="preserve"> </w:t>
      </w:r>
      <w:r w:rsidRPr="002A3931">
        <w:rPr>
          <w:rFonts w:ascii="Unikurd Web" w:eastAsia="Times New Roman" w:hAnsi="Unikurd Web" w:cs="Unikurd Web"/>
          <w:sz w:val="24"/>
          <w:szCs w:val="24"/>
          <w:lang w:bidi="ar-KW"/>
        </w:rPr>
        <w:t xml:space="preserve">one by one.   </w:t>
      </w:r>
    </w:p>
    <w:p w14:paraId="442522DE" w14:textId="7E5E4826" w:rsidR="00CE7A8D" w:rsidRPr="002A3931" w:rsidRDefault="008E0B2D" w:rsidP="00E00A23">
      <w:pPr>
        <w:bidi/>
        <w:spacing w:after="0" w:line="360" w:lineRule="auto"/>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The two</w:t>
      </w:r>
      <w:r w:rsidR="00CC7DC0" w:rsidRPr="002A3931">
        <w:rPr>
          <w:rFonts w:ascii="Unikurd Web" w:eastAsia="Times New Roman" w:hAnsi="Unikurd Web" w:cs="Unikurd Web"/>
          <w:sz w:val="24"/>
          <w:szCs w:val="24"/>
          <w:lang w:bidi="ar-KW"/>
        </w:rPr>
        <w:t xml:space="preserve"> of them leaned forward, stretching their upper bodies toward him, leaving only half of their buttocks on the top cushion of the sofa. </w:t>
      </w:r>
      <w:r w:rsidR="00890B7F" w:rsidRPr="002A3931">
        <w:rPr>
          <w:rFonts w:ascii="Unikurd Web" w:eastAsia="Times New Roman" w:hAnsi="Unikurd Web" w:cs="Unikurd Web"/>
          <w:sz w:val="24"/>
          <w:szCs w:val="24"/>
          <w:lang w:bidi="ar-KW"/>
        </w:rPr>
        <w:t xml:space="preserve">  </w:t>
      </w:r>
    </w:p>
    <w:p w14:paraId="5FB789A5" w14:textId="29E0DAC5" w:rsidR="00EA7771" w:rsidRPr="002A3931" w:rsidRDefault="00EA7771" w:rsidP="00E00A23">
      <w:pPr>
        <w:bidi/>
        <w:spacing w:after="0" w:line="360" w:lineRule="auto"/>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Omar</w:t>
      </w:r>
      <w:r w:rsidR="00C8607F" w:rsidRPr="002A3931">
        <w:rPr>
          <w:rFonts w:ascii="Unikurd Web" w:eastAsia="Times New Roman" w:hAnsi="Unikurd Web" w:cs="Unikurd Web"/>
          <w:sz w:val="24"/>
          <w:szCs w:val="24"/>
          <w:lang w:bidi="ar-KW"/>
        </w:rPr>
        <w:t xml:space="preserve"> turn</w:t>
      </w:r>
      <w:r w:rsidR="005F5E7C" w:rsidRPr="002A3931">
        <w:rPr>
          <w:rFonts w:ascii="Unikurd Web" w:eastAsia="Times New Roman" w:hAnsi="Unikurd Web" w:cs="Unikurd Web"/>
          <w:sz w:val="24"/>
          <w:szCs w:val="24"/>
          <w:lang w:bidi="ar-KW"/>
        </w:rPr>
        <w:t>ed</w:t>
      </w:r>
      <w:r w:rsidR="00C8607F" w:rsidRPr="002A3931">
        <w:rPr>
          <w:rFonts w:ascii="Unikurd Web" w:eastAsia="Times New Roman" w:hAnsi="Unikurd Web" w:cs="Unikurd Web"/>
          <w:sz w:val="24"/>
          <w:szCs w:val="24"/>
          <w:lang w:bidi="ar-KW"/>
        </w:rPr>
        <w:t xml:space="preserve"> his </w:t>
      </w:r>
      <w:r w:rsidR="00CC7DC0" w:rsidRPr="002A3931">
        <w:rPr>
          <w:rFonts w:ascii="Unikurd Web" w:eastAsia="Times New Roman" w:hAnsi="Unikurd Web" w:cs="Unikurd Web"/>
          <w:sz w:val="24"/>
          <w:szCs w:val="24"/>
          <w:lang w:bidi="ar-KW"/>
        </w:rPr>
        <w:t>gaze</w:t>
      </w:r>
      <w:r w:rsidR="00C8607F" w:rsidRPr="002A3931">
        <w:rPr>
          <w:rFonts w:ascii="Unikurd Web" w:eastAsia="Times New Roman" w:hAnsi="Unikurd Web" w:cs="Unikurd Web"/>
          <w:sz w:val="24"/>
          <w:szCs w:val="24"/>
          <w:lang w:bidi="ar-KW"/>
        </w:rPr>
        <w:t xml:space="preserve"> towards </w:t>
      </w:r>
      <w:r w:rsidRPr="002A3931">
        <w:rPr>
          <w:rFonts w:ascii="Unikurd Web" w:eastAsia="Times New Roman" w:hAnsi="Unikurd Web" w:cs="Unikurd Web"/>
          <w:sz w:val="24"/>
          <w:szCs w:val="24"/>
          <w:lang w:bidi="ar-KW"/>
        </w:rPr>
        <w:t>Harbi.</w:t>
      </w:r>
    </w:p>
    <w:p w14:paraId="1F286778" w14:textId="2AE854D1" w:rsidR="00E00A23" w:rsidRPr="002A3931" w:rsidRDefault="00EA7771" w:rsidP="00EA7771">
      <w:pPr>
        <w:bidi/>
        <w:spacing w:after="0" w:line="360" w:lineRule="auto"/>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 xml:space="preserve">Harbi </w:t>
      </w:r>
      <w:r w:rsidR="00CC7DC0" w:rsidRPr="002A3931">
        <w:rPr>
          <w:rFonts w:ascii="Unikurd Web" w:eastAsia="Times New Roman" w:hAnsi="Unikurd Web" w:cs="Unikurd Web"/>
          <w:sz w:val="24"/>
          <w:szCs w:val="24"/>
          <w:lang w:bidi="ar-KW"/>
        </w:rPr>
        <w:t>continued to stare at him, unblinking</w:t>
      </w:r>
      <w:r w:rsidRPr="002A3931">
        <w:rPr>
          <w:rFonts w:ascii="Unikurd Web" w:eastAsia="Times New Roman" w:hAnsi="Unikurd Web" w:cs="Unikurd Web"/>
          <w:sz w:val="24"/>
          <w:szCs w:val="24"/>
          <w:lang w:bidi="ar-KW"/>
        </w:rPr>
        <w:t xml:space="preserve">. </w:t>
      </w:r>
    </w:p>
    <w:p w14:paraId="6C1628FA" w14:textId="4DCD9260" w:rsidR="00EA7771" w:rsidRPr="002A3931" w:rsidRDefault="00EA7771" w:rsidP="00EA7771">
      <w:pPr>
        <w:bidi/>
        <w:spacing w:after="0" w:line="360" w:lineRule="auto"/>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 xml:space="preserve">Omar </w:t>
      </w:r>
      <w:r w:rsidR="00CC7DC0" w:rsidRPr="002A3931">
        <w:rPr>
          <w:rFonts w:ascii="Unikurd Web" w:eastAsia="Times New Roman" w:hAnsi="Unikurd Web" w:cs="Unikurd Web"/>
          <w:sz w:val="24"/>
          <w:szCs w:val="24"/>
          <w:lang w:bidi="ar-KW"/>
        </w:rPr>
        <w:t>glanced at</w:t>
      </w:r>
      <w:r w:rsidRPr="002A3931">
        <w:rPr>
          <w:rFonts w:ascii="Unikurd Web" w:eastAsia="Times New Roman" w:hAnsi="Unikurd Web" w:cs="Unikurd Web"/>
          <w:sz w:val="24"/>
          <w:szCs w:val="24"/>
          <w:lang w:bidi="ar-KW"/>
        </w:rPr>
        <w:t xml:space="preserve"> </w:t>
      </w:r>
      <w:r w:rsidR="00CC7DC0" w:rsidRPr="002A3931">
        <w:rPr>
          <w:rFonts w:ascii="Unikurd Web" w:eastAsia="Times New Roman" w:hAnsi="Unikurd Web" w:cs="Unikurd Web"/>
          <w:sz w:val="24"/>
          <w:szCs w:val="24"/>
          <w:lang w:bidi="ar-KW"/>
        </w:rPr>
        <w:t>Hakan</w:t>
      </w:r>
      <w:r w:rsidRPr="002A3931">
        <w:rPr>
          <w:rFonts w:ascii="Unikurd Web" w:eastAsia="Times New Roman" w:hAnsi="Unikurd Web" w:cs="Unikurd Web"/>
          <w:sz w:val="24"/>
          <w:szCs w:val="24"/>
          <w:lang w:bidi="ar-KW"/>
        </w:rPr>
        <w:t xml:space="preserve"> </w:t>
      </w:r>
      <w:r w:rsidR="009E6277" w:rsidRPr="002A3931">
        <w:rPr>
          <w:rFonts w:ascii="Unikurd Web" w:eastAsia="Times New Roman" w:hAnsi="Unikurd Web" w:cs="Unikurd Web"/>
          <w:sz w:val="24"/>
          <w:szCs w:val="24"/>
          <w:lang w:bidi="ar-KW"/>
        </w:rPr>
        <w:t>and</w:t>
      </w:r>
      <w:r w:rsidRPr="002A3931">
        <w:rPr>
          <w:rFonts w:ascii="Unikurd Web" w:eastAsia="Times New Roman" w:hAnsi="Unikurd Web" w:cs="Unikurd Web"/>
          <w:sz w:val="24"/>
          <w:szCs w:val="24"/>
          <w:lang w:bidi="ar-KW"/>
        </w:rPr>
        <w:t xml:space="preserve"> </w:t>
      </w:r>
      <w:r w:rsidR="00CC7DC0" w:rsidRPr="002A3931">
        <w:rPr>
          <w:rFonts w:ascii="Unikurd Web" w:eastAsia="Times New Roman" w:hAnsi="Unikurd Web" w:cs="Unikurd Web"/>
          <w:sz w:val="24"/>
          <w:szCs w:val="24"/>
          <w:lang w:bidi="ar-KW"/>
        </w:rPr>
        <w:t>Bulent again</w:t>
      </w:r>
      <w:r w:rsidRPr="002A3931">
        <w:rPr>
          <w:rFonts w:ascii="Unikurd Web" w:eastAsia="Times New Roman" w:hAnsi="Unikurd Web" w:cs="Unikurd Web"/>
          <w:sz w:val="24"/>
          <w:szCs w:val="24"/>
          <w:lang w:bidi="ar-KW"/>
        </w:rPr>
        <w:t xml:space="preserve">, then </w:t>
      </w:r>
      <w:r w:rsidR="009E6277" w:rsidRPr="002A3931">
        <w:rPr>
          <w:rFonts w:ascii="Unikurd Web" w:eastAsia="Times New Roman" w:hAnsi="Unikurd Web" w:cs="Unikurd Web"/>
          <w:sz w:val="24"/>
          <w:szCs w:val="24"/>
          <w:lang w:bidi="ar-KW"/>
        </w:rPr>
        <w:t xml:space="preserve">back to </w:t>
      </w:r>
      <w:r w:rsidRPr="002A3931">
        <w:rPr>
          <w:rFonts w:ascii="Unikurd Web" w:eastAsia="Times New Roman" w:hAnsi="Unikurd Web" w:cs="Unikurd Web"/>
          <w:sz w:val="24"/>
          <w:szCs w:val="24"/>
          <w:lang w:bidi="ar-KW"/>
        </w:rPr>
        <w:t>Harbi</w:t>
      </w:r>
      <w:r w:rsidR="008B0D2D" w:rsidRPr="002A3931">
        <w:rPr>
          <w:rFonts w:ascii="Unikurd Web" w:eastAsia="Times New Roman" w:hAnsi="Unikurd Web" w:cs="Unikurd Web"/>
          <w:sz w:val="24"/>
          <w:szCs w:val="24"/>
          <w:lang w:bidi="ar-KW"/>
        </w:rPr>
        <w:t>.</w:t>
      </w:r>
      <w:r w:rsidRPr="002A3931">
        <w:rPr>
          <w:rFonts w:ascii="Unikurd Web" w:eastAsia="Times New Roman" w:hAnsi="Unikurd Web" w:cs="Unikurd Web"/>
          <w:sz w:val="24"/>
          <w:szCs w:val="24"/>
          <w:lang w:bidi="ar-KW"/>
        </w:rPr>
        <w:t xml:space="preserve"> “Sir,</w:t>
      </w:r>
      <w:r w:rsidR="009E6277" w:rsidRPr="002A3931">
        <w:rPr>
          <w:rFonts w:ascii="Unikurd Web" w:eastAsia="Times New Roman" w:hAnsi="Unikurd Web" w:cs="Unikurd Web"/>
          <w:sz w:val="24"/>
          <w:szCs w:val="24"/>
          <w:lang w:bidi="ar-KW"/>
        </w:rPr>
        <w:t xml:space="preserve"> </w:t>
      </w:r>
      <w:r w:rsidRPr="002A3931">
        <w:rPr>
          <w:rFonts w:ascii="Unikurd Web" w:eastAsia="Times New Roman" w:hAnsi="Unikurd Web" w:cs="Unikurd Web"/>
          <w:sz w:val="24"/>
          <w:szCs w:val="24"/>
          <w:lang w:bidi="ar-KW"/>
        </w:rPr>
        <w:t>ex</w:t>
      </w:r>
      <w:r w:rsidRPr="002A3931">
        <w:rPr>
          <w:rFonts w:ascii="Arial" w:eastAsia="Times New Roman" w:hAnsi="Arial" w:cs="Arial"/>
          <w:sz w:val="24"/>
          <w:szCs w:val="24"/>
          <w:lang w:bidi="ar-KW"/>
        </w:rPr>
        <w:t>…</w:t>
      </w:r>
      <w:r w:rsidRPr="002A3931">
        <w:rPr>
          <w:rFonts w:ascii="Unikurd Web" w:eastAsia="Times New Roman" w:hAnsi="Unikurd Web" w:cs="Unikurd Web"/>
          <w:sz w:val="24"/>
          <w:szCs w:val="24"/>
          <w:lang w:bidi="ar-KW"/>
        </w:rPr>
        <w:t>ex</w:t>
      </w:r>
      <w:r w:rsidRPr="002A3931">
        <w:rPr>
          <w:rFonts w:ascii="Arial" w:eastAsia="Times New Roman" w:hAnsi="Arial" w:cs="Arial"/>
          <w:sz w:val="24"/>
          <w:szCs w:val="24"/>
          <w:lang w:bidi="ar-KW"/>
        </w:rPr>
        <w:t>…</w:t>
      </w:r>
      <w:r w:rsidR="005F5E7C" w:rsidRPr="002A3931">
        <w:rPr>
          <w:rFonts w:ascii="Unikurd Web" w:eastAsia="Times New Roman" w:hAnsi="Unikurd Web" w:cs="Unikurd Web"/>
          <w:sz w:val="24"/>
          <w:szCs w:val="24"/>
          <w:lang w:bidi="ar-KW"/>
        </w:rPr>
        <w:t xml:space="preserve">excuse </w:t>
      </w:r>
      <w:r w:rsidRPr="002A3931">
        <w:rPr>
          <w:rFonts w:ascii="Unikurd Web" w:eastAsia="Times New Roman" w:hAnsi="Unikurd Web" w:cs="Unikurd Web"/>
          <w:sz w:val="24"/>
          <w:szCs w:val="24"/>
          <w:lang w:bidi="ar-KW"/>
        </w:rPr>
        <w:t>me</w:t>
      </w:r>
      <w:r w:rsidR="008B0D2D" w:rsidRPr="002A3931">
        <w:rPr>
          <w:rFonts w:ascii="Unikurd Web" w:eastAsia="Times New Roman" w:hAnsi="Unikurd Web" w:cs="Unikurd Web"/>
          <w:sz w:val="24"/>
          <w:szCs w:val="24"/>
          <w:lang w:bidi="ar-KW"/>
        </w:rPr>
        <w:t>.</w:t>
      </w:r>
      <w:r w:rsidRPr="002A3931">
        <w:rPr>
          <w:rFonts w:ascii="Unikurd Web" w:eastAsia="Times New Roman" w:hAnsi="Unikurd Web" w:cs="Unikurd Web"/>
          <w:sz w:val="24"/>
          <w:szCs w:val="24"/>
          <w:lang w:bidi="ar-KW"/>
        </w:rPr>
        <w:t xml:space="preserve"> I cannot.”</w:t>
      </w:r>
    </w:p>
    <w:p w14:paraId="292EFC7A" w14:textId="6A831FCE" w:rsidR="009E6277" w:rsidRPr="002A3931" w:rsidRDefault="008B0D2D" w:rsidP="009E6277">
      <w:pPr>
        <w:bidi/>
        <w:spacing w:after="0" w:line="360" w:lineRule="auto"/>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 xml:space="preserve">Hakan </w:t>
      </w:r>
      <w:r w:rsidR="009E6277" w:rsidRPr="002A3931">
        <w:rPr>
          <w:rFonts w:ascii="Unikurd Web" w:eastAsia="Times New Roman" w:hAnsi="Unikurd Web" w:cs="Unikurd Web"/>
          <w:sz w:val="24"/>
          <w:szCs w:val="24"/>
          <w:lang w:bidi="ar-KW"/>
        </w:rPr>
        <w:t xml:space="preserve">and </w:t>
      </w:r>
      <w:r w:rsidRPr="002A3931">
        <w:rPr>
          <w:rFonts w:ascii="Unikurd Web" w:eastAsia="Times New Roman" w:hAnsi="Unikurd Web" w:cs="Unikurd Web"/>
          <w:sz w:val="24"/>
          <w:szCs w:val="24"/>
          <w:lang w:bidi="ar-KW"/>
        </w:rPr>
        <w:t>Bulent</w:t>
      </w:r>
      <w:r w:rsidR="009E6277" w:rsidRPr="002A3931">
        <w:rPr>
          <w:rFonts w:ascii="Unikurd Web" w:eastAsia="Times New Roman" w:hAnsi="Unikurd Web" w:cs="Unikurd Web"/>
          <w:sz w:val="24"/>
          <w:szCs w:val="24"/>
          <w:lang w:bidi="ar-KW"/>
        </w:rPr>
        <w:t xml:space="preserve"> quickly pulled back</w:t>
      </w:r>
      <w:r w:rsidR="00F727C5" w:rsidRPr="002A3931">
        <w:rPr>
          <w:rFonts w:ascii="Unikurd Web" w:eastAsia="Times New Roman" w:hAnsi="Unikurd Web" w:cs="Unikurd Web"/>
          <w:sz w:val="24"/>
          <w:szCs w:val="24"/>
          <w:lang w:bidi="ar-KW"/>
        </w:rPr>
        <w:t xml:space="preserve"> to their sofa pillows as if they had been </w:t>
      </w:r>
      <w:r w:rsidRPr="002A3931">
        <w:rPr>
          <w:rFonts w:ascii="Unikurd Web" w:eastAsia="Times New Roman" w:hAnsi="Unikurd Web" w:cs="Unikurd Web"/>
          <w:sz w:val="24"/>
          <w:szCs w:val="24"/>
          <w:lang w:bidi="ar-KW"/>
        </w:rPr>
        <w:t>pushed.</w:t>
      </w:r>
      <w:r w:rsidR="00066896" w:rsidRPr="002A3931">
        <w:rPr>
          <w:rFonts w:ascii="Unikurd Web" w:eastAsia="Times New Roman" w:hAnsi="Unikurd Web" w:cs="Unikurd Web"/>
          <w:sz w:val="24"/>
          <w:szCs w:val="24"/>
          <w:lang w:bidi="ar-KW"/>
        </w:rPr>
        <w:t xml:space="preserve"> </w:t>
      </w:r>
      <w:r w:rsidRPr="002A3931">
        <w:rPr>
          <w:rFonts w:ascii="Unikurd Web" w:eastAsia="Times New Roman" w:hAnsi="Unikurd Web" w:cs="Unikurd Web"/>
          <w:sz w:val="24"/>
          <w:szCs w:val="24"/>
          <w:lang w:bidi="ar-KW"/>
        </w:rPr>
        <w:t>T</w:t>
      </w:r>
      <w:r w:rsidR="00066896" w:rsidRPr="002A3931">
        <w:rPr>
          <w:rFonts w:ascii="Unikurd Web" w:eastAsia="Times New Roman" w:hAnsi="Unikurd Web" w:cs="Unikurd Web"/>
          <w:sz w:val="24"/>
          <w:szCs w:val="24"/>
          <w:lang w:bidi="ar-KW"/>
        </w:rPr>
        <w:t>he sofa creaked loudly</w:t>
      </w:r>
      <w:r w:rsidRPr="002A3931">
        <w:rPr>
          <w:rFonts w:ascii="Unikurd Web" w:eastAsia="Times New Roman" w:hAnsi="Unikurd Web" w:cs="Unikurd Web"/>
          <w:sz w:val="24"/>
          <w:szCs w:val="24"/>
          <w:lang w:bidi="ar-KW"/>
        </w:rPr>
        <w:t xml:space="preserve">, and disappointment washed over their pale faces. They had hoped to bring Omar into their world of spies. </w:t>
      </w:r>
      <w:r w:rsidR="00066896" w:rsidRPr="002A3931">
        <w:rPr>
          <w:rFonts w:ascii="Unikurd Web" w:eastAsia="Times New Roman" w:hAnsi="Unikurd Web" w:cs="Unikurd Web"/>
          <w:sz w:val="24"/>
          <w:szCs w:val="24"/>
          <w:lang w:bidi="ar-KW"/>
        </w:rPr>
        <w:t xml:space="preserve"> </w:t>
      </w:r>
      <w:r w:rsidR="008143A3" w:rsidRPr="002A3931">
        <w:rPr>
          <w:rFonts w:ascii="Unikurd Web" w:eastAsia="Times New Roman" w:hAnsi="Unikurd Web" w:cs="Unikurd Web"/>
          <w:sz w:val="24"/>
          <w:szCs w:val="24"/>
          <w:lang w:bidi="ar-KW"/>
        </w:rPr>
        <w:t xml:space="preserve"> </w:t>
      </w:r>
      <w:r w:rsidR="00066896" w:rsidRPr="002A3931">
        <w:rPr>
          <w:rFonts w:ascii="Unikurd Web" w:eastAsia="Times New Roman" w:hAnsi="Unikurd Web" w:cs="Unikurd Web"/>
          <w:sz w:val="24"/>
          <w:szCs w:val="24"/>
          <w:lang w:bidi="ar-KW"/>
        </w:rPr>
        <w:t xml:space="preserve">  </w:t>
      </w:r>
      <w:r w:rsidR="00F727C5" w:rsidRPr="002A3931">
        <w:rPr>
          <w:rFonts w:ascii="Unikurd Web" w:eastAsia="Times New Roman" w:hAnsi="Unikurd Web" w:cs="Unikurd Web"/>
          <w:sz w:val="24"/>
          <w:szCs w:val="24"/>
          <w:lang w:bidi="ar-KW"/>
        </w:rPr>
        <w:t xml:space="preserve"> </w:t>
      </w:r>
    </w:p>
    <w:p w14:paraId="645F6438" w14:textId="77777777" w:rsidR="00012548" w:rsidRPr="002A3931" w:rsidRDefault="003F59EB" w:rsidP="00240F2C">
      <w:pPr>
        <w:bidi/>
        <w:spacing w:after="0" w:line="360" w:lineRule="auto"/>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Harbi picked up his lighter</w:t>
      </w:r>
      <w:r w:rsidR="00267279" w:rsidRPr="002A3931">
        <w:rPr>
          <w:rFonts w:ascii="Unikurd Web" w:eastAsia="Times New Roman" w:hAnsi="Unikurd Web" w:cs="Unikurd Web"/>
          <w:sz w:val="24"/>
          <w:szCs w:val="24"/>
          <w:lang w:bidi="ar-KW"/>
        </w:rPr>
        <w:t xml:space="preserve"> and banged it </w:t>
      </w:r>
      <w:r w:rsidR="00487595" w:rsidRPr="002A3931">
        <w:rPr>
          <w:rFonts w:ascii="Unikurd Web" w:eastAsia="Times New Roman" w:hAnsi="Unikurd Web" w:cs="Unikurd Web"/>
          <w:sz w:val="24"/>
          <w:szCs w:val="24"/>
          <w:lang w:bidi="ar-KW"/>
        </w:rPr>
        <w:t>firmly</w:t>
      </w:r>
      <w:r w:rsidR="008B0D2D" w:rsidRPr="002A3931">
        <w:rPr>
          <w:rFonts w:ascii="Unikurd Web" w:eastAsia="Times New Roman" w:hAnsi="Unikurd Web" w:cs="Unikurd Web"/>
          <w:sz w:val="24"/>
          <w:szCs w:val="24"/>
          <w:lang w:bidi="ar-KW"/>
        </w:rPr>
        <w:t xml:space="preserve"> on the desk</w:t>
      </w:r>
      <w:r w:rsidR="00487595" w:rsidRPr="002A3931">
        <w:rPr>
          <w:rFonts w:ascii="Unikurd Web" w:eastAsia="Times New Roman" w:hAnsi="Unikurd Web" w:cs="Unikurd Web"/>
          <w:sz w:val="24"/>
          <w:szCs w:val="24"/>
          <w:lang w:bidi="ar-KW"/>
        </w:rPr>
        <w:t>.</w:t>
      </w:r>
      <w:r w:rsidRPr="002A3931">
        <w:rPr>
          <w:rFonts w:ascii="Unikurd Web" w:eastAsia="Times New Roman" w:hAnsi="Unikurd Web" w:cs="Unikurd Web"/>
          <w:sz w:val="24"/>
          <w:szCs w:val="24"/>
          <w:lang w:bidi="ar-KW"/>
        </w:rPr>
        <w:t xml:space="preserve"> “Ban</w:t>
      </w:r>
      <w:r w:rsidR="008B0D2D" w:rsidRPr="002A3931">
        <w:rPr>
          <w:rFonts w:ascii="Unikurd Web" w:eastAsia="Times New Roman" w:hAnsi="Unikurd Web" w:cs="Unikurd Web"/>
          <w:sz w:val="24"/>
          <w:szCs w:val="24"/>
          <w:lang w:bidi="ar-KW"/>
        </w:rPr>
        <w:t>g</w:t>
      </w:r>
      <w:r w:rsidRPr="002A3931">
        <w:rPr>
          <w:rFonts w:ascii="Unikurd Web" w:eastAsia="Times New Roman" w:hAnsi="Unikurd Web" w:cs="Unikurd Web"/>
          <w:sz w:val="24"/>
          <w:szCs w:val="24"/>
          <w:lang w:bidi="ar-KW"/>
        </w:rPr>
        <w:t>, bang, bang</w:t>
      </w:r>
      <w:r w:rsidRPr="002A3931">
        <w:rPr>
          <w:rFonts w:ascii="Arial" w:eastAsia="Times New Roman" w:hAnsi="Arial" w:cs="Arial"/>
          <w:sz w:val="24"/>
          <w:szCs w:val="24"/>
          <w:lang w:bidi="ar-KW"/>
        </w:rPr>
        <w:t>…</w:t>
      </w:r>
      <w:r w:rsidRPr="002A3931">
        <w:rPr>
          <w:rFonts w:ascii="Unikurd Web" w:eastAsia="Times New Roman" w:hAnsi="Unikurd Web" w:cs="Unikurd Web"/>
          <w:sz w:val="24"/>
          <w:szCs w:val="24"/>
          <w:lang w:bidi="ar-KW"/>
        </w:rPr>
        <w:t>”</w:t>
      </w:r>
      <w:r w:rsidR="00267279" w:rsidRPr="002A3931">
        <w:rPr>
          <w:rFonts w:ascii="Unikurd Web" w:eastAsia="Times New Roman" w:hAnsi="Unikurd Web" w:cs="Unikurd Web"/>
          <w:sz w:val="24"/>
          <w:szCs w:val="24"/>
          <w:lang w:bidi="ar-KW"/>
        </w:rPr>
        <w:t xml:space="preserve"> </w:t>
      </w:r>
      <w:r w:rsidR="008B0D2D" w:rsidRPr="002A3931">
        <w:rPr>
          <w:rFonts w:ascii="Unikurd Web" w:eastAsia="Times New Roman" w:hAnsi="Unikurd Web" w:cs="Unikurd Web"/>
          <w:sz w:val="24"/>
          <w:szCs w:val="24"/>
          <w:lang w:bidi="ar-KW"/>
        </w:rPr>
        <w:t xml:space="preserve">He glared at Omar while still scrutinizing his face to determine if his response stemmed from fear or conviction. He threw the lighter onto the desk, looked at Hakan and Bulent, then back at Omar, studying his body for a moment. He pointed his index finger toward the door. “Stand up and get out of here, but reconsider your response carefully.” </w:t>
      </w:r>
    </w:p>
    <w:p w14:paraId="344BE8F0" w14:textId="77777777" w:rsidR="00AB6BD3" w:rsidRPr="002A3931" w:rsidRDefault="00AB6BD3" w:rsidP="00AB6BD3">
      <w:pPr>
        <w:bidi/>
        <w:spacing w:after="0" w:line="360" w:lineRule="auto"/>
        <w:jc w:val="right"/>
        <w:rPr>
          <w:rFonts w:ascii="Unikurd Web" w:eastAsia="Times New Roman" w:hAnsi="Unikurd Web" w:cs="Unikurd Web"/>
          <w:sz w:val="24"/>
          <w:szCs w:val="24"/>
          <w:lang w:bidi="ar-KW"/>
        </w:rPr>
      </w:pPr>
    </w:p>
    <w:p w14:paraId="6BC81DB0" w14:textId="77777777" w:rsidR="00AB6BD3" w:rsidRPr="002A3931" w:rsidRDefault="00AB6BD3" w:rsidP="00AB6BD3">
      <w:pPr>
        <w:bidi/>
        <w:spacing w:after="0" w:line="360" w:lineRule="auto"/>
        <w:jc w:val="right"/>
        <w:rPr>
          <w:rFonts w:ascii="Unikurd Web" w:eastAsia="Times New Roman" w:hAnsi="Unikurd Web" w:cs="Unikurd Web"/>
          <w:sz w:val="24"/>
          <w:szCs w:val="24"/>
          <w:lang w:bidi="ar-KW"/>
        </w:rPr>
      </w:pPr>
    </w:p>
    <w:p w14:paraId="6977AE87" w14:textId="77777777" w:rsidR="00AB6BD3" w:rsidRPr="002A3931" w:rsidRDefault="00AB6BD3" w:rsidP="009A6F50">
      <w:pPr>
        <w:bidi/>
        <w:spacing w:after="0" w:line="360" w:lineRule="auto"/>
        <w:rPr>
          <w:rFonts w:ascii="Unikurd Web" w:eastAsia="Times New Roman" w:hAnsi="Unikurd Web" w:cs="Unikurd Web"/>
          <w:sz w:val="24"/>
          <w:szCs w:val="24"/>
          <w:lang w:bidi="ar-KW"/>
        </w:rPr>
      </w:pPr>
    </w:p>
    <w:p w14:paraId="38D964DF" w14:textId="77777777" w:rsidR="00AB6BD3" w:rsidRPr="002A3931" w:rsidRDefault="00AB6BD3" w:rsidP="00AB6BD3">
      <w:pPr>
        <w:bidi/>
        <w:spacing w:after="0" w:line="360" w:lineRule="auto"/>
        <w:jc w:val="right"/>
        <w:rPr>
          <w:rFonts w:ascii="Unikurd Web" w:eastAsia="Times New Roman" w:hAnsi="Unikurd Web" w:cs="Unikurd Web"/>
          <w:sz w:val="24"/>
          <w:szCs w:val="24"/>
          <w:lang w:bidi="ar-KW"/>
        </w:rPr>
      </w:pPr>
    </w:p>
    <w:p w14:paraId="17248E88" w14:textId="77777777" w:rsidR="00AB6BD3" w:rsidRPr="002A3931" w:rsidRDefault="00AB6BD3" w:rsidP="00AB6BD3">
      <w:pPr>
        <w:bidi/>
        <w:spacing w:after="0" w:line="360" w:lineRule="auto"/>
        <w:jc w:val="right"/>
        <w:rPr>
          <w:rFonts w:ascii="Unikurd Web" w:eastAsia="Times New Roman" w:hAnsi="Unikurd Web" w:cs="Unikurd Web"/>
          <w:sz w:val="24"/>
          <w:szCs w:val="24"/>
          <w:lang w:bidi="ar-KW"/>
        </w:rPr>
      </w:pPr>
    </w:p>
    <w:p w14:paraId="536AA9B7" w14:textId="01F6466E" w:rsidR="00E5484D" w:rsidRPr="009A6F50" w:rsidRDefault="00476E8A" w:rsidP="007D78D5">
      <w:pPr>
        <w:spacing w:line="360" w:lineRule="auto"/>
        <w:jc w:val="center"/>
        <w:rPr>
          <w:rFonts w:ascii="Unikurd Web" w:eastAsia="Times New Roman" w:hAnsi="Unikurd Web" w:cs="Unikurd Web"/>
          <w:b/>
          <w:bCs/>
          <w:color w:val="000000" w:themeColor="text1"/>
          <w:sz w:val="24"/>
          <w:szCs w:val="24"/>
          <w:lang w:bidi="ar-IQ"/>
        </w:rPr>
      </w:pPr>
      <w:r w:rsidRPr="009A6F50">
        <w:rPr>
          <w:rFonts w:ascii="Unikurd Web" w:eastAsia="Times New Roman" w:hAnsi="Unikurd Web" w:cs="Unikurd Web"/>
          <w:b/>
          <w:bCs/>
          <w:color w:val="000000" w:themeColor="text1"/>
          <w:sz w:val="24"/>
          <w:szCs w:val="24"/>
          <w:lang w:bidi="ar-IQ"/>
        </w:rPr>
        <w:t>(</w:t>
      </w:r>
      <w:r w:rsidR="004D7A20" w:rsidRPr="009A6F50">
        <w:rPr>
          <w:rFonts w:ascii="Unikurd Web" w:hAnsi="Unikurd Web" w:cs="Unikurd Web"/>
          <w:b/>
          <w:bCs/>
          <w:sz w:val="24"/>
          <w:szCs w:val="24"/>
        </w:rPr>
        <w:t>Chapter</w:t>
      </w:r>
      <w:r w:rsidR="004D7A20" w:rsidRPr="009A6F50">
        <w:rPr>
          <w:rFonts w:ascii="Unikurd Web" w:eastAsia="Times New Roman" w:hAnsi="Unikurd Web" w:cs="Unikurd Web"/>
          <w:b/>
          <w:bCs/>
          <w:color w:val="000000" w:themeColor="text1"/>
          <w:sz w:val="24"/>
          <w:szCs w:val="24"/>
          <w:lang w:val="en-US" w:bidi="ar-KW"/>
        </w:rPr>
        <w:t xml:space="preserve"> -</w:t>
      </w:r>
      <w:r w:rsidRPr="009A6F50">
        <w:rPr>
          <w:rFonts w:ascii="Unikurd Web" w:eastAsia="Times New Roman" w:hAnsi="Unikurd Web" w:cs="Unikurd Web"/>
          <w:b/>
          <w:bCs/>
          <w:color w:val="000000" w:themeColor="text1"/>
          <w:sz w:val="24"/>
          <w:szCs w:val="24"/>
          <w:lang w:bidi="ar-IQ"/>
        </w:rPr>
        <w:t>6)</w:t>
      </w:r>
    </w:p>
    <w:p w14:paraId="3DFDA241" w14:textId="7877A2F8" w:rsidR="00122AA7" w:rsidRPr="002A3931" w:rsidRDefault="007F67BB" w:rsidP="007F67BB">
      <w:pPr>
        <w:spacing w:line="360" w:lineRule="auto"/>
        <w:rPr>
          <w:rFonts w:ascii="Unikurd Web" w:eastAsia="Times New Roman" w:hAnsi="Unikurd Web" w:cs="Unikurd Web"/>
          <w:color w:val="000000" w:themeColor="text1"/>
          <w:sz w:val="24"/>
          <w:szCs w:val="24"/>
          <w:lang w:bidi="ar-IQ"/>
        </w:rPr>
      </w:pPr>
      <w:r w:rsidRPr="002A3931">
        <w:rPr>
          <w:rFonts w:ascii="Unikurd Web" w:eastAsia="Times New Roman" w:hAnsi="Unikurd Web" w:cs="Unikurd Web"/>
          <w:color w:val="000000" w:themeColor="text1"/>
          <w:sz w:val="24"/>
          <w:szCs w:val="24"/>
          <w:lang w:bidi="ar-IQ"/>
        </w:rPr>
        <w:t xml:space="preserve">Every early morning, Omar wasn't the only one making his way to the bakery. His childhood friend, Baram, would also be there but earlier than him. </w:t>
      </w:r>
      <w:r w:rsidR="00122AA7" w:rsidRPr="002A3931">
        <w:rPr>
          <w:rFonts w:ascii="Unikurd Web" w:eastAsia="Times New Roman" w:hAnsi="Unikurd Web" w:cs="Unikurd Web"/>
          <w:color w:val="000000" w:themeColor="text1"/>
          <w:sz w:val="24"/>
          <w:szCs w:val="24"/>
          <w:lang w:bidi="ar-IQ"/>
        </w:rPr>
        <w:t>T</w:t>
      </w:r>
      <w:r w:rsidR="0096024A" w:rsidRPr="002A3931">
        <w:rPr>
          <w:rFonts w:ascii="Unikurd Web" w:eastAsia="Times New Roman" w:hAnsi="Unikurd Web" w:cs="Unikurd Web"/>
          <w:color w:val="000000" w:themeColor="text1"/>
          <w:sz w:val="24"/>
          <w:szCs w:val="24"/>
          <w:lang w:bidi="ar-IQ"/>
        </w:rPr>
        <w:t xml:space="preserve">ogether, they had the job of heating the clay </w:t>
      </w:r>
      <w:r w:rsidR="00122AA7" w:rsidRPr="002A3931">
        <w:rPr>
          <w:rFonts w:ascii="Unikurd Web" w:eastAsia="Times New Roman" w:hAnsi="Unikurd Web" w:cs="Unikurd Web"/>
          <w:color w:val="000000" w:themeColor="text1"/>
          <w:sz w:val="24"/>
          <w:szCs w:val="24"/>
          <w:lang w:bidi="ar-IQ"/>
        </w:rPr>
        <w:t>oven,</w:t>
      </w:r>
      <w:r w:rsidR="009D6D74" w:rsidRPr="002A3931">
        <w:rPr>
          <w:rFonts w:ascii="Unikurd Web" w:eastAsia="Times New Roman" w:hAnsi="Unikurd Web" w:cs="Unikurd Web"/>
          <w:color w:val="000000" w:themeColor="text1"/>
          <w:sz w:val="24"/>
          <w:szCs w:val="24"/>
          <w:lang w:bidi="ar-IQ"/>
        </w:rPr>
        <w:t xml:space="preserve"> ma</w:t>
      </w:r>
      <w:r w:rsidR="0096024A" w:rsidRPr="002A3931">
        <w:rPr>
          <w:rFonts w:ascii="Unikurd Web" w:eastAsia="Times New Roman" w:hAnsi="Unikurd Web" w:cs="Unikurd Web"/>
          <w:color w:val="000000" w:themeColor="text1"/>
          <w:sz w:val="24"/>
          <w:szCs w:val="24"/>
          <w:lang w:bidi="ar-IQ"/>
        </w:rPr>
        <w:t>nually mixing a large</w:t>
      </w:r>
      <w:r w:rsidR="00F35579" w:rsidRPr="002A3931">
        <w:rPr>
          <w:rFonts w:ascii="Unikurd Web" w:eastAsia="Times New Roman" w:hAnsi="Unikurd Web" w:cs="Unikurd Web"/>
          <w:color w:val="000000" w:themeColor="text1"/>
          <w:sz w:val="24"/>
          <w:szCs w:val="24"/>
          <w:lang w:bidi="ar-IQ"/>
        </w:rPr>
        <w:t xml:space="preserve"> dough trough </w:t>
      </w:r>
      <w:r w:rsidR="0096024A" w:rsidRPr="002A3931">
        <w:rPr>
          <w:rFonts w:ascii="Unikurd Web" w:eastAsia="Times New Roman" w:hAnsi="Unikurd Web" w:cs="Unikurd Web"/>
          <w:color w:val="000000" w:themeColor="text1"/>
          <w:sz w:val="24"/>
          <w:szCs w:val="24"/>
          <w:lang w:bidi="ar-IQ"/>
        </w:rPr>
        <w:t>of</w:t>
      </w:r>
      <w:r w:rsidR="009D6D74" w:rsidRPr="002A3931">
        <w:rPr>
          <w:rFonts w:ascii="Unikurd Web" w:eastAsia="Times New Roman" w:hAnsi="Unikurd Web" w:cs="Unikurd Web"/>
          <w:color w:val="000000" w:themeColor="text1"/>
          <w:sz w:val="24"/>
          <w:szCs w:val="24"/>
          <w:lang w:bidi="ar-IQ"/>
        </w:rPr>
        <w:t xml:space="preserve"> dough</w:t>
      </w:r>
      <w:r w:rsidR="0096024A" w:rsidRPr="002A3931">
        <w:rPr>
          <w:rFonts w:ascii="Unikurd Web" w:eastAsia="Times New Roman" w:hAnsi="Unikurd Web" w:cs="Unikurd Web"/>
          <w:color w:val="000000" w:themeColor="text1"/>
          <w:sz w:val="24"/>
          <w:szCs w:val="24"/>
          <w:lang w:bidi="ar-IQ"/>
        </w:rPr>
        <w:t xml:space="preserve">, forming </w:t>
      </w:r>
      <w:r w:rsidR="009D6D74" w:rsidRPr="002A3931">
        <w:rPr>
          <w:rFonts w:ascii="Unikurd Web" w:eastAsia="Times New Roman" w:hAnsi="Unikurd Web" w:cs="Unikurd Web"/>
          <w:color w:val="000000" w:themeColor="text1"/>
          <w:sz w:val="24"/>
          <w:szCs w:val="24"/>
          <w:lang w:bidi="ar-IQ"/>
        </w:rPr>
        <w:t xml:space="preserve">hundreds of </w:t>
      </w:r>
      <w:r w:rsidR="00F43AB0" w:rsidRPr="002A3931">
        <w:rPr>
          <w:rFonts w:ascii="Unikurd Web" w:eastAsia="Times New Roman" w:hAnsi="Unikurd Web" w:cs="Unikurd Web"/>
          <w:color w:val="000000" w:themeColor="text1"/>
          <w:sz w:val="24"/>
          <w:szCs w:val="24"/>
          <w:lang w:bidi="ar-IQ"/>
        </w:rPr>
        <w:t>dough</w:t>
      </w:r>
      <w:r w:rsidR="00CB00DE" w:rsidRPr="002A3931">
        <w:rPr>
          <w:rFonts w:ascii="Unikurd Web" w:eastAsia="Times New Roman" w:hAnsi="Unikurd Web" w:cs="Unikurd Web"/>
          <w:color w:val="000000" w:themeColor="text1"/>
          <w:sz w:val="24"/>
          <w:szCs w:val="24"/>
          <w:lang w:bidi="ar-IQ"/>
        </w:rPr>
        <w:t xml:space="preserve"> balls</w:t>
      </w:r>
      <w:r w:rsidR="009D6D74" w:rsidRPr="002A3931">
        <w:rPr>
          <w:rFonts w:ascii="Unikurd Web" w:eastAsia="Times New Roman" w:hAnsi="Unikurd Web" w:cs="Unikurd Web"/>
          <w:color w:val="000000" w:themeColor="text1"/>
          <w:sz w:val="24"/>
          <w:szCs w:val="24"/>
          <w:lang w:bidi="ar-IQ"/>
        </w:rPr>
        <w:t xml:space="preserve"> </w:t>
      </w:r>
      <w:r w:rsidR="0096024A" w:rsidRPr="002A3931">
        <w:rPr>
          <w:rFonts w:ascii="Unikurd Web" w:eastAsia="Times New Roman" w:hAnsi="Unikurd Web" w:cs="Unikurd Web"/>
          <w:color w:val="000000" w:themeColor="text1"/>
          <w:sz w:val="24"/>
          <w:szCs w:val="24"/>
          <w:lang w:bidi="ar-IQ"/>
        </w:rPr>
        <w:t>from the mixture</w:t>
      </w:r>
      <w:r w:rsidR="009D6D74" w:rsidRPr="002A3931">
        <w:rPr>
          <w:rFonts w:ascii="Unikurd Web" w:eastAsia="Times New Roman" w:hAnsi="Unikurd Web" w:cs="Unikurd Web"/>
          <w:color w:val="000000" w:themeColor="text1"/>
          <w:sz w:val="24"/>
          <w:szCs w:val="24"/>
          <w:lang w:bidi="ar-IQ"/>
        </w:rPr>
        <w:t>,</w:t>
      </w:r>
      <w:r w:rsidR="00ED3450" w:rsidRPr="002A3931">
        <w:rPr>
          <w:rFonts w:ascii="Unikurd Web" w:eastAsia="Times New Roman" w:hAnsi="Unikurd Web" w:cs="Unikurd Web"/>
          <w:color w:val="000000" w:themeColor="text1"/>
          <w:sz w:val="24"/>
          <w:szCs w:val="24"/>
          <w:lang w:bidi="ar-IQ"/>
        </w:rPr>
        <w:t xml:space="preserve"> and</w:t>
      </w:r>
      <w:r w:rsidR="0096024A" w:rsidRPr="002A3931">
        <w:rPr>
          <w:rFonts w:ascii="Unikurd Web" w:eastAsia="Times New Roman" w:hAnsi="Unikurd Web" w:cs="Unikurd Web"/>
          <w:color w:val="000000" w:themeColor="text1"/>
          <w:sz w:val="24"/>
          <w:szCs w:val="24"/>
          <w:lang w:bidi="ar-IQ"/>
        </w:rPr>
        <w:t xml:space="preserve"> arranging them on </w:t>
      </w:r>
      <w:r w:rsidR="00140B9D" w:rsidRPr="002A3931">
        <w:rPr>
          <w:rFonts w:ascii="Unikurd Web" w:eastAsia="Times New Roman" w:hAnsi="Unikurd Web" w:cs="Unikurd Web"/>
          <w:color w:val="000000" w:themeColor="text1"/>
          <w:sz w:val="24"/>
          <w:szCs w:val="24"/>
          <w:lang w:bidi="ar-IQ"/>
        </w:rPr>
        <w:t>handmade</w:t>
      </w:r>
      <w:r w:rsidR="00CB00DE" w:rsidRPr="002A3931">
        <w:rPr>
          <w:rFonts w:ascii="Unikurd Web" w:eastAsia="Times New Roman" w:hAnsi="Unikurd Web" w:cs="Unikurd Web"/>
          <w:color w:val="000000" w:themeColor="text1"/>
          <w:sz w:val="24"/>
          <w:szCs w:val="24"/>
          <w:lang w:bidi="ar-IQ"/>
        </w:rPr>
        <w:t xml:space="preserve"> </w:t>
      </w:r>
      <w:r w:rsidR="00140B9D" w:rsidRPr="002A3931">
        <w:rPr>
          <w:rFonts w:ascii="Unikurd Web" w:eastAsia="Times New Roman" w:hAnsi="Unikurd Web" w:cs="Unikurd Web"/>
          <w:color w:val="000000" w:themeColor="text1"/>
          <w:sz w:val="24"/>
          <w:szCs w:val="24"/>
          <w:lang w:bidi="ar-IQ"/>
        </w:rPr>
        <w:t>wooden trays</w:t>
      </w:r>
      <w:r w:rsidR="0096024A" w:rsidRPr="002A3931">
        <w:rPr>
          <w:rFonts w:ascii="Unikurd Web" w:eastAsia="Times New Roman" w:hAnsi="Unikurd Web" w:cs="Unikurd Web"/>
          <w:color w:val="000000" w:themeColor="text1"/>
          <w:sz w:val="24"/>
          <w:szCs w:val="24"/>
          <w:lang w:bidi="ar-IQ"/>
        </w:rPr>
        <w:t xml:space="preserve"> layered with</w:t>
      </w:r>
      <w:r w:rsidR="00CB00DE" w:rsidRPr="002A3931">
        <w:rPr>
          <w:rFonts w:ascii="Unikurd Web" w:eastAsia="Times New Roman" w:hAnsi="Unikurd Web" w:cs="Unikurd Web"/>
          <w:color w:val="000000" w:themeColor="text1"/>
          <w:sz w:val="24"/>
          <w:szCs w:val="24"/>
          <w:lang w:bidi="ar-IQ"/>
        </w:rPr>
        <w:t xml:space="preserve"> flo</w:t>
      </w:r>
      <w:r w:rsidR="0096024A" w:rsidRPr="002A3931">
        <w:rPr>
          <w:rFonts w:ascii="Unikurd Web" w:eastAsia="Times New Roman" w:hAnsi="Unikurd Web" w:cs="Unikurd Web"/>
          <w:color w:val="000000" w:themeColor="text1"/>
          <w:sz w:val="24"/>
          <w:szCs w:val="24"/>
          <w:lang w:bidi="ar-IQ"/>
        </w:rPr>
        <w:t>ur</w:t>
      </w:r>
      <w:r w:rsidR="00ED3450" w:rsidRPr="002A3931">
        <w:rPr>
          <w:rFonts w:ascii="Unikurd Web" w:eastAsia="Times New Roman" w:hAnsi="Unikurd Web" w:cs="Unikurd Web"/>
          <w:color w:val="000000" w:themeColor="text1"/>
          <w:sz w:val="24"/>
          <w:szCs w:val="24"/>
          <w:lang w:bidi="ar-IQ"/>
        </w:rPr>
        <w:t>.</w:t>
      </w:r>
      <w:r w:rsidR="00B07373" w:rsidRPr="002A3931">
        <w:rPr>
          <w:rFonts w:ascii="Unikurd Web" w:eastAsia="Times New Roman" w:hAnsi="Unikurd Web" w:cs="Unikurd Web"/>
          <w:color w:val="000000" w:themeColor="text1"/>
          <w:sz w:val="24"/>
          <w:szCs w:val="24"/>
          <w:lang w:bidi="ar-IQ"/>
        </w:rPr>
        <w:t xml:space="preserve"> These trays, stacked one on top of another, would be prepped and ready for flattening and baking. </w:t>
      </w:r>
      <w:r w:rsidR="009D6D74" w:rsidRPr="002A3931">
        <w:rPr>
          <w:rFonts w:ascii="Unikurd Web" w:eastAsia="Times New Roman" w:hAnsi="Unikurd Web" w:cs="Unikurd Web"/>
          <w:color w:val="000000" w:themeColor="text1"/>
          <w:sz w:val="24"/>
          <w:szCs w:val="24"/>
          <w:lang w:bidi="ar-IQ"/>
        </w:rPr>
        <w:t xml:space="preserve"> </w:t>
      </w:r>
      <w:r w:rsidR="00122AA7" w:rsidRPr="002A3931">
        <w:rPr>
          <w:rFonts w:ascii="Unikurd Web" w:eastAsia="Times New Roman" w:hAnsi="Unikurd Web" w:cs="Unikurd Web"/>
          <w:color w:val="000000" w:themeColor="text1"/>
          <w:sz w:val="24"/>
          <w:szCs w:val="24"/>
          <w:lang w:bidi="ar-IQ"/>
        </w:rPr>
        <w:t xml:space="preserve"> </w:t>
      </w:r>
    </w:p>
    <w:p w14:paraId="46466A1C" w14:textId="15167BBD" w:rsidR="00A4695A" w:rsidRPr="002A3931" w:rsidRDefault="00A4695A" w:rsidP="000C65B6">
      <w:pPr>
        <w:spacing w:line="360" w:lineRule="auto"/>
        <w:jc w:val="both"/>
        <w:rPr>
          <w:rFonts w:ascii="Unikurd Web" w:eastAsia="Times New Roman" w:hAnsi="Unikurd Web" w:cs="Unikurd Web"/>
          <w:color w:val="000000" w:themeColor="text1"/>
          <w:sz w:val="24"/>
          <w:szCs w:val="24"/>
          <w:lang w:bidi="ar-IQ"/>
        </w:rPr>
      </w:pPr>
      <w:r w:rsidRPr="002A3931">
        <w:rPr>
          <w:rFonts w:ascii="Unikurd Web" w:eastAsia="Times New Roman" w:hAnsi="Unikurd Web" w:cs="Unikurd Web"/>
          <w:color w:val="000000" w:themeColor="text1"/>
          <w:sz w:val="24"/>
          <w:szCs w:val="24"/>
          <w:lang w:bidi="ar-IQ"/>
        </w:rPr>
        <w:t>Around 6 in the morning, the owner</w:t>
      </w:r>
      <w:r w:rsidR="0063681F" w:rsidRPr="002A3931">
        <w:rPr>
          <w:rFonts w:ascii="Unikurd Web" w:eastAsia="Times New Roman" w:hAnsi="Unikurd Web" w:cs="Unikurd Web"/>
          <w:color w:val="000000" w:themeColor="text1"/>
          <w:sz w:val="24"/>
          <w:szCs w:val="24"/>
          <w:lang w:bidi="ar-IQ"/>
        </w:rPr>
        <w:t xml:space="preserve"> of the bakery</w:t>
      </w:r>
      <w:r w:rsidR="001F45BC" w:rsidRPr="002A3931">
        <w:rPr>
          <w:rFonts w:ascii="Unikurd Web" w:eastAsia="Times New Roman" w:hAnsi="Unikurd Web" w:cs="Unikurd Web"/>
          <w:color w:val="000000" w:themeColor="text1"/>
          <w:sz w:val="24"/>
          <w:szCs w:val="24"/>
          <w:lang w:bidi="ar-IQ"/>
        </w:rPr>
        <w:t>,</w:t>
      </w:r>
      <w:r w:rsidRPr="002A3931">
        <w:rPr>
          <w:rFonts w:ascii="Unikurd Web" w:eastAsia="Times New Roman" w:hAnsi="Unikurd Web" w:cs="Unikurd Web"/>
          <w:color w:val="000000" w:themeColor="text1"/>
          <w:sz w:val="24"/>
          <w:szCs w:val="24"/>
          <w:lang w:bidi="ar-IQ"/>
        </w:rPr>
        <w:t xml:space="preserve"> </w:t>
      </w:r>
      <w:r w:rsidR="001F45BC" w:rsidRPr="002A3931">
        <w:rPr>
          <w:rFonts w:ascii="Unikurd Web" w:eastAsia="Times New Roman" w:hAnsi="Unikurd Web" w:cs="Unikurd Web"/>
          <w:color w:val="000000" w:themeColor="text1"/>
          <w:sz w:val="24"/>
          <w:szCs w:val="24"/>
          <w:lang w:bidi="ar-IQ"/>
        </w:rPr>
        <w:t xml:space="preserve">a middle-aged man, </w:t>
      </w:r>
      <w:r w:rsidR="00F43AB0" w:rsidRPr="002A3931">
        <w:rPr>
          <w:rFonts w:ascii="Unikurd Web" w:eastAsia="Times New Roman" w:hAnsi="Unikurd Web" w:cs="Unikurd Web"/>
          <w:color w:val="000000" w:themeColor="text1"/>
          <w:sz w:val="24"/>
          <w:szCs w:val="24"/>
          <w:lang w:bidi="ar-IQ"/>
        </w:rPr>
        <w:t>would join them</w:t>
      </w:r>
      <w:r w:rsidR="0063681F" w:rsidRPr="002A3931">
        <w:rPr>
          <w:rFonts w:ascii="Unikurd Web" w:eastAsia="Times New Roman" w:hAnsi="Unikurd Web" w:cs="Unikurd Web"/>
          <w:color w:val="000000" w:themeColor="text1"/>
          <w:sz w:val="24"/>
          <w:szCs w:val="24"/>
          <w:lang w:bidi="ar-IQ"/>
        </w:rPr>
        <w:t xml:space="preserve">. His responsibility was </w:t>
      </w:r>
      <w:r w:rsidRPr="002A3931">
        <w:rPr>
          <w:rFonts w:ascii="Unikurd Web" w:eastAsia="Times New Roman" w:hAnsi="Unikurd Web" w:cs="Unikurd Web"/>
          <w:color w:val="000000" w:themeColor="text1"/>
          <w:sz w:val="24"/>
          <w:szCs w:val="24"/>
          <w:lang w:bidi="ar-IQ"/>
        </w:rPr>
        <w:t xml:space="preserve">selling the </w:t>
      </w:r>
      <w:r w:rsidR="0063681F" w:rsidRPr="002A3931">
        <w:rPr>
          <w:rFonts w:ascii="Unikurd Web" w:eastAsia="Times New Roman" w:hAnsi="Unikurd Web" w:cs="Unikurd Web"/>
          <w:color w:val="000000" w:themeColor="text1"/>
          <w:sz w:val="24"/>
          <w:szCs w:val="24"/>
          <w:lang w:bidi="ar-IQ"/>
        </w:rPr>
        <w:t>baked</w:t>
      </w:r>
      <w:r w:rsidRPr="002A3931">
        <w:rPr>
          <w:rFonts w:ascii="Unikurd Web" w:eastAsia="Times New Roman" w:hAnsi="Unikurd Web" w:cs="Unikurd Web"/>
          <w:color w:val="000000" w:themeColor="text1"/>
          <w:sz w:val="24"/>
          <w:szCs w:val="24"/>
          <w:lang w:bidi="ar-IQ"/>
        </w:rPr>
        <w:t xml:space="preserve"> </w:t>
      </w:r>
      <w:r w:rsidR="0063681F" w:rsidRPr="002A3931">
        <w:rPr>
          <w:rFonts w:ascii="Unikurd Web" w:eastAsia="Times New Roman" w:hAnsi="Unikurd Web" w:cs="Unikurd Web"/>
          <w:color w:val="000000" w:themeColor="text1"/>
          <w:sz w:val="24"/>
          <w:szCs w:val="24"/>
          <w:lang w:bidi="ar-IQ"/>
        </w:rPr>
        <w:t xml:space="preserve">goods. Jokingly he would often announce to the customers, </w:t>
      </w:r>
      <w:r w:rsidR="001F45BC" w:rsidRPr="002A3931">
        <w:rPr>
          <w:rFonts w:ascii="Unikurd Web" w:eastAsia="Times New Roman" w:hAnsi="Unikurd Web" w:cs="Unikurd Web"/>
          <w:color w:val="000000" w:themeColor="text1"/>
          <w:sz w:val="24"/>
          <w:szCs w:val="24"/>
          <w:lang w:bidi="ar-IQ"/>
        </w:rPr>
        <w:t>“</w:t>
      </w:r>
      <w:r w:rsidR="0063681F" w:rsidRPr="002A3931">
        <w:rPr>
          <w:rFonts w:ascii="Unikurd Web" w:eastAsia="Times New Roman" w:hAnsi="Unikurd Web" w:cs="Unikurd Web"/>
          <w:color w:val="000000" w:themeColor="text1"/>
          <w:sz w:val="24"/>
          <w:szCs w:val="24"/>
          <w:lang w:bidi="ar-IQ"/>
        </w:rPr>
        <w:t>Apologies</w:t>
      </w:r>
      <w:r w:rsidR="00CD78DF" w:rsidRPr="002A3931">
        <w:rPr>
          <w:rFonts w:ascii="Unikurd Web" w:eastAsia="Times New Roman" w:hAnsi="Unikurd Web" w:cs="Unikurd Web"/>
          <w:color w:val="000000" w:themeColor="text1"/>
          <w:sz w:val="24"/>
          <w:szCs w:val="24"/>
          <w:lang w:bidi="ar-IQ"/>
        </w:rPr>
        <w:t>, the</w:t>
      </w:r>
      <w:r w:rsidR="00D30082" w:rsidRPr="002A3931">
        <w:rPr>
          <w:rFonts w:ascii="Unikurd Web" w:eastAsia="Times New Roman" w:hAnsi="Unikurd Web" w:cs="Unikurd Web"/>
          <w:color w:val="000000" w:themeColor="text1"/>
          <w:sz w:val="24"/>
          <w:szCs w:val="24"/>
          <w:lang w:bidi="ar-IQ"/>
        </w:rPr>
        <w:t xml:space="preserve"> hooks</w:t>
      </w:r>
      <w:r w:rsidR="00CD78DF" w:rsidRPr="002A3931">
        <w:rPr>
          <w:rFonts w:ascii="Unikurd Web" w:eastAsia="Times New Roman" w:hAnsi="Unikurd Web" w:cs="Unikurd Web"/>
          <w:color w:val="000000" w:themeColor="text1"/>
          <w:sz w:val="24"/>
          <w:szCs w:val="24"/>
          <w:lang w:bidi="ar-IQ"/>
        </w:rPr>
        <w:t xml:space="preserve"> have</w:t>
      </w:r>
      <w:r w:rsidR="0063681F" w:rsidRPr="002A3931">
        <w:rPr>
          <w:rFonts w:ascii="Unikurd Web" w:eastAsia="Times New Roman" w:hAnsi="Unikurd Web" w:cs="Unikurd Web"/>
          <w:color w:val="000000" w:themeColor="text1"/>
          <w:sz w:val="24"/>
          <w:szCs w:val="24"/>
          <w:lang w:bidi="ar-IQ"/>
        </w:rPr>
        <w:t xml:space="preserve"> ravaged</w:t>
      </w:r>
      <w:r w:rsidR="00E93937" w:rsidRPr="002A3931">
        <w:rPr>
          <w:rFonts w:ascii="Unikurd Web" w:eastAsia="Times New Roman" w:hAnsi="Unikurd Web" w:cs="Unikurd Web"/>
          <w:color w:val="000000" w:themeColor="text1"/>
          <w:sz w:val="24"/>
          <w:szCs w:val="24"/>
          <w:lang w:bidi="ar-IQ"/>
        </w:rPr>
        <w:t xml:space="preserve"> my</w:t>
      </w:r>
      <w:r w:rsidR="00CD78DF" w:rsidRPr="002A3931">
        <w:rPr>
          <w:rFonts w:ascii="Unikurd Web" w:eastAsia="Times New Roman" w:hAnsi="Unikurd Web" w:cs="Unikurd Web"/>
          <w:color w:val="000000" w:themeColor="text1"/>
          <w:sz w:val="24"/>
          <w:szCs w:val="24"/>
          <w:lang w:bidi="ar-IQ"/>
        </w:rPr>
        <w:t xml:space="preserve"> </w:t>
      </w:r>
      <w:r w:rsidR="00E93937" w:rsidRPr="002A3931">
        <w:rPr>
          <w:rFonts w:ascii="Unikurd Web" w:eastAsia="Times New Roman" w:hAnsi="Unikurd Web" w:cs="Unikurd Web"/>
          <w:color w:val="000000" w:themeColor="text1"/>
          <w:sz w:val="24"/>
          <w:szCs w:val="24"/>
          <w:lang w:bidi="ar-IQ"/>
        </w:rPr>
        <w:t>bread</w:t>
      </w:r>
      <w:r w:rsidR="0063681F" w:rsidRPr="002A3931">
        <w:rPr>
          <w:rFonts w:ascii="Unikurd Web" w:eastAsia="Times New Roman" w:hAnsi="Unikurd Web" w:cs="Unikurd Web"/>
          <w:color w:val="000000" w:themeColor="text1"/>
          <w:sz w:val="24"/>
          <w:szCs w:val="24"/>
          <w:lang w:bidi="ar-IQ"/>
        </w:rPr>
        <w:t>.</w:t>
      </w:r>
      <w:r w:rsidR="00104B88" w:rsidRPr="002A3931">
        <w:rPr>
          <w:rFonts w:ascii="Unikurd Web" w:eastAsia="Times New Roman" w:hAnsi="Unikurd Web" w:cs="Unikurd Web"/>
          <w:color w:val="000000" w:themeColor="text1"/>
          <w:sz w:val="24"/>
          <w:szCs w:val="24"/>
          <w:lang w:bidi="ar-IQ"/>
        </w:rPr>
        <w:t xml:space="preserve"> </w:t>
      </w:r>
      <w:r w:rsidR="0063681F" w:rsidRPr="002A3931">
        <w:rPr>
          <w:rFonts w:ascii="Unikurd Web" w:eastAsia="Times New Roman" w:hAnsi="Unikurd Web" w:cs="Unikurd Web"/>
          <w:color w:val="000000" w:themeColor="text1"/>
          <w:sz w:val="24"/>
          <w:szCs w:val="24"/>
          <w:lang w:bidi="ar-IQ"/>
        </w:rPr>
        <w:t>Next</w:t>
      </w:r>
      <w:r w:rsidR="00CD78DF" w:rsidRPr="002A3931">
        <w:rPr>
          <w:rFonts w:ascii="Unikurd Web" w:eastAsia="Times New Roman" w:hAnsi="Unikurd Web" w:cs="Unikurd Web"/>
          <w:color w:val="000000" w:themeColor="text1"/>
          <w:sz w:val="24"/>
          <w:szCs w:val="24"/>
          <w:lang w:bidi="ar-IQ"/>
        </w:rPr>
        <w:t xml:space="preserve"> time, </w:t>
      </w:r>
      <w:r w:rsidR="00104B88" w:rsidRPr="002A3931">
        <w:rPr>
          <w:rFonts w:ascii="Unikurd Web" w:eastAsia="Times New Roman" w:hAnsi="Unikurd Web" w:cs="Unikurd Web"/>
          <w:color w:val="000000" w:themeColor="text1"/>
          <w:sz w:val="24"/>
          <w:szCs w:val="24"/>
          <w:lang w:bidi="ar-IQ"/>
        </w:rPr>
        <w:t xml:space="preserve">I need to bring </w:t>
      </w:r>
      <w:r w:rsidR="00CD78DF" w:rsidRPr="002A3931">
        <w:rPr>
          <w:rFonts w:ascii="Unikurd Web" w:eastAsia="Times New Roman" w:hAnsi="Unikurd Web" w:cs="Unikurd Web"/>
          <w:color w:val="000000" w:themeColor="text1"/>
          <w:sz w:val="24"/>
          <w:szCs w:val="24"/>
          <w:lang w:bidi="ar-IQ"/>
        </w:rPr>
        <w:t xml:space="preserve">a </w:t>
      </w:r>
      <w:r w:rsidR="00104B88" w:rsidRPr="002A3931">
        <w:rPr>
          <w:rFonts w:ascii="Unikurd Web" w:eastAsia="Times New Roman" w:hAnsi="Unikurd Web" w:cs="Unikurd Web"/>
          <w:color w:val="000000" w:themeColor="text1"/>
          <w:sz w:val="24"/>
          <w:szCs w:val="24"/>
          <w:lang w:bidi="ar-IQ"/>
        </w:rPr>
        <w:t>needle and thread to</w:t>
      </w:r>
      <w:r w:rsidR="0063681F" w:rsidRPr="002A3931">
        <w:rPr>
          <w:rFonts w:ascii="Unikurd Web" w:eastAsia="Times New Roman" w:hAnsi="Unikurd Web" w:cs="Unikurd Web"/>
          <w:color w:val="000000" w:themeColor="text1"/>
          <w:sz w:val="24"/>
          <w:szCs w:val="24"/>
          <w:lang w:bidi="ar-IQ"/>
        </w:rPr>
        <w:t xml:space="preserve"> stitch their</w:t>
      </w:r>
      <w:r w:rsidR="00104B88" w:rsidRPr="002A3931">
        <w:rPr>
          <w:rFonts w:ascii="Unikurd Web" w:eastAsia="Times New Roman" w:hAnsi="Unikurd Web" w:cs="Unikurd Web"/>
          <w:color w:val="000000" w:themeColor="text1"/>
          <w:sz w:val="24"/>
          <w:szCs w:val="24"/>
          <w:lang w:bidi="ar-IQ"/>
        </w:rPr>
        <w:t xml:space="preserve"> pie</w:t>
      </w:r>
      <w:r w:rsidR="00E93937" w:rsidRPr="002A3931">
        <w:rPr>
          <w:rFonts w:ascii="Unikurd Web" w:eastAsia="Times New Roman" w:hAnsi="Unikurd Web" w:cs="Unikurd Web"/>
          <w:color w:val="000000" w:themeColor="text1"/>
          <w:sz w:val="24"/>
          <w:szCs w:val="24"/>
          <w:lang w:bidi="ar-IQ"/>
        </w:rPr>
        <w:t>ces</w:t>
      </w:r>
      <w:r w:rsidR="00104B88" w:rsidRPr="002A3931">
        <w:rPr>
          <w:rFonts w:ascii="Unikurd Web" w:eastAsia="Times New Roman" w:hAnsi="Unikurd Web" w:cs="Unikurd Web"/>
          <w:color w:val="000000" w:themeColor="text1"/>
          <w:sz w:val="24"/>
          <w:szCs w:val="24"/>
          <w:lang w:bidi="ar-IQ"/>
        </w:rPr>
        <w:t xml:space="preserve"> together,” </w:t>
      </w:r>
      <w:r w:rsidR="0063681F" w:rsidRPr="002A3931">
        <w:rPr>
          <w:rFonts w:ascii="Unikurd Web" w:eastAsia="Times New Roman" w:hAnsi="Unikurd Web" w:cs="Unikurd Web"/>
          <w:color w:val="000000" w:themeColor="text1"/>
          <w:sz w:val="24"/>
          <w:szCs w:val="24"/>
          <w:lang w:bidi="ar-IQ"/>
        </w:rPr>
        <w:t xml:space="preserve">a commentary meant for the ears of </w:t>
      </w:r>
      <w:r w:rsidR="00E93937" w:rsidRPr="002A3931">
        <w:rPr>
          <w:rFonts w:ascii="Unikurd Web" w:eastAsia="Times New Roman" w:hAnsi="Unikurd Web" w:cs="Unikurd Web"/>
          <w:color w:val="000000" w:themeColor="text1"/>
          <w:sz w:val="24"/>
          <w:szCs w:val="24"/>
          <w:lang w:bidi="ar-IQ"/>
        </w:rPr>
        <w:t>Omar and Baram</w:t>
      </w:r>
      <w:r w:rsidR="00CD78DF" w:rsidRPr="002A3931">
        <w:rPr>
          <w:rFonts w:ascii="Unikurd Web" w:eastAsia="Times New Roman" w:hAnsi="Unikurd Web" w:cs="Unikurd Web"/>
          <w:color w:val="000000" w:themeColor="text1"/>
          <w:sz w:val="24"/>
          <w:szCs w:val="24"/>
          <w:lang w:bidi="ar-IQ"/>
        </w:rPr>
        <w:t xml:space="preserve">. </w:t>
      </w:r>
      <w:r w:rsidR="00104B88" w:rsidRPr="002A3931">
        <w:rPr>
          <w:rFonts w:ascii="Unikurd Web" w:eastAsia="Times New Roman" w:hAnsi="Unikurd Web" w:cs="Unikurd Web"/>
          <w:color w:val="000000" w:themeColor="text1"/>
          <w:sz w:val="24"/>
          <w:szCs w:val="24"/>
          <w:lang w:bidi="ar-IQ"/>
        </w:rPr>
        <w:t xml:space="preserve">   </w:t>
      </w:r>
    </w:p>
    <w:p w14:paraId="27AD1EE1" w14:textId="156F3564" w:rsidR="00F73CE6" w:rsidRPr="002A3931" w:rsidRDefault="00F73CE6" w:rsidP="000C65B6">
      <w:pPr>
        <w:spacing w:line="360" w:lineRule="auto"/>
        <w:jc w:val="both"/>
        <w:rPr>
          <w:rFonts w:ascii="Unikurd Web" w:eastAsia="Times New Roman" w:hAnsi="Unikurd Web" w:cs="Unikurd Web"/>
          <w:color w:val="000000" w:themeColor="text1"/>
          <w:sz w:val="24"/>
          <w:szCs w:val="24"/>
          <w:lang w:bidi="ar-IQ"/>
        </w:rPr>
      </w:pPr>
      <w:r w:rsidRPr="002A3931">
        <w:rPr>
          <w:rFonts w:ascii="Unikurd Web" w:eastAsia="Times New Roman" w:hAnsi="Unikurd Web" w:cs="Unikurd Web"/>
          <w:color w:val="000000" w:themeColor="text1"/>
          <w:sz w:val="24"/>
          <w:szCs w:val="24"/>
          <w:lang w:bidi="ar-IQ"/>
        </w:rPr>
        <w:t xml:space="preserve">Seeking to escape the owner’s irony, Omar would dedicate extra time to knead the dough and use his metal hook more carefully to extract the baked bread from the two </w:t>
      </w:r>
      <w:r w:rsidR="004F7ED7" w:rsidRPr="002A3931">
        <w:rPr>
          <w:rFonts w:ascii="Unikurd Web" w:eastAsia="Times New Roman" w:hAnsi="Unikurd Web" w:cs="Unikurd Web"/>
          <w:color w:val="000000" w:themeColor="text1"/>
          <w:sz w:val="24"/>
          <w:szCs w:val="24"/>
          <w:lang w:bidi="ar-IQ"/>
        </w:rPr>
        <w:t>tandoors</w:t>
      </w:r>
      <w:r w:rsidRPr="002A3931">
        <w:rPr>
          <w:rFonts w:ascii="Unikurd Web" w:eastAsia="Times New Roman" w:hAnsi="Unikurd Web" w:cs="Unikurd Web"/>
          <w:color w:val="000000" w:themeColor="text1"/>
          <w:sz w:val="24"/>
          <w:szCs w:val="24"/>
          <w:lang w:bidi="ar-IQ"/>
        </w:rPr>
        <w:t>, striving to ensure no bread would tear—a seemingly impossible task.</w:t>
      </w:r>
    </w:p>
    <w:p w14:paraId="16618D7D" w14:textId="1AAAF79A" w:rsidR="00CD78DF" w:rsidRPr="002A3931" w:rsidRDefault="0045237A" w:rsidP="000C65B6">
      <w:pPr>
        <w:jc w:val="both"/>
        <w:rPr>
          <w:rFonts w:ascii="Unikurd Web" w:eastAsia="Times New Roman" w:hAnsi="Unikurd Web" w:cs="Unikurd Web"/>
          <w:b/>
          <w:bCs/>
          <w:color w:val="000000" w:themeColor="text1"/>
          <w:sz w:val="24"/>
          <w:szCs w:val="24"/>
          <w:lang w:val="en-US" w:bidi="ar-KW"/>
        </w:rPr>
      </w:pPr>
      <w:r w:rsidRPr="002A3931">
        <w:rPr>
          <w:rFonts w:ascii="Unikurd Web" w:hAnsi="Unikurd Web" w:cs="Unikurd Web"/>
          <w:sz w:val="24"/>
          <w:szCs w:val="24"/>
        </w:rPr>
        <w:t>Besides his bakery duties, Omar</w:t>
      </w:r>
      <w:r w:rsidR="007D02DD" w:rsidRPr="002A3931">
        <w:rPr>
          <w:rFonts w:ascii="Unikurd Web" w:hAnsi="Unikurd Web" w:cs="Unikurd Web"/>
          <w:sz w:val="24"/>
          <w:szCs w:val="24"/>
        </w:rPr>
        <w:t xml:space="preserve"> also work</w:t>
      </w:r>
      <w:r w:rsidRPr="002A3931">
        <w:rPr>
          <w:rFonts w:ascii="Unikurd Web" w:hAnsi="Unikurd Web" w:cs="Unikurd Web"/>
          <w:sz w:val="24"/>
          <w:szCs w:val="24"/>
        </w:rPr>
        <w:t>ed</w:t>
      </w:r>
      <w:r w:rsidR="007D02DD" w:rsidRPr="002A3931">
        <w:rPr>
          <w:rFonts w:ascii="Unikurd Web" w:hAnsi="Unikurd Web" w:cs="Unikurd Web"/>
          <w:sz w:val="24"/>
          <w:szCs w:val="24"/>
        </w:rPr>
        <w:t xml:space="preserve"> five days a week</w:t>
      </w:r>
      <w:r w:rsidRPr="002A3931">
        <w:rPr>
          <w:rFonts w:ascii="Unikurd Web" w:hAnsi="Unikurd Web" w:cs="Unikurd Web"/>
          <w:sz w:val="24"/>
          <w:szCs w:val="24"/>
        </w:rPr>
        <w:t xml:space="preserve"> at the nursery. </w:t>
      </w:r>
      <w:r w:rsidR="007D02DD" w:rsidRPr="002A3931">
        <w:rPr>
          <w:rFonts w:ascii="Unikurd Web" w:hAnsi="Unikurd Web" w:cs="Unikurd Web"/>
          <w:sz w:val="24"/>
          <w:szCs w:val="24"/>
        </w:rPr>
        <w:t xml:space="preserve"> </w:t>
      </w:r>
      <w:r w:rsidR="00E93937" w:rsidRPr="002A3931">
        <w:rPr>
          <w:rFonts w:ascii="Unikurd Web" w:hAnsi="Unikurd Web" w:cs="Unikurd Web"/>
          <w:sz w:val="24"/>
          <w:szCs w:val="24"/>
        </w:rPr>
        <w:t xml:space="preserve">  </w:t>
      </w:r>
      <w:r w:rsidR="00F44C20" w:rsidRPr="002A3931">
        <w:rPr>
          <w:rFonts w:ascii="Unikurd Web" w:hAnsi="Unikurd Web" w:cs="Unikurd Web"/>
          <w:sz w:val="24"/>
          <w:szCs w:val="24"/>
        </w:rPr>
        <w:t xml:space="preserve">  </w:t>
      </w:r>
      <w:r w:rsidR="007410A8" w:rsidRPr="002A3931">
        <w:rPr>
          <w:rFonts w:ascii="Unikurd Web" w:hAnsi="Unikurd Web" w:cs="Unikurd Web"/>
          <w:sz w:val="24"/>
          <w:szCs w:val="24"/>
        </w:rPr>
        <w:t xml:space="preserve"> </w:t>
      </w:r>
    </w:p>
    <w:p w14:paraId="377DBBAB" w14:textId="193DEF28" w:rsidR="007D78D5" w:rsidRPr="002A3931" w:rsidRDefault="0045237A" w:rsidP="000C65B6">
      <w:pPr>
        <w:jc w:val="both"/>
        <w:rPr>
          <w:rFonts w:ascii="Unikurd Web" w:eastAsia="Times New Roman" w:hAnsi="Unikurd Web" w:cs="Unikurd Web"/>
          <w:color w:val="000000" w:themeColor="text1"/>
          <w:sz w:val="24"/>
          <w:szCs w:val="24"/>
          <w:lang w:val="en-US" w:bidi="ar-KW"/>
        </w:rPr>
      </w:pPr>
      <w:r w:rsidRPr="002A3931">
        <w:rPr>
          <w:rFonts w:ascii="Unikurd Web" w:eastAsia="Times New Roman" w:hAnsi="Unikurd Web" w:cs="Unikurd Web"/>
          <w:color w:val="000000" w:themeColor="text1"/>
          <w:sz w:val="24"/>
          <w:szCs w:val="24"/>
          <w:lang w:val="en-US" w:bidi="ar-KW"/>
        </w:rPr>
        <w:t>The previous</w:t>
      </w:r>
      <w:r w:rsidR="00F43AB0" w:rsidRPr="002A3931">
        <w:rPr>
          <w:rFonts w:ascii="Unikurd Web" w:eastAsia="Times New Roman" w:hAnsi="Unikurd Web" w:cs="Unikurd Web"/>
          <w:color w:val="000000" w:themeColor="text1"/>
          <w:sz w:val="24"/>
          <w:szCs w:val="24"/>
          <w:lang w:val="en-US" w:bidi="ar-KW"/>
        </w:rPr>
        <w:t xml:space="preserve"> night, </w:t>
      </w:r>
      <w:r w:rsidRPr="002A3931">
        <w:rPr>
          <w:rFonts w:ascii="Unikurd Web" w:eastAsia="Times New Roman" w:hAnsi="Unikurd Web" w:cs="Unikurd Web"/>
          <w:color w:val="000000" w:themeColor="text1"/>
          <w:sz w:val="24"/>
          <w:szCs w:val="24"/>
          <w:lang w:val="en-US" w:bidi="ar-KW"/>
        </w:rPr>
        <w:t>Omar was absent from the bakery as he was held in</w:t>
      </w:r>
      <w:r w:rsidR="00F43AB0" w:rsidRPr="002A3931">
        <w:rPr>
          <w:rFonts w:ascii="Unikurd Web" w:eastAsia="Times New Roman" w:hAnsi="Unikurd Web" w:cs="Unikurd Web"/>
          <w:color w:val="000000" w:themeColor="text1"/>
          <w:sz w:val="24"/>
          <w:szCs w:val="24"/>
          <w:lang w:val="en-US" w:bidi="ar-KW"/>
        </w:rPr>
        <w:t xml:space="preserve"> </w:t>
      </w:r>
      <w:r w:rsidR="007D02DD" w:rsidRPr="002A3931">
        <w:rPr>
          <w:rFonts w:ascii="Unikurd Web" w:eastAsia="Times New Roman" w:hAnsi="Unikurd Web" w:cs="Unikurd Web"/>
          <w:color w:val="000000" w:themeColor="text1"/>
          <w:sz w:val="24"/>
          <w:szCs w:val="24"/>
          <w:lang w:val="en-US" w:bidi="ar-KW"/>
        </w:rPr>
        <w:t xml:space="preserve">prison. </w:t>
      </w:r>
      <w:r w:rsidRPr="002A3931">
        <w:rPr>
          <w:rFonts w:ascii="Unikurd Web" w:eastAsia="Times New Roman" w:hAnsi="Unikurd Web" w:cs="Unikurd Web"/>
          <w:color w:val="000000" w:themeColor="text1"/>
          <w:sz w:val="24"/>
          <w:szCs w:val="24"/>
          <w:lang w:val="en-US" w:bidi="ar-KW"/>
        </w:rPr>
        <w:t>His absence was not uncommon, it happened w</w:t>
      </w:r>
      <w:r w:rsidR="007D02DD" w:rsidRPr="002A3931">
        <w:rPr>
          <w:rFonts w:ascii="Unikurd Web" w:eastAsia="Times New Roman" w:hAnsi="Unikurd Web" w:cs="Unikurd Web"/>
          <w:color w:val="000000" w:themeColor="text1"/>
          <w:sz w:val="24"/>
          <w:szCs w:val="24"/>
          <w:lang w:val="en-US" w:bidi="ar-KW"/>
        </w:rPr>
        <w:t>henever he</w:t>
      </w:r>
      <w:r w:rsidR="00F43AB0" w:rsidRPr="002A3931">
        <w:rPr>
          <w:rFonts w:ascii="Unikurd Web" w:eastAsia="Times New Roman" w:hAnsi="Unikurd Web" w:cs="Unikurd Web"/>
          <w:color w:val="000000" w:themeColor="text1"/>
          <w:sz w:val="24"/>
          <w:szCs w:val="24"/>
          <w:lang w:val="en-US" w:bidi="ar-KW"/>
        </w:rPr>
        <w:t xml:space="preserve"> or his wife</w:t>
      </w:r>
      <w:r w:rsidR="007D02DD" w:rsidRPr="002A3931">
        <w:rPr>
          <w:rFonts w:ascii="Unikurd Web" w:eastAsia="Times New Roman" w:hAnsi="Unikurd Web" w:cs="Unikurd Web"/>
          <w:color w:val="000000" w:themeColor="text1"/>
          <w:sz w:val="24"/>
          <w:szCs w:val="24"/>
          <w:lang w:val="en-US" w:bidi="ar-KW"/>
        </w:rPr>
        <w:t xml:space="preserve"> or any of their children</w:t>
      </w:r>
      <w:r w:rsidR="00F43AB0" w:rsidRPr="002A3931">
        <w:rPr>
          <w:rFonts w:ascii="Unikurd Web" w:eastAsia="Times New Roman" w:hAnsi="Unikurd Web" w:cs="Unikurd Web"/>
          <w:color w:val="000000" w:themeColor="text1"/>
          <w:sz w:val="24"/>
          <w:szCs w:val="24"/>
          <w:lang w:val="en-US" w:bidi="ar-KW"/>
        </w:rPr>
        <w:t xml:space="preserve"> </w:t>
      </w:r>
      <w:r w:rsidRPr="002A3931">
        <w:rPr>
          <w:rFonts w:ascii="Unikurd Web" w:eastAsia="Times New Roman" w:hAnsi="Unikurd Web" w:cs="Unikurd Web"/>
          <w:color w:val="000000" w:themeColor="text1"/>
          <w:sz w:val="24"/>
          <w:szCs w:val="24"/>
          <w:lang w:val="en-US" w:bidi="ar-KW"/>
        </w:rPr>
        <w:t>fell</w:t>
      </w:r>
      <w:r w:rsidR="00F43AB0" w:rsidRPr="002A3931">
        <w:rPr>
          <w:rFonts w:ascii="Unikurd Web" w:eastAsia="Times New Roman" w:hAnsi="Unikurd Web" w:cs="Unikurd Web"/>
          <w:color w:val="000000" w:themeColor="text1"/>
          <w:sz w:val="24"/>
          <w:szCs w:val="24"/>
          <w:lang w:val="en-US" w:bidi="ar-KW"/>
        </w:rPr>
        <w:t xml:space="preserve"> ill</w:t>
      </w:r>
      <w:r w:rsidR="007E0BDE" w:rsidRPr="002A3931">
        <w:rPr>
          <w:rFonts w:ascii="Unikurd Web" w:eastAsia="Times New Roman" w:hAnsi="Unikurd Web" w:cs="Unikurd Web"/>
          <w:color w:val="000000" w:themeColor="text1"/>
          <w:sz w:val="24"/>
          <w:szCs w:val="24"/>
          <w:lang w:val="en-US" w:bidi="ar-KW"/>
        </w:rPr>
        <w:t>.</w:t>
      </w:r>
      <w:r w:rsidRPr="002A3931">
        <w:rPr>
          <w:rFonts w:ascii="Unikurd Web" w:eastAsia="Times New Roman" w:hAnsi="Unikurd Web" w:cs="Unikurd Web"/>
          <w:color w:val="000000" w:themeColor="text1"/>
          <w:sz w:val="24"/>
          <w:szCs w:val="24"/>
          <w:lang w:val="en-US" w:bidi="ar-KW"/>
        </w:rPr>
        <w:t xml:space="preserve"> </w:t>
      </w:r>
      <w:r w:rsidR="00A62368" w:rsidRPr="002A3931">
        <w:rPr>
          <w:rFonts w:ascii="Unikurd Web" w:eastAsia="Times New Roman" w:hAnsi="Unikurd Web" w:cs="Unikurd Web"/>
          <w:color w:val="000000" w:themeColor="text1"/>
          <w:sz w:val="24"/>
          <w:szCs w:val="24"/>
          <w:lang w:val="en-US" w:bidi="ar-KW"/>
        </w:rPr>
        <w:t>Baram</w:t>
      </w:r>
      <w:r w:rsidRPr="002A3931">
        <w:rPr>
          <w:rFonts w:ascii="Unikurd Web" w:eastAsia="Times New Roman" w:hAnsi="Unikurd Web" w:cs="Unikurd Web"/>
          <w:color w:val="000000" w:themeColor="text1"/>
          <w:sz w:val="24"/>
          <w:szCs w:val="24"/>
          <w:lang w:val="en-US" w:bidi="ar-KW"/>
        </w:rPr>
        <w:t xml:space="preserve">, aware of these circumstances, would manage the bakery by himself until the owner arrived. </w:t>
      </w:r>
      <w:r w:rsidR="007D02DD" w:rsidRPr="002A3931">
        <w:rPr>
          <w:rFonts w:ascii="Unikurd Web" w:eastAsia="Times New Roman" w:hAnsi="Unikurd Web" w:cs="Unikurd Web"/>
          <w:color w:val="000000" w:themeColor="text1"/>
          <w:sz w:val="24"/>
          <w:szCs w:val="24"/>
          <w:lang w:val="en-US" w:bidi="ar-KW"/>
        </w:rPr>
        <w:t xml:space="preserve"> </w:t>
      </w:r>
    </w:p>
    <w:p w14:paraId="1ECF1256" w14:textId="60337EA5" w:rsidR="00233534" w:rsidRPr="002A3931" w:rsidRDefault="007E0BDE" w:rsidP="000C65B6">
      <w:pPr>
        <w:jc w:val="both"/>
        <w:rPr>
          <w:rFonts w:ascii="Unikurd Web" w:eastAsia="Times New Roman" w:hAnsi="Unikurd Web" w:cs="Unikurd Web"/>
          <w:color w:val="000000" w:themeColor="text1"/>
          <w:sz w:val="24"/>
          <w:szCs w:val="24"/>
          <w:lang w:val="en-US" w:bidi="ar-KW"/>
        </w:rPr>
      </w:pPr>
      <w:r w:rsidRPr="002A3931">
        <w:rPr>
          <w:rFonts w:ascii="Unikurd Web" w:eastAsia="Times New Roman" w:hAnsi="Unikurd Web" w:cs="Unikurd Web"/>
          <w:color w:val="000000" w:themeColor="text1"/>
          <w:sz w:val="24"/>
          <w:szCs w:val="24"/>
          <w:lang w:val="en-US" w:bidi="ar-KW"/>
        </w:rPr>
        <w:t xml:space="preserve">Until two years ago, </w:t>
      </w:r>
      <w:r w:rsidR="002C6924" w:rsidRPr="002A3931">
        <w:rPr>
          <w:rFonts w:ascii="Unikurd Web" w:eastAsia="Times New Roman" w:hAnsi="Unikurd Web" w:cs="Unikurd Web"/>
          <w:color w:val="000000" w:themeColor="text1"/>
          <w:sz w:val="24"/>
          <w:szCs w:val="24"/>
          <w:lang w:val="en-US" w:bidi="ar-KW"/>
        </w:rPr>
        <w:t>Baram</w:t>
      </w:r>
      <w:r w:rsidR="00AD22BF" w:rsidRPr="002A3931">
        <w:rPr>
          <w:rFonts w:ascii="Unikurd Web" w:eastAsia="Times New Roman" w:hAnsi="Unikurd Web" w:cs="Unikurd Web"/>
          <w:color w:val="000000" w:themeColor="text1"/>
          <w:sz w:val="24"/>
          <w:szCs w:val="24"/>
          <w:lang w:val="en-US" w:bidi="ar-KW"/>
        </w:rPr>
        <w:t xml:space="preserve"> had been</w:t>
      </w:r>
      <w:r w:rsidR="002C6924" w:rsidRPr="002A3931">
        <w:rPr>
          <w:rFonts w:ascii="Unikurd Web" w:eastAsia="Times New Roman" w:hAnsi="Unikurd Web" w:cs="Unikurd Web"/>
          <w:color w:val="000000" w:themeColor="text1"/>
          <w:sz w:val="24"/>
          <w:szCs w:val="24"/>
          <w:lang w:val="en-US" w:bidi="ar-KW"/>
        </w:rPr>
        <w:t xml:space="preserve"> a teacher</w:t>
      </w:r>
      <w:r w:rsidRPr="002A3931">
        <w:rPr>
          <w:rFonts w:ascii="Unikurd Web" w:eastAsia="Times New Roman" w:hAnsi="Unikurd Web" w:cs="Unikurd Web"/>
          <w:color w:val="000000" w:themeColor="text1"/>
          <w:sz w:val="24"/>
          <w:szCs w:val="24"/>
          <w:lang w:val="en-US" w:bidi="ar-KW"/>
        </w:rPr>
        <w:t>.</w:t>
      </w:r>
      <w:r w:rsidR="00AD22BF" w:rsidRPr="002A3931">
        <w:rPr>
          <w:rFonts w:ascii="Unikurd Web" w:eastAsia="Times New Roman" w:hAnsi="Unikurd Web" w:cs="Unikurd Web"/>
          <w:color w:val="000000" w:themeColor="text1"/>
          <w:sz w:val="24"/>
          <w:szCs w:val="24"/>
          <w:lang w:val="en-US" w:bidi="ar-KW"/>
        </w:rPr>
        <w:t xml:space="preserve"> However,</w:t>
      </w:r>
      <w:r w:rsidRPr="002A3931">
        <w:rPr>
          <w:rFonts w:ascii="Unikurd Web" w:eastAsia="Times New Roman" w:hAnsi="Unikurd Web" w:cs="Unikurd Web"/>
          <w:color w:val="000000" w:themeColor="text1"/>
          <w:sz w:val="24"/>
          <w:szCs w:val="24"/>
          <w:lang w:val="en-US" w:bidi="ar-KW"/>
        </w:rPr>
        <w:t xml:space="preserve"> Prior</w:t>
      </w:r>
      <w:r w:rsidR="00241E63" w:rsidRPr="002A3931">
        <w:rPr>
          <w:rFonts w:ascii="Unikurd Web" w:eastAsia="Times New Roman" w:hAnsi="Unikurd Web" w:cs="Unikurd Web"/>
          <w:color w:val="000000" w:themeColor="text1"/>
          <w:sz w:val="24"/>
          <w:szCs w:val="24"/>
          <w:lang w:val="en-US" w:bidi="ar-KW"/>
        </w:rPr>
        <w:t xml:space="preserve"> </w:t>
      </w:r>
      <w:r w:rsidRPr="002A3931">
        <w:rPr>
          <w:rFonts w:ascii="Unikurd Web" w:eastAsia="Times New Roman" w:hAnsi="Unikurd Web" w:cs="Unikurd Web"/>
          <w:color w:val="000000" w:themeColor="text1"/>
          <w:sz w:val="24"/>
          <w:szCs w:val="24"/>
          <w:lang w:val="en-US" w:bidi="ar-KW"/>
        </w:rPr>
        <w:t xml:space="preserve">he was </w:t>
      </w:r>
      <w:r w:rsidR="002C6924" w:rsidRPr="002A3931">
        <w:rPr>
          <w:rFonts w:ascii="Unikurd Web" w:eastAsia="Times New Roman" w:hAnsi="Unikurd Web" w:cs="Unikurd Web"/>
          <w:color w:val="000000" w:themeColor="text1"/>
          <w:sz w:val="24"/>
          <w:szCs w:val="24"/>
          <w:lang w:val="en-US" w:bidi="ar-KW"/>
        </w:rPr>
        <w:t xml:space="preserve">accused </w:t>
      </w:r>
      <w:r w:rsidRPr="002A3931">
        <w:rPr>
          <w:rFonts w:ascii="Unikurd Web" w:eastAsia="Times New Roman" w:hAnsi="Unikurd Web" w:cs="Unikurd Web"/>
          <w:color w:val="000000" w:themeColor="text1"/>
          <w:sz w:val="24"/>
          <w:szCs w:val="24"/>
          <w:lang w:val="en-US" w:bidi="ar-KW"/>
        </w:rPr>
        <w:t>of</w:t>
      </w:r>
      <w:r w:rsidR="002C6924" w:rsidRPr="002A3931">
        <w:rPr>
          <w:rFonts w:ascii="Unikurd Web" w:eastAsia="Times New Roman" w:hAnsi="Unikurd Web" w:cs="Unikurd Web"/>
          <w:color w:val="000000" w:themeColor="text1"/>
          <w:sz w:val="24"/>
          <w:szCs w:val="24"/>
          <w:lang w:val="en-US" w:bidi="ar-KW"/>
        </w:rPr>
        <w:t xml:space="preserve"> </w:t>
      </w:r>
      <w:r w:rsidRPr="002A3931">
        <w:rPr>
          <w:rFonts w:ascii="Unikurd Web" w:eastAsia="Times New Roman" w:hAnsi="Unikurd Web" w:cs="Unikurd Web"/>
          <w:color w:val="000000" w:themeColor="text1"/>
          <w:sz w:val="24"/>
          <w:szCs w:val="24"/>
          <w:lang w:val="en-US" w:bidi="ar-KW"/>
        </w:rPr>
        <w:t>participating</w:t>
      </w:r>
      <w:r w:rsidR="002C6924" w:rsidRPr="002A3931">
        <w:rPr>
          <w:rFonts w:ascii="Unikurd Web" w:eastAsia="Times New Roman" w:hAnsi="Unikurd Web" w:cs="Unikurd Web"/>
          <w:color w:val="000000" w:themeColor="text1"/>
          <w:sz w:val="24"/>
          <w:szCs w:val="24"/>
          <w:lang w:val="en-US" w:bidi="ar-KW"/>
        </w:rPr>
        <w:t xml:space="preserve"> in political activities against </w:t>
      </w:r>
      <w:r w:rsidR="002031BA" w:rsidRPr="002A3931">
        <w:rPr>
          <w:rFonts w:ascii="Unikurd Web" w:eastAsia="Times New Roman" w:hAnsi="Unikurd Web" w:cs="Unikurd Web"/>
          <w:color w:val="000000" w:themeColor="text1"/>
          <w:sz w:val="24"/>
          <w:szCs w:val="24"/>
          <w:lang w:val="en-US" w:bidi="ar-KW"/>
        </w:rPr>
        <w:t xml:space="preserve">the </w:t>
      </w:r>
      <w:r w:rsidRPr="002A3931">
        <w:rPr>
          <w:rFonts w:ascii="Unikurd Web" w:eastAsia="Times New Roman" w:hAnsi="Unikurd Web" w:cs="Unikurd Web"/>
          <w:color w:val="000000" w:themeColor="text1"/>
          <w:sz w:val="24"/>
          <w:szCs w:val="24"/>
          <w:lang w:val="en-US" w:bidi="ar-KW"/>
        </w:rPr>
        <w:t>Iraqi state</w:t>
      </w:r>
      <w:r w:rsidR="00241E63" w:rsidRPr="002A3931">
        <w:rPr>
          <w:rFonts w:ascii="Unikurd Web" w:eastAsia="Times New Roman" w:hAnsi="Unikurd Web" w:cs="Unikurd Web"/>
          <w:color w:val="000000" w:themeColor="text1"/>
          <w:sz w:val="24"/>
          <w:szCs w:val="24"/>
          <w:lang w:val="en-US" w:bidi="ar-KW"/>
        </w:rPr>
        <w:t xml:space="preserve"> and spent several</w:t>
      </w:r>
      <w:r w:rsidR="002C6924" w:rsidRPr="002A3931">
        <w:rPr>
          <w:rFonts w:ascii="Unikurd Web" w:eastAsia="Times New Roman" w:hAnsi="Unikurd Web" w:cs="Unikurd Web"/>
          <w:color w:val="000000" w:themeColor="text1"/>
          <w:sz w:val="24"/>
          <w:szCs w:val="24"/>
          <w:lang w:val="en-US" w:bidi="ar-KW"/>
        </w:rPr>
        <w:t xml:space="preserve"> months in prison under </w:t>
      </w:r>
      <w:r w:rsidR="000E3568" w:rsidRPr="002A3931">
        <w:rPr>
          <w:rFonts w:ascii="Unikurd Web" w:eastAsia="Times New Roman" w:hAnsi="Unikurd Web" w:cs="Unikurd Web"/>
          <w:color w:val="000000" w:themeColor="text1"/>
          <w:sz w:val="24"/>
          <w:szCs w:val="24"/>
          <w:lang w:val="en-US" w:bidi="ar-KW"/>
        </w:rPr>
        <w:t>torture</w:t>
      </w:r>
      <w:r w:rsidR="00241E63" w:rsidRPr="002A3931">
        <w:rPr>
          <w:rFonts w:ascii="Unikurd Web" w:eastAsia="Times New Roman" w:hAnsi="Unikurd Web" w:cs="Unikurd Web"/>
          <w:color w:val="000000" w:themeColor="text1"/>
          <w:sz w:val="24"/>
          <w:szCs w:val="24"/>
          <w:lang w:val="en-US" w:bidi="ar-KW"/>
        </w:rPr>
        <w:t>. Despite the torment, he never</w:t>
      </w:r>
      <w:r w:rsidR="002C6924" w:rsidRPr="002A3931">
        <w:rPr>
          <w:rFonts w:ascii="Unikurd Web" w:eastAsia="Times New Roman" w:hAnsi="Unikurd Web" w:cs="Unikurd Web"/>
          <w:color w:val="000000" w:themeColor="text1"/>
          <w:sz w:val="24"/>
          <w:szCs w:val="24"/>
          <w:lang w:val="en-US" w:bidi="ar-KW"/>
        </w:rPr>
        <w:t xml:space="preserve"> confess</w:t>
      </w:r>
      <w:r w:rsidR="00241E63" w:rsidRPr="002A3931">
        <w:rPr>
          <w:rFonts w:ascii="Unikurd Web" w:eastAsia="Times New Roman" w:hAnsi="Unikurd Web" w:cs="Unikurd Web"/>
          <w:color w:val="000000" w:themeColor="text1"/>
          <w:sz w:val="24"/>
          <w:szCs w:val="24"/>
          <w:lang w:val="en-US" w:bidi="ar-KW"/>
        </w:rPr>
        <w:t>ed</w:t>
      </w:r>
      <w:r w:rsidR="002C6924" w:rsidRPr="002A3931">
        <w:rPr>
          <w:rFonts w:ascii="Unikurd Web" w:eastAsia="Times New Roman" w:hAnsi="Unikurd Web" w:cs="Unikurd Web"/>
          <w:color w:val="000000" w:themeColor="text1"/>
          <w:sz w:val="24"/>
          <w:szCs w:val="24"/>
          <w:lang w:val="en-US" w:bidi="ar-KW"/>
        </w:rPr>
        <w:t xml:space="preserve"> to the</w:t>
      </w:r>
      <w:r w:rsidR="00241E63" w:rsidRPr="002A3931">
        <w:rPr>
          <w:rFonts w:ascii="Unikurd Web" w:eastAsia="Times New Roman" w:hAnsi="Unikurd Web" w:cs="Unikurd Web"/>
          <w:color w:val="000000" w:themeColor="text1"/>
          <w:sz w:val="24"/>
          <w:szCs w:val="24"/>
          <w:lang w:val="en-US" w:bidi="ar-KW"/>
        </w:rPr>
        <w:t xml:space="preserve"> charges</w:t>
      </w:r>
      <w:r w:rsidR="002C6924" w:rsidRPr="002A3931">
        <w:rPr>
          <w:rFonts w:ascii="Unikurd Web" w:eastAsia="Times New Roman" w:hAnsi="Unikurd Web" w:cs="Unikurd Web"/>
          <w:color w:val="000000" w:themeColor="text1"/>
          <w:sz w:val="24"/>
          <w:szCs w:val="24"/>
          <w:lang w:val="en-US" w:bidi="ar-KW"/>
        </w:rPr>
        <w:t xml:space="preserve"> and</w:t>
      </w:r>
      <w:r w:rsidR="00241E63" w:rsidRPr="002A3931">
        <w:rPr>
          <w:rFonts w:ascii="Unikurd Web" w:eastAsia="Times New Roman" w:hAnsi="Unikurd Web" w:cs="Unikurd Web"/>
          <w:color w:val="000000" w:themeColor="text1"/>
          <w:sz w:val="24"/>
          <w:szCs w:val="24"/>
          <w:lang w:val="en-US" w:bidi="ar-KW"/>
        </w:rPr>
        <w:t xml:space="preserve"> was eventually </w:t>
      </w:r>
      <w:r w:rsidR="002C6924" w:rsidRPr="002A3931">
        <w:rPr>
          <w:rFonts w:ascii="Unikurd Web" w:eastAsia="Times New Roman" w:hAnsi="Unikurd Web" w:cs="Unikurd Web"/>
          <w:color w:val="000000" w:themeColor="text1"/>
          <w:sz w:val="24"/>
          <w:szCs w:val="24"/>
          <w:lang w:val="en-US" w:bidi="ar-KW"/>
        </w:rPr>
        <w:t>released</w:t>
      </w:r>
      <w:r w:rsidR="00241E63" w:rsidRPr="002A3931">
        <w:rPr>
          <w:rFonts w:ascii="Unikurd Web" w:eastAsia="Times New Roman" w:hAnsi="Unikurd Web" w:cs="Unikurd Web"/>
          <w:color w:val="000000" w:themeColor="text1"/>
          <w:sz w:val="24"/>
          <w:szCs w:val="24"/>
          <w:lang w:val="en-US" w:bidi="ar-KW"/>
        </w:rPr>
        <w:t xml:space="preserve">. The </w:t>
      </w:r>
      <w:r w:rsidR="000E3568" w:rsidRPr="002A3931">
        <w:rPr>
          <w:rFonts w:ascii="Unikurd Web" w:eastAsia="Times New Roman" w:hAnsi="Unikurd Web" w:cs="Unikurd Web"/>
          <w:color w:val="000000" w:themeColor="text1"/>
          <w:sz w:val="24"/>
          <w:szCs w:val="24"/>
          <w:lang w:val="en-US" w:bidi="ar-KW"/>
        </w:rPr>
        <w:t>state</w:t>
      </w:r>
      <w:r w:rsidRPr="002A3931">
        <w:rPr>
          <w:rFonts w:ascii="Unikurd Web" w:eastAsia="Times New Roman" w:hAnsi="Unikurd Web" w:cs="Unikurd Web"/>
          <w:color w:val="000000" w:themeColor="text1"/>
          <w:sz w:val="24"/>
          <w:szCs w:val="24"/>
          <w:lang w:val="en-US" w:bidi="ar-KW"/>
        </w:rPr>
        <w:t xml:space="preserve"> </w:t>
      </w:r>
      <w:r w:rsidR="00241E63" w:rsidRPr="002A3931">
        <w:rPr>
          <w:rFonts w:ascii="Unikurd Web" w:eastAsia="Times New Roman" w:hAnsi="Unikurd Web" w:cs="Unikurd Web"/>
          <w:color w:val="000000" w:themeColor="text1"/>
          <w:sz w:val="24"/>
          <w:szCs w:val="24"/>
          <w:lang w:val="en-US" w:bidi="ar-KW"/>
        </w:rPr>
        <w:t xml:space="preserve">subsequently </w:t>
      </w:r>
      <w:r w:rsidRPr="002A3931">
        <w:rPr>
          <w:rFonts w:ascii="Unikurd Web" w:eastAsia="Times New Roman" w:hAnsi="Unikurd Web" w:cs="Unikurd Web"/>
          <w:color w:val="000000" w:themeColor="text1"/>
          <w:sz w:val="24"/>
          <w:szCs w:val="24"/>
          <w:lang w:val="en-US" w:bidi="ar-KW"/>
        </w:rPr>
        <w:t xml:space="preserve">disqualified him </w:t>
      </w:r>
      <w:r w:rsidR="00241E63" w:rsidRPr="002A3931">
        <w:rPr>
          <w:rFonts w:ascii="Unikurd Web" w:eastAsia="Times New Roman" w:hAnsi="Unikurd Web" w:cs="Unikurd Web"/>
          <w:color w:val="000000" w:themeColor="text1"/>
          <w:sz w:val="24"/>
          <w:szCs w:val="24"/>
          <w:lang w:val="en-US" w:bidi="ar-KW"/>
        </w:rPr>
        <w:t xml:space="preserve">from teaching </w:t>
      </w:r>
      <w:r w:rsidRPr="002A3931">
        <w:rPr>
          <w:rFonts w:ascii="Unikurd Web" w:eastAsia="Times New Roman" w:hAnsi="Unikurd Web" w:cs="Unikurd Web"/>
          <w:color w:val="000000" w:themeColor="text1"/>
          <w:sz w:val="24"/>
          <w:szCs w:val="24"/>
          <w:lang w:val="en-US" w:bidi="ar-KW"/>
        </w:rPr>
        <w:t>and ordered him to</w:t>
      </w:r>
      <w:r w:rsidR="00241E63" w:rsidRPr="002A3931">
        <w:rPr>
          <w:rFonts w:ascii="Unikurd Web" w:eastAsia="Times New Roman" w:hAnsi="Unikurd Web" w:cs="Unikurd Web"/>
          <w:color w:val="000000" w:themeColor="text1"/>
          <w:sz w:val="24"/>
          <w:szCs w:val="24"/>
          <w:lang w:val="en-US" w:bidi="ar-KW"/>
        </w:rPr>
        <w:t xml:space="preserve"> relocate to</w:t>
      </w:r>
      <w:r w:rsidRPr="002A3931">
        <w:rPr>
          <w:rFonts w:ascii="Unikurd Web" w:eastAsia="Times New Roman" w:hAnsi="Unikurd Web" w:cs="Unikurd Web"/>
          <w:color w:val="000000" w:themeColor="text1"/>
          <w:sz w:val="24"/>
          <w:szCs w:val="24"/>
          <w:lang w:val="en-US" w:bidi="ar-KW"/>
        </w:rPr>
        <w:t xml:space="preserve"> </w:t>
      </w:r>
      <w:r w:rsidR="00241E63" w:rsidRPr="002A3931">
        <w:rPr>
          <w:rFonts w:ascii="Unikurd Web" w:eastAsia="Times New Roman" w:hAnsi="Unikurd Web" w:cs="Unikurd Web"/>
          <w:color w:val="000000" w:themeColor="text1"/>
          <w:sz w:val="24"/>
          <w:szCs w:val="24"/>
          <w:lang w:val="en-US" w:bidi="ar-KW"/>
        </w:rPr>
        <w:t xml:space="preserve">the </w:t>
      </w:r>
      <w:r w:rsidRPr="002A3931">
        <w:rPr>
          <w:rFonts w:ascii="Unikurd Web" w:eastAsia="Times New Roman" w:hAnsi="Unikurd Web" w:cs="Unikurd Web"/>
          <w:color w:val="000000" w:themeColor="text1"/>
          <w:sz w:val="24"/>
          <w:szCs w:val="24"/>
          <w:lang w:val="en-US" w:bidi="ar-KW"/>
        </w:rPr>
        <w:t xml:space="preserve">south </w:t>
      </w:r>
      <w:r w:rsidR="00241E63" w:rsidRPr="002A3931">
        <w:rPr>
          <w:rFonts w:ascii="Unikurd Web" w:eastAsia="Times New Roman" w:hAnsi="Unikurd Web" w:cs="Unikurd Web"/>
          <w:color w:val="000000" w:themeColor="text1"/>
          <w:sz w:val="24"/>
          <w:szCs w:val="24"/>
          <w:lang w:val="en-US" w:bidi="ar-KW"/>
        </w:rPr>
        <w:t xml:space="preserve">of the country </w:t>
      </w:r>
      <w:r w:rsidRPr="002A3931">
        <w:rPr>
          <w:rFonts w:ascii="Unikurd Web" w:eastAsia="Times New Roman" w:hAnsi="Unikurd Web" w:cs="Unikurd Web"/>
          <w:color w:val="000000" w:themeColor="text1"/>
          <w:sz w:val="24"/>
          <w:szCs w:val="24"/>
          <w:lang w:val="en-US" w:bidi="ar-KW"/>
        </w:rPr>
        <w:t>to work in a canning factory.</w:t>
      </w:r>
      <w:r w:rsidR="000E3568" w:rsidRPr="002A3931">
        <w:rPr>
          <w:rFonts w:ascii="Unikurd Web" w:eastAsia="Times New Roman" w:hAnsi="Unikurd Web" w:cs="Unikurd Web"/>
          <w:color w:val="000000" w:themeColor="text1"/>
          <w:sz w:val="24"/>
          <w:szCs w:val="24"/>
          <w:lang w:val="en-US" w:bidi="ar-KW"/>
        </w:rPr>
        <w:t xml:space="preserve"> </w:t>
      </w:r>
      <w:r w:rsidR="00241E63" w:rsidRPr="002A3931">
        <w:rPr>
          <w:rFonts w:ascii="Unikurd Web" w:eastAsia="Times New Roman" w:hAnsi="Unikurd Web" w:cs="Unikurd Web"/>
          <w:color w:val="000000" w:themeColor="text1"/>
          <w:sz w:val="24"/>
          <w:szCs w:val="24"/>
          <w:lang w:val="en-US" w:bidi="ar-KW"/>
        </w:rPr>
        <w:t xml:space="preserve">Choosing defiance, he didn’t go, and instead found work at the </w:t>
      </w:r>
      <w:r w:rsidR="00233534" w:rsidRPr="002A3931">
        <w:rPr>
          <w:rFonts w:ascii="Unikurd Web" w:eastAsia="Times New Roman" w:hAnsi="Unikurd Web" w:cs="Unikurd Web"/>
          <w:color w:val="000000" w:themeColor="text1"/>
          <w:sz w:val="24"/>
          <w:szCs w:val="24"/>
          <w:lang w:val="en-US" w:bidi="ar-KW"/>
        </w:rPr>
        <w:t>bakery.</w:t>
      </w:r>
      <w:r w:rsidR="002031BA" w:rsidRPr="002A3931">
        <w:rPr>
          <w:rFonts w:ascii="Unikurd Web" w:eastAsia="Times New Roman" w:hAnsi="Unikurd Web" w:cs="Unikurd Web"/>
          <w:color w:val="000000" w:themeColor="text1"/>
          <w:sz w:val="24"/>
          <w:szCs w:val="24"/>
          <w:lang w:val="en-US" w:bidi="ar-KW"/>
        </w:rPr>
        <w:t xml:space="preserve"> </w:t>
      </w:r>
      <w:r w:rsidR="00241E63" w:rsidRPr="002A3931">
        <w:rPr>
          <w:rFonts w:ascii="Unikurd Web" w:eastAsia="Times New Roman" w:hAnsi="Unikurd Web" w:cs="Unikurd Web"/>
          <w:color w:val="000000" w:themeColor="text1"/>
          <w:sz w:val="24"/>
          <w:szCs w:val="24"/>
          <w:lang w:val="en-US" w:bidi="ar-KW"/>
        </w:rPr>
        <w:t>Baram</w:t>
      </w:r>
      <w:r w:rsidR="002031BA" w:rsidRPr="002A3931">
        <w:rPr>
          <w:rFonts w:ascii="Unikurd Web" w:eastAsia="Times New Roman" w:hAnsi="Unikurd Web" w:cs="Unikurd Web"/>
          <w:color w:val="000000" w:themeColor="text1"/>
          <w:sz w:val="24"/>
          <w:szCs w:val="24"/>
          <w:lang w:val="en-US" w:bidi="ar-KW"/>
        </w:rPr>
        <w:t xml:space="preserve"> was</w:t>
      </w:r>
      <w:r w:rsidR="00233534" w:rsidRPr="002A3931">
        <w:rPr>
          <w:rFonts w:ascii="Unikurd Web" w:eastAsia="Times New Roman" w:hAnsi="Unikurd Web" w:cs="Unikurd Web"/>
          <w:color w:val="000000" w:themeColor="text1"/>
          <w:sz w:val="24"/>
          <w:szCs w:val="24"/>
          <w:lang w:val="en-US" w:bidi="ar-KW"/>
        </w:rPr>
        <w:t xml:space="preserve"> </w:t>
      </w:r>
      <w:r w:rsidR="00241E63" w:rsidRPr="002A3931">
        <w:rPr>
          <w:rFonts w:ascii="Unikurd Web" w:eastAsia="Times New Roman" w:hAnsi="Unikurd Web" w:cs="Unikurd Web"/>
          <w:color w:val="000000" w:themeColor="text1"/>
          <w:sz w:val="24"/>
          <w:szCs w:val="24"/>
          <w:lang w:val="en-US" w:bidi="ar-KW"/>
        </w:rPr>
        <w:t>unmarried,</w:t>
      </w:r>
      <w:r w:rsidR="00233534" w:rsidRPr="002A3931">
        <w:rPr>
          <w:rFonts w:ascii="Unikurd Web" w:eastAsia="Times New Roman" w:hAnsi="Unikurd Web" w:cs="Unikurd Web"/>
          <w:color w:val="000000" w:themeColor="text1"/>
          <w:sz w:val="24"/>
          <w:szCs w:val="24"/>
          <w:lang w:val="en-US" w:bidi="ar-KW"/>
        </w:rPr>
        <w:t xml:space="preserve"> not</w:t>
      </w:r>
      <w:r w:rsidR="00241E63" w:rsidRPr="002A3931">
        <w:rPr>
          <w:rFonts w:ascii="Unikurd Web" w:eastAsia="Times New Roman" w:hAnsi="Unikurd Web" w:cs="Unikurd Web"/>
          <w:color w:val="000000" w:themeColor="text1"/>
          <w:sz w:val="24"/>
          <w:szCs w:val="24"/>
          <w:lang w:val="en-US" w:bidi="ar-KW"/>
        </w:rPr>
        <w:t xml:space="preserve"> by</w:t>
      </w:r>
      <w:r w:rsidR="00233534" w:rsidRPr="002A3931">
        <w:rPr>
          <w:rFonts w:ascii="Unikurd Web" w:eastAsia="Times New Roman" w:hAnsi="Unikurd Web" w:cs="Unikurd Web"/>
          <w:color w:val="000000" w:themeColor="text1"/>
          <w:sz w:val="24"/>
          <w:szCs w:val="24"/>
          <w:lang w:val="en-US" w:bidi="ar-KW"/>
        </w:rPr>
        <w:t xml:space="preserve"> choice</w:t>
      </w:r>
      <w:r w:rsidR="00241E63" w:rsidRPr="002A3931">
        <w:rPr>
          <w:rFonts w:ascii="Unikurd Web" w:eastAsia="Times New Roman" w:hAnsi="Unikurd Web" w:cs="Unikurd Web"/>
          <w:color w:val="000000" w:themeColor="text1"/>
          <w:sz w:val="24"/>
          <w:szCs w:val="24"/>
          <w:lang w:val="en-US" w:bidi="ar-KW"/>
        </w:rPr>
        <w:t>, but by cruel fate. He had loved a woman</w:t>
      </w:r>
      <w:r w:rsidR="002031BA" w:rsidRPr="002A3931">
        <w:rPr>
          <w:rFonts w:ascii="Unikurd Web" w:eastAsia="Times New Roman" w:hAnsi="Unikurd Web" w:cs="Unikurd Web"/>
          <w:color w:val="000000" w:themeColor="text1"/>
          <w:sz w:val="24"/>
          <w:szCs w:val="24"/>
          <w:lang w:val="en-US" w:bidi="ar-KW"/>
        </w:rPr>
        <w:t xml:space="preserve"> and</w:t>
      </w:r>
      <w:r w:rsidR="00F42F9A" w:rsidRPr="002A3931">
        <w:rPr>
          <w:rFonts w:ascii="Unikurd Web" w:eastAsia="Times New Roman" w:hAnsi="Unikurd Web" w:cs="Unikurd Web"/>
          <w:color w:val="000000" w:themeColor="text1"/>
          <w:sz w:val="24"/>
          <w:szCs w:val="24"/>
          <w:lang w:val="en-US" w:bidi="ar-KW"/>
        </w:rPr>
        <w:t xml:space="preserve"> had proposed to her multiple times, </w:t>
      </w:r>
      <w:r w:rsidR="002031BA" w:rsidRPr="002A3931">
        <w:rPr>
          <w:rFonts w:ascii="Unikurd Web" w:eastAsia="Times New Roman" w:hAnsi="Unikurd Web" w:cs="Unikurd Web"/>
          <w:color w:val="000000" w:themeColor="text1"/>
          <w:sz w:val="24"/>
          <w:szCs w:val="24"/>
          <w:lang w:val="en-US" w:bidi="ar-KW"/>
        </w:rPr>
        <w:t xml:space="preserve">but </w:t>
      </w:r>
      <w:r w:rsidR="00F42F9A" w:rsidRPr="002A3931">
        <w:rPr>
          <w:rFonts w:ascii="Unikurd Web" w:eastAsia="Times New Roman" w:hAnsi="Unikurd Web" w:cs="Unikurd Web"/>
          <w:color w:val="000000" w:themeColor="text1"/>
          <w:sz w:val="24"/>
          <w:szCs w:val="24"/>
          <w:lang w:val="en-US" w:bidi="ar-KW"/>
        </w:rPr>
        <w:t>her father</w:t>
      </w:r>
      <w:r w:rsidR="00233534" w:rsidRPr="002A3931">
        <w:rPr>
          <w:rFonts w:ascii="Unikurd Web" w:eastAsia="Times New Roman" w:hAnsi="Unikurd Web" w:cs="Unikurd Web"/>
          <w:color w:val="000000" w:themeColor="text1"/>
          <w:sz w:val="24"/>
          <w:szCs w:val="24"/>
          <w:lang w:val="en-US" w:bidi="ar-KW"/>
        </w:rPr>
        <w:t xml:space="preserve"> </w:t>
      </w:r>
      <w:r w:rsidR="00F42F9A" w:rsidRPr="002A3931">
        <w:rPr>
          <w:rFonts w:ascii="Unikurd Web" w:eastAsia="Times New Roman" w:hAnsi="Unikurd Web" w:cs="Unikurd Web"/>
          <w:color w:val="000000" w:themeColor="text1"/>
          <w:sz w:val="24"/>
          <w:szCs w:val="24"/>
          <w:lang w:val="en-US" w:bidi="ar-KW"/>
        </w:rPr>
        <w:t>had</w:t>
      </w:r>
      <w:r w:rsidR="002031BA" w:rsidRPr="002A3931">
        <w:rPr>
          <w:rFonts w:ascii="Unikurd Web" w:eastAsia="Times New Roman" w:hAnsi="Unikurd Web" w:cs="Unikurd Web"/>
          <w:color w:val="000000" w:themeColor="text1"/>
          <w:sz w:val="24"/>
          <w:szCs w:val="24"/>
          <w:lang w:val="en-US" w:bidi="ar-KW"/>
        </w:rPr>
        <w:t xml:space="preserve"> </w:t>
      </w:r>
      <w:r w:rsidR="00F42F9A" w:rsidRPr="002A3931">
        <w:rPr>
          <w:rFonts w:ascii="Unikurd Web" w:eastAsia="Times New Roman" w:hAnsi="Unikurd Web" w:cs="Unikurd Web"/>
          <w:color w:val="000000" w:themeColor="text1"/>
          <w:sz w:val="24"/>
          <w:szCs w:val="24"/>
          <w:lang w:val="en-US" w:bidi="ar-KW"/>
        </w:rPr>
        <w:t>disapproved. This refusal led the woman to</w:t>
      </w:r>
      <w:r w:rsidR="002031BA" w:rsidRPr="002A3931">
        <w:rPr>
          <w:rFonts w:ascii="Unikurd Web" w:eastAsia="Times New Roman" w:hAnsi="Unikurd Web" w:cs="Unikurd Web"/>
          <w:color w:val="000000" w:themeColor="text1"/>
          <w:sz w:val="24"/>
          <w:szCs w:val="24"/>
          <w:lang w:val="en-US" w:bidi="ar-KW"/>
        </w:rPr>
        <w:t xml:space="preserve"> self-</w:t>
      </w:r>
      <w:r w:rsidR="00F42F9A" w:rsidRPr="002A3931">
        <w:rPr>
          <w:rFonts w:ascii="Unikurd Web" w:eastAsia="Times New Roman" w:hAnsi="Unikurd Web" w:cs="Unikurd Web"/>
          <w:color w:val="000000" w:themeColor="text1"/>
          <w:sz w:val="24"/>
          <w:szCs w:val="24"/>
          <w:lang w:val="en-US" w:bidi="ar-KW"/>
        </w:rPr>
        <w:t>immolate</w:t>
      </w:r>
      <w:r w:rsidR="002031BA" w:rsidRPr="002A3931">
        <w:rPr>
          <w:rFonts w:ascii="Unikurd Web" w:eastAsia="Times New Roman" w:hAnsi="Unikurd Web" w:cs="Unikurd Web"/>
          <w:color w:val="000000" w:themeColor="text1"/>
          <w:sz w:val="24"/>
          <w:szCs w:val="24"/>
          <w:lang w:val="en-US" w:bidi="ar-KW"/>
        </w:rPr>
        <w:t xml:space="preserve"> and die</w:t>
      </w:r>
      <w:r w:rsidR="00233534" w:rsidRPr="002A3931">
        <w:rPr>
          <w:rFonts w:ascii="Unikurd Web" w:eastAsia="Times New Roman" w:hAnsi="Unikurd Web" w:cs="Unikurd Web"/>
          <w:color w:val="000000" w:themeColor="text1"/>
          <w:sz w:val="24"/>
          <w:szCs w:val="24"/>
          <w:lang w:val="en-US" w:bidi="ar-KW"/>
        </w:rPr>
        <w:t xml:space="preserve">. </w:t>
      </w:r>
      <w:r w:rsidR="00F42F9A" w:rsidRPr="002A3931">
        <w:rPr>
          <w:rFonts w:ascii="Unikurd Web" w:eastAsia="Times New Roman" w:hAnsi="Unikurd Web" w:cs="Unikurd Web"/>
          <w:color w:val="000000" w:themeColor="text1"/>
          <w:sz w:val="24"/>
          <w:szCs w:val="24"/>
          <w:lang w:val="en-US" w:bidi="ar-KW"/>
        </w:rPr>
        <w:t>In her memory, Baram chose never to marry</w:t>
      </w:r>
      <w:r w:rsidR="002031BA" w:rsidRPr="002A3931">
        <w:rPr>
          <w:rFonts w:ascii="Unikurd Web" w:eastAsia="Times New Roman" w:hAnsi="Unikurd Web" w:cs="Unikurd Web"/>
          <w:color w:val="000000" w:themeColor="text1"/>
          <w:sz w:val="24"/>
          <w:szCs w:val="24"/>
          <w:lang w:val="en-US" w:bidi="ar-KW"/>
        </w:rPr>
        <w:t xml:space="preserve">. He </w:t>
      </w:r>
      <w:r w:rsidR="00F42F9A" w:rsidRPr="002A3931">
        <w:rPr>
          <w:rFonts w:ascii="Unikurd Web" w:eastAsia="Times New Roman" w:hAnsi="Unikurd Web" w:cs="Unikurd Web"/>
          <w:color w:val="000000" w:themeColor="text1"/>
          <w:sz w:val="24"/>
          <w:szCs w:val="24"/>
          <w:lang w:val="en-US" w:bidi="ar-KW"/>
        </w:rPr>
        <w:t>lived in a</w:t>
      </w:r>
      <w:r w:rsidR="002031BA" w:rsidRPr="002A3931">
        <w:rPr>
          <w:rFonts w:ascii="Unikurd Web" w:eastAsia="Times New Roman" w:hAnsi="Unikurd Web" w:cs="Unikurd Web"/>
          <w:color w:val="000000" w:themeColor="text1"/>
          <w:sz w:val="24"/>
          <w:szCs w:val="24"/>
          <w:lang w:val="en-US" w:bidi="ar-KW"/>
        </w:rPr>
        <w:t xml:space="preserve"> small rented house</w:t>
      </w:r>
      <w:r w:rsidR="00233534" w:rsidRPr="002A3931">
        <w:rPr>
          <w:rFonts w:ascii="Unikurd Web" w:eastAsia="Times New Roman" w:hAnsi="Unikurd Web" w:cs="Unikurd Web"/>
          <w:color w:val="000000" w:themeColor="text1"/>
          <w:sz w:val="24"/>
          <w:szCs w:val="24"/>
          <w:lang w:val="en-US" w:bidi="ar-KW"/>
        </w:rPr>
        <w:t xml:space="preserve"> not far from </w:t>
      </w:r>
      <w:r w:rsidR="002031BA" w:rsidRPr="002A3931">
        <w:rPr>
          <w:rFonts w:ascii="Unikurd Web" w:eastAsia="Times New Roman" w:hAnsi="Unikurd Web" w:cs="Unikurd Web"/>
          <w:color w:val="000000" w:themeColor="text1"/>
          <w:sz w:val="24"/>
          <w:szCs w:val="24"/>
          <w:lang w:val="en-US" w:bidi="ar-KW"/>
        </w:rPr>
        <w:t>Omar</w:t>
      </w:r>
      <w:r w:rsidR="00F42F9A" w:rsidRPr="002A3931">
        <w:rPr>
          <w:rFonts w:ascii="Unikurd Web" w:eastAsia="Times New Roman" w:hAnsi="Unikurd Web" w:cs="Unikurd Web"/>
          <w:color w:val="000000" w:themeColor="text1"/>
          <w:sz w:val="24"/>
          <w:szCs w:val="24"/>
          <w:lang w:val="en-US" w:bidi="ar-KW"/>
        </w:rPr>
        <w:t>’s, and</w:t>
      </w:r>
      <w:r w:rsidR="00233534" w:rsidRPr="002A3931">
        <w:rPr>
          <w:rFonts w:ascii="Unikurd Web" w:eastAsia="Times New Roman" w:hAnsi="Unikurd Web" w:cs="Unikurd Web"/>
          <w:color w:val="000000" w:themeColor="text1"/>
          <w:sz w:val="24"/>
          <w:szCs w:val="24"/>
          <w:lang w:val="en-US" w:bidi="ar-KW"/>
        </w:rPr>
        <w:t xml:space="preserve"> </w:t>
      </w:r>
      <w:r w:rsidR="00F42F9A" w:rsidRPr="002A3931">
        <w:rPr>
          <w:rFonts w:ascii="Unikurd Web" w:eastAsia="Times New Roman" w:hAnsi="Unikurd Web" w:cs="Unikurd Web"/>
          <w:color w:val="000000" w:themeColor="text1"/>
          <w:sz w:val="24"/>
          <w:szCs w:val="24"/>
          <w:lang w:val="en-US" w:bidi="ar-KW"/>
        </w:rPr>
        <w:t>i</w:t>
      </w:r>
      <w:r w:rsidR="00233534" w:rsidRPr="002A3931">
        <w:rPr>
          <w:rFonts w:ascii="Unikurd Web" w:eastAsia="Times New Roman" w:hAnsi="Unikurd Web" w:cs="Unikurd Web"/>
          <w:color w:val="000000" w:themeColor="text1"/>
          <w:sz w:val="24"/>
          <w:szCs w:val="24"/>
          <w:lang w:val="en-US" w:bidi="ar-KW"/>
        </w:rPr>
        <w:t xml:space="preserve">n his </w:t>
      </w:r>
      <w:r w:rsidR="00F42F9A" w:rsidRPr="002A3931">
        <w:rPr>
          <w:rFonts w:ascii="Unikurd Web" w:eastAsia="Times New Roman" w:hAnsi="Unikurd Web" w:cs="Unikurd Web"/>
          <w:color w:val="000000" w:themeColor="text1"/>
          <w:sz w:val="24"/>
          <w:szCs w:val="24"/>
          <w:lang w:val="en-US" w:bidi="ar-KW"/>
        </w:rPr>
        <w:t>free</w:t>
      </w:r>
      <w:r w:rsidR="00233534" w:rsidRPr="002A3931">
        <w:rPr>
          <w:rFonts w:ascii="Unikurd Web" w:eastAsia="Times New Roman" w:hAnsi="Unikurd Web" w:cs="Unikurd Web"/>
          <w:color w:val="000000" w:themeColor="text1"/>
          <w:sz w:val="24"/>
          <w:szCs w:val="24"/>
          <w:lang w:val="en-US" w:bidi="ar-KW"/>
        </w:rPr>
        <w:t xml:space="preserve"> time,</w:t>
      </w:r>
      <w:r w:rsidR="00F42F9A" w:rsidRPr="002A3931">
        <w:rPr>
          <w:rFonts w:ascii="Unikurd Web" w:eastAsia="Times New Roman" w:hAnsi="Unikurd Web" w:cs="Unikurd Web"/>
          <w:color w:val="000000" w:themeColor="text1"/>
          <w:sz w:val="24"/>
          <w:szCs w:val="24"/>
          <w:lang w:val="en-US" w:bidi="ar-KW"/>
        </w:rPr>
        <w:t xml:space="preserve"> he devoured books</w:t>
      </w:r>
      <w:r w:rsidR="00233534" w:rsidRPr="002A3931">
        <w:rPr>
          <w:rFonts w:ascii="Unikurd Web" w:eastAsia="Times New Roman" w:hAnsi="Unikurd Web" w:cs="Unikurd Web"/>
          <w:color w:val="000000" w:themeColor="text1"/>
          <w:sz w:val="24"/>
          <w:szCs w:val="24"/>
          <w:lang w:val="en-US" w:bidi="ar-KW"/>
        </w:rPr>
        <w:t xml:space="preserve"> </w:t>
      </w:r>
      <w:r w:rsidR="00F42F9A" w:rsidRPr="002A3931">
        <w:rPr>
          <w:rFonts w:ascii="Unikurd Web" w:eastAsia="Times New Roman" w:hAnsi="Unikurd Web" w:cs="Unikurd Web"/>
          <w:color w:val="000000" w:themeColor="text1"/>
          <w:sz w:val="24"/>
          <w:szCs w:val="24"/>
          <w:lang w:val="en-US" w:bidi="ar-KW"/>
        </w:rPr>
        <w:t xml:space="preserve">on </w:t>
      </w:r>
      <w:r w:rsidR="00494D1C" w:rsidRPr="002A3931">
        <w:rPr>
          <w:rFonts w:ascii="Unikurd Web" w:eastAsia="Times New Roman" w:hAnsi="Unikurd Web" w:cs="Unikurd Web"/>
          <w:color w:val="000000" w:themeColor="text1"/>
          <w:sz w:val="24"/>
          <w:szCs w:val="24"/>
          <w:lang w:val="en-US" w:bidi="ar-KW"/>
        </w:rPr>
        <w:t xml:space="preserve">philosophy and </w:t>
      </w:r>
      <w:r w:rsidR="00233534" w:rsidRPr="002A3931">
        <w:rPr>
          <w:rFonts w:ascii="Unikurd Web" w:eastAsia="Times New Roman" w:hAnsi="Unikurd Web" w:cs="Unikurd Web"/>
          <w:color w:val="000000" w:themeColor="text1"/>
          <w:sz w:val="24"/>
          <w:szCs w:val="24"/>
          <w:lang w:val="en-US" w:bidi="ar-KW"/>
        </w:rPr>
        <w:t>literature</w:t>
      </w:r>
      <w:r w:rsidR="00494D1C" w:rsidRPr="002A3931">
        <w:rPr>
          <w:rFonts w:ascii="Unikurd Web" w:eastAsia="Times New Roman" w:hAnsi="Unikurd Web" w:cs="Unikurd Web"/>
          <w:color w:val="000000" w:themeColor="text1"/>
          <w:sz w:val="24"/>
          <w:szCs w:val="24"/>
          <w:lang w:val="en-US" w:bidi="ar-KW"/>
        </w:rPr>
        <w:t xml:space="preserve">. </w:t>
      </w:r>
    </w:p>
    <w:p w14:paraId="6D955EFE" w14:textId="613A3C65" w:rsidR="00CA7B72" w:rsidRPr="002A3931" w:rsidRDefault="00494D1C" w:rsidP="00F42F9A">
      <w:pPr>
        <w:jc w:val="both"/>
        <w:rPr>
          <w:rFonts w:ascii="Unikurd Web" w:eastAsia="Times New Roman" w:hAnsi="Unikurd Web" w:cs="Unikurd Web"/>
          <w:color w:val="000000" w:themeColor="text1"/>
          <w:sz w:val="24"/>
          <w:szCs w:val="24"/>
          <w:lang w:val="en-US" w:bidi="ar-KW"/>
        </w:rPr>
      </w:pPr>
      <w:r w:rsidRPr="002A3931">
        <w:rPr>
          <w:rFonts w:ascii="Unikurd Web" w:eastAsia="Times New Roman" w:hAnsi="Unikurd Web" w:cs="Unikurd Web"/>
          <w:color w:val="000000" w:themeColor="text1"/>
          <w:sz w:val="24"/>
          <w:szCs w:val="24"/>
          <w:lang w:val="en-US" w:bidi="ar-KW"/>
        </w:rPr>
        <w:t>Today</w:t>
      </w:r>
      <w:r w:rsidR="00233534" w:rsidRPr="002A3931">
        <w:rPr>
          <w:rFonts w:ascii="Unikurd Web" w:eastAsia="Times New Roman" w:hAnsi="Unikurd Web" w:cs="Unikurd Web"/>
          <w:color w:val="000000" w:themeColor="text1"/>
          <w:sz w:val="24"/>
          <w:szCs w:val="24"/>
          <w:lang w:val="en-US" w:bidi="ar-KW"/>
        </w:rPr>
        <w:t xml:space="preserve">, </w:t>
      </w:r>
      <w:r w:rsidR="00F42F9A" w:rsidRPr="002A3931">
        <w:rPr>
          <w:rFonts w:ascii="Unikurd Web" w:eastAsia="Times New Roman" w:hAnsi="Unikurd Web" w:cs="Unikurd Web"/>
          <w:color w:val="000000" w:themeColor="text1"/>
          <w:sz w:val="24"/>
          <w:szCs w:val="24"/>
          <w:lang w:val="en-US" w:bidi="ar-KW"/>
        </w:rPr>
        <w:t xml:space="preserve">after a long shift at the bakery, </w:t>
      </w:r>
      <w:r w:rsidR="00233534" w:rsidRPr="002A3931">
        <w:rPr>
          <w:rFonts w:ascii="Unikurd Web" w:eastAsia="Times New Roman" w:hAnsi="Unikurd Web" w:cs="Unikurd Web"/>
          <w:color w:val="000000" w:themeColor="text1"/>
          <w:sz w:val="24"/>
          <w:szCs w:val="24"/>
          <w:lang w:val="en-US" w:bidi="ar-KW"/>
        </w:rPr>
        <w:t>Baram</w:t>
      </w:r>
      <w:r w:rsidR="00F42F9A" w:rsidRPr="002A3931">
        <w:rPr>
          <w:rFonts w:ascii="Unikurd Web" w:eastAsia="Times New Roman" w:hAnsi="Unikurd Web" w:cs="Unikurd Web"/>
          <w:color w:val="000000" w:themeColor="text1"/>
          <w:sz w:val="24"/>
          <w:szCs w:val="24"/>
          <w:lang w:val="en-US" w:bidi="ar-KW"/>
        </w:rPr>
        <w:t xml:space="preserve"> felt</w:t>
      </w:r>
      <w:r w:rsidR="00233534" w:rsidRPr="002A3931">
        <w:rPr>
          <w:rFonts w:ascii="Unikurd Web" w:eastAsia="Times New Roman" w:hAnsi="Unikurd Web" w:cs="Unikurd Web"/>
          <w:color w:val="000000" w:themeColor="text1"/>
          <w:sz w:val="24"/>
          <w:szCs w:val="24"/>
          <w:lang w:val="en-US" w:bidi="ar-KW"/>
        </w:rPr>
        <w:t xml:space="preserve"> exhaust</w:t>
      </w:r>
      <w:r w:rsidR="00F42F9A" w:rsidRPr="002A3931">
        <w:rPr>
          <w:rFonts w:ascii="Unikurd Web" w:eastAsia="Times New Roman" w:hAnsi="Unikurd Web" w:cs="Unikurd Web"/>
          <w:color w:val="000000" w:themeColor="text1"/>
          <w:sz w:val="24"/>
          <w:szCs w:val="24"/>
          <w:lang w:val="en-US" w:bidi="ar-KW"/>
        </w:rPr>
        <w:t>ion wash over him</w:t>
      </w:r>
      <w:r w:rsidR="00533E21" w:rsidRPr="002A3931">
        <w:rPr>
          <w:rFonts w:ascii="Unikurd Web" w:eastAsia="Times New Roman" w:hAnsi="Unikurd Web" w:cs="Unikurd Web"/>
          <w:color w:val="000000" w:themeColor="text1"/>
          <w:sz w:val="24"/>
          <w:szCs w:val="24"/>
          <w:lang w:val="en-US" w:bidi="ar-KW"/>
        </w:rPr>
        <w:t xml:space="preserve">. </w:t>
      </w:r>
      <w:r w:rsidR="00F42F9A" w:rsidRPr="002A3931">
        <w:rPr>
          <w:rFonts w:ascii="Unikurd Web" w:eastAsia="Times New Roman" w:hAnsi="Unikurd Web" w:cs="Unikurd Web"/>
          <w:color w:val="000000" w:themeColor="text1"/>
          <w:sz w:val="24"/>
          <w:szCs w:val="24"/>
          <w:lang w:val="en-US" w:bidi="ar-KW"/>
        </w:rPr>
        <w:t>Leaving the</w:t>
      </w:r>
      <w:r w:rsidR="00445C3B" w:rsidRPr="002A3931">
        <w:rPr>
          <w:rFonts w:ascii="Unikurd Web" w:eastAsia="Times New Roman" w:hAnsi="Unikurd Web" w:cs="Unikurd Web"/>
          <w:color w:val="000000" w:themeColor="text1"/>
          <w:sz w:val="24"/>
          <w:szCs w:val="24"/>
          <w:lang w:val="en-US" w:bidi="ar-KW"/>
        </w:rPr>
        <w:t xml:space="preserve"> bakery</w:t>
      </w:r>
      <w:r w:rsidR="00F42F9A" w:rsidRPr="002A3931">
        <w:rPr>
          <w:rFonts w:ascii="Unikurd Web" w:eastAsia="Times New Roman" w:hAnsi="Unikurd Web" w:cs="Unikurd Web"/>
          <w:color w:val="000000" w:themeColor="text1"/>
          <w:sz w:val="24"/>
          <w:szCs w:val="24"/>
          <w:lang w:val="en-US" w:bidi="ar-KW"/>
        </w:rPr>
        <w:t>, he</w:t>
      </w:r>
      <w:r w:rsidR="00445C3B" w:rsidRPr="002A3931">
        <w:rPr>
          <w:rFonts w:ascii="Unikurd Web" w:eastAsia="Times New Roman" w:hAnsi="Unikurd Web" w:cs="Unikurd Web"/>
          <w:color w:val="000000" w:themeColor="text1"/>
          <w:sz w:val="24"/>
          <w:szCs w:val="24"/>
          <w:lang w:val="en-US" w:bidi="ar-KW"/>
        </w:rPr>
        <w:t xml:space="preserve"> </w:t>
      </w:r>
      <w:r w:rsidR="00971E91" w:rsidRPr="002A3931">
        <w:rPr>
          <w:rFonts w:ascii="Unikurd Web" w:eastAsia="Times New Roman" w:hAnsi="Unikurd Web" w:cs="Unikurd Web"/>
          <w:color w:val="000000" w:themeColor="text1"/>
          <w:sz w:val="24"/>
          <w:szCs w:val="24"/>
          <w:lang w:val="en-US" w:bidi="ar-KW"/>
        </w:rPr>
        <w:t>Beg</w:t>
      </w:r>
      <w:r w:rsidR="00F42F9A" w:rsidRPr="002A3931">
        <w:rPr>
          <w:rFonts w:ascii="Unikurd Web" w:eastAsia="Times New Roman" w:hAnsi="Unikurd Web" w:cs="Unikurd Web"/>
          <w:color w:val="000000" w:themeColor="text1"/>
          <w:sz w:val="24"/>
          <w:szCs w:val="24"/>
          <w:lang w:val="en-US" w:bidi="ar-KW"/>
        </w:rPr>
        <w:t>an the</w:t>
      </w:r>
      <w:r w:rsidR="00445C3B" w:rsidRPr="002A3931">
        <w:rPr>
          <w:rFonts w:ascii="Unikurd Web" w:eastAsia="Times New Roman" w:hAnsi="Unikurd Web" w:cs="Unikurd Web"/>
          <w:color w:val="000000" w:themeColor="text1"/>
          <w:sz w:val="24"/>
          <w:szCs w:val="24"/>
          <w:lang w:val="en-US" w:bidi="ar-KW"/>
        </w:rPr>
        <w:t xml:space="preserve"> walk back home.</w:t>
      </w:r>
      <w:r w:rsidRPr="002A3931">
        <w:rPr>
          <w:rFonts w:ascii="Unikurd Web" w:eastAsia="Times New Roman" w:hAnsi="Unikurd Web" w:cs="Unikurd Web"/>
          <w:color w:val="000000" w:themeColor="text1"/>
          <w:sz w:val="24"/>
          <w:szCs w:val="24"/>
          <w:lang w:val="en-US" w:bidi="ar-KW"/>
        </w:rPr>
        <w:t xml:space="preserve"> </w:t>
      </w:r>
    </w:p>
    <w:p w14:paraId="2A9AEE7D" w14:textId="77777777" w:rsidR="004149C0" w:rsidRPr="002A3931" w:rsidRDefault="004149C0" w:rsidP="00F42F9A">
      <w:pPr>
        <w:jc w:val="both"/>
        <w:rPr>
          <w:rFonts w:ascii="Unikurd Web" w:eastAsia="Times New Roman" w:hAnsi="Unikurd Web" w:cs="Unikurd Web"/>
          <w:color w:val="000000" w:themeColor="text1"/>
          <w:sz w:val="24"/>
          <w:szCs w:val="24"/>
          <w:lang w:val="en-US" w:bidi="ar-KW"/>
        </w:rPr>
      </w:pPr>
    </w:p>
    <w:p w14:paraId="0AA1439A" w14:textId="77777777" w:rsidR="004149C0" w:rsidRPr="002A3931" w:rsidRDefault="004149C0" w:rsidP="00F42F9A">
      <w:pPr>
        <w:jc w:val="both"/>
        <w:rPr>
          <w:rFonts w:ascii="Unikurd Web" w:eastAsia="Times New Roman" w:hAnsi="Unikurd Web" w:cs="Unikurd Web"/>
          <w:color w:val="000000" w:themeColor="text1"/>
          <w:sz w:val="24"/>
          <w:szCs w:val="24"/>
          <w:lang w:val="en-US" w:bidi="ar-KW"/>
        </w:rPr>
      </w:pPr>
    </w:p>
    <w:p w14:paraId="2D825E64" w14:textId="77777777" w:rsidR="00BD7270" w:rsidRPr="002A3931" w:rsidRDefault="00BD7270" w:rsidP="00F42F9A">
      <w:pPr>
        <w:jc w:val="both"/>
        <w:rPr>
          <w:rFonts w:ascii="Unikurd Web" w:eastAsia="Times New Roman" w:hAnsi="Unikurd Web" w:cs="Unikurd Web"/>
          <w:color w:val="000000" w:themeColor="text1"/>
          <w:sz w:val="24"/>
          <w:szCs w:val="24"/>
          <w:lang w:val="en-US" w:bidi="ar-KW"/>
        </w:rPr>
      </w:pPr>
    </w:p>
    <w:p w14:paraId="2E21040F" w14:textId="77777777" w:rsidR="00BD7270" w:rsidRPr="002A3931" w:rsidRDefault="00BD7270" w:rsidP="00F42F9A">
      <w:pPr>
        <w:jc w:val="both"/>
        <w:rPr>
          <w:rFonts w:ascii="Unikurd Web" w:eastAsia="Times New Roman" w:hAnsi="Unikurd Web" w:cs="Unikurd Web"/>
          <w:color w:val="000000" w:themeColor="text1"/>
          <w:sz w:val="24"/>
          <w:szCs w:val="24"/>
          <w:lang w:val="en-US" w:bidi="ar-KW"/>
        </w:rPr>
      </w:pPr>
    </w:p>
    <w:p w14:paraId="4021AD74" w14:textId="77777777" w:rsidR="00BD7270" w:rsidRPr="002A3931" w:rsidRDefault="00BD7270" w:rsidP="00F42F9A">
      <w:pPr>
        <w:jc w:val="both"/>
        <w:rPr>
          <w:rFonts w:ascii="Unikurd Web" w:eastAsia="Times New Roman" w:hAnsi="Unikurd Web" w:cs="Unikurd Web"/>
          <w:color w:val="000000" w:themeColor="text1"/>
          <w:sz w:val="24"/>
          <w:szCs w:val="24"/>
          <w:lang w:val="en-US" w:bidi="ar-KW"/>
        </w:rPr>
      </w:pPr>
    </w:p>
    <w:p w14:paraId="3B5BFB64" w14:textId="77777777" w:rsidR="00BD7270" w:rsidRPr="002A3931" w:rsidRDefault="00BD7270" w:rsidP="00F42F9A">
      <w:pPr>
        <w:jc w:val="both"/>
        <w:rPr>
          <w:rFonts w:ascii="Unikurd Web" w:eastAsia="Times New Roman" w:hAnsi="Unikurd Web" w:cs="Unikurd Web"/>
          <w:color w:val="000000" w:themeColor="text1"/>
          <w:sz w:val="24"/>
          <w:szCs w:val="24"/>
          <w:lang w:val="en-US" w:bidi="ar-KW"/>
        </w:rPr>
      </w:pPr>
    </w:p>
    <w:p w14:paraId="5EEE0F1E" w14:textId="77777777" w:rsidR="00BD7270" w:rsidRPr="002A3931" w:rsidRDefault="00BD7270" w:rsidP="00F42F9A">
      <w:pPr>
        <w:jc w:val="both"/>
        <w:rPr>
          <w:rFonts w:ascii="Unikurd Web" w:eastAsia="Times New Roman" w:hAnsi="Unikurd Web" w:cs="Unikurd Web"/>
          <w:color w:val="000000" w:themeColor="text1"/>
          <w:sz w:val="24"/>
          <w:szCs w:val="24"/>
          <w:lang w:val="en-US" w:bidi="ar-KW"/>
        </w:rPr>
      </w:pPr>
    </w:p>
    <w:p w14:paraId="027C758E" w14:textId="77777777" w:rsidR="00BD7270" w:rsidRPr="002A3931" w:rsidRDefault="00BD7270" w:rsidP="00F42F9A">
      <w:pPr>
        <w:jc w:val="both"/>
        <w:rPr>
          <w:rFonts w:ascii="Unikurd Web" w:eastAsia="Times New Roman" w:hAnsi="Unikurd Web" w:cs="Unikurd Web"/>
          <w:color w:val="000000" w:themeColor="text1"/>
          <w:sz w:val="24"/>
          <w:szCs w:val="24"/>
          <w:lang w:val="en-US" w:bidi="ar-KW"/>
        </w:rPr>
      </w:pPr>
    </w:p>
    <w:p w14:paraId="2288C613" w14:textId="77777777" w:rsidR="00BD7270" w:rsidRPr="002A3931" w:rsidRDefault="00BD7270" w:rsidP="00F42F9A">
      <w:pPr>
        <w:jc w:val="both"/>
        <w:rPr>
          <w:rFonts w:ascii="Unikurd Web" w:eastAsia="Times New Roman" w:hAnsi="Unikurd Web" w:cs="Unikurd Web"/>
          <w:color w:val="000000" w:themeColor="text1"/>
          <w:sz w:val="24"/>
          <w:szCs w:val="24"/>
          <w:lang w:val="en-US" w:bidi="ar-KW"/>
        </w:rPr>
      </w:pPr>
    </w:p>
    <w:p w14:paraId="14593C07" w14:textId="77777777" w:rsidR="00BD7270" w:rsidRPr="002A3931" w:rsidRDefault="00BD7270" w:rsidP="00F42F9A">
      <w:pPr>
        <w:jc w:val="both"/>
        <w:rPr>
          <w:rFonts w:ascii="Unikurd Web" w:eastAsia="Times New Roman" w:hAnsi="Unikurd Web" w:cs="Unikurd Web"/>
          <w:color w:val="000000" w:themeColor="text1"/>
          <w:sz w:val="24"/>
          <w:szCs w:val="24"/>
          <w:lang w:val="en-US" w:bidi="ar-KW"/>
        </w:rPr>
      </w:pPr>
    </w:p>
    <w:p w14:paraId="1B1BD425" w14:textId="77777777" w:rsidR="00BD7270" w:rsidRPr="002A3931" w:rsidRDefault="00BD7270" w:rsidP="00F42F9A">
      <w:pPr>
        <w:jc w:val="both"/>
        <w:rPr>
          <w:rFonts w:ascii="Unikurd Web" w:eastAsia="Times New Roman" w:hAnsi="Unikurd Web" w:cs="Unikurd Web"/>
          <w:color w:val="000000" w:themeColor="text1"/>
          <w:sz w:val="24"/>
          <w:szCs w:val="24"/>
          <w:lang w:val="en-US" w:bidi="ar-KW"/>
        </w:rPr>
      </w:pPr>
    </w:p>
    <w:p w14:paraId="26004771" w14:textId="77777777" w:rsidR="00BD7270" w:rsidRPr="002A3931" w:rsidRDefault="00BD7270" w:rsidP="00F42F9A">
      <w:pPr>
        <w:jc w:val="both"/>
        <w:rPr>
          <w:rFonts w:ascii="Unikurd Web" w:eastAsia="Times New Roman" w:hAnsi="Unikurd Web" w:cs="Unikurd Web"/>
          <w:color w:val="000000" w:themeColor="text1"/>
          <w:sz w:val="24"/>
          <w:szCs w:val="24"/>
          <w:lang w:val="en-US" w:bidi="ar-KW"/>
        </w:rPr>
      </w:pPr>
    </w:p>
    <w:p w14:paraId="78CC5F85" w14:textId="77777777" w:rsidR="00BD7270" w:rsidRPr="002A3931" w:rsidRDefault="00BD7270" w:rsidP="00F42F9A">
      <w:pPr>
        <w:jc w:val="both"/>
        <w:rPr>
          <w:rFonts w:ascii="Unikurd Web" w:eastAsia="Times New Roman" w:hAnsi="Unikurd Web" w:cs="Unikurd Web"/>
          <w:color w:val="000000" w:themeColor="text1"/>
          <w:sz w:val="24"/>
          <w:szCs w:val="24"/>
          <w:lang w:val="en-US" w:bidi="ar-KW"/>
        </w:rPr>
      </w:pPr>
    </w:p>
    <w:p w14:paraId="1E613F0C" w14:textId="77777777" w:rsidR="00BD7270" w:rsidRPr="002A3931" w:rsidRDefault="00BD7270" w:rsidP="00F42F9A">
      <w:pPr>
        <w:jc w:val="both"/>
        <w:rPr>
          <w:rFonts w:ascii="Unikurd Web" w:eastAsia="Times New Roman" w:hAnsi="Unikurd Web" w:cs="Unikurd Web"/>
          <w:color w:val="000000" w:themeColor="text1"/>
          <w:sz w:val="24"/>
          <w:szCs w:val="24"/>
          <w:lang w:val="en-US" w:bidi="ar-KW"/>
        </w:rPr>
      </w:pPr>
    </w:p>
    <w:p w14:paraId="41BA68C7" w14:textId="77777777" w:rsidR="00BD7270" w:rsidRPr="002A3931" w:rsidRDefault="00BD7270" w:rsidP="00F42F9A">
      <w:pPr>
        <w:jc w:val="both"/>
        <w:rPr>
          <w:rFonts w:ascii="Unikurd Web" w:eastAsia="Times New Roman" w:hAnsi="Unikurd Web" w:cs="Unikurd Web"/>
          <w:color w:val="000000" w:themeColor="text1"/>
          <w:sz w:val="24"/>
          <w:szCs w:val="24"/>
          <w:lang w:val="en-US" w:bidi="ar-KW"/>
        </w:rPr>
      </w:pPr>
    </w:p>
    <w:p w14:paraId="0EAA67E4" w14:textId="77777777" w:rsidR="00BD7270" w:rsidRPr="002A3931" w:rsidRDefault="00BD7270" w:rsidP="00F42F9A">
      <w:pPr>
        <w:jc w:val="both"/>
        <w:rPr>
          <w:rFonts w:ascii="Unikurd Web" w:eastAsia="Times New Roman" w:hAnsi="Unikurd Web" w:cs="Unikurd Web"/>
          <w:color w:val="000000" w:themeColor="text1"/>
          <w:sz w:val="24"/>
          <w:szCs w:val="24"/>
          <w:lang w:val="en-US" w:bidi="ar-KW"/>
        </w:rPr>
      </w:pPr>
    </w:p>
    <w:p w14:paraId="166A283E" w14:textId="5FF89BA3" w:rsidR="00CA7B72" w:rsidRPr="009A6F50" w:rsidRDefault="00CA7B72" w:rsidP="00CA7B72">
      <w:pPr>
        <w:spacing w:line="360" w:lineRule="auto"/>
        <w:jc w:val="center"/>
        <w:rPr>
          <w:rFonts w:ascii="Unikurd Web" w:eastAsia="Times New Roman" w:hAnsi="Unikurd Web" w:cs="Unikurd Web"/>
          <w:b/>
          <w:bCs/>
          <w:color w:val="000000" w:themeColor="text1"/>
          <w:sz w:val="24"/>
          <w:szCs w:val="24"/>
          <w:lang w:bidi="ar-IQ"/>
        </w:rPr>
      </w:pPr>
      <w:r w:rsidRPr="009A6F50">
        <w:rPr>
          <w:rFonts w:ascii="Unikurd Web" w:eastAsia="Times New Roman" w:hAnsi="Unikurd Web" w:cs="Unikurd Web"/>
          <w:b/>
          <w:bCs/>
          <w:color w:val="000000" w:themeColor="text1"/>
          <w:sz w:val="24"/>
          <w:szCs w:val="24"/>
          <w:lang w:bidi="ar-IQ"/>
        </w:rPr>
        <w:t>(</w:t>
      </w:r>
      <w:r w:rsidR="004D7A20" w:rsidRPr="009A6F50">
        <w:rPr>
          <w:rFonts w:ascii="Unikurd Web" w:hAnsi="Unikurd Web" w:cs="Unikurd Web"/>
          <w:b/>
          <w:bCs/>
          <w:sz w:val="24"/>
          <w:szCs w:val="24"/>
        </w:rPr>
        <w:t>Chapter</w:t>
      </w:r>
      <w:r w:rsidR="004D7A20" w:rsidRPr="009A6F50">
        <w:rPr>
          <w:rFonts w:ascii="Unikurd Web" w:eastAsia="Times New Roman" w:hAnsi="Unikurd Web" w:cs="Unikurd Web"/>
          <w:b/>
          <w:bCs/>
          <w:color w:val="000000" w:themeColor="text1"/>
          <w:sz w:val="24"/>
          <w:szCs w:val="24"/>
          <w:lang w:val="en-US" w:bidi="ar-KW"/>
        </w:rPr>
        <w:t xml:space="preserve"> -</w:t>
      </w:r>
      <w:r w:rsidRPr="009A6F50">
        <w:rPr>
          <w:rFonts w:ascii="Unikurd Web" w:eastAsia="Times New Roman" w:hAnsi="Unikurd Web" w:cs="Unikurd Web"/>
          <w:b/>
          <w:bCs/>
          <w:color w:val="000000" w:themeColor="text1"/>
          <w:sz w:val="24"/>
          <w:szCs w:val="24"/>
          <w:lang w:bidi="ar-IQ"/>
        </w:rPr>
        <w:t>7)</w:t>
      </w:r>
    </w:p>
    <w:p w14:paraId="019690A5" w14:textId="77777777" w:rsidR="002C6924" w:rsidRPr="002A3931" w:rsidRDefault="00494D1C" w:rsidP="000C65B6">
      <w:pPr>
        <w:jc w:val="both"/>
        <w:rPr>
          <w:rFonts w:ascii="Unikurd Web" w:eastAsia="Times New Roman" w:hAnsi="Unikurd Web" w:cs="Unikurd Web"/>
          <w:color w:val="000000" w:themeColor="text1"/>
          <w:sz w:val="24"/>
          <w:szCs w:val="24"/>
          <w:lang w:val="en-US" w:bidi="ar-KW"/>
        </w:rPr>
      </w:pPr>
      <w:r w:rsidRPr="002A3931">
        <w:rPr>
          <w:rFonts w:ascii="Unikurd Web" w:eastAsia="Times New Roman" w:hAnsi="Unikurd Web" w:cs="Unikurd Web"/>
          <w:color w:val="000000" w:themeColor="text1"/>
          <w:sz w:val="24"/>
          <w:szCs w:val="24"/>
          <w:lang w:val="en-US" w:bidi="ar-KW"/>
        </w:rPr>
        <w:t>“</w:t>
      </w:r>
      <w:r w:rsidR="004B636A" w:rsidRPr="002A3931">
        <w:rPr>
          <w:rFonts w:ascii="Unikurd Web" w:eastAsia="Times New Roman" w:hAnsi="Unikurd Web" w:cs="Unikurd Web"/>
          <w:color w:val="000000" w:themeColor="text1"/>
          <w:sz w:val="24"/>
          <w:szCs w:val="24"/>
          <w:lang w:val="en-US" w:bidi="ar-KW"/>
        </w:rPr>
        <w:t>Rat, tat, tat,”</w:t>
      </w:r>
      <w:r w:rsidR="002F5D27" w:rsidRPr="002A3931">
        <w:rPr>
          <w:rFonts w:ascii="Unikurd Web" w:eastAsia="Times New Roman" w:hAnsi="Unikurd Web" w:cs="Unikurd Web"/>
          <w:color w:val="000000" w:themeColor="text1"/>
          <w:sz w:val="24"/>
          <w:szCs w:val="24"/>
          <w:lang w:val="en-US" w:bidi="ar-KW"/>
        </w:rPr>
        <w:t xml:space="preserve"> </w:t>
      </w:r>
      <w:r w:rsidR="00CA7B72" w:rsidRPr="002A3931">
        <w:rPr>
          <w:rFonts w:ascii="Unikurd Web" w:eastAsia="Times New Roman" w:hAnsi="Unikurd Web" w:cs="Unikurd Web"/>
          <w:color w:val="000000" w:themeColor="text1"/>
          <w:sz w:val="24"/>
          <w:szCs w:val="24"/>
          <w:lang w:val="en-US" w:bidi="ar-KW"/>
        </w:rPr>
        <w:t xml:space="preserve">someone </w:t>
      </w:r>
      <w:r w:rsidR="004B636A" w:rsidRPr="002A3931">
        <w:rPr>
          <w:rFonts w:ascii="Unikurd Web" w:eastAsia="Times New Roman" w:hAnsi="Unikurd Web" w:cs="Unikurd Web"/>
          <w:color w:val="000000" w:themeColor="text1"/>
          <w:sz w:val="24"/>
          <w:szCs w:val="24"/>
          <w:lang w:val="en-US" w:bidi="ar-KW"/>
        </w:rPr>
        <w:t xml:space="preserve">knocked </w:t>
      </w:r>
      <w:r w:rsidR="002F5D27" w:rsidRPr="002A3931">
        <w:rPr>
          <w:rFonts w:ascii="Unikurd Web" w:eastAsia="Times New Roman" w:hAnsi="Unikurd Web" w:cs="Unikurd Web"/>
          <w:color w:val="000000" w:themeColor="text1"/>
          <w:sz w:val="24"/>
          <w:szCs w:val="24"/>
          <w:lang w:val="en-US" w:bidi="ar-KW"/>
        </w:rPr>
        <w:t>on</w:t>
      </w:r>
      <w:r w:rsidR="00CA7B72" w:rsidRPr="002A3931">
        <w:rPr>
          <w:rFonts w:ascii="Unikurd Web" w:eastAsia="Times New Roman" w:hAnsi="Unikurd Web" w:cs="Unikurd Web"/>
          <w:color w:val="000000" w:themeColor="text1"/>
          <w:sz w:val="24"/>
          <w:szCs w:val="24"/>
          <w:lang w:val="en-US" w:bidi="ar-KW"/>
        </w:rPr>
        <w:t xml:space="preserve"> Omar’s front house door.</w:t>
      </w:r>
      <w:r w:rsidR="002031BA" w:rsidRPr="002A3931">
        <w:rPr>
          <w:rFonts w:ascii="Unikurd Web" w:eastAsia="Times New Roman" w:hAnsi="Unikurd Web" w:cs="Unikurd Web"/>
          <w:color w:val="000000" w:themeColor="text1"/>
          <w:sz w:val="24"/>
          <w:szCs w:val="24"/>
          <w:lang w:val="en-US" w:bidi="ar-KW"/>
        </w:rPr>
        <w:t xml:space="preserve"> </w:t>
      </w:r>
      <w:r w:rsidR="00DB12DD" w:rsidRPr="002A3931">
        <w:rPr>
          <w:rFonts w:ascii="Unikurd Web" w:eastAsia="Times New Roman" w:hAnsi="Unikurd Web" w:cs="Unikurd Web"/>
          <w:color w:val="000000" w:themeColor="text1"/>
          <w:sz w:val="24"/>
          <w:szCs w:val="24"/>
          <w:lang w:val="en-US" w:bidi="ar-KW"/>
        </w:rPr>
        <w:t>Inside the house, a number of children shouted loudly</w:t>
      </w:r>
      <w:r w:rsidR="00392A91" w:rsidRPr="002A3931">
        <w:rPr>
          <w:rFonts w:ascii="Unikurd Web" w:eastAsia="Times New Roman" w:hAnsi="Unikurd Web" w:cs="Unikurd Web"/>
          <w:color w:val="000000" w:themeColor="text1"/>
          <w:sz w:val="24"/>
          <w:szCs w:val="24"/>
          <w:lang w:val="en-US" w:bidi="ar-KW"/>
        </w:rPr>
        <w:t>,</w:t>
      </w:r>
      <w:r w:rsidR="00DB12DD" w:rsidRPr="002A3931">
        <w:rPr>
          <w:rFonts w:ascii="Unikurd Web" w:eastAsia="Times New Roman" w:hAnsi="Unikurd Web" w:cs="Unikurd Web"/>
          <w:color w:val="000000" w:themeColor="text1"/>
          <w:sz w:val="24"/>
          <w:szCs w:val="24"/>
          <w:lang w:val="en-US" w:bidi="ar-KW"/>
        </w:rPr>
        <w:t xml:space="preserve"> “Father came back, father came back</w:t>
      </w:r>
      <w:r w:rsidR="00DB12DD" w:rsidRPr="002A3931">
        <w:rPr>
          <w:rFonts w:ascii="Arial" w:eastAsia="Times New Roman" w:hAnsi="Arial" w:cs="Arial"/>
          <w:color w:val="000000" w:themeColor="text1"/>
          <w:sz w:val="24"/>
          <w:szCs w:val="24"/>
          <w:lang w:val="en-US" w:bidi="ar-KW"/>
        </w:rPr>
        <w:t>…</w:t>
      </w:r>
      <w:r w:rsidR="00DB12DD" w:rsidRPr="002A3931">
        <w:rPr>
          <w:rFonts w:ascii="Unikurd Web" w:eastAsia="Times New Roman" w:hAnsi="Unikurd Web" w:cs="Unikurd Web"/>
          <w:color w:val="000000" w:themeColor="text1"/>
          <w:sz w:val="24"/>
          <w:szCs w:val="24"/>
          <w:lang w:val="en-US" w:bidi="ar-KW"/>
        </w:rPr>
        <w:t xml:space="preserve"> dear father came back,”</w:t>
      </w:r>
      <w:r w:rsidR="00EC3069" w:rsidRPr="002A3931">
        <w:rPr>
          <w:rFonts w:ascii="Unikurd Web" w:eastAsia="Times New Roman" w:hAnsi="Unikurd Web" w:cs="Unikurd Web"/>
          <w:color w:val="000000" w:themeColor="text1"/>
          <w:sz w:val="24"/>
          <w:szCs w:val="24"/>
          <w:lang w:val="en-US" w:bidi="ar-KW"/>
        </w:rPr>
        <w:t xml:space="preserve"> Samya’s hands were deep inside a basin in the yards washing clothes, “Go quickly help your father with the shopping bags,” told the girls while raising her head. </w:t>
      </w:r>
    </w:p>
    <w:p w14:paraId="0837AD50" w14:textId="77777777" w:rsidR="001309DF" w:rsidRPr="002A3931" w:rsidRDefault="001309DF" w:rsidP="000C65B6">
      <w:pPr>
        <w:jc w:val="both"/>
        <w:rPr>
          <w:rFonts w:ascii="Unikurd Web" w:eastAsia="Times New Roman" w:hAnsi="Unikurd Web" w:cs="Unikurd Web"/>
          <w:b/>
          <w:bCs/>
          <w:color w:val="000000" w:themeColor="text1"/>
          <w:sz w:val="24"/>
          <w:szCs w:val="24"/>
          <w:rtl/>
          <w:lang w:val="en-US" w:bidi="ar-KW"/>
        </w:rPr>
      </w:pPr>
      <w:r w:rsidRPr="002A3931">
        <w:rPr>
          <w:rFonts w:ascii="Unikurd Web" w:eastAsia="Times New Roman" w:hAnsi="Unikurd Web" w:cs="Unikurd Web"/>
          <w:color w:val="000000" w:themeColor="text1"/>
          <w:sz w:val="24"/>
          <w:szCs w:val="24"/>
          <w:lang w:val="en-US" w:bidi="ar-KW"/>
        </w:rPr>
        <w:t>The girls, one after another, started running, racing! Racing for what? To see who can</w:t>
      </w:r>
      <w:r w:rsidR="00507698" w:rsidRPr="002A3931">
        <w:rPr>
          <w:rFonts w:ascii="Unikurd Web" w:eastAsia="Times New Roman" w:hAnsi="Unikurd Web" w:cs="Unikurd Web"/>
          <w:color w:val="000000" w:themeColor="text1"/>
          <w:sz w:val="24"/>
          <w:szCs w:val="24"/>
          <w:lang w:val="en-US" w:bidi="ar-KW"/>
        </w:rPr>
        <w:t xml:space="preserve"> be</w:t>
      </w:r>
      <w:r w:rsidRPr="002A3931">
        <w:rPr>
          <w:rFonts w:ascii="Unikurd Web" w:eastAsia="Times New Roman" w:hAnsi="Unikurd Web" w:cs="Unikurd Web"/>
          <w:color w:val="000000" w:themeColor="text1"/>
          <w:sz w:val="24"/>
          <w:szCs w:val="24"/>
          <w:lang w:val="en-US" w:bidi="ar-KW"/>
        </w:rPr>
        <w:t xml:space="preserve"> </w:t>
      </w:r>
      <w:r w:rsidR="00507698" w:rsidRPr="002A3931">
        <w:rPr>
          <w:rFonts w:ascii="Unikurd Web" w:eastAsia="Times New Roman" w:hAnsi="Unikurd Web" w:cs="Unikurd Web"/>
          <w:color w:val="000000" w:themeColor="text1"/>
          <w:sz w:val="24"/>
          <w:szCs w:val="24"/>
          <w:lang w:val="en-US" w:bidi="ar-KW"/>
        </w:rPr>
        <w:t xml:space="preserve">the </w:t>
      </w:r>
      <w:r w:rsidRPr="002A3931">
        <w:rPr>
          <w:rFonts w:ascii="Unikurd Web" w:eastAsia="Times New Roman" w:hAnsi="Unikurd Web" w:cs="Unikurd Web"/>
          <w:color w:val="000000" w:themeColor="text1"/>
          <w:sz w:val="24"/>
          <w:szCs w:val="24"/>
          <w:lang w:val="en-US" w:bidi="ar-KW"/>
        </w:rPr>
        <w:t xml:space="preserve">first </w:t>
      </w:r>
      <w:r w:rsidR="00507698" w:rsidRPr="002A3931">
        <w:rPr>
          <w:rFonts w:ascii="Unikurd Web" w:eastAsia="Times New Roman" w:hAnsi="Unikurd Web" w:cs="Unikurd Web"/>
          <w:color w:val="000000" w:themeColor="text1"/>
          <w:sz w:val="24"/>
          <w:szCs w:val="24"/>
          <w:lang w:val="en-US" w:bidi="ar-KW"/>
        </w:rPr>
        <w:t xml:space="preserve">to </w:t>
      </w:r>
      <w:r w:rsidRPr="002A3931">
        <w:rPr>
          <w:rFonts w:ascii="Unikurd Web" w:eastAsia="Times New Roman" w:hAnsi="Unikurd Web" w:cs="Unikurd Web"/>
          <w:color w:val="000000" w:themeColor="text1"/>
          <w:sz w:val="24"/>
          <w:szCs w:val="24"/>
          <w:lang w:val="en-US" w:bidi="ar-KW"/>
        </w:rPr>
        <w:t>open th</w:t>
      </w:r>
      <w:r w:rsidR="00507698" w:rsidRPr="002A3931">
        <w:rPr>
          <w:rFonts w:ascii="Unikurd Web" w:eastAsia="Times New Roman" w:hAnsi="Unikurd Web" w:cs="Unikurd Web"/>
          <w:color w:val="000000" w:themeColor="text1"/>
          <w:sz w:val="24"/>
          <w:szCs w:val="24"/>
          <w:lang w:val="en-US" w:bidi="ar-KW"/>
        </w:rPr>
        <w:t>e door,</w:t>
      </w:r>
      <w:r w:rsidRPr="002A3931">
        <w:rPr>
          <w:rFonts w:ascii="Unikurd Web" w:eastAsia="Times New Roman" w:hAnsi="Unikurd Web" w:cs="Unikurd Web"/>
          <w:color w:val="000000" w:themeColor="text1"/>
          <w:sz w:val="24"/>
          <w:szCs w:val="24"/>
          <w:lang w:val="en-US" w:bidi="ar-KW"/>
        </w:rPr>
        <w:t xml:space="preserve"> help the father with the shopping bags. </w:t>
      </w:r>
      <w:r w:rsidR="00507698" w:rsidRPr="002A3931">
        <w:rPr>
          <w:rFonts w:ascii="Unikurd Web" w:eastAsia="Times New Roman" w:hAnsi="Unikurd Web" w:cs="Unikurd Web"/>
          <w:color w:val="000000" w:themeColor="text1"/>
          <w:sz w:val="24"/>
          <w:szCs w:val="24"/>
          <w:lang w:val="en-US" w:bidi="ar-KW"/>
        </w:rPr>
        <w:t>One</w:t>
      </w:r>
      <w:r w:rsidRPr="002A3931">
        <w:rPr>
          <w:rFonts w:ascii="Unikurd Web" w:eastAsia="Times New Roman" w:hAnsi="Unikurd Web" w:cs="Unikurd Web"/>
          <w:color w:val="000000" w:themeColor="text1"/>
          <w:sz w:val="24"/>
          <w:szCs w:val="24"/>
          <w:lang w:val="en-US" w:bidi="ar-KW"/>
        </w:rPr>
        <w:t xml:space="preserve"> of them </w:t>
      </w:r>
      <w:r w:rsidR="00507698" w:rsidRPr="002A3931">
        <w:rPr>
          <w:rFonts w:ascii="Unikurd Web" w:eastAsia="Times New Roman" w:hAnsi="Unikurd Web" w:cs="Unikurd Web"/>
          <w:color w:val="000000" w:themeColor="text1"/>
          <w:sz w:val="24"/>
          <w:szCs w:val="24"/>
          <w:lang w:val="en-US" w:bidi="ar-KW"/>
        </w:rPr>
        <w:t xml:space="preserve">won and </w:t>
      </w:r>
      <w:r w:rsidR="008F3278" w:rsidRPr="002A3931">
        <w:rPr>
          <w:rFonts w:ascii="Unikurd Web" w:eastAsia="Times New Roman" w:hAnsi="Unikurd Web" w:cs="Unikurd Web"/>
          <w:color w:val="000000" w:themeColor="text1"/>
          <w:sz w:val="24"/>
          <w:szCs w:val="24"/>
          <w:lang w:val="en-US" w:bidi="ar-KW"/>
        </w:rPr>
        <w:t>opened</w:t>
      </w:r>
      <w:r w:rsidR="00507698" w:rsidRPr="002A3931">
        <w:rPr>
          <w:rFonts w:ascii="Unikurd Web" w:eastAsia="Times New Roman" w:hAnsi="Unikurd Web" w:cs="Unikurd Web"/>
          <w:color w:val="000000" w:themeColor="text1"/>
          <w:sz w:val="24"/>
          <w:szCs w:val="24"/>
          <w:lang w:val="en-US" w:bidi="ar-KW"/>
        </w:rPr>
        <w:t xml:space="preserve"> it</w:t>
      </w:r>
      <w:r w:rsidR="008F3278" w:rsidRPr="002A3931">
        <w:rPr>
          <w:rFonts w:ascii="Unikurd Web" w:eastAsia="Times New Roman" w:hAnsi="Unikurd Web" w:cs="Unikurd Web"/>
          <w:color w:val="000000" w:themeColor="text1"/>
          <w:sz w:val="24"/>
          <w:szCs w:val="24"/>
          <w:lang w:val="en-US" w:bidi="ar-KW"/>
        </w:rPr>
        <w:t xml:space="preserve">; they saw it was not the father! Swiftly looked at Samya. “Mam, it is Uncle Baram!” said surprisingly. </w:t>
      </w:r>
    </w:p>
    <w:p w14:paraId="5B007F59" w14:textId="77777777" w:rsidR="007D78D5" w:rsidRPr="002A3931" w:rsidRDefault="008F3278" w:rsidP="008F3278">
      <w:pPr>
        <w:bidi/>
        <w:spacing w:after="0" w:line="360" w:lineRule="auto"/>
        <w:jc w:val="right"/>
        <w:rPr>
          <w:rFonts w:ascii="Unikurd Web" w:eastAsia="Times New Roman" w:hAnsi="Unikurd Web" w:cs="Unikurd Web"/>
          <w:sz w:val="24"/>
          <w:szCs w:val="24"/>
          <w:lang w:val="en-US" w:bidi="ar-KW"/>
        </w:rPr>
      </w:pPr>
      <w:r w:rsidRPr="002A3931">
        <w:rPr>
          <w:rFonts w:ascii="Unikurd Web" w:eastAsia="Times New Roman" w:hAnsi="Unikurd Web" w:cs="Unikurd Web"/>
          <w:sz w:val="24"/>
          <w:szCs w:val="24"/>
          <w:lang w:val="en-US" w:bidi="ar-KW"/>
        </w:rPr>
        <w:t>“Is your father at home?”</w:t>
      </w:r>
    </w:p>
    <w:p w14:paraId="3D2261E5" w14:textId="77777777" w:rsidR="008F3278" w:rsidRPr="002A3931" w:rsidRDefault="008F3278" w:rsidP="008F3278">
      <w:pPr>
        <w:bidi/>
        <w:spacing w:after="0" w:line="360" w:lineRule="auto"/>
        <w:jc w:val="right"/>
        <w:rPr>
          <w:rFonts w:ascii="Unikurd Web" w:eastAsia="Times New Roman" w:hAnsi="Unikurd Web" w:cs="Unikurd Web"/>
          <w:sz w:val="24"/>
          <w:szCs w:val="24"/>
          <w:lang w:val="en-US" w:bidi="ar-KW"/>
        </w:rPr>
      </w:pPr>
      <w:r w:rsidRPr="002A3931">
        <w:rPr>
          <w:rFonts w:ascii="Unikurd Web" w:eastAsia="Times New Roman" w:hAnsi="Unikurd Web" w:cs="Unikurd Web"/>
          <w:sz w:val="24"/>
          <w:szCs w:val="24"/>
          <w:lang w:val="en-US" w:bidi="ar-KW"/>
        </w:rPr>
        <w:t>“Our father!”</w:t>
      </w:r>
    </w:p>
    <w:p w14:paraId="6B126734" w14:textId="77777777" w:rsidR="008F3278" w:rsidRPr="002A3931" w:rsidRDefault="008F3278" w:rsidP="008F3278">
      <w:pPr>
        <w:bidi/>
        <w:spacing w:after="0" w:line="360" w:lineRule="auto"/>
        <w:jc w:val="right"/>
        <w:rPr>
          <w:rFonts w:ascii="Unikurd Web" w:eastAsia="Times New Roman" w:hAnsi="Unikurd Web" w:cs="Unikurd Web"/>
          <w:sz w:val="24"/>
          <w:szCs w:val="24"/>
          <w:lang w:val="en-US" w:bidi="ar-KW"/>
        </w:rPr>
      </w:pPr>
      <w:r w:rsidRPr="002A3931">
        <w:rPr>
          <w:rFonts w:ascii="Unikurd Web" w:eastAsia="Times New Roman" w:hAnsi="Unikurd Web" w:cs="Unikurd Web"/>
          <w:sz w:val="24"/>
          <w:szCs w:val="24"/>
          <w:lang w:val="en-US" w:bidi="ar-KW"/>
        </w:rPr>
        <w:t xml:space="preserve">Samya </w:t>
      </w:r>
      <w:r w:rsidR="008F3ADA" w:rsidRPr="002A3931">
        <w:rPr>
          <w:rFonts w:ascii="Unikurd Web" w:eastAsia="Times New Roman" w:hAnsi="Unikurd Web" w:cs="Unikurd Web"/>
          <w:sz w:val="24"/>
          <w:szCs w:val="24"/>
          <w:lang w:val="en-US" w:bidi="ar-KW"/>
        </w:rPr>
        <w:t xml:space="preserve">hurriedly </w:t>
      </w:r>
      <w:r w:rsidRPr="002A3931">
        <w:rPr>
          <w:rFonts w:ascii="Unikurd Web" w:eastAsia="Times New Roman" w:hAnsi="Unikurd Web" w:cs="Unikurd Web"/>
          <w:sz w:val="24"/>
          <w:szCs w:val="24"/>
          <w:lang w:val="en-US" w:bidi="ar-KW"/>
        </w:rPr>
        <w:t>pulled</w:t>
      </w:r>
      <w:r w:rsidR="008F3ADA" w:rsidRPr="002A3931">
        <w:rPr>
          <w:rFonts w:ascii="Unikurd Web" w:eastAsia="Times New Roman" w:hAnsi="Unikurd Web" w:cs="Unikurd Web"/>
          <w:sz w:val="24"/>
          <w:szCs w:val="24"/>
          <w:lang w:val="en-US" w:bidi="ar-KW"/>
        </w:rPr>
        <w:t xml:space="preserve"> out</w:t>
      </w:r>
      <w:r w:rsidRPr="002A3931">
        <w:rPr>
          <w:rFonts w:ascii="Unikurd Web" w:eastAsia="Times New Roman" w:hAnsi="Unikurd Web" w:cs="Unikurd Web"/>
          <w:sz w:val="24"/>
          <w:szCs w:val="24"/>
          <w:lang w:val="en-US" w:bidi="ar-KW"/>
        </w:rPr>
        <w:t xml:space="preserve"> her </w:t>
      </w:r>
      <w:r w:rsidR="008F3ADA" w:rsidRPr="002A3931">
        <w:rPr>
          <w:rFonts w:ascii="Unikurd Web" w:eastAsia="Times New Roman" w:hAnsi="Unikurd Web" w:cs="Unikurd Web"/>
          <w:sz w:val="24"/>
          <w:szCs w:val="24"/>
          <w:lang w:val="en-US" w:bidi="ar-KW"/>
        </w:rPr>
        <w:t>foamed hands in the basin, stood up, and approached Baram. “Where is Omar? What had happened to him?”</w:t>
      </w:r>
    </w:p>
    <w:p w14:paraId="3C0E2E00" w14:textId="77777777" w:rsidR="008F3ADA" w:rsidRPr="002A3931" w:rsidRDefault="008F3ADA" w:rsidP="008F3ADA">
      <w:pPr>
        <w:bidi/>
        <w:spacing w:after="0" w:line="360" w:lineRule="auto"/>
        <w:jc w:val="right"/>
        <w:rPr>
          <w:rFonts w:ascii="Unikurd Web" w:eastAsia="Times New Roman" w:hAnsi="Unikurd Web" w:cs="Unikurd Web"/>
          <w:sz w:val="24"/>
          <w:szCs w:val="24"/>
          <w:lang w:val="en-US" w:bidi="ar-KW"/>
        </w:rPr>
      </w:pPr>
      <w:r w:rsidRPr="002A3931">
        <w:rPr>
          <w:rFonts w:ascii="Unikurd Web" w:eastAsia="Times New Roman" w:hAnsi="Unikurd Web" w:cs="Unikurd Web"/>
          <w:sz w:val="24"/>
          <w:szCs w:val="24"/>
          <w:lang w:val="en-US" w:bidi="ar-KW"/>
        </w:rPr>
        <w:t>The girls started crying.</w:t>
      </w:r>
    </w:p>
    <w:p w14:paraId="13936F6D" w14:textId="570BC970" w:rsidR="00637FC4" w:rsidRPr="002A3931" w:rsidRDefault="00637FC4" w:rsidP="00637FC4">
      <w:pPr>
        <w:bidi/>
        <w:spacing w:after="0" w:line="360" w:lineRule="auto"/>
        <w:jc w:val="right"/>
        <w:rPr>
          <w:rFonts w:ascii="Unikurd Web" w:eastAsia="Times New Roman" w:hAnsi="Unikurd Web" w:cs="Unikurd Web"/>
          <w:sz w:val="24"/>
          <w:szCs w:val="24"/>
          <w:lang w:val="en-US" w:bidi="ar-KW"/>
        </w:rPr>
      </w:pPr>
      <w:r w:rsidRPr="002A3931">
        <w:rPr>
          <w:rFonts w:ascii="Unikurd Web" w:eastAsia="Times New Roman" w:hAnsi="Unikurd Web" w:cs="Unikurd Web"/>
          <w:sz w:val="24"/>
          <w:szCs w:val="24"/>
          <w:lang w:val="en-US" w:bidi="ar-KW"/>
        </w:rPr>
        <w:t xml:space="preserve">Ameen, a </w:t>
      </w:r>
      <w:r w:rsidR="005C63EE" w:rsidRPr="002A3931">
        <w:rPr>
          <w:rFonts w:ascii="Unikurd Web" w:eastAsia="Times New Roman" w:hAnsi="Unikurd Web" w:cs="Unikurd Web"/>
          <w:sz w:val="24"/>
          <w:szCs w:val="24"/>
          <w:lang w:val="en-US" w:bidi="ar-KW"/>
        </w:rPr>
        <w:t>neighbor</w:t>
      </w:r>
      <w:r w:rsidRPr="002A3931">
        <w:rPr>
          <w:rFonts w:ascii="Unikurd Web" w:eastAsia="Times New Roman" w:hAnsi="Unikurd Web" w:cs="Unikurd Web"/>
          <w:sz w:val="24"/>
          <w:szCs w:val="24"/>
          <w:lang w:val="en-US" w:bidi="ar-KW"/>
        </w:rPr>
        <w:t xml:space="preserve">, </w:t>
      </w:r>
      <w:r w:rsidR="005C63EE" w:rsidRPr="002A3931">
        <w:rPr>
          <w:rFonts w:ascii="Unikurd Web" w:eastAsia="Times New Roman" w:hAnsi="Unikurd Web" w:cs="Unikurd Web"/>
          <w:sz w:val="24"/>
          <w:szCs w:val="24"/>
          <w:lang w:val="en-US" w:bidi="ar-KW"/>
        </w:rPr>
        <w:t>raised</w:t>
      </w:r>
      <w:r w:rsidRPr="002A3931">
        <w:rPr>
          <w:rFonts w:ascii="Unikurd Web" w:eastAsia="Times New Roman" w:hAnsi="Unikurd Web" w:cs="Unikurd Web"/>
          <w:sz w:val="24"/>
          <w:szCs w:val="24"/>
          <w:lang w:val="en-US" w:bidi="ar-KW"/>
        </w:rPr>
        <w:t xml:space="preserve"> her head </w:t>
      </w:r>
      <w:r w:rsidR="005C63EE" w:rsidRPr="002A3931">
        <w:rPr>
          <w:rFonts w:ascii="Unikurd Web" w:eastAsia="Times New Roman" w:hAnsi="Unikurd Web" w:cs="Unikurd Web"/>
          <w:sz w:val="24"/>
          <w:szCs w:val="24"/>
          <w:lang w:val="en-US" w:bidi="ar-KW"/>
        </w:rPr>
        <w:t xml:space="preserve">behind </w:t>
      </w:r>
      <w:r w:rsidR="00003B7C" w:rsidRPr="002A3931">
        <w:rPr>
          <w:rFonts w:ascii="Unikurd Web" w:eastAsia="Times New Roman" w:hAnsi="Unikurd Web" w:cs="Unikurd Web"/>
          <w:sz w:val="24"/>
          <w:szCs w:val="24"/>
          <w:lang w:val="en-US" w:bidi="ar-KW"/>
        </w:rPr>
        <w:t>the</w:t>
      </w:r>
      <w:r w:rsidR="005C63EE" w:rsidRPr="002A3931">
        <w:rPr>
          <w:rFonts w:ascii="Unikurd Web" w:eastAsia="Times New Roman" w:hAnsi="Unikurd Web" w:cs="Unikurd Web"/>
          <w:sz w:val="24"/>
          <w:szCs w:val="24"/>
          <w:lang w:val="en-US" w:bidi="ar-KW"/>
        </w:rPr>
        <w:t xml:space="preserve"> enclosed front yard</w:t>
      </w:r>
      <w:r w:rsidRPr="002A3931">
        <w:rPr>
          <w:rFonts w:ascii="Unikurd Web" w:eastAsia="Times New Roman" w:hAnsi="Unikurd Web" w:cs="Unikurd Web"/>
          <w:sz w:val="24"/>
          <w:szCs w:val="24"/>
          <w:lang w:val="en-US" w:bidi="ar-KW"/>
        </w:rPr>
        <w:t xml:space="preserve"> that divided her house </w:t>
      </w:r>
      <w:r w:rsidR="005C63EE" w:rsidRPr="002A3931">
        <w:rPr>
          <w:rFonts w:ascii="Unikurd Web" w:eastAsia="Times New Roman" w:hAnsi="Unikurd Web" w:cs="Unikurd Web"/>
          <w:sz w:val="24"/>
          <w:szCs w:val="24"/>
          <w:lang w:val="en-US" w:bidi="ar-KW"/>
        </w:rPr>
        <w:t>from</w:t>
      </w:r>
      <w:r w:rsidRPr="002A3931">
        <w:rPr>
          <w:rFonts w:ascii="Unikurd Web" w:eastAsia="Times New Roman" w:hAnsi="Unikurd Web" w:cs="Unikurd Web"/>
          <w:sz w:val="24"/>
          <w:szCs w:val="24"/>
          <w:lang w:val="en-US" w:bidi="ar-KW"/>
        </w:rPr>
        <w:t xml:space="preserve"> that of Omar</w:t>
      </w:r>
      <w:r w:rsidR="00003B7C" w:rsidRPr="002A3931">
        <w:rPr>
          <w:rFonts w:ascii="Unikurd Web" w:eastAsia="Times New Roman" w:hAnsi="Unikurd Web" w:cs="Unikurd Web"/>
          <w:sz w:val="24"/>
          <w:szCs w:val="24"/>
          <w:lang w:val="en-US" w:bidi="ar-KW"/>
        </w:rPr>
        <w:t>. She looked at them</w:t>
      </w:r>
      <w:r w:rsidR="0006087D" w:rsidRPr="002A3931">
        <w:rPr>
          <w:rFonts w:ascii="Unikurd Web" w:eastAsia="Times New Roman" w:hAnsi="Unikurd Web" w:cs="Unikurd Web"/>
          <w:sz w:val="24"/>
          <w:szCs w:val="24"/>
          <w:lang w:val="en-US" w:bidi="ar-KW"/>
        </w:rPr>
        <w:t>,</w:t>
      </w:r>
      <w:r w:rsidR="00003B7C" w:rsidRPr="002A3931">
        <w:rPr>
          <w:rFonts w:ascii="Unikurd Web" w:eastAsia="Times New Roman" w:hAnsi="Unikurd Web" w:cs="Unikurd Web"/>
          <w:sz w:val="24"/>
          <w:szCs w:val="24"/>
          <w:lang w:val="en-US" w:bidi="ar-KW"/>
        </w:rPr>
        <w:t xml:space="preserve"> engaged in self-talk and </w:t>
      </w:r>
      <w:r w:rsidR="0006087D" w:rsidRPr="002A3931">
        <w:rPr>
          <w:rFonts w:ascii="Unikurd Web" w:eastAsia="Times New Roman" w:hAnsi="Unikurd Web" w:cs="Unikurd Web"/>
          <w:sz w:val="24"/>
          <w:szCs w:val="24"/>
          <w:lang w:val="en-US" w:bidi="ar-KW"/>
        </w:rPr>
        <w:t>feigned</w:t>
      </w:r>
      <w:r w:rsidR="00003B7C" w:rsidRPr="002A3931">
        <w:rPr>
          <w:rFonts w:ascii="Unikurd Web" w:eastAsia="Times New Roman" w:hAnsi="Unikurd Web" w:cs="Unikurd Web"/>
          <w:sz w:val="24"/>
          <w:szCs w:val="24"/>
          <w:lang w:val="en-US" w:bidi="ar-KW"/>
        </w:rPr>
        <w:t xml:space="preserve"> sympathy: “</w:t>
      </w:r>
      <w:r w:rsidR="0006087D" w:rsidRPr="002A3931">
        <w:rPr>
          <w:rFonts w:ascii="Unikurd Web" w:eastAsia="Times New Roman" w:hAnsi="Unikurd Web" w:cs="Unikurd Web"/>
          <w:sz w:val="24"/>
          <w:szCs w:val="24"/>
          <w:lang w:val="en-US" w:bidi="ar-KW"/>
        </w:rPr>
        <w:t>May</w:t>
      </w:r>
      <w:r w:rsidR="00003B7C" w:rsidRPr="002A3931">
        <w:rPr>
          <w:rFonts w:ascii="Unikurd Web" w:eastAsia="Times New Roman" w:hAnsi="Unikurd Web" w:cs="Unikurd Web"/>
          <w:sz w:val="24"/>
          <w:szCs w:val="24"/>
          <w:lang w:val="en-US" w:bidi="ar-KW"/>
        </w:rPr>
        <w:t xml:space="preserve"> God help these </w:t>
      </w:r>
      <w:r w:rsidR="0006087D" w:rsidRPr="002A3931">
        <w:rPr>
          <w:rFonts w:ascii="Unikurd Web" w:eastAsia="Times New Roman" w:hAnsi="Unikurd Web" w:cs="Unikurd Web"/>
          <w:sz w:val="24"/>
          <w:szCs w:val="24"/>
          <w:lang w:val="en-US" w:bidi="ar-KW"/>
        </w:rPr>
        <w:t>only daughters, I hope nothing has happened to their father.”</w:t>
      </w:r>
    </w:p>
    <w:p w14:paraId="35E2DA08" w14:textId="3B1EAA78" w:rsidR="0006087D" w:rsidRPr="002A3931" w:rsidRDefault="0006087D" w:rsidP="0006087D">
      <w:pPr>
        <w:bidi/>
        <w:spacing w:after="0" w:line="360" w:lineRule="auto"/>
        <w:jc w:val="right"/>
        <w:rPr>
          <w:rFonts w:ascii="Unikurd Web" w:eastAsia="Times New Roman" w:hAnsi="Unikurd Web" w:cs="Unikurd Web"/>
          <w:sz w:val="24"/>
          <w:szCs w:val="24"/>
          <w:lang w:val="en-US" w:bidi="ar-KW"/>
        </w:rPr>
      </w:pPr>
      <w:r w:rsidRPr="002A3931">
        <w:rPr>
          <w:rFonts w:ascii="Unikurd Web" w:eastAsia="Times New Roman" w:hAnsi="Unikurd Web" w:cs="Unikurd Web"/>
          <w:sz w:val="24"/>
          <w:szCs w:val="24"/>
          <w:lang w:val="en-US" w:bidi="ar-KW"/>
        </w:rPr>
        <w:t>They ignored her.</w:t>
      </w:r>
    </w:p>
    <w:p w14:paraId="4E196E0F" w14:textId="1960FC0C" w:rsidR="0006087D" w:rsidRPr="002A3931" w:rsidRDefault="0006087D" w:rsidP="0006087D">
      <w:pPr>
        <w:bidi/>
        <w:spacing w:after="0" w:line="360" w:lineRule="auto"/>
        <w:jc w:val="right"/>
        <w:rPr>
          <w:rFonts w:ascii="Unikurd Web" w:eastAsia="Times New Roman" w:hAnsi="Unikurd Web" w:cs="Unikurd Web"/>
          <w:sz w:val="24"/>
          <w:szCs w:val="24"/>
          <w:lang w:val="en-US" w:bidi="ar-KW"/>
        </w:rPr>
      </w:pPr>
      <w:r w:rsidRPr="002A3931">
        <w:rPr>
          <w:rFonts w:ascii="Unikurd Web" w:eastAsia="Times New Roman" w:hAnsi="Unikurd Web" w:cs="Unikurd Web"/>
          <w:sz w:val="24"/>
          <w:szCs w:val="24"/>
          <w:lang w:val="en-US" w:bidi="ar-KW"/>
        </w:rPr>
        <w:t>Baram</w:t>
      </w:r>
      <w:r w:rsidR="00BD7270" w:rsidRPr="002A3931">
        <w:rPr>
          <w:rFonts w:ascii="Unikurd Web" w:eastAsia="Times New Roman" w:hAnsi="Unikurd Web" w:cs="Unikurd Web"/>
          <w:sz w:val="24"/>
          <w:szCs w:val="24"/>
          <w:lang w:val="en-US" w:bidi="ar-KW"/>
        </w:rPr>
        <w:t>,</w:t>
      </w:r>
      <w:r w:rsidRPr="002A3931">
        <w:rPr>
          <w:rFonts w:ascii="Unikurd Web" w:eastAsia="Times New Roman" w:hAnsi="Unikurd Web" w:cs="Unikurd Web"/>
          <w:sz w:val="24"/>
          <w:szCs w:val="24"/>
          <w:lang w:val="en-US" w:bidi="ar-KW"/>
        </w:rPr>
        <w:t xml:space="preserve"> “Did Omar come to work last night? “</w:t>
      </w:r>
    </w:p>
    <w:p w14:paraId="3E0A46B2" w14:textId="21D03EAA" w:rsidR="007D78D5" w:rsidRPr="002A3931" w:rsidRDefault="009976C7" w:rsidP="0006087D">
      <w:pPr>
        <w:bidi/>
        <w:spacing w:after="0" w:line="360" w:lineRule="auto"/>
        <w:jc w:val="right"/>
        <w:rPr>
          <w:rFonts w:ascii="Unikurd Web" w:eastAsia="Times New Roman" w:hAnsi="Unikurd Web" w:cs="Unikurd Web"/>
          <w:sz w:val="24"/>
          <w:szCs w:val="24"/>
          <w:lang w:val="en-US" w:bidi="ar-KW"/>
        </w:rPr>
      </w:pPr>
      <w:r w:rsidRPr="002A3931">
        <w:rPr>
          <w:rFonts w:ascii="Unikurd Web" w:eastAsia="Times New Roman" w:hAnsi="Unikurd Web" w:cs="Unikurd Web"/>
          <w:sz w:val="24"/>
          <w:szCs w:val="24"/>
          <w:lang w:val="en-US" w:bidi="ar-KW"/>
        </w:rPr>
        <w:t>Samya</w:t>
      </w:r>
      <w:r w:rsidR="009408E6" w:rsidRPr="002A3931">
        <w:rPr>
          <w:rFonts w:ascii="Unikurd Web" w:eastAsia="Times New Roman" w:hAnsi="Unikurd Web" w:cs="Unikurd Web"/>
          <w:sz w:val="24"/>
          <w:szCs w:val="24"/>
          <w:lang w:val="en-US" w:bidi="ar-KW"/>
        </w:rPr>
        <w:t>,</w:t>
      </w:r>
      <w:r w:rsidRPr="002A3931">
        <w:rPr>
          <w:rFonts w:ascii="Unikurd Web" w:eastAsia="Times New Roman" w:hAnsi="Unikurd Web" w:cs="Unikurd Web"/>
          <w:sz w:val="24"/>
          <w:szCs w:val="24"/>
          <w:lang w:val="en-US" w:bidi="ar-KW"/>
        </w:rPr>
        <w:t xml:space="preserve"> with her </w:t>
      </w:r>
      <w:r w:rsidR="009408E6" w:rsidRPr="002A3931">
        <w:rPr>
          <w:rFonts w:ascii="Unikurd Web" w:eastAsia="Times New Roman" w:hAnsi="Unikurd Web" w:cs="Unikurd Web"/>
          <w:sz w:val="24"/>
          <w:szCs w:val="24"/>
          <w:lang w:val="en-US" w:bidi="ar-KW"/>
        </w:rPr>
        <w:t>teary eyes</w:t>
      </w:r>
      <w:r w:rsidR="00BD7270" w:rsidRPr="002A3931">
        <w:rPr>
          <w:rFonts w:ascii="Unikurd Web" w:eastAsia="Times New Roman" w:hAnsi="Unikurd Web" w:cs="Unikurd Web"/>
          <w:sz w:val="24"/>
          <w:szCs w:val="24"/>
          <w:lang w:val="en-US" w:bidi="ar-KW"/>
        </w:rPr>
        <w:t>,</w:t>
      </w:r>
      <w:r w:rsidRPr="002A3931">
        <w:rPr>
          <w:rFonts w:ascii="Unikurd Web" w:eastAsia="Times New Roman" w:hAnsi="Unikurd Web" w:cs="Unikurd Web"/>
          <w:sz w:val="24"/>
          <w:szCs w:val="24"/>
          <w:lang w:val="en-US" w:bidi="ar-KW"/>
        </w:rPr>
        <w:t xml:space="preserve"> “</w:t>
      </w:r>
      <w:r w:rsidR="009408E6" w:rsidRPr="002A3931">
        <w:rPr>
          <w:rFonts w:ascii="Unikurd Web" w:eastAsia="Times New Roman" w:hAnsi="Unikurd Web" w:cs="Unikurd Web"/>
          <w:sz w:val="24"/>
          <w:szCs w:val="24"/>
          <w:lang w:val="en-US" w:bidi="ar-KW"/>
        </w:rPr>
        <w:t>Yes</w:t>
      </w:r>
      <w:r w:rsidRPr="002A3931">
        <w:rPr>
          <w:rFonts w:ascii="Unikurd Web" w:eastAsia="Times New Roman" w:hAnsi="Unikurd Web" w:cs="Unikurd Web"/>
          <w:sz w:val="24"/>
          <w:szCs w:val="24"/>
          <w:lang w:val="en-US" w:bidi="ar-KW"/>
        </w:rPr>
        <w:t>.”</w:t>
      </w:r>
    </w:p>
    <w:p w14:paraId="2C1C9A7F" w14:textId="33EDBCA9" w:rsidR="009408E6" w:rsidRPr="002A3931" w:rsidRDefault="009408E6" w:rsidP="009408E6">
      <w:pPr>
        <w:bidi/>
        <w:spacing w:after="0" w:line="360" w:lineRule="auto"/>
        <w:jc w:val="right"/>
        <w:rPr>
          <w:rFonts w:ascii="Unikurd Web" w:eastAsia="Times New Roman" w:hAnsi="Unikurd Web" w:cs="Unikurd Web"/>
          <w:sz w:val="24"/>
          <w:szCs w:val="24"/>
          <w:lang w:val="en-US" w:bidi="ar-KW"/>
        </w:rPr>
      </w:pPr>
      <w:r w:rsidRPr="002A3931">
        <w:rPr>
          <w:rFonts w:ascii="Unikurd Web" w:eastAsia="Times New Roman" w:hAnsi="Unikurd Web" w:cs="Unikurd Web"/>
          <w:sz w:val="24"/>
          <w:szCs w:val="24"/>
          <w:lang w:val="en-US" w:bidi="ar-KW"/>
        </w:rPr>
        <w:t>Baram’s face contorted in anguish</w:t>
      </w:r>
      <w:r w:rsidR="00BD7270" w:rsidRPr="002A3931">
        <w:rPr>
          <w:rFonts w:ascii="Unikurd Web" w:eastAsia="Times New Roman" w:hAnsi="Unikurd Web" w:cs="Unikurd Web"/>
          <w:sz w:val="24"/>
          <w:szCs w:val="24"/>
          <w:lang w:val="en-US" w:bidi="ar-KW"/>
        </w:rPr>
        <w:t>,</w:t>
      </w:r>
      <w:r w:rsidRPr="002A3931">
        <w:rPr>
          <w:rFonts w:ascii="Unikurd Web" w:eastAsia="Times New Roman" w:hAnsi="Unikurd Web" w:cs="Unikurd Web"/>
          <w:sz w:val="24"/>
          <w:szCs w:val="24"/>
          <w:lang w:val="en-US" w:bidi="ar-KW"/>
        </w:rPr>
        <w:t xml:space="preserve"> “he didn’t come last night. I thought he or one of you were il</w:t>
      </w:r>
      <w:r w:rsidR="00806735" w:rsidRPr="002A3931">
        <w:rPr>
          <w:rFonts w:ascii="Unikurd Web" w:eastAsia="Times New Roman" w:hAnsi="Unikurd Web" w:cs="Unikurd Web"/>
          <w:sz w:val="24"/>
          <w:szCs w:val="24"/>
          <w:lang w:val="en-US" w:bidi="ar-KW"/>
        </w:rPr>
        <w:t>l.”</w:t>
      </w:r>
    </w:p>
    <w:p w14:paraId="382D9508" w14:textId="2FEBA669" w:rsidR="009408E6" w:rsidRPr="002A3931" w:rsidRDefault="00806735" w:rsidP="009408E6">
      <w:pPr>
        <w:bidi/>
        <w:spacing w:after="0" w:line="360" w:lineRule="auto"/>
        <w:jc w:val="right"/>
        <w:rPr>
          <w:rFonts w:ascii="Unikurd Web" w:eastAsia="Times New Roman" w:hAnsi="Unikurd Web" w:cs="Unikurd Web"/>
          <w:sz w:val="24"/>
          <w:szCs w:val="24"/>
          <w:lang w:val="en-US" w:bidi="ar-KW"/>
        </w:rPr>
      </w:pPr>
      <w:r w:rsidRPr="002A3931">
        <w:rPr>
          <w:rFonts w:ascii="Unikurd Web" w:eastAsia="Times New Roman" w:hAnsi="Unikurd Web" w:cs="Unikurd Web"/>
          <w:sz w:val="24"/>
          <w:szCs w:val="24"/>
          <w:lang w:val="en-US" w:bidi="ar-KW"/>
        </w:rPr>
        <w:t>Samya looked at him</w:t>
      </w:r>
      <w:r w:rsidR="00D02E0D" w:rsidRPr="002A3931">
        <w:rPr>
          <w:rFonts w:ascii="Unikurd Web" w:eastAsia="Times New Roman" w:hAnsi="Unikurd Web" w:cs="Unikurd Web"/>
          <w:sz w:val="24"/>
          <w:szCs w:val="24"/>
          <w:lang w:val="en-US" w:bidi="ar-KW"/>
        </w:rPr>
        <w:t xml:space="preserve"> with</w:t>
      </w:r>
      <w:r w:rsidRPr="002A3931">
        <w:rPr>
          <w:rFonts w:ascii="Unikurd Web" w:eastAsia="Times New Roman" w:hAnsi="Unikurd Web" w:cs="Unikurd Web"/>
          <w:sz w:val="24"/>
          <w:szCs w:val="24"/>
          <w:lang w:val="en-US" w:bidi="ar-KW"/>
        </w:rPr>
        <w:t xml:space="preserve"> imploring eyes</w:t>
      </w:r>
      <w:r w:rsidR="00BD7270" w:rsidRPr="002A3931">
        <w:rPr>
          <w:rFonts w:ascii="Unikurd Web" w:eastAsia="Times New Roman" w:hAnsi="Unikurd Web" w:cs="Unikurd Web"/>
          <w:sz w:val="24"/>
          <w:szCs w:val="24"/>
          <w:lang w:val="en-US" w:bidi="ar-KW"/>
        </w:rPr>
        <w:t>,</w:t>
      </w:r>
      <w:r w:rsidRPr="002A3931">
        <w:rPr>
          <w:rFonts w:ascii="Unikurd Web" w:eastAsia="Times New Roman" w:hAnsi="Unikurd Web" w:cs="Unikurd Web"/>
          <w:sz w:val="24"/>
          <w:szCs w:val="24"/>
          <w:lang w:val="en-US" w:bidi="ar-KW"/>
        </w:rPr>
        <w:t xml:space="preserve"> “</w:t>
      </w:r>
      <w:r w:rsidR="008750F1" w:rsidRPr="002A3931">
        <w:rPr>
          <w:rFonts w:ascii="Unikurd Web" w:eastAsia="Times New Roman" w:hAnsi="Unikurd Web" w:cs="Unikurd Web"/>
          <w:sz w:val="24"/>
          <w:szCs w:val="24"/>
          <w:lang w:val="en-US" w:bidi="ar-KW"/>
        </w:rPr>
        <w:t>Please</w:t>
      </w:r>
      <w:r w:rsidRPr="002A3931">
        <w:rPr>
          <w:rFonts w:ascii="Unikurd Web" w:eastAsia="Times New Roman" w:hAnsi="Unikurd Web" w:cs="Unikurd Web"/>
          <w:sz w:val="24"/>
          <w:szCs w:val="24"/>
          <w:lang w:val="en-US" w:bidi="ar-KW"/>
        </w:rPr>
        <w:t xml:space="preserve"> go and find him.”</w:t>
      </w:r>
    </w:p>
    <w:p w14:paraId="5890B469" w14:textId="43F4CF1E" w:rsidR="00D02E0D" w:rsidRPr="002A3931" w:rsidRDefault="00D02E0D" w:rsidP="001A1868">
      <w:pPr>
        <w:bidi/>
        <w:spacing w:after="0" w:line="360" w:lineRule="auto"/>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val="en-US" w:bidi="ar-KW"/>
        </w:rPr>
        <w:t>Bar</w:t>
      </w:r>
      <w:r w:rsidR="00E93301" w:rsidRPr="002A3931">
        <w:rPr>
          <w:rFonts w:ascii="Unikurd Web" w:eastAsia="Times New Roman" w:hAnsi="Unikurd Web" w:cs="Unikurd Web"/>
          <w:sz w:val="24"/>
          <w:szCs w:val="24"/>
          <w:lang w:val="en-US" w:bidi="ar-KW"/>
        </w:rPr>
        <w:t>a</w:t>
      </w:r>
      <w:r w:rsidRPr="002A3931">
        <w:rPr>
          <w:rFonts w:ascii="Unikurd Web" w:eastAsia="Times New Roman" w:hAnsi="Unikurd Web" w:cs="Unikurd Web"/>
          <w:sz w:val="24"/>
          <w:szCs w:val="24"/>
          <w:lang w:val="en-US" w:bidi="ar-KW"/>
        </w:rPr>
        <w:t xml:space="preserve">m declined his head, </w:t>
      </w:r>
      <w:r w:rsidR="00E93301" w:rsidRPr="002A3931">
        <w:rPr>
          <w:rFonts w:ascii="Unikurd Web" w:eastAsia="Times New Roman" w:hAnsi="Unikurd Web" w:cs="Unikurd Web"/>
          <w:sz w:val="24"/>
          <w:szCs w:val="24"/>
          <w:lang w:val="en-US" w:bidi="ar-KW"/>
        </w:rPr>
        <w:t xml:space="preserve">paused for a moment of introspection and </w:t>
      </w:r>
      <w:r w:rsidRPr="002A3931">
        <w:rPr>
          <w:rFonts w:ascii="Unikurd Web" w:eastAsia="Times New Roman" w:hAnsi="Unikurd Web" w:cs="Unikurd Web"/>
          <w:sz w:val="24"/>
          <w:szCs w:val="24"/>
          <w:lang w:val="en-US" w:bidi="ar-KW"/>
        </w:rPr>
        <w:t>went deep in thought,</w:t>
      </w:r>
      <w:r w:rsidR="00E93301" w:rsidRPr="002A3931">
        <w:rPr>
          <w:rFonts w:ascii="Unikurd Web" w:eastAsia="Times New Roman" w:hAnsi="Unikurd Web" w:cs="Unikurd Web"/>
          <w:sz w:val="24"/>
          <w:szCs w:val="24"/>
          <w:lang w:val="en-US" w:bidi="ar-KW"/>
        </w:rPr>
        <w:t xml:space="preserve"> considering his thoughts and expected fears. He silently asked himself</w:t>
      </w:r>
      <w:r w:rsidR="00BD7270" w:rsidRPr="002A3931">
        <w:rPr>
          <w:rFonts w:ascii="Unikurd Web" w:eastAsia="Times New Roman" w:hAnsi="Unikurd Web" w:cs="Unikurd Web"/>
          <w:sz w:val="24"/>
          <w:szCs w:val="24"/>
          <w:lang w:val="en-US" w:bidi="ar-KW"/>
        </w:rPr>
        <w:t>,</w:t>
      </w:r>
      <w:r w:rsidR="006B300F">
        <w:rPr>
          <w:rFonts w:ascii="Unikurd Web" w:eastAsia="Times New Roman" w:hAnsi="Unikurd Web" w:cs="Unikurd Web"/>
          <w:sz w:val="24"/>
          <w:szCs w:val="24"/>
          <w:lang w:val="en-US" w:bidi="ar-KW"/>
        </w:rPr>
        <w:t xml:space="preserve"> </w:t>
      </w:r>
      <w:r w:rsidR="00E93301" w:rsidRPr="002A3931">
        <w:rPr>
          <w:rFonts w:ascii="Unikurd Web" w:eastAsia="Times New Roman" w:hAnsi="Unikurd Web" w:cs="Unikurd Web"/>
          <w:sz w:val="24"/>
          <w:szCs w:val="24"/>
          <w:lang w:val="en-US" w:bidi="ar-KW"/>
        </w:rPr>
        <w:t>“</w:t>
      </w:r>
      <w:r w:rsidR="00EC24F2" w:rsidRPr="002A3931">
        <w:rPr>
          <w:rFonts w:ascii="Unikurd Web" w:eastAsia="Times New Roman" w:hAnsi="Unikurd Web" w:cs="Unikurd Web"/>
          <w:sz w:val="24"/>
          <w:szCs w:val="24"/>
          <w:lang w:val="en-US" w:bidi="ar-KW"/>
        </w:rPr>
        <w:t>The</w:t>
      </w:r>
      <w:r w:rsidR="00E93301" w:rsidRPr="002A3931">
        <w:rPr>
          <w:rFonts w:ascii="Unikurd Web" w:eastAsia="Times New Roman" w:hAnsi="Unikurd Web" w:cs="Unikurd Web"/>
          <w:sz w:val="24"/>
          <w:szCs w:val="24"/>
          <w:lang w:val="en-US" w:bidi="ar-KW"/>
        </w:rPr>
        <w:t xml:space="preserve"> place</w:t>
      </w:r>
      <w:r w:rsidR="00EC24F2" w:rsidRPr="002A3931">
        <w:rPr>
          <w:rFonts w:ascii="Unikurd Web" w:eastAsia="Times New Roman" w:hAnsi="Unikurd Web" w:cs="Unikurd Web"/>
          <w:sz w:val="24"/>
          <w:szCs w:val="24"/>
          <w:lang w:val="en-US" w:bidi="ar-KW"/>
        </w:rPr>
        <w:t>s</w:t>
      </w:r>
      <w:r w:rsidR="00E93301" w:rsidRPr="002A3931">
        <w:rPr>
          <w:rFonts w:ascii="Unikurd Web" w:eastAsia="Times New Roman" w:hAnsi="Unikurd Web" w:cs="Unikurd Web"/>
          <w:sz w:val="24"/>
          <w:szCs w:val="24"/>
          <w:lang w:val="en-US" w:bidi="ar-KW"/>
        </w:rPr>
        <w:t xml:space="preserve"> that I can think of he had been taken to</w:t>
      </w:r>
      <w:r w:rsidR="00EC24F2" w:rsidRPr="002A3931">
        <w:rPr>
          <w:rFonts w:ascii="Unikurd Web" w:eastAsia="Times New Roman" w:hAnsi="Unikurd Web" w:cs="Unikurd Web"/>
          <w:sz w:val="24"/>
          <w:szCs w:val="24"/>
          <w:lang w:val="en-US" w:bidi="ar-KW"/>
        </w:rPr>
        <w:t xml:space="preserve"> are the security apparatus and the military bases of the town. </w:t>
      </w:r>
      <w:r w:rsidR="001A1868" w:rsidRPr="002A3931">
        <w:rPr>
          <w:rFonts w:ascii="Unikurd Web" w:eastAsia="Times New Roman" w:hAnsi="Unikurd Web" w:cs="Unikurd Web"/>
          <w:sz w:val="24"/>
          <w:szCs w:val="24"/>
          <w:lang w:val="en-US" w:bidi="ar-KW"/>
        </w:rPr>
        <w:t>Not only can I not go to those places, but I even pass by them with apprehension. There are no other places I can go to</w:t>
      </w:r>
      <w:r w:rsidR="00DF02C8" w:rsidRPr="002A3931">
        <w:rPr>
          <w:rFonts w:ascii="Unikurd Web" w:eastAsia="Times New Roman" w:hAnsi="Unikurd Web" w:cs="Unikurd Web"/>
          <w:sz w:val="24"/>
          <w:szCs w:val="24"/>
          <w:lang w:val="en-US" w:bidi="ar-KW"/>
        </w:rPr>
        <w:t xml:space="preserve"> search for him. </w:t>
      </w:r>
      <w:r w:rsidR="00DF02C8" w:rsidRPr="002A3931">
        <w:rPr>
          <w:rFonts w:ascii="Unikurd Web" w:eastAsia="Times New Roman" w:hAnsi="Unikurd Web" w:cs="Unikurd Web"/>
          <w:sz w:val="24"/>
          <w:szCs w:val="24"/>
          <w:lang w:bidi="ar-KW"/>
        </w:rPr>
        <w:t>Those known places are only there for imprisoning, torturing</w:t>
      </w:r>
      <w:r w:rsidR="00D73034" w:rsidRPr="002A3931">
        <w:rPr>
          <w:rFonts w:ascii="Unikurd Web" w:eastAsia="Times New Roman" w:hAnsi="Unikurd Web" w:cs="Unikurd Web"/>
          <w:sz w:val="24"/>
          <w:szCs w:val="24"/>
          <w:lang w:bidi="ar-KW"/>
        </w:rPr>
        <w:t>, killing</w:t>
      </w:r>
      <w:r w:rsidR="00DF02C8" w:rsidRPr="002A3931">
        <w:rPr>
          <w:rFonts w:ascii="Unikurd Web" w:eastAsia="Times New Roman" w:hAnsi="Unikurd Web" w:cs="Unikurd Web"/>
          <w:sz w:val="24"/>
          <w:szCs w:val="24"/>
          <w:lang w:bidi="ar-KW"/>
        </w:rPr>
        <w:t xml:space="preserve"> and disappearing innocent people,” he responded to himself before raising his head. </w:t>
      </w:r>
    </w:p>
    <w:p w14:paraId="10C86D7E" w14:textId="5DB94836" w:rsidR="00DF02C8" w:rsidRPr="002A3931" w:rsidRDefault="00D73034" w:rsidP="00DF02C8">
      <w:pPr>
        <w:bidi/>
        <w:spacing w:after="0" w:line="360" w:lineRule="auto"/>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“I do not know where to go,” he told Samya.</w:t>
      </w:r>
    </w:p>
    <w:p w14:paraId="353D6357" w14:textId="5F071943" w:rsidR="008A0241" w:rsidRPr="002A3931" w:rsidRDefault="00D73034" w:rsidP="008A0241">
      <w:pPr>
        <w:bidi/>
        <w:spacing w:after="0" w:line="360" w:lineRule="auto"/>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 xml:space="preserve">Samya </w:t>
      </w:r>
      <w:r w:rsidR="008A0241" w:rsidRPr="002A3931">
        <w:rPr>
          <w:rFonts w:ascii="Unikurd Web" w:eastAsia="Times New Roman" w:hAnsi="Unikurd Web" w:cs="Unikurd Web"/>
          <w:sz w:val="24"/>
          <w:szCs w:val="24"/>
          <w:lang w:bidi="ar-KW"/>
        </w:rPr>
        <w:t>dishearteningly</w:t>
      </w:r>
      <w:r w:rsidR="00D22CDB" w:rsidRPr="002A3931">
        <w:rPr>
          <w:rFonts w:ascii="Unikurd Web" w:eastAsia="Times New Roman" w:hAnsi="Unikurd Web" w:cs="Unikurd Web"/>
          <w:sz w:val="24"/>
          <w:szCs w:val="24"/>
          <w:lang w:bidi="ar-KW"/>
        </w:rPr>
        <w:t>,</w:t>
      </w:r>
      <w:r w:rsidRPr="002A3931">
        <w:rPr>
          <w:rFonts w:ascii="Unikurd Web" w:eastAsia="Times New Roman" w:hAnsi="Unikurd Web" w:cs="Unikurd Web"/>
          <w:sz w:val="24"/>
          <w:szCs w:val="24"/>
          <w:lang w:bidi="ar-KW"/>
        </w:rPr>
        <w:t xml:space="preserve"> </w:t>
      </w:r>
      <w:r w:rsidR="008A0241" w:rsidRPr="002A3931">
        <w:rPr>
          <w:rFonts w:ascii="Unikurd Web" w:eastAsia="Times New Roman" w:hAnsi="Unikurd Web" w:cs="Unikurd Web"/>
          <w:sz w:val="24"/>
          <w:szCs w:val="24"/>
          <w:lang w:bidi="ar-KW"/>
        </w:rPr>
        <w:t>“what</w:t>
      </w:r>
      <w:r w:rsidRPr="002A3931">
        <w:rPr>
          <w:rFonts w:ascii="Unikurd Web" w:eastAsia="Times New Roman" w:hAnsi="Unikurd Web" w:cs="Unikurd Web"/>
          <w:sz w:val="24"/>
          <w:szCs w:val="24"/>
          <w:lang w:bidi="ar-KW"/>
        </w:rPr>
        <w:t xml:space="preserve"> shall we do?”</w:t>
      </w:r>
    </w:p>
    <w:p w14:paraId="7778353C" w14:textId="5C7A4665" w:rsidR="008A0241" w:rsidRPr="002A3931" w:rsidRDefault="008A0241" w:rsidP="008A0241">
      <w:pPr>
        <w:bidi/>
        <w:spacing w:after="0" w:line="360" w:lineRule="auto"/>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Bram</w:t>
      </w:r>
      <w:r w:rsidR="00D22CDB" w:rsidRPr="002A3931">
        <w:rPr>
          <w:rFonts w:ascii="Unikurd Web" w:eastAsia="Times New Roman" w:hAnsi="Unikurd Web" w:cs="Unikurd Web"/>
          <w:sz w:val="24"/>
          <w:szCs w:val="24"/>
          <w:lang w:bidi="ar-KW"/>
        </w:rPr>
        <w:t>,</w:t>
      </w:r>
      <w:r w:rsidRPr="002A3931">
        <w:rPr>
          <w:rFonts w:ascii="Unikurd Web" w:eastAsia="Times New Roman" w:hAnsi="Unikurd Web" w:cs="Unikurd Web"/>
          <w:sz w:val="24"/>
          <w:szCs w:val="24"/>
          <w:lang w:bidi="ar-KW"/>
        </w:rPr>
        <w:t xml:space="preserve"> “I am going.”</w:t>
      </w:r>
    </w:p>
    <w:p w14:paraId="45428617" w14:textId="38E9A37E" w:rsidR="008A0241" w:rsidRPr="002A3931" w:rsidRDefault="008A0241" w:rsidP="008A0241">
      <w:pPr>
        <w:bidi/>
        <w:spacing w:after="0" w:line="360" w:lineRule="auto"/>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Samya</w:t>
      </w:r>
      <w:r w:rsidR="00D22CDB" w:rsidRPr="002A3931">
        <w:rPr>
          <w:rFonts w:ascii="Unikurd Web" w:eastAsia="Times New Roman" w:hAnsi="Unikurd Web" w:cs="Unikurd Web"/>
          <w:sz w:val="24"/>
          <w:szCs w:val="24"/>
          <w:lang w:bidi="ar-KW"/>
        </w:rPr>
        <w:t>,</w:t>
      </w:r>
      <w:r w:rsidRPr="002A3931">
        <w:rPr>
          <w:rFonts w:ascii="Unikurd Web" w:eastAsia="Times New Roman" w:hAnsi="Unikurd Web" w:cs="Unikurd Web"/>
          <w:sz w:val="24"/>
          <w:szCs w:val="24"/>
          <w:lang w:bidi="ar-KW"/>
        </w:rPr>
        <w:t xml:space="preserve"> “Where to?”</w:t>
      </w:r>
    </w:p>
    <w:p w14:paraId="36BACBCF" w14:textId="71A32BD4" w:rsidR="008A0241" w:rsidRPr="002A3931" w:rsidRDefault="008A0241" w:rsidP="008A0241">
      <w:pPr>
        <w:bidi/>
        <w:spacing w:after="0" w:line="360" w:lineRule="auto"/>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Baram</w:t>
      </w:r>
      <w:r w:rsidR="00D22CDB" w:rsidRPr="002A3931">
        <w:rPr>
          <w:rFonts w:ascii="Unikurd Web" w:eastAsia="Times New Roman" w:hAnsi="Unikurd Web" w:cs="Unikurd Web"/>
          <w:sz w:val="24"/>
          <w:szCs w:val="24"/>
          <w:lang w:bidi="ar-KW"/>
        </w:rPr>
        <w:t>,</w:t>
      </w:r>
      <w:r w:rsidRPr="002A3931">
        <w:rPr>
          <w:rFonts w:ascii="Unikurd Web" w:eastAsia="Times New Roman" w:hAnsi="Unikurd Web" w:cs="Unikurd Web"/>
          <w:sz w:val="24"/>
          <w:szCs w:val="24"/>
          <w:lang w:bidi="ar-KW"/>
        </w:rPr>
        <w:t xml:space="preserve"> “</w:t>
      </w:r>
      <w:r w:rsidR="00FA3E3D" w:rsidRPr="002A3931">
        <w:rPr>
          <w:rFonts w:ascii="Unikurd Web" w:eastAsia="Times New Roman" w:hAnsi="Unikurd Web" w:cs="Unikurd Web"/>
          <w:sz w:val="24"/>
          <w:szCs w:val="24"/>
          <w:lang w:bidi="ar-KW"/>
        </w:rPr>
        <w:t>To</w:t>
      </w:r>
      <w:r w:rsidRPr="002A3931">
        <w:rPr>
          <w:rFonts w:ascii="Unikurd Web" w:eastAsia="Times New Roman" w:hAnsi="Unikurd Web" w:cs="Unikurd Web"/>
          <w:sz w:val="24"/>
          <w:szCs w:val="24"/>
          <w:lang w:bidi="ar-KW"/>
        </w:rPr>
        <w:t xml:space="preserve"> the mosque!”</w:t>
      </w:r>
    </w:p>
    <w:p w14:paraId="18BDFA32" w14:textId="654D0043" w:rsidR="00635E1B" w:rsidRPr="002A3931" w:rsidRDefault="00CB0BEE" w:rsidP="00CB0BEE">
      <w:pPr>
        <w:bidi/>
        <w:spacing w:after="0" w:line="360" w:lineRule="auto"/>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Samya astonishingly</w:t>
      </w:r>
      <w:r w:rsidR="00D22CDB" w:rsidRPr="002A3931">
        <w:rPr>
          <w:rFonts w:ascii="Unikurd Web" w:eastAsia="Times New Roman" w:hAnsi="Unikurd Web" w:cs="Unikurd Web"/>
          <w:sz w:val="24"/>
          <w:szCs w:val="24"/>
          <w:lang w:bidi="ar-KW"/>
        </w:rPr>
        <w:t>,</w:t>
      </w:r>
      <w:r w:rsidRPr="002A3931">
        <w:rPr>
          <w:rFonts w:ascii="Unikurd Web" w:eastAsia="Times New Roman" w:hAnsi="Unikurd Web" w:cs="Unikurd Web"/>
          <w:sz w:val="24"/>
          <w:szCs w:val="24"/>
          <w:lang w:bidi="ar-KW"/>
        </w:rPr>
        <w:t xml:space="preserve"> “What has prompted this sudden interest? When have you ever prayed?”</w:t>
      </w:r>
    </w:p>
    <w:p w14:paraId="266551C7" w14:textId="3ABA29FF" w:rsidR="00635E1B" w:rsidRPr="002A3931" w:rsidRDefault="00635E1B" w:rsidP="00635E1B">
      <w:pPr>
        <w:bidi/>
        <w:spacing w:after="0" w:line="360" w:lineRule="auto"/>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Baram</w:t>
      </w:r>
      <w:r w:rsidR="00D22CDB" w:rsidRPr="002A3931">
        <w:rPr>
          <w:rFonts w:ascii="Unikurd Web" w:eastAsia="Times New Roman" w:hAnsi="Unikurd Web" w:cs="Unikurd Web"/>
          <w:sz w:val="24"/>
          <w:szCs w:val="24"/>
          <w:lang w:bidi="ar-KW"/>
        </w:rPr>
        <w:t>,</w:t>
      </w:r>
      <w:r w:rsidRPr="002A3931">
        <w:rPr>
          <w:rFonts w:ascii="Unikurd Web" w:eastAsia="Times New Roman" w:hAnsi="Unikurd Web" w:cs="Unikurd Web"/>
          <w:sz w:val="24"/>
          <w:szCs w:val="24"/>
          <w:lang w:bidi="ar-KW"/>
        </w:rPr>
        <w:t xml:space="preserve"> </w:t>
      </w:r>
      <w:r w:rsidR="00C935A2" w:rsidRPr="002A3931">
        <w:rPr>
          <w:rFonts w:ascii="Unikurd Web" w:eastAsia="Times New Roman" w:hAnsi="Unikurd Web" w:cs="Unikurd Web"/>
          <w:sz w:val="24"/>
          <w:szCs w:val="24"/>
          <w:lang w:bidi="ar-KW"/>
        </w:rPr>
        <w:t>“I</w:t>
      </w:r>
      <w:r w:rsidRPr="002A3931">
        <w:rPr>
          <w:rFonts w:ascii="Unikurd Web" w:eastAsia="Times New Roman" w:hAnsi="Unikurd Web" w:cs="Unikurd Web"/>
          <w:sz w:val="24"/>
          <w:szCs w:val="24"/>
          <w:lang w:bidi="ar-KW"/>
        </w:rPr>
        <w:t xml:space="preserve"> am not going </w:t>
      </w:r>
      <w:r w:rsidR="00C935A2" w:rsidRPr="002A3931">
        <w:rPr>
          <w:rFonts w:ascii="Unikurd Web" w:eastAsia="Times New Roman" w:hAnsi="Unikurd Web" w:cs="Unikurd Web"/>
          <w:sz w:val="24"/>
          <w:szCs w:val="24"/>
          <w:lang w:bidi="ar-KW"/>
        </w:rPr>
        <w:t>to pray! But to speak to the preacher!”</w:t>
      </w:r>
    </w:p>
    <w:p w14:paraId="0E61EA10" w14:textId="328F911C" w:rsidR="00C935A2" w:rsidRPr="002A3931" w:rsidRDefault="00C935A2" w:rsidP="00C935A2">
      <w:pPr>
        <w:bidi/>
        <w:spacing w:after="0" w:line="360" w:lineRule="auto"/>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Samya</w:t>
      </w:r>
      <w:r w:rsidR="00D22CDB" w:rsidRPr="002A3931">
        <w:rPr>
          <w:rFonts w:ascii="Unikurd Web" w:eastAsia="Times New Roman" w:hAnsi="Unikurd Web" w:cs="Unikurd Web"/>
          <w:sz w:val="24"/>
          <w:szCs w:val="24"/>
          <w:lang w:bidi="ar-KW"/>
        </w:rPr>
        <w:t>,</w:t>
      </w:r>
      <w:r w:rsidRPr="002A3931">
        <w:rPr>
          <w:rFonts w:ascii="Unikurd Web" w:eastAsia="Times New Roman" w:hAnsi="Unikurd Web" w:cs="Unikurd Web"/>
          <w:sz w:val="24"/>
          <w:szCs w:val="24"/>
          <w:lang w:bidi="ar-KW"/>
        </w:rPr>
        <w:t xml:space="preserve"> “</w:t>
      </w:r>
      <w:r w:rsidR="00F8357E" w:rsidRPr="002A3931">
        <w:rPr>
          <w:rFonts w:ascii="Unikurd Web" w:eastAsia="Times New Roman" w:hAnsi="Unikurd Web" w:cs="Unikurd Web"/>
          <w:sz w:val="24"/>
          <w:szCs w:val="24"/>
          <w:lang w:bidi="ar-KW"/>
        </w:rPr>
        <w:t>For</w:t>
      </w:r>
      <w:r w:rsidRPr="002A3931">
        <w:rPr>
          <w:rFonts w:ascii="Unikurd Web" w:eastAsia="Times New Roman" w:hAnsi="Unikurd Web" w:cs="Unikurd Web"/>
          <w:sz w:val="24"/>
          <w:szCs w:val="24"/>
          <w:lang w:bidi="ar-KW"/>
        </w:rPr>
        <w:t xml:space="preserve"> what?”</w:t>
      </w:r>
    </w:p>
    <w:p w14:paraId="667BC613" w14:textId="541AC44F" w:rsidR="00C935A2" w:rsidRPr="002A3931" w:rsidRDefault="00C935A2" w:rsidP="00C935A2">
      <w:pPr>
        <w:bidi/>
        <w:spacing w:after="0" w:line="360" w:lineRule="auto"/>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Baram</w:t>
      </w:r>
      <w:r w:rsidR="00D22CDB" w:rsidRPr="002A3931">
        <w:rPr>
          <w:rFonts w:ascii="Unikurd Web" w:eastAsia="Times New Roman" w:hAnsi="Unikurd Web" w:cs="Unikurd Web"/>
          <w:sz w:val="24"/>
          <w:szCs w:val="24"/>
          <w:lang w:bidi="ar-KW"/>
        </w:rPr>
        <w:t>,</w:t>
      </w:r>
      <w:r w:rsidRPr="002A3931">
        <w:rPr>
          <w:rFonts w:ascii="Unikurd Web" w:eastAsia="Times New Roman" w:hAnsi="Unikurd Web" w:cs="Unikurd Web"/>
          <w:sz w:val="24"/>
          <w:szCs w:val="24"/>
          <w:lang w:bidi="ar-KW"/>
        </w:rPr>
        <w:t xml:space="preserve"> “</w:t>
      </w:r>
      <w:r w:rsidR="00F8357E" w:rsidRPr="002A3931">
        <w:rPr>
          <w:rFonts w:ascii="Unikurd Web" w:eastAsia="Times New Roman" w:hAnsi="Unikurd Web" w:cs="Unikurd Web"/>
          <w:sz w:val="24"/>
          <w:szCs w:val="24"/>
          <w:lang w:bidi="ar-KW"/>
        </w:rPr>
        <w:t>To</w:t>
      </w:r>
      <w:r w:rsidRPr="002A3931">
        <w:rPr>
          <w:rFonts w:ascii="Unikurd Web" w:eastAsia="Times New Roman" w:hAnsi="Unikurd Web" w:cs="Unikurd Web"/>
          <w:sz w:val="24"/>
          <w:szCs w:val="24"/>
          <w:lang w:bidi="ar-KW"/>
        </w:rPr>
        <w:t xml:space="preserve"> help us use the loudspeaker to call out to search for Omar.”</w:t>
      </w:r>
    </w:p>
    <w:p w14:paraId="48DE9E28" w14:textId="77777777" w:rsidR="0019578D" w:rsidRPr="002A3931" w:rsidRDefault="0014112C" w:rsidP="0014112C">
      <w:pPr>
        <w:bidi/>
        <w:spacing w:after="0" w:line="360" w:lineRule="auto"/>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The girls</w:t>
      </w:r>
      <w:r w:rsidR="00144866" w:rsidRPr="002A3931">
        <w:rPr>
          <w:rFonts w:ascii="Unikurd Web" w:eastAsia="Times New Roman" w:hAnsi="Unikurd Web" w:cs="Unikurd Web"/>
          <w:sz w:val="24"/>
          <w:szCs w:val="24"/>
          <w:lang w:bidi="ar-KW"/>
        </w:rPr>
        <w:t xml:space="preserve"> started sobbing</w:t>
      </w:r>
      <w:r w:rsidR="00CD4DD8" w:rsidRPr="002A3931">
        <w:rPr>
          <w:rFonts w:ascii="Unikurd Web" w:eastAsia="Times New Roman" w:hAnsi="Unikurd Web" w:cs="Unikurd Web"/>
          <w:sz w:val="24"/>
          <w:szCs w:val="24"/>
          <w:lang w:bidi="ar-KW"/>
        </w:rPr>
        <w:t xml:space="preserve"> </w:t>
      </w:r>
      <w:r w:rsidR="00144866" w:rsidRPr="002A3931">
        <w:rPr>
          <w:rFonts w:ascii="Unikurd Web" w:eastAsia="Times New Roman" w:hAnsi="Unikurd Web" w:cs="Unikurd Web"/>
          <w:sz w:val="24"/>
          <w:szCs w:val="24"/>
          <w:lang w:bidi="ar-KW"/>
        </w:rPr>
        <w:t>as</w:t>
      </w:r>
      <w:r w:rsidRPr="002A3931">
        <w:rPr>
          <w:rFonts w:ascii="Unikurd Web" w:eastAsia="Times New Roman" w:hAnsi="Unikurd Web" w:cs="Unikurd Web"/>
          <w:sz w:val="24"/>
          <w:szCs w:val="24"/>
          <w:lang w:bidi="ar-KW"/>
        </w:rPr>
        <w:t xml:space="preserve"> they </w:t>
      </w:r>
      <w:r w:rsidR="00144866" w:rsidRPr="002A3931">
        <w:rPr>
          <w:rFonts w:ascii="Unikurd Web" w:eastAsia="Times New Roman" w:hAnsi="Unikurd Web" w:cs="Unikurd Web"/>
          <w:sz w:val="24"/>
          <w:szCs w:val="24"/>
          <w:lang w:bidi="ar-KW"/>
        </w:rPr>
        <w:t>did not grasp the limitation of Baram’s power.</w:t>
      </w:r>
      <w:r w:rsidR="00D03154" w:rsidRPr="002A3931">
        <w:rPr>
          <w:rFonts w:ascii="Unikurd Web" w:eastAsia="Times New Roman" w:hAnsi="Unikurd Web" w:cs="Unikurd Web"/>
          <w:sz w:val="24"/>
          <w:szCs w:val="24"/>
          <w:lang w:bidi="ar-KW"/>
        </w:rPr>
        <w:t xml:space="preserve"> </w:t>
      </w:r>
      <w:r w:rsidR="008C0C1D" w:rsidRPr="002A3931">
        <w:rPr>
          <w:rFonts w:ascii="Unikurd Web" w:eastAsia="Times New Roman" w:hAnsi="Unikurd Web" w:cs="Unikurd Web"/>
          <w:sz w:val="24"/>
          <w:szCs w:val="24"/>
          <w:lang w:bidi="ar-KW"/>
        </w:rPr>
        <w:t>They expected their father to be back like any other day. “Dear Bar</w:t>
      </w:r>
      <w:r w:rsidR="00D03154" w:rsidRPr="002A3931">
        <w:rPr>
          <w:rFonts w:ascii="Unikurd Web" w:eastAsia="Times New Roman" w:hAnsi="Unikurd Web" w:cs="Unikurd Web"/>
          <w:sz w:val="24"/>
          <w:szCs w:val="24"/>
          <w:lang w:bidi="ar-KW"/>
        </w:rPr>
        <w:t>a</w:t>
      </w:r>
      <w:r w:rsidR="008C0C1D" w:rsidRPr="002A3931">
        <w:rPr>
          <w:rFonts w:ascii="Unikurd Web" w:eastAsia="Times New Roman" w:hAnsi="Unikurd Web" w:cs="Unikurd Web"/>
          <w:sz w:val="24"/>
          <w:szCs w:val="24"/>
          <w:lang w:bidi="ar-KW"/>
        </w:rPr>
        <w:t>m, find our father</w:t>
      </w:r>
      <w:r w:rsidR="00FF590A" w:rsidRPr="002A3931">
        <w:rPr>
          <w:rFonts w:ascii="Unikurd Web" w:eastAsia="Times New Roman" w:hAnsi="Unikurd Web" w:cs="Unikurd Web"/>
          <w:sz w:val="24"/>
          <w:szCs w:val="24"/>
          <w:lang w:bidi="ar-KW"/>
        </w:rPr>
        <w:t xml:space="preserve"> quickly</w:t>
      </w:r>
      <w:r w:rsidR="008C0C1D" w:rsidRPr="002A3931">
        <w:rPr>
          <w:rFonts w:ascii="Unikurd Web" w:eastAsia="Times New Roman" w:hAnsi="Unikurd Web" w:cs="Unikurd Web"/>
          <w:sz w:val="24"/>
          <w:szCs w:val="24"/>
          <w:lang w:bidi="ar-KW"/>
        </w:rPr>
        <w:t>,</w:t>
      </w:r>
      <w:r w:rsidR="00D03154" w:rsidRPr="002A3931">
        <w:rPr>
          <w:rFonts w:ascii="Unikurd Web" w:eastAsia="Times New Roman" w:hAnsi="Unikurd Web" w:cs="Unikurd Web"/>
          <w:sz w:val="24"/>
          <w:szCs w:val="24"/>
          <w:lang w:bidi="ar-KW"/>
        </w:rPr>
        <w:t xml:space="preserve"> please,</w:t>
      </w:r>
      <w:r w:rsidR="008C0C1D" w:rsidRPr="002A3931">
        <w:rPr>
          <w:rFonts w:ascii="Unikurd Web" w:eastAsia="Times New Roman" w:hAnsi="Unikurd Web" w:cs="Unikurd Web"/>
          <w:sz w:val="24"/>
          <w:szCs w:val="24"/>
          <w:lang w:bidi="ar-KW"/>
        </w:rPr>
        <w:t>” they pleaded while embracing him.</w:t>
      </w:r>
    </w:p>
    <w:p w14:paraId="4C203A0B" w14:textId="77777777" w:rsidR="00DC3245" w:rsidRPr="002A3931" w:rsidRDefault="0019578D" w:rsidP="00E22DAD">
      <w:pPr>
        <w:bidi/>
        <w:spacing w:after="0" w:line="360" w:lineRule="auto"/>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“Do not worry</w:t>
      </w:r>
      <w:r w:rsidRPr="002A3931">
        <w:rPr>
          <w:rFonts w:ascii="Arial" w:eastAsia="Times New Roman" w:hAnsi="Arial" w:cs="Arial"/>
          <w:sz w:val="24"/>
          <w:szCs w:val="24"/>
          <w:lang w:bidi="ar-KW"/>
        </w:rPr>
        <w:t>…</w:t>
      </w:r>
      <w:r w:rsidRPr="002A3931">
        <w:rPr>
          <w:rFonts w:ascii="Unikurd Web" w:eastAsia="Times New Roman" w:hAnsi="Unikurd Web" w:cs="Unikurd Web"/>
          <w:sz w:val="24"/>
          <w:szCs w:val="24"/>
          <w:lang w:bidi="ar-KW"/>
        </w:rPr>
        <w:t xml:space="preserve">do not worry, we will find him,” told them before leaving the house. </w:t>
      </w:r>
    </w:p>
    <w:p w14:paraId="4E7147D9" w14:textId="77777777" w:rsidR="00F37824" w:rsidRPr="002A3931" w:rsidRDefault="00DC3245" w:rsidP="00DC3245">
      <w:pPr>
        <w:bidi/>
        <w:spacing w:after="0" w:line="360" w:lineRule="auto"/>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Samya and her daughters</w:t>
      </w:r>
      <w:r w:rsidR="00762778" w:rsidRPr="002A3931">
        <w:rPr>
          <w:rFonts w:ascii="Unikurd Web" w:eastAsia="Times New Roman" w:hAnsi="Unikurd Web" w:cs="Unikurd Web"/>
          <w:sz w:val="24"/>
          <w:szCs w:val="24"/>
          <w:lang w:bidi="ar-KW"/>
        </w:rPr>
        <w:t xml:space="preserve"> went to the disclosed drawing room and sat down worriedly, waiting for Baram to come back</w:t>
      </w:r>
      <w:r w:rsidR="00FC26FB" w:rsidRPr="002A3931">
        <w:rPr>
          <w:rFonts w:ascii="Unikurd Web" w:eastAsia="Times New Roman" w:hAnsi="Unikurd Web" w:cs="Unikurd Web"/>
          <w:sz w:val="24"/>
          <w:szCs w:val="24"/>
          <w:lang w:bidi="ar-KW"/>
        </w:rPr>
        <w:t xml:space="preserve"> with good news.</w:t>
      </w:r>
      <w:r w:rsidR="00762778" w:rsidRPr="002A3931">
        <w:rPr>
          <w:rFonts w:ascii="Unikurd Web" w:eastAsia="Times New Roman" w:hAnsi="Unikurd Web" w:cs="Unikurd Web"/>
          <w:sz w:val="24"/>
          <w:szCs w:val="24"/>
          <w:lang w:bidi="ar-KW"/>
        </w:rPr>
        <w:t xml:space="preserve"> </w:t>
      </w:r>
      <w:r w:rsidR="008C0C1D" w:rsidRPr="002A3931">
        <w:rPr>
          <w:rFonts w:ascii="Unikurd Web" w:eastAsia="Times New Roman" w:hAnsi="Unikurd Web" w:cs="Unikurd Web"/>
          <w:sz w:val="24"/>
          <w:szCs w:val="24"/>
          <w:lang w:bidi="ar-KW"/>
        </w:rPr>
        <w:t xml:space="preserve">  </w:t>
      </w:r>
    </w:p>
    <w:p w14:paraId="2E3FECF2" w14:textId="709D315D" w:rsidR="00A22356" w:rsidRPr="002A3931" w:rsidRDefault="00F37824" w:rsidP="00B348C6">
      <w:pPr>
        <w:bidi/>
        <w:spacing w:after="0" w:line="360" w:lineRule="auto"/>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Ameen, who was still behind the wall of the front yard watching them, resumed self-talk</w:t>
      </w:r>
      <w:r w:rsidR="00D22CDB" w:rsidRPr="002A3931">
        <w:rPr>
          <w:rFonts w:ascii="Unikurd Web" w:eastAsia="Times New Roman" w:hAnsi="Unikurd Web" w:cs="Unikurd Web"/>
          <w:sz w:val="24"/>
          <w:szCs w:val="24"/>
          <w:lang w:bidi="ar-KW"/>
        </w:rPr>
        <w:t>,</w:t>
      </w:r>
      <w:r w:rsidRPr="002A3931">
        <w:rPr>
          <w:rFonts w:ascii="Unikurd Web" w:eastAsia="Times New Roman" w:hAnsi="Unikurd Web" w:cs="Unikurd Web"/>
          <w:sz w:val="24"/>
          <w:szCs w:val="24"/>
          <w:lang w:bidi="ar-KW"/>
        </w:rPr>
        <w:t xml:space="preserve"> “</w:t>
      </w:r>
      <w:r w:rsidR="0014528B" w:rsidRPr="002A3931">
        <w:rPr>
          <w:rFonts w:ascii="Unikurd Web" w:eastAsia="Times New Roman" w:hAnsi="Unikurd Web" w:cs="Unikurd Web"/>
          <w:sz w:val="24"/>
          <w:szCs w:val="24"/>
          <w:lang w:bidi="ar-KW"/>
        </w:rPr>
        <w:t>Thank</w:t>
      </w:r>
      <w:r w:rsidRPr="002A3931">
        <w:rPr>
          <w:rFonts w:ascii="Unikurd Web" w:eastAsia="Times New Roman" w:hAnsi="Unikurd Web" w:cs="Unikurd Web"/>
          <w:sz w:val="24"/>
          <w:szCs w:val="24"/>
          <w:lang w:bidi="ar-KW"/>
        </w:rPr>
        <w:t xml:space="preserve"> </w:t>
      </w:r>
      <w:r w:rsidR="001E2EBE" w:rsidRPr="002A3931">
        <w:rPr>
          <w:rFonts w:ascii="Unikurd Web" w:eastAsia="Times New Roman" w:hAnsi="Unikurd Web" w:cs="Unikurd Web"/>
          <w:sz w:val="24"/>
          <w:szCs w:val="24"/>
          <w:lang w:bidi="ar-KW"/>
        </w:rPr>
        <w:t>God,</w:t>
      </w:r>
      <w:r w:rsidRPr="002A3931">
        <w:rPr>
          <w:rFonts w:ascii="Unikurd Web" w:eastAsia="Times New Roman" w:hAnsi="Unikurd Web" w:cs="Unikurd Web"/>
          <w:sz w:val="24"/>
          <w:szCs w:val="24"/>
          <w:lang w:bidi="ar-KW"/>
        </w:rPr>
        <w:t xml:space="preserve"> </w:t>
      </w:r>
      <w:r w:rsidR="001E2EBE" w:rsidRPr="002A3931">
        <w:rPr>
          <w:rFonts w:ascii="Unikurd Web" w:eastAsia="Times New Roman" w:hAnsi="Unikurd Web" w:cs="Unikurd Web"/>
          <w:sz w:val="24"/>
          <w:szCs w:val="24"/>
          <w:lang w:bidi="ar-KW"/>
        </w:rPr>
        <w:t>it was goo</w:t>
      </w:r>
      <w:r w:rsidR="00D22CDB" w:rsidRPr="002A3931">
        <w:rPr>
          <w:rFonts w:ascii="Unikurd Web" w:eastAsia="Times New Roman" w:hAnsi="Unikurd Web" w:cs="Unikurd Web"/>
          <w:sz w:val="24"/>
          <w:szCs w:val="24"/>
          <w:lang w:bidi="ar-KW"/>
        </w:rPr>
        <w:t>d</w:t>
      </w:r>
      <w:r w:rsidR="001E2EBE" w:rsidRPr="002A3931">
        <w:rPr>
          <w:rFonts w:ascii="Unikurd Web" w:eastAsia="Times New Roman" w:hAnsi="Unikurd Web" w:cs="Unikurd Web"/>
          <w:sz w:val="24"/>
          <w:szCs w:val="24"/>
          <w:lang w:bidi="ar-KW"/>
        </w:rPr>
        <w:t xml:space="preserve"> </w:t>
      </w:r>
      <w:r w:rsidRPr="002A3931">
        <w:rPr>
          <w:rFonts w:ascii="Unikurd Web" w:eastAsia="Times New Roman" w:hAnsi="Unikurd Web" w:cs="Unikurd Web"/>
          <w:sz w:val="24"/>
          <w:szCs w:val="24"/>
          <w:lang w:bidi="ar-KW"/>
        </w:rPr>
        <w:t xml:space="preserve">you gave me four boys; now they are grown up and have their families and houses. When my husband passed away, they were still </w:t>
      </w:r>
      <w:r w:rsidR="0014528B" w:rsidRPr="002A3931">
        <w:rPr>
          <w:rFonts w:ascii="Unikurd Web" w:eastAsia="Times New Roman" w:hAnsi="Unikurd Web" w:cs="Unikurd Web"/>
          <w:sz w:val="24"/>
          <w:szCs w:val="24"/>
          <w:lang w:bidi="ar-KW"/>
        </w:rPr>
        <w:t>young, but</w:t>
      </w:r>
      <w:r w:rsidRPr="002A3931">
        <w:rPr>
          <w:rFonts w:ascii="Unikurd Web" w:eastAsia="Times New Roman" w:hAnsi="Unikurd Web" w:cs="Unikurd Web"/>
          <w:sz w:val="24"/>
          <w:szCs w:val="24"/>
          <w:lang w:bidi="ar-KW"/>
        </w:rPr>
        <w:t xml:space="preserve"> I </w:t>
      </w:r>
      <w:r w:rsidR="0014528B" w:rsidRPr="002A3931">
        <w:rPr>
          <w:rFonts w:ascii="Unikurd Web" w:eastAsia="Times New Roman" w:hAnsi="Unikurd Web" w:cs="Unikurd Web"/>
          <w:sz w:val="24"/>
          <w:szCs w:val="24"/>
          <w:lang w:bidi="ar-KW"/>
        </w:rPr>
        <w:t xml:space="preserve">made a decision to </w:t>
      </w:r>
      <w:r w:rsidRPr="002A3931">
        <w:rPr>
          <w:rFonts w:ascii="Unikurd Web" w:eastAsia="Times New Roman" w:hAnsi="Unikurd Web" w:cs="Unikurd Web"/>
          <w:sz w:val="24"/>
          <w:szCs w:val="24"/>
          <w:lang w:bidi="ar-KW"/>
        </w:rPr>
        <w:t>send them out to work</w:t>
      </w:r>
      <w:r w:rsidR="0014528B" w:rsidRPr="002A3931">
        <w:rPr>
          <w:rFonts w:ascii="Unikurd Web" w:eastAsia="Times New Roman" w:hAnsi="Unikurd Web" w:cs="Unikurd Web"/>
          <w:sz w:val="24"/>
          <w:szCs w:val="24"/>
          <w:lang w:bidi="ar-KW"/>
        </w:rPr>
        <w:t>; they</w:t>
      </w:r>
      <w:r w:rsidRPr="002A3931">
        <w:rPr>
          <w:rFonts w:ascii="Unikurd Web" w:eastAsia="Times New Roman" w:hAnsi="Unikurd Web" w:cs="Unikurd Web"/>
          <w:sz w:val="24"/>
          <w:szCs w:val="24"/>
          <w:lang w:bidi="ar-KW"/>
        </w:rPr>
        <w:t xml:space="preserve"> </w:t>
      </w:r>
      <w:r w:rsidR="0014528B" w:rsidRPr="002A3931">
        <w:rPr>
          <w:rFonts w:ascii="Unikurd Web" w:eastAsia="Times New Roman" w:hAnsi="Unikurd Web" w:cs="Unikurd Web"/>
          <w:sz w:val="24"/>
          <w:szCs w:val="24"/>
          <w:lang w:bidi="ar-KW"/>
        </w:rPr>
        <w:t>managed</w:t>
      </w:r>
      <w:r w:rsidRPr="002A3931">
        <w:rPr>
          <w:rFonts w:ascii="Unikurd Web" w:eastAsia="Times New Roman" w:hAnsi="Unikurd Web" w:cs="Unikurd Web"/>
          <w:sz w:val="24"/>
          <w:szCs w:val="24"/>
          <w:lang w:bidi="ar-KW"/>
        </w:rPr>
        <w:t xml:space="preserve"> </w:t>
      </w:r>
      <w:r w:rsidR="0014528B" w:rsidRPr="002A3931">
        <w:rPr>
          <w:rFonts w:ascii="Unikurd Web" w:eastAsia="Times New Roman" w:hAnsi="Unikurd Web" w:cs="Unikurd Web"/>
          <w:sz w:val="24"/>
          <w:szCs w:val="24"/>
          <w:lang w:bidi="ar-KW"/>
        </w:rPr>
        <w:t xml:space="preserve">to do it, simultaneously helping </w:t>
      </w:r>
      <w:r w:rsidR="001E2EBE" w:rsidRPr="002A3931">
        <w:rPr>
          <w:rFonts w:ascii="Unikurd Web" w:eastAsia="Times New Roman" w:hAnsi="Unikurd Web" w:cs="Unikurd Web"/>
          <w:sz w:val="24"/>
          <w:szCs w:val="24"/>
          <w:lang w:bidi="ar-KW"/>
        </w:rPr>
        <w:t>both themselves and me; if</w:t>
      </w:r>
      <w:r w:rsidR="00D65641" w:rsidRPr="002A3931">
        <w:rPr>
          <w:rFonts w:ascii="Unikurd Web" w:eastAsia="Times New Roman" w:hAnsi="Unikurd Web" w:cs="Unikurd Web"/>
          <w:sz w:val="24"/>
          <w:szCs w:val="24"/>
          <w:lang w:bidi="ar-KW"/>
        </w:rPr>
        <w:t xml:space="preserve"> they were girls</w:t>
      </w:r>
      <w:r w:rsidR="001E2EBE" w:rsidRPr="002A3931">
        <w:rPr>
          <w:rFonts w:ascii="Unikurd Web" w:eastAsia="Times New Roman" w:hAnsi="Unikurd Web" w:cs="Unikurd Web"/>
          <w:sz w:val="24"/>
          <w:szCs w:val="24"/>
          <w:lang w:bidi="ar-KW"/>
        </w:rPr>
        <w:t>,</w:t>
      </w:r>
      <w:r w:rsidR="00D65641" w:rsidRPr="002A3931">
        <w:rPr>
          <w:rFonts w:ascii="Unikurd Web" w:eastAsia="Times New Roman" w:hAnsi="Unikurd Web" w:cs="Unikurd Web"/>
          <w:sz w:val="24"/>
          <w:szCs w:val="24"/>
          <w:lang w:bidi="ar-KW"/>
        </w:rPr>
        <w:t xml:space="preserve"> we would have die</w:t>
      </w:r>
      <w:r w:rsidR="001E2EBE" w:rsidRPr="002A3931">
        <w:rPr>
          <w:rFonts w:ascii="Unikurd Web" w:eastAsia="Times New Roman" w:hAnsi="Unikurd Web" w:cs="Unikurd Web"/>
          <w:sz w:val="24"/>
          <w:szCs w:val="24"/>
          <w:lang w:bidi="ar-KW"/>
        </w:rPr>
        <w:t>d</w:t>
      </w:r>
      <w:r w:rsidR="00D65641" w:rsidRPr="002A3931">
        <w:rPr>
          <w:rFonts w:ascii="Unikurd Web" w:eastAsia="Times New Roman" w:hAnsi="Unikurd Web" w:cs="Unikurd Web"/>
          <w:sz w:val="24"/>
          <w:szCs w:val="24"/>
          <w:lang w:bidi="ar-KW"/>
        </w:rPr>
        <w:t xml:space="preserve"> </w:t>
      </w:r>
      <w:r w:rsidR="001E2EBE" w:rsidRPr="002A3931">
        <w:rPr>
          <w:rFonts w:ascii="Unikurd Web" w:eastAsia="Times New Roman" w:hAnsi="Unikurd Web" w:cs="Unikurd Web"/>
          <w:sz w:val="24"/>
          <w:szCs w:val="24"/>
          <w:lang w:bidi="ar-KW"/>
        </w:rPr>
        <w:t>of</w:t>
      </w:r>
      <w:r w:rsidR="00D65641" w:rsidRPr="002A3931">
        <w:rPr>
          <w:rFonts w:ascii="Unikurd Web" w:eastAsia="Times New Roman" w:hAnsi="Unikurd Web" w:cs="Unikurd Web"/>
          <w:sz w:val="24"/>
          <w:szCs w:val="24"/>
          <w:lang w:bidi="ar-KW"/>
        </w:rPr>
        <w:t xml:space="preserve"> hunger</w:t>
      </w:r>
      <w:r w:rsidR="001E2EBE" w:rsidRPr="002A3931">
        <w:rPr>
          <w:rFonts w:ascii="Unikurd Web" w:eastAsia="Times New Roman" w:hAnsi="Unikurd Web" w:cs="Unikurd Web"/>
          <w:sz w:val="24"/>
          <w:szCs w:val="24"/>
          <w:lang w:bidi="ar-KW"/>
        </w:rPr>
        <w:t>. I feel sorry for Samya’s only daughters; oh</w:t>
      </w:r>
      <w:r w:rsidR="00546C35" w:rsidRPr="002A3931">
        <w:rPr>
          <w:rFonts w:ascii="Unikurd Web" w:eastAsia="Times New Roman" w:hAnsi="Unikurd Web" w:cs="Unikurd Web"/>
          <w:sz w:val="24"/>
          <w:szCs w:val="24"/>
          <w:lang w:bidi="ar-KW"/>
        </w:rPr>
        <w:t>,</w:t>
      </w:r>
      <w:r w:rsidR="001E2EBE" w:rsidRPr="002A3931">
        <w:rPr>
          <w:rFonts w:ascii="Unikurd Web" w:eastAsia="Times New Roman" w:hAnsi="Unikurd Web" w:cs="Unikurd Web"/>
          <w:sz w:val="24"/>
          <w:szCs w:val="24"/>
          <w:lang w:bidi="ar-KW"/>
        </w:rPr>
        <w:t xml:space="preserve"> unlucky Samya, the helpless lady, you cannot do anything</w:t>
      </w:r>
      <w:r w:rsidR="00546C35" w:rsidRPr="002A3931">
        <w:rPr>
          <w:rFonts w:ascii="Unikurd Web" w:eastAsia="Times New Roman" w:hAnsi="Unikurd Web" w:cs="Unikurd Web"/>
          <w:sz w:val="24"/>
          <w:szCs w:val="24"/>
          <w:lang w:bidi="ar-KW"/>
        </w:rPr>
        <w:t>; if</w:t>
      </w:r>
      <w:r w:rsidR="001E2EBE" w:rsidRPr="002A3931">
        <w:rPr>
          <w:rFonts w:ascii="Unikurd Web" w:eastAsia="Times New Roman" w:hAnsi="Unikurd Web" w:cs="Unikurd Web"/>
          <w:sz w:val="24"/>
          <w:szCs w:val="24"/>
          <w:lang w:bidi="ar-KW"/>
        </w:rPr>
        <w:t xml:space="preserve"> something </w:t>
      </w:r>
      <w:r w:rsidR="00546C35" w:rsidRPr="002A3931">
        <w:rPr>
          <w:rFonts w:ascii="Unikurd Web" w:eastAsia="Times New Roman" w:hAnsi="Unikurd Web" w:cs="Unikurd Web"/>
          <w:sz w:val="24"/>
          <w:szCs w:val="24"/>
          <w:lang w:bidi="ar-KW"/>
        </w:rPr>
        <w:t xml:space="preserve">were to </w:t>
      </w:r>
      <w:r w:rsidR="001E2EBE" w:rsidRPr="002A3931">
        <w:rPr>
          <w:rFonts w:ascii="Unikurd Web" w:eastAsia="Times New Roman" w:hAnsi="Unikurd Web" w:cs="Unikurd Web"/>
          <w:sz w:val="24"/>
          <w:szCs w:val="24"/>
          <w:lang w:bidi="ar-KW"/>
        </w:rPr>
        <w:t xml:space="preserve">happen to Omar, </w:t>
      </w:r>
      <w:r w:rsidR="00546C35" w:rsidRPr="002A3931">
        <w:rPr>
          <w:rFonts w:ascii="Unikurd Web" w:eastAsia="Times New Roman" w:hAnsi="Unikurd Web" w:cs="Unikurd Web"/>
          <w:sz w:val="24"/>
          <w:szCs w:val="24"/>
          <w:lang w:bidi="ar-KW"/>
        </w:rPr>
        <w:t>people</w:t>
      </w:r>
      <w:r w:rsidR="007B7E17" w:rsidRPr="002A3931">
        <w:rPr>
          <w:rFonts w:ascii="Unikurd Web" w:eastAsia="Times New Roman" w:hAnsi="Unikurd Web" w:cs="Unikurd Web"/>
          <w:sz w:val="24"/>
          <w:szCs w:val="24"/>
          <w:lang w:bidi="ar-KW"/>
        </w:rPr>
        <w:t xml:space="preserve"> would deluge you and your daughters with</w:t>
      </w:r>
      <w:r w:rsidR="00546C35" w:rsidRPr="002A3931">
        <w:rPr>
          <w:rFonts w:ascii="Unikurd Web" w:eastAsia="Times New Roman" w:hAnsi="Unikurd Web" w:cs="Unikurd Web"/>
          <w:sz w:val="24"/>
          <w:szCs w:val="24"/>
          <w:lang w:bidi="ar-KW"/>
        </w:rPr>
        <w:t xml:space="preserve"> thousands of fabricated stories; what can you do?</w:t>
      </w:r>
      <w:r w:rsidR="001E2EBE" w:rsidRPr="002A3931">
        <w:rPr>
          <w:rFonts w:ascii="Unikurd Web" w:eastAsia="Times New Roman" w:hAnsi="Unikurd Web" w:cs="Unikurd Web"/>
          <w:sz w:val="24"/>
          <w:szCs w:val="24"/>
          <w:lang w:bidi="ar-KW"/>
        </w:rPr>
        <w:t xml:space="preserve"> </w:t>
      </w:r>
      <w:r w:rsidR="00AC09C9" w:rsidRPr="002A3931">
        <w:rPr>
          <w:rFonts w:ascii="Unikurd Web" w:eastAsia="Times New Roman" w:hAnsi="Unikurd Web" w:cs="Unikurd Web"/>
          <w:sz w:val="24"/>
          <w:szCs w:val="24"/>
          <w:lang w:bidi="ar-KW"/>
        </w:rPr>
        <w:t xml:space="preserve">You may wait for your </w:t>
      </w:r>
      <w:r w:rsidR="007B43CE" w:rsidRPr="002A3931">
        <w:rPr>
          <w:rFonts w:ascii="Unikurd Web" w:eastAsia="Times New Roman" w:hAnsi="Unikurd Web" w:cs="Unikurd Web"/>
          <w:sz w:val="24"/>
          <w:szCs w:val="24"/>
          <w:lang w:bidi="ar-KW"/>
        </w:rPr>
        <w:t>son-in-law</w:t>
      </w:r>
      <w:r w:rsidR="00AC09C9" w:rsidRPr="002A3931">
        <w:rPr>
          <w:rFonts w:ascii="Unikurd Web" w:eastAsia="Times New Roman" w:hAnsi="Unikurd Web" w:cs="Unikurd Web"/>
          <w:sz w:val="24"/>
          <w:szCs w:val="24"/>
          <w:lang w:bidi="ar-KW"/>
        </w:rPr>
        <w:t xml:space="preserve"> in the </w:t>
      </w:r>
      <w:r w:rsidR="00D865D0" w:rsidRPr="002A3931">
        <w:rPr>
          <w:rFonts w:ascii="Unikurd Web" w:eastAsia="Times New Roman" w:hAnsi="Unikurd Web" w:cs="Unikurd Web"/>
          <w:sz w:val="24"/>
          <w:szCs w:val="24"/>
          <w:lang w:bidi="ar-KW"/>
        </w:rPr>
        <w:t>future; there</w:t>
      </w:r>
      <w:r w:rsidR="00AC09C9" w:rsidRPr="002A3931">
        <w:rPr>
          <w:rFonts w:ascii="Unikurd Web" w:eastAsia="Times New Roman" w:hAnsi="Unikurd Web" w:cs="Unikurd Web"/>
          <w:sz w:val="24"/>
          <w:szCs w:val="24"/>
          <w:lang w:bidi="ar-KW"/>
        </w:rPr>
        <w:t xml:space="preserve"> is a Kurdish proverb saying</w:t>
      </w:r>
      <w:r w:rsidR="00D22CDB" w:rsidRPr="002A3931">
        <w:rPr>
          <w:rFonts w:ascii="Unikurd Web" w:eastAsia="Times New Roman" w:hAnsi="Unikurd Web" w:cs="Unikurd Web"/>
          <w:sz w:val="24"/>
          <w:szCs w:val="24"/>
          <w:lang w:bidi="ar-KW"/>
        </w:rPr>
        <w:t>,</w:t>
      </w:r>
      <w:r w:rsidR="00AC09C9" w:rsidRPr="002A3931">
        <w:rPr>
          <w:rFonts w:ascii="Unikurd Web" w:eastAsia="Times New Roman" w:hAnsi="Unikurd Web" w:cs="Unikurd Web"/>
          <w:sz w:val="24"/>
          <w:szCs w:val="24"/>
          <w:lang w:bidi="ar-KW"/>
        </w:rPr>
        <w:t xml:space="preserve"> </w:t>
      </w:r>
      <w:r w:rsidR="00D22CDB" w:rsidRPr="002A3931">
        <w:rPr>
          <w:rFonts w:ascii="Unikurd Web" w:eastAsia="Times New Roman" w:hAnsi="Unikurd Web" w:cs="Unikurd Web"/>
          <w:color w:val="000000" w:themeColor="text1"/>
          <w:sz w:val="24"/>
          <w:szCs w:val="24"/>
          <w:lang w:bidi="ar-KW"/>
        </w:rPr>
        <w:t>‘</w:t>
      </w:r>
      <w:r w:rsidR="00AC09C9" w:rsidRPr="002A3931">
        <w:rPr>
          <w:rFonts w:ascii="Unikurd Web" w:eastAsia="Times New Roman" w:hAnsi="Unikurd Web" w:cs="Unikurd Web"/>
          <w:color w:val="000000" w:themeColor="text1"/>
          <w:sz w:val="24"/>
          <w:szCs w:val="24"/>
          <w:lang w:bidi="ar-KW"/>
        </w:rPr>
        <w:t xml:space="preserve">a thousand </w:t>
      </w:r>
      <w:r w:rsidR="00D865D0" w:rsidRPr="002A3931">
        <w:rPr>
          <w:rFonts w:ascii="Unikurd Web" w:eastAsia="Times New Roman" w:hAnsi="Unikurd Web" w:cs="Unikurd Web"/>
          <w:color w:val="000000" w:themeColor="text1"/>
          <w:sz w:val="24"/>
          <w:szCs w:val="24"/>
          <w:lang w:bidi="ar-KW"/>
        </w:rPr>
        <w:t>sons-in-law</w:t>
      </w:r>
      <w:r w:rsidR="00AC09C9" w:rsidRPr="002A3931">
        <w:rPr>
          <w:rFonts w:ascii="Unikurd Web" w:eastAsia="Times New Roman" w:hAnsi="Unikurd Web" w:cs="Unikurd Web"/>
          <w:color w:val="000000" w:themeColor="text1"/>
          <w:sz w:val="24"/>
          <w:szCs w:val="24"/>
          <w:lang w:bidi="ar-KW"/>
        </w:rPr>
        <w:t xml:space="preserve"> cannot</w:t>
      </w:r>
      <w:r w:rsidR="007B43CE" w:rsidRPr="002A3931">
        <w:rPr>
          <w:rFonts w:ascii="Unikurd Web" w:eastAsia="Times New Roman" w:hAnsi="Unikurd Web" w:cs="Unikurd Web"/>
          <w:color w:val="000000" w:themeColor="text1"/>
          <w:sz w:val="24"/>
          <w:szCs w:val="24"/>
          <w:lang w:bidi="ar-KW"/>
        </w:rPr>
        <w:t xml:space="preserve"> equal one own-born son</w:t>
      </w:r>
      <w:r w:rsidR="00D22CDB" w:rsidRPr="002A3931">
        <w:rPr>
          <w:rFonts w:ascii="Unikurd Web" w:eastAsia="Times New Roman" w:hAnsi="Unikurd Web" w:cs="Unikurd Web"/>
          <w:color w:val="000000" w:themeColor="text1"/>
          <w:sz w:val="24"/>
          <w:szCs w:val="24"/>
          <w:lang w:bidi="ar-KW"/>
        </w:rPr>
        <w:t>’</w:t>
      </w:r>
      <w:r w:rsidR="007B43CE" w:rsidRPr="002A3931">
        <w:rPr>
          <w:rFonts w:ascii="Unikurd Web" w:eastAsia="Times New Roman" w:hAnsi="Unikurd Web" w:cs="Unikurd Web"/>
          <w:color w:val="000000" w:themeColor="text1"/>
          <w:sz w:val="24"/>
          <w:szCs w:val="24"/>
          <w:lang w:bidi="ar-KW"/>
        </w:rPr>
        <w:t>.</w:t>
      </w:r>
      <w:r w:rsidR="007B43CE" w:rsidRPr="002A3931">
        <w:rPr>
          <w:rFonts w:ascii="Unikurd Web" w:eastAsia="Times New Roman" w:hAnsi="Unikurd Web" w:cs="Unikurd Web"/>
          <w:sz w:val="24"/>
          <w:szCs w:val="24"/>
          <w:lang w:bidi="ar-KW"/>
        </w:rPr>
        <w:t xml:space="preserve"> Who knows God’s intentions; you are pregnant</w:t>
      </w:r>
      <w:r w:rsidR="00D865D0" w:rsidRPr="002A3931">
        <w:rPr>
          <w:rFonts w:ascii="Unikurd Web" w:eastAsia="Times New Roman" w:hAnsi="Unikurd Web" w:cs="Unikurd Web"/>
          <w:sz w:val="24"/>
          <w:szCs w:val="24"/>
          <w:lang w:bidi="ar-KW"/>
        </w:rPr>
        <w:t xml:space="preserve">; </w:t>
      </w:r>
      <w:r w:rsidR="003C0BF1" w:rsidRPr="002A3931">
        <w:rPr>
          <w:rFonts w:ascii="Unikurd Web" w:eastAsia="Times New Roman" w:hAnsi="Unikurd Web" w:cs="Unikurd Web"/>
          <w:sz w:val="24"/>
          <w:szCs w:val="24"/>
          <w:lang w:bidi="ar-KW"/>
        </w:rPr>
        <w:t xml:space="preserve">oh, yes, </w:t>
      </w:r>
      <w:r w:rsidR="00D865D0" w:rsidRPr="002A3931">
        <w:rPr>
          <w:rFonts w:ascii="Unikurd Web" w:eastAsia="Times New Roman" w:hAnsi="Unikurd Web" w:cs="Unikurd Web"/>
          <w:sz w:val="24"/>
          <w:szCs w:val="24"/>
          <w:lang w:bidi="ar-KW"/>
        </w:rPr>
        <w:t>may he bless you with a son</w:t>
      </w:r>
      <w:r w:rsidR="0060179E" w:rsidRPr="002A3931">
        <w:rPr>
          <w:rFonts w:ascii="Unikurd Web" w:eastAsia="Times New Roman" w:hAnsi="Unikurd Web" w:cs="Unikurd Web"/>
          <w:sz w:val="24"/>
          <w:szCs w:val="24"/>
          <w:lang w:bidi="ar-KW"/>
        </w:rPr>
        <w:t xml:space="preserve"> soon</w:t>
      </w:r>
      <w:r w:rsidR="007B43CE" w:rsidRPr="002A3931">
        <w:rPr>
          <w:rFonts w:ascii="Unikurd Web" w:eastAsia="Times New Roman" w:hAnsi="Unikurd Web" w:cs="Unikurd Web"/>
          <w:sz w:val="24"/>
          <w:szCs w:val="24"/>
          <w:lang w:bidi="ar-KW"/>
        </w:rPr>
        <w:t>.”</w:t>
      </w:r>
    </w:p>
    <w:p w14:paraId="0CEFA655" w14:textId="3A3D228C" w:rsidR="007951F6" w:rsidRPr="002A3931" w:rsidRDefault="007951F6" w:rsidP="007951F6">
      <w:pPr>
        <w:bidi/>
        <w:spacing w:after="0" w:line="360" w:lineRule="auto"/>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They looked at her.</w:t>
      </w:r>
    </w:p>
    <w:p w14:paraId="03F3F8B5" w14:textId="1309DEC4" w:rsidR="007951F6" w:rsidRPr="002A3931" w:rsidRDefault="007951F6" w:rsidP="007951F6">
      <w:pPr>
        <w:bidi/>
        <w:spacing w:after="0" w:line="360" w:lineRule="auto"/>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Suddenly, the sound of the mosque’s loudspeaker resonated</w:t>
      </w:r>
      <w:r w:rsidR="0027734E" w:rsidRPr="002A3931">
        <w:rPr>
          <w:rFonts w:ascii="Unikurd Web" w:eastAsia="Times New Roman" w:hAnsi="Unikurd Web" w:cs="Unikurd Web"/>
          <w:sz w:val="24"/>
          <w:szCs w:val="24"/>
          <w:lang w:bidi="ar-KW"/>
        </w:rPr>
        <w:t>,</w:t>
      </w:r>
      <w:r w:rsidRPr="002A3931">
        <w:rPr>
          <w:rFonts w:ascii="Unikurd Web" w:eastAsia="Times New Roman" w:hAnsi="Unikurd Web" w:cs="Unikurd Web"/>
          <w:sz w:val="24"/>
          <w:szCs w:val="24"/>
          <w:lang w:bidi="ar-KW"/>
        </w:rPr>
        <w:t xml:space="preserve"> “For your attention, for your attention, </w:t>
      </w:r>
      <w:r w:rsidR="002951C3" w:rsidRPr="002A3931">
        <w:rPr>
          <w:rFonts w:ascii="Unikurd Web" w:eastAsia="Times New Roman" w:hAnsi="Unikurd Web" w:cs="Unikurd Web"/>
          <w:sz w:val="24"/>
          <w:szCs w:val="24"/>
          <w:lang w:bidi="ar-KW"/>
        </w:rPr>
        <w:t xml:space="preserve">may God bless you with his divine light; a man by the name of Omar is missing; he is a resident of </w:t>
      </w:r>
      <w:r w:rsidR="00C4045E" w:rsidRPr="002A3931">
        <w:rPr>
          <w:rFonts w:ascii="Unikurd Web" w:eastAsia="Times New Roman" w:hAnsi="Unikurd Web" w:cs="Unikurd Web"/>
          <w:sz w:val="24"/>
          <w:szCs w:val="24"/>
          <w:lang w:bidi="ar-KW"/>
        </w:rPr>
        <w:t>P</w:t>
      </w:r>
      <w:r w:rsidR="00C4045E" w:rsidRPr="002A3931">
        <w:rPr>
          <w:rFonts w:ascii="Unikurd Web" w:hAnsi="Unikurd Web" w:cs="Unikurd Web"/>
          <w:color w:val="374151"/>
          <w:sz w:val="24"/>
          <w:szCs w:val="24"/>
        </w:rPr>
        <w:t>î</w:t>
      </w:r>
      <w:r w:rsidR="00C4045E" w:rsidRPr="002A3931">
        <w:rPr>
          <w:rFonts w:ascii="Unikurd Web" w:eastAsia="Times New Roman" w:hAnsi="Unikurd Web" w:cs="Unikurd Web"/>
          <w:sz w:val="24"/>
          <w:szCs w:val="24"/>
          <w:lang w:bidi="ar-KW"/>
        </w:rPr>
        <w:t>r-M</w:t>
      </w:r>
      <w:r w:rsidR="00204A62" w:rsidRPr="002A3931">
        <w:rPr>
          <w:rFonts w:ascii="Unikurd Web" w:eastAsia="Times New Roman" w:hAnsi="Unikurd Web" w:cs="Unikurd Web"/>
          <w:sz w:val="24"/>
          <w:szCs w:val="24"/>
          <w:lang w:bidi="ar-KW"/>
        </w:rPr>
        <w:t>uh</w:t>
      </w:r>
      <w:r w:rsidR="00E3749C" w:rsidRPr="002A3931">
        <w:rPr>
          <w:rFonts w:ascii="Unikurd Web" w:eastAsia="Times New Roman" w:hAnsi="Unikurd Web" w:cs="Unikurd Web"/>
          <w:sz w:val="24"/>
          <w:szCs w:val="24"/>
          <w:lang w:bidi="ar-KW"/>
        </w:rPr>
        <w:t>eme</w:t>
      </w:r>
      <w:r w:rsidR="00C4045E" w:rsidRPr="002A3931">
        <w:rPr>
          <w:rFonts w:ascii="Unikurd Web" w:eastAsia="Times New Roman" w:hAnsi="Unikurd Web" w:cs="Unikurd Web"/>
          <w:sz w:val="24"/>
          <w:szCs w:val="24"/>
          <w:lang w:bidi="ar-KW"/>
        </w:rPr>
        <w:t>d</w:t>
      </w:r>
      <w:r w:rsidR="002951C3" w:rsidRPr="002A3931">
        <w:rPr>
          <w:rFonts w:ascii="Unikurd Web" w:eastAsia="Times New Roman" w:hAnsi="Unikurd Web" w:cs="Unikurd Web"/>
          <w:sz w:val="24"/>
          <w:szCs w:val="24"/>
          <w:lang w:bidi="ar-KW"/>
        </w:rPr>
        <w:t xml:space="preserve"> </w:t>
      </w:r>
      <w:r w:rsidR="000D7AF7" w:rsidRPr="002A3931">
        <w:rPr>
          <w:rFonts w:ascii="Unikurd Web" w:eastAsia="Times New Roman" w:hAnsi="Unikurd Web" w:cs="Unikurd Web"/>
          <w:sz w:val="24"/>
          <w:szCs w:val="24"/>
          <w:lang w:bidi="ar-KW"/>
        </w:rPr>
        <w:t>neighbourhood</w:t>
      </w:r>
      <w:r w:rsidR="002951C3" w:rsidRPr="002A3931">
        <w:rPr>
          <w:rFonts w:ascii="Unikurd Web" w:eastAsia="Times New Roman" w:hAnsi="Unikurd Web" w:cs="Unikurd Web"/>
          <w:sz w:val="24"/>
          <w:szCs w:val="24"/>
          <w:lang w:bidi="ar-KW"/>
        </w:rPr>
        <w:t xml:space="preserve">, he left home early yesterday morning to go to work, but </w:t>
      </w:r>
      <w:r w:rsidR="001E2DD3" w:rsidRPr="002A3931">
        <w:rPr>
          <w:rFonts w:ascii="Unikurd Web" w:eastAsia="Times New Roman" w:hAnsi="Unikurd Web" w:cs="Unikurd Web"/>
          <w:sz w:val="24"/>
          <w:szCs w:val="24"/>
          <w:lang w:bidi="ar-KW"/>
        </w:rPr>
        <w:t>he</w:t>
      </w:r>
      <w:r w:rsidR="002951C3" w:rsidRPr="002A3931">
        <w:rPr>
          <w:rFonts w:ascii="Unikurd Web" w:eastAsia="Times New Roman" w:hAnsi="Unikurd Web" w:cs="Unikurd Web"/>
          <w:sz w:val="24"/>
          <w:szCs w:val="24"/>
          <w:lang w:bidi="ar-KW"/>
        </w:rPr>
        <w:t xml:space="preserve"> has not yet returned; may God bless you with his divine light, he has little children</w:t>
      </w:r>
      <w:r w:rsidR="006A339E" w:rsidRPr="002A3931">
        <w:rPr>
          <w:rFonts w:ascii="Unikurd Web" w:eastAsia="Times New Roman" w:hAnsi="Unikurd Web" w:cs="Unikurd Web"/>
          <w:sz w:val="24"/>
          <w:szCs w:val="24"/>
          <w:lang w:bidi="ar-KW"/>
        </w:rPr>
        <w:t xml:space="preserve"> if</w:t>
      </w:r>
      <w:r w:rsidR="002951C3" w:rsidRPr="002A3931">
        <w:rPr>
          <w:rFonts w:ascii="Unikurd Web" w:eastAsia="Times New Roman" w:hAnsi="Unikurd Web" w:cs="Unikurd Web"/>
          <w:sz w:val="24"/>
          <w:szCs w:val="24"/>
          <w:lang w:bidi="ar-KW"/>
        </w:rPr>
        <w:t xml:space="preserve"> anyone </w:t>
      </w:r>
      <w:r w:rsidR="006A339E" w:rsidRPr="002A3931">
        <w:rPr>
          <w:rFonts w:ascii="Unikurd Web" w:eastAsia="Times New Roman" w:hAnsi="Unikurd Web" w:cs="Unikurd Web"/>
          <w:sz w:val="24"/>
          <w:szCs w:val="24"/>
          <w:lang w:bidi="ar-KW"/>
        </w:rPr>
        <w:t>has any information about h</w:t>
      </w:r>
      <w:r w:rsidR="001E2DD3" w:rsidRPr="002A3931">
        <w:rPr>
          <w:rFonts w:ascii="Unikurd Web" w:eastAsia="Times New Roman" w:hAnsi="Unikurd Web" w:cs="Unikurd Web"/>
          <w:sz w:val="24"/>
          <w:szCs w:val="24"/>
          <w:lang w:bidi="ar-KW"/>
        </w:rPr>
        <w:t>is</w:t>
      </w:r>
      <w:r w:rsidR="006A339E" w:rsidRPr="002A3931">
        <w:rPr>
          <w:rFonts w:ascii="Unikurd Web" w:eastAsia="Times New Roman" w:hAnsi="Unikurd Web" w:cs="Unikurd Web"/>
          <w:sz w:val="24"/>
          <w:szCs w:val="24"/>
          <w:lang w:bidi="ar-KW"/>
        </w:rPr>
        <w:t xml:space="preserve"> whereabouts, please let us know</w:t>
      </w:r>
      <w:r w:rsidR="001E2DD3" w:rsidRPr="002A3931">
        <w:rPr>
          <w:rFonts w:ascii="Unikurd Web" w:eastAsia="Times New Roman" w:hAnsi="Unikurd Web" w:cs="Unikurd Web"/>
          <w:sz w:val="24"/>
          <w:szCs w:val="24"/>
          <w:lang w:bidi="ar-KW"/>
        </w:rPr>
        <w:t xml:space="preserve"> as soon as possible.</w:t>
      </w:r>
      <w:r w:rsidR="006A339E" w:rsidRPr="002A3931">
        <w:rPr>
          <w:rFonts w:ascii="Unikurd Web" w:eastAsia="Times New Roman" w:hAnsi="Unikurd Web" w:cs="Unikurd Web"/>
          <w:sz w:val="24"/>
          <w:szCs w:val="24"/>
          <w:lang w:bidi="ar-KW"/>
        </w:rPr>
        <w:t xml:space="preserve"> </w:t>
      </w:r>
      <w:r w:rsidR="001E2DD3" w:rsidRPr="002A3931">
        <w:rPr>
          <w:rFonts w:ascii="Unikurd Web" w:eastAsia="Times New Roman" w:hAnsi="Unikurd Web" w:cs="Unikurd Web"/>
          <w:sz w:val="24"/>
          <w:szCs w:val="24"/>
          <w:lang w:bidi="ar-KW"/>
        </w:rPr>
        <w:t>Y</w:t>
      </w:r>
      <w:r w:rsidR="006A339E" w:rsidRPr="002A3931">
        <w:rPr>
          <w:rFonts w:ascii="Unikurd Web" w:eastAsia="Times New Roman" w:hAnsi="Unikurd Web" w:cs="Unikurd Web"/>
          <w:sz w:val="24"/>
          <w:szCs w:val="24"/>
          <w:lang w:bidi="ar-KW"/>
        </w:rPr>
        <w:t>our assistance would be greatly appreciated, and may God’s blessing be upon you for helping ensure the well-being and safety of h</w:t>
      </w:r>
      <w:r w:rsidR="001E2DD3" w:rsidRPr="002A3931">
        <w:rPr>
          <w:rFonts w:ascii="Unikurd Web" w:eastAsia="Times New Roman" w:hAnsi="Unikurd Web" w:cs="Unikurd Web"/>
          <w:sz w:val="24"/>
          <w:szCs w:val="24"/>
          <w:lang w:bidi="ar-KW"/>
        </w:rPr>
        <w:t>is</w:t>
      </w:r>
      <w:r w:rsidR="006A339E" w:rsidRPr="002A3931">
        <w:rPr>
          <w:rFonts w:ascii="Unikurd Web" w:eastAsia="Times New Roman" w:hAnsi="Unikurd Web" w:cs="Unikurd Web"/>
          <w:sz w:val="24"/>
          <w:szCs w:val="24"/>
          <w:lang w:bidi="ar-KW"/>
        </w:rPr>
        <w:t xml:space="preserve"> children.</w:t>
      </w:r>
      <w:r w:rsidR="001E2DD3" w:rsidRPr="002A3931">
        <w:rPr>
          <w:rFonts w:ascii="Unikurd Web" w:eastAsia="Times New Roman" w:hAnsi="Unikurd Web" w:cs="Unikurd Web"/>
          <w:sz w:val="24"/>
          <w:szCs w:val="24"/>
          <w:lang w:bidi="ar-KW"/>
        </w:rPr>
        <w:t>”</w:t>
      </w:r>
    </w:p>
    <w:p w14:paraId="2A60C503" w14:textId="60DF3E62" w:rsidR="00830A16" w:rsidRPr="002A3931" w:rsidRDefault="008052EE" w:rsidP="00830A16">
      <w:pPr>
        <w:bidi/>
        <w:spacing w:after="0" w:line="360" w:lineRule="auto"/>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They were attentively listening to it: “For your attention</w:t>
      </w:r>
      <w:r w:rsidRPr="002A3931">
        <w:rPr>
          <w:rFonts w:ascii="Arial" w:eastAsia="Times New Roman" w:hAnsi="Arial" w:cs="Arial"/>
          <w:sz w:val="24"/>
          <w:szCs w:val="24"/>
          <w:lang w:bidi="ar-KW"/>
        </w:rPr>
        <w:t>…</w:t>
      </w:r>
      <w:r w:rsidRPr="002A3931">
        <w:rPr>
          <w:rFonts w:ascii="Unikurd Web" w:eastAsia="Times New Roman" w:hAnsi="Unikurd Web" w:cs="Unikurd Web"/>
          <w:sz w:val="24"/>
          <w:szCs w:val="24"/>
          <w:lang w:bidi="ar-KW"/>
        </w:rPr>
        <w:t>for your attention</w:t>
      </w:r>
      <w:r w:rsidR="00830A16" w:rsidRPr="002A3931">
        <w:rPr>
          <w:rFonts w:ascii="Unikurd Web" w:eastAsia="Times New Roman" w:hAnsi="Unikurd Web" w:cs="Unikurd Web"/>
          <w:sz w:val="24"/>
          <w:szCs w:val="24"/>
          <w:lang w:bidi="ar-KW"/>
        </w:rPr>
        <w:t>, may God bless you with his divine light; a man by the name of Omar is missing...”</w:t>
      </w:r>
    </w:p>
    <w:p w14:paraId="03295715" w14:textId="090A7DD9" w:rsidR="007951F6" w:rsidRPr="002A3931" w:rsidRDefault="00830A16" w:rsidP="00830A16">
      <w:pPr>
        <w:bidi/>
        <w:spacing w:after="0" w:line="360" w:lineRule="auto"/>
        <w:jc w:val="right"/>
        <w:rPr>
          <w:rFonts w:ascii="Unikurd Web" w:eastAsia="Times New Roman" w:hAnsi="Unikurd Web" w:cs="Unikurd Web"/>
          <w:sz w:val="24"/>
          <w:szCs w:val="24"/>
          <w:rtl/>
          <w:lang w:bidi="ar-IQ"/>
        </w:rPr>
      </w:pPr>
      <w:r w:rsidRPr="002A3931">
        <w:rPr>
          <w:rFonts w:ascii="Unikurd Web" w:eastAsia="Times New Roman" w:hAnsi="Unikurd Web" w:cs="Unikurd Web"/>
          <w:sz w:val="24"/>
          <w:szCs w:val="24"/>
          <w:lang w:bidi="ar-KW"/>
        </w:rPr>
        <w:t xml:space="preserve">They </w:t>
      </w:r>
      <w:r w:rsidR="00A22356" w:rsidRPr="002A3931">
        <w:rPr>
          <w:rFonts w:ascii="Unikurd Web" w:eastAsia="Times New Roman" w:hAnsi="Unikurd Web" w:cs="Unikurd Web"/>
          <w:sz w:val="24"/>
          <w:szCs w:val="24"/>
          <w:lang w:bidi="ar-KW"/>
        </w:rPr>
        <w:t>were</w:t>
      </w:r>
      <w:r w:rsidRPr="002A3931">
        <w:rPr>
          <w:rFonts w:ascii="Unikurd Web" w:eastAsia="Times New Roman" w:hAnsi="Unikurd Web" w:cs="Unikurd Web"/>
          <w:sz w:val="24"/>
          <w:szCs w:val="24"/>
          <w:lang w:bidi="ar-KW"/>
        </w:rPr>
        <w:t xml:space="preserve"> also</w:t>
      </w:r>
      <w:r w:rsidR="00A22356" w:rsidRPr="002A3931">
        <w:rPr>
          <w:rFonts w:ascii="Unikurd Web" w:eastAsia="Times New Roman" w:hAnsi="Unikurd Web" w:cs="Unikurd Web"/>
          <w:sz w:val="24"/>
          <w:szCs w:val="24"/>
          <w:lang w:bidi="ar-KW"/>
        </w:rPr>
        <w:t xml:space="preserve"> eagerly waiting, their eyes frequently darted towards the front door, hoping to catch a glimpse of </w:t>
      </w:r>
      <w:r w:rsidRPr="002A3931">
        <w:rPr>
          <w:rFonts w:ascii="Unikurd Web" w:eastAsia="Times New Roman" w:hAnsi="Unikurd Web" w:cs="Unikurd Web"/>
          <w:sz w:val="24"/>
          <w:szCs w:val="24"/>
          <w:lang w:bidi="ar-KW"/>
        </w:rPr>
        <w:t xml:space="preserve">Baram or </w:t>
      </w:r>
      <w:r w:rsidR="005B2BE6" w:rsidRPr="002A3931">
        <w:rPr>
          <w:rFonts w:ascii="Unikurd Web" w:eastAsia="Times New Roman" w:hAnsi="Unikurd Web" w:cs="Unikurd Web"/>
          <w:sz w:val="24"/>
          <w:szCs w:val="24"/>
          <w:lang w:bidi="ar-KW"/>
        </w:rPr>
        <w:t xml:space="preserve">someone </w:t>
      </w:r>
      <w:r w:rsidRPr="002A3931">
        <w:rPr>
          <w:rFonts w:ascii="Unikurd Web" w:eastAsia="Times New Roman" w:hAnsi="Unikurd Web" w:cs="Unikurd Web"/>
          <w:sz w:val="24"/>
          <w:szCs w:val="24"/>
          <w:lang w:bidi="ar-KW"/>
        </w:rPr>
        <w:t xml:space="preserve">else </w:t>
      </w:r>
      <w:r w:rsidR="005B2BE6" w:rsidRPr="002A3931">
        <w:rPr>
          <w:rFonts w:ascii="Unikurd Web" w:eastAsia="Times New Roman" w:hAnsi="Unikurd Web" w:cs="Unikurd Web"/>
          <w:sz w:val="24"/>
          <w:szCs w:val="24"/>
          <w:lang w:bidi="ar-KW"/>
        </w:rPr>
        <w:t xml:space="preserve">who might </w:t>
      </w:r>
      <w:r w:rsidRPr="002A3931">
        <w:rPr>
          <w:rFonts w:ascii="Unikurd Web" w:eastAsia="Times New Roman" w:hAnsi="Unikurd Web" w:cs="Unikurd Web"/>
          <w:sz w:val="24"/>
          <w:szCs w:val="24"/>
          <w:lang w:bidi="ar-KW"/>
        </w:rPr>
        <w:t>bring good news.</w:t>
      </w:r>
      <w:r w:rsidR="00ED74B7" w:rsidRPr="002A3931">
        <w:rPr>
          <w:rFonts w:ascii="Unikurd Web" w:eastAsia="Times New Roman" w:hAnsi="Unikurd Web" w:cs="Unikurd Web"/>
          <w:sz w:val="24"/>
          <w:szCs w:val="24"/>
          <w:lang w:bidi="ar-KW"/>
        </w:rPr>
        <w:t xml:space="preserve"> And,</w:t>
      </w:r>
      <w:r w:rsidRPr="002A3931">
        <w:rPr>
          <w:rFonts w:ascii="Unikurd Web" w:eastAsia="Times New Roman" w:hAnsi="Unikurd Web" w:cs="Unikurd Web"/>
          <w:sz w:val="24"/>
          <w:szCs w:val="24"/>
          <w:lang w:bidi="ar-KW"/>
        </w:rPr>
        <w:t xml:space="preserve"> </w:t>
      </w:r>
      <w:r w:rsidR="00ED74B7" w:rsidRPr="002A3931">
        <w:rPr>
          <w:rFonts w:ascii="Unikurd Web" w:eastAsia="Times New Roman" w:hAnsi="Unikurd Web" w:cs="Unikurd Web"/>
          <w:sz w:val="24"/>
          <w:szCs w:val="24"/>
          <w:lang w:bidi="ar-KW"/>
        </w:rPr>
        <w:t>t</w:t>
      </w:r>
      <w:r w:rsidRPr="002A3931">
        <w:rPr>
          <w:rFonts w:ascii="Unikurd Web" w:eastAsia="Times New Roman" w:hAnsi="Unikurd Web" w:cs="Unikurd Web"/>
          <w:sz w:val="24"/>
          <w:szCs w:val="24"/>
          <w:lang w:bidi="ar-KW"/>
        </w:rPr>
        <w:t xml:space="preserve">hey </w:t>
      </w:r>
      <w:r w:rsidR="005B2BE6" w:rsidRPr="002A3931">
        <w:rPr>
          <w:rFonts w:ascii="Unikurd Web" w:eastAsia="Times New Roman" w:hAnsi="Unikurd Web" w:cs="Unikurd Web"/>
          <w:sz w:val="24"/>
          <w:szCs w:val="24"/>
          <w:lang w:bidi="ar-KW"/>
        </w:rPr>
        <w:t>would occasionally raise</w:t>
      </w:r>
      <w:r w:rsidRPr="002A3931">
        <w:rPr>
          <w:rFonts w:ascii="Unikurd Web" w:eastAsia="Times New Roman" w:hAnsi="Unikurd Web" w:cs="Unikurd Web"/>
          <w:sz w:val="24"/>
          <w:szCs w:val="24"/>
          <w:lang w:bidi="ar-KW"/>
        </w:rPr>
        <w:t xml:space="preserve"> their heads, watching </w:t>
      </w:r>
      <w:r w:rsidR="005B2BE6" w:rsidRPr="002A3931">
        <w:rPr>
          <w:rFonts w:ascii="Unikurd Web" w:eastAsia="Times New Roman" w:hAnsi="Unikurd Web" w:cs="Unikurd Web"/>
          <w:sz w:val="24"/>
          <w:szCs w:val="24"/>
          <w:lang w:bidi="ar-KW"/>
        </w:rPr>
        <w:t>Ameen</w:t>
      </w:r>
      <w:r w:rsidR="004A4567" w:rsidRPr="002A3931">
        <w:rPr>
          <w:rFonts w:ascii="Unikurd Web" w:eastAsia="Times New Roman" w:hAnsi="Unikurd Web" w:cs="Unikurd Web"/>
          <w:sz w:val="24"/>
          <w:szCs w:val="24"/>
          <w:lang w:bidi="ar-KW"/>
        </w:rPr>
        <w:t xml:space="preserve"> again</w:t>
      </w:r>
      <w:r w:rsidR="005B2BE6" w:rsidRPr="002A3931">
        <w:rPr>
          <w:rFonts w:ascii="Unikurd Web" w:eastAsia="Times New Roman" w:hAnsi="Unikurd Web" w:cs="Unikurd Web"/>
          <w:sz w:val="24"/>
          <w:szCs w:val="24"/>
          <w:lang w:bidi="ar-KW"/>
        </w:rPr>
        <w:t>, who was still keeping an eye on them</w:t>
      </w:r>
      <w:r w:rsidRPr="002A3931">
        <w:rPr>
          <w:rFonts w:ascii="Unikurd Web" w:eastAsia="Times New Roman" w:hAnsi="Unikurd Web" w:cs="Unikurd Web"/>
          <w:sz w:val="24"/>
          <w:szCs w:val="24"/>
          <w:lang w:bidi="ar-KW"/>
        </w:rPr>
        <w:t>.</w:t>
      </w:r>
    </w:p>
    <w:p w14:paraId="13674D33" w14:textId="77777777" w:rsidR="00225A16" w:rsidRPr="002A3931" w:rsidRDefault="00F07F89" w:rsidP="006041C5">
      <w:pPr>
        <w:bidi/>
        <w:spacing w:after="0" w:line="360" w:lineRule="auto"/>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 xml:space="preserve">Suddenly, </w:t>
      </w:r>
      <w:r w:rsidR="00DD1FCE" w:rsidRPr="002A3931">
        <w:rPr>
          <w:rFonts w:ascii="Unikurd Web" w:eastAsia="Times New Roman" w:hAnsi="Unikurd Web" w:cs="Unikurd Web"/>
          <w:sz w:val="24"/>
          <w:szCs w:val="24"/>
          <w:lang w:bidi="ar-KW"/>
        </w:rPr>
        <w:t xml:space="preserve">in the midst of their eager wait, they were jolted by the distinct sounds of the </w:t>
      </w:r>
      <w:r w:rsidR="00FB407C" w:rsidRPr="002A3931">
        <w:rPr>
          <w:rFonts w:ascii="Unikurd Web" w:eastAsia="Times New Roman" w:hAnsi="Unikurd Web" w:cs="Unikurd Web"/>
          <w:sz w:val="24"/>
          <w:szCs w:val="24"/>
          <w:lang w:bidi="ar-KW"/>
        </w:rPr>
        <w:t xml:space="preserve">key turning, signalling someone </w:t>
      </w:r>
      <w:r w:rsidR="00121C9B" w:rsidRPr="002A3931">
        <w:rPr>
          <w:rFonts w:ascii="Unikurd Web" w:eastAsia="Times New Roman" w:hAnsi="Unikurd Web" w:cs="Unikurd Web"/>
          <w:sz w:val="24"/>
          <w:szCs w:val="24"/>
          <w:lang w:bidi="ar-KW"/>
        </w:rPr>
        <w:t>attempting</w:t>
      </w:r>
      <w:r w:rsidR="00DD1FCE" w:rsidRPr="002A3931">
        <w:rPr>
          <w:rFonts w:ascii="Unikurd Web" w:eastAsia="Times New Roman" w:hAnsi="Unikurd Web" w:cs="Unikurd Web"/>
          <w:sz w:val="24"/>
          <w:szCs w:val="24"/>
          <w:lang w:bidi="ar-KW"/>
        </w:rPr>
        <w:t xml:space="preserve"> to open the front door.</w:t>
      </w:r>
      <w:r w:rsidR="00225A16" w:rsidRPr="002A3931">
        <w:rPr>
          <w:rFonts w:ascii="Unikurd Web" w:eastAsia="Times New Roman" w:hAnsi="Unikurd Web" w:cs="Unikurd Web"/>
          <w:sz w:val="24"/>
          <w:szCs w:val="24"/>
          <w:lang w:bidi="ar-KW"/>
        </w:rPr>
        <w:t xml:space="preserve"> </w:t>
      </w:r>
    </w:p>
    <w:p w14:paraId="6B21B1C3" w14:textId="70241099" w:rsidR="00225A16" w:rsidRPr="002A3931" w:rsidRDefault="00225A16" w:rsidP="00225A16">
      <w:pPr>
        <w:bidi/>
        <w:spacing w:after="0" w:line="360" w:lineRule="auto"/>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They stood up.</w:t>
      </w:r>
    </w:p>
    <w:p w14:paraId="0935DC01" w14:textId="5931BE76" w:rsidR="006041C5" w:rsidRPr="002A3931" w:rsidRDefault="00225A16" w:rsidP="00225A16">
      <w:pPr>
        <w:bidi/>
        <w:spacing w:after="0" w:line="360" w:lineRule="auto"/>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 xml:space="preserve">As the door creaked open, a hand extended and slowly pulled the curtain. </w:t>
      </w:r>
    </w:p>
    <w:p w14:paraId="30907FC7" w14:textId="67561704" w:rsidR="00C757F0" w:rsidRPr="002A3931" w:rsidRDefault="00C757F0" w:rsidP="00C757F0">
      <w:pPr>
        <w:bidi/>
        <w:spacing w:after="0" w:line="360" w:lineRule="auto"/>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It was Omar; his dishevelled appearance could easily be interpreted as an indication that something bad had happened to him</w:t>
      </w:r>
      <w:r w:rsidR="00C26464" w:rsidRPr="002A3931">
        <w:rPr>
          <w:rFonts w:ascii="Unikurd Web" w:eastAsia="Times New Roman" w:hAnsi="Unikurd Web" w:cs="Unikurd Web"/>
          <w:sz w:val="24"/>
          <w:szCs w:val="24"/>
          <w:lang w:bidi="ar-KW"/>
        </w:rPr>
        <w:t xml:space="preserve">; his weary and haggard face, void of a hat and turban, reflected a visible sign of exhaustion and sleep deprivation, </w:t>
      </w:r>
      <w:r w:rsidRPr="002A3931">
        <w:rPr>
          <w:rFonts w:ascii="Unikurd Web" w:eastAsia="Times New Roman" w:hAnsi="Unikurd Web" w:cs="Unikurd Web"/>
          <w:sz w:val="24"/>
          <w:szCs w:val="24"/>
          <w:lang w:bidi="ar-KW"/>
        </w:rPr>
        <w:t>evoked concern among his wife and daughters who laid eyes upon him.</w:t>
      </w:r>
    </w:p>
    <w:p w14:paraId="55479F6E" w14:textId="645B6E27" w:rsidR="003C241A" w:rsidRPr="002A3931" w:rsidRDefault="003C241A" w:rsidP="003C241A">
      <w:pPr>
        <w:bidi/>
        <w:spacing w:after="0" w:line="360" w:lineRule="auto"/>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 xml:space="preserve">They surged forward, converging upon him, their arms wrapping around him in a tight embrace. Tears of uncontainable happiness welled up in their eyes, swiftly washing away the remnant of sorrow and replacing them with pure, radiant joy. </w:t>
      </w:r>
    </w:p>
    <w:p w14:paraId="03967451" w14:textId="1C1BA616" w:rsidR="00463775" w:rsidRPr="002A3931" w:rsidRDefault="00463775" w:rsidP="00463775">
      <w:pPr>
        <w:bidi/>
        <w:spacing w:after="0" w:line="360" w:lineRule="auto"/>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The</w:t>
      </w:r>
      <w:r w:rsidR="00295590" w:rsidRPr="002A3931">
        <w:rPr>
          <w:rFonts w:ascii="Unikurd Web" w:eastAsia="Times New Roman" w:hAnsi="Unikurd Web" w:cs="Unikurd Web"/>
          <w:sz w:val="24"/>
          <w:szCs w:val="24"/>
          <w:lang w:bidi="ar-KW"/>
        </w:rPr>
        <w:t xml:space="preserve">y </w:t>
      </w:r>
      <w:r w:rsidR="003E6F67" w:rsidRPr="002A3931">
        <w:rPr>
          <w:rFonts w:ascii="Unikurd Web" w:eastAsia="Times New Roman" w:hAnsi="Unikurd Web" w:cs="Unikurd Web"/>
          <w:sz w:val="24"/>
          <w:szCs w:val="24"/>
          <w:lang w:bidi="ar-KW"/>
        </w:rPr>
        <w:t>gathered</w:t>
      </w:r>
      <w:r w:rsidR="00295590" w:rsidRPr="002A3931">
        <w:rPr>
          <w:rFonts w:ascii="Unikurd Web" w:eastAsia="Times New Roman" w:hAnsi="Unikurd Web" w:cs="Unikurd Web"/>
          <w:sz w:val="24"/>
          <w:szCs w:val="24"/>
          <w:lang w:bidi="ar-KW"/>
        </w:rPr>
        <w:t xml:space="preserve"> around as the</w:t>
      </w:r>
      <w:r w:rsidRPr="002A3931">
        <w:rPr>
          <w:rFonts w:ascii="Unikurd Web" w:eastAsia="Times New Roman" w:hAnsi="Unikurd Web" w:cs="Unikurd Web"/>
          <w:sz w:val="24"/>
          <w:szCs w:val="24"/>
          <w:lang w:bidi="ar-KW"/>
        </w:rPr>
        <w:t xml:space="preserve"> loudspeaker resumed its announcement</w:t>
      </w:r>
      <w:r w:rsidR="008E13F4" w:rsidRPr="002A3931">
        <w:rPr>
          <w:rFonts w:ascii="Unikurd Web" w:eastAsia="Times New Roman" w:hAnsi="Unikurd Web" w:cs="Unikurd Web"/>
          <w:sz w:val="24"/>
          <w:szCs w:val="24"/>
          <w:lang w:bidi="ar-KW"/>
        </w:rPr>
        <w:t xml:space="preserve"> again</w:t>
      </w:r>
      <w:r w:rsidR="00E62175" w:rsidRPr="002A3931">
        <w:rPr>
          <w:rFonts w:ascii="Unikurd Web" w:eastAsia="Times New Roman" w:hAnsi="Unikurd Web" w:cs="Unikurd Web"/>
          <w:sz w:val="24"/>
          <w:szCs w:val="24"/>
          <w:lang w:bidi="ar-KW"/>
        </w:rPr>
        <w:t>,</w:t>
      </w:r>
      <w:r w:rsidRPr="002A3931">
        <w:rPr>
          <w:rFonts w:ascii="Unikurd Web" w:eastAsia="Times New Roman" w:hAnsi="Unikurd Web" w:cs="Unikurd Web"/>
          <w:sz w:val="24"/>
          <w:szCs w:val="24"/>
          <w:lang w:bidi="ar-KW"/>
        </w:rPr>
        <w:t>“</w:t>
      </w:r>
      <w:r w:rsidRPr="002A3931">
        <w:rPr>
          <w:rFonts w:ascii="Arial" w:eastAsia="Times New Roman" w:hAnsi="Arial" w:cs="Arial"/>
          <w:sz w:val="24"/>
          <w:szCs w:val="24"/>
          <w:lang w:bidi="ar-KW"/>
        </w:rPr>
        <w:t>…</w:t>
      </w:r>
      <w:r w:rsidRPr="002A3931">
        <w:rPr>
          <w:rFonts w:ascii="Unikurd Web" w:eastAsia="Times New Roman" w:hAnsi="Unikurd Web" w:cs="Unikurd Web"/>
          <w:sz w:val="24"/>
          <w:szCs w:val="24"/>
          <w:lang w:bidi="ar-KW"/>
        </w:rPr>
        <w:t>may God bless you with his divine light</w:t>
      </w:r>
      <w:r w:rsidR="003E6F67" w:rsidRPr="002A3931">
        <w:rPr>
          <w:rFonts w:ascii="Unikurd Web" w:eastAsia="Times New Roman" w:hAnsi="Unikurd Web" w:cs="Unikurd Web"/>
          <w:sz w:val="24"/>
          <w:szCs w:val="24"/>
          <w:lang w:bidi="ar-KW"/>
        </w:rPr>
        <w:t>; he</w:t>
      </w:r>
      <w:r w:rsidRPr="002A3931">
        <w:rPr>
          <w:rFonts w:ascii="Unikurd Web" w:eastAsia="Times New Roman" w:hAnsi="Unikurd Web" w:cs="Unikurd Web"/>
          <w:sz w:val="24"/>
          <w:szCs w:val="24"/>
          <w:lang w:bidi="ar-KW"/>
        </w:rPr>
        <w:t xml:space="preserve"> has little children</w:t>
      </w:r>
      <w:r w:rsidR="003E6F67" w:rsidRPr="002A3931">
        <w:rPr>
          <w:rFonts w:ascii="Unikurd Web" w:eastAsia="Times New Roman" w:hAnsi="Unikurd Web" w:cs="Unikurd Web"/>
          <w:sz w:val="24"/>
          <w:szCs w:val="24"/>
          <w:lang w:bidi="ar-KW"/>
        </w:rPr>
        <w:t>; if</w:t>
      </w:r>
      <w:r w:rsidRPr="002A3931">
        <w:rPr>
          <w:rFonts w:ascii="Unikurd Web" w:eastAsia="Times New Roman" w:hAnsi="Unikurd Web" w:cs="Unikurd Web"/>
          <w:sz w:val="24"/>
          <w:szCs w:val="24"/>
          <w:lang w:bidi="ar-KW"/>
        </w:rPr>
        <w:t xml:space="preserve"> anyone has any information about his whereabouts, please let us know as soon as possible</w:t>
      </w:r>
      <w:r w:rsidRPr="002A3931">
        <w:rPr>
          <w:rFonts w:ascii="Arial" w:eastAsia="Times New Roman" w:hAnsi="Arial" w:cs="Arial"/>
          <w:sz w:val="24"/>
          <w:szCs w:val="24"/>
          <w:lang w:bidi="ar-KW"/>
        </w:rPr>
        <w:t>…</w:t>
      </w:r>
      <w:r w:rsidRPr="002A3931">
        <w:rPr>
          <w:rFonts w:ascii="Unikurd Web" w:eastAsia="Times New Roman" w:hAnsi="Unikurd Web" w:cs="Unikurd Web"/>
          <w:sz w:val="24"/>
          <w:szCs w:val="24"/>
          <w:lang w:bidi="ar-KW"/>
        </w:rPr>
        <w:t>”</w:t>
      </w:r>
    </w:p>
    <w:p w14:paraId="63475FA1" w14:textId="774126CD" w:rsidR="003E6F67" w:rsidRPr="002A3931" w:rsidRDefault="003E6F67" w:rsidP="003E6F67">
      <w:pPr>
        <w:bidi/>
        <w:spacing w:after="0" w:line="360" w:lineRule="auto"/>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Their smiles intensified, and soon they burst into laughter together, unable to contain their joy-“</w:t>
      </w:r>
      <w:r w:rsidR="00E62175" w:rsidRPr="002A3931">
        <w:rPr>
          <w:rFonts w:ascii="Unikurd Web" w:eastAsia="Times New Roman" w:hAnsi="Unikurd Web" w:cs="Unikurd Web"/>
          <w:sz w:val="24"/>
          <w:szCs w:val="24"/>
          <w:lang w:bidi="ar-KW"/>
        </w:rPr>
        <w:t>H</w:t>
      </w:r>
      <w:r w:rsidRPr="002A3931">
        <w:rPr>
          <w:rFonts w:ascii="Unikurd Web" w:eastAsia="Times New Roman" w:hAnsi="Unikurd Web" w:cs="Unikurd Web"/>
          <w:sz w:val="24"/>
          <w:szCs w:val="24"/>
          <w:lang w:bidi="ar-KW"/>
        </w:rPr>
        <w:t xml:space="preserve">, ha, ha, ha.” echoed through the air. </w:t>
      </w:r>
    </w:p>
    <w:p w14:paraId="2B6BC168" w14:textId="65F0DBB2" w:rsidR="00D65CDF" w:rsidRPr="002A3931" w:rsidRDefault="00480D69" w:rsidP="00DB13F2">
      <w:pPr>
        <w:bidi/>
        <w:spacing w:after="0" w:line="360" w:lineRule="auto"/>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Ameen withdrew her head behind the wall.</w:t>
      </w:r>
    </w:p>
    <w:p w14:paraId="4320F6D8" w14:textId="77777777" w:rsidR="00105D5C" w:rsidRPr="002A3931" w:rsidRDefault="00105D5C" w:rsidP="00105D5C">
      <w:pPr>
        <w:bidi/>
        <w:spacing w:after="0" w:line="360" w:lineRule="auto"/>
        <w:jc w:val="right"/>
        <w:rPr>
          <w:rFonts w:ascii="Unikurd Web" w:eastAsia="Times New Roman" w:hAnsi="Unikurd Web" w:cs="Unikurd Web"/>
          <w:sz w:val="24"/>
          <w:szCs w:val="24"/>
          <w:lang w:bidi="ar-KW"/>
        </w:rPr>
      </w:pPr>
    </w:p>
    <w:p w14:paraId="42E5626F" w14:textId="77777777" w:rsidR="00105D5C" w:rsidRPr="002A3931" w:rsidRDefault="00105D5C" w:rsidP="00105D5C">
      <w:pPr>
        <w:bidi/>
        <w:spacing w:after="0" w:line="360" w:lineRule="auto"/>
        <w:jc w:val="right"/>
        <w:rPr>
          <w:rFonts w:ascii="Unikurd Web" w:eastAsia="Times New Roman" w:hAnsi="Unikurd Web" w:cs="Unikurd Web"/>
          <w:sz w:val="24"/>
          <w:szCs w:val="24"/>
          <w:lang w:bidi="ar-KW"/>
        </w:rPr>
      </w:pPr>
    </w:p>
    <w:p w14:paraId="545CE724" w14:textId="77777777" w:rsidR="00105D5C" w:rsidRPr="002A3931" w:rsidRDefault="00105D5C" w:rsidP="00105D5C">
      <w:pPr>
        <w:bidi/>
        <w:spacing w:after="0" w:line="360" w:lineRule="auto"/>
        <w:jc w:val="right"/>
        <w:rPr>
          <w:rFonts w:ascii="Unikurd Web" w:eastAsia="Times New Roman" w:hAnsi="Unikurd Web" w:cs="Unikurd Web"/>
          <w:sz w:val="24"/>
          <w:szCs w:val="24"/>
          <w:lang w:bidi="ar-KW"/>
        </w:rPr>
      </w:pPr>
    </w:p>
    <w:p w14:paraId="55B14950" w14:textId="77777777" w:rsidR="00105D5C" w:rsidRPr="002A3931" w:rsidRDefault="00105D5C" w:rsidP="00105D5C">
      <w:pPr>
        <w:bidi/>
        <w:spacing w:after="0" w:line="360" w:lineRule="auto"/>
        <w:jc w:val="right"/>
        <w:rPr>
          <w:rFonts w:ascii="Unikurd Web" w:eastAsia="Times New Roman" w:hAnsi="Unikurd Web" w:cs="Unikurd Web"/>
          <w:sz w:val="24"/>
          <w:szCs w:val="24"/>
          <w:lang w:bidi="ar-KW"/>
        </w:rPr>
      </w:pPr>
    </w:p>
    <w:p w14:paraId="47D39EC7" w14:textId="77777777" w:rsidR="00105D5C" w:rsidRPr="002A3931" w:rsidRDefault="00105D5C" w:rsidP="00105D5C">
      <w:pPr>
        <w:bidi/>
        <w:spacing w:after="0" w:line="360" w:lineRule="auto"/>
        <w:jc w:val="right"/>
        <w:rPr>
          <w:rFonts w:ascii="Unikurd Web" w:eastAsia="Times New Roman" w:hAnsi="Unikurd Web" w:cs="Unikurd Web"/>
          <w:sz w:val="24"/>
          <w:szCs w:val="24"/>
          <w:lang w:bidi="ar-KW"/>
        </w:rPr>
      </w:pPr>
    </w:p>
    <w:p w14:paraId="4F6390FE" w14:textId="77777777" w:rsidR="00105D5C" w:rsidRPr="002A3931" w:rsidRDefault="00105D5C" w:rsidP="00105D5C">
      <w:pPr>
        <w:bidi/>
        <w:spacing w:after="0" w:line="360" w:lineRule="auto"/>
        <w:jc w:val="right"/>
        <w:rPr>
          <w:rFonts w:ascii="Unikurd Web" w:eastAsia="Times New Roman" w:hAnsi="Unikurd Web" w:cs="Unikurd Web"/>
          <w:sz w:val="24"/>
          <w:szCs w:val="24"/>
          <w:lang w:bidi="ar-KW"/>
        </w:rPr>
      </w:pPr>
    </w:p>
    <w:p w14:paraId="5212F8D8" w14:textId="77777777" w:rsidR="00105D5C" w:rsidRPr="002A3931" w:rsidRDefault="00105D5C" w:rsidP="00105D5C">
      <w:pPr>
        <w:bidi/>
        <w:spacing w:after="0" w:line="360" w:lineRule="auto"/>
        <w:jc w:val="right"/>
        <w:rPr>
          <w:rFonts w:ascii="Unikurd Web" w:eastAsia="Times New Roman" w:hAnsi="Unikurd Web" w:cs="Unikurd Web"/>
          <w:sz w:val="24"/>
          <w:szCs w:val="24"/>
          <w:lang w:bidi="ar-KW"/>
        </w:rPr>
      </w:pPr>
    </w:p>
    <w:p w14:paraId="2BF22B71" w14:textId="77777777" w:rsidR="00105D5C" w:rsidRPr="002A3931" w:rsidRDefault="00105D5C" w:rsidP="00105D5C">
      <w:pPr>
        <w:bidi/>
        <w:spacing w:after="0" w:line="360" w:lineRule="auto"/>
        <w:jc w:val="right"/>
        <w:rPr>
          <w:rFonts w:ascii="Unikurd Web" w:eastAsia="Times New Roman" w:hAnsi="Unikurd Web" w:cs="Unikurd Web"/>
          <w:sz w:val="24"/>
          <w:szCs w:val="24"/>
          <w:lang w:bidi="ar-KW"/>
        </w:rPr>
      </w:pPr>
    </w:p>
    <w:p w14:paraId="3C3DD96C" w14:textId="77777777" w:rsidR="00105D5C" w:rsidRPr="002A3931" w:rsidRDefault="00105D5C" w:rsidP="00105D5C">
      <w:pPr>
        <w:bidi/>
        <w:spacing w:after="0" w:line="360" w:lineRule="auto"/>
        <w:jc w:val="right"/>
        <w:rPr>
          <w:rFonts w:ascii="Unikurd Web" w:eastAsia="Times New Roman" w:hAnsi="Unikurd Web" w:cs="Unikurd Web"/>
          <w:sz w:val="24"/>
          <w:szCs w:val="24"/>
          <w:lang w:bidi="ar-KW"/>
        </w:rPr>
      </w:pPr>
    </w:p>
    <w:p w14:paraId="1D9174CA" w14:textId="77777777" w:rsidR="00105D5C" w:rsidRPr="002A3931" w:rsidRDefault="00105D5C" w:rsidP="00105D5C">
      <w:pPr>
        <w:bidi/>
        <w:spacing w:after="0" w:line="360" w:lineRule="auto"/>
        <w:jc w:val="right"/>
        <w:rPr>
          <w:rFonts w:ascii="Unikurd Web" w:eastAsia="Times New Roman" w:hAnsi="Unikurd Web" w:cs="Unikurd Web"/>
          <w:sz w:val="24"/>
          <w:szCs w:val="24"/>
          <w:lang w:bidi="ar-KW"/>
        </w:rPr>
      </w:pPr>
    </w:p>
    <w:p w14:paraId="00D3B133" w14:textId="77777777" w:rsidR="00105D5C" w:rsidRPr="002A3931" w:rsidRDefault="00105D5C" w:rsidP="00105D5C">
      <w:pPr>
        <w:bidi/>
        <w:spacing w:after="0" w:line="360" w:lineRule="auto"/>
        <w:jc w:val="right"/>
        <w:rPr>
          <w:rFonts w:ascii="Unikurd Web" w:eastAsia="Times New Roman" w:hAnsi="Unikurd Web" w:cs="Unikurd Web"/>
          <w:sz w:val="24"/>
          <w:szCs w:val="24"/>
          <w:lang w:bidi="ar-KW"/>
        </w:rPr>
      </w:pPr>
    </w:p>
    <w:p w14:paraId="775252CA" w14:textId="77777777" w:rsidR="00105D5C" w:rsidRPr="002A3931" w:rsidRDefault="00105D5C" w:rsidP="00105D5C">
      <w:pPr>
        <w:bidi/>
        <w:spacing w:after="0" w:line="360" w:lineRule="auto"/>
        <w:jc w:val="right"/>
        <w:rPr>
          <w:rFonts w:ascii="Unikurd Web" w:eastAsia="Times New Roman" w:hAnsi="Unikurd Web" w:cs="Unikurd Web"/>
          <w:sz w:val="24"/>
          <w:szCs w:val="24"/>
          <w:lang w:bidi="ar-KW"/>
        </w:rPr>
      </w:pPr>
    </w:p>
    <w:p w14:paraId="50584973" w14:textId="77777777" w:rsidR="00D65CDF" w:rsidRPr="002A3931" w:rsidRDefault="00D65CDF" w:rsidP="00D65CDF">
      <w:pPr>
        <w:bidi/>
        <w:spacing w:after="0" w:line="360" w:lineRule="auto"/>
        <w:jc w:val="right"/>
        <w:rPr>
          <w:rFonts w:ascii="Unikurd Web" w:eastAsia="Times New Roman" w:hAnsi="Unikurd Web" w:cs="Unikurd Web"/>
          <w:sz w:val="24"/>
          <w:szCs w:val="24"/>
          <w:rtl/>
          <w:lang w:bidi="ar-KW"/>
        </w:rPr>
      </w:pPr>
    </w:p>
    <w:p w14:paraId="6324AFF8" w14:textId="1701921D" w:rsidR="00D65CDF" w:rsidRPr="008527F5" w:rsidRDefault="00D65CDF" w:rsidP="00F454BB">
      <w:pPr>
        <w:bidi/>
        <w:spacing w:after="0" w:line="360" w:lineRule="auto"/>
        <w:jc w:val="center"/>
        <w:rPr>
          <w:rFonts w:ascii="Unikurd Web" w:eastAsia="Times New Roman" w:hAnsi="Unikurd Web" w:cs="Unikurd Web"/>
          <w:b/>
          <w:bCs/>
          <w:sz w:val="24"/>
          <w:szCs w:val="24"/>
          <w:lang w:bidi="ar-KW"/>
        </w:rPr>
      </w:pPr>
      <w:r w:rsidRPr="008527F5">
        <w:rPr>
          <w:rFonts w:ascii="Unikurd Web" w:eastAsia="Times New Roman" w:hAnsi="Unikurd Web" w:cs="Unikurd Web"/>
          <w:b/>
          <w:bCs/>
          <w:sz w:val="24"/>
          <w:szCs w:val="24"/>
          <w:rtl/>
          <w:lang w:bidi="ar-KW"/>
        </w:rPr>
        <w:t>(</w:t>
      </w:r>
      <w:r w:rsidR="004D7A20" w:rsidRPr="008527F5">
        <w:rPr>
          <w:rFonts w:ascii="Unikurd Web" w:hAnsi="Unikurd Web" w:cs="Unikurd Web"/>
          <w:b/>
          <w:bCs/>
          <w:sz w:val="24"/>
          <w:szCs w:val="24"/>
        </w:rPr>
        <w:t>Chapter-8</w:t>
      </w:r>
      <w:r w:rsidR="004D7A20" w:rsidRPr="008527F5">
        <w:rPr>
          <w:rFonts w:ascii="Unikurd Web" w:eastAsia="Times New Roman" w:hAnsi="Unikurd Web" w:cs="Unikurd Web"/>
          <w:b/>
          <w:bCs/>
          <w:color w:val="000000" w:themeColor="text1"/>
          <w:sz w:val="24"/>
          <w:szCs w:val="24"/>
          <w:lang w:val="en-US" w:bidi="ar-KW"/>
        </w:rPr>
        <w:t xml:space="preserve"> </w:t>
      </w:r>
      <w:r w:rsidRPr="008527F5">
        <w:rPr>
          <w:rFonts w:ascii="Unikurd Web" w:eastAsia="Times New Roman" w:hAnsi="Unikurd Web" w:cs="Unikurd Web"/>
          <w:b/>
          <w:bCs/>
          <w:sz w:val="24"/>
          <w:szCs w:val="24"/>
          <w:rtl/>
          <w:lang w:bidi="ar-KW"/>
        </w:rPr>
        <w:t>)</w:t>
      </w:r>
    </w:p>
    <w:p w14:paraId="05CF441F" w14:textId="77777777" w:rsidR="00FF54DF" w:rsidRPr="002A3931" w:rsidRDefault="00FF54DF" w:rsidP="00FF54DF">
      <w:pPr>
        <w:bidi/>
        <w:spacing w:after="0" w:line="360" w:lineRule="auto"/>
        <w:jc w:val="center"/>
        <w:rPr>
          <w:rFonts w:ascii="Unikurd Web" w:eastAsia="Times New Roman" w:hAnsi="Unikurd Web" w:cs="Unikurd Web"/>
          <w:sz w:val="24"/>
          <w:szCs w:val="24"/>
          <w:lang w:bidi="ar-KW"/>
        </w:rPr>
      </w:pPr>
    </w:p>
    <w:p w14:paraId="7EEEC783" w14:textId="77777777" w:rsidR="001C3642" w:rsidRPr="002A3931" w:rsidRDefault="00FF54DF" w:rsidP="001C3642">
      <w:pPr>
        <w:bidi/>
        <w:spacing w:after="0" w:line="360" w:lineRule="auto"/>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Several years had elapsed, and we now found ourselves back in the same town. Time had reshaped its contours, bringing new circumstances for those who remained.</w:t>
      </w:r>
    </w:p>
    <w:p w14:paraId="49B7B1F0" w14:textId="718AB864" w:rsidR="00F522C9" w:rsidRPr="002A3931" w:rsidRDefault="00FF54DF" w:rsidP="00B17AE2">
      <w:pPr>
        <w:bidi/>
        <w:spacing w:after="0" w:line="360" w:lineRule="auto"/>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Kafee, an elderly lady whose face bore the intricate tapestry of time, with lines and wrinkles woven by the gentle fingers of age, sat quietly in the corner of a cellar. This cellar, built beneath the ground floor of Halabja’s cigarette factory for storing tobacco, now held more than just its intended cargo. Beside her was her daughter, Mina. Kafee used her bare index finger to delicately trace signs and symbols onto Mina’s right palm, resting gently in her lap. Occasionally, Mina tilted her head, drawing it closer to her mother's hand, almost allowing her forehead to graze it.</w:t>
      </w:r>
    </w:p>
    <w:p w14:paraId="12D9994F" w14:textId="77777777" w:rsidR="00465AA4" w:rsidRPr="002A3931" w:rsidRDefault="00915FF1" w:rsidP="00465AA4">
      <w:pPr>
        <w:bidi/>
        <w:spacing w:after="0" w:line="360" w:lineRule="auto"/>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Omar, Samya, their children, and Baram were sitting in another corner. Omar and Baram fixed their gaze upon Kafee and Mina, deeply observing and becoming perplexed by their actions. They continued to watch them, except when the sound of a rocket from outside disturbed their attention, causing Kafee’s finger to</w:t>
      </w:r>
      <w:r w:rsidR="00465AA4" w:rsidRPr="002A3931">
        <w:rPr>
          <w:rFonts w:ascii="Unikurd Web" w:eastAsia="Times New Roman" w:hAnsi="Unikurd Web" w:cs="Unikurd Web"/>
          <w:sz w:val="24"/>
          <w:szCs w:val="24"/>
          <w:lang w:bidi="ar-KW"/>
        </w:rPr>
        <w:t xml:space="preserve"> </w:t>
      </w:r>
    </w:p>
    <w:p w14:paraId="19172E71" w14:textId="7A406117" w:rsidR="00915FF1" w:rsidRPr="002A3931" w:rsidRDefault="00915FF1" w:rsidP="00465AA4">
      <w:pPr>
        <w:bidi/>
        <w:spacing w:after="0" w:line="360" w:lineRule="auto"/>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 xml:space="preserve">accelerate its movement on Mina’s palm. </w:t>
      </w:r>
    </w:p>
    <w:p w14:paraId="211D0A2F" w14:textId="4C9559F1" w:rsidR="00092653" w:rsidRPr="002A3931" w:rsidRDefault="00092653" w:rsidP="00092653">
      <w:pPr>
        <w:bidi/>
        <w:spacing w:after="0" w:line="360" w:lineRule="auto"/>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 xml:space="preserve">Outside in the factory’s yard, gentle breezes were coming in through a little long hall at the lower part of the only door of the </w:t>
      </w:r>
      <w:r w:rsidR="001576C6" w:rsidRPr="002A3931">
        <w:rPr>
          <w:rFonts w:ascii="Unikurd Web" w:eastAsia="Times New Roman" w:hAnsi="Unikurd Web" w:cs="Unikurd Web"/>
          <w:sz w:val="24"/>
          <w:szCs w:val="24"/>
          <w:lang w:bidi="ar-KW"/>
        </w:rPr>
        <w:t>cellar</w:t>
      </w:r>
      <w:r w:rsidRPr="002A3931">
        <w:rPr>
          <w:rFonts w:ascii="Unikurd Web" w:eastAsia="Times New Roman" w:hAnsi="Unikurd Web" w:cs="Unikurd Web"/>
          <w:sz w:val="24"/>
          <w:szCs w:val="24"/>
          <w:lang w:bidi="ar-KW"/>
        </w:rPr>
        <w:t xml:space="preserve">, kissing the kerosene lamp’s draught glass </w:t>
      </w:r>
      <w:r w:rsidR="001B54D6" w:rsidRPr="002A3931">
        <w:rPr>
          <w:rFonts w:ascii="Unikurd Web" w:eastAsia="Times New Roman" w:hAnsi="Unikurd Web" w:cs="Unikurd Web"/>
          <w:sz w:val="24"/>
          <w:szCs w:val="24"/>
          <w:lang w:bidi="ar-KW"/>
        </w:rPr>
        <w:t>before making its wick</w:t>
      </w:r>
      <w:r w:rsidR="0037062C" w:rsidRPr="002A3931">
        <w:rPr>
          <w:rFonts w:ascii="Unikurd Web" w:eastAsia="Times New Roman" w:hAnsi="Unikurd Web" w:cs="Unikurd Web"/>
          <w:sz w:val="24"/>
          <w:szCs w:val="24"/>
          <w:lang w:bidi="ar-KW"/>
        </w:rPr>
        <w:t>’s flame</w:t>
      </w:r>
      <w:r w:rsidR="001B54D6" w:rsidRPr="002A3931">
        <w:rPr>
          <w:rFonts w:ascii="Unikurd Web" w:eastAsia="Times New Roman" w:hAnsi="Unikurd Web" w:cs="Unikurd Web"/>
          <w:sz w:val="24"/>
          <w:szCs w:val="24"/>
          <w:lang w:bidi="ar-KW"/>
        </w:rPr>
        <w:t xml:space="preserve"> dance! The lamp was placed in the middle of the </w:t>
      </w:r>
      <w:r w:rsidR="001576C6" w:rsidRPr="002A3931">
        <w:rPr>
          <w:rFonts w:ascii="Unikurd Web" w:eastAsia="Times New Roman" w:hAnsi="Unikurd Web" w:cs="Unikurd Web"/>
          <w:sz w:val="24"/>
          <w:szCs w:val="24"/>
          <w:lang w:bidi="ar-KW"/>
        </w:rPr>
        <w:t>cellar</w:t>
      </w:r>
      <w:r w:rsidR="006E2FC8" w:rsidRPr="002A3931">
        <w:rPr>
          <w:rFonts w:ascii="Unikurd Web" w:eastAsia="Times New Roman" w:hAnsi="Unikurd Web" w:cs="Unikurd Web"/>
          <w:sz w:val="24"/>
          <w:szCs w:val="24"/>
          <w:lang w:bidi="ar-KW"/>
        </w:rPr>
        <w:t>;</w:t>
      </w:r>
      <w:r w:rsidR="0023506F" w:rsidRPr="002A3931">
        <w:rPr>
          <w:rFonts w:ascii="Unikurd Web" w:eastAsia="Times New Roman" w:hAnsi="Unikurd Web" w:cs="Unikurd Web"/>
          <w:sz w:val="24"/>
          <w:szCs w:val="24"/>
          <w:lang w:bidi="ar-KW"/>
        </w:rPr>
        <w:t xml:space="preserve"> </w:t>
      </w:r>
      <w:r w:rsidR="006E2FC8" w:rsidRPr="002A3931">
        <w:rPr>
          <w:rFonts w:ascii="Unikurd Web" w:eastAsia="Times New Roman" w:hAnsi="Unikurd Web" w:cs="Unikurd Web"/>
          <w:sz w:val="24"/>
          <w:szCs w:val="24"/>
          <w:lang w:bidi="ar-KW"/>
        </w:rPr>
        <w:t>its</w:t>
      </w:r>
      <w:r w:rsidR="0023506F" w:rsidRPr="002A3931">
        <w:rPr>
          <w:rFonts w:ascii="Unikurd Web" w:eastAsia="Times New Roman" w:hAnsi="Unikurd Web" w:cs="Unikurd Web"/>
          <w:sz w:val="24"/>
          <w:szCs w:val="24"/>
          <w:lang w:bidi="ar-KW"/>
        </w:rPr>
        <w:t xml:space="preserve"> </w:t>
      </w:r>
      <w:r w:rsidR="006E2FC8" w:rsidRPr="002A3931">
        <w:rPr>
          <w:rFonts w:ascii="Unikurd Web" w:eastAsia="Times New Roman" w:hAnsi="Unikurd Web" w:cs="Unikurd Web"/>
          <w:sz w:val="24"/>
          <w:szCs w:val="24"/>
          <w:lang w:bidi="ar-KW"/>
        </w:rPr>
        <w:t>flam</w:t>
      </w:r>
      <w:r w:rsidR="0023506F" w:rsidRPr="002A3931">
        <w:rPr>
          <w:rFonts w:ascii="Unikurd Web" w:eastAsia="Times New Roman" w:hAnsi="Unikurd Web" w:cs="Unikurd Web"/>
          <w:sz w:val="24"/>
          <w:szCs w:val="24"/>
          <w:lang w:bidi="ar-KW"/>
        </w:rPr>
        <w:t xml:space="preserve"> was flickering</w:t>
      </w:r>
      <w:r w:rsidR="006E2FC8" w:rsidRPr="002A3931">
        <w:rPr>
          <w:rFonts w:ascii="Unikurd Web" w:eastAsia="Times New Roman" w:hAnsi="Unikurd Web" w:cs="Unikurd Web"/>
          <w:sz w:val="24"/>
          <w:szCs w:val="24"/>
          <w:lang w:bidi="ar-KW"/>
        </w:rPr>
        <w:t>, intermittently illuminating the faces of those who were sitting close by</w:t>
      </w:r>
      <w:r w:rsidR="00C96688" w:rsidRPr="002A3931">
        <w:rPr>
          <w:rFonts w:ascii="Unikurd Web" w:eastAsia="Times New Roman" w:hAnsi="Unikurd Web" w:cs="Unikurd Web"/>
          <w:sz w:val="24"/>
          <w:szCs w:val="24"/>
          <w:lang w:bidi="ar-KW"/>
        </w:rPr>
        <w:t>, now and then.</w:t>
      </w:r>
    </w:p>
    <w:p w14:paraId="03794E18" w14:textId="77777777" w:rsidR="00DF4C78" w:rsidRPr="002A3931" w:rsidRDefault="001B54D6" w:rsidP="008750F1">
      <w:pPr>
        <w:bidi/>
        <w:spacing w:after="0" w:line="360" w:lineRule="auto"/>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 xml:space="preserve">I </w:t>
      </w:r>
      <w:r w:rsidR="00DF4C78" w:rsidRPr="002A3931">
        <w:rPr>
          <w:rFonts w:ascii="Unikurd Web" w:eastAsia="Times New Roman" w:hAnsi="Unikurd Web" w:cs="Unikurd Web"/>
          <w:sz w:val="24"/>
          <w:szCs w:val="24"/>
          <w:lang w:bidi="ar-KW"/>
        </w:rPr>
        <w:t>pondered the significance of the scene upholding before me as Omar silently observed the interaction between the grandmother and her daughter. The curiosity bubbling within him pushed him to articulate his thought through self-talk, still fixated on their exchange.</w:t>
      </w:r>
    </w:p>
    <w:p w14:paraId="2A2C2E9A" w14:textId="680AAD4D" w:rsidR="00004002" w:rsidRPr="002A3931" w:rsidRDefault="00DF4C78" w:rsidP="00B17AE2">
      <w:pPr>
        <w:bidi/>
        <w:spacing w:after="0" w:line="360" w:lineRule="auto"/>
        <w:jc w:val="right"/>
        <w:rPr>
          <w:rFonts w:ascii="Unikurd Web" w:eastAsia="Times New Roman" w:hAnsi="Unikurd Web" w:cs="Unikurd Web"/>
          <w:sz w:val="24"/>
          <w:szCs w:val="24"/>
          <w:lang w:bidi="ar-KW"/>
        </w:rPr>
      </w:pPr>
      <w:r w:rsidRPr="002A3931">
        <w:rPr>
          <w:rFonts w:ascii="Unikurd Web" w:eastAsia="Times New Roman" w:hAnsi="Unikurd Web" w:cs="Unikurd Web"/>
          <w:sz w:val="24"/>
          <w:szCs w:val="24"/>
          <w:lang w:bidi="ar-KW"/>
        </w:rPr>
        <w:t xml:space="preserve">Seeking answers, Omar turned to Baram, hoping for clarity. Baram promptly responded, enlightening Omar about their </w:t>
      </w:r>
      <w:r w:rsidR="00004002" w:rsidRPr="002A3931">
        <w:rPr>
          <w:rFonts w:ascii="Unikurd Web" w:eastAsia="Times New Roman" w:hAnsi="Unikurd Web" w:cs="Unikurd Web"/>
          <w:sz w:val="24"/>
          <w:szCs w:val="24"/>
          <w:lang w:bidi="ar-KW"/>
        </w:rPr>
        <w:t>relationship.</w:t>
      </w:r>
      <w:r w:rsidRPr="002A3931">
        <w:rPr>
          <w:rFonts w:ascii="Unikurd Web" w:eastAsia="Times New Roman" w:hAnsi="Unikurd Web" w:cs="Unikurd Web"/>
          <w:sz w:val="24"/>
          <w:szCs w:val="24"/>
          <w:lang w:bidi="ar-KW"/>
        </w:rPr>
        <w:t xml:space="preserve"> </w:t>
      </w:r>
      <w:r w:rsidR="00B17AE2" w:rsidRPr="002A3931">
        <w:rPr>
          <w:rFonts w:ascii="Unikurd Web" w:eastAsia="Times New Roman" w:hAnsi="Unikurd Web" w:cs="Unikurd Web"/>
          <w:sz w:val="24"/>
          <w:szCs w:val="24"/>
          <w:lang w:bidi="ar-KW"/>
        </w:rPr>
        <w:t>“</w:t>
      </w:r>
      <w:r w:rsidR="00004002" w:rsidRPr="002A3931">
        <w:rPr>
          <w:rFonts w:ascii="Unikurd Web" w:eastAsia="Times New Roman" w:hAnsi="Unikurd Web" w:cs="Unikurd Web"/>
          <w:sz w:val="24"/>
          <w:szCs w:val="24"/>
          <w:lang w:bidi="ar-KW"/>
        </w:rPr>
        <w:t>She is her daughter, and through symbols, she imparts wisdom,” Baram explained.</w:t>
      </w:r>
      <w:r w:rsidRPr="002A3931">
        <w:rPr>
          <w:rFonts w:ascii="Unikurd Web" w:eastAsia="Times New Roman" w:hAnsi="Unikurd Web" w:cs="Unikurd Web"/>
          <w:sz w:val="24"/>
          <w:szCs w:val="24"/>
          <w:lang w:bidi="ar-KW"/>
        </w:rPr>
        <w:t xml:space="preserve"> </w:t>
      </w:r>
    </w:p>
    <w:p w14:paraId="1D0D7B86" w14:textId="742A50B0" w:rsidR="00C22152" w:rsidRPr="002A3931" w:rsidRDefault="00004002" w:rsidP="00C22152">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Surprised by this revelation, Omar eagerly questioned,</w:t>
      </w:r>
      <w:r w:rsidR="00C22152" w:rsidRPr="002A3931">
        <w:rPr>
          <w:rFonts w:ascii="Unikurd Web" w:eastAsia="Times New Roman" w:hAnsi="Unikurd Web" w:cs="Unikurd Web"/>
          <w:sz w:val="24"/>
          <w:szCs w:val="24"/>
          <w:lang w:val="en-US" w:bidi="ar-IQ"/>
        </w:rPr>
        <w:t xml:space="preserve"> “Wh</w:t>
      </w:r>
      <w:r w:rsidRPr="002A3931">
        <w:rPr>
          <w:rFonts w:ascii="Unikurd Web" w:eastAsia="Times New Roman" w:hAnsi="Unikurd Web" w:cs="Unikurd Web"/>
          <w:sz w:val="24"/>
          <w:szCs w:val="24"/>
          <w:lang w:val="en-US" w:bidi="ar-IQ"/>
        </w:rPr>
        <w:t xml:space="preserve">at kind of symbols does she </w:t>
      </w:r>
      <w:r w:rsidR="00C22152" w:rsidRPr="002A3931">
        <w:rPr>
          <w:rFonts w:ascii="Unikurd Web" w:eastAsia="Times New Roman" w:hAnsi="Unikurd Web" w:cs="Unikurd Web"/>
          <w:sz w:val="24"/>
          <w:szCs w:val="24"/>
          <w:lang w:val="en-US" w:bidi="ar-IQ"/>
        </w:rPr>
        <w:t>draw?</w:t>
      </w:r>
      <w:r w:rsidRPr="002A3931">
        <w:rPr>
          <w:rFonts w:ascii="Unikurd Web" w:eastAsia="Times New Roman" w:hAnsi="Unikurd Web" w:cs="Unikurd Web"/>
          <w:sz w:val="24"/>
          <w:szCs w:val="24"/>
          <w:lang w:val="en-US" w:bidi="ar-IQ"/>
        </w:rPr>
        <w:t xml:space="preserve"> And why?</w:t>
      </w:r>
      <w:r w:rsidR="00C22152" w:rsidRPr="002A3931">
        <w:rPr>
          <w:rFonts w:ascii="Unikurd Web" w:eastAsia="Times New Roman" w:hAnsi="Unikurd Web" w:cs="Unikurd Web"/>
          <w:sz w:val="24"/>
          <w:szCs w:val="24"/>
          <w:lang w:val="en-US" w:bidi="ar-IQ"/>
        </w:rPr>
        <w:t>”</w:t>
      </w:r>
    </w:p>
    <w:p w14:paraId="2948797B" w14:textId="0F52BCDE" w:rsidR="00C22152" w:rsidRPr="002A3931" w:rsidRDefault="00C22152" w:rsidP="00C22152">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B</w:t>
      </w:r>
      <w:r w:rsidR="00004002" w:rsidRPr="002A3931">
        <w:rPr>
          <w:rFonts w:ascii="Unikurd Web" w:eastAsia="Times New Roman" w:hAnsi="Unikurd Web" w:cs="Unikurd Web"/>
          <w:sz w:val="24"/>
          <w:szCs w:val="24"/>
          <w:lang w:val="en-US" w:bidi="ar-IQ"/>
        </w:rPr>
        <w:t>a</w:t>
      </w:r>
      <w:r w:rsidRPr="002A3931">
        <w:rPr>
          <w:rFonts w:ascii="Unikurd Web" w:eastAsia="Times New Roman" w:hAnsi="Unikurd Web" w:cs="Unikurd Web"/>
          <w:sz w:val="24"/>
          <w:szCs w:val="24"/>
          <w:lang w:val="en-US" w:bidi="ar-IQ"/>
        </w:rPr>
        <w:t>ram</w:t>
      </w:r>
      <w:r w:rsidR="00004002" w:rsidRPr="002A3931">
        <w:rPr>
          <w:rFonts w:ascii="Unikurd Web" w:eastAsia="Times New Roman" w:hAnsi="Unikurd Web" w:cs="Unikurd Web"/>
          <w:sz w:val="24"/>
          <w:szCs w:val="24"/>
          <w:lang w:val="en-US" w:bidi="ar-IQ"/>
        </w:rPr>
        <w:t xml:space="preserve"> patiently elaborated, “The symbols depict events, pose questions, offer</w:t>
      </w:r>
      <w:r w:rsidRPr="002A3931">
        <w:rPr>
          <w:rFonts w:ascii="Unikurd Web" w:eastAsia="Times New Roman" w:hAnsi="Unikurd Web" w:cs="Unikurd Web"/>
          <w:sz w:val="24"/>
          <w:szCs w:val="24"/>
          <w:lang w:val="en-US" w:bidi="ar-IQ"/>
        </w:rPr>
        <w:t xml:space="preserve"> consultations</w:t>
      </w:r>
      <w:r w:rsidR="00004002" w:rsidRPr="002A3931">
        <w:rPr>
          <w:rFonts w:ascii="Unikurd Web" w:eastAsia="Times New Roman" w:hAnsi="Unikurd Web" w:cs="Unikurd Web"/>
          <w:sz w:val="24"/>
          <w:szCs w:val="24"/>
          <w:lang w:val="en-US" w:bidi="ar-IQ"/>
        </w:rPr>
        <w:t>, and provide</w:t>
      </w:r>
      <w:r w:rsidRPr="002A3931">
        <w:rPr>
          <w:rFonts w:ascii="Unikurd Web" w:eastAsia="Times New Roman" w:hAnsi="Unikurd Web" w:cs="Unikurd Web"/>
          <w:sz w:val="24"/>
          <w:szCs w:val="24"/>
          <w:lang w:val="en-US" w:bidi="ar-IQ"/>
        </w:rPr>
        <w:t xml:space="preserve"> and advice.”</w:t>
      </w:r>
    </w:p>
    <w:p w14:paraId="5C692731" w14:textId="2B526EC0" w:rsidR="00C22152" w:rsidRPr="002A3931" w:rsidRDefault="00C22152" w:rsidP="00C22152">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Omar</w:t>
      </w:r>
      <w:r w:rsidR="00004002" w:rsidRPr="002A3931">
        <w:rPr>
          <w:rFonts w:ascii="Unikurd Web" w:eastAsia="Times New Roman" w:hAnsi="Unikurd Web" w:cs="Unikurd Web"/>
          <w:sz w:val="24"/>
          <w:szCs w:val="24"/>
          <w:lang w:val="en-US" w:bidi="ar-IQ"/>
        </w:rPr>
        <w:t xml:space="preserve"> wondered aloud about the peculiar medium of communication, questioning whether these profound messages could be conveyed through spoken words or written with pen. </w:t>
      </w:r>
      <w:r w:rsidRPr="002A3931">
        <w:rPr>
          <w:rFonts w:ascii="Unikurd Web" w:eastAsia="Times New Roman" w:hAnsi="Unikurd Web" w:cs="Unikurd Web"/>
          <w:sz w:val="24"/>
          <w:szCs w:val="24"/>
          <w:lang w:val="en-US" w:bidi="ar-IQ"/>
        </w:rPr>
        <w:t xml:space="preserve"> </w:t>
      </w:r>
    </w:p>
    <w:p w14:paraId="491175E4" w14:textId="4B6A3086" w:rsidR="00C22152" w:rsidRPr="002A3931" w:rsidRDefault="00C22152" w:rsidP="00C22152">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Bar</w:t>
      </w:r>
      <w:r w:rsidR="00081C24" w:rsidRPr="002A3931">
        <w:rPr>
          <w:rFonts w:ascii="Unikurd Web" w:eastAsia="Times New Roman" w:hAnsi="Unikurd Web" w:cs="Unikurd Web"/>
          <w:sz w:val="24"/>
          <w:szCs w:val="24"/>
          <w:lang w:val="en-US" w:bidi="ar-IQ"/>
        </w:rPr>
        <w:t>am clarified, “Indeed, they can be expressed through spoken words or written down, but the grandmother has found a unique way to communicate with her daughter. She utilizes her finger to draw signs and symbols on her palm, each representing a message or an events in their lives.”</w:t>
      </w:r>
      <w:r w:rsidRPr="002A3931">
        <w:rPr>
          <w:rFonts w:ascii="Unikurd Web" w:eastAsia="Times New Roman" w:hAnsi="Unikurd Web" w:cs="Unikurd Web"/>
          <w:sz w:val="24"/>
          <w:szCs w:val="24"/>
          <w:lang w:val="en-US" w:bidi="ar-IQ"/>
        </w:rPr>
        <w:t xml:space="preserve"> </w:t>
      </w:r>
    </w:p>
    <w:p w14:paraId="383EEDDA" w14:textId="460E9F97" w:rsidR="009D0675" w:rsidRPr="002A3931" w:rsidRDefault="009D0675" w:rsidP="009D0675">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Omar</w:t>
      </w:r>
      <w:r w:rsidR="00081C24" w:rsidRPr="002A3931">
        <w:rPr>
          <w:rFonts w:ascii="Unikurd Web" w:eastAsia="Times New Roman" w:hAnsi="Unikurd Web" w:cs="Unikurd Web"/>
          <w:sz w:val="24"/>
          <w:szCs w:val="24"/>
          <w:lang w:val="en-US" w:bidi="ar-IQ"/>
        </w:rPr>
        <w:t>, struggling to grasp the depth of their interaction,</w:t>
      </w:r>
      <w:r w:rsidRPr="002A3931">
        <w:rPr>
          <w:rFonts w:ascii="Unikurd Web" w:eastAsia="Times New Roman" w:hAnsi="Unikurd Web" w:cs="Unikurd Web"/>
          <w:sz w:val="24"/>
          <w:szCs w:val="24"/>
          <w:lang w:val="en-US" w:bidi="ar-IQ"/>
        </w:rPr>
        <w:t xml:space="preserve"> turned away </w:t>
      </w:r>
      <w:r w:rsidR="00081C24" w:rsidRPr="002A3931">
        <w:rPr>
          <w:rFonts w:ascii="Unikurd Web" w:eastAsia="Times New Roman" w:hAnsi="Unikurd Web" w:cs="Unikurd Web"/>
          <w:sz w:val="24"/>
          <w:szCs w:val="24"/>
          <w:lang w:val="en-US" w:bidi="ar-IQ"/>
        </w:rPr>
        <w:t>momentarily, his</w:t>
      </w:r>
      <w:r w:rsidRPr="002A3931">
        <w:rPr>
          <w:rFonts w:ascii="Unikurd Web" w:eastAsia="Times New Roman" w:hAnsi="Unikurd Web" w:cs="Unikurd Web"/>
          <w:sz w:val="24"/>
          <w:szCs w:val="24"/>
          <w:lang w:val="en-US" w:bidi="ar-IQ"/>
        </w:rPr>
        <w:t xml:space="preserve"> </w:t>
      </w:r>
      <w:r w:rsidR="00081C24" w:rsidRPr="002A3931">
        <w:rPr>
          <w:rFonts w:ascii="Unikurd Web" w:eastAsia="Times New Roman" w:hAnsi="Unikurd Web" w:cs="Unikurd Web"/>
          <w:sz w:val="24"/>
          <w:szCs w:val="24"/>
          <w:lang w:val="en-US" w:bidi="ar-IQ"/>
        </w:rPr>
        <w:t xml:space="preserve">mind searching for understanding amidst the darkness that surrounded them. Looking back at Baram, he </w:t>
      </w:r>
      <w:r w:rsidR="00CD12E1" w:rsidRPr="002A3931">
        <w:rPr>
          <w:rFonts w:ascii="Unikurd Web" w:eastAsia="Times New Roman" w:hAnsi="Unikurd Web" w:cs="Unikurd Web"/>
          <w:sz w:val="24"/>
          <w:szCs w:val="24"/>
          <w:lang w:val="en-US" w:bidi="ar-IQ"/>
        </w:rPr>
        <w:t>questioned, “But</w:t>
      </w:r>
      <w:r w:rsidR="00081C24" w:rsidRPr="002A3931">
        <w:rPr>
          <w:rFonts w:ascii="Unikurd Web" w:eastAsia="Times New Roman" w:hAnsi="Unikurd Web" w:cs="Unikurd Web"/>
          <w:sz w:val="24"/>
          <w:szCs w:val="24"/>
          <w:lang w:val="en-US" w:bidi="ar-IQ"/>
        </w:rPr>
        <w:t xml:space="preserve"> in this environment, what can she possibly convey to her daughter?”</w:t>
      </w:r>
    </w:p>
    <w:p w14:paraId="065908B6" w14:textId="64609089" w:rsidR="00CB5B0F" w:rsidRPr="002A3931" w:rsidRDefault="009D0675" w:rsidP="009D0675">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Baram</w:t>
      </w:r>
      <w:r w:rsidR="00081C24" w:rsidRPr="002A3931">
        <w:rPr>
          <w:rFonts w:ascii="Unikurd Web" w:eastAsia="Times New Roman" w:hAnsi="Unikurd Web" w:cs="Unikurd Web"/>
          <w:sz w:val="24"/>
          <w:szCs w:val="24"/>
          <w:lang w:val="en-US" w:bidi="ar-IQ"/>
        </w:rPr>
        <w:t>’s response was poignant,</w:t>
      </w:r>
      <w:r w:rsidR="009C16CE" w:rsidRPr="002A3931">
        <w:rPr>
          <w:rFonts w:ascii="Unikurd Web" w:eastAsia="Times New Roman" w:hAnsi="Unikurd Web" w:cs="Unikurd Web"/>
          <w:sz w:val="24"/>
          <w:szCs w:val="24"/>
          <w:lang w:val="en-US" w:bidi="ar-IQ"/>
        </w:rPr>
        <w:t xml:space="preserve"> tinged with the harsh reality of their </w:t>
      </w:r>
      <w:r w:rsidR="003D1BFF" w:rsidRPr="002A3931">
        <w:rPr>
          <w:rFonts w:ascii="Unikurd Web" w:eastAsia="Times New Roman" w:hAnsi="Unikurd Web" w:cs="Unikurd Web"/>
          <w:sz w:val="24"/>
          <w:szCs w:val="24"/>
          <w:lang w:val="en-US" w:bidi="ar-IQ"/>
        </w:rPr>
        <w:t>circumstances</w:t>
      </w:r>
      <w:r w:rsidR="009C16CE" w:rsidRPr="002A3931">
        <w:rPr>
          <w:rFonts w:ascii="Unikurd Web" w:eastAsia="Times New Roman" w:hAnsi="Unikurd Web" w:cs="Unikurd Web"/>
          <w:sz w:val="24"/>
          <w:szCs w:val="24"/>
          <w:lang w:val="en-US" w:bidi="ar-IQ"/>
        </w:rPr>
        <w:t>.</w:t>
      </w:r>
      <w:r w:rsidRPr="002A3931">
        <w:rPr>
          <w:rFonts w:ascii="Unikurd Web" w:eastAsia="Times New Roman" w:hAnsi="Unikurd Web" w:cs="Unikurd Web"/>
          <w:sz w:val="24"/>
          <w:szCs w:val="24"/>
          <w:lang w:val="en-US" w:bidi="ar-IQ"/>
        </w:rPr>
        <w:t xml:space="preserve"> “She tells her</w:t>
      </w:r>
      <w:r w:rsidR="003D1BFF" w:rsidRPr="002A3931">
        <w:rPr>
          <w:rFonts w:ascii="Unikurd Web" w:eastAsia="Times New Roman" w:hAnsi="Unikurd Web" w:cs="Unikurd Web"/>
          <w:sz w:val="24"/>
          <w:szCs w:val="24"/>
          <w:lang w:val="en-US" w:bidi="ar-IQ"/>
        </w:rPr>
        <w:t xml:space="preserve"> not</w:t>
      </w:r>
      <w:r w:rsidRPr="002A3931">
        <w:rPr>
          <w:rFonts w:ascii="Unikurd Web" w:eastAsia="Times New Roman" w:hAnsi="Unikurd Web" w:cs="Unikurd Web"/>
          <w:sz w:val="24"/>
          <w:szCs w:val="24"/>
          <w:lang w:val="en-US" w:bidi="ar-IQ"/>
        </w:rPr>
        <w:t xml:space="preserve"> to </w:t>
      </w:r>
      <w:r w:rsidR="003D1BFF" w:rsidRPr="002A3931">
        <w:rPr>
          <w:rFonts w:ascii="Unikurd Web" w:eastAsia="Times New Roman" w:hAnsi="Unikurd Web" w:cs="Unikurd Web"/>
          <w:sz w:val="24"/>
          <w:szCs w:val="24"/>
          <w:lang w:val="en-US" w:bidi="ar-IQ"/>
        </w:rPr>
        <w:t xml:space="preserve">fall victim to the </w:t>
      </w:r>
      <w:r w:rsidRPr="002A3931">
        <w:rPr>
          <w:rFonts w:ascii="Unikurd Web" w:eastAsia="Times New Roman" w:hAnsi="Unikurd Web" w:cs="Unikurd Web"/>
          <w:sz w:val="24"/>
          <w:szCs w:val="24"/>
          <w:lang w:val="en-US" w:bidi="ar-IQ"/>
        </w:rPr>
        <w:t>Iranian</w:t>
      </w:r>
      <w:r w:rsidR="006117FC" w:rsidRPr="002A3931">
        <w:rPr>
          <w:rFonts w:ascii="Unikurd Web" w:eastAsia="Times New Roman" w:hAnsi="Unikurd Web" w:cs="Unikurd Web"/>
          <w:sz w:val="24"/>
          <w:szCs w:val="24"/>
          <w:lang w:val="en-US" w:bidi="ar-IQ"/>
        </w:rPr>
        <w:t xml:space="preserve"> government</w:t>
      </w:r>
      <w:r w:rsidR="001B477B" w:rsidRPr="002A3931">
        <w:rPr>
          <w:rFonts w:ascii="Unikurd Web" w:eastAsia="Times New Roman" w:hAnsi="Unikurd Web" w:cs="Unikurd Web"/>
          <w:sz w:val="24"/>
          <w:szCs w:val="24"/>
          <w:lang w:val="en-US" w:bidi="ar-IQ"/>
        </w:rPr>
        <w:t>’s</w:t>
      </w:r>
      <w:r w:rsidRPr="002A3931">
        <w:rPr>
          <w:rFonts w:ascii="Unikurd Web" w:eastAsia="Times New Roman" w:hAnsi="Unikurd Web" w:cs="Unikurd Web"/>
          <w:sz w:val="24"/>
          <w:szCs w:val="24"/>
          <w:lang w:val="en-US" w:bidi="ar-IQ"/>
        </w:rPr>
        <w:t xml:space="preserve"> bombs. We</w:t>
      </w:r>
      <w:r w:rsidR="003D1BFF" w:rsidRPr="002A3931">
        <w:rPr>
          <w:rFonts w:ascii="Unikurd Web" w:eastAsia="Times New Roman" w:hAnsi="Unikurd Web" w:cs="Unikurd Web"/>
          <w:sz w:val="24"/>
          <w:szCs w:val="24"/>
          <w:lang w:val="en-US" w:bidi="ar-IQ"/>
        </w:rPr>
        <w:t xml:space="preserve"> fled our home</w:t>
      </w:r>
      <w:r w:rsidRPr="002A3931">
        <w:rPr>
          <w:rFonts w:ascii="Unikurd Web" w:eastAsia="Times New Roman" w:hAnsi="Unikurd Web" w:cs="Unikurd Web"/>
          <w:sz w:val="24"/>
          <w:szCs w:val="24"/>
          <w:lang w:val="en-US" w:bidi="ar-IQ"/>
        </w:rPr>
        <w:t xml:space="preserve"> tonight</w:t>
      </w:r>
      <w:r w:rsidR="003D1BFF" w:rsidRPr="002A3931">
        <w:rPr>
          <w:rFonts w:ascii="Unikurd Web" w:eastAsia="Times New Roman" w:hAnsi="Unikurd Web" w:cs="Unikurd Web"/>
          <w:sz w:val="24"/>
          <w:szCs w:val="24"/>
          <w:lang w:val="en-US" w:bidi="ar-IQ"/>
        </w:rPr>
        <w:t xml:space="preserve"> to seek safety </w:t>
      </w:r>
      <w:r w:rsidRPr="002A3931">
        <w:rPr>
          <w:rFonts w:ascii="Unikurd Web" w:eastAsia="Times New Roman" w:hAnsi="Unikurd Web" w:cs="Unikurd Web"/>
          <w:sz w:val="24"/>
          <w:szCs w:val="24"/>
          <w:lang w:val="en-US" w:bidi="ar-IQ"/>
        </w:rPr>
        <w:t>here</w:t>
      </w:r>
      <w:r w:rsidR="003D1BFF" w:rsidRPr="002A3931">
        <w:rPr>
          <w:rFonts w:ascii="Unikurd Web" w:eastAsia="Times New Roman" w:hAnsi="Unikurd Web" w:cs="Unikurd Web"/>
          <w:sz w:val="24"/>
          <w:szCs w:val="24"/>
          <w:lang w:val="en-US" w:bidi="ar-IQ"/>
        </w:rPr>
        <w:t>,</w:t>
      </w:r>
      <w:r w:rsidRPr="002A3931">
        <w:rPr>
          <w:rFonts w:ascii="Unikurd Web" w:eastAsia="Times New Roman" w:hAnsi="Unikurd Web" w:cs="Unikurd Web"/>
          <w:sz w:val="24"/>
          <w:szCs w:val="24"/>
          <w:lang w:val="en-US" w:bidi="ar-IQ"/>
        </w:rPr>
        <w:t>”</w:t>
      </w:r>
      <w:r w:rsidR="003D1BFF" w:rsidRPr="002A3931">
        <w:rPr>
          <w:rFonts w:ascii="Unikurd Web" w:eastAsia="Times New Roman" w:hAnsi="Unikurd Web" w:cs="Unikurd Web"/>
          <w:sz w:val="24"/>
          <w:szCs w:val="24"/>
          <w:lang w:val="en-US" w:bidi="ar-IQ"/>
        </w:rPr>
        <w:t xml:space="preserve"> Baram said, abruptly interrupted by the distance explosion, and exclamation mark emphasizing the danger that loomed.</w:t>
      </w:r>
      <w:r w:rsidRPr="002A3931">
        <w:rPr>
          <w:rFonts w:ascii="Unikurd Web" w:eastAsia="Times New Roman" w:hAnsi="Unikurd Web" w:cs="Unikurd Web"/>
          <w:sz w:val="24"/>
          <w:szCs w:val="24"/>
          <w:lang w:val="en-US" w:bidi="ar-IQ"/>
        </w:rPr>
        <w:t xml:space="preserve"> </w:t>
      </w:r>
    </w:p>
    <w:p w14:paraId="613796C4" w14:textId="544DCD28" w:rsidR="009D0675" w:rsidRPr="002A3931" w:rsidRDefault="00CB5B0F" w:rsidP="00CB5B0F">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 xml:space="preserve">Realizing the urgency of the situation, Omar swiftly addressed his daughters, cautioning them against remaining still. The imminent threat of shrapnel and debris penetrating their shelter </w:t>
      </w:r>
      <w:r w:rsidR="004F2A1A" w:rsidRPr="002A3931">
        <w:rPr>
          <w:rFonts w:ascii="Unikurd Web" w:eastAsia="Times New Roman" w:hAnsi="Unikurd Web" w:cs="Unikurd Web"/>
          <w:sz w:val="24"/>
          <w:szCs w:val="24"/>
          <w:lang w:val="en-US" w:bidi="ar-IQ"/>
        </w:rPr>
        <w:t xml:space="preserve">reminded him of the fragility of their existence. </w:t>
      </w:r>
      <w:r w:rsidR="009D0675" w:rsidRPr="002A3931">
        <w:rPr>
          <w:rFonts w:ascii="Unikurd Web" w:eastAsia="Times New Roman" w:hAnsi="Unikurd Web" w:cs="Unikurd Web"/>
          <w:sz w:val="24"/>
          <w:szCs w:val="24"/>
          <w:lang w:val="en-US" w:bidi="ar-IQ"/>
        </w:rPr>
        <w:t xml:space="preserve"> </w:t>
      </w:r>
    </w:p>
    <w:p w14:paraId="2C9FBD7D" w14:textId="58D304C3" w:rsidR="009D0675" w:rsidRPr="002A3931" w:rsidRDefault="004F2A1A" w:rsidP="009D0675">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T</w:t>
      </w:r>
      <w:r w:rsidR="009D0675" w:rsidRPr="002A3931">
        <w:rPr>
          <w:rFonts w:ascii="Unikurd Web" w:eastAsia="Times New Roman" w:hAnsi="Unikurd Web" w:cs="Unikurd Web"/>
          <w:sz w:val="24"/>
          <w:szCs w:val="24"/>
          <w:lang w:val="en-US" w:bidi="ar-IQ"/>
        </w:rPr>
        <w:t>urn</w:t>
      </w:r>
      <w:r w:rsidRPr="002A3931">
        <w:rPr>
          <w:rFonts w:ascii="Unikurd Web" w:eastAsia="Times New Roman" w:hAnsi="Unikurd Web" w:cs="Unikurd Web"/>
          <w:sz w:val="24"/>
          <w:szCs w:val="24"/>
          <w:lang w:val="en-US" w:bidi="ar-IQ"/>
        </w:rPr>
        <w:t>ing back to Baram, Omar expressed his astonishment,”</w:t>
      </w:r>
      <w:r w:rsidR="009D0675" w:rsidRPr="002A3931">
        <w:rPr>
          <w:rFonts w:ascii="Unikurd Web" w:eastAsia="Times New Roman" w:hAnsi="Unikurd Web" w:cs="Unikurd Web"/>
          <w:sz w:val="24"/>
          <w:szCs w:val="24"/>
          <w:lang w:val="en-US" w:bidi="ar-IQ"/>
        </w:rPr>
        <w:t xml:space="preserve"> </w:t>
      </w:r>
      <w:r w:rsidRPr="002A3931">
        <w:rPr>
          <w:rFonts w:ascii="Unikurd Web" w:eastAsia="Times New Roman" w:hAnsi="Unikurd Web" w:cs="Unikurd Web"/>
          <w:sz w:val="24"/>
          <w:szCs w:val="24"/>
          <w:lang w:val="en-US" w:bidi="ar-IQ"/>
        </w:rPr>
        <w:t>Does narrating life events, questions, and advice take so long?”</w:t>
      </w:r>
    </w:p>
    <w:p w14:paraId="50B21F01" w14:textId="366AE78D" w:rsidR="00A60F1C" w:rsidRPr="002A3931" w:rsidRDefault="009D0675" w:rsidP="002D5525">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Baram</w:t>
      </w:r>
      <w:r w:rsidR="004F2A1A" w:rsidRPr="002A3931">
        <w:rPr>
          <w:rFonts w:ascii="Unikurd Web" w:eastAsia="Times New Roman" w:hAnsi="Unikurd Web" w:cs="Unikurd Web"/>
          <w:sz w:val="24"/>
          <w:szCs w:val="24"/>
          <w:lang w:val="en-US" w:bidi="ar-IQ"/>
        </w:rPr>
        <w:t xml:space="preserve"> reassured him, “No, there is more to her narration than that.”</w:t>
      </w:r>
      <w:r w:rsidR="002D5525" w:rsidRPr="002A3931">
        <w:rPr>
          <w:rFonts w:ascii="Unikurd Web" w:eastAsia="Times New Roman" w:hAnsi="Unikurd Web" w:cs="Unikurd Web"/>
          <w:sz w:val="24"/>
          <w:szCs w:val="24"/>
          <w:lang w:val="en-US" w:bidi="ar-IQ"/>
        </w:rPr>
        <w:t xml:space="preserve"> Baram </w:t>
      </w:r>
      <w:r w:rsidR="00971E91" w:rsidRPr="002A3931">
        <w:rPr>
          <w:rFonts w:ascii="Unikurd Web" w:eastAsia="Times New Roman" w:hAnsi="Unikurd Web" w:cs="Unikurd Web"/>
          <w:sz w:val="24"/>
          <w:szCs w:val="24"/>
          <w:lang w:val="en-US" w:bidi="ar-IQ"/>
        </w:rPr>
        <w:t>Beg</w:t>
      </w:r>
      <w:r w:rsidR="002D5525" w:rsidRPr="002A3931">
        <w:rPr>
          <w:rFonts w:ascii="Unikurd Web" w:eastAsia="Times New Roman" w:hAnsi="Unikurd Web" w:cs="Unikurd Web"/>
          <w:sz w:val="24"/>
          <w:szCs w:val="24"/>
          <w:lang w:val="en-US" w:bidi="ar-IQ"/>
        </w:rPr>
        <w:t>an listing the significant topics the grandmother imparts, shedding light on the broader scope of her communication. “News about us, these women and children, the Peshmerga, the brutality of the Ba’th regime, blocking vital resources, displacing people en masse, leaving innocent creatures homeless; about the harrowing destruction of 5,000 villages, and the forcible removal of 180,000 Kurdish women, men, and children from their homes, who were subsequently buried alive. She relays information about the detonation in the Kani Ashqan neighborhood, where 80 people were buried alive. She shares news of the town’s demonstration against forced displacement and the struggles of impoverished and kinless individuals.”</w:t>
      </w:r>
    </w:p>
    <w:p w14:paraId="2942EEEC" w14:textId="11391401" w:rsidR="007C3819" w:rsidRPr="002A3931" w:rsidRDefault="007C3819" w:rsidP="00A60F1C">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Omar</w:t>
      </w:r>
      <w:r w:rsidR="00A60F1C" w:rsidRPr="002A3931">
        <w:rPr>
          <w:rFonts w:ascii="Unikurd Web" w:eastAsia="Times New Roman" w:hAnsi="Unikurd Web" w:cs="Unikurd Web"/>
          <w:sz w:val="24"/>
          <w:szCs w:val="24"/>
          <w:lang w:val="en-US" w:bidi="ar-IQ"/>
        </w:rPr>
        <w:t xml:space="preserve">, bewildered by the magnitude of her messages, questioned the purpose of consulting with </w:t>
      </w:r>
      <w:r w:rsidR="00AA1A20" w:rsidRPr="002A3931">
        <w:rPr>
          <w:rFonts w:ascii="Unikurd Web" w:eastAsia="Times New Roman" w:hAnsi="Unikurd Web" w:cs="Unikurd Web"/>
          <w:sz w:val="24"/>
          <w:szCs w:val="24"/>
          <w:lang w:val="en-US" w:bidi="ar-IQ"/>
        </w:rPr>
        <w:t>the na</w:t>
      </w:r>
      <w:r w:rsidR="00AA1A20" w:rsidRPr="002A3931">
        <w:rPr>
          <w:rFonts w:ascii="Calibri" w:eastAsia="Times New Roman" w:hAnsi="Calibri" w:cs="Calibri"/>
          <w:sz w:val="24"/>
          <w:szCs w:val="24"/>
          <w:lang w:val="en-US" w:bidi="ar-IQ"/>
        </w:rPr>
        <w:t>ï</w:t>
      </w:r>
      <w:r w:rsidR="00AA1A20" w:rsidRPr="002A3931">
        <w:rPr>
          <w:rFonts w:ascii="Unikurd Web" w:eastAsia="Times New Roman" w:hAnsi="Unikurd Web" w:cs="Unikurd Web"/>
          <w:sz w:val="24"/>
          <w:szCs w:val="24"/>
          <w:lang w:val="en-US" w:bidi="ar-IQ"/>
        </w:rPr>
        <w:t>ve child</w:t>
      </w:r>
      <w:r w:rsidR="00A60F1C" w:rsidRPr="002A3931">
        <w:rPr>
          <w:rFonts w:ascii="Unikurd Web" w:eastAsia="Times New Roman" w:hAnsi="Unikurd Web" w:cs="Unikurd Web"/>
          <w:sz w:val="24"/>
          <w:szCs w:val="24"/>
          <w:lang w:val="en-US" w:bidi="ar-IQ"/>
        </w:rPr>
        <w:t>. Baram revealed, “She seeks her daughter’s input on what to do if they become separated.”</w:t>
      </w:r>
    </w:p>
    <w:p w14:paraId="002E6A77" w14:textId="737F0EA0" w:rsidR="007C3819" w:rsidRPr="002A3931" w:rsidRDefault="00A34B19" w:rsidP="00A34B19">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 xml:space="preserve">Perplexed, </w:t>
      </w:r>
      <w:r w:rsidR="007C3819" w:rsidRPr="002A3931">
        <w:rPr>
          <w:rFonts w:ascii="Unikurd Web" w:eastAsia="Times New Roman" w:hAnsi="Unikurd Web" w:cs="Unikurd Web"/>
          <w:sz w:val="24"/>
          <w:szCs w:val="24"/>
          <w:lang w:bidi="ar-IQ"/>
        </w:rPr>
        <w:t>Omar</w:t>
      </w:r>
      <w:r w:rsidRPr="002A3931">
        <w:rPr>
          <w:rFonts w:ascii="Unikurd Web" w:eastAsia="Times New Roman" w:hAnsi="Unikurd Web" w:cs="Unikurd Web"/>
          <w:sz w:val="24"/>
          <w:szCs w:val="24"/>
          <w:lang w:bidi="ar-IQ"/>
        </w:rPr>
        <w:t xml:space="preserve"> pressed on,</w:t>
      </w:r>
      <w:r w:rsidR="007C3819" w:rsidRPr="002A3931">
        <w:rPr>
          <w:rFonts w:ascii="Unikurd Web" w:eastAsia="Times New Roman" w:hAnsi="Unikurd Web" w:cs="Unikurd Web"/>
          <w:sz w:val="24"/>
          <w:szCs w:val="24"/>
          <w:lang w:bidi="ar-IQ"/>
        </w:rPr>
        <w:t xml:space="preserve"> “</w:t>
      </w:r>
      <w:r w:rsidRPr="002A3931">
        <w:rPr>
          <w:rFonts w:ascii="Unikurd Web" w:eastAsia="Times New Roman" w:hAnsi="Unikurd Web" w:cs="Unikurd Web"/>
          <w:sz w:val="24"/>
          <w:szCs w:val="24"/>
          <w:lang w:bidi="ar-IQ"/>
        </w:rPr>
        <w:t>W</w:t>
      </w:r>
      <w:r w:rsidR="007C3819" w:rsidRPr="002A3931">
        <w:rPr>
          <w:rFonts w:ascii="Unikurd Web" w:eastAsia="Times New Roman" w:hAnsi="Unikurd Web" w:cs="Unikurd Web"/>
          <w:sz w:val="24"/>
          <w:szCs w:val="24"/>
          <w:lang w:bidi="ar-IQ"/>
        </w:rPr>
        <w:t>hat advi</w:t>
      </w:r>
      <w:r w:rsidRPr="002A3931">
        <w:rPr>
          <w:rFonts w:ascii="Unikurd Web" w:eastAsia="Times New Roman" w:hAnsi="Unikurd Web" w:cs="Unikurd Web"/>
          <w:sz w:val="24"/>
          <w:szCs w:val="24"/>
          <w:lang w:bidi="ar-IQ"/>
        </w:rPr>
        <w:t>ce could she possibly offer</w:t>
      </w:r>
      <w:r w:rsidR="007C3819" w:rsidRPr="002A3931">
        <w:rPr>
          <w:rFonts w:ascii="Unikurd Web" w:eastAsia="Times New Roman" w:hAnsi="Unikurd Web" w:cs="Unikurd Web"/>
          <w:sz w:val="24"/>
          <w:szCs w:val="24"/>
          <w:lang w:bidi="ar-IQ"/>
        </w:rPr>
        <w:t>?”</w:t>
      </w:r>
    </w:p>
    <w:p w14:paraId="0FB703F7" w14:textId="5F9913E8" w:rsidR="007C3819" w:rsidRPr="002A3931" w:rsidRDefault="007C3819" w:rsidP="007C3819">
      <w:pPr>
        <w:bidi/>
        <w:spacing w:after="0" w:line="360" w:lineRule="auto"/>
        <w:jc w:val="right"/>
        <w:rPr>
          <w:rFonts w:ascii="Unikurd Web" w:eastAsia="Times New Roman" w:hAnsi="Unikurd Web" w:cs="Unikurd Web"/>
          <w:sz w:val="24"/>
          <w:szCs w:val="24"/>
          <w:lang w:bidi="ar-IQ"/>
        </w:rPr>
      </w:pPr>
      <w:r w:rsidRPr="002A3931">
        <w:rPr>
          <w:rFonts w:ascii="Unikurd Web" w:eastAsia="Times New Roman" w:hAnsi="Unikurd Web" w:cs="Unikurd Web"/>
          <w:sz w:val="24"/>
          <w:szCs w:val="24"/>
          <w:lang w:bidi="ar-IQ"/>
        </w:rPr>
        <w:t>Baram</w:t>
      </w:r>
      <w:r w:rsidR="00A34B19" w:rsidRPr="002A3931">
        <w:rPr>
          <w:rFonts w:ascii="Unikurd Web" w:eastAsia="Times New Roman" w:hAnsi="Unikurd Web" w:cs="Unikurd Web"/>
          <w:sz w:val="24"/>
          <w:szCs w:val="24"/>
          <w:lang w:bidi="ar-IQ"/>
        </w:rPr>
        <w:t xml:space="preserve"> explained,</w:t>
      </w:r>
      <w:r w:rsidRPr="002A3931">
        <w:rPr>
          <w:rFonts w:ascii="Unikurd Web" w:eastAsia="Times New Roman" w:hAnsi="Unikurd Web" w:cs="Unikurd Web"/>
          <w:sz w:val="24"/>
          <w:szCs w:val="24"/>
          <w:lang w:bidi="ar-IQ"/>
        </w:rPr>
        <w:t xml:space="preserve"> “</w:t>
      </w:r>
      <w:r w:rsidR="00A34B19" w:rsidRPr="002A3931">
        <w:rPr>
          <w:rFonts w:ascii="Unikurd Web" w:eastAsia="Times New Roman" w:hAnsi="Unikurd Web" w:cs="Unikurd Web"/>
          <w:sz w:val="24"/>
          <w:szCs w:val="24"/>
          <w:lang w:bidi="ar-IQ"/>
        </w:rPr>
        <w:t>She ad</w:t>
      </w:r>
      <w:r w:rsidRPr="002A3931">
        <w:rPr>
          <w:rFonts w:ascii="Unikurd Web" w:eastAsia="Times New Roman" w:hAnsi="Unikurd Web" w:cs="Unikurd Web"/>
          <w:sz w:val="24"/>
          <w:szCs w:val="24"/>
          <w:lang w:bidi="ar-IQ"/>
        </w:rPr>
        <w:t>vi</w:t>
      </w:r>
      <w:r w:rsidR="00A34B19" w:rsidRPr="002A3931">
        <w:rPr>
          <w:rFonts w:ascii="Unikurd Web" w:eastAsia="Times New Roman" w:hAnsi="Unikurd Web" w:cs="Unikurd Web"/>
          <w:sz w:val="24"/>
          <w:szCs w:val="24"/>
          <w:lang w:bidi="ar-IQ"/>
        </w:rPr>
        <w:t xml:space="preserve">ses her on </w:t>
      </w:r>
      <w:r w:rsidRPr="002A3931">
        <w:rPr>
          <w:rFonts w:ascii="Unikurd Web" w:eastAsia="Times New Roman" w:hAnsi="Unikurd Web" w:cs="Unikurd Web"/>
          <w:sz w:val="24"/>
          <w:szCs w:val="24"/>
          <w:lang w:bidi="ar-IQ"/>
        </w:rPr>
        <w:t>how</w:t>
      </w:r>
      <w:r w:rsidR="00A34B19" w:rsidRPr="002A3931">
        <w:rPr>
          <w:rFonts w:ascii="Unikurd Web" w:eastAsia="Times New Roman" w:hAnsi="Unikurd Web" w:cs="Unikurd Web"/>
          <w:sz w:val="24"/>
          <w:szCs w:val="24"/>
          <w:lang w:bidi="ar-IQ"/>
        </w:rPr>
        <w:t xml:space="preserve"> to navigate desperate times, how to escape danger. She imparts knowledge of what to do if she, herself, does not survive. The range of advice she can provide is far-reaching</w:t>
      </w:r>
      <w:r w:rsidRPr="002A3931">
        <w:rPr>
          <w:rFonts w:ascii="Unikurd Web" w:eastAsia="Times New Roman" w:hAnsi="Unikurd Web" w:cs="Unikurd Web"/>
          <w:sz w:val="24"/>
          <w:szCs w:val="24"/>
          <w:lang w:bidi="ar-IQ"/>
        </w:rPr>
        <w:t>.”</w:t>
      </w:r>
    </w:p>
    <w:p w14:paraId="7B1FDF10" w14:textId="4270F1E6" w:rsidR="007C3819" w:rsidRPr="002A3931" w:rsidRDefault="007C3819" w:rsidP="007C3819">
      <w:pPr>
        <w:bidi/>
        <w:spacing w:after="0" w:line="360" w:lineRule="auto"/>
        <w:jc w:val="right"/>
        <w:rPr>
          <w:rFonts w:ascii="Unikurd Web" w:eastAsia="Times New Roman" w:hAnsi="Unikurd Web" w:cs="Unikurd Web"/>
          <w:sz w:val="24"/>
          <w:szCs w:val="24"/>
          <w:lang w:bidi="ar-IQ"/>
        </w:rPr>
      </w:pPr>
      <w:r w:rsidRPr="002A3931">
        <w:rPr>
          <w:rFonts w:ascii="Unikurd Web" w:eastAsia="Times New Roman" w:hAnsi="Unikurd Web" w:cs="Unikurd Web"/>
          <w:sz w:val="24"/>
          <w:szCs w:val="24"/>
          <w:lang w:bidi="ar-IQ"/>
        </w:rPr>
        <w:t>Omar</w:t>
      </w:r>
      <w:r w:rsidR="000B23A6" w:rsidRPr="002A3931">
        <w:rPr>
          <w:rFonts w:ascii="Unikurd Web" w:eastAsia="Times New Roman" w:hAnsi="Unikurd Web" w:cs="Unikurd Web"/>
          <w:sz w:val="24"/>
          <w:szCs w:val="24"/>
          <w:lang w:bidi="ar-IQ"/>
        </w:rPr>
        <w:t>, still</w:t>
      </w:r>
      <w:r w:rsidRPr="002A3931">
        <w:rPr>
          <w:rFonts w:ascii="Unikurd Web" w:eastAsia="Times New Roman" w:hAnsi="Unikurd Web" w:cs="Unikurd Web"/>
          <w:sz w:val="24"/>
          <w:szCs w:val="24"/>
          <w:lang w:bidi="ar-IQ"/>
        </w:rPr>
        <w:t xml:space="preserve"> </w:t>
      </w:r>
      <w:r w:rsidR="000B23A6" w:rsidRPr="002A3931">
        <w:rPr>
          <w:rFonts w:ascii="Unikurd Web" w:eastAsia="Times New Roman" w:hAnsi="Unikurd Web" w:cs="Unikurd Web"/>
          <w:sz w:val="24"/>
          <w:szCs w:val="24"/>
          <w:lang w:bidi="ar-IQ"/>
        </w:rPr>
        <w:t>struggling to comprehend, confessed, “I</w:t>
      </w:r>
      <w:r w:rsidRPr="002A3931">
        <w:rPr>
          <w:rFonts w:ascii="Unikurd Web" w:eastAsia="Times New Roman" w:hAnsi="Unikurd Web" w:cs="Unikurd Web"/>
          <w:sz w:val="24"/>
          <w:szCs w:val="24"/>
          <w:lang w:bidi="ar-IQ"/>
        </w:rPr>
        <w:t xml:space="preserve"> </w:t>
      </w:r>
      <w:r w:rsidR="000B23A6" w:rsidRPr="002A3931">
        <w:rPr>
          <w:rFonts w:ascii="Unikurd Web" w:eastAsia="Times New Roman" w:hAnsi="Unikurd Web" w:cs="Unikurd Web"/>
          <w:sz w:val="24"/>
          <w:szCs w:val="24"/>
          <w:lang w:bidi="ar-IQ"/>
        </w:rPr>
        <w:t>find it difficult to grasp.</w:t>
      </w:r>
      <w:r w:rsidRPr="002A3931">
        <w:rPr>
          <w:rFonts w:ascii="Unikurd Web" w:eastAsia="Times New Roman" w:hAnsi="Unikurd Web" w:cs="Unikurd Web"/>
          <w:sz w:val="24"/>
          <w:szCs w:val="24"/>
          <w:lang w:bidi="ar-IQ"/>
        </w:rPr>
        <w:t xml:space="preserve"> </w:t>
      </w:r>
      <w:r w:rsidR="000B23A6" w:rsidRPr="002A3931">
        <w:rPr>
          <w:rFonts w:ascii="Unikurd Web" w:eastAsia="Times New Roman" w:hAnsi="Unikurd Web" w:cs="Unikurd Web"/>
          <w:sz w:val="24"/>
          <w:szCs w:val="24"/>
          <w:lang w:bidi="ar-IQ"/>
        </w:rPr>
        <w:t xml:space="preserve">How </w:t>
      </w:r>
      <w:r w:rsidRPr="002A3931">
        <w:rPr>
          <w:rFonts w:ascii="Unikurd Web" w:eastAsia="Times New Roman" w:hAnsi="Unikurd Web" w:cs="Unikurd Web"/>
          <w:sz w:val="24"/>
          <w:szCs w:val="24"/>
          <w:lang w:bidi="ar-IQ"/>
        </w:rPr>
        <w:t xml:space="preserve">can </w:t>
      </w:r>
      <w:r w:rsidR="000B23A6" w:rsidRPr="002A3931">
        <w:rPr>
          <w:rFonts w:ascii="Unikurd Web" w:eastAsia="Times New Roman" w:hAnsi="Unikurd Web" w:cs="Unikurd Web"/>
          <w:sz w:val="24"/>
          <w:szCs w:val="24"/>
          <w:lang w:bidi="ar-IQ"/>
        </w:rPr>
        <w:t>these intricate events be conveyed through mere fingers and palm gestures?”</w:t>
      </w:r>
    </w:p>
    <w:p w14:paraId="42470928" w14:textId="7C37D50A" w:rsidR="00FE7FB3" w:rsidRPr="002A3931" w:rsidRDefault="00FE7FB3" w:rsidP="00FE7FB3">
      <w:pPr>
        <w:bidi/>
        <w:spacing w:after="0" w:line="360" w:lineRule="auto"/>
        <w:jc w:val="right"/>
        <w:rPr>
          <w:rFonts w:ascii="Unikurd Web" w:eastAsia="Times New Roman" w:hAnsi="Unikurd Web" w:cs="Unikurd Web"/>
          <w:sz w:val="24"/>
          <w:szCs w:val="24"/>
          <w:lang w:bidi="ar-IQ"/>
        </w:rPr>
      </w:pPr>
      <w:r w:rsidRPr="002A3931">
        <w:rPr>
          <w:rFonts w:ascii="Unikurd Web" w:eastAsia="Times New Roman" w:hAnsi="Unikurd Web" w:cs="Unikurd Web"/>
          <w:sz w:val="24"/>
          <w:szCs w:val="24"/>
          <w:lang w:bidi="ar-IQ"/>
        </w:rPr>
        <w:t>Baram</w:t>
      </w:r>
      <w:r w:rsidR="006F3089" w:rsidRPr="002A3931">
        <w:rPr>
          <w:rFonts w:ascii="Unikurd Web" w:eastAsia="Times New Roman" w:hAnsi="Unikurd Web" w:cs="Unikurd Web"/>
          <w:sz w:val="24"/>
          <w:szCs w:val="24"/>
          <w:lang w:bidi="ar-IQ"/>
        </w:rPr>
        <w:t>’s response carried a deep understanding of their unique bond.</w:t>
      </w:r>
      <w:r w:rsidRPr="002A3931">
        <w:rPr>
          <w:rFonts w:ascii="Unikurd Web" w:eastAsia="Times New Roman" w:hAnsi="Unikurd Web" w:cs="Unikurd Web"/>
          <w:sz w:val="24"/>
          <w:szCs w:val="24"/>
          <w:lang w:bidi="ar-IQ"/>
        </w:rPr>
        <w:t xml:space="preserve"> “It</w:t>
      </w:r>
      <w:r w:rsidR="006F3089" w:rsidRPr="002A3931">
        <w:rPr>
          <w:rFonts w:ascii="Unikurd Web" w:eastAsia="Times New Roman" w:hAnsi="Unikurd Web" w:cs="Unikurd Web"/>
          <w:sz w:val="24"/>
          <w:szCs w:val="24"/>
          <w:lang w:bidi="ar-IQ"/>
        </w:rPr>
        <w:t xml:space="preserve"> can and it</w:t>
      </w:r>
      <w:r w:rsidRPr="002A3931">
        <w:rPr>
          <w:rFonts w:ascii="Unikurd Web" w:eastAsia="Times New Roman" w:hAnsi="Unikurd Web" w:cs="Unikurd Web"/>
          <w:sz w:val="24"/>
          <w:szCs w:val="24"/>
          <w:lang w:bidi="ar-IQ"/>
        </w:rPr>
        <w:t xml:space="preserve"> will. They say unborn babies, even in their mothers’ wombs,</w:t>
      </w:r>
      <w:r w:rsidR="006F3089" w:rsidRPr="002A3931">
        <w:rPr>
          <w:rFonts w:ascii="Unikurd Web" w:eastAsia="Times New Roman" w:hAnsi="Unikurd Web" w:cs="Unikurd Web"/>
          <w:sz w:val="24"/>
          <w:szCs w:val="24"/>
          <w:lang w:bidi="ar-IQ"/>
        </w:rPr>
        <w:t xml:space="preserve"> experience emotions like</w:t>
      </w:r>
      <w:r w:rsidRPr="002A3931">
        <w:rPr>
          <w:rFonts w:ascii="Unikurd Web" w:eastAsia="Times New Roman" w:hAnsi="Unikurd Web" w:cs="Unikurd Web"/>
          <w:sz w:val="24"/>
          <w:szCs w:val="24"/>
          <w:lang w:bidi="ar-IQ"/>
        </w:rPr>
        <w:t xml:space="preserve"> happiness, sadness, hunger</w:t>
      </w:r>
      <w:r w:rsidR="006F3089" w:rsidRPr="002A3931">
        <w:rPr>
          <w:rFonts w:ascii="Unikurd Web" w:eastAsia="Times New Roman" w:hAnsi="Unikurd Web" w:cs="Unikurd Web"/>
          <w:sz w:val="24"/>
          <w:szCs w:val="24"/>
          <w:lang w:bidi="ar-IQ"/>
        </w:rPr>
        <w:t>,</w:t>
      </w:r>
      <w:r w:rsidRPr="002A3931">
        <w:rPr>
          <w:rFonts w:ascii="Unikurd Web" w:eastAsia="Times New Roman" w:hAnsi="Unikurd Web" w:cs="Unikurd Web"/>
          <w:sz w:val="24"/>
          <w:szCs w:val="24"/>
          <w:lang w:bidi="ar-IQ"/>
        </w:rPr>
        <w:t xml:space="preserve"> and tiredness.  And as th</w:t>
      </w:r>
      <w:r w:rsidR="006F3089" w:rsidRPr="002A3931">
        <w:rPr>
          <w:rFonts w:ascii="Unikurd Web" w:eastAsia="Times New Roman" w:hAnsi="Unikurd Web" w:cs="Unikurd Web"/>
          <w:sz w:val="24"/>
          <w:szCs w:val="24"/>
          <w:lang w:bidi="ar-IQ"/>
        </w:rPr>
        <w:t>is</w:t>
      </w:r>
      <w:r w:rsidRPr="002A3931">
        <w:rPr>
          <w:rFonts w:ascii="Unikurd Web" w:eastAsia="Times New Roman" w:hAnsi="Unikurd Web" w:cs="Unikurd Web"/>
          <w:sz w:val="24"/>
          <w:szCs w:val="24"/>
          <w:lang w:bidi="ar-IQ"/>
        </w:rPr>
        <w:t xml:space="preserve"> girl is bl</w:t>
      </w:r>
      <w:r w:rsidR="002A0726" w:rsidRPr="002A3931">
        <w:rPr>
          <w:rFonts w:ascii="Unikurd Web" w:eastAsia="Times New Roman" w:hAnsi="Unikurd Web" w:cs="Unikurd Web"/>
          <w:sz w:val="24"/>
          <w:szCs w:val="24"/>
          <w:lang w:bidi="ar-IQ"/>
        </w:rPr>
        <w:t>ind</w:t>
      </w:r>
      <w:r w:rsidRPr="002A3931">
        <w:rPr>
          <w:rFonts w:ascii="Unikurd Web" w:eastAsia="Times New Roman" w:hAnsi="Unikurd Web" w:cs="Unikurd Web"/>
          <w:sz w:val="24"/>
          <w:szCs w:val="24"/>
          <w:lang w:bidi="ar-IQ"/>
        </w:rPr>
        <w:t>, deaf</w:t>
      </w:r>
      <w:r w:rsidR="006F3089" w:rsidRPr="002A3931">
        <w:rPr>
          <w:rFonts w:ascii="Unikurd Web" w:eastAsia="Times New Roman" w:hAnsi="Unikurd Web" w:cs="Unikurd Web"/>
          <w:sz w:val="24"/>
          <w:szCs w:val="24"/>
          <w:lang w:bidi="ar-IQ"/>
        </w:rPr>
        <w:t>,</w:t>
      </w:r>
      <w:r w:rsidRPr="002A3931">
        <w:rPr>
          <w:rFonts w:ascii="Unikurd Web" w:eastAsia="Times New Roman" w:hAnsi="Unikurd Web" w:cs="Unikurd Web"/>
          <w:sz w:val="24"/>
          <w:szCs w:val="24"/>
          <w:lang w:bidi="ar-IQ"/>
        </w:rPr>
        <w:t xml:space="preserve"> and</w:t>
      </w:r>
      <w:r w:rsidR="002A0726" w:rsidRPr="002A3931">
        <w:rPr>
          <w:rFonts w:ascii="Unikurd Web" w:eastAsia="Times New Roman" w:hAnsi="Unikurd Web" w:cs="Unikurd Web"/>
          <w:sz w:val="24"/>
          <w:szCs w:val="24"/>
          <w:lang w:bidi="ar-IQ"/>
        </w:rPr>
        <w:t xml:space="preserve"> </w:t>
      </w:r>
      <w:r w:rsidR="006F3089" w:rsidRPr="002A3931">
        <w:rPr>
          <w:rFonts w:ascii="Unikurd Web" w:eastAsia="Times New Roman" w:hAnsi="Unikurd Web" w:cs="Unikurd Web"/>
          <w:sz w:val="24"/>
          <w:szCs w:val="24"/>
          <w:lang w:bidi="ar-IQ"/>
        </w:rPr>
        <w:t>mute</w:t>
      </w:r>
      <w:r w:rsidR="002A0726" w:rsidRPr="002A3931">
        <w:rPr>
          <w:rFonts w:ascii="Unikurd Web" w:eastAsia="Times New Roman" w:hAnsi="Unikurd Web" w:cs="Unikurd Web"/>
          <w:sz w:val="24"/>
          <w:szCs w:val="24"/>
          <w:lang w:bidi="ar-IQ"/>
        </w:rPr>
        <w:t>, the grandm</w:t>
      </w:r>
      <w:r w:rsidR="006F3089" w:rsidRPr="002A3931">
        <w:rPr>
          <w:rFonts w:ascii="Unikurd Web" w:eastAsia="Times New Roman" w:hAnsi="Unikurd Web" w:cs="Unikurd Web"/>
          <w:sz w:val="24"/>
          <w:szCs w:val="24"/>
          <w:lang w:bidi="ar-IQ"/>
        </w:rPr>
        <w:t>other</w:t>
      </w:r>
      <w:r w:rsidR="002A0726" w:rsidRPr="002A3931">
        <w:rPr>
          <w:rFonts w:ascii="Unikurd Web" w:eastAsia="Times New Roman" w:hAnsi="Unikurd Web" w:cs="Unikurd Web"/>
          <w:sz w:val="24"/>
          <w:szCs w:val="24"/>
          <w:lang w:bidi="ar-IQ"/>
        </w:rPr>
        <w:t xml:space="preserve"> ha</w:t>
      </w:r>
      <w:r w:rsidR="006F3089" w:rsidRPr="002A3931">
        <w:rPr>
          <w:rFonts w:ascii="Unikurd Web" w:eastAsia="Times New Roman" w:hAnsi="Unikurd Web" w:cs="Unikurd Web"/>
          <w:sz w:val="24"/>
          <w:szCs w:val="24"/>
          <w:lang w:bidi="ar-IQ"/>
        </w:rPr>
        <w:t xml:space="preserve">s found a way </w:t>
      </w:r>
      <w:r w:rsidR="002A0726" w:rsidRPr="002A3931">
        <w:rPr>
          <w:rFonts w:ascii="Unikurd Web" w:eastAsia="Times New Roman" w:hAnsi="Unikurd Web" w:cs="Unikurd Web"/>
          <w:sz w:val="24"/>
          <w:szCs w:val="24"/>
          <w:lang w:bidi="ar-IQ"/>
        </w:rPr>
        <w:t xml:space="preserve">to establish </w:t>
      </w:r>
      <w:r w:rsidR="006F3089" w:rsidRPr="002A3931">
        <w:rPr>
          <w:rFonts w:ascii="Unikurd Web" w:eastAsia="Times New Roman" w:hAnsi="Unikurd Web" w:cs="Unikurd Web"/>
          <w:sz w:val="24"/>
          <w:szCs w:val="24"/>
          <w:lang w:bidi="ar-IQ"/>
        </w:rPr>
        <w:t xml:space="preserve">a </w:t>
      </w:r>
      <w:r w:rsidR="002A0726" w:rsidRPr="002A3931">
        <w:rPr>
          <w:rFonts w:ascii="Unikurd Web" w:eastAsia="Times New Roman" w:hAnsi="Unikurd Web" w:cs="Unikurd Web"/>
          <w:sz w:val="24"/>
          <w:szCs w:val="24"/>
          <w:lang w:bidi="ar-IQ"/>
        </w:rPr>
        <w:t xml:space="preserve">communication with her using her finger. She is a mother, and </w:t>
      </w:r>
      <w:r w:rsidR="006F3089" w:rsidRPr="002A3931">
        <w:rPr>
          <w:rFonts w:ascii="Unikurd Web" w:eastAsia="Times New Roman" w:hAnsi="Unikurd Web" w:cs="Unikurd Web"/>
          <w:sz w:val="24"/>
          <w:szCs w:val="24"/>
          <w:lang w:bidi="ar-IQ"/>
        </w:rPr>
        <w:t>she will</w:t>
      </w:r>
      <w:r w:rsidR="002A0726" w:rsidRPr="002A3931">
        <w:rPr>
          <w:rFonts w:ascii="Unikurd Web" w:eastAsia="Times New Roman" w:hAnsi="Unikurd Web" w:cs="Unikurd Web"/>
          <w:sz w:val="24"/>
          <w:szCs w:val="24"/>
          <w:lang w:bidi="ar-IQ"/>
        </w:rPr>
        <w:t xml:space="preserve"> convey her</w:t>
      </w:r>
      <w:r w:rsidR="006F3089" w:rsidRPr="002A3931">
        <w:rPr>
          <w:rFonts w:ascii="Unikurd Web" w:eastAsia="Times New Roman" w:hAnsi="Unikurd Web" w:cs="Unikurd Web"/>
          <w:sz w:val="24"/>
          <w:szCs w:val="24"/>
          <w:lang w:bidi="ar-IQ"/>
        </w:rPr>
        <w:t xml:space="preserve"> </w:t>
      </w:r>
      <w:r w:rsidR="002A0726" w:rsidRPr="002A3931">
        <w:rPr>
          <w:rFonts w:ascii="Unikurd Web" w:eastAsia="Times New Roman" w:hAnsi="Unikurd Web" w:cs="Unikurd Web"/>
          <w:sz w:val="24"/>
          <w:szCs w:val="24"/>
          <w:lang w:bidi="ar-IQ"/>
        </w:rPr>
        <w:t xml:space="preserve">love and care </w:t>
      </w:r>
      <w:r w:rsidR="006F3089" w:rsidRPr="002A3931">
        <w:rPr>
          <w:rFonts w:ascii="Unikurd Web" w:eastAsia="Times New Roman" w:hAnsi="Unikurd Web" w:cs="Unikurd Web"/>
          <w:sz w:val="24"/>
          <w:szCs w:val="24"/>
          <w:lang w:bidi="ar-IQ"/>
        </w:rPr>
        <w:t>in any way she can.</w:t>
      </w:r>
      <w:r w:rsidR="002A0726" w:rsidRPr="002A3931">
        <w:rPr>
          <w:rFonts w:ascii="Unikurd Web" w:eastAsia="Times New Roman" w:hAnsi="Unikurd Web" w:cs="Unikurd Web"/>
          <w:sz w:val="24"/>
          <w:szCs w:val="24"/>
          <w:lang w:bidi="ar-IQ"/>
        </w:rPr>
        <w:t xml:space="preserve"> </w:t>
      </w:r>
      <w:r w:rsidR="006F3089" w:rsidRPr="002A3931">
        <w:rPr>
          <w:rFonts w:ascii="Unikurd Web" w:eastAsia="Times New Roman" w:hAnsi="Unikurd Web" w:cs="Unikurd Web"/>
          <w:sz w:val="24"/>
          <w:szCs w:val="24"/>
          <w:lang w:bidi="ar-IQ"/>
        </w:rPr>
        <w:t>C</w:t>
      </w:r>
      <w:r w:rsidR="002A0726" w:rsidRPr="002A3931">
        <w:rPr>
          <w:rFonts w:ascii="Unikurd Web" w:eastAsia="Times New Roman" w:hAnsi="Unikurd Web" w:cs="Unikurd Web"/>
          <w:sz w:val="24"/>
          <w:szCs w:val="24"/>
          <w:lang w:bidi="ar-IQ"/>
        </w:rPr>
        <w:t xml:space="preserve">ommunication </w:t>
      </w:r>
      <w:r w:rsidR="006F3089" w:rsidRPr="002A3931">
        <w:rPr>
          <w:rFonts w:ascii="Unikurd Web" w:eastAsia="Times New Roman" w:hAnsi="Unikurd Web" w:cs="Unikurd Web"/>
          <w:sz w:val="24"/>
          <w:szCs w:val="24"/>
          <w:lang w:bidi="ar-IQ"/>
        </w:rPr>
        <w:t>transcends words and voices.”</w:t>
      </w:r>
    </w:p>
    <w:p w14:paraId="116962D0" w14:textId="77777777" w:rsidR="00734E1A" w:rsidRPr="002A3931" w:rsidRDefault="000E179B" w:rsidP="00734E1A">
      <w:pPr>
        <w:bidi/>
        <w:spacing w:after="0" w:line="360" w:lineRule="auto"/>
        <w:jc w:val="right"/>
        <w:rPr>
          <w:rFonts w:ascii="Unikurd Web" w:eastAsia="Times New Roman" w:hAnsi="Unikurd Web" w:cs="Unikurd Web"/>
          <w:sz w:val="24"/>
          <w:szCs w:val="24"/>
          <w:lang w:bidi="ar-IQ"/>
        </w:rPr>
      </w:pPr>
      <w:r w:rsidRPr="002A3931">
        <w:rPr>
          <w:rFonts w:ascii="Unikurd Web" w:eastAsia="Times New Roman" w:hAnsi="Unikurd Web" w:cs="Unikurd Web"/>
          <w:sz w:val="24"/>
          <w:szCs w:val="24"/>
          <w:lang w:bidi="ar-IQ"/>
        </w:rPr>
        <w:t xml:space="preserve">Deep in thought, </w:t>
      </w:r>
      <w:r w:rsidR="002157FC" w:rsidRPr="002A3931">
        <w:rPr>
          <w:rFonts w:ascii="Unikurd Web" w:eastAsia="Times New Roman" w:hAnsi="Unikurd Web" w:cs="Unikurd Web"/>
          <w:sz w:val="24"/>
          <w:szCs w:val="24"/>
          <w:lang w:bidi="ar-IQ"/>
        </w:rPr>
        <w:t>Omar</w:t>
      </w:r>
      <w:r w:rsidRPr="002A3931">
        <w:rPr>
          <w:rFonts w:ascii="Unikurd Web" w:eastAsia="Times New Roman" w:hAnsi="Unikurd Web" w:cs="Unikurd Web"/>
          <w:sz w:val="24"/>
          <w:szCs w:val="24"/>
          <w:lang w:bidi="ar-IQ"/>
        </w:rPr>
        <w:t xml:space="preserve"> pondered the profoundness of the </w:t>
      </w:r>
      <w:r w:rsidR="002157FC" w:rsidRPr="002A3931">
        <w:rPr>
          <w:rFonts w:ascii="Unikurd Web" w:eastAsia="Times New Roman" w:hAnsi="Unikurd Web" w:cs="Unikurd Web"/>
          <w:sz w:val="24"/>
          <w:szCs w:val="24"/>
          <w:lang w:bidi="ar-IQ"/>
        </w:rPr>
        <w:t xml:space="preserve">mother and daughter’s </w:t>
      </w:r>
      <w:r w:rsidRPr="002A3931">
        <w:rPr>
          <w:rFonts w:ascii="Unikurd Web" w:eastAsia="Times New Roman" w:hAnsi="Unikurd Web" w:cs="Unikurd Web"/>
          <w:sz w:val="24"/>
          <w:szCs w:val="24"/>
          <w:lang w:bidi="ar-IQ"/>
        </w:rPr>
        <w:t>communication, as well as</w:t>
      </w:r>
      <w:r w:rsidR="002157FC" w:rsidRPr="002A3931">
        <w:rPr>
          <w:rFonts w:ascii="Unikurd Web" w:eastAsia="Times New Roman" w:hAnsi="Unikurd Web" w:cs="Unikurd Web"/>
          <w:sz w:val="24"/>
          <w:szCs w:val="24"/>
          <w:lang w:bidi="ar-IQ"/>
        </w:rPr>
        <w:t xml:space="preserve"> Baram’s </w:t>
      </w:r>
      <w:r w:rsidRPr="002A3931">
        <w:rPr>
          <w:rFonts w:ascii="Unikurd Web" w:eastAsia="Times New Roman" w:hAnsi="Unikurd Web" w:cs="Unikurd Web"/>
          <w:sz w:val="24"/>
          <w:szCs w:val="24"/>
          <w:lang w:bidi="ar-IQ"/>
        </w:rPr>
        <w:t>insights</w:t>
      </w:r>
      <w:r w:rsidR="002157FC" w:rsidRPr="002A3931">
        <w:rPr>
          <w:rFonts w:ascii="Unikurd Web" w:eastAsia="Times New Roman" w:hAnsi="Unikurd Web" w:cs="Unikurd Web"/>
          <w:sz w:val="24"/>
          <w:szCs w:val="24"/>
          <w:lang w:bidi="ar-IQ"/>
        </w:rPr>
        <w:t xml:space="preserve">. </w:t>
      </w:r>
      <w:r w:rsidRPr="002A3931">
        <w:rPr>
          <w:rFonts w:ascii="Unikurd Web" w:eastAsia="Times New Roman" w:hAnsi="Unikurd Web" w:cs="Unikurd Web"/>
          <w:sz w:val="24"/>
          <w:szCs w:val="24"/>
          <w:lang w:bidi="ar-IQ"/>
        </w:rPr>
        <w:t>Sensing his contemplation, Baram interjected, “This</w:t>
      </w:r>
      <w:r w:rsidR="002157FC" w:rsidRPr="002A3931">
        <w:rPr>
          <w:rFonts w:ascii="Unikurd Web" w:eastAsia="Times New Roman" w:hAnsi="Unikurd Web" w:cs="Unikurd Web"/>
          <w:sz w:val="24"/>
          <w:szCs w:val="24"/>
          <w:lang w:bidi="ar-IQ"/>
        </w:rPr>
        <w:t xml:space="preserve"> method of communicati</w:t>
      </w:r>
      <w:r w:rsidRPr="002A3931">
        <w:rPr>
          <w:rFonts w:ascii="Unikurd Web" w:eastAsia="Times New Roman" w:hAnsi="Unikurd Web" w:cs="Unikurd Web"/>
          <w:sz w:val="24"/>
          <w:szCs w:val="24"/>
          <w:lang w:bidi="ar-IQ"/>
        </w:rPr>
        <w:t>on</w:t>
      </w:r>
      <w:r w:rsidR="002157FC" w:rsidRPr="002A3931">
        <w:rPr>
          <w:rFonts w:ascii="Unikurd Web" w:eastAsia="Times New Roman" w:hAnsi="Unikurd Web" w:cs="Unikurd Web"/>
          <w:sz w:val="24"/>
          <w:szCs w:val="24"/>
          <w:lang w:bidi="ar-IQ"/>
        </w:rPr>
        <w:t xml:space="preserve"> with </w:t>
      </w:r>
      <w:r w:rsidR="00734E1A" w:rsidRPr="002A3931">
        <w:rPr>
          <w:rFonts w:ascii="Unikurd Web" w:eastAsia="Times New Roman" w:hAnsi="Unikurd Web" w:cs="Unikurd Web"/>
          <w:sz w:val="24"/>
          <w:szCs w:val="24"/>
          <w:lang w:bidi="ar-IQ"/>
        </w:rPr>
        <w:t xml:space="preserve">the </w:t>
      </w:r>
      <w:r w:rsidR="002157FC" w:rsidRPr="002A3931">
        <w:rPr>
          <w:rFonts w:ascii="Unikurd Web" w:eastAsia="Times New Roman" w:hAnsi="Unikurd Web" w:cs="Unikurd Web"/>
          <w:sz w:val="24"/>
          <w:szCs w:val="24"/>
          <w:lang w:bidi="ar-IQ"/>
        </w:rPr>
        <w:t>blind, deaf</w:t>
      </w:r>
      <w:r w:rsidRPr="002A3931">
        <w:rPr>
          <w:rFonts w:ascii="Unikurd Web" w:eastAsia="Times New Roman" w:hAnsi="Unikurd Web" w:cs="Unikurd Web"/>
          <w:sz w:val="24"/>
          <w:szCs w:val="24"/>
          <w:lang w:bidi="ar-IQ"/>
        </w:rPr>
        <w:t>,</w:t>
      </w:r>
      <w:r w:rsidR="002157FC" w:rsidRPr="002A3931">
        <w:rPr>
          <w:rFonts w:ascii="Unikurd Web" w:eastAsia="Times New Roman" w:hAnsi="Unikurd Web" w:cs="Unikurd Web"/>
          <w:sz w:val="24"/>
          <w:szCs w:val="24"/>
          <w:lang w:bidi="ar-IQ"/>
        </w:rPr>
        <w:t xml:space="preserve"> </w:t>
      </w:r>
      <w:r w:rsidRPr="002A3931">
        <w:rPr>
          <w:rFonts w:ascii="Unikurd Web" w:eastAsia="Times New Roman" w:hAnsi="Unikurd Web" w:cs="Unikurd Web"/>
          <w:sz w:val="24"/>
          <w:szCs w:val="24"/>
          <w:lang w:bidi="ar-IQ"/>
        </w:rPr>
        <w:t>and mute</w:t>
      </w:r>
      <w:r w:rsidR="002157FC" w:rsidRPr="002A3931">
        <w:rPr>
          <w:rFonts w:ascii="Unikurd Web" w:eastAsia="Times New Roman" w:hAnsi="Unikurd Web" w:cs="Unikurd Web"/>
          <w:sz w:val="24"/>
          <w:szCs w:val="24"/>
          <w:lang w:bidi="ar-IQ"/>
        </w:rPr>
        <w:t xml:space="preserve"> </w:t>
      </w:r>
      <w:r w:rsidRPr="002A3931">
        <w:rPr>
          <w:rFonts w:ascii="Unikurd Web" w:eastAsia="Times New Roman" w:hAnsi="Unikurd Web" w:cs="Unikurd Web"/>
          <w:sz w:val="24"/>
          <w:szCs w:val="24"/>
          <w:lang w:bidi="ar-IQ"/>
        </w:rPr>
        <w:t>has</w:t>
      </w:r>
      <w:r w:rsidR="002157FC" w:rsidRPr="002A3931">
        <w:rPr>
          <w:rFonts w:ascii="Unikurd Web" w:eastAsia="Times New Roman" w:hAnsi="Unikurd Web" w:cs="Unikurd Web"/>
          <w:sz w:val="24"/>
          <w:szCs w:val="24"/>
          <w:lang w:bidi="ar-IQ"/>
        </w:rPr>
        <w:t xml:space="preserve"> been in use for a long time</w:t>
      </w:r>
      <w:r w:rsidRPr="002A3931">
        <w:rPr>
          <w:rFonts w:ascii="Unikurd Web" w:eastAsia="Times New Roman" w:hAnsi="Unikurd Web" w:cs="Unikurd Web"/>
          <w:sz w:val="24"/>
          <w:szCs w:val="24"/>
          <w:lang w:bidi="ar-IQ"/>
        </w:rPr>
        <w:t>.</w:t>
      </w:r>
      <w:r w:rsidR="002157FC" w:rsidRPr="002A3931">
        <w:rPr>
          <w:rFonts w:ascii="Unikurd Web" w:eastAsia="Times New Roman" w:hAnsi="Unikurd Web" w:cs="Unikurd Web"/>
          <w:sz w:val="24"/>
          <w:szCs w:val="24"/>
          <w:lang w:bidi="ar-IQ"/>
        </w:rPr>
        <w:t xml:space="preserve">” </w:t>
      </w:r>
    </w:p>
    <w:p w14:paraId="1423F0D9" w14:textId="2B5EB310" w:rsidR="00DB13F2" w:rsidRPr="002A3931" w:rsidRDefault="00734E1A" w:rsidP="00324ADF">
      <w:pPr>
        <w:bidi/>
        <w:spacing w:after="0" w:line="360" w:lineRule="auto"/>
        <w:jc w:val="right"/>
        <w:rPr>
          <w:rFonts w:ascii="Unikurd Web" w:eastAsia="Times New Roman" w:hAnsi="Unikurd Web" w:cs="Unikurd Web"/>
          <w:sz w:val="24"/>
          <w:szCs w:val="24"/>
          <w:rtl/>
          <w:lang w:bidi="ar-IQ"/>
        </w:rPr>
      </w:pPr>
      <w:r w:rsidRPr="002A3931">
        <w:rPr>
          <w:rFonts w:ascii="Unikurd Web" w:eastAsia="Times New Roman" w:hAnsi="Unikurd Web" w:cs="Unikurd Web"/>
          <w:sz w:val="24"/>
          <w:szCs w:val="24"/>
          <w:lang w:bidi="ar-IQ"/>
        </w:rPr>
        <w:t xml:space="preserve">Omar absorbed Baram’s words, allowing them to settle within him, expanding his understanding of the intricacies of human connection even in the most challenging </w:t>
      </w:r>
      <w:r w:rsidR="00324ADF" w:rsidRPr="002A3931">
        <w:rPr>
          <w:rFonts w:ascii="Unikurd Web" w:eastAsia="Times New Roman" w:hAnsi="Unikurd Web" w:cs="Unikurd Web"/>
          <w:sz w:val="24"/>
          <w:szCs w:val="24"/>
          <w:lang w:bidi="ar-IQ"/>
        </w:rPr>
        <w:t>circumstances</w:t>
      </w:r>
      <w:r w:rsidRPr="002A3931">
        <w:rPr>
          <w:rFonts w:ascii="Unikurd Web" w:eastAsia="Times New Roman" w:hAnsi="Unikurd Web" w:cs="Unikurd Web"/>
          <w:sz w:val="24"/>
          <w:szCs w:val="24"/>
          <w:lang w:bidi="ar-IQ"/>
        </w:rPr>
        <w:t>.</w:t>
      </w:r>
    </w:p>
    <w:p w14:paraId="41DB7618" w14:textId="1263180F" w:rsidR="00DB13F2" w:rsidRPr="002A3931" w:rsidRDefault="002157FC" w:rsidP="002157FC">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Omar: “Where?”</w:t>
      </w:r>
    </w:p>
    <w:p w14:paraId="1CEDBBD2" w14:textId="77777777" w:rsidR="00BC25B2" w:rsidRPr="002A3931" w:rsidRDefault="002157FC" w:rsidP="002157FC">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Baram</w:t>
      </w:r>
      <w:r w:rsidR="00BC25B2" w:rsidRPr="002A3931">
        <w:rPr>
          <w:rFonts w:ascii="Unikurd Web" w:eastAsia="Times New Roman" w:hAnsi="Unikurd Web" w:cs="Unikurd Web"/>
          <w:sz w:val="24"/>
          <w:szCs w:val="24"/>
          <w:lang w:val="en-US" w:bidi="ar-IQ"/>
        </w:rPr>
        <w:t xml:space="preserve"> chimed in, shedding light on the method’s practice in</w:t>
      </w:r>
      <w:r w:rsidRPr="002A3931">
        <w:rPr>
          <w:rFonts w:ascii="Unikurd Web" w:eastAsia="Times New Roman" w:hAnsi="Unikurd Web" w:cs="Unikurd Web"/>
          <w:sz w:val="24"/>
          <w:szCs w:val="24"/>
          <w:lang w:val="en-US" w:bidi="ar-IQ"/>
        </w:rPr>
        <w:t xml:space="preserve"> foreign countries</w:t>
      </w:r>
      <w:r w:rsidR="00BC25B2" w:rsidRPr="002A3931">
        <w:rPr>
          <w:rFonts w:ascii="Unikurd Web" w:eastAsia="Times New Roman" w:hAnsi="Unikurd Web" w:cs="Unikurd Web"/>
          <w:sz w:val="24"/>
          <w:szCs w:val="24"/>
          <w:lang w:val="en-US" w:bidi="ar-IQ"/>
        </w:rPr>
        <w:t>. “In foreign lands, people learn this method in special schools and even find employment based on it, sustaining their livelihoods.”</w:t>
      </w:r>
      <w:r w:rsidRPr="002A3931">
        <w:rPr>
          <w:rFonts w:ascii="Unikurd Web" w:eastAsia="Times New Roman" w:hAnsi="Unikurd Web" w:cs="Unikurd Web"/>
          <w:sz w:val="24"/>
          <w:szCs w:val="24"/>
          <w:lang w:val="en-US" w:bidi="ar-IQ"/>
        </w:rPr>
        <w:t xml:space="preserve"> </w:t>
      </w:r>
    </w:p>
    <w:p w14:paraId="2A819ACC" w14:textId="77777777" w:rsidR="00BC25B2" w:rsidRPr="002A3931" w:rsidRDefault="00BC25B2" w:rsidP="00BC25B2">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Omar, intrigued by the notion, questioned, “Do you think the grandmother has received any formal education in this technique? How did she acquire such skills?”</w:t>
      </w:r>
    </w:p>
    <w:p w14:paraId="321C3C2B" w14:textId="4344C68E" w:rsidR="005A6C96" w:rsidRPr="002A3931" w:rsidRDefault="00BC25B2" w:rsidP="00C961FF">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Baram responded, acknowledging the possibility of self-learning, “I’m unsure if she has studied or not, but as I mentioned before, she is a mother who has taught herself. Not all knowledge is acquired through schools and teachers</w:t>
      </w:r>
      <w:r w:rsidR="00C961FF" w:rsidRPr="002A3931">
        <w:rPr>
          <w:rFonts w:ascii="Unikurd Web" w:eastAsia="Times New Roman" w:hAnsi="Unikurd Web" w:cs="Unikurd Web"/>
          <w:sz w:val="24"/>
          <w:szCs w:val="24"/>
          <w:lang w:val="en-US" w:bidi="ar-IQ"/>
        </w:rPr>
        <w:t>; the necessity of life and daily needs often propel human to learn and invent.”</w:t>
      </w:r>
    </w:p>
    <w:p w14:paraId="16A0B6AA" w14:textId="34E0EB3B" w:rsidR="003C45AD" w:rsidRPr="002A3931" w:rsidRDefault="00C961FF" w:rsidP="00C961FF">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Curiosity lingering, Omar redirected his inquiry, focusing on Baram’s own source of knowledge. “And you, where did you obtain this information?”</w:t>
      </w:r>
    </w:p>
    <w:p w14:paraId="699544D6" w14:textId="1BB59D26" w:rsidR="003C45AD" w:rsidRPr="002A3931" w:rsidRDefault="003C45AD" w:rsidP="003C45AD">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Baram</w:t>
      </w:r>
      <w:r w:rsidR="00C961FF" w:rsidRPr="002A3931">
        <w:rPr>
          <w:rFonts w:ascii="Unikurd Web" w:eastAsia="Times New Roman" w:hAnsi="Unikurd Web" w:cs="Unikurd Web"/>
          <w:sz w:val="24"/>
          <w:szCs w:val="24"/>
          <w:lang w:val="en-US" w:bidi="ar-IQ"/>
        </w:rPr>
        <w:t xml:space="preserve"> revealed,</w:t>
      </w:r>
      <w:r w:rsidRPr="002A3931">
        <w:rPr>
          <w:rFonts w:ascii="Unikurd Web" w:eastAsia="Times New Roman" w:hAnsi="Unikurd Web" w:cs="Unikurd Web"/>
          <w:sz w:val="24"/>
          <w:szCs w:val="24"/>
          <w:lang w:val="en-US" w:bidi="ar-IQ"/>
        </w:rPr>
        <w:t xml:space="preserve"> “From books.”</w:t>
      </w:r>
    </w:p>
    <w:p w14:paraId="6187C2AB" w14:textId="73BF7CAA" w:rsidR="003C45AD" w:rsidRPr="002A3931" w:rsidRDefault="00C961FF" w:rsidP="00C961FF">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 xml:space="preserve">Eager to delve deeper, Omar inquired about the content of the book that had enlightened Baram. </w:t>
      </w:r>
      <w:r w:rsidR="003C45AD" w:rsidRPr="002A3931">
        <w:rPr>
          <w:rFonts w:ascii="Unikurd Web" w:eastAsia="Times New Roman" w:hAnsi="Unikurd Web" w:cs="Unikurd Web"/>
          <w:sz w:val="24"/>
          <w:szCs w:val="24"/>
          <w:lang w:val="en-US" w:bidi="ar-IQ"/>
        </w:rPr>
        <w:t>“What</w:t>
      </w:r>
      <w:r w:rsidRPr="002A3931">
        <w:rPr>
          <w:rFonts w:ascii="Unikurd Web" w:eastAsia="Times New Roman" w:hAnsi="Unikurd Web" w:cs="Unikurd Web"/>
          <w:sz w:val="24"/>
          <w:szCs w:val="24"/>
          <w:lang w:val="en-US" w:bidi="ar-IQ"/>
        </w:rPr>
        <w:t xml:space="preserve"> does</w:t>
      </w:r>
      <w:r w:rsidR="003C45AD" w:rsidRPr="002A3931">
        <w:rPr>
          <w:rFonts w:ascii="Unikurd Web" w:eastAsia="Times New Roman" w:hAnsi="Unikurd Web" w:cs="Unikurd Web"/>
          <w:sz w:val="24"/>
          <w:szCs w:val="24"/>
          <w:lang w:val="en-US" w:bidi="ar-IQ"/>
        </w:rPr>
        <w:t xml:space="preserve"> the book </w:t>
      </w:r>
      <w:r w:rsidRPr="002A3931">
        <w:rPr>
          <w:rFonts w:ascii="Unikurd Web" w:eastAsia="Times New Roman" w:hAnsi="Unikurd Web" w:cs="Unikurd Web"/>
          <w:sz w:val="24"/>
          <w:szCs w:val="24"/>
          <w:lang w:val="en-US" w:bidi="ar-IQ"/>
        </w:rPr>
        <w:t>say about this subject</w:t>
      </w:r>
      <w:r w:rsidR="003C45AD" w:rsidRPr="002A3931">
        <w:rPr>
          <w:rFonts w:ascii="Unikurd Web" w:eastAsia="Times New Roman" w:hAnsi="Unikurd Web" w:cs="Unikurd Web"/>
          <w:sz w:val="24"/>
          <w:szCs w:val="24"/>
          <w:lang w:val="en-US" w:bidi="ar-IQ"/>
        </w:rPr>
        <w:t xml:space="preserve">?” </w:t>
      </w:r>
    </w:p>
    <w:p w14:paraId="2FFC31FE" w14:textId="77777777" w:rsidR="00D057C0" w:rsidRPr="002A3931" w:rsidRDefault="003C45AD" w:rsidP="0030602D">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Baram</w:t>
      </w:r>
      <w:r w:rsidR="00C961FF" w:rsidRPr="002A3931">
        <w:rPr>
          <w:rFonts w:ascii="Unikurd Web" w:eastAsia="Times New Roman" w:hAnsi="Unikurd Web" w:cs="Unikurd Web"/>
          <w:sz w:val="24"/>
          <w:szCs w:val="24"/>
          <w:lang w:val="en-US" w:bidi="ar-IQ"/>
        </w:rPr>
        <w:t xml:space="preserve"> shared the wisdom contained within the pages,</w:t>
      </w:r>
      <w:r w:rsidRPr="002A3931">
        <w:rPr>
          <w:rFonts w:ascii="Unikurd Web" w:eastAsia="Times New Roman" w:hAnsi="Unikurd Web" w:cs="Unikurd Web"/>
          <w:sz w:val="24"/>
          <w:szCs w:val="24"/>
          <w:lang w:val="en-US" w:bidi="ar-IQ"/>
        </w:rPr>
        <w:t xml:space="preserve"> “</w:t>
      </w:r>
      <w:r w:rsidR="00C961FF" w:rsidRPr="002A3931">
        <w:rPr>
          <w:rFonts w:ascii="Unikurd Web" w:eastAsia="Times New Roman" w:hAnsi="Unikurd Web" w:cs="Unikurd Web"/>
          <w:sz w:val="24"/>
          <w:szCs w:val="24"/>
          <w:lang w:val="en-US" w:bidi="ar-IQ"/>
        </w:rPr>
        <w:t>The book reveals that the use of signs for</w:t>
      </w:r>
      <w:r w:rsidRPr="002A3931">
        <w:rPr>
          <w:rFonts w:ascii="Unikurd Web" w:eastAsia="Times New Roman" w:hAnsi="Unikurd Web" w:cs="Unikurd Web"/>
          <w:sz w:val="24"/>
          <w:szCs w:val="24"/>
          <w:lang w:val="en-US" w:bidi="ar-IQ"/>
        </w:rPr>
        <w:t xml:space="preserve"> communication </w:t>
      </w:r>
      <w:r w:rsidR="00C961FF" w:rsidRPr="002A3931">
        <w:rPr>
          <w:rFonts w:ascii="Unikurd Web" w:eastAsia="Times New Roman" w:hAnsi="Unikurd Web" w:cs="Unikurd Web"/>
          <w:sz w:val="24"/>
          <w:szCs w:val="24"/>
          <w:lang w:val="en-US" w:bidi="ar-IQ"/>
        </w:rPr>
        <w:t xml:space="preserve">traces back to the time of </w:t>
      </w:r>
      <w:r w:rsidR="004F093C" w:rsidRPr="002A3931">
        <w:rPr>
          <w:rFonts w:ascii="Unikurd Web" w:eastAsia="Times New Roman" w:hAnsi="Unikurd Web" w:cs="Unikurd Web"/>
          <w:sz w:val="24"/>
          <w:szCs w:val="24"/>
          <w:lang w:val="en-US" w:bidi="ar-IQ"/>
        </w:rPr>
        <w:t>Socrates</w:t>
      </w:r>
      <w:r w:rsidR="00C961FF" w:rsidRPr="002A3931">
        <w:rPr>
          <w:rFonts w:ascii="Unikurd Web" w:eastAsia="Times New Roman" w:hAnsi="Unikurd Web" w:cs="Unikurd Web"/>
          <w:sz w:val="24"/>
          <w:szCs w:val="24"/>
          <w:lang w:val="en-US" w:bidi="ar-IQ"/>
        </w:rPr>
        <w:t>. He proposed that if humans lacked tongues and voices but still desired</w:t>
      </w:r>
      <w:r w:rsidR="004F093C" w:rsidRPr="002A3931">
        <w:rPr>
          <w:rFonts w:ascii="Unikurd Web" w:eastAsia="Times New Roman" w:hAnsi="Unikurd Web" w:cs="Unikurd Web"/>
          <w:sz w:val="24"/>
          <w:szCs w:val="24"/>
          <w:lang w:val="en-US" w:bidi="ar-IQ"/>
        </w:rPr>
        <w:t xml:space="preserve"> to understand</w:t>
      </w:r>
      <w:r w:rsidR="00D057C0" w:rsidRPr="002A3931">
        <w:rPr>
          <w:rFonts w:ascii="Unikurd Web" w:eastAsia="Times New Roman" w:hAnsi="Unikurd Web" w:cs="Unikurd Web"/>
          <w:sz w:val="24"/>
          <w:szCs w:val="24"/>
          <w:lang w:val="en-US" w:bidi="ar-IQ"/>
        </w:rPr>
        <w:t xml:space="preserve"> one another, they would rely on hand gestures, head movements, and other body parts as means of conveying meaning. This very </w:t>
      </w:r>
      <w:r w:rsidR="004F093C" w:rsidRPr="002A3931">
        <w:rPr>
          <w:rFonts w:ascii="Unikurd Web" w:eastAsia="Times New Roman" w:hAnsi="Unikurd Web" w:cs="Unikurd Web"/>
          <w:sz w:val="24"/>
          <w:szCs w:val="24"/>
          <w:lang w:val="en-US" w:bidi="ar-IQ"/>
        </w:rPr>
        <w:t xml:space="preserve">method </w:t>
      </w:r>
      <w:r w:rsidR="0030602D" w:rsidRPr="002A3931">
        <w:rPr>
          <w:rFonts w:ascii="Unikurd Web" w:eastAsia="Times New Roman" w:hAnsi="Unikurd Web" w:cs="Unikurd Web"/>
          <w:sz w:val="24"/>
          <w:szCs w:val="24"/>
          <w:lang w:val="en-US" w:bidi="ar-IQ"/>
        </w:rPr>
        <w:t xml:space="preserve">is </w:t>
      </w:r>
      <w:r w:rsidR="004F093C" w:rsidRPr="002A3931">
        <w:rPr>
          <w:rFonts w:ascii="Unikurd Web" w:eastAsia="Times New Roman" w:hAnsi="Unikurd Web" w:cs="Unikurd Web"/>
          <w:sz w:val="24"/>
          <w:szCs w:val="24"/>
          <w:lang w:val="en-US" w:bidi="ar-IQ"/>
        </w:rPr>
        <w:t xml:space="preserve">now </w:t>
      </w:r>
      <w:r w:rsidR="00D057C0" w:rsidRPr="002A3931">
        <w:rPr>
          <w:rFonts w:ascii="Unikurd Web" w:eastAsia="Times New Roman" w:hAnsi="Unikurd Web" w:cs="Unikurd Web"/>
          <w:sz w:val="24"/>
          <w:szCs w:val="24"/>
          <w:lang w:val="en-US" w:bidi="ar-IQ"/>
        </w:rPr>
        <w:t>employed by individuals who are unable to vocalize their thoughts.”</w:t>
      </w:r>
    </w:p>
    <w:p w14:paraId="2642E92A" w14:textId="77777777" w:rsidR="00D057C0" w:rsidRPr="002A3931" w:rsidRDefault="00D057C0" w:rsidP="00D057C0">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 xml:space="preserve">Confusion gripped Omar as he processed the new information, his gaze briefly shifting to the flickering kerosene lamp. </w:t>
      </w:r>
      <w:r w:rsidR="0030602D" w:rsidRPr="002A3931">
        <w:rPr>
          <w:rFonts w:ascii="Unikurd Web" w:eastAsia="Times New Roman" w:hAnsi="Unikurd Web" w:cs="Unikurd Web"/>
          <w:sz w:val="24"/>
          <w:szCs w:val="24"/>
          <w:lang w:val="en-US" w:bidi="ar-IQ"/>
        </w:rPr>
        <w:t xml:space="preserve">“Who is Socrates?” </w:t>
      </w:r>
      <w:r w:rsidRPr="002A3931">
        <w:rPr>
          <w:rFonts w:ascii="Unikurd Web" w:eastAsia="Times New Roman" w:hAnsi="Unikurd Web" w:cs="Unikurd Web"/>
          <w:sz w:val="24"/>
          <w:szCs w:val="24"/>
          <w:lang w:val="en-US" w:bidi="ar-IQ"/>
        </w:rPr>
        <w:t xml:space="preserve">He asked, seeking clarification. </w:t>
      </w:r>
    </w:p>
    <w:p w14:paraId="088F0332" w14:textId="404AF388" w:rsidR="00515434" w:rsidRPr="002A3931" w:rsidRDefault="00D057C0" w:rsidP="00D057C0">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Baram answered patiently,</w:t>
      </w:r>
      <w:r w:rsidR="00140C54" w:rsidRPr="002A3931">
        <w:rPr>
          <w:rFonts w:ascii="Unikurd Web" w:eastAsia="Times New Roman" w:hAnsi="Unikurd Web" w:cs="Unikurd Web"/>
          <w:sz w:val="24"/>
          <w:szCs w:val="24"/>
          <w:lang w:val="en-US" w:bidi="ar-IQ"/>
        </w:rPr>
        <w:t xml:space="preserve"> </w:t>
      </w:r>
      <w:r w:rsidR="00D10D92" w:rsidRPr="002A3931">
        <w:rPr>
          <w:rFonts w:ascii="Unikurd Web" w:eastAsia="Times New Roman" w:hAnsi="Unikurd Web" w:cs="Unikurd Web"/>
          <w:sz w:val="24"/>
          <w:szCs w:val="24"/>
          <w:lang w:val="en-US" w:bidi="ar-IQ"/>
        </w:rPr>
        <w:t>“</w:t>
      </w:r>
      <w:r w:rsidRPr="002A3931">
        <w:rPr>
          <w:rFonts w:ascii="Unikurd Web" w:eastAsia="Times New Roman" w:hAnsi="Unikurd Web" w:cs="Unikurd Web"/>
          <w:sz w:val="24"/>
          <w:szCs w:val="24"/>
          <w:lang w:val="en-US" w:bidi="ar-IQ"/>
        </w:rPr>
        <w:t>Socrates</w:t>
      </w:r>
      <w:r w:rsidR="00515434" w:rsidRPr="002A3931">
        <w:rPr>
          <w:rFonts w:ascii="Unikurd Web" w:eastAsia="Times New Roman" w:hAnsi="Unikurd Web" w:cs="Unikurd Web"/>
          <w:sz w:val="24"/>
          <w:szCs w:val="24"/>
          <w:lang w:val="en-US" w:bidi="ar-IQ"/>
        </w:rPr>
        <w:t xml:space="preserve"> was a Greek philosopher.”</w:t>
      </w:r>
    </w:p>
    <w:p w14:paraId="1CCA1F8A" w14:textId="06D51166" w:rsidR="00B31CAF" w:rsidRPr="002A3931" w:rsidRDefault="00192A5D" w:rsidP="00192A5D">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This conversation was interrupted by Samya, who interjected with urgency, urging them to focus on finding a solution. Baram reassured her with enthusiasm, “Don’t</w:t>
      </w:r>
      <w:r w:rsidR="00B31CAF" w:rsidRPr="002A3931">
        <w:rPr>
          <w:rFonts w:ascii="Unikurd Web" w:eastAsia="Times New Roman" w:hAnsi="Unikurd Web" w:cs="Unikurd Web"/>
          <w:sz w:val="24"/>
          <w:szCs w:val="24"/>
          <w:lang w:val="en-US" w:bidi="ar-IQ"/>
        </w:rPr>
        <w:t xml:space="preserve"> worry</w:t>
      </w:r>
      <w:r w:rsidRPr="002A3931">
        <w:rPr>
          <w:rFonts w:ascii="Unikurd Web" w:eastAsia="Times New Roman" w:hAnsi="Unikurd Web" w:cs="Unikurd Web"/>
          <w:sz w:val="24"/>
          <w:szCs w:val="24"/>
          <w:lang w:val="en-US" w:bidi="ar-IQ"/>
        </w:rPr>
        <w:t>,</w:t>
      </w:r>
      <w:r w:rsidR="00B31CAF" w:rsidRPr="002A3931">
        <w:rPr>
          <w:rFonts w:ascii="Unikurd Web" w:eastAsia="Times New Roman" w:hAnsi="Unikurd Web" w:cs="Unikurd Web"/>
          <w:sz w:val="24"/>
          <w:szCs w:val="24"/>
          <w:lang w:val="en-US" w:bidi="ar-IQ"/>
        </w:rPr>
        <w:t xml:space="preserve"> liberat</w:t>
      </w:r>
      <w:r w:rsidRPr="002A3931">
        <w:rPr>
          <w:rFonts w:ascii="Unikurd Web" w:eastAsia="Times New Roman" w:hAnsi="Unikurd Web" w:cs="Unikurd Web"/>
          <w:sz w:val="24"/>
          <w:szCs w:val="24"/>
          <w:lang w:val="en-US" w:bidi="ar-IQ"/>
        </w:rPr>
        <w:t>ion is within our grasp.</w:t>
      </w:r>
      <w:r w:rsidR="00B31CAF" w:rsidRPr="002A3931">
        <w:rPr>
          <w:rFonts w:ascii="Unikurd Web" w:eastAsia="Times New Roman" w:hAnsi="Unikurd Web" w:cs="Unikurd Web"/>
          <w:sz w:val="24"/>
          <w:szCs w:val="24"/>
          <w:lang w:val="en-US" w:bidi="ar-IQ"/>
        </w:rPr>
        <w:t xml:space="preserve">” </w:t>
      </w:r>
    </w:p>
    <w:p w14:paraId="36B9CADC" w14:textId="6B1DBABF" w:rsidR="007B715D" w:rsidRPr="002A3931" w:rsidRDefault="007B715D" w:rsidP="007B715D">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 xml:space="preserve">Samya </w:t>
      </w:r>
      <w:r w:rsidR="00192A5D" w:rsidRPr="002A3931">
        <w:rPr>
          <w:rFonts w:ascii="Unikurd Web" w:eastAsia="Times New Roman" w:hAnsi="Unikurd Web" w:cs="Unikurd Web"/>
          <w:sz w:val="24"/>
          <w:szCs w:val="24"/>
          <w:lang w:val="en-US" w:bidi="ar-IQ"/>
        </w:rPr>
        <w:t xml:space="preserve">deeply concerned for her children, responded, </w:t>
      </w:r>
      <w:r w:rsidRPr="002A3931">
        <w:rPr>
          <w:rFonts w:ascii="Unikurd Web" w:eastAsia="Times New Roman" w:hAnsi="Unikurd Web" w:cs="Unikurd Web"/>
          <w:sz w:val="24"/>
          <w:szCs w:val="24"/>
          <w:lang w:val="en-US" w:bidi="ar-IQ"/>
        </w:rPr>
        <w:t>“I</w:t>
      </w:r>
      <w:r w:rsidR="00192A5D" w:rsidRPr="002A3931">
        <w:rPr>
          <w:rFonts w:ascii="Unikurd Web" w:eastAsia="Times New Roman" w:hAnsi="Unikurd Web" w:cs="Unikurd Web"/>
          <w:sz w:val="24"/>
          <w:szCs w:val="24"/>
          <w:lang w:val="en-US" w:bidi="ar-IQ"/>
        </w:rPr>
        <w:t>’</w:t>
      </w:r>
      <w:r w:rsidRPr="002A3931">
        <w:rPr>
          <w:rFonts w:ascii="Unikurd Web" w:eastAsia="Times New Roman" w:hAnsi="Unikurd Web" w:cs="Unikurd Web"/>
          <w:sz w:val="24"/>
          <w:szCs w:val="24"/>
          <w:lang w:val="en-US" w:bidi="ar-IQ"/>
        </w:rPr>
        <w:t>m not worried for myself, but for my children.”</w:t>
      </w:r>
    </w:p>
    <w:p w14:paraId="7C0969CF" w14:textId="77777777" w:rsidR="00615088" w:rsidRPr="002A3931" w:rsidRDefault="00192A5D" w:rsidP="00615088">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Amidst the tense atmosphere, a</w:t>
      </w:r>
      <w:r w:rsidR="007B715D" w:rsidRPr="002A3931">
        <w:rPr>
          <w:rFonts w:ascii="Unikurd Web" w:eastAsia="Times New Roman" w:hAnsi="Unikurd Web" w:cs="Unikurd Web"/>
          <w:sz w:val="24"/>
          <w:szCs w:val="24"/>
          <w:lang w:val="en-US" w:bidi="ar-IQ"/>
        </w:rPr>
        <w:t xml:space="preserve"> </w:t>
      </w:r>
      <w:r w:rsidRPr="002A3931">
        <w:rPr>
          <w:rFonts w:ascii="Unikurd Web" w:eastAsia="Times New Roman" w:hAnsi="Unikurd Web" w:cs="Unikurd Web"/>
          <w:sz w:val="24"/>
          <w:szCs w:val="24"/>
          <w:lang w:val="en-US" w:bidi="ar-IQ"/>
        </w:rPr>
        <w:t>r</w:t>
      </w:r>
      <w:r w:rsidR="007B715D" w:rsidRPr="002A3931">
        <w:rPr>
          <w:rFonts w:ascii="Unikurd Web" w:eastAsia="Times New Roman" w:hAnsi="Unikurd Web" w:cs="Unikurd Web"/>
          <w:sz w:val="24"/>
          <w:szCs w:val="24"/>
          <w:lang w:val="en-US" w:bidi="ar-IQ"/>
        </w:rPr>
        <w:t>adio</w:t>
      </w:r>
      <w:r w:rsidRPr="002A3931">
        <w:rPr>
          <w:rFonts w:ascii="Unikurd Web" w:eastAsia="Times New Roman" w:hAnsi="Unikurd Web" w:cs="Unikurd Web"/>
          <w:sz w:val="24"/>
          <w:szCs w:val="24"/>
          <w:lang w:val="en-US" w:bidi="ar-IQ"/>
        </w:rPr>
        <w:t xml:space="preserve"> crackled to life, capturing the attention of those present. The sound of someone turning the dial in search of a specific channel filled the </w:t>
      </w:r>
      <w:r w:rsidR="00615088" w:rsidRPr="002A3931">
        <w:rPr>
          <w:rFonts w:ascii="Unikurd Web" w:eastAsia="Times New Roman" w:hAnsi="Unikurd Web" w:cs="Unikurd Web"/>
          <w:sz w:val="24"/>
          <w:szCs w:val="24"/>
          <w:lang w:val="en-US" w:bidi="ar-IQ"/>
        </w:rPr>
        <w:t>air, until</w:t>
      </w:r>
      <w:r w:rsidRPr="002A3931">
        <w:rPr>
          <w:rFonts w:ascii="Unikurd Web" w:eastAsia="Times New Roman" w:hAnsi="Unikurd Web" w:cs="Unikurd Web"/>
          <w:sz w:val="24"/>
          <w:szCs w:val="24"/>
          <w:lang w:val="en-US" w:bidi="ar-IQ"/>
        </w:rPr>
        <w:t xml:space="preserve"> it settled on one. The resounding war anthem emanating from the radio, accompanied by the speaker’s voice relaying important news, captivated the listeners</w:t>
      </w:r>
      <w:r w:rsidR="00FD6A45" w:rsidRPr="002A3931">
        <w:rPr>
          <w:rFonts w:ascii="Unikurd Web" w:eastAsia="Times New Roman" w:hAnsi="Unikurd Web" w:cs="Unikurd Web"/>
          <w:sz w:val="24"/>
          <w:szCs w:val="24"/>
          <w:lang w:val="en-US" w:bidi="ar-IQ"/>
        </w:rPr>
        <w:t xml:space="preserve">: </w:t>
      </w:r>
    </w:p>
    <w:p w14:paraId="5C4127D0" w14:textId="7FCDB4DF" w:rsidR="00615088" w:rsidRPr="002A3931" w:rsidRDefault="00615088" w:rsidP="00615088">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 xml:space="preserve">Omar’s two enfant sons </w:t>
      </w:r>
      <w:r w:rsidR="00971E91" w:rsidRPr="002A3931">
        <w:rPr>
          <w:rFonts w:ascii="Unikurd Web" w:eastAsia="Times New Roman" w:hAnsi="Unikurd Web" w:cs="Unikurd Web"/>
          <w:sz w:val="24"/>
          <w:szCs w:val="24"/>
          <w:lang w:val="en-US" w:bidi="ar-IQ"/>
        </w:rPr>
        <w:t>Beg</w:t>
      </w:r>
      <w:r w:rsidRPr="002A3931">
        <w:rPr>
          <w:rFonts w:ascii="Unikurd Web" w:eastAsia="Times New Roman" w:hAnsi="Unikurd Web" w:cs="Unikurd Web"/>
          <w:sz w:val="24"/>
          <w:szCs w:val="24"/>
          <w:lang w:val="en-US" w:bidi="ar-IQ"/>
        </w:rPr>
        <w:t xml:space="preserve">an to cry, prompting Baram to request assistance from Samya. </w:t>
      </w:r>
    </w:p>
    <w:p w14:paraId="04834E40" w14:textId="019DC0B0" w:rsidR="00254F20" w:rsidRPr="002A3931" w:rsidRDefault="00615088" w:rsidP="00615088">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Tenderly, she cradled the</w:t>
      </w:r>
      <w:r w:rsidR="00254F20" w:rsidRPr="002A3931">
        <w:rPr>
          <w:rFonts w:ascii="Unikurd Web" w:eastAsia="Times New Roman" w:hAnsi="Unikurd Web" w:cs="Unikurd Web"/>
          <w:sz w:val="24"/>
          <w:szCs w:val="24"/>
          <w:lang w:val="en-US" w:bidi="ar-IQ"/>
        </w:rPr>
        <w:t xml:space="preserve"> bab</w:t>
      </w:r>
      <w:r w:rsidRPr="002A3931">
        <w:rPr>
          <w:rFonts w:ascii="Unikurd Web" w:eastAsia="Times New Roman" w:hAnsi="Unikurd Web" w:cs="Unikurd Web"/>
          <w:sz w:val="24"/>
          <w:szCs w:val="24"/>
          <w:lang w:val="en-US" w:bidi="ar-IQ"/>
        </w:rPr>
        <w:t xml:space="preserve">ies and skillfully calmed them, while her older daughter, recently </w:t>
      </w:r>
      <w:r w:rsidR="00254F20" w:rsidRPr="002A3931">
        <w:rPr>
          <w:rFonts w:ascii="Unikurd Web" w:eastAsia="Times New Roman" w:hAnsi="Unikurd Web" w:cs="Unikurd Web"/>
          <w:sz w:val="24"/>
          <w:szCs w:val="24"/>
          <w:lang w:val="en-US" w:bidi="ar-IQ"/>
        </w:rPr>
        <w:t>engaged</w:t>
      </w:r>
      <w:r w:rsidRPr="002A3931">
        <w:rPr>
          <w:rFonts w:ascii="Unikurd Web" w:eastAsia="Times New Roman" w:hAnsi="Unikurd Web" w:cs="Unikurd Web"/>
          <w:sz w:val="24"/>
          <w:szCs w:val="24"/>
          <w:lang w:val="en-US" w:bidi="ar-IQ"/>
        </w:rPr>
        <w:t xml:space="preserve"> to</w:t>
      </w:r>
      <w:r w:rsidR="00254F20" w:rsidRPr="002A3931">
        <w:rPr>
          <w:rFonts w:ascii="Unikurd Web" w:eastAsia="Times New Roman" w:hAnsi="Unikurd Web" w:cs="Unikurd Web"/>
          <w:sz w:val="24"/>
          <w:szCs w:val="24"/>
          <w:lang w:val="en-US" w:bidi="ar-IQ"/>
        </w:rPr>
        <w:t xml:space="preserve"> her cousin, </w:t>
      </w:r>
      <w:r w:rsidRPr="002A3931">
        <w:rPr>
          <w:rFonts w:ascii="Unikurd Web" w:eastAsia="Times New Roman" w:hAnsi="Unikurd Web" w:cs="Unikurd Web"/>
          <w:sz w:val="24"/>
          <w:szCs w:val="24"/>
          <w:lang w:val="en-US" w:bidi="ar-IQ"/>
        </w:rPr>
        <w:t>took charge of comforting</w:t>
      </w:r>
      <w:r w:rsidR="00254F20" w:rsidRPr="002A3931">
        <w:rPr>
          <w:rFonts w:ascii="Unikurd Web" w:eastAsia="Times New Roman" w:hAnsi="Unikurd Web" w:cs="Unikurd Web"/>
          <w:sz w:val="24"/>
          <w:szCs w:val="24"/>
          <w:lang w:val="en-US" w:bidi="ar-IQ"/>
        </w:rPr>
        <w:t xml:space="preserve"> her</w:t>
      </w:r>
      <w:r w:rsidRPr="002A3931">
        <w:rPr>
          <w:rFonts w:ascii="Unikurd Web" w:eastAsia="Times New Roman" w:hAnsi="Unikurd Web" w:cs="Unikurd Web"/>
          <w:sz w:val="24"/>
          <w:szCs w:val="24"/>
          <w:lang w:val="en-US" w:bidi="ar-IQ"/>
        </w:rPr>
        <w:t xml:space="preserve"> younger</w:t>
      </w:r>
      <w:r w:rsidR="00254F20" w:rsidRPr="002A3931">
        <w:rPr>
          <w:rFonts w:ascii="Unikurd Web" w:eastAsia="Times New Roman" w:hAnsi="Unikurd Web" w:cs="Unikurd Web"/>
          <w:sz w:val="24"/>
          <w:szCs w:val="24"/>
          <w:lang w:val="en-US" w:bidi="ar-IQ"/>
        </w:rPr>
        <w:t xml:space="preserve"> sisters. </w:t>
      </w:r>
    </w:p>
    <w:p w14:paraId="359EB3AC" w14:textId="2F3B78DD" w:rsidR="00254F20" w:rsidRPr="002A3931" w:rsidRDefault="00615088" w:rsidP="00254F20">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Omar, sensing a language barrier, inquired if Baram understood Farsi. “</w:t>
      </w:r>
      <w:r w:rsidR="00ED79C0" w:rsidRPr="002A3931">
        <w:rPr>
          <w:rFonts w:ascii="Unikurd Web" w:eastAsia="Times New Roman" w:hAnsi="Unikurd Web" w:cs="Unikurd Web"/>
          <w:sz w:val="24"/>
          <w:szCs w:val="24"/>
          <w:lang w:val="en-US" w:bidi="ar-IQ"/>
        </w:rPr>
        <w:t xml:space="preserve">Listen and </w:t>
      </w:r>
      <w:r w:rsidR="00153603" w:rsidRPr="002A3931">
        <w:rPr>
          <w:rFonts w:ascii="Unikurd Web" w:eastAsia="Times New Roman" w:hAnsi="Unikurd Web" w:cs="Unikurd Web"/>
          <w:sz w:val="24"/>
          <w:szCs w:val="24"/>
          <w:lang w:val="en-US" w:bidi="ar-IQ"/>
        </w:rPr>
        <w:t xml:space="preserve">inform us of the current state of the war,” he asked. </w:t>
      </w:r>
    </w:p>
    <w:p w14:paraId="3DA7990F" w14:textId="0FDC804E" w:rsidR="00ED79C0" w:rsidRPr="002A3931" w:rsidRDefault="00ED79C0" w:rsidP="00ED79C0">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Baram</w:t>
      </w:r>
      <w:r w:rsidR="00153603" w:rsidRPr="002A3931">
        <w:rPr>
          <w:rFonts w:ascii="Unikurd Web" w:eastAsia="Times New Roman" w:hAnsi="Unikurd Web" w:cs="Unikurd Web"/>
          <w:sz w:val="24"/>
          <w:szCs w:val="24"/>
          <w:lang w:val="en-US" w:bidi="ar-IQ"/>
        </w:rPr>
        <w:t xml:space="preserve">, engrossed in the </w:t>
      </w:r>
      <w:r w:rsidRPr="002A3931">
        <w:rPr>
          <w:rFonts w:ascii="Unikurd Web" w:eastAsia="Times New Roman" w:hAnsi="Unikurd Web" w:cs="Unikurd Web"/>
          <w:sz w:val="24"/>
          <w:szCs w:val="24"/>
          <w:lang w:val="en-US" w:bidi="ar-IQ"/>
        </w:rPr>
        <w:t>radio</w:t>
      </w:r>
      <w:r w:rsidR="00153603" w:rsidRPr="002A3931">
        <w:rPr>
          <w:rFonts w:ascii="Unikurd Web" w:eastAsia="Times New Roman" w:hAnsi="Unikurd Web" w:cs="Unikurd Web"/>
          <w:sz w:val="24"/>
          <w:szCs w:val="24"/>
          <w:lang w:val="en-US" w:bidi="ar-IQ"/>
        </w:rPr>
        <w:t xml:space="preserve"> broadcast, glanced</w:t>
      </w:r>
      <w:r w:rsidRPr="002A3931">
        <w:rPr>
          <w:rFonts w:ascii="Unikurd Web" w:eastAsia="Times New Roman" w:hAnsi="Unikurd Web" w:cs="Unikurd Web"/>
          <w:sz w:val="24"/>
          <w:szCs w:val="24"/>
          <w:lang w:val="en-US" w:bidi="ar-IQ"/>
        </w:rPr>
        <w:t xml:space="preserve"> at the </w:t>
      </w:r>
      <w:r w:rsidR="00153603" w:rsidRPr="002A3931">
        <w:rPr>
          <w:rFonts w:ascii="Unikurd Web" w:eastAsia="Times New Roman" w:hAnsi="Unikurd Web" w:cs="Unikurd Web"/>
          <w:sz w:val="24"/>
          <w:szCs w:val="24"/>
          <w:lang w:val="en-US" w:bidi="ar-IQ"/>
        </w:rPr>
        <w:t xml:space="preserve">flickering </w:t>
      </w:r>
      <w:r w:rsidRPr="002A3931">
        <w:rPr>
          <w:rFonts w:ascii="Unikurd Web" w:eastAsia="Times New Roman" w:hAnsi="Unikurd Web" w:cs="Unikurd Web"/>
          <w:sz w:val="24"/>
          <w:szCs w:val="24"/>
          <w:lang w:val="en-US" w:bidi="ar-IQ"/>
        </w:rPr>
        <w:t>lamp and</w:t>
      </w:r>
      <w:r w:rsidR="00153603" w:rsidRPr="002A3931">
        <w:rPr>
          <w:rFonts w:ascii="Unikurd Web" w:eastAsia="Times New Roman" w:hAnsi="Unikurd Web" w:cs="Unikurd Web"/>
          <w:sz w:val="24"/>
          <w:szCs w:val="24"/>
          <w:lang w:val="en-US" w:bidi="ar-IQ"/>
        </w:rPr>
        <w:t xml:space="preserve"> quietly muttered to himself, “Events have unfolded</w:t>
      </w:r>
      <w:r w:rsidR="0023651B" w:rsidRPr="002A3931">
        <w:rPr>
          <w:rFonts w:ascii="Unikurd Web" w:eastAsia="Times New Roman" w:hAnsi="Unikurd Web" w:cs="Unikurd Web"/>
          <w:sz w:val="24"/>
          <w:szCs w:val="24"/>
          <w:lang w:val="en-US" w:bidi="ar-IQ"/>
        </w:rPr>
        <w:t>.”</w:t>
      </w:r>
    </w:p>
    <w:p w14:paraId="52BC9A74" w14:textId="166D85D8" w:rsidR="00494AFB" w:rsidRPr="002A3931" w:rsidRDefault="00D95F2A" w:rsidP="00CD12E1">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 xml:space="preserve">Those </w:t>
      </w:r>
      <w:r w:rsidR="00153603" w:rsidRPr="002A3931">
        <w:rPr>
          <w:rFonts w:ascii="Unikurd Web" w:eastAsia="Times New Roman" w:hAnsi="Unikurd Web" w:cs="Unikurd Web"/>
          <w:sz w:val="24"/>
          <w:szCs w:val="24"/>
          <w:lang w:val="en-US" w:bidi="ar-IQ"/>
        </w:rPr>
        <w:t>nearby approached Baram</w:t>
      </w:r>
      <w:r w:rsidRPr="002A3931">
        <w:rPr>
          <w:rFonts w:ascii="Unikurd Web" w:eastAsia="Times New Roman" w:hAnsi="Unikurd Web" w:cs="Unikurd Web"/>
          <w:sz w:val="24"/>
          <w:szCs w:val="24"/>
          <w:lang w:val="en-US" w:bidi="ar-IQ"/>
        </w:rPr>
        <w:t>,</w:t>
      </w:r>
      <w:r w:rsidR="00153603" w:rsidRPr="002A3931">
        <w:rPr>
          <w:rFonts w:ascii="Unikurd Web" w:eastAsia="Times New Roman" w:hAnsi="Unikurd Web" w:cs="Unikurd Web"/>
          <w:sz w:val="24"/>
          <w:szCs w:val="24"/>
          <w:lang w:val="en-US" w:bidi="ar-IQ"/>
        </w:rPr>
        <w:t xml:space="preserve"> anxious for the news. They implored him,</w:t>
      </w:r>
      <w:r w:rsidRPr="002A3931">
        <w:rPr>
          <w:rFonts w:ascii="Unikurd Web" w:eastAsia="Times New Roman" w:hAnsi="Unikurd Web" w:cs="Unikurd Web"/>
          <w:sz w:val="24"/>
          <w:szCs w:val="24"/>
          <w:lang w:val="en-US" w:bidi="ar-IQ"/>
        </w:rPr>
        <w:t>”</w:t>
      </w:r>
      <w:r w:rsidR="0023651B" w:rsidRPr="002A3931">
        <w:rPr>
          <w:rFonts w:ascii="Unikurd Web" w:eastAsia="Times New Roman" w:hAnsi="Unikurd Web" w:cs="Unikurd Web"/>
          <w:sz w:val="24"/>
          <w:szCs w:val="24"/>
          <w:lang w:val="en-US" w:bidi="ar-IQ"/>
        </w:rPr>
        <w:t xml:space="preserve"> What</w:t>
      </w:r>
      <w:r w:rsidR="00153603" w:rsidRPr="002A3931">
        <w:rPr>
          <w:rFonts w:ascii="Unikurd Web" w:eastAsia="Times New Roman" w:hAnsi="Unikurd Web" w:cs="Unikurd Web"/>
          <w:sz w:val="24"/>
          <w:szCs w:val="24"/>
          <w:lang w:val="en-US" w:bidi="ar-IQ"/>
        </w:rPr>
        <w:t xml:space="preserve"> does it say, </w:t>
      </w:r>
      <w:r w:rsidRPr="002A3931">
        <w:rPr>
          <w:rFonts w:ascii="Unikurd Web" w:eastAsia="Times New Roman" w:hAnsi="Unikurd Web" w:cs="Unikurd Web"/>
          <w:sz w:val="24"/>
          <w:szCs w:val="24"/>
          <w:lang w:val="en-US" w:bidi="ar-IQ"/>
        </w:rPr>
        <w:t>Baram? Tell us</w:t>
      </w:r>
      <w:r w:rsidRPr="002A3931">
        <w:rPr>
          <w:rFonts w:ascii="Arial" w:eastAsia="Times New Roman" w:hAnsi="Arial" w:cs="Arial"/>
          <w:sz w:val="24"/>
          <w:szCs w:val="24"/>
          <w:lang w:val="en-US" w:bidi="ar-IQ"/>
        </w:rPr>
        <w:t>…</w:t>
      </w:r>
      <w:r w:rsidRPr="002A3931">
        <w:rPr>
          <w:rFonts w:ascii="Unikurd Web" w:eastAsia="Times New Roman" w:hAnsi="Unikurd Web" w:cs="Unikurd Web"/>
          <w:sz w:val="24"/>
          <w:szCs w:val="24"/>
          <w:lang w:val="en-US" w:bidi="ar-IQ"/>
        </w:rPr>
        <w:t>What has happened.”</w:t>
      </w:r>
    </w:p>
    <w:p w14:paraId="0DAE5FA0" w14:textId="6C0EF7A8" w:rsidR="00260592" w:rsidRPr="002A3931" w:rsidRDefault="00260592" w:rsidP="00260592">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Baram gave them a side glance and said</w:t>
      </w:r>
      <w:r w:rsidR="00D10D92" w:rsidRPr="002A3931">
        <w:rPr>
          <w:rFonts w:ascii="Unikurd Web" w:eastAsia="Times New Roman" w:hAnsi="Unikurd Web" w:cs="Unikurd Web"/>
          <w:sz w:val="24"/>
          <w:szCs w:val="24"/>
          <w:lang w:val="en-US" w:bidi="ar-IQ"/>
        </w:rPr>
        <w:t>,</w:t>
      </w:r>
      <w:r w:rsidRPr="002A3931">
        <w:rPr>
          <w:rFonts w:ascii="Unikurd Web" w:eastAsia="Times New Roman" w:hAnsi="Unikurd Web" w:cs="Unikurd Web"/>
          <w:sz w:val="24"/>
          <w:szCs w:val="24"/>
          <w:lang w:val="en-US" w:bidi="ar-IQ"/>
        </w:rPr>
        <w:t xml:space="preserve"> “It’s the voice of an Iranian</w:t>
      </w:r>
      <w:r w:rsidR="00615887" w:rsidRPr="002A3931">
        <w:rPr>
          <w:rFonts w:ascii="Unikurd Web" w:eastAsia="Times New Roman" w:hAnsi="Unikurd Web" w:cs="Unikurd Web"/>
          <w:sz w:val="24"/>
          <w:szCs w:val="24"/>
          <w:lang w:val="en-US" w:bidi="ar-IQ"/>
        </w:rPr>
        <w:t xml:space="preserve"> government</w:t>
      </w:r>
      <w:r w:rsidR="00584263" w:rsidRPr="002A3931">
        <w:rPr>
          <w:rFonts w:ascii="Unikurd Web" w:eastAsia="Times New Roman" w:hAnsi="Unikurd Web" w:cs="Unikurd Web"/>
          <w:sz w:val="24"/>
          <w:szCs w:val="24"/>
          <w:lang w:val="en-US" w:bidi="ar-IQ"/>
        </w:rPr>
        <w:t>’s</w:t>
      </w:r>
      <w:r w:rsidRPr="002A3931">
        <w:rPr>
          <w:rFonts w:ascii="Unikurd Web" w:eastAsia="Times New Roman" w:hAnsi="Unikurd Web" w:cs="Unikurd Web"/>
          <w:sz w:val="24"/>
          <w:szCs w:val="24"/>
          <w:lang w:val="en-US" w:bidi="ar-IQ"/>
        </w:rPr>
        <w:t xml:space="preserve"> radio, saying</w:t>
      </w:r>
      <w:r w:rsidR="00D10D92" w:rsidRPr="002A3931">
        <w:rPr>
          <w:rFonts w:ascii="Unikurd Web" w:eastAsia="Times New Roman" w:hAnsi="Unikurd Web" w:cs="Unikurd Web"/>
          <w:sz w:val="24"/>
          <w:szCs w:val="24"/>
          <w:lang w:val="en-US" w:bidi="ar-IQ"/>
        </w:rPr>
        <w:t xml:space="preserve">, </w:t>
      </w:r>
      <w:r w:rsidRPr="002A3931">
        <w:rPr>
          <w:rFonts w:ascii="Unikurd Web" w:eastAsia="Times New Roman" w:hAnsi="Unikurd Web" w:cs="Unikurd Web"/>
          <w:sz w:val="24"/>
          <w:szCs w:val="24"/>
          <w:lang w:val="en-US" w:bidi="ar-IQ"/>
        </w:rPr>
        <w:t>“Our forces have controlled all strategic areas of Halabja. Soon they will reach the road leading to the city of Karbala!”</w:t>
      </w:r>
    </w:p>
    <w:p w14:paraId="53CDCDCE" w14:textId="19C33B4E" w:rsidR="00DB13F2" w:rsidRPr="002A3931" w:rsidRDefault="00E10ECE" w:rsidP="00E10ECE">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“Bah</w:t>
      </w:r>
      <w:r w:rsidRPr="002A3931">
        <w:rPr>
          <w:rFonts w:ascii="Arial" w:eastAsia="Times New Roman" w:hAnsi="Arial" w:cs="Arial"/>
          <w:sz w:val="24"/>
          <w:szCs w:val="24"/>
          <w:lang w:val="en-US" w:bidi="ar-IQ"/>
        </w:rPr>
        <w:t>…</w:t>
      </w:r>
      <w:r w:rsidRPr="002A3931">
        <w:rPr>
          <w:rFonts w:ascii="Unikurd Web" w:eastAsia="Times New Roman" w:hAnsi="Unikurd Web" w:cs="Unikurd Web"/>
          <w:sz w:val="24"/>
          <w:szCs w:val="24"/>
          <w:lang w:val="en-US" w:bidi="ar-IQ"/>
        </w:rPr>
        <w:t>Bah/ Good</w:t>
      </w:r>
      <w:r w:rsidRPr="002A3931">
        <w:rPr>
          <w:rFonts w:ascii="Arial" w:eastAsia="Times New Roman" w:hAnsi="Arial" w:cs="Arial"/>
          <w:sz w:val="24"/>
          <w:szCs w:val="24"/>
          <w:lang w:val="en-US" w:bidi="ar-IQ"/>
        </w:rPr>
        <w:t>…</w:t>
      </w:r>
      <w:r w:rsidRPr="002A3931">
        <w:rPr>
          <w:rFonts w:ascii="Unikurd Web" w:eastAsia="Times New Roman" w:hAnsi="Unikurd Web" w:cs="Unikurd Web"/>
          <w:sz w:val="24"/>
          <w:szCs w:val="24"/>
          <w:lang w:val="en-US" w:bidi="ar-IQ"/>
        </w:rPr>
        <w:t>Good,” sarcastically expressed Mam Wali,</w:t>
      </w:r>
      <w:r w:rsidR="00DD368B" w:rsidRPr="002A3931">
        <w:rPr>
          <w:rFonts w:ascii="Unikurd Web" w:eastAsia="Times New Roman" w:hAnsi="Unikurd Web" w:cs="Unikurd Web"/>
          <w:sz w:val="24"/>
          <w:szCs w:val="24"/>
          <w:lang w:val="en-US" w:bidi="ar-IQ"/>
        </w:rPr>
        <w:t xml:space="preserve"> </w:t>
      </w:r>
      <w:r w:rsidRPr="002A3931">
        <w:rPr>
          <w:rFonts w:ascii="Unikurd Web" w:eastAsia="Times New Roman" w:hAnsi="Unikurd Web" w:cs="Unikurd Web"/>
          <w:sz w:val="24"/>
          <w:szCs w:val="24"/>
          <w:lang w:val="en-US" w:bidi="ar-IQ"/>
        </w:rPr>
        <w:t xml:space="preserve">another man </w:t>
      </w:r>
      <w:r w:rsidR="00DD368B" w:rsidRPr="002A3931">
        <w:rPr>
          <w:rFonts w:ascii="Unikurd Web" w:eastAsia="Times New Roman" w:hAnsi="Unikurd Web" w:cs="Unikurd Web"/>
          <w:sz w:val="24"/>
          <w:szCs w:val="24"/>
          <w:lang w:val="en-US" w:bidi="ar-IQ"/>
        </w:rPr>
        <w:t xml:space="preserve">staying </w:t>
      </w:r>
      <w:r w:rsidRPr="002A3931">
        <w:rPr>
          <w:rFonts w:ascii="Unikurd Web" w:eastAsia="Times New Roman" w:hAnsi="Unikurd Web" w:cs="Unikurd Web"/>
          <w:sz w:val="24"/>
          <w:szCs w:val="24"/>
          <w:lang w:val="en-US" w:bidi="ar-IQ"/>
        </w:rPr>
        <w:t xml:space="preserve">in the </w:t>
      </w:r>
      <w:r w:rsidR="001576C6" w:rsidRPr="002A3931">
        <w:rPr>
          <w:rFonts w:ascii="Unikurd Web" w:eastAsia="Times New Roman" w:hAnsi="Unikurd Web" w:cs="Unikurd Web"/>
          <w:sz w:val="24"/>
          <w:szCs w:val="24"/>
          <w:lang w:val="en-US" w:bidi="ar-IQ"/>
        </w:rPr>
        <w:t>cellar</w:t>
      </w:r>
      <w:r w:rsidRPr="002A3931">
        <w:rPr>
          <w:rFonts w:ascii="Unikurd Web" w:eastAsia="Times New Roman" w:hAnsi="Unikurd Web" w:cs="Unikurd Web"/>
          <w:sz w:val="24"/>
          <w:szCs w:val="24"/>
          <w:lang w:val="en-US" w:bidi="ar-IQ"/>
        </w:rPr>
        <w:t xml:space="preserve">.  </w:t>
      </w:r>
    </w:p>
    <w:p w14:paraId="2D1D855D" w14:textId="4F89F76F" w:rsidR="00484FA5" w:rsidRPr="002A3931" w:rsidRDefault="00484FA5" w:rsidP="00484FA5">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 xml:space="preserve">“Oh, yeah, sure, because Halabja is definitely just a stone’s throw away from Karbala!” said Samya while still holding her babies behind Baram. </w:t>
      </w:r>
    </w:p>
    <w:p w14:paraId="77CBF21F" w14:textId="4E236BD6" w:rsidR="00AC3E0F" w:rsidRPr="002A3931" w:rsidRDefault="00AC3E0F" w:rsidP="00AC3E0F">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 xml:space="preserve">Kafee was listening, her head turning towards any direction where she could hear someone talking, then </w:t>
      </w:r>
      <w:r w:rsidR="00432B13" w:rsidRPr="002A3931">
        <w:rPr>
          <w:rFonts w:ascii="Unikurd Web" w:eastAsia="Times New Roman" w:hAnsi="Unikurd Web" w:cs="Unikurd Web"/>
          <w:sz w:val="24"/>
          <w:szCs w:val="24"/>
          <w:lang w:val="en-US" w:bidi="ar-IQ"/>
        </w:rPr>
        <w:t>lowering</w:t>
      </w:r>
      <w:r w:rsidRPr="002A3931">
        <w:rPr>
          <w:rFonts w:ascii="Unikurd Web" w:eastAsia="Times New Roman" w:hAnsi="Unikurd Web" w:cs="Unikurd Web"/>
          <w:sz w:val="24"/>
          <w:szCs w:val="24"/>
          <w:lang w:val="en-US" w:bidi="ar-IQ"/>
        </w:rPr>
        <w:t xml:space="preserve"> her head </w:t>
      </w:r>
      <w:r w:rsidR="00432B13" w:rsidRPr="002A3931">
        <w:rPr>
          <w:rFonts w:ascii="Unikurd Web" w:eastAsia="Times New Roman" w:hAnsi="Unikurd Web" w:cs="Unikurd Web"/>
          <w:sz w:val="24"/>
          <w:szCs w:val="24"/>
          <w:lang w:val="en-US" w:bidi="ar-IQ"/>
        </w:rPr>
        <w:t>and passing the conversation on to Mina.</w:t>
      </w:r>
    </w:p>
    <w:p w14:paraId="77EEB76C" w14:textId="5732321B" w:rsidR="00036377" w:rsidRPr="002A3931" w:rsidRDefault="00036377" w:rsidP="00036377">
      <w:pPr>
        <w:bidi/>
        <w:spacing w:after="0" w:line="360" w:lineRule="auto"/>
        <w:jc w:val="right"/>
        <w:rPr>
          <w:rFonts w:ascii="Unikurd Web" w:eastAsia="Times New Roman" w:hAnsi="Unikurd Web" w:cs="Unikurd Web"/>
          <w:sz w:val="24"/>
          <w:szCs w:val="24"/>
          <w:rtl/>
          <w:lang w:val="en-US" w:bidi="ar-IQ"/>
        </w:rPr>
      </w:pPr>
      <w:r w:rsidRPr="002A3931">
        <w:rPr>
          <w:rFonts w:ascii="Unikurd Web" w:eastAsia="Times New Roman" w:hAnsi="Unikurd Web" w:cs="Unikurd Web"/>
          <w:sz w:val="24"/>
          <w:szCs w:val="24"/>
          <w:lang w:val="en-US" w:bidi="ar-IQ"/>
        </w:rPr>
        <w:t>Omar as if he hasn’t understood yet said: “What has happened? What is it saying?”</w:t>
      </w:r>
    </w:p>
    <w:p w14:paraId="44F697FE" w14:textId="35E007B3" w:rsidR="00DB13F2" w:rsidRPr="002A3931" w:rsidRDefault="00BC376C" w:rsidP="00A628DA">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“We have been destroyed. This time too, we have been destroyed,”</w:t>
      </w:r>
      <w:r w:rsidR="00A628DA" w:rsidRPr="002A3931">
        <w:rPr>
          <w:rFonts w:ascii="Unikurd Web" w:eastAsia="Times New Roman" w:hAnsi="Unikurd Web" w:cs="Unikurd Web"/>
          <w:sz w:val="24"/>
          <w:szCs w:val="24"/>
          <w:lang w:val="en-US" w:bidi="ar-IQ"/>
        </w:rPr>
        <w:t xml:space="preserve"> </w:t>
      </w:r>
      <w:r w:rsidR="008566A5" w:rsidRPr="002A3931">
        <w:rPr>
          <w:rFonts w:ascii="Unikurd Web" w:eastAsia="Times New Roman" w:hAnsi="Unikurd Web" w:cs="Unikurd Web"/>
          <w:sz w:val="24"/>
          <w:szCs w:val="24"/>
          <w:lang w:val="en-US" w:bidi="ar-IQ"/>
        </w:rPr>
        <w:t xml:space="preserve">Mam Wali said worriedly. </w:t>
      </w:r>
    </w:p>
    <w:p w14:paraId="487AA273" w14:textId="25C09471" w:rsidR="00A628DA" w:rsidRPr="002A3931" w:rsidRDefault="00A628DA" w:rsidP="00A628DA">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Baram straightened his chest</w:t>
      </w:r>
      <w:r w:rsidR="00D10D92" w:rsidRPr="002A3931">
        <w:rPr>
          <w:rFonts w:ascii="Unikurd Web" w:eastAsia="Times New Roman" w:hAnsi="Unikurd Web" w:cs="Unikurd Web"/>
          <w:sz w:val="24"/>
          <w:szCs w:val="24"/>
          <w:lang w:val="en-US" w:bidi="ar-IQ"/>
        </w:rPr>
        <w:t>,</w:t>
      </w:r>
      <w:r w:rsidRPr="002A3931">
        <w:rPr>
          <w:rFonts w:ascii="Unikurd Web" w:eastAsia="Times New Roman" w:hAnsi="Unikurd Web" w:cs="Unikurd Web"/>
          <w:sz w:val="24"/>
          <w:szCs w:val="24"/>
          <w:lang w:val="en-US" w:bidi="ar-IQ"/>
        </w:rPr>
        <w:t xml:space="preserve"> “</w:t>
      </w:r>
      <w:r w:rsidR="00E97A98" w:rsidRPr="002A3931">
        <w:rPr>
          <w:rFonts w:ascii="Unikurd Web" w:eastAsia="Times New Roman" w:hAnsi="Unikurd Web" w:cs="Unikurd Web"/>
          <w:sz w:val="24"/>
          <w:szCs w:val="24"/>
          <w:lang w:val="en-US" w:bidi="ar-IQ"/>
        </w:rPr>
        <w:t>Nothing for you to worry about. The Iranian</w:t>
      </w:r>
      <w:r w:rsidR="00EF66A4" w:rsidRPr="002A3931">
        <w:rPr>
          <w:rFonts w:ascii="Unikurd Web" w:eastAsia="Times New Roman" w:hAnsi="Unikurd Web" w:cs="Unikurd Web"/>
          <w:sz w:val="24"/>
          <w:szCs w:val="24"/>
          <w:lang w:val="en-US" w:bidi="ar-IQ"/>
        </w:rPr>
        <w:t xml:space="preserve"> government is</w:t>
      </w:r>
      <w:r w:rsidR="00E97A98" w:rsidRPr="002A3931">
        <w:rPr>
          <w:rFonts w:ascii="Unikurd Web" w:eastAsia="Times New Roman" w:hAnsi="Unikurd Web" w:cs="Unikurd Web"/>
          <w:sz w:val="24"/>
          <w:szCs w:val="24"/>
          <w:lang w:val="en-US" w:bidi="ar-IQ"/>
        </w:rPr>
        <w:t xml:space="preserve"> not alone. T</w:t>
      </w:r>
      <w:r w:rsidR="001E547D" w:rsidRPr="002A3931">
        <w:rPr>
          <w:rFonts w:ascii="Unikurd Web" w:eastAsia="Times New Roman" w:hAnsi="Unikurd Web" w:cs="Unikurd Web"/>
          <w:sz w:val="24"/>
          <w:szCs w:val="24"/>
          <w:lang w:val="en-US" w:bidi="ar-IQ"/>
        </w:rPr>
        <w:t>hey have the</w:t>
      </w:r>
      <w:r w:rsidR="00E97A98" w:rsidRPr="002A3931">
        <w:rPr>
          <w:rFonts w:ascii="Unikurd Web" w:eastAsia="Times New Roman" w:hAnsi="Unikurd Web" w:cs="Unikurd Web"/>
          <w:sz w:val="24"/>
          <w:szCs w:val="24"/>
          <w:lang w:val="en-US" w:bidi="ar-IQ"/>
        </w:rPr>
        <w:t xml:space="preserve"> Peshmerga</w:t>
      </w:r>
      <w:r w:rsidR="001E547D" w:rsidRPr="002A3931">
        <w:rPr>
          <w:rFonts w:ascii="Unikurd Web" w:eastAsia="Times New Roman" w:hAnsi="Unikurd Web" w:cs="Unikurd Web"/>
          <w:sz w:val="24"/>
          <w:szCs w:val="24"/>
          <w:lang w:val="en-US" w:bidi="ar-IQ"/>
        </w:rPr>
        <w:t xml:space="preserve"> with them</w:t>
      </w:r>
      <w:r w:rsidR="00E97A98" w:rsidRPr="002A3931">
        <w:rPr>
          <w:rFonts w:ascii="Unikurd Web" w:eastAsia="Times New Roman" w:hAnsi="Unikurd Web" w:cs="Unikurd Web"/>
          <w:sz w:val="24"/>
          <w:szCs w:val="24"/>
          <w:lang w:val="en-US" w:bidi="ar-IQ"/>
        </w:rPr>
        <w:t>,</w:t>
      </w:r>
      <w:r w:rsidR="001E547D" w:rsidRPr="002A3931">
        <w:rPr>
          <w:rFonts w:ascii="Unikurd Web" w:eastAsia="Times New Roman" w:hAnsi="Unikurd Web" w:cs="Unikurd Web"/>
          <w:sz w:val="24"/>
          <w:szCs w:val="24"/>
          <w:lang w:val="en-US" w:bidi="ar-IQ"/>
        </w:rPr>
        <w:t xml:space="preserve"> and they</w:t>
      </w:r>
      <w:r w:rsidR="00E97A98" w:rsidRPr="002A3931">
        <w:rPr>
          <w:rFonts w:ascii="Unikurd Web" w:eastAsia="Times New Roman" w:hAnsi="Unikurd Web" w:cs="Unikurd Web"/>
          <w:sz w:val="24"/>
          <w:szCs w:val="24"/>
          <w:lang w:val="en-US" w:bidi="ar-IQ"/>
        </w:rPr>
        <w:t xml:space="preserve"> have a plan</w:t>
      </w:r>
      <w:r w:rsidR="001E547D" w:rsidRPr="002A3931">
        <w:rPr>
          <w:rFonts w:ascii="Unikurd Web" w:eastAsia="Times New Roman" w:hAnsi="Unikurd Web" w:cs="Unikurd Web"/>
          <w:sz w:val="24"/>
          <w:szCs w:val="24"/>
          <w:lang w:val="en-US" w:bidi="ar-IQ"/>
        </w:rPr>
        <w:t>. The Peshmerga</w:t>
      </w:r>
      <w:r w:rsidR="00E97A98" w:rsidRPr="002A3931">
        <w:rPr>
          <w:rFonts w:ascii="Unikurd Web" w:eastAsia="Times New Roman" w:hAnsi="Unikurd Web" w:cs="Unikurd Web"/>
          <w:sz w:val="24"/>
          <w:szCs w:val="24"/>
          <w:lang w:val="en-US" w:bidi="ar-IQ"/>
        </w:rPr>
        <w:t xml:space="preserve"> will take responsibility for the town, </w:t>
      </w:r>
      <w:r w:rsidR="001E547D" w:rsidRPr="002A3931">
        <w:rPr>
          <w:rFonts w:ascii="Unikurd Web" w:eastAsia="Times New Roman" w:hAnsi="Unikurd Web" w:cs="Unikurd Web"/>
          <w:sz w:val="24"/>
          <w:szCs w:val="24"/>
          <w:lang w:val="en-US" w:bidi="ar-IQ"/>
        </w:rPr>
        <w:t xml:space="preserve">its </w:t>
      </w:r>
      <w:r w:rsidR="00E97A98" w:rsidRPr="002A3931">
        <w:rPr>
          <w:rFonts w:ascii="Unikurd Web" w:eastAsia="Times New Roman" w:hAnsi="Unikurd Web" w:cs="Unikurd Web"/>
          <w:sz w:val="24"/>
          <w:szCs w:val="24"/>
          <w:lang w:val="en-US" w:bidi="ar-IQ"/>
        </w:rPr>
        <w:t>people</w:t>
      </w:r>
      <w:r w:rsidR="00D01678" w:rsidRPr="002A3931">
        <w:rPr>
          <w:rFonts w:ascii="Unikurd Web" w:eastAsia="Times New Roman" w:hAnsi="Unikurd Web" w:cs="Unikurd Web"/>
          <w:sz w:val="24"/>
          <w:szCs w:val="24"/>
          <w:lang w:val="en-US" w:bidi="ar-IQ"/>
        </w:rPr>
        <w:t>,</w:t>
      </w:r>
      <w:r w:rsidR="00E97A98" w:rsidRPr="002A3931">
        <w:rPr>
          <w:rFonts w:ascii="Unikurd Web" w:eastAsia="Times New Roman" w:hAnsi="Unikurd Web" w:cs="Unikurd Web"/>
          <w:sz w:val="24"/>
          <w:szCs w:val="24"/>
          <w:lang w:val="en-US" w:bidi="ar-IQ"/>
        </w:rPr>
        <w:t xml:space="preserve"> and</w:t>
      </w:r>
      <w:r w:rsidR="00D01678" w:rsidRPr="002A3931">
        <w:rPr>
          <w:rFonts w:ascii="Unikurd Web" w:eastAsia="Times New Roman" w:hAnsi="Unikurd Web" w:cs="Unikurd Web"/>
          <w:sz w:val="24"/>
          <w:szCs w:val="24"/>
          <w:lang w:val="en-US" w:bidi="ar-IQ"/>
        </w:rPr>
        <w:t xml:space="preserve"> their </w:t>
      </w:r>
      <w:r w:rsidR="00E97A98" w:rsidRPr="002A3931">
        <w:rPr>
          <w:rFonts w:ascii="Unikurd Web" w:eastAsia="Times New Roman" w:hAnsi="Unikurd Web" w:cs="Unikurd Web"/>
          <w:sz w:val="24"/>
          <w:szCs w:val="24"/>
          <w:lang w:val="en-US" w:bidi="ar-IQ"/>
        </w:rPr>
        <w:t>properties</w:t>
      </w:r>
      <w:r w:rsidR="00D01678" w:rsidRPr="002A3931">
        <w:rPr>
          <w:rFonts w:ascii="Unikurd Web" w:eastAsia="Times New Roman" w:hAnsi="Unikurd Web" w:cs="Unikurd Web"/>
          <w:sz w:val="24"/>
          <w:szCs w:val="24"/>
          <w:lang w:val="en-US" w:bidi="ar-IQ"/>
        </w:rPr>
        <w:t xml:space="preserve">. These are </w:t>
      </w:r>
      <w:r w:rsidR="00E97A98" w:rsidRPr="002A3931">
        <w:rPr>
          <w:rFonts w:ascii="Unikurd Web" w:eastAsia="Times New Roman" w:hAnsi="Unikurd Web" w:cs="Unikurd Web"/>
          <w:sz w:val="24"/>
          <w:szCs w:val="24"/>
          <w:lang w:val="en-US" w:bidi="ar-IQ"/>
        </w:rPr>
        <w:t>high priorit</w:t>
      </w:r>
      <w:r w:rsidR="00D01678" w:rsidRPr="002A3931">
        <w:rPr>
          <w:rFonts w:ascii="Unikurd Web" w:eastAsia="Times New Roman" w:hAnsi="Unikurd Web" w:cs="Unikurd Web"/>
          <w:sz w:val="24"/>
          <w:szCs w:val="24"/>
          <w:lang w:val="en-US" w:bidi="ar-IQ"/>
        </w:rPr>
        <w:t>ies</w:t>
      </w:r>
      <w:r w:rsidR="00E97A98" w:rsidRPr="002A3931">
        <w:rPr>
          <w:rFonts w:ascii="Unikurd Web" w:eastAsia="Times New Roman" w:hAnsi="Unikurd Web" w:cs="Unikurd Web"/>
          <w:sz w:val="24"/>
          <w:szCs w:val="24"/>
          <w:lang w:val="en-US" w:bidi="ar-IQ"/>
        </w:rPr>
        <w:t xml:space="preserve"> </w:t>
      </w:r>
      <w:r w:rsidR="00D01678" w:rsidRPr="002A3931">
        <w:rPr>
          <w:rFonts w:ascii="Unikurd Web" w:eastAsia="Times New Roman" w:hAnsi="Unikurd Web" w:cs="Unikurd Web"/>
          <w:sz w:val="24"/>
          <w:szCs w:val="24"/>
          <w:lang w:val="en-US" w:bidi="ar-IQ"/>
        </w:rPr>
        <w:t>for</w:t>
      </w:r>
      <w:r w:rsidR="00E97A98" w:rsidRPr="002A3931">
        <w:rPr>
          <w:rFonts w:ascii="Unikurd Web" w:eastAsia="Times New Roman" w:hAnsi="Unikurd Web" w:cs="Unikurd Web"/>
          <w:sz w:val="24"/>
          <w:szCs w:val="24"/>
          <w:lang w:val="en-US" w:bidi="ar-IQ"/>
        </w:rPr>
        <w:t xml:space="preserve"> them. They </w:t>
      </w:r>
      <w:r w:rsidR="00D01678" w:rsidRPr="002A3931">
        <w:rPr>
          <w:rFonts w:ascii="Unikurd Web" w:eastAsia="Times New Roman" w:hAnsi="Unikurd Web" w:cs="Unikurd Web"/>
          <w:sz w:val="24"/>
          <w:szCs w:val="24"/>
          <w:lang w:val="en-US" w:bidi="ar-IQ"/>
        </w:rPr>
        <w:t>know what</w:t>
      </w:r>
      <w:r w:rsidR="00E97A98" w:rsidRPr="002A3931">
        <w:rPr>
          <w:rFonts w:ascii="Unikurd Web" w:eastAsia="Times New Roman" w:hAnsi="Unikurd Web" w:cs="Unikurd Web"/>
          <w:sz w:val="24"/>
          <w:szCs w:val="24"/>
          <w:lang w:val="en-US" w:bidi="ar-IQ"/>
        </w:rPr>
        <w:t xml:space="preserve"> the Irania</w:t>
      </w:r>
      <w:r w:rsidR="00130E78" w:rsidRPr="002A3931">
        <w:rPr>
          <w:rFonts w:ascii="Unikurd Web" w:eastAsia="Times New Roman" w:hAnsi="Unikurd Web" w:cs="Unikurd Web"/>
          <w:sz w:val="24"/>
          <w:szCs w:val="24"/>
          <w:lang w:val="en-US" w:bidi="ar-IQ"/>
        </w:rPr>
        <w:t>n government is</w:t>
      </w:r>
      <w:r w:rsidR="00D01678" w:rsidRPr="002A3931">
        <w:rPr>
          <w:rFonts w:ascii="Unikurd Web" w:eastAsia="Times New Roman" w:hAnsi="Unikurd Web" w:cs="Unikurd Web"/>
          <w:sz w:val="24"/>
          <w:szCs w:val="24"/>
          <w:lang w:val="en-US" w:bidi="ar-IQ"/>
        </w:rPr>
        <w:t xml:space="preserve"> up to</w:t>
      </w:r>
      <w:r w:rsidR="00E97A98" w:rsidRPr="002A3931">
        <w:rPr>
          <w:rFonts w:ascii="Unikurd Web" w:eastAsia="Times New Roman" w:hAnsi="Unikurd Web" w:cs="Unikurd Web"/>
          <w:sz w:val="24"/>
          <w:szCs w:val="24"/>
          <w:lang w:val="en-US" w:bidi="ar-IQ"/>
        </w:rPr>
        <w:t>.</w:t>
      </w:r>
      <w:r w:rsidR="00D01678" w:rsidRPr="002A3931">
        <w:rPr>
          <w:rFonts w:ascii="Unikurd Web" w:eastAsia="Times New Roman" w:hAnsi="Unikurd Web" w:cs="Unikurd Web"/>
          <w:sz w:val="24"/>
          <w:szCs w:val="24"/>
          <w:lang w:val="en-US" w:bidi="ar-IQ"/>
        </w:rPr>
        <w:t>”</w:t>
      </w:r>
      <w:r w:rsidR="00E97A98" w:rsidRPr="002A3931">
        <w:rPr>
          <w:rFonts w:ascii="Unikurd Web" w:eastAsia="Times New Roman" w:hAnsi="Unikurd Web" w:cs="Unikurd Web"/>
          <w:sz w:val="24"/>
          <w:szCs w:val="24"/>
          <w:lang w:val="en-US" w:bidi="ar-IQ"/>
        </w:rPr>
        <w:t xml:space="preserve"> </w:t>
      </w:r>
    </w:p>
    <w:p w14:paraId="1CBFCB1D" w14:textId="541AA363" w:rsidR="00D01678" w:rsidRPr="002A3931" w:rsidRDefault="00D01678" w:rsidP="00D01678">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“How do you know, nothing for us to be worried about</w:t>
      </w:r>
      <w:r w:rsidR="000E59BA" w:rsidRPr="002A3931">
        <w:rPr>
          <w:rFonts w:ascii="Unikurd Web" w:eastAsia="Times New Roman" w:hAnsi="Unikurd Web" w:cs="Unikurd Web"/>
          <w:sz w:val="24"/>
          <w:szCs w:val="24"/>
          <w:lang w:val="en-US" w:bidi="ar-IQ"/>
        </w:rPr>
        <w:t>?</w:t>
      </w:r>
      <w:r w:rsidRPr="002A3931">
        <w:rPr>
          <w:rFonts w:ascii="Unikurd Web" w:eastAsia="Times New Roman" w:hAnsi="Unikurd Web" w:cs="Unikurd Web"/>
          <w:sz w:val="24"/>
          <w:szCs w:val="24"/>
          <w:lang w:val="en-US" w:bidi="ar-IQ"/>
        </w:rPr>
        <w:t xml:space="preserve"> It seems that your Farsi language is not good enough. The radio speaker said</w:t>
      </w:r>
      <w:r w:rsidR="00D10D92" w:rsidRPr="002A3931">
        <w:rPr>
          <w:rFonts w:ascii="Unikurd Web" w:eastAsia="Times New Roman" w:hAnsi="Unikurd Web" w:cs="Unikurd Web"/>
          <w:sz w:val="24"/>
          <w:szCs w:val="24"/>
          <w:lang w:val="en-US" w:bidi="ar-IQ"/>
        </w:rPr>
        <w:t>,</w:t>
      </w:r>
      <w:r w:rsidRPr="002A3931">
        <w:rPr>
          <w:rFonts w:ascii="Unikurd Web" w:eastAsia="Times New Roman" w:hAnsi="Unikurd Web" w:cs="Unikurd Web"/>
          <w:sz w:val="24"/>
          <w:szCs w:val="24"/>
          <w:lang w:val="en-US" w:bidi="ar-IQ"/>
        </w:rPr>
        <w:t xml:space="preserve"> the Zalm bridge</w:t>
      </w:r>
      <w:r w:rsidR="000E59BA" w:rsidRPr="002A3931">
        <w:rPr>
          <w:rFonts w:ascii="Unikurd Web" w:eastAsia="Times New Roman" w:hAnsi="Unikurd Web" w:cs="Unikurd Web"/>
          <w:sz w:val="24"/>
          <w:szCs w:val="24"/>
          <w:lang w:val="en-US" w:bidi="ar-IQ"/>
        </w:rPr>
        <w:t>, located 21km in the northeast of Halabja,</w:t>
      </w:r>
      <w:r w:rsidRPr="002A3931">
        <w:rPr>
          <w:rFonts w:ascii="Unikurd Web" w:eastAsia="Times New Roman" w:hAnsi="Unikurd Web" w:cs="Unikurd Web"/>
          <w:sz w:val="24"/>
          <w:szCs w:val="24"/>
          <w:lang w:val="en-US" w:bidi="ar-IQ"/>
        </w:rPr>
        <w:t xml:space="preserve"> has been destroyed,” Mam Wali </w:t>
      </w:r>
      <w:r w:rsidR="00556901" w:rsidRPr="002A3931">
        <w:rPr>
          <w:rFonts w:ascii="Unikurd Web" w:eastAsia="Times New Roman" w:hAnsi="Unikurd Web" w:cs="Unikurd Web"/>
          <w:sz w:val="24"/>
          <w:szCs w:val="24"/>
          <w:lang w:val="en-US" w:bidi="ar-IQ"/>
        </w:rPr>
        <w:t xml:space="preserve">looked at </w:t>
      </w:r>
      <w:r w:rsidRPr="002A3931">
        <w:rPr>
          <w:rFonts w:ascii="Unikurd Web" w:eastAsia="Times New Roman" w:hAnsi="Unikurd Web" w:cs="Unikurd Web"/>
          <w:sz w:val="24"/>
          <w:szCs w:val="24"/>
          <w:lang w:val="en-US" w:bidi="ar-IQ"/>
        </w:rPr>
        <w:t>him</w:t>
      </w:r>
      <w:r w:rsidR="00556901" w:rsidRPr="002A3931">
        <w:rPr>
          <w:rFonts w:ascii="Unikurd Web" w:eastAsia="Times New Roman" w:hAnsi="Unikurd Web" w:cs="Unikurd Web"/>
          <w:sz w:val="24"/>
          <w:szCs w:val="24"/>
          <w:lang w:val="en-US" w:bidi="ar-IQ"/>
        </w:rPr>
        <w:t xml:space="preserve"> and said</w:t>
      </w:r>
      <w:r w:rsidRPr="002A3931">
        <w:rPr>
          <w:rFonts w:ascii="Unikurd Web" w:eastAsia="Times New Roman" w:hAnsi="Unikurd Web" w:cs="Unikurd Web"/>
          <w:sz w:val="24"/>
          <w:szCs w:val="24"/>
          <w:lang w:val="en-US" w:bidi="ar-IQ"/>
        </w:rPr>
        <w:t xml:space="preserve">. </w:t>
      </w:r>
    </w:p>
    <w:p w14:paraId="5C619C84" w14:textId="648BA66F" w:rsidR="000E59BA" w:rsidRPr="002A3931" w:rsidRDefault="000E59BA" w:rsidP="000E59BA">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Baram</w:t>
      </w:r>
      <w:r w:rsidR="00D10D92" w:rsidRPr="002A3931">
        <w:rPr>
          <w:rFonts w:ascii="Unikurd Web" w:eastAsia="Times New Roman" w:hAnsi="Unikurd Web" w:cs="Unikurd Web"/>
          <w:sz w:val="24"/>
          <w:szCs w:val="24"/>
          <w:lang w:val="en-US" w:bidi="ar-IQ"/>
        </w:rPr>
        <w:t>,</w:t>
      </w:r>
      <w:r w:rsidRPr="002A3931">
        <w:rPr>
          <w:rFonts w:ascii="Unikurd Web" w:eastAsia="Times New Roman" w:hAnsi="Unikurd Web" w:cs="Unikurd Web"/>
          <w:sz w:val="24"/>
          <w:szCs w:val="24"/>
          <w:lang w:val="en-US" w:bidi="ar-IQ"/>
        </w:rPr>
        <w:t xml:space="preserve"> “Why?”</w:t>
      </w:r>
    </w:p>
    <w:p w14:paraId="018A4874" w14:textId="4FA43AF6" w:rsidR="00DB13F2" w:rsidRPr="002A3931" w:rsidRDefault="000E59BA" w:rsidP="00556901">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w:t>
      </w:r>
      <w:r w:rsidR="00556901" w:rsidRPr="002A3931">
        <w:rPr>
          <w:rFonts w:ascii="Unikurd Web" w:eastAsia="Times New Roman" w:hAnsi="Unikurd Web" w:cs="Unikurd Web"/>
          <w:sz w:val="24"/>
          <w:szCs w:val="24"/>
          <w:lang w:val="en-US" w:bidi="ar-IQ"/>
        </w:rPr>
        <w:t xml:space="preserve">Why did you say that?! Their intention is clear. They do not want anyone to </w:t>
      </w:r>
      <w:r w:rsidR="00DD6BD7" w:rsidRPr="002A3931">
        <w:rPr>
          <w:rFonts w:ascii="Unikurd Web" w:eastAsia="Times New Roman" w:hAnsi="Unikurd Web" w:cs="Unikurd Web"/>
          <w:sz w:val="24"/>
          <w:szCs w:val="24"/>
          <w:lang w:val="en-US" w:bidi="ar-IQ"/>
        </w:rPr>
        <w:t>flee towards the</w:t>
      </w:r>
      <w:r w:rsidR="00556901" w:rsidRPr="002A3931">
        <w:rPr>
          <w:rFonts w:ascii="Unikurd Web" w:eastAsia="Times New Roman" w:hAnsi="Unikurd Web" w:cs="Unikurd Web"/>
          <w:sz w:val="24"/>
          <w:szCs w:val="24"/>
          <w:lang w:val="en-US" w:bidi="ar-IQ"/>
        </w:rPr>
        <w:t xml:space="preserve"> city of Slemani</w:t>
      </w:r>
      <w:r w:rsidR="004A2B2D" w:rsidRPr="002A3931">
        <w:rPr>
          <w:rFonts w:ascii="Unikurd Web" w:eastAsia="Times New Roman" w:hAnsi="Unikurd Web" w:cs="Unikurd Web"/>
          <w:sz w:val="24"/>
          <w:szCs w:val="24"/>
          <w:lang w:val="en-US" w:bidi="ar-IQ"/>
        </w:rPr>
        <w:t>,</w:t>
      </w:r>
      <w:r w:rsidR="00556901" w:rsidRPr="002A3931">
        <w:rPr>
          <w:rFonts w:ascii="Unikurd Web" w:eastAsia="Times New Roman" w:hAnsi="Unikurd Web" w:cs="Unikurd Web"/>
          <w:sz w:val="24"/>
          <w:szCs w:val="24"/>
          <w:lang w:val="en-US" w:bidi="ar-IQ"/>
        </w:rPr>
        <w:t xml:space="preserve">” </w:t>
      </w:r>
      <w:r w:rsidR="004A2B2D" w:rsidRPr="002A3931">
        <w:rPr>
          <w:rFonts w:ascii="Unikurd Web" w:eastAsia="Times New Roman" w:hAnsi="Unikurd Web" w:cs="Unikurd Web"/>
          <w:sz w:val="24"/>
          <w:szCs w:val="24"/>
          <w:lang w:val="en-US" w:bidi="ar-IQ"/>
        </w:rPr>
        <w:t>Mam Wali exclaimed.</w:t>
      </w:r>
    </w:p>
    <w:p w14:paraId="3B263E69" w14:textId="5FE9F1EF" w:rsidR="00DD6BD7" w:rsidRPr="002A3931" w:rsidRDefault="00DD6BD7" w:rsidP="00DD6BD7">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 xml:space="preserve">Samya </w:t>
      </w:r>
      <w:r w:rsidR="004A2B2D" w:rsidRPr="002A3931">
        <w:rPr>
          <w:rFonts w:ascii="Unikurd Web" w:eastAsia="Times New Roman" w:hAnsi="Unikurd Web" w:cs="Unikurd Web"/>
          <w:sz w:val="24"/>
          <w:szCs w:val="24"/>
          <w:lang w:val="en-US" w:bidi="ar-IQ"/>
        </w:rPr>
        <w:t>interrupted, her voice filled with doubt</w:t>
      </w:r>
      <w:r w:rsidRPr="002A3931">
        <w:rPr>
          <w:rFonts w:ascii="Unikurd Web" w:eastAsia="Times New Roman" w:hAnsi="Unikurd Web" w:cs="Unikurd Web"/>
          <w:sz w:val="24"/>
          <w:szCs w:val="24"/>
          <w:lang w:val="en-US" w:bidi="ar-IQ"/>
        </w:rPr>
        <w:t xml:space="preserve"> “I don’t think so they have destroyed it. If </w:t>
      </w:r>
      <w:r w:rsidR="004A2B2D" w:rsidRPr="002A3931">
        <w:rPr>
          <w:rFonts w:ascii="Unikurd Web" w:eastAsia="Times New Roman" w:hAnsi="Unikurd Web" w:cs="Unikurd Web"/>
          <w:sz w:val="24"/>
          <w:szCs w:val="24"/>
          <w:lang w:val="en-US" w:bidi="ar-IQ"/>
        </w:rPr>
        <w:t>they did,</w:t>
      </w:r>
      <w:r w:rsidRPr="002A3931">
        <w:rPr>
          <w:rFonts w:ascii="Unikurd Web" w:eastAsia="Times New Roman" w:hAnsi="Unikurd Web" w:cs="Unikurd Web"/>
          <w:sz w:val="24"/>
          <w:szCs w:val="24"/>
          <w:lang w:val="en-US" w:bidi="ar-IQ"/>
        </w:rPr>
        <w:t xml:space="preserve"> </w:t>
      </w:r>
      <w:r w:rsidR="004A2B2D" w:rsidRPr="002A3931">
        <w:rPr>
          <w:rFonts w:ascii="Unikurd Web" w:eastAsia="Times New Roman" w:hAnsi="Unikurd Web" w:cs="Unikurd Web"/>
          <w:sz w:val="24"/>
          <w:szCs w:val="24"/>
          <w:lang w:val="en-US" w:bidi="ar-IQ"/>
        </w:rPr>
        <w:t>how</w:t>
      </w:r>
      <w:r w:rsidRPr="002A3931">
        <w:rPr>
          <w:rFonts w:ascii="Unikurd Web" w:eastAsia="Times New Roman" w:hAnsi="Unikurd Web" w:cs="Unikurd Web"/>
          <w:sz w:val="24"/>
          <w:szCs w:val="24"/>
          <w:lang w:val="en-US" w:bidi="ar-IQ"/>
        </w:rPr>
        <w:t xml:space="preserve"> </w:t>
      </w:r>
      <w:r w:rsidR="004A2B2D" w:rsidRPr="002A3931">
        <w:rPr>
          <w:rFonts w:ascii="Unikurd Web" w:eastAsia="Times New Roman" w:hAnsi="Unikurd Web" w:cs="Unikurd Web"/>
          <w:sz w:val="24"/>
          <w:szCs w:val="24"/>
          <w:lang w:val="en-US" w:bidi="ar-IQ"/>
        </w:rPr>
        <w:t>would they</w:t>
      </w:r>
      <w:r w:rsidRPr="002A3931">
        <w:rPr>
          <w:rFonts w:ascii="Unikurd Web" w:eastAsia="Times New Roman" w:hAnsi="Unikurd Web" w:cs="Unikurd Web"/>
          <w:sz w:val="24"/>
          <w:szCs w:val="24"/>
          <w:lang w:val="en-US" w:bidi="ar-IQ"/>
        </w:rPr>
        <w:t xml:space="preserve"> pass to go to Karbala</w:t>
      </w:r>
      <w:r w:rsidR="004A2B2D" w:rsidRPr="002A3931">
        <w:rPr>
          <w:rFonts w:ascii="Unikurd Web" w:eastAsia="Times New Roman" w:hAnsi="Unikurd Web" w:cs="Unikurd Web"/>
          <w:sz w:val="24"/>
          <w:szCs w:val="24"/>
          <w:lang w:val="en-US" w:bidi="ar-IQ"/>
        </w:rPr>
        <w:t>?</w:t>
      </w:r>
      <w:r w:rsidRPr="002A3931">
        <w:rPr>
          <w:rFonts w:ascii="Unikurd Web" w:eastAsia="Times New Roman" w:hAnsi="Unikurd Web" w:cs="Unikurd Web"/>
          <w:sz w:val="24"/>
          <w:szCs w:val="24"/>
          <w:lang w:val="en-US" w:bidi="ar-IQ"/>
        </w:rPr>
        <w:t xml:space="preserve">” </w:t>
      </w:r>
      <w:r w:rsidR="004A2B2D" w:rsidRPr="002A3931">
        <w:rPr>
          <w:rFonts w:ascii="Unikurd Web" w:eastAsia="Times New Roman" w:hAnsi="Unikurd Web" w:cs="Unikurd Web"/>
          <w:sz w:val="24"/>
          <w:szCs w:val="24"/>
          <w:lang w:val="en-US" w:bidi="ar-IQ"/>
        </w:rPr>
        <w:t>Just then,</w:t>
      </w:r>
      <w:r w:rsidRPr="002A3931">
        <w:rPr>
          <w:rFonts w:ascii="Unikurd Web" w:eastAsia="Times New Roman" w:hAnsi="Unikurd Web" w:cs="Unikurd Web"/>
          <w:sz w:val="24"/>
          <w:szCs w:val="24"/>
          <w:lang w:val="en-US" w:bidi="ar-IQ"/>
        </w:rPr>
        <w:t xml:space="preserve"> another rocket hit the ground outside</w:t>
      </w:r>
      <w:r w:rsidR="004A2B2D" w:rsidRPr="002A3931">
        <w:rPr>
          <w:rFonts w:ascii="Unikurd Web" w:eastAsia="Times New Roman" w:hAnsi="Unikurd Web" w:cs="Unikurd Web"/>
          <w:sz w:val="24"/>
          <w:szCs w:val="24"/>
          <w:lang w:val="en-US" w:bidi="ar-IQ"/>
        </w:rPr>
        <w:t>,</w:t>
      </w:r>
      <w:r w:rsidRPr="002A3931">
        <w:rPr>
          <w:rFonts w:ascii="Unikurd Web" w:eastAsia="Times New Roman" w:hAnsi="Unikurd Web" w:cs="Unikurd Web"/>
          <w:sz w:val="24"/>
          <w:szCs w:val="24"/>
          <w:lang w:val="en-US" w:bidi="ar-IQ"/>
        </w:rPr>
        <w:t xml:space="preserve"> </w:t>
      </w:r>
      <w:r w:rsidR="004A2B2D" w:rsidRPr="002A3931">
        <w:rPr>
          <w:rFonts w:ascii="Unikurd Web" w:eastAsia="Times New Roman" w:hAnsi="Unikurd Web" w:cs="Unikurd Web"/>
          <w:sz w:val="24"/>
          <w:szCs w:val="24"/>
          <w:lang w:val="en-US" w:bidi="ar-IQ"/>
        </w:rPr>
        <w:t>causing a tremor</w:t>
      </w:r>
      <w:r w:rsidRPr="002A3931">
        <w:rPr>
          <w:rFonts w:ascii="Unikurd Web" w:eastAsia="Times New Roman" w:hAnsi="Unikurd Web" w:cs="Unikurd Web"/>
          <w:sz w:val="24"/>
          <w:szCs w:val="24"/>
          <w:lang w:val="en-US" w:bidi="ar-IQ"/>
        </w:rPr>
        <w:t xml:space="preserve"> </w:t>
      </w:r>
      <w:r w:rsidR="004A2B2D" w:rsidRPr="002A3931">
        <w:rPr>
          <w:rFonts w:ascii="Unikurd Web" w:eastAsia="Times New Roman" w:hAnsi="Unikurd Web" w:cs="Unikurd Web"/>
          <w:sz w:val="24"/>
          <w:szCs w:val="24"/>
          <w:lang w:val="en-US" w:bidi="ar-IQ"/>
        </w:rPr>
        <w:t>that sent fear rippling through everyone</w:t>
      </w:r>
      <w:r w:rsidRPr="002A3931">
        <w:rPr>
          <w:rFonts w:ascii="Unikurd Web" w:eastAsia="Times New Roman" w:hAnsi="Unikurd Web" w:cs="Unikurd Web"/>
          <w:sz w:val="24"/>
          <w:szCs w:val="24"/>
          <w:lang w:val="en-US" w:bidi="ar-IQ"/>
        </w:rPr>
        <w:t xml:space="preserve"> in the </w:t>
      </w:r>
      <w:r w:rsidR="001576C6" w:rsidRPr="002A3931">
        <w:rPr>
          <w:rFonts w:ascii="Unikurd Web" w:eastAsia="Times New Roman" w:hAnsi="Unikurd Web" w:cs="Unikurd Web"/>
          <w:sz w:val="24"/>
          <w:szCs w:val="24"/>
          <w:lang w:val="en-US" w:bidi="ar-IQ"/>
        </w:rPr>
        <w:t>cellar</w:t>
      </w:r>
      <w:r w:rsidRPr="002A3931">
        <w:rPr>
          <w:rFonts w:ascii="Unikurd Web" w:eastAsia="Times New Roman" w:hAnsi="Unikurd Web" w:cs="Unikurd Web"/>
          <w:sz w:val="24"/>
          <w:szCs w:val="24"/>
          <w:lang w:val="en-US" w:bidi="ar-IQ"/>
        </w:rPr>
        <w:t>. The children started crying</w:t>
      </w:r>
      <w:r w:rsidR="004A2B2D" w:rsidRPr="002A3931">
        <w:rPr>
          <w:rFonts w:ascii="Unikurd Web" w:eastAsia="Times New Roman" w:hAnsi="Unikurd Web" w:cs="Unikurd Web"/>
          <w:sz w:val="24"/>
          <w:szCs w:val="24"/>
          <w:lang w:val="en-US" w:bidi="ar-IQ"/>
        </w:rPr>
        <w:t>,</w:t>
      </w:r>
      <w:r w:rsidRPr="002A3931">
        <w:rPr>
          <w:rFonts w:ascii="Unikurd Web" w:eastAsia="Times New Roman" w:hAnsi="Unikurd Web" w:cs="Unikurd Web"/>
          <w:sz w:val="24"/>
          <w:szCs w:val="24"/>
          <w:lang w:val="en-US" w:bidi="ar-IQ"/>
        </w:rPr>
        <w:t xml:space="preserve"> and </w:t>
      </w:r>
      <w:r w:rsidR="004A2B2D" w:rsidRPr="002A3931">
        <w:rPr>
          <w:rFonts w:ascii="Unikurd Web" w:eastAsia="Times New Roman" w:hAnsi="Unikurd Web" w:cs="Unikurd Web"/>
          <w:sz w:val="24"/>
          <w:szCs w:val="24"/>
          <w:lang w:val="en-US" w:bidi="ar-IQ"/>
        </w:rPr>
        <w:t xml:space="preserve">the adults </w:t>
      </w:r>
      <w:r w:rsidR="00971E91" w:rsidRPr="002A3931">
        <w:rPr>
          <w:rFonts w:ascii="Unikurd Web" w:eastAsia="Times New Roman" w:hAnsi="Unikurd Web" w:cs="Unikurd Web"/>
          <w:sz w:val="24"/>
          <w:szCs w:val="24"/>
          <w:lang w:val="en-US" w:bidi="ar-IQ"/>
        </w:rPr>
        <w:t>Beg</w:t>
      </w:r>
      <w:r w:rsidRPr="002A3931">
        <w:rPr>
          <w:rFonts w:ascii="Unikurd Web" w:eastAsia="Times New Roman" w:hAnsi="Unikurd Web" w:cs="Unikurd Web"/>
          <w:sz w:val="24"/>
          <w:szCs w:val="24"/>
          <w:lang w:val="en-US" w:bidi="ar-IQ"/>
        </w:rPr>
        <w:t>an</w:t>
      </w:r>
      <w:r w:rsidR="004A2B2D" w:rsidRPr="002A3931">
        <w:rPr>
          <w:rFonts w:ascii="Unikurd Web" w:eastAsia="Times New Roman" w:hAnsi="Unikurd Web" w:cs="Unikurd Web"/>
          <w:sz w:val="24"/>
          <w:szCs w:val="24"/>
          <w:lang w:val="en-US" w:bidi="ar-IQ"/>
        </w:rPr>
        <w:t xml:space="preserve"> fervently</w:t>
      </w:r>
      <w:r w:rsidR="00062F77" w:rsidRPr="002A3931">
        <w:rPr>
          <w:rFonts w:ascii="Unikurd Web" w:eastAsia="Times New Roman" w:hAnsi="Unikurd Web" w:cs="Unikurd Web"/>
          <w:sz w:val="24"/>
          <w:szCs w:val="24"/>
          <w:lang w:val="en-US" w:bidi="ar-IQ"/>
        </w:rPr>
        <w:t xml:space="preserve"> </w:t>
      </w:r>
      <w:r w:rsidRPr="002A3931">
        <w:rPr>
          <w:rFonts w:ascii="Unikurd Web" w:eastAsia="Times New Roman" w:hAnsi="Unikurd Web" w:cs="Unikurd Web"/>
          <w:sz w:val="24"/>
          <w:szCs w:val="24"/>
          <w:lang w:val="en-US" w:bidi="ar-IQ"/>
        </w:rPr>
        <w:t xml:space="preserve">praying. </w:t>
      </w:r>
    </w:p>
    <w:p w14:paraId="6C247D16" w14:textId="72E4696A" w:rsidR="00E05875" w:rsidRPr="002A3931" w:rsidRDefault="00E05875" w:rsidP="00E05875">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 xml:space="preserve">“I </w:t>
      </w:r>
      <w:r w:rsidR="00ED7874" w:rsidRPr="002A3931">
        <w:rPr>
          <w:rFonts w:ascii="Unikurd Web" w:eastAsia="Times New Roman" w:hAnsi="Unikurd Web" w:cs="Unikurd Web"/>
          <w:sz w:val="24"/>
          <w:szCs w:val="24"/>
          <w:lang w:val="en-US" w:bidi="ar-IQ"/>
        </w:rPr>
        <w:t>understand that</w:t>
      </w:r>
      <w:r w:rsidRPr="002A3931">
        <w:rPr>
          <w:rFonts w:ascii="Unikurd Web" w:eastAsia="Times New Roman" w:hAnsi="Unikurd Web" w:cs="Unikurd Web"/>
          <w:sz w:val="24"/>
          <w:szCs w:val="24"/>
          <w:lang w:val="en-US" w:bidi="ar-IQ"/>
        </w:rPr>
        <w:t xml:space="preserve"> you are educated, but </w:t>
      </w:r>
      <w:r w:rsidR="00ED7874" w:rsidRPr="002A3931">
        <w:rPr>
          <w:rFonts w:ascii="Unikurd Web" w:eastAsia="Times New Roman" w:hAnsi="Unikurd Web" w:cs="Unikurd Web"/>
          <w:sz w:val="24"/>
          <w:szCs w:val="24"/>
          <w:lang w:val="en-US" w:bidi="ar-IQ"/>
        </w:rPr>
        <w:t>age-wise,</w:t>
      </w:r>
      <w:r w:rsidRPr="002A3931">
        <w:rPr>
          <w:rFonts w:ascii="Unikurd Web" w:eastAsia="Times New Roman" w:hAnsi="Unikurd Web" w:cs="Unikurd Web"/>
          <w:sz w:val="24"/>
          <w:szCs w:val="24"/>
          <w:lang w:val="en-US" w:bidi="ar-IQ"/>
        </w:rPr>
        <w:t xml:space="preserve"> I have </w:t>
      </w:r>
      <w:r w:rsidR="00ED7874" w:rsidRPr="002A3931">
        <w:rPr>
          <w:rFonts w:ascii="Unikurd Web" w:eastAsia="Times New Roman" w:hAnsi="Unikurd Web" w:cs="Unikurd Web"/>
          <w:sz w:val="24"/>
          <w:szCs w:val="24"/>
          <w:lang w:val="en-US" w:bidi="ar-IQ"/>
        </w:rPr>
        <w:t>more life experience.</w:t>
      </w:r>
      <w:r w:rsidRPr="002A3931">
        <w:rPr>
          <w:rFonts w:ascii="Unikurd Web" w:eastAsia="Times New Roman" w:hAnsi="Unikurd Web" w:cs="Unikurd Web"/>
          <w:sz w:val="24"/>
          <w:szCs w:val="24"/>
          <w:lang w:val="en-US" w:bidi="ar-IQ"/>
        </w:rPr>
        <w:t xml:space="preserve"> I </w:t>
      </w:r>
      <w:r w:rsidR="00ED7874" w:rsidRPr="002A3931">
        <w:rPr>
          <w:rFonts w:ascii="Unikurd Web" w:eastAsia="Times New Roman" w:hAnsi="Unikurd Web" w:cs="Unikurd Web"/>
          <w:sz w:val="24"/>
          <w:szCs w:val="24"/>
          <w:lang w:val="en-US" w:bidi="ar-IQ"/>
        </w:rPr>
        <w:t xml:space="preserve">faced numerous challenging situations and witnessed hardship firsthand. </w:t>
      </w:r>
      <w:r w:rsidRPr="002A3931">
        <w:rPr>
          <w:rFonts w:ascii="Unikurd Web" w:eastAsia="Times New Roman" w:hAnsi="Unikurd Web" w:cs="Unikurd Web"/>
          <w:sz w:val="24"/>
          <w:szCs w:val="24"/>
          <w:lang w:val="en-US" w:bidi="ar-IQ"/>
        </w:rPr>
        <w:t xml:space="preserve">Therefore, I </w:t>
      </w:r>
      <w:r w:rsidR="00ED7874" w:rsidRPr="002A3931">
        <w:rPr>
          <w:rFonts w:ascii="Unikurd Web" w:eastAsia="Times New Roman" w:hAnsi="Unikurd Web" w:cs="Unikurd Web"/>
          <w:sz w:val="24"/>
          <w:szCs w:val="24"/>
          <w:lang w:val="en-US" w:bidi="ar-IQ"/>
        </w:rPr>
        <w:t xml:space="preserve">find it difficult to </w:t>
      </w:r>
      <w:r w:rsidRPr="002A3931">
        <w:rPr>
          <w:rFonts w:ascii="Unikurd Web" w:eastAsia="Times New Roman" w:hAnsi="Unikurd Web" w:cs="Unikurd Web"/>
          <w:sz w:val="24"/>
          <w:szCs w:val="24"/>
          <w:lang w:val="en-US" w:bidi="ar-IQ"/>
        </w:rPr>
        <w:t xml:space="preserve">persuade myself and </w:t>
      </w:r>
      <w:r w:rsidR="00ED7874" w:rsidRPr="002A3931">
        <w:rPr>
          <w:rFonts w:ascii="Unikurd Web" w:eastAsia="Times New Roman" w:hAnsi="Unikurd Web" w:cs="Unikurd Web"/>
          <w:sz w:val="24"/>
          <w:szCs w:val="24"/>
          <w:lang w:val="en-US" w:bidi="ar-IQ"/>
        </w:rPr>
        <w:t xml:space="preserve">maintain the same level of </w:t>
      </w:r>
      <w:r w:rsidRPr="002A3931">
        <w:rPr>
          <w:rFonts w:ascii="Unikurd Web" w:eastAsia="Times New Roman" w:hAnsi="Unikurd Web" w:cs="Unikurd Web"/>
          <w:sz w:val="24"/>
          <w:szCs w:val="24"/>
          <w:lang w:val="en-US" w:bidi="ar-IQ"/>
        </w:rPr>
        <w:t>optimis</w:t>
      </w:r>
      <w:r w:rsidR="00ED7874" w:rsidRPr="002A3931">
        <w:rPr>
          <w:rFonts w:ascii="Unikurd Web" w:eastAsia="Times New Roman" w:hAnsi="Unikurd Web" w:cs="Unikurd Web"/>
          <w:sz w:val="24"/>
          <w:szCs w:val="24"/>
          <w:lang w:val="en-US" w:bidi="ar-IQ"/>
        </w:rPr>
        <w:t>m as</w:t>
      </w:r>
      <w:r w:rsidRPr="002A3931">
        <w:rPr>
          <w:rFonts w:ascii="Unikurd Web" w:eastAsia="Times New Roman" w:hAnsi="Unikurd Web" w:cs="Unikurd Web"/>
          <w:sz w:val="24"/>
          <w:szCs w:val="24"/>
          <w:lang w:val="en-US" w:bidi="ar-IQ"/>
        </w:rPr>
        <w:t xml:space="preserve"> you</w:t>
      </w:r>
      <w:r w:rsidR="00ED7874" w:rsidRPr="002A3931">
        <w:rPr>
          <w:rFonts w:ascii="Unikurd Web" w:eastAsia="Times New Roman" w:hAnsi="Unikurd Web" w:cs="Unikurd Web"/>
          <w:sz w:val="24"/>
          <w:szCs w:val="24"/>
          <w:lang w:val="en-US" w:bidi="ar-IQ"/>
        </w:rPr>
        <w:t xml:space="preserve"> do</w:t>
      </w:r>
      <w:r w:rsidRPr="002A3931">
        <w:rPr>
          <w:rFonts w:ascii="Unikurd Web" w:eastAsia="Times New Roman" w:hAnsi="Unikurd Web" w:cs="Unikurd Web"/>
          <w:sz w:val="24"/>
          <w:szCs w:val="24"/>
          <w:lang w:val="en-US" w:bidi="ar-IQ"/>
        </w:rPr>
        <w:t xml:space="preserve">. </w:t>
      </w:r>
      <w:r w:rsidR="00ED7874" w:rsidRPr="002A3931">
        <w:rPr>
          <w:rFonts w:ascii="Unikurd Web" w:eastAsia="Times New Roman" w:hAnsi="Unikurd Web" w:cs="Unikurd Web"/>
          <w:sz w:val="24"/>
          <w:szCs w:val="24"/>
          <w:lang w:val="en-US" w:bidi="ar-IQ"/>
        </w:rPr>
        <w:t>Considering Iran</w:t>
      </w:r>
      <w:r w:rsidR="00DA6424" w:rsidRPr="002A3931">
        <w:rPr>
          <w:rFonts w:ascii="Unikurd Web" w:eastAsia="Times New Roman" w:hAnsi="Unikurd Web" w:cs="Unikurd Web"/>
          <w:sz w:val="24"/>
          <w:szCs w:val="24"/>
          <w:lang w:val="en-US" w:bidi="ar-IQ"/>
        </w:rPr>
        <w:t>ian government’s</w:t>
      </w:r>
      <w:r w:rsidR="00ED7874" w:rsidRPr="002A3931">
        <w:rPr>
          <w:rFonts w:ascii="Unikurd Web" w:eastAsia="Times New Roman" w:hAnsi="Unikurd Web" w:cs="Unikurd Web"/>
          <w:sz w:val="24"/>
          <w:szCs w:val="24"/>
          <w:lang w:val="en-US" w:bidi="ar-IQ"/>
        </w:rPr>
        <w:t xml:space="preserve"> treatment of the Kurds in East Kurdistan-occupying their land, subjecting them to oppression, and even resorting to violence and killing-how can we trust them</w:t>
      </w:r>
      <w:r w:rsidR="00153B36" w:rsidRPr="002A3931">
        <w:rPr>
          <w:rFonts w:ascii="Unikurd Web" w:eastAsia="Times New Roman" w:hAnsi="Unikurd Web" w:cs="Unikurd Web"/>
          <w:sz w:val="24"/>
          <w:szCs w:val="24"/>
          <w:lang w:val="en-US" w:bidi="ar-IQ"/>
        </w:rPr>
        <w:t>? How can</w:t>
      </w:r>
      <w:r w:rsidR="00ED7874" w:rsidRPr="002A3931">
        <w:rPr>
          <w:rFonts w:ascii="Unikurd Web" w:eastAsia="Times New Roman" w:hAnsi="Unikurd Web" w:cs="Unikurd Web"/>
          <w:sz w:val="24"/>
          <w:szCs w:val="24"/>
          <w:lang w:val="en-US" w:bidi="ar-IQ"/>
        </w:rPr>
        <w:t xml:space="preserve"> we believe they will</w:t>
      </w:r>
      <w:r w:rsidR="00153B36" w:rsidRPr="002A3931">
        <w:rPr>
          <w:rFonts w:ascii="Unikurd Web" w:eastAsia="Times New Roman" w:hAnsi="Unikurd Web" w:cs="Unikurd Web"/>
          <w:sz w:val="24"/>
          <w:szCs w:val="24"/>
          <w:lang w:val="en-US" w:bidi="ar-IQ"/>
        </w:rPr>
        <w:t xml:space="preserve"> protect our rights and </w:t>
      </w:r>
      <w:r w:rsidR="00BF1AE3" w:rsidRPr="002A3931">
        <w:rPr>
          <w:rFonts w:ascii="Unikurd Web" w:eastAsia="Times New Roman" w:hAnsi="Unikurd Web" w:cs="Unikurd Web"/>
          <w:sz w:val="24"/>
          <w:szCs w:val="24"/>
          <w:lang w:val="en-US" w:bidi="ar-IQ"/>
        </w:rPr>
        <w:t>territory here</w:t>
      </w:r>
      <w:r w:rsidR="00153B36" w:rsidRPr="002A3931">
        <w:rPr>
          <w:rFonts w:ascii="Unikurd Web" w:eastAsia="Times New Roman" w:hAnsi="Unikurd Web" w:cs="Unikurd Web"/>
          <w:sz w:val="24"/>
          <w:szCs w:val="24"/>
          <w:lang w:val="en-US" w:bidi="ar-IQ"/>
        </w:rPr>
        <w:t xml:space="preserve">? Do you think our children’s lives would be better than </w:t>
      </w:r>
      <w:r w:rsidR="00BF1AE3" w:rsidRPr="002A3931">
        <w:rPr>
          <w:rFonts w:ascii="Unikurd Web" w:eastAsia="Times New Roman" w:hAnsi="Unikurd Web" w:cs="Unikurd Web"/>
          <w:sz w:val="24"/>
          <w:szCs w:val="24"/>
          <w:lang w:val="en-US" w:bidi="ar-IQ"/>
        </w:rPr>
        <w:t xml:space="preserve">those </w:t>
      </w:r>
      <w:r w:rsidR="00153B36" w:rsidRPr="002A3931">
        <w:rPr>
          <w:rFonts w:ascii="Unikurd Web" w:eastAsia="Times New Roman" w:hAnsi="Unikurd Web" w:cs="Unikurd Web"/>
          <w:sz w:val="24"/>
          <w:szCs w:val="24"/>
          <w:lang w:val="en-US" w:bidi="ar-IQ"/>
        </w:rPr>
        <w:t>of Kurdish children in Muhabad, Kermanshah, Sina, and Saqqiz</w:t>
      </w:r>
      <w:r w:rsidR="00BF1AE3" w:rsidRPr="002A3931">
        <w:rPr>
          <w:rFonts w:ascii="Unikurd Web" w:eastAsia="Times New Roman" w:hAnsi="Unikurd Web" w:cs="Unikurd Web"/>
          <w:sz w:val="24"/>
          <w:szCs w:val="24"/>
          <w:lang w:val="en-US" w:bidi="ar-IQ"/>
        </w:rPr>
        <w:t xml:space="preserve"> etc.?</w:t>
      </w:r>
      <w:r w:rsidRPr="002A3931">
        <w:rPr>
          <w:rFonts w:ascii="Unikurd Web" w:eastAsia="Times New Roman" w:hAnsi="Unikurd Web" w:cs="Unikurd Web"/>
          <w:sz w:val="24"/>
          <w:szCs w:val="24"/>
          <w:lang w:val="en-US" w:bidi="ar-IQ"/>
        </w:rPr>
        <w:t xml:space="preserve">  </w:t>
      </w:r>
      <w:r w:rsidR="00153B36" w:rsidRPr="002A3931">
        <w:rPr>
          <w:rFonts w:ascii="Unikurd Web" w:eastAsia="Times New Roman" w:hAnsi="Unikurd Web" w:cs="Unikurd Web"/>
          <w:sz w:val="24"/>
          <w:szCs w:val="24"/>
          <w:lang w:val="en-US" w:bidi="ar-IQ"/>
        </w:rPr>
        <w:t xml:space="preserve">For the </w:t>
      </w:r>
      <w:r w:rsidR="00BF1AE3" w:rsidRPr="002A3931">
        <w:rPr>
          <w:rFonts w:ascii="Unikurd Web" w:eastAsia="Times New Roman" w:hAnsi="Unikurd Web" w:cs="Unikurd Web"/>
          <w:sz w:val="24"/>
          <w:szCs w:val="24"/>
          <w:lang w:val="en-US" w:bidi="ar-IQ"/>
        </w:rPr>
        <w:t>past</w:t>
      </w:r>
      <w:r w:rsidR="00153B36" w:rsidRPr="002A3931">
        <w:rPr>
          <w:rFonts w:ascii="Unikurd Web" w:eastAsia="Times New Roman" w:hAnsi="Unikurd Web" w:cs="Unikurd Web"/>
          <w:sz w:val="24"/>
          <w:szCs w:val="24"/>
          <w:lang w:val="en-US" w:bidi="ar-IQ"/>
        </w:rPr>
        <w:t xml:space="preserve"> eight years, we have </w:t>
      </w:r>
      <w:r w:rsidR="00BF1AE3" w:rsidRPr="002A3931">
        <w:rPr>
          <w:rFonts w:ascii="Unikurd Web" w:eastAsia="Times New Roman" w:hAnsi="Unikurd Web" w:cs="Unikurd Web"/>
          <w:sz w:val="24"/>
          <w:szCs w:val="24"/>
          <w:lang w:val="en-US" w:bidi="ar-IQ"/>
        </w:rPr>
        <w:t>lived</w:t>
      </w:r>
      <w:r w:rsidR="00153B36" w:rsidRPr="002A3931">
        <w:rPr>
          <w:rFonts w:ascii="Unikurd Web" w:eastAsia="Times New Roman" w:hAnsi="Unikurd Web" w:cs="Unikurd Web"/>
          <w:sz w:val="24"/>
          <w:szCs w:val="24"/>
          <w:lang w:val="en-US" w:bidi="ar-IQ"/>
        </w:rPr>
        <w:t xml:space="preserve"> under </w:t>
      </w:r>
      <w:r w:rsidR="00BF1AE3" w:rsidRPr="002A3931">
        <w:rPr>
          <w:rFonts w:ascii="Unikurd Web" w:eastAsia="Times New Roman" w:hAnsi="Unikurd Web" w:cs="Unikurd Web"/>
          <w:sz w:val="24"/>
          <w:szCs w:val="24"/>
          <w:lang w:val="en-US" w:bidi="ar-IQ"/>
        </w:rPr>
        <w:t xml:space="preserve">the constant threats of their </w:t>
      </w:r>
      <w:r w:rsidR="00153B36" w:rsidRPr="002A3931">
        <w:rPr>
          <w:rFonts w:ascii="Unikurd Web" w:eastAsia="Times New Roman" w:hAnsi="Unikurd Web" w:cs="Unikurd Web"/>
          <w:sz w:val="24"/>
          <w:szCs w:val="24"/>
          <w:lang w:val="en-US" w:bidi="ar-IQ"/>
        </w:rPr>
        <w:t>rockets. Our houses, shops</w:t>
      </w:r>
      <w:r w:rsidR="00BF1AE3" w:rsidRPr="002A3931">
        <w:rPr>
          <w:rFonts w:ascii="Unikurd Web" w:eastAsia="Times New Roman" w:hAnsi="Unikurd Web" w:cs="Unikurd Web"/>
          <w:sz w:val="24"/>
          <w:szCs w:val="24"/>
          <w:lang w:val="en-US" w:bidi="ar-IQ"/>
        </w:rPr>
        <w:t>,</w:t>
      </w:r>
      <w:r w:rsidR="00153B36" w:rsidRPr="002A3931">
        <w:rPr>
          <w:rFonts w:ascii="Unikurd Web" w:eastAsia="Times New Roman" w:hAnsi="Unikurd Web" w:cs="Unikurd Web"/>
          <w:sz w:val="24"/>
          <w:szCs w:val="24"/>
          <w:lang w:val="en-US" w:bidi="ar-IQ"/>
        </w:rPr>
        <w:t xml:space="preserve"> and markets are not military </w:t>
      </w:r>
      <w:r w:rsidR="00BF1AE3" w:rsidRPr="002A3931">
        <w:rPr>
          <w:rFonts w:ascii="Unikurd Web" w:eastAsia="Times New Roman" w:hAnsi="Unikurd Web" w:cs="Unikurd Web"/>
          <w:sz w:val="24"/>
          <w:szCs w:val="24"/>
          <w:lang w:val="en-US" w:bidi="ar-IQ"/>
        </w:rPr>
        <w:t>targets</w:t>
      </w:r>
      <w:r w:rsidR="00153B36" w:rsidRPr="002A3931">
        <w:rPr>
          <w:rFonts w:ascii="Unikurd Web" w:eastAsia="Times New Roman" w:hAnsi="Unikurd Web" w:cs="Unikurd Web"/>
          <w:sz w:val="24"/>
          <w:szCs w:val="24"/>
          <w:lang w:val="en-US" w:bidi="ar-IQ"/>
        </w:rPr>
        <w:t>, so why do they</w:t>
      </w:r>
      <w:r w:rsidR="00BF1AE3" w:rsidRPr="002A3931">
        <w:rPr>
          <w:rFonts w:ascii="Unikurd Web" w:eastAsia="Times New Roman" w:hAnsi="Unikurd Web" w:cs="Unikurd Web"/>
          <w:sz w:val="24"/>
          <w:szCs w:val="24"/>
          <w:lang w:val="en-US" w:bidi="ar-IQ"/>
        </w:rPr>
        <w:t xml:space="preserve"> continue to bombard them?</w:t>
      </w:r>
      <w:r w:rsidR="009B222B" w:rsidRPr="002A3931">
        <w:rPr>
          <w:rFonts w:ascii="Unikurd Web" w:eastAsia="Times New Roman" w:hAnsi="Unikurd Web" w:cs="Unikurd Web"/>
          <w:sz w:val="24"/>
          <w:szCs w:val="24"/>
          <w:lang w:val="en-US" w:bidi="ar-IQ"/>
        </w:rPr>
        <w:t xml:space="preserve"> </w:t>
      </w:r>
      <w:r w:rsidR="00BF1AE3" w:rsidRPr="002A3931">
        <w:rPr>
          <w:rFonts w:ascii="Unikurd Web" w:eastAsia="Times New Roman" w:hAnsi="Unikurd Web" w:cs="Unikurd Web"/>
          <w:sz w:val="24"/>
          <w:szCs w:val="24"/>
          <w:lang w:val="en-US" w:bidi="ar-IQ"/>
        </w:rPr>
        <w:t xml:space="preserve">None of our </w:t>
      </w:r>
      <w:r w:rsidR="009B222B" w:rsidRPr="002A3931">
        <w:rPr>
          <w:rFonts w:ascii="Unikurd Web" w:eastAsia="Times New Roman" w:hAnsi="Unikurd Web" w:cs="Unikurd Web"/>
          <w:sz w:val="24"/>
          <w:szCs w:val="24"/>
          <w:lang w:val="en-US" w:bidi="ar-IQ"/>
        </w:rPr>
        <w:t>women, men</w:t>
      </w:r>
      <w:r w:rsidR="00BF1AE3" w:rsidRPr="002A3931">
        <w:rPr>
          <w:rFonts w:ascii="Unikurd Web" w:eastAsia="Times New Roman" w:hAnsi="Unikurd Web" w:cs="Unikurd Web"/>
          <w:sz w:val="24"/>
          <w:szCs w:val="24"/>
          <w:lang w:val="en-US" w:bidi="ar-IQ"/>
        </w:rPr>
        <w:t>,</w:t>
      </w:r>
      <w:r w:rsidR="009B222B" w:rsidRPr="002A3931">
        <w:rPr>
          <w:rFonts w:ascii="Unikurd Web" w:eastAsia="Times New Roman" w:hAnsi="Unikurd Web" w:cs="Unikurd Web"/>
          <w:sz w:val="24"/>
          <w:szCs w:val="24"/>
          <w:lang w:val="en-US" w:bidi="ar-IQ"/>
        </w:rPr>
        <w:t xml:space="preserve"> and children are soldiers, spies</w:t>
      </w:r>
      <w:r w:rsidR="00BF1AE3" w:rsidRPr="002A3931">
        <w:rPr>
          <w:rFonts w:ascii="Unikurd Web" w:eastAsia="Times New Roman" w:hAnsi="Unikurd Web" w:cs="Unikurd Web"/>
          <w:sz w:val="24"/>
          <w:szCs w:val="24"/>
          <w:lang w:val="en-US" w:bidi="ar-IQ"/>
        </w:rPr>
        <w:t>,</w:t>
      </w:r>
      <w:r w:rsidR="009B222B" w:rsidRPr="002A3931">
        <w:rPr>
          <w:rFonts w:ascii="Unikurd Web" w:eastAsia="Times New Roman" w:hAnsi="Unikurd Web" w:cs="Unikurd Web"/>
          <w:sz w:val="24"/>
          <w:szCs w:val="24"/>
          <w:lang w:val="en-US" w:bidi="ar-IQ"/>
        </w:rPr>
        <w:t xml:space="preserve"> </w:t>
      </w:r>
      <w:r w:rsidR="00BF1AE3" w:rsidRPr="002A3931">
        <w:rPr>
          <w:rFonts w:ascii="Unikurd Web" w:eastAsia="Times New Roman" w:hAnsi="Unikurd Web" w:cs="Unikurd Web"/>
          <w:sz w:val="24"/>
          <w:szCs w:val="24"/>
          <w:lang w:val="en-US" w:bidi="ar-IQ"/>
        </w:rPr>
        <w:t>or</w:t>
      </w:r>
      <w:r w:rsidR="009B222B" w:rsidRPr="002A3931">
        <w:rPr>
          <w:rFonts w:ascii="Unikurd Web" w:eastAsia="Times New Roman" w:hAnsi="Unikurd Web" w:cs="Unikurd Web"/>
          <w:sz w:val="24"/>
          <w:szCs w:val="24"/>
          <w:lang w:val="en-US" w:bidi="ar-IQ"/>
        </w:rPr>
        <w:t xml:space="preserve"> </w:t>
      </w:r>
      <w:r w:rsidR="00BF1AE3" w:rsidRPr="002A3931">
        <w:rPr>
          <w:rFonts w:ascii="Unikurd Web" w:eastAsia="Times New Roman" w:hAnsi="Unikurd Web" w:cs="Unikurd Web"/>
          <w:sz w:val="24"/>
          <w:szCs w:val="24"/>
          <w:lang w:val="en-US" w:bidi="ar-IQ"/>
        </w:rPr>
        <w:t xml:space="preserve">civil servants of the </w:t>
      </w:r>
      <w:r w:rsidR="00716230" w:rsidRPr="002A3931">
        <w:rPr>
          <w:rFonts w:ascii="Unikurd Web" w:eastAsia="Times New Roman" w:hAnsi="Unikurd Web" w:cs="Unikurd Web"/>
          <w:sz w:val="24"/>
          <w:szCs w:val="24"/>
          <w:lang w:val="en-US" w:bidi="ar-IQ"/>
        </w:rPr>
        <w:t xml:space="preserve">Ba’ath </w:t>
      </w:r>
      <w:r w:rsidR="009B222B" w:rsidRPr="002A3931">
        <w:rPr>
          <w:rFonts w:ascii="Unikurd Web" w:eastAsia="Times New Roman" w:hAnsi="Unikurd Web" w:cs="Unikurd Web"/>
          <w:sz w:val="24"/>
          <w:szCs w:val="24"/>
          <w:lang w:val="en-US" w:bidi="ar-IQ"/>
        </w:rPr>
        <w:t>party, so why have they be</w:t>
      </w:r>
      <w:r w:rsidR="00BF1AE3" w:rsidRPr="002A3931">
        <w:rPr>
          <w:rFonts w:ascii="Unikurd Web" w:eastAsia="Times New Roman" w:hAnsi="Unikurd Web" w:cs="Unikurd Web"/>
          <w:sz w:val="24"/>
          <w:szCs w:val="24"/>
          <w:lang w:val="en-US" w:bidi="ar-IQ"/>
        </w:rPr>
        <w:t>come</w:t>
      </w:r>
      <w:r w:rsidR="009B222B" w:rsidRPr="002A3931">
        <w:rPr>
          <w:rFonts w:ascii="Unikurd Web" w:eastAsia="Times New Roman" w:hAnsi="Unikurd Web" w:cs="Unikurd Web"/>
          <w:sz w:val="24"/>
          <w:szCs w:val="24"/>
          <w:lang w:val="en-US" w:bidi="ar-IQ"/>
        </w:rPr>
        <w:t xml:space="preserve"> victims of </w:t>
      </w:r>
      <w:r w:rsidR="00BF1AE3" w:rsidRPr="002A3931">
        <w:rPr>
          <w:rFonts w:ascii="Unikurd Web" w:eastAsia="Times New Roman" w:hAnsi="Unikurd Web" w:cs="Unikurd Web"/>
          <w:sz w:val="24"/>
          <w:szCs w:val="24"/>
          <w:lang w:val="en-US" w:bidi="ar-IQ"/>
        </w:rPr>
        <w:t>their</w:t>
      </w:r>
      <w:r w:rsidR="009B222B" w:rsidRPr="002A3931">
        <w:rPr>
          <w:rFonts w:ascii="Unikurd Web" w:eastAsia="Times New Roman" w:hAnsi="Unikurd Web" w:cs="Unikurd Web"/>
          <w:sz w:val="24"/>
          <w:szCs w:val="24"/>
          <w:lang w:val="en-US" w:bidi="ar-IQ"/>
        </w:rPr>
        <w:t xml:space="preserve"> bombing</w:t>
      </w:r>
      <w:r w:rsidR="00BF1AE3" w:rsidRPr="002A3931">
        <w:rPr>
          <w:rFonts w:ascii="Unikurd Web" w:eastAsia="Times New Roman" w:hAnsi="Unikurd Web" w:cs="Unikurd Web"/>
          <w:sz w:val="24"/>
          <w:szCs w:val="24"/>
          <w:lang w:val="en-US" w:bidi="ar-IQ"/>
        </w:rPr>
        <w:t>s</w:t>
      </w:r>
      <w:r w:rsidR="009B222B" w:rsidRPr="002A3931">
        <w:rPr>
          <w:rFonts w:ascii="Unikurd Web" w:eastAsia="Times New Roman" w:hAnsi="Unikurd Web" w:cs="Unikurd Web"/>
          <w:sz w:val="24"/>
          <w:szCs w:val="24"/>
          <w:lang w:val="en-US" w:bidi="ar-IQ"/>
        </w:rPr>
        <w:t>? Wh</w:t>
      </w:r>
      <w:r w:rsidR="00BF1AE3" w:rsidRPr="002A3931">
        <w:rPr>
          <w:rFonts w:ascii="Unikurd Web" w:eastAsia="Times New Roman" w:hAnsi="Unikurd Web" w:cs="Unikurd Web"/>
          <w:sz w:val="24"/>
          <w:szCs w:val="24"/>
          <w:lang w:val="en-US" w:bidi="ar-IQ"/>
        </w:rPr>
        <w:t>om</w:t>
      </w:r>
      <w:r w:rsidR="009B222B" w:rsidRPr="002A3931">
        <w:rPr>
          <w:rFonts w:ascii="Unikurd Web" w:eastAsia="Times New Roman" w:hAnsi="Unikurd Web" w:cs="Unikurd Web"/>
          <w:sz w:val="24"/>
          <w:szCs w:val="24"/>
          <w:lang w:val="en-US" w:bidi="ar-IQ"/>
        </w:rPr>
        <w:t xml:space="preserve"> do th</w:t>
      </w:r>
      <w:r w:rsidR="00BF1AE3" w:rsidRPr="002A3931">
        <w:rPr>
          <w:rFonts w:ascii="Unikurd Web" w:eastAsia="Times New Roman" w:hAnsi="Unikurd Web" w:cs="Unikurd Web"/>
          <w:sz w:val="24"/>
          <w:szCs w:val="24"/>
          <w:lang w:val="en-US" w:bidi="ar-IQ"/>
        </w:rPr>
        <w:t>e</w:t>
      </w:r>
      <w:r w:rsidR="009B222B" w:rsidRPr="002A3931">
        <w:rPr>
          <w:rFonts w:ascii="Unikurd Web" w:eastAsia="Times New Roman" w:hAnsi="Unikurd Web" w:cs="Unikurd Web"/>
          <w:sz w:val="24"/>
          <w:szCs w:val="24"/>
          <w:lang w:val="en-US" w:bidi="ar-IQ"/>
        </w:rPr>
        <w:t xml:space="preserve">se </w:t>
      </w:r>
      <w:r w:rsidR="00BF1AE3" w:rsidRPr="002A3931">
        <w:rPr>
          <w:rFonts w:ascii="Unikurd Web" w:eastAsia="Times New Roman" w:hAnsi="Unikurd Web" w:cs="Unikurd Web"/>
          <w:sz w:val="24"/>
          <w:szCs w:val="24"/>
          <w:lang w:val="en-US" w:bidi="ar-IQ"/>
        </w:rPr>
        <w:t>random</w:t>
      </w:r>
      <w:r w:rsidR="009B222B" w:rsidRPr="002A3931">
        <w:rPr>
          <w:rFonts w:ascii="Unikurd Web" w:eastAsia="Times New Roman" w:hAnsi="Unikurd Web" w:cs="Unikurd Web"/>
          <w:sz w:val="24"/>
          <w:szCs w:val="24"/>
          <w:lang w:val="en-US" w:bidi="ar-IQ"/>
        </w:rPr>
        <w:t xml:space="preserve"> rockets and bombs </w:t>
      </w:r>
      <w:r w:rsidR="002F4D7D" w:rsidRPr="002A3931">
        <w:rPr>
          <w:rFonts w:ascii="Unikurd Web" w:eastAsia="Times New Roman" w:hAnsi="Unikurd Web" w:cs="Unikurd Web"/>
          <w:sz w:val="24"/>
          <w:szCs w:val="24"/>
          <w:lang w:val="en-US" w:bidi="ar-IQ"/>
        </w:rPr>
        <w:t xml:space="preserve">that </w:t>
      </w:r>
      <w:r w:rsidR="009B222B" w:rsidRPr="002A3931">
        <w:rPr>
          <w:rFonts w:ascii="Unikurd Web" w:eastAsia="Times New Roman" w:hAnsi="Unikurd Web" w:cs="Unikurd Web"/>
          <w:sz w:val="24"/>
          <w:szCs w:val="24"/>
          <w:lang w:val="en-US" w:bidi="ar-IQ"/>
        </w:rPr>
        <w:t xml:space="preserve">fall </w:t>
      </w:r>
      <w:r w:rsidR="002F4D7D" w:rsidRPr="002A3931">
        <w:rPr>
          <w:rFonts w:ascii="Unikurd Web" w:eastAsia="Times New Roman" w:hAnsi="Unikurd Web" w:cs="Unikurd Web"/>
          <w:sz w:val="24"/>
          <w:szCs w:val="24"/>
          <w:lang w:val="en-US" w:bidi="ar-IQ"/>
        </w:rPr>
        <w:t>upon us</w:t>
      </w:r>
      <w:r w:rsidR="009B222B" w:rsidRPr="002A3931">
        <w:rPr>
          <w:rFonts w:ascii="Unikurd Web" w:eastAsia="Times New Roman" w:hAnsi="Unikurd Web" w:cs="Unikurd Web"/>
          <w:sz w:val="24"/>
          <w:szCs w:val="24"/>
          <w:lang w:val="en-US" w:bidi="ar-IQ"/>
        </w:rPr>
        <w:t xml:space="preserve"> today belong to? Today</w:t>
      </w:r>
      <w:r w:rsidR="004E10F2" w:rsidRPr="002A3931">
        <w:rPr>
          <w:rFonts w:ascii="Unikurd Web" w:eastAsia="Times New Roman" w:hAnsi="Unikurd Web" w:cs="Unikurd Web"/>
          <w:sz w:val="24"/>
          <w:szCs w:val="24"/>
          <w:lang w:val="en-US" w:bidi="ar-IQ"/>
        </w:rPr>
        <w:t>,</w:t>
      </w:r>
      <w:r w:rsidR="009B222B" w:rsidRPr="002A3931">
        <w:rPr>
          <w:rFonts w:ascii="Unikurd Web" w:eastAsia="Times New Roman" w:hAnsi="Unikurd Web" w:cs="Unikurd Web"/>
          <w:sz w:val="24"/>
          <w:szCs w:val="24"/>
          <w:lang w:val="en-US" w:bidi="ar-IQ"/>
        </w:rPr>
        <w:t xml:space="preserve"> </w:t>
      </w:r>
      <w:r w:rsidR="002F4D7D" w:rsidRPr="002A3931">
        <w:rPr>
          <w:rFonts w:ascii="Unikurd Web" w:eastAsia="Times New Roman" w:hAnsi="Unikurd Web" w:cs="Unikurd Web"/>
          <w:sz w:val="24"/>
          <w:szCs w:val="24"/>
          <w:lang w:val="en-US" w:bidi="ar-IQ"/>
        </w:rPr>
        <w:t>our fear extends beyond</w:t>
      </w:r>
      <w:r w:rsidR="009B222B" w:rsidRPr="002A3931">
        <w:rPr>
          <w:rFonts w:ascii="Unikurd Web" w:eastAsia="Times New Roman" w:hAnsi="Unikurd Web" w:cs="Unikurd Web"/>
          <w:sz w:val="24"/>
          <w:szCs w:val="24"/>
          <w:lang w:val="en-US" w:bidi="ar-IQ"/>
        </w:rPr>
        <w:t xml:space="preserve"> Iraqi rockets and </w:t>
      </w:r>
      <w:r w:rsidR="004E10F2" w:rsidRPr="002A3931">
        <w:rPr>
          <w:rFonts w:ascii="Unikurd Web" w:eastAsia="Times New Roman" w:hAnsi="Unikurd Web" w:cs="Unikurd Web"/>
          <w:sz w:val="24"/>
          <w:szCs w:val="24"/>
          <w:lang w:val="en-US" w:bidi="ar-IQ"/>
        </w:rPr>
        <w:t xml:space="preserve">warplanes, </w:t>
      </w:r>
      <w:r w:rsidR="002F4D7D" w:rsidRPr="002A3931">
        <w:rPr>
          <w:rFonts w:ascii="Unikurd Web" w:eastAsia="Times New Roman" w:hAnsi="Unikurd Web" w:cs="Unikurd Web"/>
          <w:sz w:val="24"/>
          <w:szCs w:val="24"/>
          <w:lang w:val="en-US" w:bidi="ar-IQ"/>
        </w:rPr>
        <w:t xml:space="preserve">and </w:t>
      </w:r>
      <w:r w:rsidR="004E10F2" w:rsidRPr="002A3931">
        <w:rPr>
          <w:rFonts w:ascii="Unikurd Web" w:eastAsia="Times New Roman" w:hAnsi="Unikurd Web" w:cs="Unikurd Web"/>
          <w:sz w:val="24"/>
          <w:szCs w:val="24"/>
          <w:lang w:val="en-US" w:bidi="ar-IQ"/>
        </w:rPr>
        <w:t>you</w:t>
      </w:r>
      <w:r w:rsidR="002F4D7D" w:rsidRPr="002A3931">
        <w:rPr>
          <w:rFonts w:ascii="Unikurd Web" w:eastAsia="Times New Roman" w:hAnsi="Unikurd Web" w:cs="Unikurd Web"/>
          <w:sz w:val="24"/>
          <w:szCs w:val="24"/>
          <w:lang w:val="en-US" w:bidi="ar-IQ"/>
        </w:rPr>
        <w:t xml:space="preserve"> are well</w:t>
      </w:r>
      <w:r w:rsidR="00EA3214" w:rsidRPr="002A3931">
        <w:rPr>
          <w:rFonts w:ascii="Unikurd Web" w:eastAsia="Times New Roman" w:hAnsi="Unikurd Web" w:cs="Unikurd Web"/>
          <w:sz w:val="24"/>
          <w:szCs w:val="24"/>
          <w:lang w:val="en-US" w:bidi="ar-IQ"/>
        </w:rPr>
        <w:t>-</w:t>
      </w:r>
      <w:r w:rsidR="002F4D7D" w:rsidRPr="002A3931">
        <w:rPr>
          <w:rFonts w:ascii="Unikurd Web" w:eastAsia="Times New Roman" w:hAnsi="Unikurd Web" w:cs="Unikurd Web"/>
          <w:sz w:val="24"/>
          <w:szCs w:val="24"/>
          <w:lang w:val="en-US" w:bidi="ar-IQ"/>
        </w:rPr>
        <w:t>aware of that, aren’t you</w:t>
      </w:r>
      <w:r w:rsidR="004E10F2" w:rsidRPr="002A3931">
        <w:rPr>
          <w:rFonts w:ascii="Unikurd Web" w:eastAsia="Times New Roman" w:hAnsi="Unikurd Web" w:cs="Unikurd Web"/>
          <w:sz w:val="24"/>
          <w:szCs w:val="24"/>
          <w:lang w:val="en-US" w:bidi="ar-IQ"/>
        </w:rPr>
        <w:t>?”</w:t>
      </w:r>
      <w:r w:rsidR="009B222B" w:rsidRPr="002A3931">
        <w:rPr>
          <w:rFonts w:ascii="Unikurd Web" w:eastAsia="Times New Roman" w:hAnsi="Unikurd Web" w:cs="Unikurd Web"/>
          <w:sz w:val="24"/>
          <w:szCs w:val="24"/>
          <w:lang w:val="en-US" w:bidi="ar-IQ"/>
        </w:rPr>
        <w:t xml:space="preserve"> </w:t>
      </w:r>
      <w:r w:rsidR="004E10F2" w:rsidRPr="002A3931">
        <w:rPr>
          <w:rFonts w:ascii="Unikurd Web" w:eastAsia="Times New Roman" w:hAnsi="Unikurd Web" w:cs="Unikurd Web"/>
          <w:sz w:val="24"/>
          <w:szCs w:val="24"/>
          <w:lang w:val="en-US" w:bidi="ar-IQ"/>
        </w:rPr>
        <w:t xml:space="preserve">Omar anxiously </w:t>
      </w:r>
      <w:r w:rsidR="002F4D7D" w:rsidRPr="002A3931">
        <w:rPr>
          <w:rFonts w:ascii="Unikurd Web" w:eastAsia="Times New Roman" w:hAnsi="Unikurd Web" w:cs="Unikurd Web"/>
          <w:sz w:val="24"/>
          <w:szCs w:val="24"/>
          <w:lang w:val="en-US" w:bidi="ar-IQ"/>
        </w:rPr>
        <w:t>expressed to</w:t>
      </w:r>
      <w:r w:rsidR="004E10F2" w:rsidRPr="002A3931">
        <w:rPr>
          <w:rFonts w:ascii="Unikurd Web" w:eastAsia="Times New Roman" w:hAnsi="Unikurd Web" w:cs="Unikurd Web"/>
          <w:sz w:val="24"/>
          <w:szCs w:val="24"/>
          <w:lang w:val="en-US" w:bidi="ar-IQ"/>
        </w:rPr>
        <w:t xml:space="preserve"> Baram.</w:t>
      </w:r>
    </w:p>
    <w:p w14:paraId="5A46247B" w14:textId="270A8101" w:rsidR="004A00AE" w:rsidRPr="002A3931" w:rsidRDefault="004A00AE" w:rsidP="004A00AE">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Suddenly, the radio</w:t>
      </w:r>
      <w:r w:rsidR="00673933" w:rsidRPr="002A3931">
        <w:rPr>
          <w:rFonts w:ascii="Unikurd Web" w:eastAsia="Times New Roman" w:hAnsi="Unikurd Web" w:cs="Unikurd Web"/>
          <w:sz w:val="24"/>
          <w:szCs w:val="24"/>
          <w:lang w:val="en-US" w:bidi="ar-IQ"/>
        </w:rPr>
        <w:t xml:space="preserve"> fell </w:t>
      </w:r>
      <w:r w:rsidRPr="002A3931">
        <w:rPr>
          <w:rFonts w:ascii="Unikurd Web" w:eastAsia="Times New Roman" w:hAnsi="Unikurd Web" w:cs="Unikurd Web"/>
          <w:sz w:val="24"/>
          <w:szCs w:val="24"/>
          <w:lang w:val="en-US" w:bidi="ar-IQ"/>
        </w:rPr>
        <w:t>silent.</w:t>
      </w:r>
    </w:p>
    <w:p w14:paraId="249CED21" w14:textId="3341C25D" w:rsidR="009903A8" w:rsidRPr="002A3931" w:rsidRDefault="004A00AE" w:rsidP="009903A8">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 xml:space="preserve">“This </w:t>
      </w:r>
      <w:r w:rsidR="00673933" w:rsidRPr="002A3931">
        <w:rPr>
          <w:rFonts w:ascii="Unikurd Web" w:eastAsia="Times New Roman" w:hAnsi="Unikurd Web" w:cs="Unikurd Web"/>
          <w:sz w:val="24"/>
          <w:szCs w:val="24"/>
          <w:lang w:val="en-US" w:bidi="ar-IQ"/>
        </w:rPr>
        <w:t xml:space="preserve">feels </w:t>
      </w:r>
      <w:r w:rsidRPr="002A3931">
        <w:rPr>
          <w:rFonts w:ascii="Unikurd Web" w:eastAsia="Times New Roman" w:hAnsi="Unikurd Web" w:cs="Unikurd Web"/>
          <w:sz w:val="24"/>
          <w:szCs w:val="24"/>
          <w:lang w:val="en-US" w:bidi="ar-IQ"/>
        </w:rPr>
        <w:t>different,” Baram r</w:t>
      </w:r>
      <w:r w:rsidR="00673933" w:rsidRPr="002A3931">
        <w:rPr>
          <w:rFonts w:ascii="Unikurd Web" w:eastAsia="Times New Roman" w:hAnsi="Unikurd Web" w:cs="Unikurd Web"/>
          <w:sz w:val="24"/>
          <w:szCs w:val="24"/>
          <w:lang w:val="en-US" w:bidi="ar-IQ"/>
        </w:rPr>
        <w:t>eplied</w:t>
      </w:r>
      <w:r w:rsidRPr="002A3931">
        <w:rPr>
          <w:rFonts w:ascii="Unikurd Web" w:eastAsia="Times New Roman" w:hAnsi="Unikurd Web" w:cs="Unikurd Web"/>
          <w:sz w:val="24"/>
          <w:szCs w:val="24"/>
          <w:lang w:val="en-US" w:bidi="ar-IQ"/>
        </w:rPr>
        <w:t>.</w:t>
      </w:r>
    </w:p>
    <w:p w14:paraId="1DB8FF8D" w14:textId="647C8D09" w:rsidR="004A00AE" w:rsidRPr="002A3931" w:rsidRDefault="004A00AE" w:rsidP="004A00AE">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Mam Wali</w:t>
      </w:r>
      <w:r w:rsidR="00673933" w:rsidRPr="002A3931">
        <w:rPr>
          <w:rFonts w:ascii="Unikurd Web" w:eastAsia="Times New Roman" w:hAnsi="Unikurd Web" w:cs="Unikurd Web"/>
          <w:sz w:val="24"/>
          <w:szCs w:val="24"/>
          <w:lang w:val="en-US" w:bidi="ar-IQ"/>
        </w:rPr>
        <w:t xml:space="preserve"> asked</w:t>
      </w:r>
      <w:r w:rsidR="00DC53AF" w:rsidRPr="002A3931">
        <w:rPr>
          <w:rFonts w:ascii="Unikurd Web" w:eastAsia="Times New Roman" w:hAnsi="Unikurd Web" w:cs="Unikurd Web"/>
          <w:sz w:val="24"/>
          <w:szCs w:val="24"/>
          <w:lang w:val="en-US" w:bidi="ar-IQ"/>
        </w:rPr>
        <w:t>,</w:t>
      </w:r>
      <w:r w:rsidR="00673933" w:rsidRPr="002A3931">
        <w:rPr>
          <w:rFonts w:ascii="Unikurd Web" w:eastAsia="Times New Roman" w:hAnsi="Unikurd Web" w:cs="Unikurd Web"/>
          <w:sz w:val="24"/>
          <w:szCs w:val="24"/>
          <w:lang w:val="en-US" w:bidi="ar-IQ"/>
        </w:rPr>
        <w:t xml:space="preserve"> </w:t>
      </w:r>
      <w:r w:rsidRPr="002A3931">
        <w:rPr>
          <w:rFonts w:ascii="Unikurd Web" w:eastAsia="Times New Roman" w:hAnsi="Unikurd Web" w:cs="Unikurd Web"/>
          <w:sz w:val="24"/>
          <w:szCs w:val="24"/>
          <w:lang w:val="en-US" w:bidi="ar-IQ"/>
        </w:rPr>
        <w:t>“How</w:t>
      </w:r>
      <w:r w:rsidR="00DC53AF" w:rsidRPr="002A3931">
        <w:rPr>
          <w:rFonts w:ascii="Unikurd Web" w:eastAsia="Times New Roman" w:hAnsi="Unikurd Web" w:cs="Unikurd Web"/>
          <w:sz w:val="24"/>
          <w:szCs w:val="24"/>
          <w:lang w:val="en-US" w:bidi="ar-IQ"/>
        </w:rPr>
        <w:t xml:space="preserve"> so</w:t>
      </w:r>
      <w:r w:rsidRPr="002A3931">
        <w:rPr>
          <w:rFonts w:ascii="Unikurd Web" w:eastAsia="Times New Roman" w:hAnsi="Unikurd Web" w:cs="Unikurd Web"/>
          <w:sz w:val="24"/>
          <w:szCs w:val="24"/>
          <w:lang w:val="en-US" w:bidi="ar-IQ"/>
        </w:rPr>
        <w:t>?”</w:t>
      </w:r>
    </w:p>
    <w:p w14:paraId="7AFEF4C8" w14:textId="25B4D3B2" w:rsidR="004A00AE" w:rsidRPr="002A3931" w:rsidRDefault="004A00AE" w:rsidP="004A00AE">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“It’s a new revolution, with</w:t>
      </w:r>
      <w:r w:rsidR="00DC53AF" w:rsidRPr="002A3931">
        <w:rPr>
          <w:rFonts w:ascii="Unikurd Web" w:eastAsia="Times New Roman" w:hAnsi="Unikurd Web" w:cs="Unikurd Web"/>
          <w:sz w:val="24"/>
          <w:szCs w:val="24"/>
          <w:lang w:val="en-US" w:bidi="ar-IQ"/>
        </w:rPr>
        <w:t xml:space="preserve"> fresh</w:t>
      </w:r>
      <w:r w:rsidRPr="002A3931">
        <w:rPr>
          <w:rFonts w:ascii="Unikurd Web" w:eastAsia="Times New Roman" w:hAnsi="Unikurd Web" w:cs="Unikurd Web"/>
          <w:sz w:val="24"/>
          <w:szCs w:val="24"/>
          <w:lang w:val="en-US" w:bidi="ar-IQ"/>
        </w:rPr>
        <w:t xml:space="preserve"> leadership</w:t>
      </w:r>
      <w:r w:rsidR="00DC53AF" w:rsidRPr="002A3931">
        <w:rPr>
          <w:rFonts w:ascii="Unikurd Web" w:eastAsia="Times New Roman" w:hAnsi="Unikurd Web" w:cs="Unikurd Web"/>
          <w:sz w:val="24"/>
          <w:szCs w:val="24"/>
          <w:lang w:val="en-US" w:bidi="ar-IQ"/>
        </w:rPr>
        <w:t xml:space="preserve"> that has learned</w:t>
      </w:r>
      <w:r w:rsidRPr="002A3931">
        <w:rPr>
          <w:rFonts w:ascii="Unikurd Web" w:eastAsia="Times New Roman" w:hAnsi="Unikurd Web" w:cs="Unikurd Web"/>
          <w:sz w:val="24"/>
          <w:szCs w:val="24"/>
          <w:lang w:val="en-US" w:bidi="ar-IQ"/>
        </w:rPr>
        <w:t xml:space="preserve"> f</w:t>
      </w:r>
      <w:r w:rsidR="00E966D6" w:rsidRPr="002A3931">
        <w:rPr>
          <w:rFonts w:ascii="Unikurd Web" w:eastAsia="Times New Roman" w:hAnsi="Unikurd Web" w:cs="Unikurd Web"/>
          <w:sz w:val="24"/>
          <w:szCs w:val="24"/>
          <w:lang w:val="en-US" w:bidi="ar-IQ"/>
        </w:rPr>
        <w:t>rom</w:t>
      </w:r>
      <w:r w:rsidRPr="002A3931">
        <w:rPr>
          <w:rFonts w:ascii="Unikurd Web" w:eastAsia="Times New Roman" w:hAnsi="Unikurd Web" w:cs="Unikurd Web"/>
          <w:sz w:val="24"/>
          <w:szCs w:val="24"/>
          <w:lang w:val="en-US" w:bidi="ar-IQ"/>
        </w:rPr>
        <w:t xml:space="preserve"> the past mistakes,” Baram </w:t>
      </w:r>
      <w:r w:rsidR="00DC53AF" w:rsidRPr="002A3931">
        <w:rPr>
          <w:rFonts w:ascii="Unikurd Web" w:eastAsia="Times New Roman" w:hAnsi="Unikurd Web" w:cs="Unikurd Web"/>
          <w:sz w:val="24"/>
          <w:szCs w:val="24"/>
          <w:lang w:val="en-US" w:bidi="ar-IQ"/>
        </w:rPr>
        <w:t>explained.</w:t>
      </w:r>
    </w:p>
    <w:p w14:paraId="7E6BE9A3" w14:textId="43FF9277" w:rsidR="004A00AE" w:rsidRPr="002A3931" w:rsidRDefault="004A00AE" w:rsidP="004A00AE">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 xml:space="preserve">Mam Wali </w:t>
      </w:r>
      <w:r w:rsidR="00DC53AF" w:rsidRPr="002A3931">
        <w:rPr>
          <w:rFonts w:ascii="Unikurd Web" w:eastAsia="Times New Roman" w:hAnsi="Unikurd Web" w:cs="Unikurd Web"/>
          <w:sz w:val="24"/>
          <w:szCs w:val="24"/>
          <w:lang w:val="en-US" w:bidi="ar-IQ"/>
        </w:rPr>
        <w:t xml:space="preserve">attempted to rise, he said in a </w:t>
      </w:r>
      <w:r w:rsidR="00673933" w:rsidRPr="002A3931">
        <w:rPr>
          <w:rFonts w:ascii="Unikurd Web" w:eastAsia="Times New Roman" w:hAnsi="Unikurd Web" w:cs="Unikurd Web"/>
          <w:sz w:val="24"/>
          <w:szCs w:val="24"/>
          <w:lang w:val="en-US" w:bidi="ar-IQ"/>
        </w:rPr>
        <w:t>self-</w:t>
      </w:r>
      <w:r w:rsidR="00DC53AF" w:rsidRPr="002A3931">
        <w:rPr>
          <w:rFonts w:ascii="Unikurd Web" w:eastAsia="Times New Roman" w:hAnsi="Unikurd Web" w:cs="Unikurd Web"/>
          <w:sz w:val="24"/>
          <w:szCs w:val="24"/>
          <w:lang w:val="en-US" w:bidi="ar-IQ"/>
        </w:rPr>
        <w:t>reflective tone</w:t>
      </w:r>
      <w:r w:rsidRPr="002A3931">
        <w:rPr>
          <w:rFonts w:ascii="Unikurd Web" w:eastAsia="Times New Roman" w:hAnsi="Unikurd Web" w:cs="Unikurd Web"/>
          <w:sz w:val="24"/>
          <w:szCs w:val="24"/>
          <w:lang w:val="en-US" w:bidi="ar-IQ"/>
        </w:rPr>
        <w:t>, “</w:t>
      </w:r>
      <w:r w:rsidR="00E74837" w:rsidRPr="002A3931">
        <w:rPr>
          <w:rFonts w:ascii="Unikurd Web" w:eastAsia="Times New Roman" w:hAnsi="Unikurd Web" w:cs="Unikurd Web"/>
          <w:sz w:val="24"/>
          <w:szCs w:val="24"/>
          <w:lang w:val="en-US" w:bidi="ar-IQ"/>
        </w:rPr>
        <w:t>şîrîn wa meço, zamim ekûlêtewe, sallanî pêşûm bebîrdetewe</w:t>
      </w:r>
      <w:r w:rsidR="00DC53AF" w:rsidRPr="002A3931">
        <w:rPr>
          <w:rFonts w:ascii="Unikurd Web" w:eastAsia="Times New Roman" w:hAnsi="Unikurd Web" w:cs="Unikurd Web"/>
          <w:sz w:val="24"/>
          <w:szCs w:val="24"/>
          <w:lang w:val="en-US" w:bidi="ar-IQ"/>
        </w:rPr>
        <w:t xml:space="preserve">. </w:t>
      </w:r>
      <w:r w:rsidRPr="002A3931">
        <w:rPr>
          <w:rFonts w:ascii="Unikurd Web" w:eastAsia="Times New Roman" w:hAnsi="Unikurd Web" w:cs="Unikurd Web"/>
          <w:sz w:val="24"/>
          <w:szCs w:val="24"/>
          <w:lang w:val="en-US" w:bidi="ar-IQ"/>
        </w:rPr>
        <w:t>Dear</w:t>
      </w:r>
      <w:r w:rsidR="00DC53AF" w:rsidRPr="002A3931">
        <w:rPr>
          <w:rFonts w:ascii="Unikurd Web" w:eastAsia="Times New Roman" w:hAnsi="Unikurd Web" w:cs="Unikurd Web"/>
          <w:sz w:val="24"/>
          <w:szCs w:val="24"/>
          <w:lang w:val="en-US" w:bidi="ar-IQ"/>
        </w:rPr>
        <w:t>, let’s not take the conversation in that direction</w:t>
      </w:r>
      <w:r w:rsidR="002779B0" w:rsidRPr="002A3931">
        <w:rPr>
          <w:rFonts w:ascii="Unikurd Web" w:eastAsia="Times New Roman" w:hAnsi="Unikurd Web" w:cs="Unikurd Web"/>
          <w:sz w:val="24"/>
          <w:szCs w:val="24"/>
          <w:lang w:val="en-US" w:bidi="ar-IQ"/>
        </w:rPr>
        <w:t>.</w:t>
      </w:r>
      <w:r w:rsidRPr="002A3931">
        <w:rPr>
          <w:rFonts w:ascii="Unikurd Web" w:eastAsia="Times New Roman" w:hAnsi="Unikurd Web" w:cs="Unikurd Web"/>
          <w:sz w:val="24"/>
          <w:szCs w:val="24"/>
          <w:lang w:val="en-US" w:bidi="ar-IQ"/>
        </w:rPr>
        <w:t xml:space="preserve"> </w:t>
      </w:r>
      <w:r w:rsidR="002779B0" w:rsidRPr="002A3931">
        <w:rPr>
          <w:rFonts w:ascii="Unikurd Web" w:eastAsia="Times New Roman" w:hAnsi="Unikurd Web" w:cs="Unikurd Web"/>
          <w:sz w:val="24"/>
          <w:szCs w:val="24"/>
          <w:lang w:val="en-US" w:bidi="ar-IQ"/>
        </w:rPr>
        <w:t>It reminds me of my past years,</w:t>
      </w:r>
      <w:r w:rsidR="00E74837" w:rsidRPr="002A3931">
        <w:rPr>
          <w:rFonts w:ascii="Unikurd Web" w:eastAsia="Times New Roman" w:hAnsi="Unikurd Web" w:cs="Unikurd Web"/>
          <w:sz w:val="24"/>
          <w:szCs w:val="24"/>
          <w:lang w:val="en-US" w:bidi="ar-IQ"/>
        </w:rPr>
        <w:t xml:space="preserve">” </w:t>
      </w:r>
      <w:r w:rsidR="002779B0" w:rsidRPr="002A3931">
        <w:rPr>
          <w:rFonts w:ascii="Unikurd Web" w:eastAsia="Times New Roman" w:hAnsi="Unikurd Web" w:cs="Unikurd Web"/>
          <w:sz w:val="24"/>
          <w:szCs w:val="24"/>
          <w:lang w:val="en-US" w:bidi="ar-IQ"/>
        </w:rPr>
        <w:t>he told him, citing this Kurdish proverb.”</w:t>
      </w:r>
      <w:r w:rsidR="00000BED" w:rsidRPr="002A3931">
        <w:rPr>
          <w:rFonts w:ascii="Unikurd Web" w:eastAsia="Times New Roman" w:hAnsi="Unikurd Web" w:cs="Unikurd Web"/>
          <w:sz w:val="24"/>
          <w:szCs w:val="24"/>
          <w:lang w:val="en-US" w:bidi="ar-IQ"/>
        </w:rPr>
        <w:t xml:space="preserve"> He slowly </w:t>
      </w:r>
      <w:r w:rsidR="00ED60D4" w:rsidRPr="002A3931">
        <w:rPr>
          <w:rFonts w:ascii="Unikurd Web" w:eastAsia="Times New Roman" w:hAnsi="Unikurd Web" w:cs="Unikurd Web"/>
          <w:sz w:val="24"/>
          <w:szCs w:val="24"/>
          <w:lang w:val="en-US" w:bidi="ar-IQ"/>
        </w:rPr>
        <w:t xml:space="preserve">approached </w:t>
      </w:r>
      <w:r w:rsidR="00000BED" w:rsidRPr="002A3931">
        <w:rPr>
          <w:rFonts w:ascii="Unikurd Web" w:eastAsia="Times New Roman" w:hAnsi="Unikurd Web" w:cs="Unikurd Web"/>
          <w:sz w:val="24"/>
          <w:szCs w:val="24"/>
          <w:lang w:val="en-US" w:bidi="ar-IQ"/>
        </w:rPr>
        <w:t>B</w:t>
      </w:r>
      <w:r w:rsidR="00E74837" w:rsidRPr="002A3931">
        <w:rPr>
          <w:rFonts w:ascii="Unikurd Web" w:eastAsia="Times New Roman" w:hAnsi="Unikurd Web" w:cs="Unikurd Web"/>
          <w:sz w:val="24"/>
          <w:szCs w:val="24"/>
          <w:lang w:val="en-US" w:bidi="ar-IQ"/>
        </w:rPr>
        <w:t>a</w:t>
      </w:r>
      <w:r w:rsidR="00000BED" w:rsidRPr="002A3931">
        <w:rPr>
          <w:rFonts w:ascii="Unikurd Web" w:eastAsia="Times New Roman" w:hAnsi="Unikurd Web" w:cs="Unikurd Web"/>
          <w:sz w:val="24"/>
          <w:szCs w:val="24"/>
          <w:lang w:val="en-US" w:bidi="ar-IQ"/>
        </w:rPr>
        <w:t xml:space="preserve">ram and </w:t>
      </w:r>
      <w:r w:rsidR="00ED60D4" w:rsidRPr="002A3931">
        <w:rPr>
          <w:rFonts w:ascii="Unikurd Web" w:eastAsia="Times New Roman" w:hAnsi="Unikurd Web" w:cs="Unikurd Web"/>
          <w:sz w:val="24"/>
          <w:szCs w:val="24"/>
          <w:lang w:val="en-US" w:bidi="ar-IQ"/>
        </w:rPr>
        <w:t>Omar, asking</w:t>
      </w:r>
      <w:r w:rsidR="00000BED" w:rsidRPr="002A3931">
        <w:rPr>
          <w:rFonts w:ascii="Unikurd Web" w:eastAsia="Times New Roman" w:hAnsi="Unikurd Web" w:cs="Unikurd Web"/>
          <w:sz w:val="24"/>
          <w:szCs w:val="24"/>
          <w:lang w:val="en-US" w:bidi="ar-IQ"/>
        </w:rPr>
        <w:t xml:space="preserve"> “</w:t>
      </w:r>
      <w:r w:rsidR="00ED60D4" w:rsidRPr="002A3931">
        <w:rPr>
          <w:rFonts w:ascii="Unikurd Web" w:eastAsia="Times New Roman" w:hAnsi="Unikurd Web" w:cs="Unikurd Web"/>
          <w:sz w:val="24"/>
          <w:szCs w:val="24"/>
          <w:lang w:val="en-US" w:bidi="ar-IQ"/>
        </w:rPr>
        <w:t>W</w:t>
      </w:r>
      <w:r w:rsidR="00000BED" w:rsidRPr="002A3931">
        <w:rPr>
          <w:rFonts w:ascii="Unikurd Web" w:eastAsia="Times New Roman" w:hAnsi="Unikurd Web" w:cs="Unikurd Web"/>
          <w:sz w:val="24"/>
          <w:szCs w:val="24"/>
          <w:lang w:val="en-US" w:bidi="ar-IQ"/>
        </w:rPr>
        <w:t>hich one of you is</w:t>
      </w:r>
      <w:r w:rsidR="00ED60D4" w:rsidRPr="002A3931">
        <w:rPr>
          <w:rFonts w:ascii="Unikurd Web" w:eastAsia="Times New Roman" w:hAnsi="Unikurd Web" w:cs="Unikurd Web"/>
          <w:sz w:val="24"/>
          <w:szCs w:val="24"/>
          <w:lang w:val="en-US" w:bidi="ar-IQ"/>
        </w:rPr>
        <w:t xml:space="preserve"> </w:t>
      </w:r>
      <w:r w:rsidR="00000BED" w:rsidRPr="002A3931">
        <w:rPr>
          <w:rFonts w:ascii="Unikurd Web" w:eastAsia="Times New Roman" w:hAnsi="Unikurd Web" w:cs="Unikurd Web"/>
          <w:sz w:val="24"/>
          <w:szCs w:val="24"/>
          <w:lang w:val="en-US" w:bidi="ar-IQ"/>
        </w:rPr>
        <w:t>so naive and easily</w:t>
      </w:r>
      <w:r w:rsidR="00ED60D4" w:rsidRPr="002A3931">
        <w:rPr>
          <w:rFonts w:ascii="Unikurd Web" w:eastAsia="Times New Roman" w:hAnsi="Unikurd Web" w:cs="Unikurd Web"/>
          <w:sz w:val="24"/>
          <w:szCs w:val="24"/>
          <w:lang w:val="en-US" w:bidi="ar-IQ"/>
        </w:rPr>
        <w:t xml:space="preserve"> trusting</w:t>
      </w:r>
      <w:r w:rsidR="00000BED" w:rsidRPr="002A3931">
        <w:rPr>
          <w:rFonts w:ascii="Unikurd Web" w:eastAsia="Times New Roman" w:hAnsi="Unikurd Web" w:cs="Unikurd Web"/>
          <w:sz w:val="24"/>
          <w:szCs w:val="24"/>
          <w:lang w:val="en-US" w:bidi="ar-IQ"/>
        </w:rPr>
        <w:t>?</w:t>
      </w:r>
      <w:r w:rsidR="00ED60D4" w:rsidRPr="002A3931">
        <w:rPr>
          <w:rFonts w:ascii="Unikurd Web" w:eastAsia="Times New Roman" w:hAnsi="Unikurd Web" w:cs="Unikurd Web"/>
          <w:sz w:val="24"/>
          <w:szCs w:val="24"/>
          <w:lang w:val="en-US" w:bidi="ar-IQ"/>
        </w:rPr>
        <w:t xml:space="preserve">” </w:t>
      </w:r>
    </w:p>
    <w:p w14:paraId="5DB7110C" w14:textId="69C03453" w:rsidR="00DB13F2" w:rsidRPr="002A3931" w:rsidRDefault="00000BED" w:rsidP="00296799">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Baram smile</w:t>
      </w:r>
      <w:r w:rsidR="00ED60D4" w:rsidRPr="002A3931">
        <w:rPr>
          <w:rFonts w:ascii="Unikurd Web" w:eastAsia="Times New Roman" w:hAnsi="Unikurd Web" w:cs="Unikurd Web"/>
          <w:sz w:val="24"/>
          <w:szCs w:val="24"/>
          <w:lang w:val="en-US" w:bidi="ar-IQ"/>
        </w:rPr>
        <w:t>d and replied,</w:t>
      </w:r>
      <w:r w:rsidRPr="002A3931">
        <w:rPr>
          <w:rFonts w:ascii="Unikurd Web" w:eastAsia="Times New Roman" w:hAnsi="Unikurd Web" w:cs="Unikurd Web"/>
          <w:sz w:val="24"/>
          <w:szCs w:val="24"/>
          <w:lang w:val="en-US" w:bidi="ar-IQ"/>
        </w:rPr>
        <w:t xml:space="preserve"> “It was me. </w:t>
      </w:r>
      <w:r w:rsidR="00ED60D4" w:rsidRPr="002A3931">
        <w:rPr>
          <w:rFonts w:ascii="Unikurd Web" w:eastAsia="Times New Roman" w:hAnsi="Unikurd Web" w:cs="Unikurd Web"/>
          <w:sz w:val="24"/>
          <w:szCs w:val="24"/>
          <w:lang w:val="en-US" w:bidi="ar-IQ"/>
        </w:rPr>
        <w:t xml:space="preserve">Please, </w:t>
      </w:r>
      <w:r w:rsidRPr="002A3931">
        <w:rPr>
          <w:rFonts w:ascii="Unikurd Web" w:eastAsia="Times New Roman" w:hAnsi="Unikurd Web" w:cs="Unikurd Web"/>
          <w:sz w:val="24"/>
          <w:szCs w:val="24"/>
          <w:lang w:val="en-US" w:bidi="ar-IQ"/>
        </w:rPr>
        <w:t xml:space="preserve">uncle, </w:t>
      </w:r>
      <w:r w:rsidR="00ED60D4" w:rsidRPr="002A3931">
        <w:rPr>
          <w:rFonts w:ascii="Unikurd Web" w:eastAsia="Times New Roman" w:hAnsi="Unikurd Web" w:cs="Unikurd Web"/>
          <w:sz w:val="24"/>
          <w:szCs w:val="24"/>
          <w:lang w:val="en-US" w:bidi="ar-IQ"/>
        </w:rPr>
        <w:t>have a seat.</w:t>
      </w:r>
      <w:r w:rsidRPr="002A3931">
        <w:rPr>
          <w:rFonts w:ascii="Unikurd Web" w:eastAsia="Times New Roman" w:hAnsi="Unikurd Web" w:cs="Unikurd Web"/>
          <w:sz w:val="24"/>
          <w:szCs w:val="24"/>
          <w:lang w:val="en-US" w:bidi="ar-IQ"/>
        </w:rPr>
        <w:t>”</w:t>
      </w:r>
    </w:p>
    <w:p w14:paraId="7ECA7003" w14:textId="77777777" w:rsidR="00865261" w:rsidRPr="002A3931" w:rsidRDefault="008B1CE4" w:rsidP="008B1CE4">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 xml:space="preserve">Mam Wali </w:t>
      </w:r>
      <w:r w:rsidR="00286DAB" w:rsidRPr="002A3931">
        <w:rPr>
          <w:rFonts w:ascii="Unikurd Web" w:eastAsia="Times New Roman" w:hAnsi="Unikurd Web" w:cs="Unikurd Web"/>
          <w:sz w:val="24"/>
          <w:szCs w:val="24"/>
          <w:lang w:val="en-US" w:bidi="ar-IQ"/>
        </w:rPr>
        <w:t>sat down</w:t>
      </w:r>
      <w:r w:rsidR="00865261" w:rsidRPr="002A3931">
        <w:rPr>
          <w:rFonts w:ascii="Unikurd Web" w:eastAsia="Times New Roman" w:hAnsi="Unikurd Web" w:cs="Unikurd Web"/>
          <w:sz w:val="24"/>
          <w:szCs w:val="24"/>
          <w:lang w:val="en-US" w:bidi="ar-IQ"/>
        </w:rPr>
        <w:t xml:space="preserve"> and placed</w:t>
      </w:r>
      <w:r w:rsidR="00286DAB" w:rsidRPr="002A3931">
        <w:rPr>
          <w:rFonts w:ascii="Unikurd Web" w:eastAsia="Times New Roman" w:hAnsi="Unikurd Web" w:cs="Unikurd Web"/>
          <w:sz w:val="24"/>
          <w:szCs w:val="24"/>
          <w:lang w:val="en-US" w:bidi="ar-IQ"/>
        </w:rPr>
        <w:t xml:space="preserve"> his bindle</w:t>
      </w:r>
      <w:r w:rsidR="00865261" w:rsidRPr="002A3931">
        <w:rPr>
          <w:rFonts w:ascii="Unikurd Web" w:eastAsia="Times New Roman" w:hAnsi="Unikurd Web" w:cs="Unikurd Web"/>
          <w:sz w:val="24"/>
          <w:szCs w:val="24"/>
          <w:lang w:val="en-US" w:bidi="ar-IQ"/>
        </w:rPr>
        <w:t xml:space="preserve"> of belongings</w:t>
      </w:r>
      <w:r w:rsidR="00286DAB" w:rsidRPr="002A3931">
        <w:rPr>
          <w:rFonts w:ascii="Unikurd Web" w:eastAsia="Times New Roman" w:hAnsi="Unikurd Web" w:cs="Unikurd Web"/>
          <w:sz w:val="24"/>
          <w:szCs w:val="24"/>
          <w:lang w:val="en-US" w:bidi="ar-IQ"/>
        </w:rPr>
        <w:t xml:space="preserve"> and the </w:t>
      </w:r>
      <w:r w:rsidRPr="002A3931">
        <w:rPr>
          <w:rFonts w:ascii="Unikurd Web" w:eastAsia="Times New Roman" w:hAnsi="Unikurd Web" w:cs="Unikurd Web"/>
          <w:sz w:val="24"/>
          <w:szCs w:val="24"/>
          <w:lang w:val="en-US" w:bidi="ar-IQ"/>
        </w:rPr>
        <w:t>radi</w:t>
      </w:r>
      <w:r w:rsidR="00286DAB" w:rsidRPr="002A3931">
        <w:rPr>
          <w:rFonts w:ascii="Unikurd Web" w:eastAsia="Times New Roman" w:hAnsi="Unikurd Web" w:cs="Unikurd Web"/>
          <w:sz w:val="24"/>
          <w:szCs w:val="24"/>
          <w:lang w:val="en-US" w:bidi="ar-IQ"/>
        </w:rPr>
        <w:t xml:space="preserve">o </w:t>
      </w:r>
      <w:r w:rsidR="00865261" w:rsidRPr="002A3931">
        <w:rPr>
          <w:rFonts w:ascii="Unikurd Web" w:eastAsia="Times New Roman" w:hAnsi="Unikurd Web" w:cs="Unikurd Web"/>
          <w:sz w:val="24"/>
          <w:szCs w:val="24"/>
          <w:lang w:val="en-US" w:bidi="ar-IQ"/>
        </w:rPr>
        <w:t>in front of himself</w:t>
      </w:r>
      <w:r w:rsidR="004B3AC5" w:rsidRPr="002A3931">
        <w:rPr>
          <w:rFonts w:ascii="Unikurd Web" w:eastAsia="Times New Roman" w:hAnsi="Unikurd Web" w:cs="Unikurd Web"/>
          <w:sz w:val="24"/>
          <w:szCs w:val="24"/>
          <w:lang w:val="en-US" w:bidi="ar-IQ"/>
        </w:rPr>
        <w:t xml:space="preserve">. </w:t>
      </w:r>
      <w:r w:rsidR="00286DAB" w:rsidRPr="002A3931">
        <w:rPr>
          <w:rFonts w:ascii="Unikurd Web" w:eastAsia="Times New Roman" w:hAnsi="Unikurd Web" w:cs="Unikurd Web"/>
          <w:sz w:val="24"/>
          <w:szCs w:val="24"/>
          <w:lang w:val="en-US" w:bidi="ar-IQ"/>
        </w:rPr>
        <w:t>H</w:t>
      </w:r>
      <w:r w:rsidR="00D86141" w:rsidRPr="002A3931">
        <w:rPr>
          <w:rFonts w:ascii="Unikurd Web" w:eastAsia="Times New Roman" w:hAnsi="Unikurd Web" w:cs="Unikurd Web"/>
          <w:sz w:val="24"/>
          <w:szCs w:val="24"/>
          <w:lang w:val="en-US" w:bidi="ar-IQ"/>
        </w:rPr>
        <w:t xml:space="preserve">is glasses, </w:t>
      </w:r>
      <w:r w:rsidR="00286DAB" w:rsidRPr="002A3931">
        <w:rPr>
          <w:rFonts w:ascii="Unikurd Web" w:eastAsia="Times New Roman" w:hAnsi="Unikurd Web" w:cs="Unikurd Web"/>
          <w:sz w:val="24"/>
          <w:szCs w:val="24"/>
          <w:lang w:val="en-US" w:bidi="ar-IQ"/>
        </w:rPr>
        <w:t>with a</w:t>
      </w:r>
      <w:r w:rsidR="00D86141" w:rsidRPr="002A3931">
        <w:rPr>
          <w:rFonts w:ascii="Unikurd Web" w:eastAsia="Times New Roman" w:hAnsi="Unikurd Web" w:cs="Unikurd Web"/>
          <w:sz w:val="24"/>
          <w:szCs w:val="24"/>
          <w:lang w:val="en-US" w:bidi="ar-IQ"/>
        </w:rPr>
        <w:t xml:space="preserve"> broken hinge </w:t>
      </w:r>
      <w:r w:rsidR="00286DAB" w:rsidRPr="002A3931">
        <w:rPr>
          <w:rFonts w:ascii="Unikurd Web" w:eastAsia="Times New Roman" w:hAnsi="Unikurd Web" w:cs="Unikurd Web"/>
          <w:sz w:val="24"/>
          <w:szCs w:val="24"/>
          <w:lang w:val="en-US" w:bidi="ar-IQ"/>
        </w:rPr>
        <w:t>held together by a piece of wire, rested on his nose</w:t>
      </w:r>
      <w:r w:rsidR="00865261" w:rsidRPr="002A3931">
        <w:rPr>
          <w:rFonts w:ascii="Unikurd Web" w:eastAsia="Times New Roman" w:hAnsi="Unikurd Web" w:cs="Unikurd Web"/>
          <w:sz w:val="24"/>
          <w:szCs w:val="24"/>
          <w:lang w:val="en-US" w:bidi="ar-IQ"/>
        </w:rPr>
        <w:t>.</w:t>
      </w:r>
      <w:r w:rsidR="00286DAB" w:rsidRPr="002A3931">
        <w:rPr>
          <w:rFonts w:ascii="Unikurd Web" w:eastAsia="Times New Roman" w:hAnsi="Unikurd Web" w:cs="Unikurd Web"/>
          <w:sz w:val="24"/>
          <w:szCs w:val="24"/>
          <w:lang w:val="en-US" w:bidi="ar-IQ"/>
        </w:rPr>
        <w:t xml:space="preserve"> Adjusting the makeshift repair, he turned to</w:t>
      </w:r>
      <w:r w:rsidR="004B3AC5" w:rsidRPr="002A3931">
        <w:rPr>
          <w:rFonts w:ascii="Unikurd Web" w:eastAsia="Times New Roman" w:hAnsi="Unikurd Web" w:cs="Unikurd Web"/>
          <w:sz w:val="24"/>
          <w:szCs w:val="24"/>
          <w:lang w:val="en-US" w:bidi="ar-IQ"/>
        </w:rPr>
        <w:t xml:space="preserve"> Baram and </w:t>
      </w:r>
      <w:r w:rsidR="00286DAB" w:rsidRPr="002A3931">
        <w:rPr>
          <w:rFonts w:ascii="Unikurd Web" w:eastAsia="Times New Roman" w:hAnsi="Unikurd Web" w:cs="Unikurd Web"/>
          <w:sz w:val="24"/>
          <w:szCs w:val="24"/>
          <w:lang w:val="en-US" w:bidi="ar-IQ"/>
        </w:rPr>
        <w:t>asked</w:t>
      </w:r>
      <w:r w:rsidR="004B3AC5" w:rsidRPr="002A3931">
        <w:rPr>
          <w:rFonts w:ascii="Unikurd Web" w:eastAsia="Times New Roman" w:hAnsi="Unikurd Web" w:cs="Unikurd Web"/>
          <w:sz w:val="24"/>
          <w:szCs w:val="24"/>
          <w:lang w:val="en-US" w:bidi="ar-IQ"/>
        </w:rPr>
        <w:t xml:space="preserve">, “My son, can you see this bindle?” </w:t>
      </w:r>
    </w:p>
    <w:p w14:paraId="403FFA95" w14:textId="681969D9" w:rsidR="008B1CE4" w:rsidRPr="002A3931" w:rsidRDefault="00D86141" w:rsidP="00865261">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Baram and Omar followed his gaze</w:t>
      </w:r>
      <w:r w:rsidR="00286DAB" w:rsidRPr="002A3931">
        <w:rPr>
          <w:rFonts w:ascii="Unikurd Web" w:eastAsia="Times New Roman" w:hAnsi="Unikurd Web" w:cs="Unikurd Web"/>
          <w:sz w:val="24"/>
          <w:szCs w:val="24"/>
          <w:lang w:val="en-US" w:bidi="ar-IQ"/>
        </w:rPr>
        <w:t xml:space="preserve">, their attention drawn to the bindle, momentarily glancing over </w:t>
      </w:r>
      <w:r w:rsidR="000243ED" w:rsidRPr="002A3931">
        <w:rPr>
          <w:rFonts w:ascii="Unikurd Web" w:eastAsia="Times New Roman" w:hAnsi="Unikurd Web" w:cs="Unikurd Web"/>
          <w:sz w:val="24"/>
          <w:szCs w:val="24"/>
          <w:lang w:val="en-US" w:bidi="ar-IQ"/>
        </w:rPr>
        <w:t>his poorly repaired glasses</w:t>
      </w:r>
      <w:r w:rsidRPr="002A3931">
        <w:rPr>
          <w:rFonts w:ascii="Unikurd Web" w:eastAsia="Times New Roman" w:hAnsi="Unikurd Web" w:cs="Unikurd Web"/>
          <w:sz w:val="24"/>
          <w:szCs w:val="24"/>
          <w:lang w:val="en-US" w:bidi="ar-IQ"/>
        </w:rPr>
        <w:t xml:space="preserve">. </w:t>
      </w:r>
    </w:p>
    <w:p w14:paraId="7D563C16" w14:textId="6F2119D5" w:rsidR="004B3AC5" w:rsidRPr="002A3931" w:rsidRDefault="009031CB" w:rsidP="00CB23F4">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“This is not the first</w:t>
      </w:r>
      <w:r w:rsidR="00ED4638" w:rsidRPr="002A3931">
        <w:rPr>
          <w:rFonts w:ascii="Unikurd Web" w:eastAsia="Times New Roman" w:hAnsi="Unikurd Web" w:cs="Unikurd Web"/>
          <w:sz w:val="24"/>
          <w:szCs w:val="24"/>
          <w:lang w:val="en-US" w:bidi="ar-IQ"/>
        </w:rPr>
        <w:t xml:space="preserve"> time</w:t>
      </w:r>
      <w:r w:rsidRPr="002A3931">
        <w:rPr>
          <w:rFonts w:ascii="Unikurd Web" w:eastAsia="Times New Roman" w:hAnsi="Unikurd Web" w:cs="Unikurd Web"/>
          <w:sz w:val="24"/>
          <w:szCs w:val="24"/>
          <w:lang w:val="en-US" w:bidi="ar-IQ"/>
        </w:rPr>
        <w:t xml:space="preserve"> I</w:t>
      </w:r>
      <w:r w:rsidR="00ED4638" w:rsidRPr="002A3931">
        <w:rPr>
          <w:rFonts w:ascii="Unikurd Web" w:eastAsia="Times New Roman" w:hAnsi="Unikurd Web" w:cs="Unikurd Web"/>
          <w:sz w:val="24"/>
          <w:szCs w:val="24"/>
          <w:lang w:val="en-US" w:bidi="ar-IQ"/>
        </w:rPr>
        <w:t>’ve</w:t>
      </w:r>
      <w:r w:rsidRPr="002A3931">
        <w:rPr>
          <w:rFonts w:ascii="Unikurd Web" w:eastAsia="Times New Roman" w:hAnsi="Unikurd Web" w:cs="Unikurd Web"/>
          <w:sz w:val="24"/>
          <w:szCs w:val="24"/>
          <w:lang w:val="en-US" w:bidi="ar-IQ"/>
        </w:rPr>
        <w:t xml:space="preserve"> carr</w:t>
      </w:r>
      <w:r w:rsidR="00ED4638" w:rsidRPr="002A3931">
        <w:rPr>
          <w:rFonts w:ascii="Unikurd Web" w:eastAsia="Times New Roman" w:hAnsi="Unikurd Web" w:cs="Unikurd Web"/>
          <w:sz w:val="24"/>
          <w:szCs w:val="24"/>
          <w:lang w:val="en-US" w:bidi="ar-IQ"/>
        </w:rPr>
        <w:t>ied</w:t>
      </w:r>
      <w:r w:rsidRPr="002A3931">
        <w:rPr>
          <w:rFonts w:ascii="Unikurd Web" w:eastAsia="Times New Roman" w:hAnsi="Unikurd Web" w:cs="Unikurd Web"/>
          <w:sz w:val="24"/>
          <w:szCs w:val="24"/>
          <w:lang w:val="en-US" w:bidi="ar-IQ"/>
        </w:rPr>
        <w:t xml:space="preserve"> </w:t>
      </w:r>
      <w:r w:rsidR="002426E2" w:rsidRPr="002A3931">
        <w:rPr>
          <w:rFonts w:ascii="Unikurd Web" w:eastAsia="Times New Roman" w:hAnsi="Unikurd Web" w:cs="Unikurd Web"/>
          <w:sz w:val="24"/>
          <w:szCs w:val="24"/>
          <w:lang w:val="en-US" w:bidi="ar-IQ"/>
        </w:rPr>
        <w:t xml:space="preserve">a </w:t>
      </w:r>
      <w:r w:rsidR="00592541" w:rsidRPr="002A3931">
        <w:rPr>
          <w:rFonts w:ascii="Unikurd Web" w:eastAsia="Times New Roman" w:hAnsi="Unikurd Web" w:cs="Unikurd Web"/>
          <w:sz w:val="24"/>
          <w:szCs w:val="24"/>
          <w:lang w:val="en-US" w:bidi="ar-IQ"/>
        </w:rPr>
        <w:t>bindle.</w:t>
      </w:r>
      <w:r w:rsidRPr="002A3931">
        <w:rPr>
          <w:rFonts w:ascii="Unikurd Web" w:eastAsia="Times New Roman" w:hAnsi="Unikurd Web" w:cs="Unikurd Web"/>
          <w:sz w:val="24"/>
          <w:szCs w:val="24"/>
          <w:lang w:val="en-US" w:bidi="ar-IQ"/>
        </w:rPr>
        <w:t xml:space="preserve"> I</w:t>
      </w:r>
      <w:r w:rsidR="00ED4638" w:rsidRPr="002A3931">
        <w:rPr>
          <w:rFonts w:ascii="Unikurd Web" w:eastAsia="Times New Roman" w:hAnsi="Unikurd Web" w:cs="Unikurd Web"/>
          <w:sz w:val="24"/>
          <w:szCs w:val="24"/>
          <w:lang w:val="en-US" w:bidi="ar-IQ"/>
        </w:rPr>
        <w:t>’ve</w:t>
      </w:r>
      <w:r w:rsidR="006C7AC7" w:rsidRPr="002A3931">
        <w:rPr>
          <w:rFonts w:ascii="Unikurd Web" w:eastAsia="Times New Roman" w:hAnsi="Unikurd Web" w:cs="Unikurd Web"/>
          <w:sz w:val="24"/>
          <w:szCs w:val="24"/>
          <w:lang w:val="en-US" w:bidi="ar-IQ"/>
        </w:rPr>
        <w:t xml:space="preserve"> wrapped</w:t>
      </w:r>
      <w:r w:rsidRPr="002A3931">
        <w:rPr>
          <w:rFonts w:ascii="Unikurd Web" w:eastAsia="Times New Roman" w:hAnsi="Unikurd Web" w:cs="Unikurd Web"/>
          <w:sz w:val="24"/>
          <w:szCs w:val="24"/>
          <w:lang w:val="en-US" w:bidi="ar-IQ"/>
        </w:rPr>
        <w:t xml:space="preserve"> in it all </w:t>
      </w:r>
      <w:r w:rsidR="006C7AC7" w:rsidRPr="002A3931">
        <w:rPr>
          <w:rFonts w:ascii="Unikurd Web" w:eastAsia="Times New Roman" w:hAnsi="Unikurd Web" w:cs="Unikurd Web"/>
          <w:sz w:val="24"/>
          <w:szCs w:val="24"/>
          <w:lang w:val="en-US" w:bidi="ar-IQ"/>
        </w:rPr>
        <w:t>I have</w:t>
      </w:r>
      <w:r w:rsidR="00ED4638" w:rsidRPr="002A3931">
        <w:rPr>
          <w:rFonts w:ascii="Unikurd Web" w:eastAsia="Times New Roman" w:hAnsi="Unikurd Web" w:cs="Unikurd Web"/>
          <w:sz w:val="24"/>
          <w:szCs w:val="24"/>
          <w:lang w:val="en-US" w:bidi="ar-IQ"/>
        </w:rPr>
        <w:t>,</w:t>
      </w:r>
      <w:r w:rsidR="006C7AC7" w:rsidRPr="002A3931">
        <w:rPr>
          <w:rFonts w:ascii="Unikurd Web" w:eastAsia="Times New Roman" w:hAnsi="Unikurd Web" w:cs="Unikurd Web"/>
          <w:sz w:val="24"/>
          <w:szCs w:val="24"/>
          <w:lang w:val="en-US" w:bidi="ar-IQ"/>
        </w:rPr>
        <w:t xml:space="preserve"> and </w:t>
      </w:r>
      <w:r w:rsidR="00ED4638" w:rsidRPr="002A3931">
        <w:rPr>
          <w:rFonts w:ascii="Unikurd Web" w:eastAsia="Times New Roman" w:hAnsi="Unikurd Web" w:cs="Unikurd Web"/>
          <w:sz w:val="24"/>
          <w:szCs w:val="24"/>
          <w:lang w:val="en-US" w:bidi="ar-IQ"/>
        </w:rPr>
        <w:t>it brings me</w:t>
      </w:r>
      <w:r w:rsidR="006C7AC7" w:rsidRPr="002A3931">
        <w:rPr>
          <w:rFonts w:ascii="Unikurd Web" w:eastAsia="Times New Roman" w:hAnsi="Unikurd Web" w:cs="Unikurd Web"/>
          <w:sz w:val="24"/>
          <w:szCs w:val="24"/>
          <w:lang w:val="en-US" w:bidi="ar-IQ"/>
        </w:rPr>
        <w:t xml:space="preserve"> </w:t>
      </w:r>
      <w:r w:rsidR="00ED4638" w:rsidRPr="002A3931">
        <w:rPr>
          <w:rFonts w:ascii="Unikurd Web" w:eastAsia="Times New Roman" w:hAnsi="Unikurd Web" w:cs="Unikurd Web"/>
          <w:sz w:val="24"/>
          <w:szCs w:val="24"/>
          <w:lang w:val="en-US" w:bidi="ar-IQ"/>
        </w:rPr>
        <w:t>solace. W</w:t>
      </w:r>
      <w:r w:rsidRPr="002A3931">
        <w:rPr>
          <w:rFonts w:ascii="Unikurd Web" w:eastAsia="Times New Roman" w:hAnsi="Unikurd Web" w:cs="Unikurd Web"/>
          <w:sz w:val="24"/>
          <w:szCs w:val="24"/>
          <w:lang w:val="en-US" w:bidi="ar-IQ"/>
        </w:rPr>
        <w:t xml:space="preserve">herever </w:t>
      </w:r>
      <w:r w:rsidR="00CB23F4" w:rsidRPr="002A3931">
        <w:rPr>
          <w:rFonts w:ascii="Unikurd Web" w:eastAsia="Times New Roman" w:hAnsi="Unikurd Web" w:cs="Unikurd Web"/>
          <w:sz w:val="24"/>
          <w:szCs w:val="24"/>
          <w:lang w:val="en-US" w:bidi="ar-IQ"/>
        </w:rPr>
        <w:t xml:space="preserve">I go. </w:t>
      </w:r>
      <w:r w:rsidR="00ED4638" w:rsidRPr="002A3931">
        <w:rPr>
          <w:rFonts w:ascii="Unikurd Web" w:eastAsia="Times New Roman" w:hAnsi="Unikurd Web" w:cs="Unikurd Web"/>
          <w:sz w:val="24"/>
          <w:szCs w:val="24"/>
          <w:lang w:val="en-US" w:bidi="ar-IQ"/>
        </w:rPr>
        <w:t xml:space="preserve">I will take my bindle and this old radio with me. There may come a day </w:t>
      </w:r>
      <w:r w:rsidR="002426E2" w:rsidRPr="002A3931">
        <w:rPr>
          <w:rFonts w:ascii="Unikurd Web" w:eastAsia="Times New Roman" w:hAnsi="Unikurd Web" w:cs="Unikurd Web"/>
          <w:sz w:val="24"/>
          <w:szCs w:val="24"/>
          <w:lang w:val="en-US" w:bidi="ar-IQ"/>
        </w:rPr>
        <w:t xml:space="preserve">when </w:t>
      </w:r>
      <w:r w:rsidR="00ED4638" w:rsidRPr="002A3931">
        <w:rPr>
          <w:rFonts w:ascii="Unikurd Web" w:eastAsia="Times New Roman" w:hAnsi="Unikurd Web" w:cs="Unikurd Web"/>
          <w:sz w:val="24"/>
          <w:szCs w:val="24"/>
          <w:lang w:val="en-US" w:bidi="ar-IQ"/>
        </w:rPr>
        <w:t>I am left with nothing, and I risk losing my life</w:t>
      </w:r>
      <w:r w:rsidR="00CB23F4" w:rsidRPr="002A3931">
        <w:rPr>
          <w:rFonts w:ascii="Unikurd Web" w:eastAsia="Times New Roman" w:hAnsi="Unikurd Web" w:cs="Unikurd Web"/>
          <w:sz w:val="24"/>
          <w:szCs w:val="24"/>
          <w:lang w:val="en-US" w:bidi="ar-IQ"/>
        </w:rPr>
        <w:t xml:space="preserve"> </w:t>
      </w:r>
      <w:r w:rsidR="00ED4638" w:rsidRPr="002A3931">
        <w:rPr>
          <w:rFonts w:ascii="Unikurd Web" w:eastAsia="Times New Roman" w:hAnsi="Unikurd Web" w:cs="Unikurd Web"/>
          <w:sz w:val="24"/>
          <w:szCs w:val="24"/>
          <w:lang w:val="en-US" w:bidi="ar-IQ"/>
        </w:rPr>
        <w:t>as well</w:t>
      </w:r>
      <w:r w:rsidR="00CB23F4" w:rsidRPr="002A3931">
        <w:rPr>
          <w:rFonts w:ascii="Unikurd Web" w:eastAsia="Times New Roman" w:hAnsi="Unikurd Web" w:cs="Unikurd Web"/>
          <w:sz w:val="24"/>
          <w:szCs w:val="24"/>
          <w:lang w:val="en-US" w:bidi="ar-IQ"/>
        </w:rPr>
        <w:t xml:space="preserve">. My son, </w:t>
      </w:r>
      <w:r w:rsidR="006C7AC7" w:rsidRPr="002A3931">
        <w:rPr>
          <w:rFonts w:ascii="Unikurd Web" w:eastAsia="Times New Roman" w:hAnsi="Unikurd Web" w:cs="Unikurd Web"/>
          <w:sz w:val="24"/>
          <w:szCs w:val="24"/>
          <w:lang w:val="en-US" w:bidi="ar-IQ"/>
        </w:rPr>
        <w:t>my life</w:t>
      </w:r>
      <w:r w:rsidR="00CB23F4" w:rsidRPr="002A3931">
        <w:rPr>
          <w:rFonts w:ascii="Unikurd Web" w:eastAsia="Times New Roman" w:hAnsi="Unikurd Web" w:cs="Unikurd Web"/>
          <w:sz w:val="24"/>
          <w:szCs w:val="24"/>
          <w:lang w:val="en-US" w:bidi="ar-IQ"/>
        </w:rPr>
        <w:t xml:space="preserve"> </w:t>
      </w:r>
      <w:r w:rsidR="00ED4638" w:rsidRPr="002A3931">
        <w:rPr>
          <w:rFonts w:ascii="Unikurd Web" w:eastAsia="Times New Roman" w:hAnsi="Unikurd Web" w:cs="Unikurd Web"/>
          <w:sz w:val="24"/>
          <w:szCs w:val="24"/>
          <w:lang w:val="en-US" w:bidi="ar-IQ"/>
        </w:rPr>
        <w:t xml:space="preserve">has </w:t>
      </w:r>
      <w:r w:rsidR="00CB23F4" w:rsidRPr="002A3931">
        <w:rPr>
          <w:rFonts w:ascii="Unikurd Web" w:eastAsia="Times New Roman" w:hAnsi="Unikurd Web" w:cs="Unikurd Web"/>
          <w:sz w:val="24"/>
          <w:szCs w:val="24"/>
          <w:lang w:val="en-US" w:bidi="ar-IQ"/>
        </w:rPr>
        <w:t xml:space="preserve">taught me </w:t>
      </w:r>
      <w:r w:rsidR="002426E2" w:rsidRPr="002A3931">
        <w:rPr>
          <w:rFonts w:ascii="Unikurd Web" w:eastAsia="Times New Roman" w:hAnsi="Unikurd Web" w:cs="Unikurd Web"/>
          <w:sz w:val="24"/>
          <w:szCs w:val="24"/>
          <w:lang w:val="en-US" w:bidi="ar-IQ"/>
        </w:rPr>
        <w:t xml:space="preserve">that </w:t>
      </w:r>
      <w:r w:rsidR="00CB23F4" w:rsidRPr="002A3931">
        <w:rPr>
          <w:rFonts w:ascii="Unikurd Web" w:eastAsia="Times New Roman" w:hAnsi="Unikurd Web" w:cs="Unikurd Web"/>
          <w:sz w:val="24"/>
          <w:szCs w:val="24"/>
          <w:lang w:val="en-US" w:bidi="ar-IQ"/>
        </w:rPr>
        <w:t>the occup</w:t>
      </w:r>
      <w:r w:rsidR="00ED4638" w:rsidRPr="002A3931">
        <w:rPr>
          <w:rFonts w:ascii="Unikurd Web" w:eastAsia="Times New Roman" w:hAnsi="Unikurd Web" w:cs="Unikurd Web"/>
          <w:sz w:val="24"/>
          <w:szCs w:val="24"/>
          <w:lang w:val="en-US" w:bidi="ar-IQ"/>
        </w:rPr>
        <w:t>ying army</w:t>
      </w:r>
      <w:r w:rsidR="00CB23F4" w:rsidRPr="002A3931">
        <w:rPr>
          <w:rFonts w:ascii="Unikurd Web" w:eastAsia="Times New Roman" w:hAnsi="Unikurd Web" w:cs="Unikurd Web"/>
          <w:sz w:val="24"/>
          <w:szCs w:val="24"/>
          <w:lang w:val="en-US" w:bidi="ar-IQ"/>
        </w:rPr>
        <w:t xml:space="preserve"> will never bring freedom but </w:t>
      </w:r>
      <w:r w:rsidR="00ED4638" w:rsidRPr="002A3931">
        <w:rPr>
          <w:rFonts w:ascii="Unikurd Web" w:eastAsia="Times New Roman" w:hAnsi="Unikurd Web" w:cs="Unikurd Web"/>
          <w:sz w:val="24"/>
          <w:szCs w:val="24"/>
          <w:lang w:val="en-US" w:bidi="ar-IQ"/>
        </w:rPr>
        <w:t>instead</w:t>
      </w:r>
      <w:r w:rsidR="007019CE" w:rsidRPr="002A3931">
        <w:rPr>
          <w:rFonts w:ascii="Unikurd Web" w:eastAsia="Times New Roman" w:hAnsi="Unikurd Web" w:cs="Unikurd Web"/>
          <w:sz w:val="24"/>
          <w:szCs w:val="24"/>
          <w:lang w:val="en-US" w:bidi="ar-IQ"/>
        </w:rPr>
        <w:t xml:space="preserve"> bring</w:t>
      </w:r>
      <w:r w:rsidR="00ED4638" w:rsidRPr="002A3931">
        <w:rPr>
          <w:rFonts w:ascii="Unikurd Web" w:eastAsia="Times New Roman" w:hAnsi="Unikurd Web" w:cs="Unikurd Web"/>
          <w:sz w:val="24"/>
          <w:szCs w:val="24"/>
          <w:lang w:val="en-US" w:bidi="ar-IQ"/>
        </w:rPr>
        <w:t xml:space="preserve"> </w:t>
      </w:r>
      <w:r w:rsidR="00CB23F4" w:rsidRPr="002A3931">
        <w:rPr>
          <w:rFonts w:ascii="Unikurd Web" w:eastAsia="Times New Roman" w:hAnsi="Unikurd Web" w:cs="Unikurd Web"/>
          <w:sz w:val="24"/>
          <w:szCs w:val="24"/>
          <w:lang w:val="en-US" w:bidi="ar-IQ"/>
        </w:rPr>
        <w:t>death, destruction</w:t>
      </w:r>
      <w:r w:rsidR="007019CE" w:rsidRPr="002A3931">
        <w:rPr>
          <w:rFonts w:ascii="Unikurd Web" w:eastAsia="Times New Roman" w:hAnsi="Unikurd Web" w:cs="Unikurd Web"/>
          <w:sz w:val="24"/>
          <w:szCs w:val="24"/>
          <w:lang w:val="en-US" w:bidi="ar-IQ"/>
        </w:rPr>
        <w:t>,</w:t>
      </w:r>
      <w:r w:rsidR="00CB23F4" w:rsidRPr="002A3931">
        <w:rPr>
          <w:rFonts w:ascii="Unikurd Web" w:eastAsia="Times New Roman" w:hAnsi="Unikurd Web" w:cs="Unikurd Web"/>
          <w:sz w:val="24"/>
          <w:szCs w:val="24"/>
          <w:lang w:val="en-US" w:bidi="ar-IQ"/>
        </w:rPr>
        <w:t xml:space="preserve"> and destitution</w:t>
      </w:r>
      <w:r w:rsidR="00592541" w:rsidRPr="002A3931">
        <w:rPr>
          <w:rFonts w:ascii="Unikurd Web" w:eastAsia="Times New Roman" w:hAnsi="Unikurd Web" w:cs="Unikurd Web"/>
          <w:sz w:val="24"/>
          <w:szCs w:val="24"/>
          <w:lang w:val="en-US" w:bidi="ar-IQ"/>
        </w:rPr>
        <w:t>,</w:t>
      </w:r>
      <w:r w:rsidR="00CB23F4" w:rsidRPr="002A3931">
        <w:rPr>
          <w:rFonts w:ascii="Unikurd Web" w:eastAsia="Times New Roman" w:hAnsi="Unikurd Web" w:cs="Unikurd Web"/>
          <w:sz w:val="24"/>
          <w:szCs w:val="24"/>
          <w:lang w:val="en-US" w:bidi="ar-IQ"/>
        </w:rPr>
        <w:t>”</w:t>
      </w:r>
      <w:r w:rsidR="00592541" w:rsidRPr="002A3931">
        <w:rPr>
          <w:rFonts w:ascii="Unikurd Web" w:eastAsia="Times New Roman" w:hAnsi="Unikurd Web" w:cs="Unikurd Web"/>
          <w:sz w:val="24"/>
          <w:szCs w:val="24"/>
          <w:lang w:val="en-US" w:bidi="ar-IQ"/>
        </w:rPr>
        <w:t xml:space="preserve"> Mam Wali added. </w:t>
      </w:r>
    </w:p>
    <w:p w14:paraId="4A323FA8" w14:textId="77777777" w:rsidR="00E74837" w:rsidRPr="002A3931" w:rsidRDefault="0030393E" w:rsidP="00E74837">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Baram</w:t>
      </w:r>
      <w:r w:rsidR="00FE0CA9" w:rsidRPr="002A3931">
        <w:rPr>
          <w:rFonts w:ascii="Unikurd Web" w:eastAsia="Times New Roman" w:hAnsi="Unikurd Web" w:cs="Unikurd Web"/>
          <w:sz w:val="24"/>
          <w:szCs w:val="24"/>
          <w:lang w:val="en-US" w:bidi="ar-IQ"/>
        </w:rPr>
        <w:t xml:space="preserve"> reassured</w:t>
      </w:r>
      <w:r w:rsidRPr="002A3931">
        <w:rPr>
          <w:rFonts w:ascii="Unikurd Web" w:eastAsia="Times New Roman" w:hAnsi="Unikurd Web" w:cs="Unikurd Web"/>
          <w:sz w:val="24"/>
          <w:szCs w:val="24"/>
          <w:lang w:val="en-US" w:bidi="ar-IQ"/>
        </w:rPr>
        <w:t xml:space="preserve">, “Our leaders are sagacious. </w:t>
      </w:r>
      <w:r w:rsidR="000637F8" w:rsidRPr="002A3931">
        <w:rPr>
          <w:rFonts w:ascii="Unikurd Web" w:eastAsia="Times New Roman" w:hAnsi="Unikurd Web" w:cs="Unikurd Web"/>
          <w:sz w:val="24"/>
          <w:szCs w:val="24"/>
          <w:lang w:val="en-US" w:bidi="ar-IQ"/>
        </w:rPr>
        <w:t>They wo</w:t>
      </w:r>
      <w:r w:rsidR="00FE0CA9" w:rsidRPr="002A3931">
        <w:rPr>
          <w:rFonts w:ascii="Unikurd Web" w:eastAsia="Times New Roman" w:hAnsi="Unikurd Web" w:cs="Unikurd Web"/>
          <w:sz w:val="24"/>
          <w:szCs w:val="24"/>
          <w:lang w:val="en-US" w:bidi="ar-IQ"/>
        </w:rPr>
        <w:t>n’</w:t>
      </w:r>
      <w:r w:rsidR="000637F8" w:rsidRPr="002A3931">
        <w:rPr>
          <w:rFonts w:ascii="Unikurd Web" w:eastAsia="Times New Roman" w:hAnsi="Unikurd Web" w:cs="Unikurd Web"/>
          <w:sz w:val="24"/>
          <w:szCs w:val="24"/>
          <w:lang w:val="en-US" w:bidi="ar-IQ"/>
        </w:rPr>
        <w:t>t</w:t>
      </w:r>
      <w:r w:rsidR="005F49C4" w:rsidRPr="002A3931">
        <w:rPr>
          <w:rFonts w:ascii="Unikurd Web" w:eastAsia="Times New Roman" w:hAnsi="Unikurd Web" w:cs="Unikurd Web"/>
          <w:sz w:val="24"/>
          <w:szCs w:val="24"/>
          <w:lang w:val="en-US" w:bidi="ar-IQ"/>
        </w:rPr>
        <w:t xml:space="preserve"> let the t</w:t>
      </w:r>
      <w:r w:rsidR="000637F8" w:rsidRPr="002A3931">
        <w:rPr>
          <w:rFonts w:ascii="Unikurd Web" w:eastAsia="Times New Roman" w:hAnsi="Unikurd Web" w:cs="Unikurd Web"/>
          <w:sz w:val="24"/>
          <w:szCs w:val="24"/>
          <w:lang w:val="en-US" w:bidi="ar-IQ"/>
        </w:rPr>
        <w:t>hing</w:t>
      </w:r>
      <w:r w:rsidR="005F49C4" w:rsidRPr="002A3931">
        <w:rPr>
          <w:rFonts w:ascii="Unikurd Web" w:eastAsia="Times New Roman" w:hAnsi="Unikurd Web" w:cs="Unikurd Web"/>
          <w:sz w:val="24"/>
          <w:szCs w:val="24"/>
          <w:lang w:val="en-US" w:bidi="ar-IQ"/>
        </w:rPr>
        <w:t xml:space="preserve">s </w:t>
      </w:r>
      <w:r w:rsidR="000637F8" w:rsidRPr="002A3931">
        <w:rPr>
          <w:rFonts w:ascii="Unikurd Web" w:eastAsia="Times New Roman" w:hAnsi="Unikurd Web" w:cs="Unikurd Web"/>
          <w:sz w:val="24"/>
          <w:szCs w:val="24"/>
          <w:lang w:val="en-US" w:bidi="ar-IQ"/>
        </w:rPr>
        <w:t>you</w:t>
      </w:r>
      <w:r w:rsidR="005F49C4" w:rsidRPr="002A3931">
        <w:rPr>
          <w:rFonts w:ascii="Unikurd Web" w:eastAsia="Times New Roman" w:hAnsi="Unikurd Web" w:cs="Unikurd Web"/>
          <w:sz w:val="24"/>
          <w:szCs w:val="24"/>
          <w:lang w:val="en-US" w:bidi="ar-IQ"/>
        </w:rPr>
        <w:t xml:space="preserve"> fear come to pass</w:t>
      </w:r>
      <w:r w:rsidR="000637F8" w:rsidRPr="002A3931">
        <w:rPr>
          <w:rFonts w:ascii="Unikurd Web" w:eastAsia="Times New Roman" w:hAnsi="Unikurd Web" w:cs="Unikurd Web"/>
          <w:sz w:val="24"/>
          <w:szCs w:val="24"/>
          <w:lang w:val="en-US" w:bidi="ar-IQ"/>
        </w:rPr>
        <w:t xml:space="preserve">. </w:t>
      </w:r>
      <w:r w:rsidR="005F49C4" w:rsidRPr="002A3931">
        <w:rPr>
          <w:rFonts w:ascii="Unikurd Web" w:eastAsia="Times New Roman" w:hAnsi="Unikurd Web" w:cs="Unikurd Web"/>
          <w:sz w:val="24"/>
          <w:szCs w:val="24"/>
          <w:lang w:val="en-US" w:bidi="ar-IQ"/>
        </w:rPr>
        <w:t xml:space="preserve">While </w:t>
      </w:r>
      <w:r w:rsidR="000637F8" w:rsidRPr="002A3931">
        <w:rPr>
          <w:rFonts w:ascii="Unikurd Web" w:eastAsia="Times New Roman" w:hAnsi="Unikurd Web" w:cs="Unikurd Web"/>
          <w:sz w:val="24"/>
          <w:szCs w:val="24"/>
          <w:lang w:val="en-US" w:bidi="ar-IQ"/>
        </w:rPr>
        <w:t xml:space="preserve">It’s true that Peshmerga </w:t>
      </w:r>
      <w:r w:rsidR="005F49C4" w:rsidRPr="002A3931">
        <w:rPr>
          <w:rFonts w:ascii="Unikurd Web" w:eastAsia="Times New Roman" w:hAnsi="Unikurd Web" w:cs="Unikurd Web"/>
          <w:sz w:val="24"/>
          <w:szCs w:val="24"/>
          <w:lang w:val="en-US" w:bidi="ar-IQ"/>
        </w:rPr>
        <w:t>is accompanied by the</w:t>
      </w:r>
      <w:r w:rsidR="000637F8" w:rsidRPr="002A3931">
        <w:rPr>
          <w:rFonts w:ascii="Unikurd Web" w:eastAsia="Times New Roman" w:hAnsi="Unikurd Web" w:cs="Unikurd Web"/>
          <w:sz w:val="24"/>
          <w:szCs w:val="24"/>
          <w:lang w:val="en-US" w:bidi="ar-IQ"/>
        </w:rPr>
        <w:t xml:space="preserve"> I</w:t>
      </w:r>
      <w:r w:rsidR="00AD38ED" w:rsidRPr="002A3931">
        <w:rPr>
          <w:rFonts w:ascii="Unikurd Web" w:eastAsia="Times New Roman" w:hAnsi="Unikurd Web" w:cs="Unikurd Web"/>
          <w:sz w:val="24"/>
          <w:szCs w:val="24"/>
          <w:lang w:val="en-US" w:bidi="ar-IQ"/>
        </w:rPr>
        <w:t>RGC</w:t>
      </w:r>
      <w:r w:rsidR="005F49C4" w:rsidRPr="002A3931">
        <w:rPr>
          <w:rFonts w:ascii="Unikurd Web" w:eastAsia="Times New Roman" w:hAnsi="Unikurd Web" w:cs="Unikurd Web"/>
          <w:sz w:val="24"/>
          <w:szCs w:val="24"/>
          <w:lang w:val="en-US" w:bidi="ar-IQ"/>
        </w:rPr>
        <w:t>, they won’t blindly follow all of their decisions.”</w:t>
      </w:r>
    </w:p>
    <w:p w14:paraId="3F09276E" w14:textId="09356BBC" w:rsidR="005F49C4" w:rsidRPr="002A3931" w:rsidRDefault="005F49C4" w:rsidP="00E74837">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 xml:space="preserve">Mam Wali retrieved a wrinkled handkerchief from beneath his belt, gently wiped his face with it, and then bowed his head. With trembling hands, he </w:t>
      </w:r>
      <w:r w:rsidR="00971E91" w:rsidRPr="002A3931">
        <w:rPr>
          <w:rFonts w:ascii="Unikurd Web" w:eastAsia="Times New Roman" w:hAnsi="Unikurd Web" w:cs="Unikurd Web"/>
          <w:sz w:val="24"/>
          <w:szCs w:val="24"/>
          <w:lang w:val="en-US" w:bidi="ar-IQ"/>
        </w:rPr>
        <w:t>Beg</w:t>
      </w:r>
      <w:r w:rsidRPr="002A3931">
        <w:rPr>
          <w:rFonts w:ascii="Unikurd Web" w:eastAsia="Times New Roman" w:hAnsi="Unikurd Web" w:cs="Unikurd Web"/>
          <w:sz w:val="24"/>
          <w:szCs w:val="24"/>
          <w:lang w:val="en-US" w:bidi="ar-IQ"/>
        </w:rPr>
        <w:t xml:space="preserve">an unfolding the bindle, revealing a small framed photo of a young boy. </w:t>
      </w:r>
    </w:p>
    <w:p w14:paraId="77E7A1BE" w14:textId="0C34F46E" w:rsidR="00DA7127" w:rsidRPr="002A3931" w:rsidRDefault="005F49C4" w:rsidP="00DA7127">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 xml:space="preserve">Baram and Omar’s eyes were drawn to the photo, and they exchanged glances, their expressions filled with curiosity and perhaps a hint of sympathy. </w:t>
      </w:r>
    </w:p>
    <w:p w14:paraId="2E22DA19" w14:textId="77777777" w:rsidR="00841A13" w:rsidRPr="002A3931" w:rsidRDefault="00DA7127" w:rsidP="00DA7127">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 xml:space="preserve">Mam Wali </w:t>
      </w:r>
      <w:r w:rsidR="00DF4B03" w:rsidRPr="002A3931">
        <w:rPr>
          <w:rFonts w:ascii="Unikurd Web" w:eastAsia="Times New Roman" w:hAnsi="Unikurd Web" w:cs="Unikurd Web"/>
          <w:sz w:val="24"/>
          <w:szCs w:val="24"/>
          <w:lang w:val="en-US" w:bidi="ar-IQ"/>
        </w:rPr>
        <w:t xml:space="preserve">tenderly </w:t>
      </w:r>
      <w:r w:rsidRPr="002A3931">
        <w:rPr>
          <w:rFonts w:ascii="Unikurd Web" w:eastAsia="Times New Roman" w:hAnsi="Unikurd Web" w:cs="Unikurd Web"/>
          <w:sz w:val="24"/>
          <w:szCs w:val="24"/>
          <w:lang w:val="en-US" w:bidi="ar-IQ"/>
        </w:rPr>
        <w:t>caressed the photo with his left hand and placed</w:t>
      </w:r>
      <w:r w:rsidR="0008499A" w:rsidRPr="002A3931">
        <w:rPr>
          <w:rFonts w:ascii="Unikurd Web" w:eastAsia="Times New Roman" w:hAnsi="Unikurd Web" w:cs="Unikurd Web"/>
          <w:sz w:val="24"/>
          <w:szCs w:val="24"/>
          <w:lang w:val="en-US" w:bidi="ar-IQ"/>
        </w:rPr>
        <w:t xml:space="preserve"> his</w:t>
      </w:r>
      <w:r w:rsidRPr="002A3931">
        <w:rPr>
          <w:rFonts w:ascii="Unikurd Web" w:eastAsia="Times New Roman" w:hAnsi="Unikurd Web" w:cs="Unikurd Web"/>
          <w:sz w:val="24"/>
          <w:szCs w:val="24"/>
          <w:lang w:val="en-US" w:bidi="ar-IQ"/>
        </w:rPr>
        <w:t xml:space="preserve"> right hand o</w:t>
      </w:r>
      <w:r w:rsidR="00DF4B03" w:rsidRPr="002A3931">
        <w:rPr>
          <w:rFonts w:ascii="Unikurd Web" w:eastAsia="Times New Roman" w:hAnsi="Unikurd Web" w:cs="Unikurd Web"/>
          <w:sz w:val="24"/>
          <w:szCs w:val="24"/>
          <w:lang w:val="en-US" w:bidi="ar-IQ"/>
        </w:rPr>
        <w:t>ver</w:t>
      </w:r>
      <w:r w:rsidRPr="002A3931">
        <w:rPr>
          <w:rFonts w:ascii="Unikurd Web" w:eastAsia="Times New Roman" w:hAnsi="Unikurd Web" w:cs="Unikurd Web"/>
          <w:sz w:val="24"/>
          <w:szCs w:val="24"/>
          <w:lang w:val="en-US" w:bidi="ar-IQ"/>
        </w:rPr>
        <w:t xml:space="preserve"> his heart</w:t>
      </w:r>
      <w:r w:rsidR="00DF4B03" w:rsidRPr="002A3931">
        <w:rPr>
          <w:rFonts w:ascii="Unikurd Web" w:eastAsia="Times New Roman" w:hAnsi="Unikurd Web" w:cs="Unikurd Web"/>
          <w:sz w:val="24"/>
          <w:szCs w:val="24"/>
          <w:lang w:val="en-US" w:bidi="ar-IQ"/>
        </w:rPr>
        <w:t>.</w:t>
      </w:r>
      <w:r w:rsidRPr="002A3931">
        <w:rPr>
          <w:rFonts w:ascii="Unikurd Web" w:eastAsia="Times New Roman" w:hAnsi="Unikurd Web" w:cs="Unikurd Web"/>
          <w:sz w:val="24"/>
          <w:szCs w:val="24"/>
          <w:lang w:val="en-US" w:bidi="ar-IQ"/>
        </w:rPr>
        <w:t xml:space="preserve"> </w:t>
      </w:r>
      <w:r w:rsidR="00DF4B03" w:rsidRPr="002A3931">
        <w:rPr>
          <w:rFonts w:ascii="Unikurd Web" w:eastAsia="Times New Roman" w:hAnsi="Unikurd Web" w:cs="Unikurd Web"/>
          <w:sz w:val="24"/>
          <w:szCs w:val="24"/>
          <w:lang w:val="en-US" w:bidi="ar-IQ"/>
        </w:rPr>
        <w:t>H</w:t>
      </w:r>
      <w:r w:rsidR="0008499A" w:rsidRPr="002A3931">
        <w:rPr>
          <w:rFonts w:ascii="Unikurd Web" w:eastAsia="Times New Roman" w:hAnsi="Unikurd Web" w:cs="Unikurd Web"/>
          <w:sz w:val="24"/>
          <w:szCs w:val="24"/>
          <w:lang w:val="en-US" w:bidi="ar-IQ"/>
        </w:rPr>
        <w:t>e then</w:t>
      </w:r>
      <w:r w:rsidRPr="002A3931">
        <w:rPr>
          <w:rFonts w:ascii="Unikurd Web" w:eastAsia="Times New Roman" w:hAnsi="Unikurd Web" w:cs="Unikurd Web"/>
          <w:sz w:val="24"/>
          <w:szCs w:val="24"/>
          <w:lang w:val="en-US" w:bidi="ar-IQ"/>
        </w:rPr>
        <w:t xml:space="preserve"> raised his head</w:t>
      </w:r>
      <w:r w:rsidR="00DF4B03" w:rsidRPr="002A3931">
        <w:rPr>
          <w:rFonts w:ascii="Unikurd Web" w:eastAsia="Times New Roman" w:hAnsi="Unikurd Web" w:cs="Unikurd Web"/>
          <w:sz w:val="24"/>
          <w:szCs w:val="24"/>
          <w:lang w:val="en-US" w:bidi="ar-IQ"/>
        </w:rPr>
        <w:t>, meeting</w:t>
      </w:r>
      <w:r w:rsidRPr="002A3931">
        <w:rPr>
          <w:rFonts w:ascii="Unikurd Web" w:eastAsia="Times New Roman" w:hAnsi="Unikurd Web" w:cs="Unikurd Web"/>
          <w:sz w:val="24"/>
          <w:szCs w:val="24"/>
          <w:lang w:val="en-US" w:bidi="ar-IQ"/>
        </w:rPr>
        <w:t xml:space="preserve"> Baram</w:t>
      </w:r>
      <w:r w:rsidR="00DF4B03" w:rsidRPr="002A3931">
        <w:rPr>
          <w:rFonts w:ascii="Unikurd Web" w:eastAsia="Times New Roman" w:hAnsi="Unikurd Web" w:cs="Unikurd Web"/>
          <w:sz w:val="24"/>
          <w:szCs w:val="24"/>
          <w:lang w:val="en-US" w:bidi="ar-IQ"/>
        </w:rPr>
        <w:t>’s gaze</w:t>
      </w:r>
      <w:r w:rsidRPr="002A3931">
        <w:rPr>
          <w:rFonts w:ascii="Unikurd Web" w:eastAsia="Times New Roman" w:hAnsi="Unikurd Web" w:cs="Unikurd Web"/>
          <w:sz w:val="24"/>
          <w:szCs w:val="24"/>
          <w:lang w:val="en-US" w:bidi="ar-IQ"/>
        </w:rPr>
        <w:t xml:space="preserve">. “I </w:t>
      </w:r>
      <w:r w:rsidR="00DF4B03" w:rsidRPr="002A3931">
        <w:rPr>
          <w:rFonts w:ascii="Unikurd Web" w:eastAsia="Times New Roman" w:hAnsi="Unikurd Web" w:cs="Unikurd Web"/>
          <w:sz w:val="24"/>
          <w:szCs w:val="24"/>
          <w:lang w:val="en-US" w:bidi="ar-IQ"/>
        </w:rPr>
        <w:t xml:space="preserve">had </w:t>
      </w:r>
      <w:r w:rsidRPr="002A3931">
        <w:rPr>
          <w:rFonts w:ascii="Unikurd Web" w:eastAsia="Times New Roman" w:hAnsi="Unikurd Web" w:cs="Unikurd Web"/>
          <w:sz w:val="24"/>
          <w:szCs w:val="24"/>
          <w:lang w:val="en-US" w:bidi="ar-IQ"/>
        </w:rPr>
        <w:t>only one son,</w:t>
      </w:r>
      <w:r w:rsidR="00DF4B03" w:rsidRPr="002A3931">
        <w:rPr>
          <w:rFonts w:ascii="Unikurd Web" w:eastAsia="Times New Roman" w:hAnsi="Unikurd Web" w:cs="Unikurd Web"/>
          <w:sz w:val="24"/>
          <w:szCs w:val="24"/>
          <w:lang w:val="en-US" w:bidi="ar-IQ"/>
        </w:rPr>
        <w:t xml:space="preserve"> his voice filled with emotion.</w:t>
      </w:r>
      <w:r w:rsidRPr="002A3931">
        <w:rPr>
          <w:rFonts w:ascii="Unikurd Web" w:eastAsia="Times New Roman" w:hAnsi="Unikurd Web" w:cs="Unikurd Web"/>
          <w:sz w:val="24"/>
          <w:szCs w:val="24"/>
          <w:lang w:val="en-US" w:bidi="ar-IQ"/>
        </w:rPr>
        <w:t xml:space="preserve"> I</w:t>
      </w:r>
      <w:r w:rsidR="00DF4B03" w:rsidRPr="002A3931">
        <w:rPr>
          <w:rFonts w:ascii="Unikurd Web" w:eastAsia="Times New Roman" w:hAnsi="Unikurd Web" w:cs="Unikurd Web"/>
          <w:sz w:val="24"/>
          <w:szCs w:val="24"/>
          <w:lang w:val="en-US" w:bidi="ar-IQ"/>
        </w:rPr>
        <w:t xml:space="preserve"> raised</w:t>
      </w:r>
      <w:r w:rsidRPr="002A3931">
        <w:rPr>
          <w:rFonts w:ascii="Unikurd Web" w:eastAsia="Times New Roman" w:hAnsi="Unikurd Web" w:cs="Unikurd Web"/>
          <w:sz w:val="24"/>
          <w:szCs w:val="24"/>
          <w:lang w:val="en-US" w:bidi="ar-IQ"/>
        </w:rPr>
        <w:t xml:space="preserve"> him</w:t>
      </w:r>
      <w:r w:rsidR="00DF4B03" w:rsidRPr="002A3931">
        <w:rPr>
          <w:rFonts w:ascii="Unikurd Web" w:eastAsia="Times New Roman" w:hAnsi="Unikurd Web" w:cs="Unikurd Web"/>
          <w:sz w:val="24"/>
          <w:szCs w:val="24"/>
          <w:lang w:val="en-US" w:bidi="ar-IQ"/>
        </w:rPr>
        <w:t xml:space="preserve"> in the true</w:t>
      </w:r>
      <w:r w:rsidRPr="002A3931">
        <w:rPr>
          <w:rFonts w:ascii="Unikurd Web" w:eastAsia="Times New Roman" w:hAnsi="Unikurd Web" w:cs="Unikurd Web"/>
          <w:sz w:val="24"/>
          <w:szCs w:val="24"/>
          <w:lang w:val="en-US" w:bidi="ar-IQ"/>
        </w:rPr>
        <w:t xml:space="preserve"> Kurdish</w:t>
      </w:r>
      <w:r w:rsidR="00DF4B03" w:rsidRPr="002A3931">
        <w:rPr>
          <w:rFonts w:ascii="Unikurd Web" w:eastAsia="Times New Roman" w:hAnsi="Unikurd Web" w:cs="Unikurd Web"/>
          <w:sz w:val="24"/>
          <w:szCs w:val="24"/>
          <w:lang w:val="en-US" w:bidi="ar-IQ"/>
        </w:rPr>
        <w:t xml:space="preserve"> spirit</w:t>
      </w:r>
      <w:r w:rsidRPr="002A3931">
        <w:rPr>
          <w:rFonts w:ascii="Unikurd Web" w:eastAsia="Times New Roman" w:hAnsi="Unikurd Web" w:cs="Unikurd Web"/>
          <w:sz w:val="24"/>
          <w:szCs w:val="24"/>
          <w:lang w:val="en-US" w:bidi="ar-IQ"/>
        </w:rPr>
        <w:t xml:space="preserve">, </w:t>
      </w:r>
      <w:r w:rsidR="007E6E2C" w:rsidRPr="002A3931">
        <w:rPr>
          <w:rFonts w:ascii="Unikurd Web" w:eastAsia="Times New Roman" w:hAnsi="Unikurd Web" w:cs="Unikurd Web"/>
          <w:sz w:val="24"/>
          <w:szCs w:val="24"/>
          <w:lang w:val="en-US" w:bidi="ar-IQ"/>
        </w:rPr>
        <w:t>hoping</w:t>
      </w:r>
      <w:r w:rsidRPr="002A3931">
        <w:rPr>
          <w:rFonts w:ascii="Unikurd Web" w:eastAsia="Times New Roman" w:hAnsi="Unikurd Web" w:cs="Unikurd Web"/>
          <w:sz w:val="24"/>
          <w:szCs w:val="24"/>
          <w:lang w:val="en-US" w:bidi="ar-IQ"/>
        </w:rPr>
        <w:t xml:space="preserve"> he w</w:t>
      </w:r>
      <w:r w:rsidR="00DF4B03" w:rsidRPr="002A3931">
        <w:rPr>
          <w:rFonts w:ascii="Unikurd Web" w:eastAsia="Times New Roman" w:hAnsi="Unikurd Web" w:cs="Unikurd Web"/>
          <w:sz w:val="24"/>
          <w:szCs w:val="24"/>
          <w:lang w:val="en-US" w:bidi="ar-IQ"/>
        </w:rPr>
        <w:t>ould lead a fulfilling life, not just for himself, but for our people and this nation. U</w:t>
      </w:r>
      <w:r w:rsidR="007E6E2C" w:rsidRPr="002A3931">
        <w:rPr>
          <w:rFonts w:ascii="Unikurd Web" w:eastAsia="Times New Roman" w:hAnsi="Unikurd Web" w:cs="Unikurd Web"/>
          <w:sz w:val="24"/>
          <w:szCs w:val="24"/>
          <w:lang w:val="en-US" w:bidi="ar-IQ"/>
        </w:rPr>
        <w:t xml:space="preserve">nfortunately, </w:t>
      </w:r>
      <w:r w:rsidR="00DF4B03" w:rsidRPr="002A3931">
        <w:rPr>
          <w:rFonts w:ascii="Unikurd Web" w:eastAsia="Times New Roman" w:hAnsi="Unikurd Web" w:cs="Unikurd Web"/>
          <w:sz w:val="24"/>
          <w:szCs w:val="24"/>
          <w:lang w:val="en-US" w:bidi="ar-IQ"/>
        </w:rPr>
        <w:t>that hope was never realized. Neither I</w:t>
      </w:r>
      <w:r w:rsidR="007E6E2C" w:rsidRPr="002A3931">
        <w:rPr>
          <w:rFonts w:ascii="Unikurd Web" w:eastAsia="Times New Roman" w:hAnsi="Unikurd Web" w:cs="Unikurd Web"/>
          <w:sz w:val="24"/>
          <w:szCs w:val="24"/>
          <w:lang w:val="en-US" w:bidi="ar-IQ"/>
        </w:rPr>
        <w:t>,</w:t>
      </w:r>
      <w:r w:rsidR="00DF4B03" w:rsidRPr="002A3931">
        <w:rPr>
          <w:rFonts w:ascii="Unikurd Web" w:eastAsia="Times New Roman" w:hAnsi="Unikurd Web" w:cs="Unikurd Web"/>
          <w:sz w:val="24"/>
          <w:szCs w:val="24"/>
          <w:lang w:val="en-US" w:bidi="ar-IQ"/>
        </w:rPr>
        <w:t xml:space="preserve"> </w:t>
      </w:r>
      <w:r w:rsidR="007E6E2C" w:rsidRPr="002A3931">
        <w:rPr>
          <w:rFonts w:ascii="Unikurd Web" w:eastAsia="Times New Roman" w:hAnsi="Unikurd Web" w:cs="Unikurd Web"/>
          <w:sz w:val="24"/>
          <w:szCs w:val="24"/>
          <w:lang w:val="en-US" w:bidi="ar-IQ"/>
        </w:rPr>
        <w:t xml:space="preserve">as a father, </w:t>
      </w:r>
      <w:r w:rsidR="00DF4B03" w:rsidRPr="002A3931">
        <w:rPr>
          <w:rFonts w:ascii="Unikurd Web" w:eastAsia="Times New Roman" w:hAnsi="Unikurd Web" w:cs="Unikurd Web"/>
          <w:sz w:val="24"/>
          <w:szCs w:val="24"/>
          <w:lang w:val="en-US" w:bidi="ar-IQ"/>
        </w:rPr>
        <w:t>nor he, nor the</w:t>
      </w:r>
      <w:r w:rsidR="00841A13" w:rsidRPr="002A3931">
        <w:rPr>
          <w:rFonts w:ascii="Unikurd Web" w:eastAsia="Times New Roman" w:hAnsi="Unikurd Web" w:cs="Unikurd Web"/>
          <w:sz w:val="24"/>
          <w:szCs w:val="24"/>
          <w:lang w:val="en-US" w:bidi="ar-IQ"/>
        </w:rPr>
        <w:t xml:space="preserve"> people</w:t>
      </w:r>
      <w:r w:rsidR="007E6E2C" w:rsidRPr="002A3931">
        <w:rPr>
          <w:rFonts w:ascii="Unikurd Web" w:eastAsia="Times New Roman" w:hAnsi="Unikurd Web" w:cs="Unikurd Web"/>
          <w:sz w:val="24"/>
          <w:szCs w:val="24"/>
          <w:lang w:val="en-US" w:bidi="ar-IQ"/>
        </w:rPr>
        <w:t xml:space="preserve"> of this country,</w:t>
      </w:r>
      <w:r w:rsidR="00841A13" w:rsidRPr="002A3931">
        <w:rPr>
          <w:rFonts w:ascii="Unikurd Web" w:eastAsia="Times New Roman" w:hAnsi="Unikurd Web" w:cs="Unikurd Web"/>
          <w:sz w:val="24"/>
          <w:szCs w:val="24"/>
          <w:lang w:val="en-US" w:bidi="ar-IQ"/>
        </w:rPr>
        <w:t xml:space="preserve"> saw that dream come to fruition.</w:t>
      </w:r>
      <w:r w:rsidR="007E6E2C" w:rsidRPr="002A3931">
        <w:rPr>
          <w:rFonts w:ascii="Unikurd Web" w:eastAsia="Times New Roman" w:hAnsi="Unikurd Web" w:cs="Unikurd Web"/>
          <w:sz w:val="24"/>
          <w:szCs w:val="24"/>
          <w:lang w:val="en-US" w:bidi="ar-IQ"/>
        </w:rPr>
        <w:t xml:space="preserve">” </w:t>
      </w:r>
    </w:p>
    <w:p w14:paraId="05E1A4E9" w14:textId="4B80C165" w:rsidR="00DA7127" w:rsidRPr="002A3931" w:rsidRDefault="00841A13" w:rsidP="00841A13">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Mam Wali bowed his head momentarily before lifting it again, his eyes filled with sadness.</w:t>
      </w:r>
      <w:r w:rsidR="007E6E2C" w:rsidRPr="002A3931">
        <w:rPr>
          <w:rFonts w:ascii="Unikurd Web" w:eastAsia="Times New Roman" w:hAnsi="Unikurd Web" w:cs="Unikurd Web"/>
          <w:sz w:val="24"/>
          <w:szCs w:val="24"/>
          <w:lang w:val="en-US" w:bidi="ar-IQ"/>
        </w:rPr>
        <w:t xml:space="preserve"> “My son </w:t>
      </w:r>
      <w:r w:rsidRPr="002A3931">
        <w:rPr>
          <w:rFonts w:ascii="Unikurd Web" w:eastAsia="Times New Roman" w:hAnsi="Unikurd Web" w:cs="Unikurd Web"/>
          <w:sz w:val="24"/>
          <w:szCs w:val="24"/>
          <w:lang w:val="en-US" w:bidi="ar-IQ"/>
        </w:rPr>
        <w:t>fell victim to the horrors of</w:t>
      </w:r>
      <w:r w:rsidR="003B30F4" w:rsidRPr="002A3931">
        <w:rPr>
          <w:rFonts w:ascii="Unikurd Web" w:eastAsia="Times New Roman" w:hAnsi="Unikurd Web" w:cs="Unikurd Web"/>
          <w:sz w:val="24"/>
          <w:szCs w:val="24"/>
          <w:lang w:val="en-US" w:bidi="ar-IQ"/>
        </w:rPr>
        <w:t xml:space="preserve"> Kurd</w:t>
      </w:r>
      <w:r w:rsidRPr="002A3931">
        <w:rPr>
          <w:rFonts w:ascii="Unikurd Web" w:eastAsia="Times New Roman" w:hAnsi="Unikurd Web" w:cs="Unikurd Web"/>
          <w:sz w:val="24"/>
          <w:szCs w:val="24"/>
          <w:lang w:val="en-US" w:bidi="ar-IQ"/>
        </w:rPr>
        <w:t>ish</w:t>
      </w:r>
      <w:r w:rsidR="003B30F4" w:rsidRPr="002A3931">
        <w:rPr>
          <w:rFonts w:ascii="Unikurd Web" w:eastAsia="Times New Roman" w:hAnsi="Unikurd Web" w:cs="Unikurd Web"/>
          <w:sz w:val="24"/>
          <w:szCs w:val="24"/>
          <w:lang w:val="en-US" w:bidi="ar-IQ"/>
        </w:rPr>
        <w:t xml:space="preserve"> fratricide. </w:t>
      </w:r>
      <w:r w:rsidR="00DA2745" w:rsidRPr="002A3931">
        <w:rPr>
          <w:rFonts w:ascii="Unikurd Web" w:eastAsia="Times New Roman" w:hAnsi="Unikurd Web" w:cs="Unikurd Web"/>
          <w:sz w:val="24"/>
          <w:szCs w:val="24"/>
          <w:lang w:val="en-US" w:bidi="ar-IQ"/>
        </w:rPr>
        <w:t xml:space="preserve">No matter how </w:t>
      </w:r>
      <w:r w:rsidRPr="002A3931">
        <w:rPr>
          <w:rFonts w:ascii="Unikurd Web" w:eastAsia="Times New Roman" w:hAnsi="Unikurd Web" w:cs="Unikurd Web"/>
          <w:sz w:val="24"/>
          <w:szCs w:val="24"/>
          <w:lang w:val="en-US" w:bidi="ar-IQ"/>
        </w:rPr>
        <w:t>deeply</w:t>
      </w:r>
      <w:r w:rsidR="00DA2745" w:rsidRPr="002A3931">
        <w:rPr>
          <w:rFonts w:ascii="Unikurd Web" w:eastAsia="Times New Roman" w:hAnsi="Unikurd Web" w:cs="Unikurd Web"/>
          <w:sz w:val="24"/>
          <w:szCs w:val="24"/>
          <w:lang w:val="en-US" w:bidi="ar-IQ"/>
        </w:rPr>
        <w:t xml:space="preserve"> I analyze </w:t>
      </w:r>
      <w:r w:rsidRPr="002A3931">
        <w:rPr>
          <w:rFonts w:ascii="Unikurd Web" w:eastAsia="Times New Roman" w:hAnsi="Unikurd Web" w:cs="Unikurd Web"/>
          <w:sz w:val="24"/>
          <w:szCs w:val="24"/>
          <w:lang w:val="en-US" w:bidi="ar-IQ"/>
        </w:rPr>
        <w:t xml:space="preserve">the past </w:t>
      </w:r>
      <w:r w:rsidR="00DA2745" w:rsidRPr="002A3931">
        <w:rPr>
          <w:rFonts w:ascii="Unikurd Web" w:eastAsia="Times New Roman" w:hAnsi="Unikurd Web" w:cs="Unikurd Web"/>
          <w:sz w:val="24"/>
          <w:szCs w:val="24"/>
          <w:lang w:val="en-US" w:bidi="ar-IQ"/>
        </w:rPr>
        <w:t xml:space="preserve">and connect </w:t>
      </w:r>
      <w:r w:rsidRPr="002A3931">
        <w:rPr>
          <w:rFonts w:ascii="Unikurd Web" w:eastAsia="Times New Roman" w:hAnsi="Unikurd Web" w:cs="Unikurd Web"/>
          <w:sz w:val="24"/>
          <w:szCs w:val="24"/>
          <w:lang w:val="en-US" w:bidi="ar-IQ"/>
        </w:rPr>
        <w:t>it</w:t>
      </w:r>
      <w:r w:rsidR="00DA2745" w:rsidRPr="002A3931">
        <w:rPr>
          <w:rFonts w:ascii="Unikurd Web" w:eastAsia="Times New Roman" w:hAnsi="Unikurd Web" w:cs="Unikurd Web"/>
          <w:sz w:val="24"/>
          <w:szCs w:val="24"/>
          <w:lang w:val="en-US" w:bidi="ar-IQ"/>
        </w:rPr>
        <w:t xml:space="preserve"> to the present,</w:t>
      </w:r>
      <w:r w:rsidRPr="002A3931">
        <w:rPr>
          <w:rFonts w:ascii="Unikurd Web" w:eastAsia="Times New Roman" w:hAnsi="Unikurd Web" w:cs="Unikurd Web"/>
          <w:sz w:val="24"/>
          <w:szCs w:val="24"/>
          <w:lang w:val="en-US" w:bidi="ar-IQ"/>
        </w:rPr>
        <w:t xml:space="preserve"> the desired outcome seems unlikely to be achieved.”</w:t>
      </w:r>
      <w:r w:rsidR="00DA2745" w:rsidRPr="002A3931">
        <w:rPr>
          <w:rFonts w:ascii="Unikurd Web" w:eastAsia="Times New Roman" w:hAnsi="Unikurd Web" w:cs="Unikurd Web"/>
          <w:sz w:val="24"/>
          <w:szCs w:val="24"/>
          <w:lang w:val="en-US" w:bidi="ar-IQ"/>
        </w:rPr>
        <w:t xml:space="preserve"> </w:t>
      </w:r>
    </w:p>
    <w:p w14:paraId="73D7CAC7" w14:textId="4C062213" w:rsidR="0008499A" w:rsidRPr="002A3931" w:rsidRDefault="00841A13" w:rsidP="0008499A">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With a</w:t>
      </w:r>
      <w:r w:rsidR="00BB0BF3" w:rsidRPr="002A3931">
        <w:rPr>
          <w:rFonts w:ascii="Unikurd Web" w:eastAsia="Times New Roman" w:hAnsi="Unikurd Web" w:cs="Unikurd Web"/>
          <w:sz w:val="24"/>
          <w:szCs w:val="24"/>
          <w:lang w:val="en-US" w:bidi="ar-IQ"/>
        </w:rPr>
        <w:t xml:space="preserve"> </w:t>
      </w:r>
      <w:r w:rsidRPr="002A3931">
        <w:rPr>
          <w:rFonts w:ascii="Unikurd Web" w:eastAsia="Times New Roman" w:hAnsi="Unikurd Web" w:cs="Unikurd Web"/>
          <w:sz w:val="24"/>
          <w:szCs w:val="24"/>
          <w:lang w:val="en-US" w:bidi="ar-IQ"/>
        </w:rPr>
        <w:t>firmness in his voice, Baram interjected, “Uncle</w:t>
      </w:r>
      <w:r w:rsidR="0008499A" w:rsidRPr="002A3931">
        <w:rPr>
          <w:rFonts w:ascii="Unikurd Web" w:eastAsia="Times New Roman" w:hAnsi="Unikurd Web" w:cs="Unikurd Web"/>
          <w:sz w:val="24"/>
          <w:szCs w:val="24"/>
          <w:lang w:val="en-US" w:bidi="ar-IQ"/>
        </w:rPr>
        <w:t xml:space="preserve">, your son is a martyr,” </w:t>
      </w:r>
      <w:r w:rsidRPr="002A3931">
        <w:rPr>
          <w:rFonts w:ascii="Unikurd Web" w:eastAsia="Times New Roman" w:hAnsi="Unikurd Web" w:cs="Unikurd Web"/>
          <w:sz w:val="24"/>
          <w:szCs w:val="24"/>
          <w:lang w:val="en-US" w:bidi="ar-IQ"/>
        </w:rPr>
        <w:t xml:space="preserve">his words carried a sense of assertiveness, conveying his respect and acknowledgement of the sacrifice Mam Wali’s son had made for their cause. </w:t>
      </w:r>
    </w:p>
    <w:p w14:paraId="0F891506" w14:textId="79E69BE3" w:rsidR="00DB13F2" w:rsidRPr="002A3931" w:rsidRDefault="000B1FD7" w:rsidP="000B1FD7">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w:t>
      </w:r>
      <w:r w:rsidR="0074754D" w:rsidRPr="002A3931">
        <w:rPr>
          <w:rFonts w:ascii="Unikurd Web" w:eastAsia="Times New Roman" w:hAnsi="Unikurd Web" w:cs="Unikurd Web"/>
          <w:sz w:val="24"/>
          <w:szCs w:val="24"/>
          <w:lang w:val="en-US" w:bidi="ar-IQ"/>
        </w:rPr>
        <w:t>Martyr! “Mam Wali exclaimed.</w:t>
      </w:r>
    </w:p>
    <w:p w14:paraId="2699E0B5" w14:textId="187BCC0E" w:rsidR="000B1FD7" w:rsidRPr="002A3931" w:rsidRDefault="000B1FD7" w:rsidP="000B1FD7">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To comfort him, Baram p</w:t>
      </w:r>
      <w:r w:rsidR="0074754D" w:rsidRPr="002A3931">
        <w:rPr>
          <w:rFonts w:ascii="Unikurd Web" w:eastAsia="Times New Roman" w:hAnsi="Unikurd Web" w:cs="Unikurd Web"/>
          <w:sz w:val="24"/>
          <w:szCs w:val="24"/>
          <w:lang w:val="en-US" w:bidi="ar-IQ"/>
        </w:rPr>
        <w:t>laced</w:t>
      </w:r>
      <w:r w:rsidRPr="002A3931">
        <w:rPr>
          <w:rFonts w:ascii="Unikurd Web" w:eastAsia="Times New Roman" w:hAnsi="Unikurd Web" w:cs="Unikurd Web"/>
          <w:sz w:val="24"/>
          <w:szCs w:val="24"/>
          <w:lang w:val="en-US" w:bidi="ar-IQ"/>
        </w:rPr>
        <w:t xml:space="preserve"> his hands on Mam Wali’s shoulders and</w:t>
      </w:r>
      <w:r w:rsidR="0074754D" w:rsidRPr="002A3931">
        <w:rPr>
          <w:rFonts w:ascii="Unikurd Web" w:eastAsia="Times New Roman" w:hAnsi="Unikurd Web" w:cs="Unikurd Web"/>
          <w:sz w:val="24"/>
          <w:szCs w:val="24"/>
          <w:lang w:val="en-US" w:bidi="ar-IQ"/>
        </w:rPr>
        <w:t xml:space="preserve"> spoke in a calm</w:t>
      </w:r>
      <w:r w:rsidR="005543D2" w:rsidRPr="002A3931">
        <w:rPr>
          <w:rFonts w:ascii="Unikurd Web" w:eastAsia="Times New Roman" w:hAnsi="Unikurd Web" w:cs="Unikurd Web"/>
          <w:sz w:val="24"/>
          <w:szCs w:val="24"/>
          <w:lang w:val="en-US" w:bidi="ar-IQ"/>
        </w:rPr>
        <w:t xml:space="preserve"> </w:t>
      </w:r>
      <w:r w:rsidR="0074754D" w:rsidRPr="002A3931">
        <w:rPr>
          <w:rFonts w:ascii="Unikurd Web" w:eastAsia="Times New Roman" w:hAnsi="Unikurd Web" w:cs="Unikurd Web"/>
          <w:sz w:val="24"/>
          <w:szCs w:val="24"/>
          <w:lang w:val="en-US" w:bidi="ar-IQ"/>
        </w:rPr>
        <w:t>tone.</w:t>
      </w:r>
      <w:r w:rsidRPr="002A3931">
        <w:rPr>
          <w:rFonts w:ascii="Unikurd Web" w:eastAsia="Times New Roman" w:hAnsi="Unikurd Web" w:cs="Unikurd Web"/>
          <w:sz w:val="24"/>
          <w:szCs w:val="24"/>
          <w:lang w:val="en-US" w:bidi="ar-IQ"/>
        </w:rPr>
        <w:t xml:space="preserve"> “I assure </w:t>
      </w:r>
      <w:r w:rsidR="0074754D" w:rsidRPr="002A3931">
        <w:rPr>
          <w:rFonts w:ascii="Unikurd Web" w:eastAsia="Times New Roman" w:hAnsi="Unikurd Web" w:cs="Unikurd Web"/>
          <w:sz w:val="24"/>
          <w:szCs w:val="24"/>
          <w:lang w:val="en-US" w:bidi="ar-IQ"/>
        </w:rPr>
        <w:t>you,</w:t>
      </w:r>
      <w:r w:rsidRPr="002A3931">
        <w:rPr>
          <w:rFonts w:ascii="Unikurd Web" w:eastAsia="Times New Roman" w:hAnsi="Unikurd Web" w:cs="Unikurd Web"/>
          <w:sz w:val="24"/>
          <w:szCs w:val="24"/>
          <w:lang w:val="en-US" w:bidi="ar-IQ"/>
        </w:rPr>
        <w:t xml:space="preserve"> th</w:t>
      </w:r>
      <w:r w:rsidR="005543D2" w:rsidRPr="002A3931">
        <w:rPr>
          <w:rFonts w:ascii="Unikurd Web" w:eastAsia="Times New Roman" w:hAnsi="Unikurd Web" w:cs="Unikurd Web"/>
          <w:sz w:val="24"/>
          <w:szCs w:val="24"/>
          <w:lang w:val="en-US" w:bidi="ar-IQ"/>
        </w:rPr>
        <w:t xml:space="preserve">ose </w:t>
      </w:r>
      <w:r w:rsidR="0074754D" w:rsidRPr="002A3931">
        <w:rPr>
          <w:rFonts w:ascii="Unikurd Web" w:eastAsia="Times New Roman" w:hAnsi="Unikurd Web" w:cs="Unikurd Web"/>
          <w:sz w:val="24"/>
          <w:szCs w:val="24"/>
          <w:lang w:val="en-US" w:bidi="ar-IQ"/>
        </w:rPr>
        <w:t>wounds</w:t>
      </w:r>
      <w:r w:rsidR="005543D2" w:rsidRPr="002A3931">
        <w:rPr>
          <w:rFonts w:ascii="Unikurd Web" w:eastAsia="Times New Roman" w:hAnsi="Unikurd Web" w:cs="Unikurd Web"/>
          <w:sz w:val="24"/>
          <w:szCs w:val="24"/>
          <w:lang w:val="en-US" w:bidi="ar-IQ"/>
        </w:rPr>
        <w:t xml:space="preserve"> </w:t>
      </w:r>
      <w:r w:rsidR="0074754D" w:rsidRPr="002A3931">
        <w:rPr>
          <w:rFonts w:ascii="Unikurd Web" w:eastAsia="Times New Roman" w:hAnsi="Unikurd Web" w:cs="Unikurd Web"/>
          <w:sz w:val="24"/>
          <w:szCs w:val="24"/>
          <w:lang w:val="en-US" w:bidi="ar-IQ"/>
        </w:rPr>
        <w:t>will heal</w:t>
      </w:r>
      <w:r w:rsidR="005543D2" w:rsidRPr="002A3931">
        <w:rPr>
          <w:rFonts w:ascii="Unikurd Web" w:eastAsia="Times New Roman" w:hAnsi="Unikurd Web" w:cs="Unikurd Web"/>
          <w:sz w:val="24"/>
          <w:szCs w:val="24"/>
          <w:lang w:val="en-US" w:bidi="ar-IQ"/>
        </w:rPr>
        <w:t>.</w:t>
      </w:r>
      <w:r w:rsidR="00E4747E" w:rsidRPr="002A3931">
        <w:rPr>
          <w:rFonts w:ascii="Unikurd Web" w:eastAsia="Times New Roman" w:hAnsi="Unikurd Web" w:cs="Unikurd Web"/>
          <w:sz w:val="24"/>
          <w:szCs w:val="24"/>
          <w:lang w:val="en-US" w:bidi="ar-IQ"/>
        </w:rPr>
        <w:t>”</w:t>
      </w:r>
      <w:r w:rsidRPr="002A3931">
        <w:rPr>
          <w:rFonts w:ascii="Unikurd Web" w:eastAsia="Times New Roman" w:hAnsi="Unikurd Web" w:cs="Unikurd Web"/>
          <w:sz w:val="24"/>
          <w:szCs w:val="24"/>
          <w:lang w:val="en-US" w:bidi="ar-IQ"/>
        </w:rPr>
        <w:t xml:space="preserve"> </w:t>
      </w:r>
    </w:p>
    <w:p w14:paraId="05BC0BAE" w14:textId="28DE57AD" w:rsidR="005543D2" w:rsidRPr="002A3931" w:rsidRDefault="0074754D" w:rsidP="005543D2">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Mam Wali’s voice trembled with emotion as he continued, “Those</w:t>
      </w:r>
      <w:r w:rsidR="005543D2" w:rsidRPr="002A3931">
        <w:rPr>
          <w:rFonts w:ascii="Unikurd Web" w:eastAsia="Times New Roman" w:hAnsi="Unikurd Web" w:cs="Unikurd Web"/>
          <w:sz w:val="24"/>
          <w:szCs w:val="24"/>
          <w:lang w:val="en-US" w:bidi="ar-IQ"/>
        </w:rPr>
        <w:t xml:space="preserve"> </w:t>
      </w:r>
      <w:r w:rsidRPr="002A3931">
        <w:rPr>
          <w:rFonts w:ascii="Unikurd Web" w:eastAsia="Times New Roman" w:hAnsi="Unikurd Web" w:cs="Unikurd Web"/>
          <w:sz w:val="24"/>
          <w:szCs w:val="24"/>
          <w:lang w:val="en-US" w:bidi="ar-IQ"/>
        </w:rPr>
        <w:t>wounds</w:t>
      </w:r>
      <w:r w:rsidR="005543D2" w:rsidRPr="002A3931">
        <w:rPr>
          <w:rFonts w:ascii="Unikurd Web" w:eastAsia="Times New Roman" w:hAnsi="Unikurd Web" w:cs="Unikurd Web"/>
          <w:sz w:val="24"/>
          <w:szCs w:val="24"/>
          <w:lang w:val="en-US" w:bidi="ar-IQ"/>
        </w:rPr>
        <w:t xml:space="preserve"> will </w:t>
      </w:r>
      <w:r w:rsidRPr="002A3931">
        <w:rPr>
          <w:rFonts w:ascii="Unikurd Web" w:eastAsia="Times New Roman" w:hAnsi="Unikurd Web" w:cs="Unikurd Web"/>
          <w:sz w:val="24"/>
          <w:szCs w:val="24"/>
          <w:lang w:val="en-US" w:bidi="ar-IQ"/>
        </w:rPr>
        <w:t xml:space="preserve">only truly heal </w:t>
      </w:r>
      <w:r w:rsidR="005543D2" w:rsidRPr="002A3931">
        <w:rPr>
          <w:rFonts w:ascii="Unikurd Web" w:eastAsia="Times New Roman" w:hAnsi="Unikurd Web" w:cs="Unikurd Web"/>
          <w:sz w:val="24"/>
          <w:szCs w:val="24"/>
          <w:lang w:val="en-US" w:bidi="ar-IQ"/>
        </w:rPr>
        <w:t xml:space="preserve">when they </w:t>
      </w:r>
      <w:r w:rsidRPr="002A3931">
        <w:rPr>
          <w:rFonts w:ascii="Unikurd Web" w:eastAsia="Times New Roman" w:hAnsi="Unikurd Web" w:cs="Unikurd Web"/>
          <w:sz w:val="24"/>
          <w:szCs w:val="24"/>
          <w:lang w:val="en-US" w:bidi="ar-IQ"/>
        </w:rPr>
        <w:t xml:space="preserve">cease to inflict pain, </w:t>
      </w:r>
      <w:r w:rsidR="005543D2" w:rsidRPr="002A3931">
        <w:rPr>
          <w:rFonts w:ascii="Unikurd Web" w:eastAsia="Times New Roman" w:hAnsi="Unikurd Web" w:cs="Unikurd Web"/>
          <w:sz w:val="24"/>
          <w:szCs w:val="24"/>
          <w:lang w:val="en-US" w:bidi="ar-IQ"/>
        </w:rPr>
        <w:t xml:space="preserve">when </w:t>
      </w:r>
      <w:r w:rsidRPr="002A3931">
        <w:rPr>
          <w:rFonts w:ascii="Unikurd Web" w:eastAsia="Times New Roman" w:hAnsi="Unikurd Web" w:cs="Unikurd Web"/>
          <w:sz w:val="24"/>
          <w:szCs w:val="24"/>
          <w:lang w:val="en-US" w:bidi="ar-IQ"/>
        </w:rPr>
        <w:t>they no lon</w:t>
      </w:r>
      <w:r w:rsidR="00D2589D" w:rsidRPr="002A3931">
        <w:rPr>
          <w:rFonts w:ascii="Unikurd Web" w:eastAsia="Times New Roman" w:hAnsi="Unikurd Web" w:cs="Unikurd Web"/>
          <w:sz w:val="24"/>
          <w:szCs w:val="24"/>
          <w:lang w:val="en-US" w:bidi="ar-IQ"/>
        </w:rPr>
        <w:t>ger cause suffering. When will we feel that our sacrifices have brought us the defense</w:t>
      </w:r>
      <w:r w:rsidR="005543D2" w:rsidRPr="002A3931">
        <w:rPr>
          <w:rFonts w:ascii="Unikurd Web" w:eastAsia="Times New Roman" w:hAnsi="Unikurd Web" w:cs="Unikurd Web"/>
          <w:sz w:val="24"/>
          <w:szCs w:val="24"/>
          <w:lang w:val="en-US" w:bidi="ar-IQ"/>
        </w:rPr>
        <w:t xml:space="preserve"> and happiness</w:t>
      </w:r>
      <w:r w:rsidR="00D2589D" w:rsidRPr="002A3931">
        <w:rPr>
          <w:rFonts w:ascii="Unikurd Web" w:eastAsia="Times New Roman" w:hAnsi="Unikurd Web" w:cs="Unikurd Web"/>
          <w:sz w:val="24"/>
          <w:szCs w:val="24"/>
          <w:lang w:val="en-US" w:bidi="ar-IQ"/>
        </w:rPr>
        <w:t xml:space="preserve"> we long for</w:t>
      </w:r>
      <w:r w:rsidR="005543D2" w:rsidRPr="002A3931">
        <w:rPr>
          <w:rFonts w:ascii="Unikurd Web" w:eastAsia="Times New Roman" w:hAnsi="Unikurd Web" w:cs="Unikurd Web"/>
          <w:sz w:val="24"/>
          <w:szCs w:val="24"/>
          <w:lang w:val="en-US" w:bidi="ar-IQ"/>
        </w:rPr>
        <w:t>. T</w:t>
      </w:r>
      <w:r w:rsidR="00D2589D" w:rsidRPr="002A3931">
        <w:rPr>
          <w:rFonts w:ascii="Unikurd Web" w:eastAsia="Times New Roman" w:hAnsi="Unikurd Web" w:cs="Unikurd Web"/>
          <w:sz w:val="24"/>
          <w:szCs w:val="24"/>
          <w:lang w:val="en-US" w:bidi="ar-IQ"/>
        </w:rPr>
        <w:t xml:space="preserve">hink back to the </w:t>
      </w:r>
      <w:r w:rsidR="00BB3A5E" w:rsidRPr="002A3931">
        <w:rPr>
          <w:rFonts w:ascii="Unikurd Web" w:eastAsia="Times New Roman" w:hAnsi="Unikurd Web" w:cs="Unikurd Web"/>
          <w:sz w:val="24"/>
          <w:szCs w:val="24"/>
          <w:lang w:val="en-US" w:bidi="ar-IQ"/>
        </w:rPr>
        <w:t>P</w:t>
      </w:r>
      <w:r w:rsidR="00D2589D" w:rsidRPr="002A3931">
        <w:rPr>
          <w:rFonts w:ascii="Unikurd Web" w:eastAsia="Times New Roman" w:hAnsi="Unikurd Web" w:cs="Unikurd Web"/>
          <w:sz w:val="24"/>
          <w:szCs w:val="24"/>
          <w:lang w:val="en-US" w:bidi="ar-IQ"/>
        </w:rPr>
        <w:t>eshmerga of</w:t>
      </w:r>
      <w:r w:rsidR="005543D2" w:rsidRPr="002A3931">
        <w:rPr>
          <w:rFonts w:ascii="Unikurd Web" w:eastAsia="Times New Roman" w:hAnsi="Unikurd Web" w:cs="Unikurd Web"/>
          <w:sz w:val="24"/>
          <w:szCs w:val="24"/>
          <w:lang w:val="en-US" w:bidi="ar-IQ"/>
        </w:rPr>
        <w:t xml:space="preserve"> the 60s and 70s</w:t>
      </w:r>
      <w:r w:rsidR="00D2589D" w:rsidRPr="002A3931">
        <w:rPr>
          <w:rFonts w:ascii="Unikurd Web" w:eastAsia="Times New Roman" w:hAnsi="Unikurd Web" w:cs="Unikurd Web"/>
          <w:sz w:val="24"/>
          <w:szCs w:val="24"/>
          <w:lang w:val="en-US" w:bidi="ar-IQ"/>
        </w:rPr>
        <w:t>-</w:t>
      </w:r>
      <w:r w:rsidR="005543D2" w:rsidRPr="002A3931">
        <w:rPr>
          <w:rFonts w:ascii="Unikurd Web" w:eastAsia="Times New Roman" w:hAnsi="Unikurd Web" w:cs="Unikurd Web"/>
          <w:sz w:val="24"/>
          <w:szCs w:val="24"/>
          <w:lang w:val="en-US" w:bidi="ar-IQ"/>
        </w:rPr>
        <w:t xml:space="preserve"> what</w:t>
      </w:r>
      <w:r w:rsidR="00D2589D" w:rsidRPr="002A3931">
        <w:rPr>
          <w:rFonts w:ascii="Unikurd Web" w:eastAsia="Times New Roman" w:hAnsi="Unikurd Web" w:cs="Unikurd Web"/>
          <w:sz w:val="24"/>
          <w:szCs w:val="24"/>
          <w:lang w:val="en-US" w:bidi="ar-IQ"/>
        </w:rPr>
        <w:t xml:space="preserve"> became of their hopes for liberation and freedom? You have witnessed it all, before and after the</w:t>
      </w:r>
      <w:r w:rsidR="003F7C78" w:rsidRPr="002A3931">
        <w:rPr>
          <w:rFonts w:ascii="Unikurd Web" w:eastAsia="Times New Roman" w:hAnsi="Unikurd Web" w:cs="Unikurd Web"/>
          <w:sz w:val="24"/>
          <w:szCs w:val="24"/>
          <w:lang w:val="en-US" w:bidi="ar-IQ"/>
        </w:rPr>
        <w:t xml:space="preserve"> capitulation of 1975</w:t>
      </w:r>
      <w:r w:rsidR="00D2589D" w:rsidRPr="002A3931">
        <w:rPr>
          <w:rFonts w:ascii="Unikurd Web" w:eastAsia="Times New Roman" w:hAnsi="Unikurd Web" w:cs="Unikurd Web"/>
          <w:sz w:val="24"/>
          <w:szCs w:val="24"/>
          <w:lang w:val="en-US" w:bidi="ar-IQ"/>
        </w:rPr>
        <w:t xml:space="preserve">. My son, your father, mother, brothers, sisters, and countless others- what have we achieved? We have only known sacrifice and </w:t>
      </w:r>
      <w:r w:rsidR="005F6D66" w:rsidRPr="002A3931">
        <w:rPr>
          <w:rFonts w:ascii="Unikurd Web" w:eastAsia="Times New Roman" w:hAnsi="Unikurd Web" w:cs="Unikurd Web"/>
          <w:sz w:val="24"/>
          <w:szCs w:val="24"/>
          <w:lang w:val="en-US" w:bidi="ar-IQ"/>
        </w:rPr>
        <w:t xml:space="preserve">suffering, enduring life in tents, </w:t>
      </w:r>
      <w:r w:rsidR="00816D61" w:rsidRPr="002A3931">
        <w:rPr>
          <w:rFonts w:ascii="Unikurd Web" w:eastAsia="Times New Roman" w:hAnsi="Unikurd Web" w:cs="Unikurd Web"/>
          <w:sz w:val="24"/>
          <w:szCs w:val="24"/>
          <w:lang w:val="en-US" w:bidi="ar-IQ"/>
        </w:rPr>
        <w:t>displaced and homeless, confined</w:t>
      </w:r>
      <w:r w:rsidR="005F6D66" w:rsidRPr="002A3931">
        <w:rPr>
          <w:rFonts w:ascii="Unikurd Web" w:eastAsia="Times New Roman" w:hAnsi="Unikurd Web" w:cs="Unikurd Web"/>
          <w:sz w:val="24"/>
          <w:szCs w:val="24"/>
          <w:lang w:val="en-US" w:bidi="ar-IQ"/>
        </w:rPr>
        <w:t xml:space="preserve"> to camps in Iran.</w:t>
      </w:r>
      <w:r w:rsidR="003F7C78" w:rsidRPr="002A3931">
        <w:rPr>
          <w:rFonts w:ascii="Unikurd Web" w:eastAsia="Times New Roman" w:hAnsi="Unikurd Web" w:cs="Unikurd Web"/>
          <w:sz w:val="24"/>
          <w:szCs w:val="24"/>
          <w:lang w:val="en-US" w:bidi="ar-IQ"/>
        </w:rPr>
        <w:t xml:space="preserve"> Then</w:t>
      </w:r>
      <w:r w:rsidR="005F6D66" w:rsidRPr="002A3931">
        <w:rPr>
          <w:rFonts w:ascii="Unikurd Web" w:eastAsia="Times New Roman" w:hAnsi="Unikurd Web" w:cs="Unikurd Web"/>
          <w:sz w:val="24"/>
          <w:szCs w:val="24"/>
          <w:lang w:val="en-US" w:bidi="ar-IQ"/>
        </w:rPr>
        <w:t xml:space="preserve"> returning to the </w:t>
      </w:r>
      <w:r w:rsidR="003F7C78" w:rsidRPr="002A3931">
        <w:rPr>
          <w:rFonts w:ascii="Unikurd Web" w:eastAsia="Times New Roman" w:hAnsi="Unikurd Web" w:cs="Unikurd Web"/>
          <w:sz w:val="24"/>
          <w:szCs w:val="24"/>
          <w:lang w:val="en-US" w:bidi="ar-IQ"/>
        </w:rPr>
        <w:t>subjugation</w:t>
      </w:r>
      <w:r w:rsidR="005F6D66" w:rsidRPr="002A3931">
        <w:rPr>
          <w:rFonts w:ascii="Unikurd Web" w:eastAsia="Times New Roman" w:hAnsi="Unikurd Web" w:cs="Unikurd Web"/>
          <w:sz w:val="24"/>
          <w:szCs w:val="24"/>
          <w:lang w:val="en-US" w:bidi="ar-IQ"/>
        </w:rPr>
        <w:t xml:space="preserve"> of the </w:t>
      </w:r>
      <w:r w:rsidR="00716230" w:rsidRPr="002A3931">
        <w:rPr>
          <w:rFonts w:ascii="Unikurd Web" w:eastAsia="Times New Roman" w:hAnsi="Unikurd Web" w:cs="Unikurd Web"/>
          <w:sz w:val="24"/>
          <w:szCs w:val="24"/>
          <w:lang w:val="en-US" w:bidi="ar-IQ"/>
        </w:rPr>
        <w:t xml:space="preserve">Ba’ath </w:t>
      </w:r>
      <w:r w:rsidR="005F6D66" w:rsidRPr="002A3931">
        <w:rPr>
          <w:rFonts w:ascii="Unikurd Web" w:eastAsia="Times New Roman" w:hAnsi="Unikurd Web" w:cs="Unikurd Web"/>
          <w:sz w:val="24"/>
          <w:szCs w:val="24"/>
          <w:lang w:val="en-US" w:bidi="ar-IQ"/>
        </w:rPr>
        <w:t>Party</w:t>
      </w:r>
      <w:r w:rsidR="003F7C78" w:rsidRPr="002A3931">
        <w:rPr>
          <w:rFonts w:ascii="Unikurd Web" w:eastAsia="Times New Roman" w:hAnsi="Unikurd Web" w:cs="Unikurd Web"/>
          <w:sz w:val="24"/>
          <w:szCs w:val="24"/>
          <w:lang w:val="en-US" w:bidi="ar-IQ"/>
        </w:rPr>
        <w:t xml:space="preserve">, </w:t>
      </w:r>
      <w:r w:rsidR="005F6D66" w:rsidRPr="002A3931">
        <w:rPr>
          <w:rFonts w:ascii="Unikurd Web" w:eastAsia="Times New Roman" w:hAnsi="Unikurd Web" w:cs="Unikurd Web"/>
          <w:sz w:val="24"/>
          <w:szCs w:val="24"/>
          <w:lang w:val="en-US" w:bidi="ar-IQ"/>
        </w:rPr>
        <w:t>a</w:t>
      </w:r>
      <w:r w:rsidR="003F7C78" w:rsidRPr="002A3931">
        <w:rPr>
          <w:rFonts w:ascii="Unikurd Web" w:eastAsia="Times New Roman" w:hAnsi="Unikurd Web" w:cs="Unikurd Web"/>
          <w:sz w:val="24"/>
          <w:szCs w:val="24"/>
          <w:lang w:val="en-US" w:bidi="ar-IQ"/>
        </w:rPr>
        <w:t xml:space="preserve"> subjugation</w:t>
      </w:r>
      <w:r w:rsidR="005F6D66" w:rsidRPr="002A3931">
        <w:rPr>
          <w:rFonts w:ascii="Unikurd Web" w:eastAsia="Times New Roman" w:hAnsi="Unikurd Web" w:cs="Unikurd Web"/>
          <w:sz w:val="24"/>
          <w:szCs w:val="24"/>
          <w:lang w:val="en-US" w:bidi="ar-IQ"/>
        </w:rPr>
        <w:t xml:space="preserve"> that persists to this very moment</w:t>
      </w:r>
      <w:r w:rsidR="003F7C78" w:rsidRPr="002A3931">
        <w:rPr>
          <w:rFonts w:ascii="Unikurd Web" w:eastAsia="Times New Roman" w:hAnsi="Unikurd Web" w:cs="Unikurd Web"/>
          <w:sz w:val="24"/>
          <w:szCs w:val="24"/>
          <w:lang w:val="en-US" w:bidi="ar-IQ"/>
        </w:rPr>
        <w:t xml:space="preserve">.” </w:t>
      </w:r>
    </w:p>
    <w:p w14:paraId="1C0CF3DE" w14:textId="5F6603A7" w:rsidR="00816D61" w:rsidRPr="002A3931" w:rsidRDefault="00816D61" w:rsidP="002B4B11">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 xml:space="preserve">Kafee’s </w:t>
      </w:r>
      <w:r w:rsidR="00A64FE3" w:rsidRPr="002A3931">
        <w:rPr>
          <w:rFonts w:ascii="Unikurd Web" w:eastAsia="Times New Roman" w:hAnsi="Unikurd Web" w:cs="Unikurd Web"/>
          <w:sz w:val="24"/>
          <w:szCs w:val="24"/>
          <w:lang w:val="en-US" w:bidi="ar-IQ"/>
        </w:rPr>
        <w:t xml:space="preserve">sudden </w:t>
      </w:r>
      <w:r w:rsidRPr="002A3931">
        <w:rPr>
          <w:rFonts w:ascii="Unikurd Web" w:eastAsia="Times New Roman" w:hAnsi="Unikurd Web" w:cs="Unikurd Web"/>
          <w:sz w:val="24"/>
          <w:szCs w:val="24"/>
          <w:lang w:val="en-US" w:bidi="ar-IQ"/>
        </w:rPr>
        <w:t>cough</w:t>
      </w:r>
      <w:r w:rsidR="002B4B11" w:rsidRPr="002A3931">
        <w:rPr>
          <w:rFonts w:ascii="Unikurd Web" w:eastAsia="Times New Roman" w:hAnsi="Unikurd Web" w:cs="Unikurd Web"/>
          <w:sz w:val="24"/>
          <w:szCs w:val="24"/>
          <w:lang w:val="en-US" w:bidi="ar-IQ"/>
        </w:rPr>
        <w:t xml:space="preserve"> interrupted</w:t>
      </w:r>
      <w:r w:rsidRPr="002A3931">
        <w:rPr>
          <w:rFonts w:ascii="Unikurd Web" w:eastAsia="Times New Roman" w:hAnsi="Unikurd Web" w:cs="Unikurd Web"/>
          <w:sz w:val="24"/>
          <w:szCs w:val="24"/>
          <w:lang w:val="en-US" w:bidi="ar-IQ"/>
        </w:rPr>
        <w:t xml:space="preserve"> Mam Wali</w:t>
      </w:r>
      <w:r w:rsidR="002B4B11" w:rsidRPr="002A3931">
        <w:rPr>
          <w:rFonts w:ascii="Unikurd Web" w:eastAsia="Times New Roman" w:hAnsi="Unikurd Web" w:cs="Unikurd Web"/>
          <w:sz w:val="24"/>
          <w:szCs w:val="24"/>
          <w:lang w:val="en-US" w:bidi="ar-IQ"/>
        </w:rPr>
        <w:t xml:space="preserve">’s words, causing everyone to turn their attention towards her. Kafee glanced at the others but couldn’t withstand their unwavering gaze. She took a deep breath, lowered her head, and traced her finger along Mina’s palm. </w:t>
      </w:r>
    </w:p>
    <w:p w14:paraId="493F64C2" w14:textId="0450C576" w:rsidR="00E90B98" w:rsidRPr="002A3931" w:rsidRDefault="00E90B98" w:rsidP="00E90B98">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“What have we achieved?”</w:t>
      </w:r>
      <w:r w:rsidR="002B4B11" w:rsidRPr="002A3931">
        <w:rPr>
          <w:rFonts w:ascii="Unikurd Web" w:eastAsia="Times New Roman" w:hAnsi="Unikurd Web" w:cs="Unikurd Web"/>
          <w:sz w:val="24"/>
          <w:szCs w:val="24"/>
          <w:lang w:val="en-US" w:bidi="ar-IQ"/>
        </w:rPr>
        <w:t xml:space="preserve"> </w:t>
      </w:r>
      <w:r w:rsidRPr="002A3931">
        <w:rPr>
          <w:rFonts w:ascii="Unikurd Web" w:eastAsia="Times New Roman" w:hAnsi="Unikurd Web" w:cs="Unikurd Web"/>
          <w:sz w:val="24"/>
          <w:szCs w:val="24"/>
          <w:lang w:val="en-US" w:bidi="ar-IQ"/>
        </w:rPr>
        <w:t xml:space="preserve">Mam Wali </w:t>
      </w:r>
      <w:r w:rsidR="002B4B11" w:rsidRPr="002A3931">
        <w:rPr>
          <w:rFonts w:ascii="Unikurd Web" w:eastAsia="Times New Roman" w:hAnsi="Unikurd Web" w:cs="Unikurd Web"/>
          <w:sz w:val="24"/>
          <w:szCs w:val="24"/>
          <w:lang w:val="en-US" w:bidi="ar-IQ"/>
        </w:rPr>
        <w:t xml:space="preserve">repeated, his voice </w:t>
      </w:r>
      <w:r w:rsidR="002F550E" w:rsidRPr="002A3931">
        <w:rPr>
          <w:rFonts w:ascii="Unikurd Web" w:eastAsia="Times New Roman" w:hAnsi="Unikurd Web" w:cs="Unikurd Web"/>
          <w:sz w:val="24"/>
          <w:szCs w:val="24"/>
          <w:lang w:val="en-US" w:bidi="ar-IQ"/>
        </w:rPr>
        <w:t>filled</w:t>
      </w:r>
      <w:r w:rsidR="002B4B11" w:rsidRPr="002A3931">
        <w:rPr>
          <w:rFonts w:ascii="Unikurd Web" w:eastAsia="Times New Roman" w:hAnsi="Unikurd Web" w:cs="Unikurd Web"/>
          <w:sz w:val="24"/>
          <w:szCs w:val="24"/>
          <w:lang w:val="en-US" w:bidi="ar-IQ"/>
        </w:rPr>
        <w:t xml:space="preserve"> with uncertainty. </w:t>
      </w:r>
    </w:p>
    <w:p w14:paraId="55D01B70" w14:textId="23ADD462" w:rsidR="00E90B98" w:rsidRPr="002A3931" w:rsidRDefault="00E90B98" w:rsidP="00E90B98">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Baram</w:t>
      </w:r>
      <w:r w:rsidR="002B4B11" w:rsidRPr="002A3931">
        <w:rPr>
          <w:rFonts w:ascii="Unikurd Web" w:eastAsia="Times New Roman" w:hAnsi="Unikurd Web" w:cs="Unikurd Web"/>
          <w:sz w:val="24"/>
          <w:szCs w:val="24"/>
          <w:lang w:val="en-US" w:bidi="ar-IQ"/>
        </w:rPr>
        <w:t>, unable to offer a</w:t>
      </w:r>
      <w:r w:rsidRPr="002A3931">
        <w:rPr>
          <w:rFonts w:ascii="Unikurd Web" w:eastAsia="Times New Roman" w:hAnsi="Unikurd Web" w:cs="Unikurd Web"/>
          <w:sz w:val="24"/>
          <w:szCs w:val="24"/>
          <w:lang w:val="en-US" w:bidi="ar-IQ"/>
        </w:rPr>
        <w:t xml:space="preserve"> response</w:t>
      </w:r>
      <w:r w:rsidR="002B4B11" w:rsidRPr="002A3931">
        <w:rPr>
          <w:rFonts w:ascii="Unikurd Web" w:eastAsia="Times New Roman" w:hAnsi="Unikurd Web" w:cs="Unikurd Web"/>
          <w:sz w:val="24"/>
          <w:szCs w:val="24"/>
          <w:lang w:val="en-US" w:bidi="ar-IQ"/>
        </w:rPr>
        <w:t>, remained silent.</w:t>
      </w:r>
      <w:r w:rsidRPr="002A3931">
        <w:rPr>
          <w:rFonts w:ascii="Unikurd Web" w:eastAsia="Times New Roman" w:hAnsi="Unikurd Web" w:cs="Unikurd Web"/>
          <w:sz w:val="24"/>
          <w:szCs w:val="24"/>
          <w:lang w:val="en-US" w:bidi="ar-IQ"/>
        </w:rPr>
        <w:t xml:space="preserve"> </w:t>
      </w:r>
    </w:p>
    <w:p w14:paraId="288D15F5" w14:textId="143F9B88" w:rsidR="003D29F6" w:rsidRPr="002A3931" w:rsidRDefault="003D29F6" w:rsidP="003D29F6">
      <w:pPr>
        <w:bidi/>
        <w:spacing w:after="0" w:line="360" w:lineRule="auto"/>
        <w:jc w:val="right"/>
        <w:rPr>
          <w:rFonts w:ascii="Unikurd Web" w:eastAsia="Times New Roman" w:hAnsi="Unikurd Web" w:cs="Unikurd Web"/>
          <w:color w:val="000000" w:themeColor="text1"/>
          <w:sz w:val="24"/>
          <w:szCs w:val="24"/>
          <w:lang w:val="en-US" w:bidi="ar-IQ"/>
        </w:rPr>
      </w:pPr>
      <w:r w:rsidRPr="002A3931">
        <w:rPr>
          <w:rFonts w:ascii="Unikurd Web" w:eastAsia="Times New Roman" w:hAnsi="Unikurd Web" w:cs="Unikurd Web"/>
          <w:sz w:val="24"/>
          <w:szCs w:val="24"/>
          <w:lang w:val="en-US" w:bidi="ar-IQ"/>
        </w:rPr>
        <w:t>Mam Wali</w:t>
      </w:r>
      <w:r w:rsidR="00BA67B5" w:rsidRPr="002A3931">
        <w:rPr>
          <w:rFonts w:ascii="Unikurd Web" w:eastAsia="Times New Roman" w:hAnsi="Unikurd Web" w:cs="Unikurd Web"/>
          <w:sz w:val="24"/>
          <w:szCs w:val="24"/>
          <w:lang w:val="en-US" w:bidi="ar-IQ"/>
        </w:rPr>
        <w:t xml:space="preserve"> sighed</w:t>
      </w:r>
      <w:r w:rsidRPr="002A3931">
        <w:rPr>
          <w:rFonts w:ascii="Unikurd Web" w:eastAsia="Times New Roman" w:hAnsi="Unikurd Web" w:cs="Unikurd Web"/>
          <w:sz w:val="24"/>
          <w:szCs w:val="24"/>
          <w:lang w:val="en-US" w:bidi="ar-IQ"/>
        </w:rPr>
        <w:t xml:space="preserve">, </w:t>
      </w:r>
      <w:r w:rsidR="00BA67B5" w:rsidRPr="002A3931">
        <w:rPr>
          <w:rFonts w:ascii="Unikurd Web" w:eastAsia="Times New Roman" w:hAnsi="Unikurd Web" w:cs="Unikurd Web"/>
          <w:sz w:val="24"/>
          <w:szCs w:val="24"/>
          <w:lang w:val="en-US" w:bidi="ar-IQ"/>
        </w:rPr>
        <w:t xml:space="preserve">his voice heavy with despair. </w:t>
      </w:r>
      <w:r w:rsidRPr="002A3931">
        <w:rPr>
          <w:rFonts w:ascii="Unikurd Web" w:eastAsia="Times New Roman" w:hAnsi="Unikurd Web" w:cs="Unikurd Web"/>
          <w:sz w:val="24"/>
          <w:szCs w:val="24"/>
          <w:lang w:val="en-US" w:bidi="ar-IQ"/>
        </w:rPr>
        <w:t xml:space="preserve">“Nothing, </w:t>
      </w:r>
      <w:r w:rsidR="00BA67B5" w:rsidRPr="002A3931">
        <w:rPr>
          <w:rFonts w:ascii="Unikurd Web" w:eastAsia="Times New Roman" w:hAnsi="Unikurd Web" w:cs="Unikurd Web"/>
          <w:sz w:val="24"/>
          <w:szCs w:val="24"/>
          <w:lang w:val="en-US" w:bidi="ar-IQ"/>
        </w:rPr>
        <w:t>absolutely</w:t>
      </w:r>
      <w:r w:rsidRPr="002A3931">
        <w:rPr>
          <w:rFonts w:ascii="Unikurd Web" w:eastAsia="Times New Roman" w:hAnsi="Unikurd Web" w:cs="Unikurd Web"/>
          <w:sz w:val="24"/>
          <w:szCs w:val="24"/>
          <w:lang w:val="en-US" w:bidi="ar-IQ"/>
        </w:rPr>
        <w:t xml:space="preserve"> nothing. We were </w:t>
      </w:r>
      <w:r w:rsidR="00BA67B5" w:rsidRPr="002A3931">
        <w:rPr>
          <w:rFonts w:ascii="Unikurd Web" w:eastAsia="Times New Roman" w:hAnsi="Unikurd Web" w:cs="Unikurd Web"/>
          <w:sz w:val="24"/>
          <w:szCs w:val="24"/>
          <w:lang w:val="en-US" w:bidi="ar-IQ"/>
        </w:rPr>
        <w:t>utterly abandoned</w:t>
      </w:r>
      <w:r w:rsidRPr="002A3931">
        <w:rPr>
          <w:rFonts w:ascii="Unikurd Web" w:eastAsia="Times New Roman" w:hAnsi="Unikurd Web" w:cs="Unikurd Web"/>
          <w:sz w:val="24"/>
          <w:szCs w:val="24"/>
          <w:lang w:val="en-US" w:bidi="ar-IQ"/>
        </w:rPr>
        <w:t>. Our leaders</w:t>
      </w:r>
      <w:r w:rsidR="00BA67B5" w:rsidRPr="002A3931">
        <w:rPr>
          <w:rFonts w:ascii="Unikurd Web" w:eastAsia="Times New Roman" w:hAnsi="Unikurd Web" w:cs="Unikurd Web"/>
          <w:sz w:val="24"/>
          <w:szCs w:val="24"/>
          <w:lang w:val="en-US" w:bidi="ar-IQ"/>
        </w:rPr>
        <w:t>, along</w:t>
      </w:r>
      <w:r w:rsidRPr="002A3931">
        <w:rPr>
          <w:rFonts w:ascii="Unikurd Web" w:eastAsia="Times New Roman" w:hAnsi="Unikurd Web" w:cs="Unikurd Web"/>
          <w:sz w:val="24"/>
          <w:szCs w:val="24"/>
          <w:lang w:val="en-US" w:bidi="ar-IQ"/>
        </w:rPr>
        <w:t xml:space="preserve"> with their families</w:t>
      </w:r>
      <w:r w:rsidR="00BA67B5" w:rsidRPr="002A3931">
        <w:rPr>
          <w:rFonts w:ascii="Unikurd Web" w:eastAsia="Times New Roman" w:hAnsi="Unikurd Web" w:cs="Unikurd Web"/>
          <w:sz w:val="24"/>
          <w:szCs w:val="24"/>
          <w:lang w:val="en-US" w:bidi="ar-IQ"/>
        </w:rPr>
        <w:t>, fled</w:t>
      </w:r>
      <w:r w:rsidRPr="002A3931">
        <w:rPr>
          <w:rFonts w:ascii="Unikurd Web" w:eastAsia="Times New Roman" w:hAnsi="Unikurd Web" w:cs="Unikurd Web"/>
          <w:sz w:val="24"/>
          <w:szCs w:val="24"/>
          <w:lang w:val="en-US" w:bidi="ar-IQ"/>
        </w:rPr>
        <w:t xml:space="preserve"> to Europe and America. My son, I am g</w:t>
      </w:r>
      <w:r w:rsidR="00BA67B5" w:rsidRPr="002A3931">
        <w:rPr>
          <w:rFonts w:ascii="Unikurd Web" w:eastAsia="Times New Roman" w:hAnsi="Unikurd Web" w:cs="Unikurd Web"/>
          <w:sz w:val="24"/>
          <w:szCs w:val="24"/>
          <w:lang w:val="en-US" w:bidi="ar-IQ"/>
        </w:rPr>
        <w:t>rowing</w:t>
      </w:r>
      <w:r w:rsidRPr="002A3931">
        <w:rPr>
          <w:rFonts w:ascii="Unikurd Web" w:eastAsia="Times New Roman" w:hAnsi="Unikurd Web" w:cs="Unikurd Web"/>
          <w:sz w:val="24"/>
          <w:szCs w:val="24"/>
          <w:lang w:val="en-US" w:bidi="ar-IQ"/>
        </w:rPr>
        <w:t xml:space="preserve"> older</w:t>
      </w:r>
      <w:r w:rsidR="00BA67B5" w:rsidRPr="002A3931">
        <w:rPr>
          <w:rFonts w:ascii="Unikurd Web" w:eastAsia="Times New Roman" w:hAnsi="Unikurd Web" w:cs="Unikurd Web"/>
          <w:sz w:val="24"/>
          <w:szCs w:val="24"/>
          <w:lang w:val="en-US" w:bidi="ar-IQ"/>
        </w:rPr>
        <w:t xml:space="preserve"> and weary of the endless cycle of</w:t>
      </w:r>
      <w:r w:rsidRPr="002A3931">
        <w:rPr>
          <w:rFonts w:ascii="Unikurd Web" w:eastAsia="Times New Roman" w:hAnsi="Unikurd Web" w:cs="Unikurd Web"/>
          <w:sz w:val="24"/>
          <w:szCs w:val="24"/>
          <w:lang w:val="en-US" w:bidi="ar-IQ"/>
        </w:rPr>
        <w:t xml:space="preserve"> grieving, fleeing, </w:t>
      </w:r>
      <w:r w:rsidR="00BA67B5" w:rsidRPr="002A3931">
        <w:rPr>
          <w:rFonts w:ascii="Unikurd Web" w:eastAsia="Times New Roman" w:hAnsi="Unikurd Web" w:cs="Unikurd Web"/>
          <w:sz w:val="24"/>
          <w:szCs w:val="24"/>
          <w:lang w:val="en-US" w:bidi="ar-IQ"/>
        </w:rPr>
        <w:t xml:space="preserve">enduring </w:t>
      </w:r>
      <w:r w:rsidRPr="002A3931">
        <w:rPr>
          <w:rFonts w:ascii="Unikurd Web" w:eastAsia="Times New Roman" w:hAnsi="Unikurd Web" w:cs="Unikurd Web"/>
          <w:sz w:val="24"/>
          <w:szCs w:val="24"/>
          <w:lang w:val="en-US" w:bidi="ar-IQ"/>
        </w:rPr>
        <w:t xml:space="preserve">miseries, </w:t>
      </w:r>
      <w:r w:rsidR="00BA67B5" w:rsidRPr="002A3931">
        <w:rPr>
          <w:rFonts w:ascii="Unikurd Web" w:eastAsia="Times New Roman" w:hAnsi="Unikurd Web" w:cs="Unikurd Web"/>
          <w:sz w:val="24"/>
          <w:szCs w:val="24"/>
          <w:lang w:val="en-US" w:bidi="ar-IQ"/>
        </w:rPr>
        <w:t xml:space="preserve">witnessing </w:t>
      </w:r>
      <w:r w:rsidRPr="002A3931">
        <w:rPr>
          <w:rFonts w:ascii="Unikurd Web" w:eastAsia="Times New Roman" w:hAnsi="Unikurd Web" w:cs="Unikurd Web"/>
          <w:sz w:val="24"/>
          <w:szCs w:val="24"/>
          <w:lang w:val="en-US" w:bidi="ar-IQ"/>
        </w:rPr>
        <w:t>destructions</w:t>
      </w:r>
      <w:r w:rsidR="00BA67B5" w:rsidRPr="002A3931">
        <w:rPr>
          <w:rFonts w:ascii="Unikurd Web" w:eastAsia="Times New Roman" w:hAnsi="Unikurd Web" w:cs="Unikurd Web"/>
          <w:sz w:val="24"/>
          <w:szCs w:val="24"/>
          <w:lang w:val="en-US" w:bidi="ar-IQ"/>
        </w:rPr>
        <w:t>,</w:t>
      </w:r>
      <w:r w:rsidRPr="002A3931">
        <w:rPr>
          <w:rFonts w:ascii="Unikurd Web" w:eastAsia="Times New Roman" w:hAnsi="Unikurd Web" w:cs="Unikurd Web"/>
          <w:sz w:val="24"/>
          <w:szCs w:val="24"/>
          <w:lang w:val="en-US" w:bidi="ar-IQ"/>
        </w:rPr>
        <w:t xml:space="preserve"> and rebuilding my home </w:t>
      </w:r>
      <w:r w:rsidR="00BA67B5" w:rsidRPr="002A3931">
        <w:rPr>
          <w:rFonts w:ascii="Unikurd Web" w:eastAsia="Times New Roman" w:hAnsi="Unikurd Web" w:cs="Unikurd Web"/>
          <w:sz w:val="24"/>
          <w:szCs w:val="24"/>
          <w:lang w:val="en-US" w:bidi="ar-IQ"/>
        </w:rPr>
        <w:t xml:space="preserve">time and </w:t>
      </w:r>
      <w:r w:rsidRPr="002A3931">
        <w:rPr>
          <w:rFonts w:ascii="Unikurd Web" w:eastAsia="Times New Roman" w:hAnsi="Unikurd Web" w:cs="Unikurd Web"/>
          <w:sz w:val="24"/>
          <w:szCs w:val="24"/>
          <w:lang w:val="en-US" w:bidi="ar-IQ"/>
        </w:rPr>
        <w:t xml:space="preserve">again. What </w:t>
      </w:r>
      <w:r w:rsidR="00BA67B5" w:rsidRPr="002A3931">
        <w:rPr>
          <w:rFonts w:ascii="Unikurd Web" w:eastAsia="Times New Roman" w:hAnsi="Unikurd Web" w:cs="Unikurd Web"/>
          <w:sz w:val="24"/>
          <w:szCs w:val="24"/>
          <w:lang w:val="en-US" w:bidi="ar-IQ"/>
        </w:rPr>
        <w:t>worries me the most is the</w:t>
      </w:r>
      <w:r w:rsidR="00E66F54" w:rsidRPr="002A3931">
        <w:rPr>
          <w:rFonts w:ascii="Unikurd Web" w:eastAsia="Times New Roman" w:hAnsi="Unikurd Web" w:cs="Unikurd Web"/>
          <w:sz w:val="24"/>
          <w:szCs w:val="24"/>
          <w:lang w:val="en-US" w:bidi="ar-IQ"/>
        </w:rPr>
        <w:t xml:space="preserve"> lack of strategy and disorganization</w:t>
      </w:r>
      <w:r w:rsidR="00BA67B5" w:rsidRPr="002A3931">
        <w:rPr>
          <w:rFonts w:ascii="Unikurd Web" w:eastAsia="Times New Roman" w:hAnsi="Unikurd Web" w:cs="Unikurd Web"/>
          <w:sz w:val="24"/>
          <w:szCs w:val="24"/>
          <w:lang w:val="en-US" w:bidi="ar-IQ"/>
        </w:rPr>
        <w:t xml:space="preserve"> among the Kurds. </w:t>
      </w:r>
      <w:r w:rsidR="005E33D4" w:rsidRPr="002A3931">
        <w:rPr>
          <w:rFonts w:ascii="Unikurd Web" w:eastAsia="Times New Roman" w:hAnsi="Unikurd Web" w:cs="Unikurd Web"/>
          <w:sz w:val="24"/>
          <w:szCs w:val="24"/>
          <w:lang w:val="en-US" w:bidi="ar-IQ"/>
        </w:rPr>
        <w:t>Previously</w:t>
      </w:r>
      <w:r w:rsidR="00E66F54" w:rsidRPr="002A3931">
        <w:rPr>
          <w:rFonts w:ascii="Unikurd Web" w:eastAsia="Times New Roman" w:hAnsi="Unikurd Web" w:cs="Unikurd Web"/>
          <w:sz w:val="24"/>
          <w:szCs w:val="24"/>
          <w:lang w:val="en-US" w:bidi="ar-IQ"/>
        </w:rPr>
        <w:t>,</w:t>
      </w:r>
      <w:r w:rsidR="005E33D4" w:rsidRPr="002A3931">
        <w:rPr>
          <w:rFonts w:ascii="Unikurd Web" w:eastAsia="Times New Roman" w:hAnsi="Unikurd Web" w:cs="Unikurd Web"/>
          <w:sz w:val="24"/>
          <w:szCs w:val="24"/>
          <w:lang w:val="en-US" w:bidi="ar-IQ"/>
        </w:rPr>
        <w:t xml:space="preserve"> despite some level of unity under a single leadership, </w:t>
      </w:r>
      <w:r w:rsidR="00E66F54" w:rsidRPr="002A3931">
        <w:rPr>
          <w:rFonts w:ascii="Unikurd Web" w:eastAsia="Times New Roman" w:hAnsi="Unikurd Web" w:cs="Unikurd Web"/>
          <w:sz w:val="24"/>
          <w:szCs w:val="24"/>
          <w:lang w:val="en-US" w:bidi="ar-IQ"/>
        </w:rPr>
        <w:t>we</w:t>
      </w:r>
      <w:r w:rsidR="005E33D4" w:rsidRPr="002A3931">
        <w:rPr>
          <w:rFonts w:ascii="Unikurd Web" w:eastAsia="Times New Roman" w:hAnsi="Unikurd Web" w:cs="Unikurd Web"/>
          <w:sz w:val="24"/>
          <w:szCs w:val="24"/>
          <w:lang w:val="en-US" w:bidi="ar-IQ"/>
        </w:rPr>
        <w:t xml:space="preserve"> witnessed the futility of our efforts. And now, in this chaotic state, with a common cause but numerous factions driven by their own</w:t>
      </w:r>
      <w:r w:rsidR="0002062B" w:rsidRPr="002A3931">
        <w:rPr>
          <w:rFonts w:ascii="Unikurd Web" w:eastAsia="Times New Roman" w:hAnsi="Unikurd Web" w:cs="Unikurd Web"/>
          <w:sz w:val="24"/>
          <w:szCs w:val="24"/>
          <w:lang w:val="en-US" w:bidi="ar-IQ"/>
        </w:rPr>
        <w:t xml:space="preserve"> </w:t>
      </w:r>
      <w:r w:rsidR="00E66F54" w:rsidRPr="002A3931">
        <w:rPr>
          <w:rFonts w:ascii="Unikurd Web" w:eastAsia="Times New Roman" w:hAnsi="Unikurd Web" w:cs="Unikurd Web"/>
          <w:sz w:val="24"/>
          <w:szCs w:val="24"/>
          <w:lang w:val="en-US" w:bidi="ar-IQ"/>
        </w:rPr>
        <w:t xml:space="preserve">narrow </w:t>
      </w:r>
      <w:r w:rsidR="0002062B" w:rsidRPr="002A3931">
        <w:rPr>
          <w:rFonts w:ascii="Unikurd Web" w:eastAsia="Times New Roman" w:hAnsi="Unikurd Web" w:cs="Unikurd Web"/>
          <w:sz w:val="24"/>
          <w:szCs w:val="24"/>
          <w:lang w:val="en-US" w:bidi="ar-IQ"/>
        </w:rPr>
        <w:t>interests,</w:t>
      </w:r>
      <w:r w:rsidR="005E33D4" w:rsidRPr="002A3931">
        <w:rPr>
          <w:rFonts w:ascii="Unikurd Web" w:eastAsia="Times New Roman" w:hAnsi="Unikurd Web" w:cs="Unikurd Web"/>
          <w:sz w:val="24"/>
          <w:szCs w:val="24"/>
          <w:lang w:val="en-US" w:bidi="ar-IQ"/>
        </w:rPr>
        <w:t xml:space="preserve"> I ask you,</w:t>
      </w:r>
      <w:r w:rsidR="0002062B" w:rsidRPr="002A3931">
        <w:rPr>
          <w:rFonts w:ascii="Unikurd Web" w:eastAsia="Times New Roman" w:hAnsi="Unikurd Web" w:cs="Unikurd Web"/>
          <w:sz w:val="24"/>
          <w:szCs w:val="24"/>
          <w:lang w:val="en-US" w:bidi="ar-IQ"/>
        </w:rPr>
        <w:t xml:space="preserve"> what can we </w:t>
      </w:r>
      <w:r w:rsidR="005E33D4" w:rsidRPr="002A3931">
        <w:rPr>
          <w:rFonts w:ascii="Unikurd Web" w:eastAsia="Times New Roman" w:hAnsi="Unikurd Web" w:cs="Unikurd Web"/>
          <w:sz w:val="24"/>
          <w:szCs w:val="24"/>
          <w:lang w:val="en-US" w:bidi="ar-IQ"/>
        </w:rPr>
        <w:t xml:space="preserve">possibly </w:t>
      </w:r>
      <w:r w:rsidR="002F550E" w:rsidRPr="002A3931">
        <w:rPr>
          <w:rFonts w:ascii="Unikurd Web" w:eastAsia="Times New Roman" w:hAnsi="Unikurd Web" w:cs="Unikurd Web"/>
          <w:sz w:val="24"/>
          <w:szCs w:val="24"/>
          <w:lang w:val="en-US" w:bidi="ar-IQ"/>
        </w:rPr>
        <w:t xml:space="preserve">achieve? </w:t>
      </w:r>
      <w:r w:rsidR="005E33D4" w:rsidRPr="002A3931">
        <w:rPr>
          <w:rFonts w:ascii="Unikurd Web" w:eastAsia="Times New Roman" w:hAnsi="Unikurd Web" w:cs="Unikurd Web"/>
          <w:sz w:val="24"/>
          <w:szCs w:val="24"/>
          <w:lang w:val="en-US" w:bidi="ar-IQ"/>
        </w:rPr>
        <w:t>It’s as the</w:t>
      </w:r>
      <w:r w:rsidR="0002062B" w:rsidRPr="002A3931">
        <w:rPr>
          <w:rFonts w:ascii="Unikurd Web" w:eastAsia="Times New Roman" w:hAnsi="Unikurd Web" w:cs="Unikurd Web"/>
          <w:sz w:val="24"/>
          <w:szCs w:val="24"/>
          <w:lang w:val="en-US" w:bidi="ar-IQ"/>
        </w:rPr>
        <w:t xml:space="preserve"> Kurds </w:t>
      </w:r>
      <w:r w:rsidR="002F550E" w:rsidRPr="002A3931">
        <w:rPr>
          <w:rFonts w:ascii="Unikurd Web" w:eastAsia="Times New Roman" w:hAnsi="Unikurd Web" w:cs="Unikurd Web"/>
          <w:sz w:val="24"/>
          <w:szCs w:val="24"/>
          <w:lang w:val="en-US" w:bidi="ar-IQ"/>
        </w:rPr>
        <w:t>say</w:t>
      </w:r>
      <w:r w:rsidR="00EB1FD8" w:rsidRPr="002A3931">
        <w:rPr>
          <w:rFonts w:ascii="Unikurd Web" w:eastAsia="Times New Roman" w:hAnsi="Unikurd Web" w:cs="Unikurd Web"/>
          <w:sz w:val="24"/>
          <w:szCs w:val="24"/>
          <w:lang w:val="en-US" w:bidi="ar-IQ"/>
        </w:rPr>
        <w:t>,</w:t>
      </w:r>
      <w:r w:rsidR="0002062B" w:rsidRPr="002A3931">
        <w:rPr>
          <w:rFonts w:ascii="Unikurd Web" w:eastAsia="Times New Roman" w:hAnsi="Unikurd Web" w:cs="Unikurd Web"/>
          <w:sz w:val="24"/>
          <w:szCs w:val="24"/>
          <w:lang w:val="en-US" w:bidi="ar-IQ"/>
        </w:rPr>
        <w:t xml:space="preserve"> </w:t>
      </w:r>
      <w:r w:rsidR="002F550E" w:rsidRPr="002A3931">
        <w:rPr>
          <w:rFonts w:ascii="Unikurd Web" w:eastAsia="Times New Roman" w:hAnsi="Unikurd Web" w:cs="Unikurd Web"/>
          <w:sz w:val="24"/>
          <w:szCs w:val="24"/>
          <w:lang w:val="en-US" w:bidi="ar-IQ"/>
        </w:rPr>
        <w:t>‘</w:t>
      </w:r>
      <w:r w:rsidR="00EB1FD8" w:rsidRPr="00EA1D4B">
        <w:rPr>
          <w:rFonts w:ascii="Unikurd Web" w:eastAsia="Times New Roman" w:hAnsi="Unikurd Web" w:cs="Unikurd Web"/>
          <w:color w:val="000000" w:themeColor="text1"/>
          <w:sz w:val="24"/>
          <w:szCs w:val="24"/>
          <w:lang w:val="en-US" w:bidi="ar-IQ"/>
        </w:rPr>
        <w:t>Gundi</w:t>
      </w:r>
      <w:r w:rsidR="0002062B" w:rsidRPr="00EA1D4B">
        <w:rPr>
          <w:rFonts w:ascii="Unikurd Web" w:eastAsia="Times New Roman" w:hAnsi="Unikurd Web" w:cs="Unikurd Web"/>
          <w:color w:val="000000" w:themeColor="text1"/>
          <w:sz w:val="24"/>
          <w:szCs w:val="24"/>
          <w:lang w:val="en-US" w:bidi="ar-IQ"/>
        </w:rPr>
        <w:t xml:space="preserve"> fr</w:t>
      </w:r>
      <w:r w:rsidR="00EB1FD8" w:rsidRPr="00EA1D4B">
        <w:rPr>
          <w:rFonts w:ascii="Unikurd Web" w:eastAsia="Times New Roman" w:hAnsi="Unikurd Web" w:cs="Unikurd Web"/>
          <w:color w:val="000000" w:themeColor="text1"/>
          <w:sz w:val="24"/>
          <w:szCs w:val="24"/>
          <w:lang w:val="en-US" w:bidi="ar-IQ"/>
        </w:rPr>
        <w:t>e</w:t>
      </w:r>
      <w:r w:rsidR="0002062B" w:rsidRPr="00EA1D4B">
        <w:rPr>
          <w:rFonts w:ascii="Unikurd Web" w:eastAsia="Times New Roman" w:hAnsi="Unikurd Web" w:cs="Unikurd Web"/>
          <w:color w:val="000000" w:themeColor="text1"/>
          <w:sz w:val="24"/>
          <w:szCs w:val="24"/>
          <w:lang w:val="en-US" w:bidi="ar-IQ"/>
        </w:rPr>
        <w:t xml:space="preserve"> </w:t>
      </w:r>
      <w:r w:rsidR="00EB1FD8" w:rsidRPr="00EA1D4B">
        <w:rPr>
          <w:rFonts w:ascii="Unikurd Web" w:eastAsia="Times New Roman" w:hAnsi="Unikurd Web" w:cs="Unikurd Web"/>
          <w:color w:val="000000" w:themeColor="text1"/>
          <w:sz w:val="24"/>
          <w:szCs w:val="24"/>
          <w:lang w:val="en-US" w:bidi="ar-IQ"/>
        </w:rPr>
        <w:t xml:space="preserve">Kwêxa </w:t>
      </w:r>
      <w:r w:rsidR="00EB1FD8" w:rsidRPr="002A3931">
        <w:rPr>
          <w:rFonts w:ascii="Unikurd Web" w:eastAsia="Times New Roman" w:hAnsi="Unikurd Web" w:cs="Unikurd Web"/>
          <w:color w:val="000000" w:themeColor="text1"/>
          <w:sz w:val="24"/>
          <w:szCs w:val="24"/>
          <w:lang w:val="en-US" w:bidi="ar-IQ"/>
        </w:rPr>
        <w:t>(</w:t>
      </w:r>
      <w:r w:rsidR="005E33D4" w:rsidRPr="002A3931">
        <w:rPr>
          <w:rFonts w:ascii="Unikurd Web" w:eastAsia="Times New Roman" w:hAnsi="Unikurd Web" w:cs="Unikurd Web"/>
          <w:color w:val="000000" w:themeColor="text1"/>
          <w:sz w:val="24"/>
          <w:szCs w:val="24"/>
          <w:lang w:val="en-US" w:bidi="ar-IQ"/>
        </w:rPr>
        <w:t>one</w:t>
      </w:r>
      <w:r w:rsidR="002D1F6B" w:rsidRPr="002A3931">
        <w:rPr>
          <w:rFonts w:ascii="Unikurd Web" w:eastAsia="Times New Roman" w:hAnsi="Unikurd Web" w:cs="Unikurd Web"/>
          <w:color w:val="000000" w:themeColor="text1"/>
          <w:sz w:val="24"/>
          <w:szCs w:val="24"/>
          <w:lang w:val="en-US" w:bidi="ar-IQ"/>
        </w:rPr>
        <w:t xml:space="preserve"> village with many </w:t>
      </w:r>
      <w:r w:rsidR="002F550E" w:rsidRPr="002A3931">
        <w:rPr>
          <w:rFonts w:ascii="Unikurd Web" w:eastAsia="Times New Roman" w:hAnsi="Unikurd Web" w:cs="Unikurd Web"/>
          <w:color w:val="000000" w:themeColor="text1"/>
          <w:sz w:val="24"/>
          <w:szCs w:val="24"/>
          <w:lang w:val="en-US" w:bidi="ar-IQ"/>
        </w:rPr>
        <w:t>headmen</w:t>
      </w:r>
      <w:r w:rsidR="00EB1FD8" w:rsidRPr="002A3931">
        <w:rPr>
          <w:rFonts w:ascii="Unikurd Web" w:eastAsia="Times New Roman" w:hAnsi="Unikurd Web" w:cs="Unikurd Web"/>
          <w:color w:val="000000" w:themeColor="text1"/>
          <w:sz w:val="24"/>
          <w:szCs w:val="24"/>
          <w:lang w:val="en-US" w:bidi="ar-IQ"/>
        </w:rPr>
        <w:t xml:space="preserve">) </w:t>
      </w:r>
      <w:r w:rsidR="005E33D4" w:rsidRPr="002A3931">
        <w:rPr>
          <w:rFonts w:ascii="Unikurd Web" w:eastAsia="Times New Roman" w:hAnsi="Unikurd Web" w:cs="Unikurd Web"/>
          <w:color w:val="000000" w:themeColor="text1"/>
          <w:sz w:val="24"/>
          <w:szCs w:val="24"/>
          <w:lang w:val="en-US" w:bidi="ar-IQ"/>
        </w:rPr>
        <w:t>T</w:t>
      </w:r>
      <w:r w:rsidR="002D1F6B" w:rsidRPr="002A3931">
        <w:rPr>
          <w:rFonts w:ascii="Unikurd Web" w:eastAsia="Times New Roman" w:hAnsi="Unikurd Web" w:cs="Unikurd Web"/>
          <w:color w:val="000000" w:themeColor="text1"/>
          <w:sz w:val="24"/>
          <w:szCs w:val="24"/>
          <w:lang w:val="en-US" w:bidi="ar-IQ"/>
        </w:rPr>
        <w:t>ell me</w:t>
      </w:r>
      <w:r w:rsidR="005E33D4" w:rsidRPr="002A3931">
        <w:rPr>
          <w:rFonts w:ascii="Unikurd Web" w:eastAsia="Times New Roman" w:hAnsi="Unikurd Web" w:cs="Unikurd Web"/>
          <w:color w:val="000000" w:themeColor="text1"/>
          <w:sz w:val="24"/>
          <w:szCs w:val="24"/>
          <w:lang w:val="en-US" w:bidi="ar-IQ"/>
        </w:rPr>
        <w:t>,</w:t>
      </w:r>
      <w:r w:rsidR="002D1F6B" w:rsidRPr="002A3931">
        <w:rPr>
          <w:rFonts w:ascii="Unikurd Web" w:eastAsia="Times New Roman" w:hAnsi="Unikurd Web" w:cs="Unikurd Web"/>
          <w:color w:val="000000" w:themeColor="text1"/>
          <w:sz w:val="24"/>
          <w:szCs w:val="24"/>
          <w:lang w:val="en-US" w:bidi="ar-IQ"/>
        </w:rPr>
        <w:t xml:space="preserve"> what </w:t>
      </w:r>
      <w:r w:rsidR="005E33D4" w:rsidRPr="002A3931">
        <w:rPr>
          <w:rFonts w:ascii="Unikurd Web" w:eastAsia="Times New Roman" w:hAnsi="Unikurd Web" w:cs="Unikurd Web"/>
          <w:color w:val="000000" w:themeColor="text1"/>
          <w:sz w:val="24"/>
          <w:szCs w:val="24"/>
          <w:lang w:val="en-US" w:bidi="ar-IQ"/>
        </w:rPr>
        <w:t>can we accomplish under such circumstances</w:t>
      </w:r>
      <w:r w:rsidR="002F550E" w:rsidRPr="002A3931">
        <w:rPr>
          <w:rFonts w:ascii="Unikurd Web" w:eastAsia="Times New Roman" w:hAnsi="Unikurd Web" w:cs="Unikurd Web"/>
          <w:color w:val="000000" w:themeColor="text1"/>
          <w:sz w:val="24"/>
          <w:szCs w:val="24"/>
          <w:lang w:val="en-US" w:bidi="ar-IQ"/>
        </w:rPr>
        <w:t>?</w:t>
      </w:r>
      <w:r w:rsidR="002D1F6B" w:rsidRPr="002A3931">
        <w:rPr>
          <w:rFonts w:ascii="Unikurd Web" w:eastAsia="Times New Roman" w:hAnsi="Unikurd Web" w:cs="Unikurd Web"/>
          <w:color w:val="000000" w:themeColor="text1"/>
          <w:sz w:val="24"/>
          <w:szCs w:val="24"/>
          <w:lang w:val="en-US" w:bidi="ar-IQ"/>
        </w:rPr>
        <w:t xml:space="preserve"> </w:t>
      </w:r>
      <w:r w:rsidR="005E33D4" w:rsidRPr="002A3931">
        <w:rPr>
          <w:rFonts w:ascii="Unikurd Web" w:eastAsia="Times New Roman" w:hAnsi="Unikurd Web" w:cs="Unikurd Web"/>
          <w:color w:val="000000" w:themeColor="text1"/>
          <w:sz w:val="24"/>
          <w:szCs w:val="24"/>
          <w:lang w:val="en-US" w:bidi="ar-IQ"/>
        </w:rPr>
        <w:t>W</w:t>
      </w:r>
      <w:r w:rsidR="002D1F6B" w:rsidRPr="002A3931">
        <w:rPr>
          <w:rFonts w:ascii="Unikurd Web" w:eastAsia="Times New Roman" w:hAnsi="Unikurd Web" w:cs="Unikurd Web"/>
          <w:color w:val="000000" w:themeColor="text1"/>
          <w:sz w:val="24"/>
          <w:szCs w:val="24"/>
          <w:lang w:val="en-US" w:bidi="ar-IQ"/>
        </w:rPr>
        <w:t xml:space="preserve">here </w:t>
      </w:r>
      <w:r w:rsidR="008A7DF6" w:rsidRPr="002A3931">
        <w:rPr>
          <w:rFonts w:ascii="Unikurd Web" w:eastAsia="Times New Roman" w:hAnsi="Unikurd Web" w:cs="Unikurd Web"/>
          <w:color w:val="000000" w:themeColor="text1"/>
          <w:sz w:val="24"/>
          <w:szCs w:val="24"/>
          <w:lang w:val="en-US" w:bidi="ar-IQ"/>
        </w:rPr>
        <w:t xml:space="preserve">will </w:t>
      </w:r>
      <w:r w:rsidR="002F550E" w:rsidRPr="002A3931">
        <w:rPr>
          <w:rFonts w:ascii="Unikurd Web" w:eastAsia="Times New Roman" w:hAnsi="Unikurd Web" w:cs="Unikurd Web"/>
          <w:color w:val="000000" w:themeColor="text1"/>
          <w:sz w:val="24"/>
          <w:szCs w:val="24"/>
          <w:lang w:val="en-US" w:bidi="ar-IQ"/>
        </w:rPr>
        <w:t>we</w:t>
      </w:r>
      <w:r w:rsidR="008A7DF6" w:rsidRPr="002A3931">
        <w:rPr>
          <w:rFonts w:ascii="Unikurd Web" w:eastAsia="Times New Roman" w:hAnsi="Unikurd Web" w:cs="Unikurd Web"/>
          <w:color w:val="000000" w:themeColor="text1"/>
          <w:sz w:val="24"/>
          <w:szCs w:val="24"/>
          <w:lang w:val="en-US" w:bidi="ar-IQ"/>
        </w:rPr>
        <w:t xml:space="preserve"> be</w:t>
      </w:r>
      <w:r w:rsidR="002D1F6B" w:rsidRPr="002A3931">
        <w:rPr>
          <w:rFonts w:ascii="Unikurd Web" w:eastAsia="Times New Roman" w:hAnsi="Unikurd Web" w:cs="Unikurd Web"/>
          <w:color w:val="000000" w:themeColor="text1"/>
          <w:sz w:val="24"/>
          <w:szCs w:val="24"/>
          <w:lang w:val="en-US" w:bidi="ar-IQ"/>
        </w:rPr>
        <w:t xml:space="preserve"> led?</w:t>
      </w:r>
      <w:r w:rsidR="00BD6001" w:rsidRPr="002A3931">
        <w:rPr>
          <w:rFonts w:ascii="Unikurd Web" w:eastAsia="Times New Roman" w:hAnsi="Unikurd Web" w:cs="Unikurd Web"/>
          <w:color w:val="000000" w:themeColor="text1"/>
          <w:sz w:val="24"/>
          <w:szCs w:val="24"/>
          <w:lang w:val="en-US" w:bidi="ar-IQ"/>
        </w:rPr>
        <w:t xml:space="preserve"> </w:t>
      </w:r>
      <w:r w:rsidR="008A7DF6" w:rsidRPr="002A3931">
        <w:rPr>
          <w:rFonts w:ascii="Unikurd Web" w:eastAsia="Times New Roman" w:hAnsi="Unikurd Web" w:cs="Unikurd Web"/>
          <w:color w:val="000000" w:themeColor="text1"/>
          <w:sz w:val="24"/>
          <w:szCs w:val="24"/>
          <w:lang w:val="en-US" w:bidi="ar-IQ"/>
        </w:rPr>
        <w:t>H</w:t>
      </w:r>
      <w:r w:rsidR="00BD6001" w:rsidRPr="002A3931">
        <w:rPr>
          <w:rFonts w:ascii="Unikurd Web" w:eastAsia="Times New Roman" w:hAnsi="Unikurd Web" w:cs="Unikurd Web"/>
          <w:color w:val="000000" w:themeColor="text1"/>
          <w:sz w:val="24"/>
          <w:szCs w:val="24"/>
          <w:lang w:val="en-US" w:bidi="ar-IQ"/>
        </w:rPr>
        <w:t xml:space="preserve">aven’t </w:t>
      </w:r>
      <w:r w:rsidR="008A7DF6" w:rsidRPr="002A3931">
        <w:rPr>
          <w:rFonts w:ascii="Unikurd Web" w:eastAsia="Times New Roman" w:hAnsi="Unikurd Web" w:cs="Unikurd Web"/>
          <w:color w:val="000000" w:themeColor="text1"/>
          <w:sz w:val="24"/>
          <w:szCs w:val="24"/>
          <w:lang w:val="en-US" w:bidi="ar-IQ"/>
        </w:rPr>
        <w:t xml:space="preserve">you </w:t>
      </w:r>
      <w:r w:rsidR="00E82BB5" w:rsidRPr="002A3931">
        <w:rPr>
          <w:rFonts w:ascii="Unikurd Web" w:eastAsia="Times New Roman" w:hAnsi="Unikurd Web" w:cs="Unikurd Web"/>
          <w:color w:val="000000" w:themeColor="text1"/>
          <w:sz w:val="24"/>
          <w:szCs w:val="24"/>
          <w:lang w:val="en-US" w:bidi="ar-IQ"/>
        </w:rPr>
        <w:t>heard</w:t>
      </w:r>
      <w:r w:rsidR="00BD6001" w:rsidRPr="002A3931">
        <w:rPr>
          <w:rFonts w:ascii="Unikurd Web" w:eastAsia="Times New Roman" w:hAnsi="Unikurd Web" w:cs="Unikurd Web"/>
          <w:color w:val="000000" w:themeColor="text1"/>
          <w:sz w:val="24"/>
          <w:szCs w:val="24"/>
          <w:lang w:val="en-US" w:bidi="ar-IQ"/>
        </w:rPr>
        <w:t xml:space="preserve"> </w:t>
      </w:r>
      <w:r w:rsidR="008A7DF6" w:rsidRPr="002A3931">
        <w:rPr>
          <w:rFonts w:ascii="Unikurd Web" w:eastAsia="Times New Roman" w:hAnsi="Unikurd Web" w:cs="Unikurd Web"/>
          <w:color w:val="000000" w:themeColor="text1"/>
          <w:sz w:val="24"/>
          <w:szCs w:val="24"/>
          <w:lang w:val="en-US" w:bidi="ar-IQ"/>
        </w:rPr>
        <w:t xml:space="preserve">the </w:t>
      </w:r>
      <w:r w:rsidR="00EB1FD8" w:rsidRPr="002A3931">
        <w:rPr>
          <w:rFonts w:ascii="Unikurd Web" w:eastAsia="Times New Roman" w:hAnsi="Unikurd Web" w:cs="Unikurd Web"/>
          <w:color w:val="000000" w:themeColor="text1"/>
          <w:sz w:val="24"/>
          <w:szCs w:val="24"/>
          <w:lang w:val="en-US" w:bidi="ar-IQ"/>
        </w:rPr>
        <w:t xml:space="preserve">saying, </w:t>
      </w:r>
      <w:r w:rsidR="00EB1FD8" w:rsidRPr="00D10BEF">
        <w:rPr>
          <w:rFonts w:ascii="Unikurd Web" w:eastAsia="Times New Roman" w:hAnsi="Unikurd Web" w:cs="Unikurd Web"/>
          <w:color w:val="000000" w:themeColor="text1"/>
          <w:sz w:val="24"/>
          <w:szCs w:val="24"/>
          <w:lang w:val="en-US" w:bidi="ar-IQ"/>
        </w:rPr>
        <w:t>‘Mal</w:t>
      </w:r>
      <w:r w:rsidR="00EA1D4B" w:rsidRPr="00D10BEF">
        <w:rPr>
          <w:rFonts w:ascii="Unikurd Web" w:eastAsia="Times New Roman" w:hAnsi="Unikurd Web" w:cs="Unikurd Web"/>
          <w:color w:val="000000" w:themeColor="text1"/>
          <w:sz w:val="24"/>
          <w:szCs w:val="24"/>
          <w:lang w:val="en-US" w:bidi="ar-IQ"/>
        </w:rPr>
        <w:t>l</w:t>
      </w:r>
      <w:r w:rsidR="00EB1FD8" w:rsidRPr="00D10BEF">
        <w:rPr>
          <w:rFonts w:ascii="Unikurd Web" w:eastAsia="Times New Roman" w:hAnsi="Unikurd Web" w:cs="Unikurd Web"/>
          <w:color w:val="000000" w:themeColor="text1"/>
          <w:sz w:val="24"/>
          <w:szCs w:val="24"/>
          <w:lang w:val="en-US" w:bidi="ar-IQ"/>
        </w:rPr>
        <w:t>i</w:t>
      </w:r>
      <w:r w:rsidR="00BD6001" w:rsidRPr="00D10BEF">
        <w:rPr>
          <w:rFonts w:ascii="Unikurd Web" w:eastAsia="Times New Roman" w:hAnsi="Unikurd Web" w:cs="Unikurd Web"/>
          <w:color w:val="000000" w:themeColor="text1"/>
          <w:sz w:val="24"/>
          <w:szCs w:val="24"/>
          <w:lang w:val="en-US" w:bidi="ar-IQ"/>
        </w:rPr>
        <w:t xml:space="preserve"> fr</w:t>
      </w:r>
      <w:r w:rsidR="00EB1FD8" w:rsidRPr="00D10BEF">
        <w:rPr>
          <w:rFonts w:ascii="Unikurd Web" w:eastAsia="Times New Roman" w:hAnsi="Unikurd Web" w:cs="Unikurd Web"/>
          <w:color w:val="000000" w:themeColor="text1"/>
          <w:sz w:val="24"/>
          <w:szCs w:val="24"/>
          <w:lang w:val="en-US" w:bidi="ar-IQ"/>
        </w:rPr>
        <w:t>e</w:t>
      </w:r>
      <w:r w:rsidR="00BD6001" w:rsidRPr="00D10BEF">
        <w:rPr>
          <w:rFonts w:ascii="Unikurd Web" w:eastAsia="Times New Roman" w:hAnsi="Unikurd Web" w:cs="Unikurd Web"/>
          <w:color w:val="000000" w:themeColor="text1"/>
          <w:sz w:val="24"/>
          <w:szCs w:val="24"/>
          <w:lang w:val="en-US" w:bidi="ar-IQ"/>
        </w:rPr>
        <w:t xml:space="preserve"> kaybanu tozi ta s</w:t>
      </w:r>
      <w:r w:rsidR="00EB1FD8" w:rsidRPr="00D10BEF">
        <w:rPr>
          <w:rFonts w:ascii="Unikurd Web" w:eastAsia="Times New Roman" w:hAnsi="Unikurd Web" w:cs="Unikurd Web"/>
          <w:color w:val="000000" w:themeColor="text1"/>
          <w:sz w:val="24"/>
          <w:szCs w:val="24"/>
          <w:lang w:val="en-US" w:bidi="ar-IQ"/>
        </w:rPr>
        <w:t>e</w:t>
      </w:r>
      <w:r w:rsidR="00EA1D4B" w:rsidRPr="00D10BEF">
        <w:rPr>
          <w:rFonts w:ascii="Unikurd Web" w:eastAsia="Times New Roman" w:hAnsi="Unikurd Web" w:cs="Unikurd Web"/>
          <w:color w:val="000000" w:themeColor="text1"/>
          <w:sz w:val="24"/>
          <w:szCs w:val="24"/>
          <w:lang w:val="en-US" w:bidi="ar-IQ"/>
        </w:rPr>
        <w:t>r</w:t>
      </w:r>
      <w:r w:rsidR="00BD6001" w:rsidRPr="00D10BEF">
        <w:rPr>
          <w:rFonts w:ascii="Unikurd Web" w:eastAsia="Times New Roman" w:hAnsi="Unikurd Web" w:cs="Unikurd Web"/>
          <w:color w:val="000000" w:themeColor="text1"/>
          <w:sz w:val="24"/>
          <w:szCs w:val="24"/>
          <w:lang w:val="en-US" w:bidi="ar-IQ"/>
        </w:rPr>
        <w:t>azhnoy</w:t>
      </w:r>
      <w:r w:rsidR="00EB1FD8" w:rsidRPr="00D10BEF">
        <w:rPr>
          <w:rFonts w:ascii="Unikurd Web" w:eastAsia="Times New Roman" w:hAnsi="Unikurd Web" w:cs="Unikurd Web"/>
          <w:color w:val="000000" w:themeColor="text1"/>
          <w:sz w:val="24"/>
          <w:szCs w:val="24"/>
          <w:lang w:val="en-US" w:bidi="ar-IQ"/>
        </w:rPr>
        <w:t>e</w:t>
      </w:r>
      <w:r w:rsidR="008A7DF6" w:rsidRPr="00D10BEF">
        <w:rPr>
          <w:rFonts w:ascii="Unikurd Web" w:eastAsia="Times New Roman" w:hAnsi="Unikurd Web" w:cs="Unikurd Web"/>
          <w:color w:val="000000" w:themeColor="text1"/>
          <w:sz w:val="24"/>
          <w:szCs w:val="24"/>
          <w:lang w:val="en-US" w:bidi="ar-IQ"/>
        </w:rPr>
        <w:t>’</w:t>
      </w:r>
      <w:r w:rsidR="00EB1FD8" w:rsidRPr="00D10BEF">
        <w:rPr>
          <w:rFonts w:ascii="Unikurd Web" w:eastAsia="Times New Roman" w:hAnsi="Unikurd Web" w:cs="Unikurd Web"/>
          <w:color w:val="000000" w:themeColor="text1"/>
          <w:sz w:val="24"/>
          <w:szCs w:val="24"/>
          <w:lang w:val="en-US" w:bidi="ar-IQ"/>
        </w:rPr>
        <w:t>? (</w:t>
      </w:r>
      <w:r w:rsidR="00BD6001" w:rsidRPr="00D10BEF">
        <w:rPr>
          <w:rFonts w:ascii="Unikurd Web" w:eastAsia="Times New Roman" w:hAnsi="Unikurd Web" w:cs="Unikurd Web"/>
          <w:color w:val="000000" w:themeColor="text1"/>
          <w:sz w:val="24"/>
          <w:szCs w:val="24"/>
          <w:lang w:val="en-US" w:bidi="ar-IQ"/>
        </w:rPr>
        <w:t>a house with many households,</w:t>
      </w:r>
      <w:r w:rsidR="008A7DF6" w:rsidRPr="00D10BEF">
        <w:rPr>
          <w:rFonts w:ascii="Unikurd Web" w:eastAsia="Times New Roman" w:hAnsi="Unikurd Web" w:cs="Unikurd Web"/>
          <w:color w:val="000000" w:themeColor="text1"/>
          <w:sz w:val="24"/>
          <w:szCs w:val="24"/>
          <w:lang w:val="en-US" w:bidi="ar-IQ"/>
        </w:rPr>
        <w:t xml:space="preserve"> </w:t>
      </w:r>
      <w:r w:rsidR="00BD6001" w:rsidRPr="00D10BEF">
        <w:rPr>
          <w:rFonts w:ascii="Unikurd Web" w:eastAsia="Times New Roman" w:hAnsi="Unikurd Web" w:cs="Unikurd Web"/>
          <w:color w:val="000000" w:themeColor="text1"/>
          <w:sz w:val="24"/>
          <w:szCs w:val="24"/>
          <w:lang w:val="en-US" w:bidi="ar-IQ"/>
        </w:rPr>
        <w:t>its dust is up to the knee</w:t>
      </w:r>
      <w:r w:rsidR="00EB1FD8" w:rsidRPr="00D10BEF">
        <w:rPr>
          <w:rFonts w:ascii="Unikurd Web" w:eastAsia="Times New Roman" w:hAnsi="Unikurd Web" w:cs="Unikurd Web"/>
          <w:color w:val="000000" w:themeColor="text1"/>
          <w:sz w:val="24"/>
          <w:szCs w:val="24"/>
          <w:lang w:val="en-US" w:bidi="ar-IQ"/>
        </w:rPr>
        <w:t>)</w:t>
      </w:r>
      <w:r w:rsidR="00BD6001" w:rsidRPr="00D10BEF">
        <w:rPr>
          <w:rFonts w:ascii="Unikurd Web" w:eastAsia="Times New Roman" w:hAnsi="Unikurd Web" w:cs="Unikurd Web"/>
          <w:color w:val="000000" w:themeColor="text1"/>
          <w:sz w:val="24"/>
          <w:szCs w:val="24"/>
          <w:lang w:val="en-US" w:bidi="ar-IQ"/>
        </w:rPr>
        <w:t xml:space="preserve"> They haven’t lied, have they</w:t>
      </w:r>
      <w:r w:rsidR="008A7DF6" w:rsidRPr="00D10BEF">
        <w:rPr>
          <w:rFonts w:ascii="Unikurd Web" w:eastAsia="Times New Roman" w:hAnsi="Unikurd Web" w:cs="Unikurd Web"/>
          <w:color w:val="000000" w:themeColor="text1"/>
          <w:sz w:val="24"/>
          <w:szCs w:val="24"/>
          <w:lang w:val="en-US" w:bidi="ar-IQ"/>
        </w:rPr>
        <w:t>?</w:t>
      </w:r>
      <w:r w:rsidR="00BD6001" w:rsidRPr="00D10BEF">
        <w:rPr>
          <w:rFonts w:ascii="Unikurd Web" w:eastAsia="Times New Roman" w:hAnsi="Unikurd Web" w:cs="Unikurd Web"/>
          <w:color w:val="000000" w:themeColor="text1"/>
          <w:sz w:val="24"/>
          <w:szCs w:val="24"/>
          <w:lang w:val="en-US" w:bidi="ar-IQ"/>
        </w:rPr>
        <w:t xml:space="preserve"> </w:t>
      </w:r>
      <w:r w:rsidR="008A7DF6" w:rsidRPr="00D10BEF">
        <w:rPr>
          <w:rFonts w:ascii="Unikurd Web" w:eastAsia="Times New Roman" w:hAnsi="Unikurd Web" w:cs="Unikurd Web"/>
          <w:color w:val="000000" w:themeColor="text1"/>
          <w:sz w:val="24"/>
          <w:szCs w:val="24"/>
          <w:lang w:val="en-US" w:bidi="ar-IQ"/>
        </w:rPr>
        <w:t>W</w:t>
      </w:r>
      <w:r w:rsidR="00BD6001" w:rsidRPr="00D10BEF">
        <w:rPr>
          <w:rFonts w:ascii="Unikurd Web" w:eastAsia="Times New Roman" w:hAnsi="Unikurd Web" w:cs="Unikurd Web"/>
          <w:color w:val="000000" w:themeColor="text1"/>
          <w:sz w:val="24"/>
          <w:szCs w:val="24"/>
          <w:lang w:val="en-US" w:bidi="ar-IQ"/>
        </w:rPr>
        <w:t xml:space="preserve">hen they </w:t>
      </w:r>
      <w:r w:rsidR="008A7DF6" w:rsidRPr="00D10BEF">
        <w:rPr>
          <w:rFonts w:ascii="Unikurd Web" w:eastAsia="Times New Roman" w:hAnsi="Unikurd Web" w:cs="Unikurd Web"/>
          <w:color w:val="000000" w:themeColor="text1"/>
          <w:sz w:val="24"/>
          <w:szCs w:val="24"/>
          <w:lang w:val="en-US" w:bidi="ar-IQ"/>
        </w:rPr>
        <w:t>ask,</w:t>
      </w:r>
      <w:r w:rsidR="00BD6001" w:rsidRPr="00D10BEF">
        <w:rPr>
          <w:rFonts w:ascii="Unikurd Web" w:eastAsia="Times New Roman" w:hAnsi="Unikurd Web" w:cs="Unikurd Web"/>
          <w:color w:val="000000" w:themeColor="text1"/>
          <w:sz w:val="24"/>
          <w:szCs w:val="24"/>
          <w:lang w:val="en-US" w:bidi="ar-IQ"/>
        </w:rPr>
        <w:t xml:space="preserve"> </w:t>
      </w:r>
      <w:r w:rsidR="002F550E" w:rsidRPr="00D10BEF">
        <w:rPr>
          <w:rFonts w:ascii="Unikurd Web" w:eastAsia="Times New Roman" w:hAnsi="Unikurd Web" w:cs="Unikurd Web"/>
          <w:color w:val="000000" w:themeColor="text1"/>
          <w:sz w:val="24"/>
          <w:szCs w:val="24"/>
          <w:lang w:val="en-US" w:bidi="ar-IQ"/>
        </w:rPr>
        <w:t>‘</w:t>
      </w:r>
      <w:r w:rsidR="00EB1FD8" w:rsidRPr="00D10BEF">
        <w:rPr>
          <w:rFonts w:ascii="Unikurd Web" w:eastAsia="Times New Roman" w:hAnsi="Unikurd Web" w:cs="Unikurd Web"/>
          <w:color w:val="000000" w:themeColor="text1"/>
          <w:sz w:val="24"/>
          <w:szCs w:val="24"/>
          <w:lang w:val="en-US" w:bidi="ar-IQ"/>
        </w:rPr>
        <w:t>M</w:t>
      </w:r>
      <w:r w:rsidR="00BD6001" w:rsidRPr="00D10BEF">
        <w:rPr>
          <w:rFonts w:ascii="Unikurd Web" w:eastAsia="Times New Roman" w:hAnsi="Unikurd Web" w:cs="Unikurd Web"/>
          <w:color w:val="000000" w:themeColor="text1"/>
          <w:sz w:val="24"/>
          <w:szCs w:val="24"/>
          <w:lang w:val="en-US" w:bidi="ar-IQ"/>
        </w:rPr>
        <w:t>n agha u to agha, k</w:t>
      </w:r>
      <w:r w:rsidR="00EB1FD8" w:rsidRPr="00D10BEF">
        <w:rPr>
          <w:rFonts w:ascii="Unikurd Web" w:eastAsia="Times New Roman" w:hAnsi="Unikurd Web" w:cs="Unikurd Web"/>
          <w:color w:val="000000" w:themeColor="text1"/>
          <w:sz w:val="24"/>
          <w:szCs w:val="24"/>
          <w:lang w:val="en-US" w:bidi="ar-IQ"/>
        </w:rPr>
        <w:t>ê</w:t>
      </w:r>
      <w:r w:rsidR="00BD6001" w:rsidRPr="00D10BEF">
        <w:rPr>
          <w:rFonts w:ascii="Unikurd Web" w:eastAsia="Times New Roman" w:hAnsi="Unikurd Web" w:cs="Unikurd Web"/>
          <w:color w:val="000000" w:themeColor="text1"/>
          <w:sz w:val="24"/>
          <w:szCs w:val="24"/>
          <w:lang w:val="en-US" w:bidi="ar-IQ"/>
        </w:rPr>
        <w:t xml:space="preserve"> b</w:t>
      </w:r>
      <w:r w:rsidR="00EB1FD8" w:rsidRPr="00D10BEF">
        <w:rPr>
          <w:rFonts w:ascii="Unikurd Web" w:eastAsia="Times New Roman" w:hAnsi="Unikurd Web" w:cs="Unikurd Web"/>
          <w:color w:val="000000" w:themeColor="text1"/>
          <w:sz w:val="24"/>
          <w:szCs w:val="24"/>
          <w:lang w:val="en-US" w:bidi="ar-IQ"/>
        </w:rPr>
        <w:t>e</w:t>
      </w:r>
      <w:r w:rsidR="00BD6001" w:rsidRPr="00D10BEF">
        <w:rPr>
          <w:rFonts w:ascii="Unikurd Web" w:eastAsia="Times New Roman" w:hAnsi="Unikurd Web" w:cs="Unikurd Web"/>
          <w:color w:val="000000" w:themeColor="text1"/>
          <w:sz w:val="24"/>
          <w:szCs w:val="24"/>
          <w:lang w:val="en-US" w:bidi="ar-IQ"/>
        </w:rPr>
        <w:t>r</w:t>
      </w:r>
      <w:r w:rsidR="00EB1FD8" w:rsidRPr="00D10BEF">
        <w:rPr>
          <w:rFonts w:ascii="Unikurd Web" w:eastAsia="Times New Roman" w:hAnsi="Unikurd Web" w:cs="Unikurd Web"/>
          <w:color w:val="000000" w:themeColor="text1"/>
          <w:sz w:val="24"/>
          <w:szCs w:val="24"/>
          <w:lang w:val="en-US" w:bidi="ar-IQ"/>
        </w:rPr>
        <w:t>e</w:t>
      </w:r>
      <w:r w:rsidR="00BD6001" w:rsidRPr="00D10BEF">
        <w:rPr>
          <w:rFonts w:ascii="Unikurd Web" w:eastAsia="Times New Roman" w:hAnsi="Unikurd Web" w:cs="Unikurd Web"/>
          <w:color w:val="000000" w:themeColor="text1"/>
          <w:sz w:val="24"/>
          <w:szCs w:val="24"/>
          <w:lang w:val="en-US" w:bidi="ar-IQ"/>
        </w:rPr>
        <w:t xml:space="preserve">man bo </w:t>
      </w:r>
      <w:r w:rsidR="002B3DB8" w:rsidRPr="00D10BEF">
        <w:rPr>
          <w:rFonts w:ascii="Unikurd Web" w:eastAsia="Times New Roman" w:hAnsi="Unikurd Web" w:cs="Unikurd Web"/>
          <w:color w:val="000000" w:themeColor="text1"/>
          <w:sz w:val="24"/>
          <w:szCs w:val="24"/>
          <w:lang w:val="en-US" w:bidi="ar-IQ"/>
        </w:rPr>
        <w:t>ra</w:t>
      </w:r>
      <w:r w:rsidR="00EB1FD8" w:rsidRPr="00D10BEF">
        <w:rPr>
          <w:rFonts w:ascii="Unikurd Web" w:eastAsia="Times New Roman" w:hAnsi="Unikurd Web" w:cs="Unikurd Web"/>
          <w:color w:val="000000" w:themeColor="text1"/>
          <w:sz w:val="24"/>
          <w:szCs w:val="24"/>
          <w:lang w:val="en-US" w:bidi="ar-IQ"/>
        </w:rPr>
        <w:t>xa</w:t>
      </w:r>
      <w:r w:rsidR="00BD6001" w:rsidRPr="00D10BEF">
        <w:rPr>
          <w:rFonts w:ascii="Unikurd Web" w:eastAsia="Times New Roman" w:hAnsi="Unikurd Web" w:cs="Unikurd Web"/>
          <w:color w:val="000000" w:themeColor="text1"/>
          <w:sz w:val="24"/>
          <w:szCs w:val="24"/>
          <w:lang w:val="en-US" w:bidi="ar-IQ"/>
        </w:rPr>
        <w:t>?</w:t>
      </w:r>
      <w:r w:rsidR="008A7DF6" w:rsidRPr="00D10BEF">
        <w:rPr>
          <w:rFonts w:ascii="Unikurd Web" w:eastAsia="Times New Roman" w:hAnsi="Unikurd Web" w:cs="Unikurd Web"/>
          <w:color w:val="000000" w:themeColor="text1"/>
          <w:sz w:val="24"/>
          <w:szCs w:val="24"/>
          <w:lang w:val="en-US" w:bidi="ar-IQ"/>
        </w:rPr>
        <w:t>’</w:t>
      </w:r>
      <w:r w:rsidR="00EB1FD8" w:rsidRPr="00D10BEF">
        <w:rPr>
          <w:rFonts w:ascii="Unikurd Web" w:eastAsia="Times New Roman" w:hAnsi="Unikurd Web" w:cs="Unikurd Web"/>
          <w:color w:val="000000" w:themeColor="text1"/>
          <w:sz w:val="24"/>
          <w:szCs w:val="24"/>
          <w:lang w:val="en-US" w:bidi="ar-IQ"/>
        </w:rPr>
        <w:t xml:space="preserve"> (</w:t>
      </w:r>
      <w:r w:rsidR="008A7DF6" w:rsidRPr="00D10BEF">
        <w:rPr>
          <w:rFonts w:ascii="Unikurd Web" w:eastAsia="Times New Roman" w:hAnsi="Unikurd Web" w:cs="Unikurd Web"/>
          <w:color w:val="000000" w:themeColor="text1"/>
          <w:sz w:val="24"/>
          <w:szCs w:val="24"/>
          <w:lang w:val="en-US" w:bidi="ar-IQ"/>
        </w:rPr>
        <w:t>if</w:t>
      </w:r>
      <w:r w:rsidR="00E82BB5" w:rsidRPr="00D10BEF">
        <w:rPr>
          <w:rFonts w:ascii="Unikurd Web" w:eastAsia="Times New Roman" w:hAnsi="Unikurd Web" w:cs="Unikurd Web"/>
          <w:color w:val="000000" w:themeColor="text1"/>
          <w:sz w:val="24"/>
          <w:szCs w:val="24"/>
          <w:lang w:val="en-US" w:bidi="ar-IQ"/>
        </w:rPr>
        <w:t xml:space="preserve"> both of us ar</w:t>
      </w:r>
      <w:r w:rsidR="008A7DF6" w:rsidRPr="00D10BEF">
        <w:rPr>
          <w:rFonts w:ascii="Unikurd Web" w:eastAsia="Times New Roman" w:hAnsi="Unikurd Web" w:cs="Unikurd Web"/>
          <w:color w:val="000000" w:themeColor="text1"/>
          <w:sz w:val="24"/>
          <w:szCs w:val="24"/>
          <w:lang w:val="en-US" w:bidi="ar-IQ"/>
        </w:rPr>
        <w:t>e</w:t>
      </w:r>
      <w:r w:rsidR="00E82BB5" w:rsidRPr="00D10BEF">
        <w:rPr>
          <w:rFonts w:ascii="Unikurd Web" w:eastAsia="Times New Roman" w:hAnsi="Unikurd Web" w:cs="Unikurd Web"/>
          <w:color w:val="000000" w:themeColor="text1"/>
          <w:sz w:val="24"/>
          <w:szCs w:val="24"/>
          <w:lang w:val="en-US" w:bidi="ar-IQ"/>
        </w:rPr>
        <w:t xml:space="preserve"> chieftains, then who will lay down a rug</w:t>
      </w:r>
      <w:r w:rsidR="00E82BB5" w:rsidRPr="002A3931">
        <w:rPr>
          <w:rFonts w:ascii="Unikurd Web" w:eastAsia="Times New Roman" w:hAnsi="Unikurd Web" w:cs="Unikurd Web"/>
          <w:color w:val="000000" w:themeColor="text1"/>
          <w:sz w:val="24"/>
          <w:szCs w:val="24"/>
          <w:lang w:val="en-US" w:bidi="ar-IQ"/>
        </w:rPr>
        <w:t xml:space="preserve"> for us to sit on?</w:t>
      </w:r>
      <w:r w:rsidR="002F550E" w:rsidRPr="002A3931">
        <w:rPr>
          <w:rFonts w:ascii="Unikurd Web" w:eastAsia="Times New Roman" w:hAnsi="Unikurd Web" w:cs="Unikurd Web"/>
          <w:color w:val="000000" w:themeColor="text1"/>
          <w:sz w:val="24"/>
          <w:szCs w:val="24"/>
          <w:lang w:val="en-US" w:bidi="ar-IQ"/>
        </w:rPr>
        <w:t>’</w:t>
      </w:r>
      <w:r w:rsidR="002B3DB8" w:rsidRPr="002A3931">
        <w:rPr>
          <w:rFonts w:ascii="Unikurd Web" w:eastAsia="Times New Roman" w:hAnsi="Unikurd Web" w:cs="Unikurd Web"/>
          <w:color w:val="000000" w:themeColor="text1"/>
          <w:sz w:val="24"/>
          <w:szCs w:val="24"/>
          <w:lang w:val="en-US" w:bidi="ar-IQ"/>
        </w:rPr>
        <w:t>)</w:t>
      </w:r>
      <w:r w:rsidR="00E82BB5" w:rsidRPr="002A3931">
        <w:rPr>
          <w:rFonts w:ascii="Unikurd Web" w:eastAsia="Times New Roman" w:hAnsi="Unikurd Web" w:cs="Unikurd Web"/>
          <w:color w:val="000000" w:themeColor="text1"/>
          <w:sz w:val="24"/>
          <w:szCs w:val="24"/>
          <w:lang w:val="en-US" w:bidi="ar-IQ"/>
        </w:rPr>
        <w:t xml:space="preserve"> </w:t>
      </w:r>
      <w:r w:rsidR="002F550E" w:rsidRPr="002A3931">
        <w:rPr>
          <w:rFonts w:ascii="Unikurd Web" w:eastAsia="Times New Roman" w:hAnsi="Unikurd Web" w:cs="Unikurd Web"/>
          <w:color w:val="000000" w:themeColor="text1"/>
          <w:sz w:val="24"/>
          <w:szCs w:val="24"/>
          <w:lang w:val="en-US" w:bidi="ar-IQ"/>
        </w:rPr>
        <w:t>Believe</w:t>
      </w:r>
      <w:r w:rsidR="00E82BB5" w:rsidRPr="002A3931">
        <w:rPr>
          <w:rFonts w:ascii="Unikurd Web" w:eastAsia="Times New Roman" w:hAnsi="Unikurd Web" w:cs="Unikurd Web"/>
          <w:color w:val="000000" w:themeColor="text1"/>
          <w:sz w:val="24"/>
          <w:szCs w:val="24"/>
          <w:lang w:val="en-US" w:bidi="ar-IQ"/>
        </w:rPr>
        <w:t xml:space="preserve"> me, </w:t>
      </w:r>
      <w:r w:rsidR="00A4347C" w:rsidRPr="002A3931">
        <w:rPr>
          <w:rFonts w:ascii="Unikurd Web" w:eastAsia="Times New Roman" w:hAnsi="Unikurd Web" w:cs="Unikurd Web"/>
          <w:color w:val="000000" w:themeColor="text1"/>
          <w:sz w:val="24"/>
          <w:szCs w:val="24"/>
          <w:lang w:val="en-US" w:bidi="ar-IQ"/>
        </w:rPr>
        <w:t>amidst</w:t>
      </w:r>
      <w:r w:rsidR="00E82BB5" w:rsidRPr="002A3931">
        <w:rPr>
          <w:rFonts w:ascii="Unikurd Web" w:eastAsia="Times New Roman" w:hAnsi="Unikurd Web" w:cs="Unikurd Web"/>
          <w:color w:val="000000" w:themeColor="text1"/>
          <w:sz w:val="24"/>
          <w:szCs w:val="24"/>
          <w:lang w:val="en-US" w:bidi="ar-IQ"/>
        </w:rPr>
        <w:t xml:space="preserve"> this segregation and desperation</w:t>
      </w:r>
      <w:r w:rsidR="00A4347C" w:rsidRPr="002A3931">
        <w:rPr>
          <w:rFonts w:ascii="Unikurd Web" w:eastAsia="Times New Roman" w:hAnsi="Unikurd Web" w:cs="Unikurd Web"/>
          <w:color w:val="000000" w:themeColor="text1"/>
          <w:sz w:val="24"/>
          <w:szCs w:val="24"/>
          <w:lang w:val="en-US" w:bidi="ar-IQ"/>
        </w:rPr>
        <w:t>,</w:t>
      </w:r>
      <w:r w:rsidR="00E82BB5" w:rsidRPr="002A3931">
        <w:rPr>
          <w:rFonts w:ascii="Unikurd Web" w:eastAsia="Times New Roman" w:hAnsi="Unikurd Web" w:cs="Unikurd Web"/>
          <w:color w:val="000000" w:themeColor="text1"/>
          <w:sz w:val="24"/>
          <w:szCs w:val="24"/>
          <w:lang w:val="en-US" w:bidi="ar-IQ"/>
        </w:rPr>
        <w:t xml:space="preserve"> I </w:t>
      </w:r>
      <w:r w:rsidR="00A4347C" w:rsidRPr="002A3931">
        <w:rPr>
          <w:rFonts w:ascii="Unikurd Web" w:eastAsia="Times New Roman" w:hAnsi="Unikurd Web" w:cs="Unikurd Web"/>
          <w:color w:val="000000" w:themeColor="text1"/>
          <w:sz w:val="24"/>
          <w:szCs w:val="24"/>
          <w:lang w:val="en-US" w:bidi="ar-IQ"/>
        </w:rPr>
        <w:t>struggle to discern</w:t>
      </w:r>
      <w:r w:rsidR="008A7DF6" w:rsidRPr="002A3931">
        <w:rPr>
          <w:rFonts w:ascii="Unikurd Web" w:eastAsia="Times New Roman" w:hAnsi="Unikurd Web" w:cs="Unikurd Web"/>
          <w:color w:val="000000" w:themeColor="text1"/>
          <w:sz w:val="24"/>
          <w:szCs w:val="24"/>
          <w:lang w:val="en-US" w:bidi="ar-IQ"/>
        </w:rPr>
        <w:t xml:space="preserve"> even a </w:t>
      </w:r>
      <w:r w:rsidR="00A4347C" w:rsidRPr="002A3931">
        <w:rPr>
          <w:rFonts w:ascii="Unikurd Web" w:eastAsia="Times New Roman" w:hAnsi="Unikurd Web" w:cs="Unikurd Web"/>
          <w:color w:val="000000" w:themeColor="text1"/>
          <w:sz w:val="24"/>
          <w:szCs w:val="24"/>
          <w:lang w:val="en-US" w:bidi="ar-IQ"/>
        </w:rPr>
        <w:t>glimmer of hope on the horizon.</w:t>
      </w:r>
      <w:r w:rsidR="008A7DF6" w:rsidRPr="002A3931">
        <w:rPr>
          <w:rFonts w:ascii="Unikurd Web" w:eastAsia="Times New Roman" w:hAnsi="Unikurd Web" w:cs="Unikurd Web"/>
          <w:color w:val="000000" w:themeColor="text1"/>
          <w:sz w:val="24"/>
          <w:szCs w:val="24"/>
          <w:lang w:val="en-US" w:bidi="ar-IQ"/>
        </w:rPr>
        <w:t>”</w:t>
      </w:r>
      <w:r w:rsidR="00A4347C" w:rsidRPr="002A3931">
        <w:rPr>
          <w:rFonts w:ascii="Unikurd Web" w:eastAsia="Times New Roman" w:hAnsi="Unikurd Web" w:cs="Unikurd Web"/>
          <w:color w:val="000000" w:themeColor="text1"/>
          <w:sz w:val="24"/>
          <w:szCs w:val="24"/>
          <w:lang w:val="en-US" w:bidi="ar-IQ"/>
        </w:rPr>
        <w:t xml:space="preserve">  </w:t>
      </w:r>
    </w:p>
    <w:p w14:paraId="6882B6B6" w14:textId="07AC10F2" w:rsidR="00321D0F" w:rsidRPr="002A3931" w:rsidRDefault="00321D0F" w:rsidP="00321D0F">
      <w:pPr>
        <w:bidi/>
        <w:spacing w:after="0" w:line="360" w:lineRule="auto"/>
        <w:jc w:val="right"/>
        <w:rPr>
          <w:rFonts w:ascii="Unikurd Web" w:eastAsia="Times New Roman" w:hAnsi="Unikurd Web" w:cs="Unikurd Web"/>
          <w:color w:val="000000" w:themeColor="text1"/>
          <w:sz w:val="24"/>
          <w:szCs w:val="24"/>
          <w:lang w:val="en-US" w:bidi="ar-IQ"/>
        </w:rPr>
      </w:pPr>
      <w:r w:rsidRPr="002A3931">
        <w:rPr>
          <w:rFonts w:ascii="Unikurd Web" w:eastAsia="Times New Roman" w:hAnsi="Unikurd Web" w:cs="Unikurd Web"/>
          <w:color w:val="000000" w:themeColor="text1"/>
          <w:sz w:val="24"/>
          <w:szCs w:val="24"/>
          <w:lang w:val="en-US" w:bidi="ar-IQ"/>
        </w:rPr>
        <w:t xml:space="preserve">“Uncle, </w:t>
      </w:r>
      <w:r w:rsidR="00FE5ADE" w:rsidRPr="002A3931">
        <w:rPr>
          <w:rFonts w:ascii="Unikurd Web" w:eastAsia="Times New Roman" w:hAnsi="Unikurd Web" w:cs="Unikurd Web"/>
          <w:color w:val="000000" w:themeColor="text1"/>
          <w:sz w:val="24"/>
          <w:szCs w:val="24"/>
          <w:lang w:val="en-US" w:bidi="ar-IQ"/>
        </w:rPr>
        <w:t xml:space="preserve">please </w:t>
      </w:r>
      <w:r w:rsidRPr="002A3931">
        <w:rPr>
          <w:rFonts w:ascii="Unikurd Web" w:eastAsia="Times New Roman" w:hAnsi="Unikurd Web" w:cs="Unikurd Web"/>
          <w:color w:val="000000" w:themeColor="text1"/>
          <w:sz w:val="24"/>
          <w:szCs w:val="24"/>
          <w:lang w:val="en-US" w:bidi="ar-IQ"/>
        </w:rPr>
        <w:t xml:space="preserve">don’t be pessimistic,” Baram </w:t>
      </w:r>
      <w:r w:rsidR="00FE5ADE" w:rsidRPr="002A3931">
        <w:rPr>
          <w:rFonts w:ascii="Unikurd Web" w:eastAsia="Times New Roman" w:hAnsi="Unikurd Web" w:cs="Unikurd Web"/>
          <w:color w:val="000000" w:themeColor="text1"/>
          <w:sz w:val="24"/>
          <w:szCs w:val="24"/>
          <w:lang w:val="en-US" w:bidi="ar-IQ"/>
        </w:rPr>
        <w:t>pleaded</w:t>
      </w:r>
      <w:r w:rsidRPr="002A3931">
        <w:rPr>
          <w:rFonts w:ascii="Unikurd Web" w:eastAsia="Times New Roman" w:hAnsi="Unikurd Web" w:cs="Unikurd Web"/>
          <w:color w:val="000000" w:themeColor="text1"/>
          <w:sz w:val="24"/>
          <w:szCs w:val="24"/>
          <w:lang w:val="en-US" w:bidi="ar-IQ"/>
        </w:rPr>
        <w:t>.</w:t>
      </w:r>
    </w:p>
    <w:p w14:paraId="4674398C" w14:textId="06B33661" w:rsidR="00321D0F" w:rsidRPr="002A3931" w:rsidRDefault="00321D0F" w:rsidP="00321D0F">
      <w:pPr>
        <w:bidi/>
        <w:spacing w:after="0" w:line="360" w:lineRule="auto"/>
        <w:jc w:val="right"/>
        <w:rPr>
          <w:rFonts w:ascii="Unikurd Web" w:eastAsia="Times New Roman" w:hAnsi="Unikurd Web" w:cs="Unikurd Web"/>
          <w:color w:val="000000" w:themeColor="text1"/>
          <w:sz w:val="24"/>
          <w:szCs w:val="24"/>
          <w:lang w:val="en-US" w:bidi="ar-IQ"/>
        </w:rPr>
      </w:pPr>
      <w:r w:rsidRPr="002A3931">
        <w:rPr>
          <w:rFonts w:ascii="Unikurd Web" w:eastAsia="Times New Roman" w:hAnsi="Unikurd Web" w:cs="Unikurd Web"/>
          <w:color w:val="000000" w:themeColor="text1"/>
          <w:sz w:val="24"/>
          <w:szCs w:val="24"/>
          <w:lang w:val="en-US" w:bidi="ar-IQ"/>
        </w:rPr>
        <w:t xml:space="preserve">“I am not </w:t>
      </w:r>
      <w:r w:rsidR="00EB78D7" w:rsidRPr="002A3931">
        <w:rPr>
          <w:rFonts w:ascii="Unikurd Web" w:eastAsia="Times New Roman" w:hAnsi="Unikurd Web" w:cs="Unikurd Web"/>
          <w:color w:val="000000" w:themeColor="text1"/>
          <w:sz w:val="24"/>
          <w:szCs w:val="24"/>
          <w:lang w:val="en-US" w:bidi="ar-IQ"/>
        </w:rPr>
        <w:t>pessimistic;</w:t>
      </w:r>
      <w:r w:rsidRPr="002A3931">
        <w:rPr>
          <w:rFonts w:ascii="Unikurd Web" w:eastAsia="Times New Roman" w:hAnsi="Unikurd Web" w:cs="Unikurd Web"/>
          <w:color w:val="000000" w:themeColor="text1"/>
          <w:sz w:val="24"/>
          <w:szCs w:val="24"/>
          <w:lang w:val="en-US" w:bidi="ar-IQ"/>
        </w:rPr>
        <w:t xml:space="preserve"> I</w:t>
      </w:r>
      <w:r w:rsidR="00FE5ADE" w:rsidRPr="002A3931">
        <w:rPr>
          <w:rFonts w:ascii="Unikurd Web" w:eastAsia="Times New Roman" w:hAnsi="Unikurd Web" w:cs="Unikurd Web"/>
          <w:color w:val="000000" w:themeColor="text1"/>
          <w:sz w:val="24"/>
          <w:szCs w:val="24"/>
          <w:lang w:val="en-US" w:bidi="ar-IQ"/>
        </w:rPr>
        <w:t xml:space="preserve"> simply</w:t>
      </w:r>
      <w:r w:rsidRPr="002A3931">
        <w:rPr>
          <w:rFonts w:ascii="Unikurd Web" w:eastAsia="Times New Roman" w:hAnsi="Unikurd Web" w:cs="Unikurd Web"/>
          <w:color w:val="000000" w:themeColor="text1"/>
          <w:sz w:val="24"/>
          <w:szCs w:val="24"/>
          <w:lang w:val="en-US" w:bidi="ar-IQ"/>
        </w:rPr>
        <w:t xml:space="preserve"> can</w:t>
      </w:r>
      <w:r w:rsidR="00FE5ADE" w:rsidRPr="002A3931">
        <w:rPr>
          <w:rFonts w:ascii="Unikurd Web" w:eastAsia="Times New Roman" w:hAnsi="Unikurd Web" w:cs="Unikurd Web"/>
          <w:color w:val="000000" w:themeColor="text1"/>
          <w:sz w:val="24"/>
          <w:szCs w:val="24"/>
          <w:lang w:val="en-US" w:bidi="ar-IQ"/>
        </w:rPr>
        <w:t xml:space="preserve">not </w:t>
      </w:r>
      <w:r w:rsidRPr="002A3931">
        <w:rPr>
          <w:rFonts w:ascii="Unikurd Web" w:eastAsia="Times New Roman" w:hAnsi="Unikurd Web" w:cs="Unikurd Web"/>
          <w:color w:val="000000" w:themeColor="text1"/>
          <w:sz w:val="24"/>
          <w:szCs w:val="24"/>
          <w:lang w:val="en-US" w:bidi="ar-IQ"/>
        </w:rPr>
        <w:t>see anything</w:t>
      </w:r>
      <w:r w:rsidR="00FE5ADE" w:rsidRPr="002A3931">
        <w:rPr>
          <w:rFonts w:ascii="Unikurd Web" w:eastAsia="Times New Roman" w:hAnsi="Unikurd Web" w:cs="Unikurd Web"/>
          <w:color w:val="000000" w:themeColor="text1"/>
          <w:sz w:val="24"/>
          <w:szCs w:val="24"/>
          <w:lang w:val="en-US" w:bidi="ar-IQ"/>
        </w:rPr>
        <w:t>,</w:t>
      </w:r>
      <w:r w:rsidRPr="002A3931">
        <w:rPr>
          <w:rFonts w:ascii="Unikurd Web" w:eastAsia="Times New Roman" w:hAnsi="Unikurd Web" w:cs="Unikurd Web"/>
          <w:color w:val="000000" w:themeColor="text1"/>
          <w:sz w:val="24"/>
          <w:szCs w:val="24"/>
          <w:lang w:val="en-US" w:bidi="ar-IQ"/>
        </w:rPr>
        <w:t>”</w:t>
      </w:r>
      <w:r w:rsidR="00FE5ADE" w:rsidRPr="002A3931">
        <w:rPr>
          <w:rFonts w:ascii="Unikurd Web" w:eastAsia="Times New Roman" w:hAnsi="Unikurd Web" w:cs="Unikurd Web"/>
          <w:color w:val="000000" w:themeColor="text1"/>
          <w:sz w:val="24"/>
          <w:szCs w:val="24"/>
          <w:lang w:val="en-US" w:bidi="ar-IQ"/>
        </w:rPr>
        <w:t xml:space="preserve"> Mam Wali responded, his voice filled with frustration.</w:t>
      </w:r>
    </w:p>
    <w:p w14:paraId="552C5277" w14:textId="19FA893A" w:rsidR="00C01146" w:rsidRPr="002A3931" w:rsidRDefault="00C01146" w:rsidP="00C01146">
      <w:pPr>
        <w:bidi/>
        <w:spacing w:after="0" w:line="360" w:lineRule="auto"/>
        <w:jc w:val="right"/>
        <w:rPr>
          <w:rFonts w:ascii="Unikurd Web" w:eastAsia="Times New Roman" w:hAnsi="Unikurd Web" w:cs="Unikurd Web"/>
          <w:color w:val="000000" w:themeColor="text1"/>
          <w:sz w:val="24"/>
          <w:szCs w:val="24"/>
          <w:lang w:val="en-US" w:bidi="ar-IQ"/>
        </w:rPr>
      </w:pPr>
      <w:r w:rsidRPr="002A3931">
        <w:rPr>
          <w:rFonts w:ascii="Unikurd Web" w:eastAsia="Times New Roman" w:hAnsi="Unikurd Web" w:cs="Unikurd Web"/>
          <w:color w:val="000000" w:themeColor="text1"/>
          <w:sz w:val="24"/>
          <w:szCs w:val="24"/>
          <w:lang w:val="en-US" w:bidi="ar-IQ"/>
        </w:rPr>
        <w:t>Samya</w:t>
      </w:r>
      <w:r w:rsidR="005E5AED" w:rsidRPr="002A3931">
        <w:rPr>
          <w:rFonts w:ascii="Unikurd Web" w:eastAsia="Times New Roman" w:hAnsi="Unikurd Web" w:cs="Unikurd Web"/>
          <w:color w:val="000000" w:themeColor="text1"/>
          <w:sz w:val="24"/>
          <w:szCs w:val="24"/>
          <w:lang w:val="en-US" w:bidi="ar-IQ"/>
        </w:rPr>
        <w:t xml:space="preserve"> let out a deep</w:t>
      </w:r>
      <w:r w:rsidRPr="002A3931">
        <w:rPr>
          <w:rFonts w:ascii="Unikurd Web" w:eastAsia="Times New Roman" w:hAnsi="Unikurd Web" w:cs="Unikurd Web"/>
          <w:color w:val="000000" w:themeColor="text1"/>
          <w:sz w:val="24"/>
          <w:szCs w:val="24"/>
          <w:lang w:val="en-US" w:bidi="ar-IQ"/>
        </w:rPr>
        <w:t xml:space="preserve"> sigh</w:t>
      </w:r>
      <w:r w:rsidR="005E5AED" w:rsidRPr="002A3931">
        <w:rPr>
          <w:rFonts w:ascii="Unikurd Web" w:eastAsia="Times New Roman" w:hAnsi="Unikurd Web" w:cs="Unikurd Web"/>
          <w:color w:val="000000" w:themeColor="text1"/>
          <w:sz w:val="24"/>
          <w:szCs w:val="24"/>
          <w:lang w:val="en-US" w:bidi="ar-IQ"/>
        </w:rPr>
        <w:t>, sharing the weight of their worries</w:t>
      </w:r>
      <w:r w:rsidRPr="002A3931">
        <w:rPr>
          <w:rFonts w:ascii="Unikurd Web" w:eastAsia="Times New Roman" w:hAnsi="Unikurd Web" w:cs="Unikurd Web"/>
          <w:color w:val="000000" w:themeColor="text1"/>
          <w:sz w:val="24"/>
          <w:szCs w:val="24"/>
          <w:lang w:val="en-US" w:bidi="ar-IQ"/>
        </w:rPr>
        <w:t>.</w:t>
      </w:r>
    </w:p>
    <w:p w14:paraId="13353028" w14:textId="0F1211DA" w:rsidR="00EB78D7" w:rsidRPr="002A3931" w:rsidRDefault="00C01146" w:rsidP="00C01146">
      <w:pPr>
        <w:bidi/>
        <w:spacing w:after="0" w:line="360" w:lineRule="auto"/>
        <w:jc w:val="right"/>
        <w:rPr>
          <w:rFonts w:ascii="Unikurd Web" w:eastAsia="Times New Roman" w:hAnsi="Unikurd Web" w:cs="Unikurd Web"/>
          <w:color w:val="000000" w:themeColor="text1"/>
          <w:sz w:val="24"/>
          <w:szCs w:val="24"/>
          <w:lang w:val="en-US" w:bidi="ar-IQ"/>
        </w:rPr>
      </w:pPr>
      <w:r w:rsidRPr="002A3931">
        <w:rPr>
          <w:rFonts w:ascii="Unikurd Web" w:eastAsia="Times New Roman" w:hAnsi="Unikurd Web" w:cs="Unikurd Web"/>
          <w:color w:val="000000" w:themeColor="text1"/>
          <w:sz w:val="24"/>
          <w:szCs w:val="24"/>
          <w:lang w:val="en-US" w:bidi="ar-IQ"/>
        </w:rPr>
        <w:t xml:space="preserve">Some of the children </w:t>
      </w:r>
      <w:r w:rsidR="005E5AED" w:rsidRPr="002A3931">
        <w:rPr>
          <w:rFonts w:ascii="Unikurd Web" w:eastAsia="Times New Roman" w:hAnsi="Unikurd Web" w:cs="Unikurd Web"/>
          <w:color w:val="000000" w:themeColor="text1"/>
          <w:sz w:val="24"/>
          <w:szCs w:val="24"/>
          <w:lang w:val="en-US" w:bidi="ar-IQ"/>
        </w:rPr>
        <w:t xml:space="preserve">had </w:t>
      </w:r>
      <w:r w:rsidRPr="002A3931">
        <w:rPr>
          <w:rFonts w:ascii="Unikurd Web" w:eastAsia="Times New Roman" w:hAnsi="Unikurd Web" w:cs="Unikurd Web"/>
          <w:color w:val="000000" w:themeColor="text1"/>
          <w:sz w:val="24"/>
          <w:szCs w:val="24"/>
          <w:lang w:val="en-US" w:bidi="ar-IQ"/>
        </w:rPr>
        <w:t xml:space="preserve">already </w:t>
      </w:r>
      <w:r w:rsidR="00BA67B5" w:rsidRPr="002A3931">
        <w:rPr>
          <w:rFonts w:ascii="Unikurd Web" w:eastAsia="Times New Roman" w:hAnsi="Unikurd Web" w:cs="Unikurd Web"/>
          <w:color w:val="000000" w:themeColor="text1"/>
          <w:sz w:val="24"/>
          <w:szCs w:val="24"/>
          <w:lang w:val="en-US" w:bidi="ar-IQ"/>
        </w:rPr>
        <w:t>f</w:t>
      </w:r>
      <w:r w:rsidR="005E5AED" w:rsidRPr="002A3931">
        <w:rPr>
          <w:rFonts w:ascii="Unikurd Web" w:eastAsia="Times New Roman" w:hAnsi="Unikurd Web" w:cs="Unikurd Web"/>
          <w:color w:val="000000" w:themeColor="text1"/>
          <w:sz w:val="24"/>
          <w:szCs w:val="24"/>
          <w:lang w:val="en-US" w:bidi="ar-IQ"/>
        </w:rPr>
        <w:t>allen</w:t>
      </w:r>
      <w:r w:rsidRPr="002A3931">
        <w:rPr>
          <w:rFonts w:ascii="Unikurd Web" w:eastAsia="Times New Roman" w:hAnsi="Unikurd Web" w:cs="Unikurd Web"/>
          <w:color w:val="000000" w:themeColor="text1"/>
          <w:sz w:val="24"/>
          <w:szCs w:val="24"/>
          <w:lang w:val="en-US" w:bidi="ar-IQ"/>
        </w:rPr>
        <w:t xml:space="preserve"> asleep,</w:t>
      </w:r>
      <w:r w:rsidR="005E5AED" w:rsidRPr="002A3931">
        <w:rPr>
          <w:rFonts w:ascii="Unikurd Web" w:eastAsia="Times New Roman" w:hAnsi="Unikurd Web" w:cs="Unikurd Web"/>
          <w:color w:val="000000" w:themeColor="text1"/>
          <w:sz w:val="24"/>
          <w:szCs w:val="24"/>
          <w:lang w:val="en-US" w:bidi="ar-IQ"/>
        </w:rPr>
        <w:t xml:space="preserve"> while</w:t>
      </w:r>
      <w:r w:rsidR="00EB78D7" w:rsidRPr="002A3931">
        <w:rPr>
          <w:rFonts w:ascii="Unikurd Web" w:eastAsia="Times New Roman" w:hAnsi="Unikurd Web" w:cs="Unikurd Web"/>
          <w:color w:val="000000" w:themeColor="text1"/>
          <w:sz w:val="24"/>
          <w:szCs w:val="24"/>
          <w:lang w:val="en-US" w:bidi="ar-IQ"/>
        </w:rPr>
        <w:t xml:space="preserve"> </w:t>
      </w:r>
      <w:r w:rsidRPr="002A3931">
        <w:rPr>
          <w:rFonts w:ascii="Unikurd Web" w:eastAsia="Times New Roman" w:hAnsi="Unikurd Web" w:cs="Unikurd Web"/>
          <w:color w:val="000000" w:themeColor="text1"/>
          <w:sz w:val="24"/>
          <w:szCs w:val="24"/>
          <w:lang w:val="en-US" w:bidi="ar-IQ"/>
        </w:rPr>
        <w:t xml:space="preserve">the </w:t>
      </w:r>
      <w:r w:rsidR="005E5AED" w:rsidRPr="002A3931">
        <w:rPr>
          <w:rFonts w:ascii="Unikurd Web" w:eastAsia="Times New Roman" w:hAnsi="Unikurd Web" w:cs="Unikurd Web"/>
          <w:color w:val="000000" w:themeColor="text1"/>
          <w:sz w:val="24"/>
          <w:szCs w:val="24"/>
          <w:lang w:val="en-US" w:bidi="ar-IQ"/>
        </w:rPr>
        <w:t>rest</w:t>
      </w:r>
      <w:r w:rsidR="00BA67B5" w:rsidRPr="002A3931">
        <w:rPr>
          <w:rFonts w:ascii="Unikurd Web" w:eastAsia="Times New Roman" w:hAnsi="Unikurd Web" w:cs="Unikurd Web"/>
          <w:color w:val="000000" w:themeColor="text1"/>
          <w:sz w:val="24"/>
          <w:szCs w:val="24"/>
          <w:lang w:val="en-US" w:bidi="ar-IQ"/>
        </w:rPr>
        <w:t>,</w:t>
      </w:r>
      <w:r w:rsidRPr="002A3931">
        <w:rPr>
          <w:rFonts w:ascii="Unikurd Web" w:eastAsia="Times New Roman" w:hAnsi="Unikurd Web" w:cs="Unikurd Web"/>
          <w:color w:val="000000" w:themeColor="text1"/>
          <w:sz w:val="24"/>
          <w:szCs w:val="24"/>
          <w:lang w:val="en-US" w:bidi="ar-IQ"/>
        </w:rPr>
        <w:t xml:space="preserve"> </w:t>
      </w:r>
      <w:r w:rsidR="00BA67B5" w:rsidRPr="002A3931">
        <w:rPr>
          <w:rFonts w:ascii="Unikurd Web" w:eastAsia="Times New Roman" w:hAnsi="Unikurd Web" w:cs="Unikurd Web"/>
          <w:color w:val="000000" w:themeColor="text1"/>
          <w:sz w:val="24"/>
          <w:szCs w:val="24"/>
          <w:lang w:val="en-US" w:bidi="ar-IQ"/>
        </w:rPr>
        <w:t>w</w:t>
      </w:r>
      <w:r w:rsidR="005E5AED" w:rsidRPr="002A3931">
        <w:rPr>
          <w:rFonts w:ascii="Unikurd Web" w:eastAsia="Times New Roman" w:hAnsi="Unikurd Web" w:cs="Unikurd Web"/>
          <w:color w:val="000000" w:themeColor="text1"/>
          <w:sz w:val="24"/>
          <w:szCs w:val="24"/>
          <w:lang w:val="en-US" w:bidi="ar-IQ"/>
        </w:rPr>
        <w:t xml:space="preserve">ith their </w:t>
      </w:r>
      <w:r w:rsidR="00EB78D7" w:rsidRPr="002A3931">
        <w:rPr>
          <w:rFonts w:ascii="Unikurd Web" w:eastAsia="Times New Roman" w:hAnsi="Unikurd Web" w:cs="Unikurd Web"/>
          <w:color w:val="000000" w:themeColor="text1"/>
          <w:sz w:val="24"/>
          <w:szCs w:val="24"/>
          <w:lang w:val="en-US" w:bidi="ar-IQ"/>
        </w:rPr>
        <w:t>heavy eyes</w:t>
      </w:r>
      <w:r w:rsidR="005E5AED" w:rsidRPr="002A3931">
        <w:rPr>
          <w:rFonts w:ascii="Unikurd Web" w:eastAsia="Times New Roman" w:hAnsi="Unikurd Web" w:cs="Unikurd Web"/>
          <w:color w:val="000000" w:themeColor="text1"/>
          <w:sz w:val="24"/>
          <w:szCs w:val="24"/>
          <w:lang w:val="en-US" w:bidi="ar-IQ"/>
        </w:rPr>
        <w:t xml:space="preserve"> showing signs of </w:t>
      </w:r>
      <w:r w:rsidR="00EB78D7" w:rsidRPr="002A3931">
        <w:rPr>
          <w:rFonts w:ascii="Unikurd Web" w:eastAsia="Times New Roman" w:hAnsi="Unikurd Web" w:cs="Unikurd Web"/>
          <w:color w:val="000000" w:themeColor="text1"/>
          <w:sz w:val="24"/>
          <w:szCs w:val="24"/>
          <w:lang w:val="en-US" w:bidi="ar-IQ"/>
        </w:rPr>
        <w:t xml:space="preserve">drowsiness, were </w:t>
      </w:r>
      <w:r w:rsidR="005E5AED" w:rsidRPr="002A3931">
        <w:rPr>
          <w:rFonts w:ascii="Unikurd Web" w:eastAsia="Times New Roman" w:hAnsi="Unikurd Web" w:cs="Unikurd Web"/>
          <w:color w:val="000000" w:themeColor="text1"/>
          <w:sz w:val="24"/>
          <w:szCs w:val="24"/>
          <w:lang w:val="en-US" w:bidi="ar-IQ"/>
        </w:rPr>
        <w:t>on the verge of slumber</w:t>
      </w:r>
      <w:r w:rsidR="00EB78D7" w:rsidRPr="002A3931">
        <w:rPr>
          <w:rFonts w:ascii="Unikurd Web" w:eastAsia="Times New Roman" w:hAnsi="Unikurd Web" w:cs="Unikurd Web"/>
          <w:color w:val="000000" w:themeColor="text1"/>
          <w:sz w:val="24"/>
          <w:szCs w:val="24"/>
          <w:lang w:val="en-US" w:bidi="ar-IQ"/>
        </w:rPr>
        <w:t xml:space="preserve">. </w:t>
      </w:r>
    </w:p>
    <w:p w14:paraId="6DF8FE94" w14:textId="2C73207B" w:rsidR="00C01146" w:rsidRPr="002A3931" w:rsidRDefault="00EB78D7" w:rsidP="00EB78D7">
      <w:pPr>
        <w:bidi/>
        <w:spacing w:after="0" w:line="360" w:lineRule="auto"/>
        <w:jc w:val="right"/>
        <w:rPr>
          <w:rFonts w:ascii="Unikurd Web" w:eastAsia="Times New Roman" w:hAnsi="Unikurd Web" w:cs="Unikurd Web"/>
          <w:color w:val="000000" w:themeColor="text1"/>
          <w:sz w:val="24"/>
          <w:szCs w:val="24"/>
          <w:lang w:val="en-US" w:bidi="ar-IQ"/>
        </w:rPr>
      </w:pPr>
      <w:r w:rsidRPr="002A3931">
        <w:rPr>
          <w:rFonts w:ascii="Unikurd Web" w:eastAsia="Times New Roman" w:hAnsi="Unikurd Web" w:cs="Unikurd Web"/>
          <w:color w:val="000000" w:themeColor="text1"/>
          <w:sz w:val="24"/>
          <w:szCs w:val="24"/>
          <w:lang w:val="en-US" w:bidi="ar-IQ"/>
        </w:rPr>
        <w:t xml:space="preserve">Mam Wali </w:t>
      </w:r>
      <w:r w:rsidR="005E5AED" w:rsidRPr="002A3931">
        <w:rPr>
          <w:rFonts w:ascii="Unikurd Web" w:eastAsia="Times New Roman" w:hAnsi="Unikurd Web" w:cs="Unikurd Web"/>
          <w:color w:val="000000" w:themeColor="text1"/>
          <w:sz w:val="24"/>
          <w:szCs w:val="24"/>
          <w:lang w:val="en-US" w:bidi="ar-IQ"/>
        </w:rPr>
        <w:t>alternated his</w:t>
      </w:r>
      <w:r w:rsidRPr="002A3931">
        <w:rPr>
          <w:rFonts w:ascii="Unikurd Web" w:eastAsia="Times New Roman" w:hAnsi="Unikurd Web" w:cs="Unikurd Web"/>
          <w:color w:val="000000" w:themeColor="text1"/>
          <w:sz w:val="24"/>
          <w:szCs w:val="24"/>
          <w:lang w:val="en-US" w:bidi="ar-IQ"/>
        </w:rPr>
        <w:t xml:space="preserve"> gaz</w:t>
      </w:r>
      <w:r w:rsidR="005E5AED" w:rsidRPr="002A3931">
        <w:rPr>
          <w:rFonts w:ascii="Unikurd Web" w:eastAsia="Times New Roman" w:hAnsi="Unikurd Web" w:cs="Unikurd Web"/>
          <w:color w:val="000000" w:themeColor="text1"/>
          <w:sz w:val="24"/>
          <w:szCs w:val="24"/>
          <w:lang w:val="en-US" w:bidi="ar-IQ"/>
        </w:rPr>
        <w:t>e between</w:t>
      </w:r>
      <w:r w:rsidRPr="002A3931">
        <w:rPr>
          <w:rFonts w:ascii="Unikurd Web" w:eastAsia="Times New Roman" w:hAnsi="Unikurd Web" w:cs="Unikurd Web"/>
          <w:color w:val="000000" w:themeColor="text1"/>
          <w:sz w:val="24"/>
          <w:szCs w:val="24"/>
          <w:lang w:val="en-US" w:bidi="ar-IQ"/>
        </w:rPr>
        <w:t xml:space="preserve"> Baram and Omar.   </w:t>
      </w:r>
      <w:r w:rsidR="00C01146" w:rsidRPr="002A3931">
        <w:rPr>
          <w:rFonts w:ascii="Unikurd Web" w:eastAsia="Times New Roman" w:hAnsi="Unikurd Web" w:cs="Unikurd Web"/>
          <w:color w:val="000000" w:themeColor="text1"/>
          <w:sz w:val="24"/>
          <w:szCs w:val="24"/>
          <w:lang w:val="en-US" w:bidi="ar-IQ"/>
        </w:rPr>
        <w:t xml:space="preserve"> </w:t>
      </w:r>
    </w:p>
    <w:p w14:paraId="19709020" w14:textId="4CFC8869" w:rsidR="00EB78D7" w:rsidRPr="002A3931" w:rsidRDefault="00EB78D7" w:rsidP="00EB78D7">
      <w:pPr>
        <w:bidi/>
        <w:spacing w:after="0" w:line="360" w:lineRule="auto"/>
        <w:jc w:val="right"/>
        <w:rPr>
          <w:rFonts w:ascii="Unikurd Web" w:eastAsia="Times New Roman" w:hAnsi="Unikurd Web" w:cs="Unikurd Web"/>
          <w:color w:val="000000" w:themeColor="text1"/>
          <w:sz w:val="24"/>
          <w:szCs w:val="24"/>
          <w:lang w:val="en-US" w:bidi="ar-IQ"/>
        </w:rPr>
      </w:pPr>
      <w:r w:rsidRPr="002A3931">
        <w:rPr>
          <w:rFonts w:ascii="Unikurd Web" w:eastAsia="Times New Roman" w:hAnsi="Unikurd Web" w:cs="Unikurd Web"/>
          <w:color w:val="000000" w:themeColor="text1"/>
          <w:sz w:val="24"/>
          <w:szCs w:val="24"/>
          <w:lang w:val="en-US" w:bidi="ar-IQ"/>
        </w:rPr>
        <w:t>Baram and Omar glanced at the photo once again</w:t>
      </w:r>
      <w:r w:rsidR="005E5AED" w:rsidRPr="002A3931">
        <w:rPr>
          <w:rFonts w:ascii="Unikurd Web" w:eastAsia="Times New Roman" w:hAnsi="Unikurd Web" w:cs="Unikurd Web"/>
          <w:color w:val="000000" w:themeColor="text1"/>
          <w:sz w:val="24"/>
          <w:szCs w:val="24"/>
          <w:lang w:val="en-US" w:bidi="ar-IQ"/>
        </w:rPr>
        <w:t xml:space="preserve">, a poignant reminder of the past. </w:t>
      </w:r>
    </w:p>
    <w:p w14:paraId="1D40E25B" w14:textId="68D0A9BE" w:rsidR="00647338" w:rsidRPr="002A3931" w:rsidRDefault="00647338" w:rsidP="00647338">
      <w:pPr>
        <w:bidi/>
        <w:spacing w:after="0" w:line="360" w:lineRule="auto"/>
        <w:jc w:val="right"/>
        <w:rPr>
          <w:rFonts w:ascii="Unikurd Web" w:eastAsia="Times New Roman" w:hAnsi="Unikurd Web" w:cs="Unikurd Web"/>
          <w:color w:val="000000" w:themeColor="text1"/>
          <w:sz w:val="24"/>
          <w:szCs w:val="24"/>
          <w:lang w:val="en-US" w:bidi="ar-IQ"/>
        </w:rPr>
      </w:pPr>
      <w:r w:rsidRPr="002A3931">
        <w:rPr>
          <w:rFonts w:ascii="Unikurd Web" w:eastAsia="Times New Roman" w:hAnsi="Unikurd Web" w:cs="Unikurd Web"/>
          <w:color w:val="000000" w:themeColor="text1"/>
          <w:sz w:val="24"/>
          <w:szCs w:val="24"/>
          <w:lang w:val="en-US" w:bidi="ar-IQ"/>
        </w:rPr>
        <w:t xml:space="preserve">Mam Wali </w:t>
      </w:r>
      <w:r w:rsidR="005E5AED" w:rsidRPr="002A3931">
        <w:rPr>
          <w:rFonts w:ascii="Unikurd Web" w:eastAsia="Times New Roman" w:hAnsi="Unikurd Web" w:cs="Unikurd Web"/>
          <w:color w:val="000000" w:themeColor="text1"/>
          <w:sz w:val="24"/>
          <w:szCs w:val="24"/>
          <w:lang w:val="en-US" w:bidi="ar-IQ"/>
        </w:rPr>
        <w:t xml:space="preserve">carefully </w:t>
      </w:r>
      <w:r w:rsidRPr="002A3931">
        <w:rPr>
          <w:rFonts w:ascii="Unikurd Web" w:eastAsia="Times New Roman" w:hAnsi="Unikurd Web" w:cs="Unikurd Web"/>
          <w:color w:val="000000" w:themeColor="text1"/>
          <w:sz w:val="24"/>
          <w:szCs w:val="24"/>
          <w:lang w:val="en-US" w:bidi="ar-IQ"/>
        </w:rPr>
        <w:t xml:space="preserve">folded the bindle and </w:t>
      </w:r>
      <w:r w:rsidR="005E5AED" w:rsidRPr="002A3931">
        <w:rPr>
          <w:rFonts w:ascii="Unikurd Web" w:eastAsia="Times New Roman" w:hAnsi="Unikurd Web" w:cs="Unikurd Web"/>
          <w:color w:val="000000" w:themeColor="text1"/>
          <w:sz w:val="24"/>
          <w:szCs w:val="24"/>
          <w:lang w:val="en-US" w:bidi="ar-IQ"/>
        </w:rPr>
        <w:t>secured</w:t>
      </w:r>
      <w:r w:rsidRPr="002A3931">
        <w:rPr>
          <w:rFonts w:ascii="Unikurd Web" w:eastAsia="Times New Roman" w:hAnsi="Unikurd Web" w:cs="Unikurd Web"/>
          <w:color w:val="000000" w:themeColor="text1"/>
          <w:sz w:val="24"/>
          <w:szCs w:val="24"/>
          <w:lang w:val="en-US" w:bidi="ar-IQ"/>
        </w:rPr>
        <w:t xml:space="preserve"> it with loops,</w:t>
      </w:r>
      <w:r w:rsidR="005E5AED" w:rsidRPr="002A3931">
        <w:rPr>
          <w:rFonts w:ascii="Unikurd Web" w:eastAsia="Times New Roman" w:hAnsi="Unikurd Web" w:cs="Unikurd Web"/>
          <w:color w:val="000000" w:themeColor="text1"/>
          <w:sz w:val="24"/>
          <w:szCs w:val="24"/>
          <w:lang w:val="en-US" w:bidi="ar-IQ"/>
        </w:rPr>
        <w:t xml:space="preserve"> placing it alongside the</w:t>
      </w:r>
      <w:r w:rsidRPr="002A3931">
        <w:rPr>
          <w:rFonts w:ascii="Unikurd Web" w:eastAsia="Times New Roman" w:hAnsi="Unikurd Web" w:cs="Unikurd Web"/>
          <w:color w:val="000000" w:themeColor="text1"/>
          <w:sz w:val="24"/>
          <w:szCs w:val="24"/>
          <w:lang w:val="en-US" w:bidi="ar-IQ"/>
        </w:rPr>
        <w:t xml:space="preserve"> radio. He stood up, </w:t>
      </w:r>
      <w:r w:rsidR="005E5AED" w:rsidRPr="002A3931">
        <w:rPr>
          <w:rFonts w:ascii="Unikurd Web" w:eastAsia="Times New Roman" w:hAnsi="Unikurd Web" w:cs="Unikurd Web"/>
          <w:color w:val="000000" w:themeColor="text1"/>
          <w:sz w:val="24"/>
          <w:szCs w:val="24"/>
          <w:lang w:val="en-US" w:bidi="ar-IQ"/>
        </w:rPr>
        <w:t>returned to his designated space</w:t>
      </w:r>
      <w:r w:rsidRPr="002A3931">
        <w:rPr>
          <w:rFonts w:ascii="Unikurd Web" w:eastAsia="Times New Roman" w:hAnsi="Unikurd Web" w:cs="Unikurd Web"/>
          <w:color w:val="000000" w:themeColor="text1"/>
          <w:sz w:val="24"/>
          <w:szCs w:val="24"/>
          <w:lang w:val="en-US" w:bidi="ar-IQ"/>
        </w:rPr>
        <w:t xml:space="preserve"> in the</w:t>
      </w:r>
      <w:r w:rsidR="001576C6" w:rsidRPr="002A3931">
        <w:rPr>
          <w:rFonts w:ascii="Unikurd Web" w:eastAsia="Times New Roman" w:hAnsi="Unikurd Web" w:cs="Unikurd Web"/>
          <w:color w:val="000000" w:themeColor="text1"/>
          <w:sz w:val="24"/>
          <w:szCs w:val="24"/>
          <w:lang w:val="en-US" w:bidi="ar-IQ"/>
        </w:rPr>
        <w:t xml:space="preserve"> cellar</w:t>
      </w:r>
      <w:r w:rsidRPr="002A3931">
        <w:rPr>
          <w:rFonts w:ascii="Unikurd Web" w:eastAsia="Times New Roman" w:hAnsi="Unikurd Web" w:cs="Unikurd Web"/>
          <w:color w:val="000000" w:themeColor="text1"/>
          <w:sz w:val="24"/>
          <w:szCs w:val="24"/>
          <w:lang w:val="en-US" w:bidi="ar-IQ"/>
        </w:rPr>
        <w:t xml:space="preserve">, sat down on his unfolded blanket, </w:t>
      </w:r>
      <w:r w:rsidR="005E5AED" w:rsidRPr="002A3931">
        <w:rPr>
          <w:rFonts w:ascii="Unikurd Web" w:eastAsia="Times New Roman" w:hAnsi="Unikurd Web" w:cs="Unikurd Web"/>
          <w:color w:val="000000" w:themeColor="text1"/>
          <w:sz w:val="24"/>
          <w:szCs w:val="24"/>
          <w:lang w:val="en-US" w:bidi="ar-IQ"/>
        </w:rPr>
        <w:t>pulled</w:t>
      </w:r>
      <w:r w:rsidRPr="002A3931">
        <w:rPr>
          <w:rFonts w:ascii="Unikurd Web" w:eastAsia="Times New Roman" w:hAnsi="Unikurd Web" w:cs="Unikurd Web"/>
          <w:color w:val="000000" w:themeColor="text1"/>
          <w:sz w:val="24"/>
          <w:szCs w:val="24"/>
          <w:lang w:val="en-US" w:bidi="ar-IQ"/>
        </w:rPr>
        <w:t xml:space="preserve"> its edges</w:t>
      </w:r>
      <w:r w:rsidR="005E5AED" w:rsidRPr="002A3931">
        <w:rPr>
          <w:rFonts w:ascii="Unikurd Web" w:eastAsia="Times New Roman" w:hAnsi="Unikurd Web" w:cs="Unikurd Web"/>
          <w:color w:val="000000" w:themeColor="text1"/>
          <w:sz w:val="24"/>
          <w:szCs w:val="24"/>
          <w:lang w:val="en-US" w:bidi="ar-IQ"/>
        </w:rPr>
        <w:t xml:space="preserve"> to</w:t>
      </w:r>
      <w:r w:rsidRPr="002A3931">
        <w:rPr>
          <w:rFonts w:ascii="Unikurd Web" w:eastAsia="Times New Roman" w:hAnsi="Unikurd Web" w:cs="Unikurd Web"/>
          <w:color w:val="000000" w:themeColor="text1"/>
          <w:sz w:val="24"/>
          <w:szCs w:val="24"/>
          <w:lang w:val="en-US" w:bidi="ar-IQ"/>
        </w:rPr>
        <w:t xml:space="preserve"> cover himself and the bindle. </w:t>
      </w:r>
    </w:p>
    <w:p w14:paraId="15DF32E5" w14:textId="77777777" w:rsidR="00647338" w:rsidRPr="002A3931" w:rsidRDefault="00647338" w:rsidP="00647338">
      <w:pPr>
        <w:bidi/>
        <w:spacing w:after="0" w:line="360" w:lineRule="auto"/>
        <w:jc w:val="center"/>
        <w:rPr>
          <w:rFonts w:ascii="Unikurd Web" w:eastAsia="Times New Roman" w:hAnsi="Unikurd Web" w:cs="Unikurd Web"/>
          <w:color w:val="000000" w:themeColor="text1"/>
          <w:sz w:val="24"/>
          <w:szCs w:val="24"/>
          <w:lang w:val="en-US" w:bidi="ar-IQ"/>
        </w:rPr>
      </w:pPr>
    </w:p>
    <w:p w14:paraId="6A39EF16" w14:textId="77777777" w:rsidR="00EB78D7" w:rsidRPr="002A3931" w:rsidRDefault="00EB78D7" w:rsidP="00EB78D7">
      <w:pPr>
        <w:bidi/>
        <w:spacing w:after="0" w:line="360" w:lineRule="auto"/>
        <w:jc w:val="right"/>
        <w:rPr>
          <w:rFonts w:ascii="Unikurd Web" w:eastAsia="Times New Roman" w:hAnsi="Unikurd Web" w:cs="Unikurd Web"/>
          <w:color w:val="000000" w:themeColor="text1"/>
          <w:sz w:val="24"/>
          <w:szCs w:val="24"/>
          <w:lang w:val="en-US" w:bidi="ar-IQ"/>
        </w:rPr>
      </w:pPr>
    </w:p>
    <w:p w14:paraId="269936CE" w14:textId="77777777" w:rsidR="00DB13F2" w:rsidRPr="002A3931" w:rsidRDefault="00DB13F2" w:rsidP="00DB13F2">
      <w:pPr>
        <w:bidi/>
        <w:spacing w:after="0" w:line="360" w:lineRule="auto"/>
        <w:jc w:val="both"/>
        <w:rPr>
          <w:rFonts w:ascii="Unikurd Web" w:eastAsia="Times New Roman" w:hAnsi="Unikurd Web" w:cs="Unikurd Web"/>
          <w:sz w:val="24"/>
          <w:szCs w:val="24"/>
          <w:rtl/>
          <w:lang w:val="en-US" w:bidi="ar-IQ"/>
        </w:rPr>
      </w:pPr>
    </w:p>
    <w:p w14:paraId="6B9D3FE4" w14:textId="324F1FD4" w:rsidR="00AB3CD6" w:rsidRPr="008527F5" w:rsidRDefault="00AB3CD6" w:rsidP="00AB3CD6">
      <w:pPr>
        <w:bidi/>
        <w:spacing w:after="0" w:line="360" w:lineRule="auto"/>
        <w:jc w:val="center"/>
        <w:rPr>
          <w:rFonts w:ascii="Unikurd Web" w:eastAsia="Times New Roman" w:hAnsi="Unikurd Web" w:cs="Unikurd Web"/>
          <w:b/>
          <w:bCs/>
          <w:sz w:val="24"/>
          <w:szCs w:val="24"/>
          <w:lang w:val="en-US" w:bidi="ar-IQ"/>
        </w:rPr>
      </w:pPr>
      <w:r w:rsidRPr="008527F5">
        <w:rPr>
          <w:rFonts w:ascii="Unikurd Web" w:eastAsia="Times New Roman" w:hAnsi="Unikurd Web" w:cs="Unikurd Web"/>
          <w:b/>
          <w:bCs/>
          <w:sz w:val="24"/>
          <w:szCs w:val="24"/>
          <w:lang w:val="en-US" w:bidi="ar-IQ"/>
        </w:rPr>
        <w:t>(</w:t>
      </w:r>
      <w:r w:rsidR="004D7A20" w:rsidRPr="008527F5">
        <w:rPr>
          <w:rFonts w:ascii="Unikurd Web" w:hAnsi="Unikurd Web" w:cs="Unikurd Web"/>
          <w:b/>
          <w:bCs/>
          <w:sz w:val="24"/>
          <w:szCs w:val="24"/>
        </w:rPr>
        <w:t>Chapter</w:t>
      </w:r>
      <w:r w:rsidR="004D7A20" w:rsidRPr="008527F5">
        <w:rPr>
          <w:rFonts w:ascii="Unikurd Web" w:eastAsia="Times New Roman" w:hAnsi="Unikurd Web" w:cs="Unikurd Web"/>
          <w:b/>
          <w:bCs/>
          <w:color w:val="000000" w:themeColor="text1"/>
          <w:sz w:val="24"/>
          <w:szCs w:val="24"/>
          <w:lang w:val="en-US" w:bidi="ar-KW"/>
        </w:rPr>
        <w:t xml:space="preserve"> -</w:t>
      </w:r>
      <w:r w:rsidRPr="008527F5">
        <w:rPr>
          <w:rFonts w:ascii="Unikurd Web" w:eastAsia="Times New Roman" w:hAnsi="Unikurd Web" w:cs="Unikurd Web"/>
          <w:b/>
          <w:bCs/>
          <w:sz w:val="24"/>
          <w:szCs w:val="24"/>
          <w:lang w:val="en-US" w:bidi="ar-IQ"/>
        </w:rPr>
        <w:t>9)</w:t>
      </w:r>
    </w:p>
    <w:p w14:paraId="30112AB2" w14:textId="00B5DAC5" w:rsidR="0065402E" w:rsidRPr="002A3931" w:rsidRDefault="00CD12E1" w:rsidP="0065402E">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 xml:space="preserve">The </w:t>
      </w:r>
      <w:r w:rsidR="0033785F" w:rsidRPr="002A3931">
        <w:rPr>
          <w:rFonts w:ascii="Unikurd Web" w:eastAsia="Times New Roman" w:hAnsi="Unikurd Web" w:cs="Unikurd Web"/>
          <w:sz w:val="24"/>
          <w:szCs w:val="24"/>
          <w:lang w:val="en-US" w:bidi="ar-IQ"/>
        </w:rPr>
        <w:t>atmosphere</w:t>
      </w:r>
      <w:r w:rsidRPr="002A3931">
        <w:rPr>
          <w:rFonts w:ascii="Unikurd Web" w:eastAsia="Times New Roman" w:hAnsi="Unikurd Web" w:cs="Unikurd Web"/>
          <w:sz w:val="24"/>
          <w:szCs w:val="24"/>
          <w:lang w:val="en-US" w:bidi="ar-IQ"/>
        </w:rPr>
        <w:t xml:space="preserve"> </w:t>
      </w:r>
      <w:r w:rsidR="00112334" w:rsidRPr="002A3931">
        <w:rPr>
          <w:rFonts w:ascii="Unikurd Web" w:eastAsia="Times New Roman" w:hAnsi="Unikurd Web" w:cs="Unikurd Web"/>
          <w:sz w:val="24"/>
          <w:szCs w:val="24"/>
          <w:lang w:val="en-US" w:bidi="ar-IQ"/>
        </w:rPr>
        <w:t>in the</w:t>
      </w:r>
      <w:r w:rsidR="001576C6" w:rsidRPr="002A3931">
        <w:rPr>
          <w:rFonts w:ascii="Unikurd Web" w:eastAsia="Times New Roman" w:hAnsi="Unikurd Web" w:cs="Unikurd Web"/>
          <w:sz w:val="24"/>
          <w:szCs w:val="24"/>
          <w:lang w:val="en-US" w:bidi="ar-IQ"/>
        </w:rPr>
        <w:t xml:space="preserve"> cellar</w:t>
      </w:r>
      <w:r w:rsidRPr="002A3931">
        <w:rPr>
          <w:rFonts w:ascii="Unikurd Web" w:eastAsia="Times New Roman" w:hAnsi="Unikurd Web" w:cs="Unikurd Web"/>
          <w:sz w:val="24"/>
          <w:szCs w:val="24"/>
          <w:lang w:val="en-US" w:bidi="ar-IQ"/>
        </w:rPr>
        <w:t xml:space="preserve"> was relatively quiet</w:t>
      </w:r>
      <w:r w:rsidR="00112334" w:rsidRPr="002A3931">
        <w:rPr>
          <w:rFonts w:ascii="Unikurd Web" w:eastAsia="Times New Roman" w:hAnsi="Unikurd Web" w:cs="Unikurd Web"/>
          <w:sz w:val="24"/>
          <w:szCs w:val="24"/>
          <w:lang w:val="en-US" w:bidi="ar-IQ"/>
        </w:rPr>
        <w:t xml:space="preserve">, with only intermittent sounds breaking the silence. Kafee stood up and walked towards the kerosene lamp. </w:t>
      </w:r>
      <w:r w:rsidRPr="002A3931">
        <w:rPr>
          <w:rFonts w:ascii="Unikurd Web" w:eastAsia="Times New Roman" w:hAnsi="Unikurd Web" w:cs="Unikurd Web"/>
          <w:sz w:val="24"/>
          <w:szCs w:val="24"/>
          <w:lang w:val="en-US" w:bidi="ar-IQ"/>
        </w:rPr>
        <w:t>She picke</w:t>
      </w:r>
      <w:r w:rsidR="00112334" w:rsidRPr="002A3931">
        <w:rPr>
          <w:rFonts w:ascii="Unikurd Web" w:eastAsia="Times New Roman" w:hAnsi="Unikurd Web" w:cs="Unikurd Web"/>
          <w:sz w:val="24"/>
          <w:szCs w:val="24"/>
          <w:lang w:val="en-US" w:bidi="ar-IQ"/>
        </w:rPr>
        <w:t xml:space="preserve">d </w:t>
      </w:r>
      <w:r w:rsidRPr="002A3931">
        <w:rPr>
          <w:rFonts w:ascii="Unikurd Web" w:eastAsia="Times New Roman" w:hAnsi="Unikurd Web" w:cs="Unikurd Web"/>
          <w:sz w:val="24"/>
          <w:szCs w:val="24"/>
          <w:lang w:val="en-US" w:bidi="ar-IQ"/>
        </w:rPr>
        <w:t>it up,</w:t>
      </w:r>
      <w:r w:rsidR="00112334" w:rsidRPr="002A3931">
        <w:rPr>
          <w:rFonts w:ascii="Unikurd Web" w:eastAsia="Times New Roman" w:hAnsi="Unikurd Web" w:cs="Unikurd Web"/>
          <w:sz w:val="24"/>
          <w:szCs w:val="24"/>
          <w:lang w:val="en-US" w:bidi="ar-IQ"/>
        </w:rPr>
        <w:t xml:space="preserve"> adjusted</w:t>
      </w:r>
      <w:r w:rsidRPr="002A3931">
        <w:rPr>
          <w:rFonts w:ascii="Unikurd Web" w:eastAsia="Times New Roman" w:hAnsi="Unikurd Web" w:cs="Unikurd Web"/>
          <w:sz w:val="24"/>
          <w:szCs w:val="24"/>
          <w:lang w:val="en-US" w:bidi="ar-IQ"/>
        </w:rPr>
        <w:t xml:space="preserve"> its light </w:t>
      </w:r>
      <w:r w:rsidR="00112334" w:rsidRPr="002A3931">
        <w:rPr>
          <w:rFonts w:ascii="Unikurd Web" w:eastAsia="Times New Roman" w:hAnsi="Unikurd Web" w:cs="Unikurd Web"/>
          <w:sz w:val="24"/>
          <w:szCs w:val="24"/>
          <w:lang w:val="en-US" w:bidi="ar-IQ"/>
        </w:rPr>
        <w:t xml:space="preserve">to a dimmer setting, </w:t>
      </w:r>
      <w:r w:rsidRPr="002A3931">
        <w:rPr>
          <w:rFonts w:ascii="Unikurd Web" w:eastAsia="Times New Roman" w:hAnsi="Unikurd Web" w:cs="Unikurd Web"/>
          <w:sz w:val="24"/>
          <w:szCs w:val="24"/>
          <w:lang w:val="en-US" w:bidi="ar-IQ"/>
        </w:rPr>
        <w:t>and</w:t>
      </w:r>
      <w:r w:rsidR="00112334" w:rsidRPr="002A3931">
        <w:rPr>
          <w:rFonts w:ascii="Unikurd Web" w:eastAsia="Times New Roman" w:hAnsi="Unikurd Web" w:cs="Unikurd Web"/>
          <w:sz w:val="24"/>
          <w:szCs w:val="24"/>
          <w:lang w:val="en-US" w:bidi="ar-IQ"/>
        </w:rPr>
        <w:t xml:space="preserve"> carefully</w:t>
      </w:r>
      <w:r w:rsidRPr="002A3931">
        <w:rPr>
          <w:rFonts w:ascii="Unikurd Web" w:eastAsia="Times New Roman" w:hAnsi="Unikurd Web" w:cs="Unikurd Web"/>
          <w:sz w:val="24"/>
          <w:szCs w:val="24"/>
          <w:lang w:val="en-US" w:bidi="ar-IQ"/>
        </w:rPr>
        <w:t xml:space="preserve"> </w:t>
      </w:r>
      <w:r w:rsidR="005F5FA5" w:rsidRPr="002A3931">
        <w:rPr>
          <w:rFonts w:ascii="Unikurd Web" w:eastAsia="Times New Roman" w:hAnsi="Unikurd Web" w:cs="Unikurd Web"/>
          <w:sz w:val="24"/>
          <w:szCs w:val="24"/>
          <w:lang w:val="en-US" w:bidi="ar-IQ"/>
        </w:rPr>
        <w:t xml:space="preserve">placed it </w:t>
      </w:r>
      <w:r w:rsidR="00112334" w:rsidRPr="002A3931">
        <w:rPr>
          <w:rFonts w:ascii="Unikurd Web" w:eastAsia="Times New Roman" w:hAnsi="Unikurd Web" w:cs="Unikurd Web"/>
          <w:sz w:val="24"/>
          <w:szCs w:val="24"/>
          <w:lang w:val="en-US" w:bidi="ar-IQ"/>
        </w:rPr>
        <w:t>back in its original spot before returning to her</w:t>
      </w:r>
      <w:r w:rsidR="00224751" w:rsidRPr="002A3931">
        <w:rPr>
          <w:rFonts w:ascii="Unikurd Web" w:eastAsia="Times New Roman" w:hAnsi="Unikurd Web" w:cs="Unikurd Web"/>
          <w:sz w:val="24"/>
          <w:szCs w:val="24"/>
          <w:lang w:val="en-US" w:bidi="ar-IQ"/>
        </w:rPr>
        <w:t xml:space="preserve"> designated place.</w:t>
      </w:r>
      <w:r w:rsidR="00112334" w:rsidRPr="002A3931">
        <w:rPr>
          <w:rFonts w:ascii="Unikurd Web" w:eastAsia="Times New Roman" w:hAnsi="Unikurd Web" w:cs="Unikurd Web"/>
          <w:sz w:val="24"/>
          <w:szCs w:val="24"/>
          <w:lang w:val="en-US" w:bidi="ar-IQ"/>
        </w:rPr>
        <w:t xml:space="preserve"> </w:t>
      </w:r>
      <w:r w:rsidR="00224751" w:rsidRPr="002A3931">
        <w:rPr>
          <w:rFonts w:ascii="Unikurd Web" w:eastAsia="Times New Roman" w:hAnsi="Unikurd Web" w:cs="Unikurd Web"/>
          <w:sz w:val="24"/>
          <w:szCs w:val="24"/>
          <w:lang w:val="en-US" w:bidi="ar-IQ"/>
        </w:rPr>
        <w:t xml:space="preserve">Omar and Samya </w:t>
      </w:r>
      <w:r w:rsidR="00C02D51" w:rsidRPr="002A3931">
        <w:rPr>
          <w:rFonts w:ascii="Unikurd Web" w:eastAsia="Times New Roman" w:hAnsi="Unikurd Web" w:cs="Unikurd Web"/>
          <w:sz w:val="24"/>
          <w:szCs w:val="24"/>
          <w:lang w:val="en-US" w:bidi="ar-IQ"/>
        </w:rPr>
        <w:t>laid</w:t>
      </w:r>
      <w:r w:rsidR="0033785F" w:rsidRPr="002A3931">
        <w:rPr>
          <w:rFonts w:ascii="Unikurd Web" w:eastAsia="Times New Roman" w:hAnsi="Unikurd Web" w:cs="Unikurd Web"/>
          <w:sz w:val="24"/>
          <w:szCs w:val="24"/>
          <w:lang w:val="en-US" w:bidi="ar-IQ"/>
        </w:rPr>
        <w:t xml:space="preserve"> </w:t>
      </w:r>
      <w:r w:rsidR="00224751" w:rsidRPr="002A3931">
        <w:rPr>
          <w:rFonts w:ascii="Unikurd Web" w:eastAsia="Times New Roman" w:hAnsi="Unikurd Web" w:cs="Unikurd Web"/>
          <w:sz w:val="24"/>
          <w:szCs w:val="24"/>
          <w:lang w:val="en-US" w:bidi="ar-IQ"/>
        </w:rPr>
        <w:t>down</w:t>
      </w:r>
      <w:r w:rsidR="00112334" w:rsidRPr="002A3931">
        <w:rPr>
          <w:rFonts w:ascii="Unikurd Web" w:eastAsia="Times New Roman" w:hAnsi="Unikurd Web" w:cs="Unikurd Web"/>
          <w:sz w:val="24"/>
          <w:szCs w:val="24"/>
          <w:lang w:val="en-US" w:bidi="ar-IQ"/>
        </w:rPr>
        <w:t>,</w:t>
      </w:r>
      <w:r w:rsidR="00224751" w:rsidRPr="002A3931">
        <w:rPr>
          <w:rFonts w:ascii="Unikurd Web" w:eastAsia="Times New Roman" w:hAnsi="Unikurd Web" w:cs="Unikurd Web"/>
          <w:sz w:val="24"/>
          <w:szCs w:val="24"/>
          <w:lang w:val="en-US" w:bidi="ar-IQ"/>
        </w:rPr>
        <w:t xml:space="preserve"> </w:t>
      </w:r>
      <w:r w:rsidR="00112334" w:rsidRPr="002A3931">
        <w:rPr>
          <w:rFonts w:ascii="Unikurd Web" w:eastAsia="Times New Roman" w:hAnsi="Unikurd Web" w:cs="Unikurd Web"/>
          <w:sz w:val="24"/>
          <w:szCs w:val="24"/>
          <w:lang w:val="en-US" w:bidi="ar-IQ"/>
        </w:rPr>
        <w:t xml:space="preserve">preparing to drift off to sleep. </w:t>
      </w:r>
    </w:p>
    <w:p w14:paraId="185358E6" w14:textId="0C4F499C" w:rsidR="0065402E" w:rsidRPr="002A3931" w:rsidRDefault="0065402E" w:rsidP="0065402E">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 xml:space="preserve">Occasionally, someone would quietly wake up and make their way outside to use the restroom, skillfully navigating a path through the tangled web of outstretched legs. Meanwhile, Kawan remained awake, a silent observer in the cellar since the </w:t>
      </w:r>
      <w:r w:rsidR="00971E91" w:rsidRPr="002A3931">
        <w:rPr>
          <w:rFonts w:ascii="Unikurd Web" w:eastAsia="Times New Roman" w:hAnsi="Unikurd Web" w:cs="Unikurd Web"/>
          <w:sz w:val="24"/>
          <w:szCs w:val="24"/>
          <w:lang w:val="en-US" w:bidi="ar-IQ"/>
        </w:rPr>
        <w:t>Beg</w:t>
      </w:r>
      <w:r w:rsidRPr="002A3931">
        <w:rPr>
          <w:rFonts w:ascii="Unikurd Web" w:eastAsia="Times New Roman" w:hAnsi="Unikurd Web" w:cs="Unikurd Web"/>
          <w:sz w:val="24"/>
          <w:szCs w:val="24"/>
          <w:lang w:val="en-US" w:bidi="ar-IQ"/>
        </w:rPr>
        <w:t>inning, witnessing all that transpired within its walls.</w:t>
      </w:r>
    </w:p>
    <w:p w14:paraId="4A2C6246" w14:textId="77777777" w:rsidR="0065402E" w:rsidRPr="002A3931" w:rsidRDefault="0065402E" w:rsidP="0065402E">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Every so often, the small, elongated hallway at the bottom of the cellar’s lone door would usher in whispers of cool air. This time, however, the air brought a distinct chill. The residents, feeling the temperature drop, snugly wrapped themselves in their blankets. The flickering lamp flame, dancing to the rhythm of the nocturnal drafts, cast an ever-changing shadow play.</w:t>
      </w:r>
    </w:p>
    <w:p w14:paraId="75B2152C" w14:textId="77777777" w:rsidR="00EF2B80" w:rsidRPr="002A3931" w:rsidRDefault="0065402E" w:rsidP="00EF2B80">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Kawan’s gaze swept over his surroundings, finding everyone else in a deep slumber. The only sounds punctuating the silence were the occasional sputter of the dimming flame, the deep, rhythmic snores of children, and the intermittent coughs of the weary and ill. The cool air brushed against Kawan too, prompting him to pull his blanket closer for warmth.</w:t>
      </w:r>
    </w:p>
    <w:p w14:paraId="738A534B" w14:textId="645A4265" w:rsidR="00F25B1E" w:rsidRPr="002A3931" w:rsidRDefault="002204CC" w:rsidP="00EF2B80">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In the distance, t</w:t>
      </w:r>
      <w:r w:rsidR="006A251E" w:rsidRPr="002A3931">
        <w:rPr>
          <w:rFonts w:ascii="Unikurd Web" w:eastAsia="Times New Roman" w:hAnsi="Unikurd Web" w:cs="Unikurd Web"/>
          <w:sz w:val="24"/>
          <w:szCs w:val="24"/>
          <w:lang w:val="en-US" w:bidi="ar-IQ"/>
        </w:rPr>
        <w:t>he sound</w:t>
      </w:r>
      <w:r w:rsidR="000D3E95" w:rsidRPr="002A3931">
        <w:rPr>
          <w:rFonts w:ascii="Unikurd Web" w:eastAsia="Times New Roman" w:hAnsi="Unikurd Web" w:cs="Unikurd Web"/>
          <w:sz w:val="24"/>
          <w:szCs w:val="24"/>
          <w:lang w:val="en-US" w:bidi="ar-IQ"/>
        </w:rPr>
        <w:t>s</w:t>
      </w:r>
      <w:r w:rsidR="006A251E" w:rsidRPr="002A3931">
        <w:rPr>
          <w:rFonts w:ascii="Unikurd Web" w:eastAsia="Times New Roman" w:hAnsi="Unikurd Web" w:cs="Unikurd Web"/>
          <w:sz w:val="24"/>
          <w:szCs w:val="24"/>
          <w:lang w:val="en-US" w:bidi="ar-IQ"/>
        </w:rPr>
        <w:t xml:space="preserve"> of bombs</w:t>
      </w:r>
      <w:r w:rsidRPr="002A3931">
        <w:rPr>
          <w:rFonts w:ascii="Unikurd Web" w:eastAsia="Times New Roman" w:hAnsi="Unikurd Web" w:cs="Unikurd Web"/>
          <w:sz w:val="24"/>
          <w:szCs w:val="24"/>
          <w:lang w:val="en-US" w:bidi="ar-IQ"/>
        </w:rPr>
        <w:t xml:space="preserve">, </w:t>
      </w:r>
      <w:r w:rsidR="006A251E" w:rsidRPr="002A3931">
        <w:rPr>
          <w:rFonts w:ascii="Unikurd Web" w:eastAsia="Times New Roman" w:hAnsi="Unikurd Web" w:cs="Unikurd Web"/>
          <w:sz w:val="24"/>
          <w:szCs w:val="24"/>
          <w:lang w:val="en-US" w:bidi="ar-IQ"/>
        </w:rPr>
        <w:t>rockets</w:t>
      </w:r>
      <w:r w:rsidRPr="002A3931">
        <w:rPr>
          <w:rFonts w:ascii="Unikurd Web" w:eastAsia="Times New Roman" w:hAnsi="Unikurd Web" w:cs="Unikurd Web"/>
          <w:sz w:val="24"/>
          <w:szCs w:val="24"/>
          <w:lang w:val="en-US" w:bidi="ar-IQ"/>
        </w:rPr>
        <w:t>, and bullets</w:t>
      </w:r>
      <w:r w:rsidR="00A74180" w:rsidRPr="002A3931">
        <w:rPr>
          <w:rFonts w:ascii="Unikurd Web" w:eastAsia="Times New Roman" w:hAnsi="Unikurd Web" w:cs="Unikurd Web"/>
          <w:sz w:val="24"/>
          <w:szCs w:val="24"/>
          <w:lang w:val="en-US" w:bidi="ar-IQ"/>
        </w:rPr>
        <w:t xml:space="preserve"> hitting the ground </w:t>
      </w:r>
      <w:r w:rsidRPr="002A3931">
        <w:rPr>
          <w:rFonts w:ascii="Unikurd Web" w:eastAsia="Times New Roman" w:hAnsi="Unikurd Web" w:cs="Unikurd Web"/>
          <w:sz w:val="24"/>
          <w:szCs w:val="24"/>
          <w:lang w:val="en-US" w:bidi="ar-IQ"/>
        </w:rPr>
        <w:t>could be heard</w:t>
      </w:r>
      <w:r w:rsidR="006A251E" w:rsidRPr="002A3931">
        <w:rPr>
          <w:rFonts w:ascii="Unikurd Web" w:eastAsia="Times New Roman" w:hAnsi="Unikurd Web" w:cs="Unikurd Web"/>
          <w:sz w:val="24"/>
          <w:szCs w:val="24"/>
          <w:lang w:val="en-US" w:bidi="ar-IQ"/>
        </w:rPr>
        <w:t>,</w:t>
      </w:r>
      <w:r w:rsidRPr="002A3931">
        <w:rPr>
          <w:rFonts w:ascii="Unikurd Web" w:eastAsia="Times New Roman" w:hAnsi="Unikurd Web" w:cs="Unikurd Web"/>
          <w:sz w:val="24"/>
          <w:szCs w:val="24"/>
          <w:lang w:val="en-US" w:bidi="ar-IQ"/>
        </w:rPr>
        <w:t xml:space="preserve"> followed by the </w:t>
      </w:r>
      <w:r w:rsidR="00A74180" w:rsidRPr="002A3931">
        <w:rPr>
          <w:rFonts w:ascii="Unikurd Web" w:eastAsia="Times New Roman" w:hAnsi="Unikurd Web" w:cs="Unikurd Web"/>
          <w:sz w:val="24"/>
          <w:szCs w:val="24"/>
          <w:lang w:val="en-US" w:bidi="ar-IQ"/>
        </w:rPr>
        <w:t>chatter and footstep</w:t>
      </w:r>
      <w:r w:rsidRPr="002A3931">
        <w:rPr>
          <w:rFonts w:ascii="Unikurd Web" w:eastAsia="Times New Roman" w:hAnsi="Unikurd Web" w:cs="Unikurd Web"/>
          <w:sz w:val="24"/>
          <w:szCs w:val="24"/>
          <w:lang w:val="en-US" w:bidi="ar-IQ"/>
        </w:rPr>
        <w:t xml:space="preserve">s echoing through the alleyway behind the </w:t>
      </w:r>
      <w:r w:rsidR="001576C6" w:rsidRPr="002A3931">
        <w:rPr>
          <w:rFonts w:ascii="Unikurd Web" w:eastAsia="Times New Roman" w:hAnsi="Unikurd Web" w:cs="Unikurd Web"/>
          <w:sz w:val="24"/>
          <w:szCs w:val="24"/>
          <w:lang w:val="en-US" w:bidi="ar-IQ"/>
        </w:rPr>
        <w:t>cellar</w:t>
      </w:r>
      <w:r w:rsidRPr="002A3931">
        <w:rPr>
          <w:rFonts w:ascii="Unikurd Web" w:eastAsia="Times New Roman" w:hAnsi="Unikurd Web" w:cs="Unikurd Web"/>
          <w:sz w:val="24"/>
          <w:szCs w:val="24"/>
          <w:lang w:val="en-US" w:bidi="ar-IQ"/>
        </w:rPr>
        <w:t>.</w:t>
      </w:r>
      <w:r w:rsidR="000D3E95" w:rsidRPr="002A3931">
        <w:rPr>
          <w:rFonts w:ascii="Unikurd Web" w:eastAsia="Times New Roman" w:hAnsi="Unikurd Web" w:cs="Unikurd Web"/>
          <w:sz w:val="24"/>
          <w:szCs w:val="24"/>
          <w:lang w:val="en-US" w:bidi="ar-IQ"/>
        </w:rPr>
        <w:t xml:space="preserve"> </w:t>
      </w:r>
      <w:r w:rsidR="00A74180" w:rsidRPr="002A3931">
        <w:rPr>
          <w:rFonts w:ascii="Unikurd Web" w:eastAsia="Times New Roman" w:hAnsi="Unikurd Web" w:cs="Unikurd Web"/>
          <w:sz w:val="24"/>
          <w:szCs w:val="24"/>
          <w:lang w:val="en-US" w:bidi="ar-IQ"/>
        </w:rPr>
        <w:t>Kawan</w:t>
      </w:r>
      <w:r w:rsidR="000D3E95" w:rsidRPr="002A3931">
        <w:rPr>
          <w:rFonts w:ascii="Unikurd Web" w:eastAsia="Times New Roman" w:hAnsi="Unikurd Web" w:cs="Unikurd Web"/>
          <w:sz w:val="24"/>
          <w:szCs w:val="24"/>
          <w:lang w:val="en-US" w:bidi="ar-IQ"/>
        </w:rPr>
        <w:t xml:space="preserve"> rose silently, peering through the small window above his head towards the alleyway. The moonlight greeted his gaze as he strained to see the alleyway more clearly.</w:t>
      </w:r>
      <w:r w:rsidR="00A74180" w:rsidRPr="002A3931">
        <w:rPr>
          <w:rFonts w:ascii="Unikurd Web" w:eastAsia="Times New Roman" w:hAnsi="Unikurd Web" w:cs="Unikurd Web"/>
          <w:sz w:val="24"/>
          <w:szCs w:val="24"/>
          <w:lang w:val="en-US" w:bidi="ar-IQ"/>
        </w:rPr>
        <w:t xml:space="preserve"> </w:t>
      </w:r>
      <w:r w:rsidR="000D3E95" w:rsidRPr="002A3931">
        <w:rPr>
          <w:rFonts w:ascii="Unikurd Web" w:eastAsia="Times New Roman" w:hAnsi="Unikurd Web" w:cs="Unikurd Web"/>
          <w:sz w:val="24"/>
          <w:szCs w:val="24"/>
          <w:lang w:val="en-US" w:bidi="ar-IQ"/>
        </w:rPr>
        <w:t>There, he observed men and women hurrying by</w:t>
      </w:r>
      <w:r w:rsidR="009179FE" w:rsidRPr="002A3931">
        <w:rPr>
          <w:rFonts w:ascii="Unikurd Web" w:eastAsia="Times New Roman" w:hAnsi="Unikurd Web" w:cs="Unikurd Web"/>
          <w:sz w:val="24"/>
          <w:szCs w:val="24"/>
          <w:lang w:val="en-US" w:bidi="ar-IQ"/>
        </w:rPr>
        <w:t xml:space="preserve">, some </w:t>
      </w:r>
      <w:r w:rsidR="000D3E95" w:rsidRPr="002A3931">
        <w:rPr>
          <w:rFonts w:ascii="Unikurd Web" w:eastAsia="Times New Roman" w:hAnsi="Unikurd Web" w:cs="Unikurd Web"/>
          <w:sz w:val="24"/>
          <w:szCs w:val="24"/>
          <w:lang w:val="en-US" w:bidi="ar-IQ"/>
        </w:rPr>
        <w:t>clucking</w:t>
      </w:r>
      <w:r w:rsidR="009179FE" w:rsidRPr="002A3931">
        <w:rPr>
          <w:rFonts w:ascii="Unikurd Web" w:eastAsia="Times New Roman" w:hAnsi="Unikurd Web" w:cs="Unikurd Web"/>
          <w:sz w:val="24"/>
          <w:szCs w:val="24"/>
          <w:lang w:val="en-US" w:bidi="ar-IQ"/>
        </w:rPr>
        <w:t xml:space="preserve"> their children</w:t>
      </w:r>
      <w:r w:rsidR="000D3E95" w:rsidRPr="002A3931">
        <w:rPr>
          <w:rFonts w:ascii="Unikurd Web" w:eastAsia="Times New Roman" w:hAnsi="Unikurd Web" w:cs="Unikurd Web"/>
          <w:sz w:val="24"/>
          <w:szCs w:val="24"/>
          <w:lang w:val="en-US" w:bidi="ar-IQ"/>
        </w:rPr>
        <w:t xml:space="preserve"> tightly,</w:t>
      </w:r>
      <w:r w:rsidR="009179FE" w:rsidRPr="002A3931">
        <w:rPr>
          <w:rFonts w:ascii="Unikurd Web" w:eastAsia="Times New Roman" w:hAnsi="Unikurd Web" w:cs="Unikurd Web"/>
          <w:sz w:val="24"/>
          <w:szCs w:val="24"/>
          <w:lang w:val="en-US" w:bidi="ar-IQ"/>
        </w:rPr>
        <w:t xml:space="preserve"> other</w:t>
      </w:r>
      <w:r w:rsidR="0033785F" w:rsidRPr="002A3931">
        <w:rPr>
          <w:rFonts w:ascii="Unikurd Web" w:eastAsia="Times New Roman" w:hAnsi="Unikurd Web" w:cs="Unikurd Web"/>
          <w:sz w:val="24"/>
          <w:szCs w:val="24"/>
          <w:lang w:val="en-US" w:bidi="ar-IQ"/>
        </w:rPr>
        <w:t xml:space="preserve">s </w:t>
      </w:r>
      <w:r w:rsidR="000D3E95" w:rsidRPr="002A3931">
        <w:rPr>
          <w:rFonts w:ascii="Unikurd Web" w:eastAsia="Times New Roman" w:hAnsi="Unikurd Web" w:cs="Unikurd Web"/>
          <w:sz w:val="24"/>
          <w:szCs w:val="24"/>
          <w:lang w:val="en-US" w:bidi="ar-IQ"/>
        </w:rPr>
        <w:t>carrying</w:t>
      </w:r>
      <w:r w:rsidR="009179FE" w:rsidRPr="002A3931">
        <w:rPr>
          <w:rFonts w:ascii="Unikurd Web" w:eastAsia="Times New Roman" w:hAnsi="Unikurd Web" w:cs="Unikurd Web"/>
          <w:sz w:val="24"/>
          <w:szCs w:val="24"/>
          <w:lang w:val="en-US" w:bidi="ar-IQ"/>
        </w:rPr>
        <w:t xml:space="preserve"> backpacks</w:t>
      </w:r>
      <w:r w:rsidR="00410B05" w:rsidRPr="002A3931">
        <w:rPr>
          <w:rFonts w:ascii="Unikurd Web" w:eastAsia="Times New Roman" w:hAnsi="Unikurd Web" w:cs="Unikurd Web"/>
          <w:sz w:val="24"/>
          <w:szCs w:val="24"/>
          <w:lang w:val="en-US" w:bidi="ar-IQ"/>
        </w:rPr>
        <w:t xml:space="preserve"> on their backs and shoulders</w:t>
      </w:r>
      <w:r w:rsidR="000D3E95" w:rsidRPr="002A3931">
        <w:rPr>
          <w:rFonts w:ascii="Unikurd Web" w:eastAsia="Times New Roman" w:hAnsi="Unikurd Web" w:cs="Unikurd Web"/>
          <w:sz w:val="24"/>
          <w:szCs w:val="24"/>
          <w:lang w:val="en-US" w:bidi="ar-IQ"/>
        </w:rPr>
        <w:t xml:space="preserve">. Withdrawing his head, he slowly made his way towards the steps of the </w:t>
      </w:r>
      <w:r w:rsidR="001576C6" w:rsidRPr="002A3931">
        <w:rPr>
          <w:rFonts w:ascii="Unikurd Web" w:eastAsia="Times New Roman" w:hAnsi="Unikurd Web" w:cs="Unikurd Web"/>
          <w:sz w:val="24"/>
          <w:szCs w:val="24"/>
          <w:lang w:val="en-US" w:bidi="ar-IQ"/>
        </w:rPr>
        <w:t>cellar</w:t>
      </w:r>
      <w:r w:rsidR="000D3E95" w:rsidRPr="002A3931">
        <w:rPr>
          <w:rFonts w:ascii="Unikurd Web" w:eastAsia="Times New Roman" w:hAnsi="Unikurd Web" w:cs="Unikurd Web"/>
          <w:sz w:val="24"/>
          <w:szCs w:val="24"/>
          <w:lang w:val="en-US" w:bidi="ar-IQ"/>
        </w:rPr>
        <w:t>’s entrance.</w:t>
      </w:r>
    </w:p>
    <w:p w14:paraId="61CB067A" w14:textId="1C035B20" w:rsidR="00410B05" w:rsidRPr="002A3931" w:rsidRDefault="00F25B1E" w:rsidP="00F25B1E">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 xml:space="preserve">As soon as </w:t>
      </w:r>
      <w:r w:rsidR="009179FE" w:rsidRPr="002A3931">
        <w:rPr>
          <w:rFonts w:ascii="Unikurd Web" w:eastAsia="Times New Roman" w:hAnsi="Unikurd Web" w:cs="Unikurd Web"/>
          <w:sz w:val="24"/>
          <w:szCs w:val="24"/>
          <w:lang w:val="en-US" w:bidi="ar-IQ"/>
        </w:rPr>
        <w:t>he reached the front yard, the s</w:t>
      </w:r>
      <w:r w:rsidRPr="002A3931">
        <w:rPr>
          <w:rFonts w:ascii="Unikurd Web" w:eastAsia="Times New Roman" w:hAnsi="Unikurd Web" w:cs="Unikurd Web"/>
          <w:sz w:val="24"/>
          <w:szCs w:val="24"/>
          <w:lang w:val="en-US" w:bidi="ar-IQ"/>
        </w:rPr>
        <w:t>cent</w:t>
      </w:r>
      <w:r w:rsidR="009179FE" w:rsidRPr="002A3931">
        <w:rPr>
          <w:rFonts w:ascii="Unikurd Web" w:eastAsia="Times New Roman" w:hAnsi="Unikurd Web" w:cs="Unikurd Web"/>
          <w:sz w:val="24"/>
          <w:szCs w:val="24"/>
          <w:lang w:val="en-US" w:bidi="ar-IQ"/>
        </w:rPr>
        <w:t xml:space="preserve"> of scattered </w:t>
      </w:r>
      <w:r w:rsidR="006C7951" w:rsidRPr="002A3931">
        <w:rPr>
          <w:rFonts w:ascii="Unikurd Web" w:eastAsia="Times New Roman" w:hAnsi="Unikurd Web" w:cs="Unikurd Web"/>
          <w:sz w:val="24"/>
          <w:szCs w:val="24"/>
          <w:lang w:val="en-US" w:bidi="ar-IQ"/>
        </w:rPr>
        <w:t>tobacco</w:t>
      </w:r>
      <w:r w:rsidR="009179FE" w:rsidRPr="002A3931">
        <w:rPr>
          <w:rFonts w:ascii="Unikurd Web" w:eastAsia="Times New Roman" w:hAnsi="Unikurd Web" w:cs="Unikurd Web"/>
          <w:sz w:val="24"/>
          <w:szCs w:val="24"/>
          <w:lang w:val="en-US" w:bidi="ar-IQ"/>
        </w:rPr>
        <w:t xml:space="preserve"> </w:t>
      </w:r>
      <w:r w:rsidRPr="002A3931">
        <w:rPr>
          <w:rFonts w:ascii="Unikurd Web" w:eastAsia="Times New Roman" w:hAnsi="Unikurd Web" w:cs="Unikurd Web"/>
          <w:sz w:val="24"/>
          <w:szCs w:val="24"/>
          <w:lang w:val="en-US" w:bidi="ar-IQ"/>
        </w:rPr>
        <w:t xml:space="preserve">filled his nostrils. Raising his head and looking at the roof of the </w:t>
      </w:r>
      <w:r w:rsidR="00061F5F" w:rsidRPr="002A3931">
        <w:rPr>
          <w:rFonts w:ascii="Unikurd Web" w:eastAsia="Times New Roman" w:hAnsi="Unikurd Web" w:cs="Unikurd Web"/>
          <w:sz w:val="24"/>
          <w:szCs w:val="24"/>
          <w:lang w:val="en-US" w:bidi="ar-IQ"/>
        </w:rPr>
        <w:t xml:space="preserve">building, he </w:t>
      </w:r>
      <w:r w:rsidRPr="002A3931">
        <w:rPr>
          <w:rFonts w:ascii="Unikurd Web" w:eastAsia="Times New Roman" w:hAnsi="Unikurd Web" w:cs="Unikurd Web"/>
          <w:sz w:val="24"/>
          <w:szCs w:val="24"/>
          <w:lang w:val="en-US" w:bidi="ar-IQ"/>
        </w:rPr>
        <w:t>noticed</w:t>
      </w:r>
      <w:r w:rsidR="00061F5F" w:rsidRPr="002A3931">
        <w:rPr>
          <w:rFonts w:ascii="Unikurd Web" w:eastAsia="Times New Roman" w:hAnsi="Unikurd Web" w:cs="Unikurd Web"/>
          <w:sz w:val="24"/>
          <w:szCs w:val="24"/>
          <w:lang w:val="en-US" w:bidi="ar-IQ"/>
        </w:rPr>
        <w:t xml:space="preserve"> a stork</w:t>
      </w:r>
      <w:r w:rsidRPr="002A3931">
        <w:rPr>
          <w:rFonts w:ascii="Unikurd Web" w:eastAsia="Times New Roman" w:hAnsi="Unikurd Web" w:cs="Unikurd Web"/>
          <w:sz w:val="24"/>
          <w:szCs w:val="24"/>
          <w:lang w:val="en-US" w:bidi="ar-IQ"/>
        </w:rPr>
        <w:t xml:space="preserve"> perched on its long leg</w:t>
      </w:r>
      <w:r w:rsidR="00061F5F" w:rsidRPr="002A3931">
        <w:rPr>
          <w:rFonts w:ascii="Unikurd Web" w:eastAsia="Times New Roman" w:hAnsi="Unikurd Web" w:cs="Unikurd Web"/>
          <w:sz w:val="24"/>
          <w:szCs w:val="24"/>
          <w:lang w:val="en-US" w:bidi="ar-IQ"/>
        </w:rPr>
        <w:t xml:space="preserve">, </w:t>
      </w:r>
      <w:r w:rsidRPr="002A3931">
        <w:rPr>
          <w:rFonts w:ascii="Unikurd Web" w:eastAsia="Times New Roman" w:hAnsi="Unikurd Web" w:cs="Unikurd Web"/>
          <w:sz w:val="24"/>
          <w:szCs w:val="24"/>
          <w:lang w:val="en-US" w:bidi="ar-IQ"/>
        </w:rPr>
        <w:t>diligently building its</w:t>
      </w:r>
      <w:r w:rsidR="00061F5F" w:rsidRPr="002A3931">
        <w:rPr>
          <w:rFonts w:ascii="Unikurd Web" w:eastAsia="Times New Roman" w:hAnsi="Unikurd Web" w:cs="Unikurd Web"/>
          <w:sz w:val="24"/>
          <w:szCs w:val="24"/>
          <w:lang w:val="en-US" w:bidi="ar-IQ"/>
        </w:rPr>
        <w:t xml:space="preserve"> nest </w:t>
      </w:r>
      <w:r w:rsidRPr="002A3931">
        <w:rPr>
          <w:rFonts w:ascii="Unikurd Web" w:eastAsia="Times New Roman" w:hAnsi="Unikurd Web" w:cs="Unikurd Web"/>
          <w:sz w:val="24"/>
          <w:szCs w:val="24"/>
          <w:lang w:val="en-US" w:bidi="ar-IQ"/>
        </w:rPr>
        <w:t>with its beak</w:t>
      </w:r>
      <w:r w:rsidR="00061F5F" w:rsidRPr="002A3931">
        <w:rPr>
          <w:rFonts w:ascii="Unikurd Web" w:eastAsia="Times New Roman" w:hAnsi="Unikurd Web" w:cs="Unikurd Web"/>
          <w:sz w:val="24"/>
          <w:szCs w:val="24"/>
          <w:lang w:val="en-US" w:bidi="ar-IQ"/>
        </w:rPr>
        <w:t xml:space="preserve">. </w:t>
      </w:r>
      <w:r w:rsidRPr="002A3931">
        <w:rPr>
          <w:rFonts w:ascii="Unikurd Web" w:eastAsia="Times New Roman" w:hAnsi="Unikurd Web" w:cs="Unikurd Web"/>
          <w:sz w:val="24"/>
          <w:szCs w:val="24"/>
          <w:lang w:val="en-US" w:bidi="ar-IQ"/>
        </w:rPr>
        <w:t>Leaving the yard behind, he walked towards the alleyway,</w:t>
      </w:r>
      <w:r w:rsidR="00061F5F" w:rsidRPr="002A3931">
        <w:rPr>
          <w:rFonts w:ascii="Unikurd Web" w:eastAsia="Times New Roman" w:hAnsi="Unikurd Web" w:cs="Unikurd Web"/>
          <w:sz w:val="24"/>
          <w:szCs w:val="24"/>
          <w:lang w:val="en-US" w:bidi="ar-IQ"/>
        </w:rPr>
        <w:t xml:space="preserve"> heading towards his house,</w:t>
      </w:r>
      <w:r w:rsidRPr="002A3931">
        <w:rPr>
          <w:rFonts w:ascii="Unikurd Web" w:eastAsia="Times New Roman" w:hAnsi="Unikurd Web" w:cs="Unikurd Web"/>
          <w:sz w:val="24"/>
          <w:szCs w:val="24"/>
          <w:lang w:val="en-US" w:bidi="ar-IQ"/>
        </w:rPr>
        <w:t xml:space="preserve"> feeling a sense of</w:t>
      </w:r>
      <w:r w:rsidR="00061F5F" w:rsidRPr="002A3931">
        <w:rPr>
          <w:rFonts w:ascii="Unikurd Web" w:eastAsia="Times New Roman" w:hAnsi="Unikurd Web" w:cs="Unikurd Web"/>
          <w:sz w:val="24"/>
          <w:szCs w:val="24"/>
          <w:lang w:val="en-US" w:bidi="ar-IQ"/>
        </w:rPr>
        <w:t xml:space="preserve"> loneliness and emptiness. </w:t>
      </w:r>
      <w:r w:rsidR="00CA12CA" w:rsidRPr="002A3931">
        <w:rPr>
          <w:rFonts w:ascii="Unikurd Web" w:eastAsia="Times New Roman" w:hAnsi="Unikurd Web" w:cs="Unikurd Web"/>
          <w:sz w:val="24"/>
          <w:szCs w:val="24"/>
          <w:lang w:val="en-US" w:bidi="ar-IQ"/>
        </w:rPr>
        <w:t xml:space="preserve">To </w:t>
      </w:r>
      <w:r w:rsidRPr="002A3931">
        <w:rPr>
          <w:rFonts w:ascii="Unikurd Web" w:eastAsia="Times New Roman" w:hAnsi="Unikurd Web" w:cs="Unikurd Web"/>
          <w:sz w:val="24"/>
          <w:szCs w:val="24"/>
          <w:lang w:val="en-US" w:bidi="ar-IQ"/>
        </w:rPr>
        <w:t xml:space="preserve">find </w:t>
      </w:r>
      <w:r w:rsidR="00CA12CA" w:rsidRPr="002A3931">
        <w:rPr>
          <w:rFonts w:ascii="Unikurd Web" w:eastAsia="Times New Roman" w:hAnsi="Unikurd Web" w:cs="Unikurd Web"/>
          <w:sz w:val="24"/>
          <w:szCs w:val="24"/>
          <w:lang w:val="en-US" w:bidi="ar-IQ"/>
        </w:rPr>
        <w:t>solace</w:t>
      </w:r>
      <w:r w:rsidRPr="002A3931">
        <w:rPr>
          <w:rFonts w:ascii="Unikurd Web" w:eastAsia="Times New Roman" w:hAnsi="Unikurd Web" w:cs="Unikurd Web"/>
          <w:sz w:val="24"/>
          <w:szCs w:val="24"/>
          <w:lang w:val="en-US" w:bidi="ar-IQ"/>
        </w:rPr>
        <w:t>, he sought the comfort of</w:t>
      </w:r>
      <w:r w:rsidR="00D23A8F" w:rsidRPr="002A3931">
        <w:rPr>
          <w:rFonts w:ascii="Unikurd Web" w:eastAsia="Times New Roman" w:hAnsi="Unikurd Web" w:cs="Unikurd Web"/>
          <w:sz w:val="24"/>
          <w:szCs w:val="24"/>
          <w:lang w:val="en-US" w:bidi="ar-IQ"/>
        </w:rPr>
        <w:t xml:space="preserve"> twilight,</w:t>
      </w:r>
      <w:r w:rsidRPr="002A3931">
        <w:rPr>
          <w:rFonts w:ascii="Unikurd Web" w:eastAsia="Times New Roman" w:hAnsi="Unikurd Web" w:cs="Unikurd Web"/>
          <w:sz w:val="24"/>
          <w:szCs w:val="24"/>
          <w:lang w:val="en-US" w:bidi="ar-IQ"/>
        </w:rPr>
        <w:t xml:space="preserve"> attempting to recall the </w:t>
      </w:r>
      <w:r w:rsidR="00CA12CA" w:rsidRPr="002A3931">
        <w:rPr>
          <w:rFonts w:ascii="Unikurd Web" w:eastAsia="Times New Roman" w:hAnsi="Unikurd Web" w:cs="Unikurd Web"/>
          <w:sz w:val="24"/>
          <w:szCs w:val="24"/>
          <w:lang w:val="en-US" w:bidi="ar-IQ"/>
        </w:rPr>
        <w:t xml:space="preserve">stories he heard, </w:t>
      </w:r>
      <w:r w:rsidRPr="002A3931">
        <w:rPr>
          <w:rFonts w:ascii="Unikurd Web" w:eastAsia="Times New Roman" w:hAnsi="Unikurd Web" w:cs="Unikurd Web"/>
          <w:sz w:val="24"/>
          <w:szCs w:val="24"/>
          <w:lang w:val="en-US" w:bidi="ar-IQ"/>
        </w:rPr>
        <w:t xml:space="preserve">the </w:t>
      </w:r>
      <w:r w:rsidR="00CA12CA" w:rsidRPr="002A3931">
        <w:rPr>
          <w:rFonts w:ascii="Unikurd Web" w:eastAsia="Times New Roman" w:hAnsi="Unikurd Web" w:cs="Unikurd Web"/>
          <w:sz w:val="24"/>
          <w:szCs w:val="24"/>
          <w:lang w:val="en-US" w:bidi="ar-IQ"/>
        </w:rPr>
        <w:t>books he ha</w:t>
      </w:r>
      <w:r w:rsidRPr="002A3931">
        <w:rPr>
          <w:rFonts w:ascii="Unikurd Web" w:eastAsia="Times New Roman" w:hAnsi="Unikurd Web" w:cs="Unikurd Web"/>
          <w:sz w:val="24"/>
          <w:szCs w:val="24"/>
          <w:lang w:val="en-US" w:bidi="ar-IQ"/>
        </w:rPr>
        <w:t>d</w:t>
      </w:r>
      <w:r w:rsidR="00CA12CA" w:rsidRPr="002A3931">
        <w:rPr>
          <w:rFonts w:ascii="Unikurd Web" w:eastAsia="Times New Roman" w:hAnsi="Unikurd Web" w:cs="Unikurd Web"/>
          <w:sz w:val="24"/>
          <w:szCs w:val="24"/>
          <w:lang w:val="en-US" w:bidi="ar-IQ"/>
        </w:rPr>
        <w:t xml:space="preserve"> read, and </w:t>
      </w:r>
      <w:r w:rsidRPr="002A3931">
        <w:rPr>
          <w:rFonts w:ascii="Unikurd Web" w:eastAsia="Times New Roman" w:hAnsi="Unikurd Web" w:cs="Unikurd Web"/>
          <w:sz w:val="24"/>
          <w:szCs w:val="24"/>
          <w:lang w:val="en-US" w:bidi="ar-IQ"/>
        </w:rPr>
        <w:t>the memories of his past</w:t>
      </w:r>
      <w:r w:rsidR="00CA12CA" w:rsidRPr="002A3931">
        <w:rPr>
          <w:rFonts w:ascii="Unikurd Web" w:eastAsia="Times New Roman" w:hAnsi="Unikurd Web" w:cs="Unikurd Web"/>
          <w:sz w:val="24"/>
          <w:szCs w:val="24"/>
          <w:lang w:val="en-US" w:bidi="ar-IQ"/>
        </w:rPr>
        <w:t xml:space="preserve"> experiences</w:t>
      </w:r>
      <w:r w:rsidRPr="002A3931">
        <w:rPr>
          <w:rFonts w:ascii="Unikurd Web" w:eastAsia="Times New Roman" w:hAnsi="Unikurd Web" w:cs="Unikurd Web"/>
          <w:sz w:val="24"/>
          <w:szCs w:val="24"/>
          <w:lang w:val="en-US" w:bidi="ar-IQ"/>
        </w:rPr>
        <w:t>. It was a bittersweet</w:t>
      </w:r>
      <w:r w:rsidR="0033785F" w:rsidRPr="002A3931">
        <w:rPr>
          <w:rFonts w:ascii="Unikurd Web" w:eastAsia="Times New Roman" w:hAnsi="Unikurd Web" w:cs="Unikurd Web"/>
          <w:sz w:val="24"/>
          <w:szCs w:val="24"/>
          <w:lang w:val="en-US" w:bidi="ar-IQ"/>
        </w:rPr>
        <w:t xml:space="preserve"> nostalgia</w:t>
      </w:r>
      <w:r w:rsidRPr="002A3931">
        <w:rPr>
          <w:rFonts w:ascii="Unikurd Web" w:eastAsia="Times New Roman" w:hAnsi="Unikurd Web" w:cs="Unikurd Web"/>
          <w:sz w:val="24"/>
          <w:szCs w:val="24"/>
          <w:lang w:val="en-US" w:bidi="ar-IQ"/>
        </w:rPr>
        <w:t xml:space="preserve"> that enveloped him.</w:t>
      </w:r>
    </w:p>
    <w:p w14:paraId="42B59875" w14:textId="77777777" w:rsidR="006F5155" w:rsidRDefault="006F5155" w:rsidP="006F5155">
      <w:pPr>
        <w:bidi/>
        <w:spacing w:after="0" w:line="360" w:lineRule="auto"/>
        <w:jc w:val="right"/>
        <w:rPr>
          <w:rFonts w:ascii="Unikurd Web" w:eastAsia="Times New Roman" w:hAnsi="Unikurd Web" w:cs="Unikurd Web"/>
          <w:sz w:val="24"/>
          <w:szCs w:val="24"/>
          <w:lang w:val="en-US" w:bidi="ar-IQ"/>
        </w:rPr>
      </w:pPr>
    </w:p>
    <w:p w14:paraId="2183CE9C" w14:textId="77777777" w:rsidR="008527F5" w:rsidRDefault="008527F5" w:rsidP="008527F5">
      <w:pPr>
        <w:bidi/>
        <w:spacing w:after="0" w:line="360" w:lineRule="auto"/>
        <w:jc w:val="right"/>
        <w:rPr>
          <w:rFonts w:ascii="Unikurd Web" w:eastAsia="Times New Roman" w:hAnsi="Unikurd Web" w:cs="Unikurd Web"/>
          <w:sz w:val="24"/>
          <w:szCs w:val="24"/>
          <w:lang w:val="en-US" w:bidi="ar-IQ"/>
        </w:rPr>
      </w:pPr>
    </w:p>
    <w:p w14:paraId="25F48BBE" w14:textId="77777777" w:rsidR="008527F5" w:rsidRDefault="008527F5" w:rsidP="008527F5">
      <w:pPr>
        <w:bidi/>
        <w:spacing w:after="0" w:line="360" w:lineRule="auto"/>
        <w:jc w:val="right"/>
        <w:rPr>
          <w:rFonts w:ascii="Unikurd Web" w:eastAsia="Times New Roman" w:hAnsi="Unikurd Web" w:cs="Unikurd Web"/>
          <w:sz w:val="24"/>
          <w:szCs w:val="24"/>
          <w:lang w:val="en-US" w:bidi="ar-IQ"/>
        </w:rPr>
      </w:pPr>
    </w:p>
    <w:p w14:paraId="4A447DFF" w14:textId="77777777" w:rsidR="006B6B84" w:rsidRDefault="006B6B84" w:rsidP="006B6B84">
      <w:pPr>
        <w:bidi/>
        <w:spacing w:after="0" w:line="360" w:lineRule="auto"/>
        <w:jc w:val="right"/>
        <w:rPr>
          <w:rFonts w:ascii="Unikurd Web" w:eastAsia="Times New Roman" w:hAnsi="Unikurd Web" w:cs="Unikurd Web"/>
          <w:sz w:val="24"/>
          <w:szCs w:val="24"/>
          <w:lang w:val="en-US" w:bidi="ar-IQ"/>
        </w:rPr>
      </w:pPr>
    </w:p>
    <w:p w14:paraId="25C0D6B2" w14:textId="77777777" w:rsidR="008527F5" w:rsidRPr="002A3931" w:rsidRDefault="008527F5" w:rsidP="008527F5">
      <w:pPr>
        <w:bidi/>
        <w:spacing w:after="0" w:line="360" w:lineRule="auto"/>
        <w:jc w:val="right"/>
        <w:rPr>
          <w:rFonts w:ascii="Unikurd Web" w:eastAsia="Times New Roman" w:hAnsi="Unikurd Web" w:cs="Unikurd Web"/>
          <w:sz w:val="24"/>
          <w:szCs w:val="24"/>
          <w:lang w:val="en-US" w:bidi="ar-IQ"/>
        </w:rPr>
      </w:pPr>
    </w:p>
    <w:p w14:paraId="74B9C4C9" w14:textId="2084D1D2" w:rsidR="006F5155" w:rsidRPr="008527F5" w:rsidRDefault="006F5155" w:rsidP="006F5155">
      <w:pPr>
        <w:bidi/>
        <w:spacing w:after="0" w:line="360" w:lineRule="auto"/>
        <w:jc w:val="center"/>
        <w:rPr>
          <w:rFonts w:ascii="Unikurd Web" w:eastAsia="Times New Roman" w:hAnsi="Unikurd Web" w:cs="Unikurd Web"/>
          <w:b/>
          <w:bCs/>
          <w:sz w:val="24"/>
          <w:szCs w:val="24"/>
          <w:u w:val="single"/>
          <w:lang w:bidi="ar-IQ"/>
        </w:rPr>
      </w:pPr>
      <w:r w:rsidRPr="008527F5">
        <w:rPr>
          <w:rFonts w:ascii="Unikurd Web" w:eastAsia="Times New Roman" w:hAnsi="Unikurd Web" w:cs="Unikurd Web"/>
          <w:b/>
          <w:bCs/>
          <w:sz w:val="24"/>
          <w:szCs w:val="24"/>
          <w:rtl/>
          <w:lang w:bidi="ar-IQ"/>
        </w:rPr>
        <w:t>(</w:t>
      </w:r>
      <w:r w:rsidR="004D7A20" w:rsidRPr="008527F5">
        <w:rPr>
          <w:rFonts w:ascii="Unikurd Web" w:hAnsi="Unikurd Web" w:cs="Unikurd Web"/>
          <w:b/>
          <w:bCs/>
          <w:sz w:val="24"/>
          <w:szCs w:val="24"/>
        </w:rPr>
        <w:t>Chapter</w:t>
      </w:r>
      <w:r w:rsidR="004D7A20" w:rsidRPr="008527F5">
        <w:rPr>
          <w:rFonts w:ascii="Unikurd Web" w:eastAsia="Times New Roman" w:hAnsi="Unikurd Web" w:cs="Unikurd Web"/>
          <w:b/>
          <w:bCs/>
          <w:color w:val="000000" w:themeColor="text1"/>
          <w:sz w:val="24"/>
          <w:szCs w:val="24"/>
          <w:lang w:val="en-US" w:bidi="ar-KW"/>
        </w:rPr>
        <w:t xml:space="preserve"> -</w:t>
      </w:r>
      <w:r w:rsidR="00D80049" w:rsidRPr="008527F5">
        <w:rPr>
          <w:rFonts w:ascii="Unikurd Web" w:eastAsia="Times New Roman" w:hAnsi="Unikurd Web" w:cs="Unikurd Web"/>
          <w:b/>
          <w:bCs/>
          <w:sz w:val="24"/>
          <w:szCs w:val="24"/>
          <w:lang w:bidi="ar-IQ"/>
        </w:rPr>
        <w:t>10</w:t>
      </w:r>
      <w:r w:rsidRPr="008527F5">
        <w:rPr>
          <w:rFonts w:ascii="Unikurd Web" w:eastAsia="Times New Roman" w:hAnsi="Unikurd Web" w:cs="Unikurd Web"/>
          <w:b/>
          <w:bCs/>
          <w:sz w:val="24"/>
          <w:szCs w:val="24"/>
          <w:rtl/>
          <w:lang w:bidi="ar-IQ"/>
        </w:rPr>
        <w:t>)</w:t>
      </w:r>
    </w:p>
    <w:p w14:paraId="5C0E824B" w14:textId="40B4C135" w:rsidR="00DB777A" w:rsidRPr="002A3931" w:rsidRDefault="003F4038" w:rsidP="00F13080">
      <w:pPr>
        <w:bidi/>
        <w:spacing w:after="0" w:line="360" w:lineRule="auto"/>
        <w:jc w:val="right"/>
        <w:rPr>
          <w:rFonts w:ascii="Unikurd Web" w:eastAsia="Times New Roman" w:hAnsi="Unikurd Web" w:cs="Unikurd Web"/>
          <w:sz w:val="24"/>
          <w:szCs w:val="24"/>
          <w:lang w:bidi="ar-IQ"/>
        </w:rPr>
      </w:pPr>
      <w:r w:rsidRPr="002A3931">
        <w:rPr>
          <w:rFonts w:ascii="Unikurd Web" w:eastAsia="Times New Roman" w:hAnsi="Unikurd Web" w:cs="Unikurd Web"/>
          <w:sz w:val="24"/>
          <w:szCs w:val="24"/>
          <w:lang w:bidi="ar-IQ"/>
        </w:rPr>
        <w:t>Kawan</w:t>
      </w:r>
      <w:r w:rsidR="00954325" w:rsidRPr="002A3931">
        <w:rPr>
          <w:rFonts w:ascii="Unikurd Web" w:eastAsia="Times New Roman" w:hAnsi="Unikurd Web" w:cs="Unikurd Web"/>
          <w:sz w:val="24"/>
          <w:szCs w:val="24"/>
          <w:lang w:bidi="ar-IQ"/>
        </w:rPr>
        <w:t xml:space="preserve"> stood in front of</w:t>
      </w:r>
      <w:r w:rsidR="0008219C" w:rsidRPr="002A3931">
        <w:rPr>
          <w:rFonts w:ascii="Unikurd Web" w:eastAsia="Times New Roman" w:hAnsi="Unikurd Web" w:cs="Unikurd Web"/>
          <w:sz w:val="24"/>
          <w:szCs w:val="24"/>
          <w:lang w:bidi="ar-IQ"/>
        </w:rPr>
        <w:t xml:space="preserve"> the</w:t>
      </w:r>
      <w:r w:rsidR="003964F0" w:rsidRPr="002A3931">
        <w:rPr>
          <w:rFonts w:ascii="Unikurd Web" w:eastAsia="Times New Roman" w:hAnsi="Unikurd Web" w:cs="Unikurd Web"/>
          <w:sz w:val="24"/>
          <w:szCs w:val="24"/>
          <w:lang w:bidi="ar-IQ"/>
        </w:rPr>
        <w:t xml:space="preserve"> </w:t>
      </w:r>
      <w:r w:rsidRPr="002A3931">
        <w:rPr>
          <w:rFonts w:ascii="Unikurd Web" w:eastAsia="Times New Roman" w:hAnsi="Unikurd Web" w:cs="Unikurd Web"/>
          <w:sz w:val="24"/>
          <w:szCs w:val="24"/>
          <w:lang w:bidi="ar-IQ"/>
        </w:rPr>
        <w:t>Goran bookshop</w:t>
      </w:r>
      <w:r w:rsidR="00954325" w:rsidRPr="002A3931">
        <w:rPr>
          <w:rFonts w:ascii="Unikurd Web" w:eastAsia="Times New Roman" w:hAnsi="Unikurd Web" w:cs="Unikurd Web"/>
          <w:sz w:val="24"/>
          <w:szCs w:val="24"/>
          <w:lang w:bidi="ar-IQ"/>
        </w:rPr>
        <w:t>, his gaze fixed on the captivating</w:t>
      </w:r>
      <w:r w:rsidR="0008219C" w:rsidRPr="002A3931">
        <w:rPr>
          <w:rFonts w:ascii="Unikurd Web" w:eastAsia="Times New Roman" w:hAnsi="Unikurd Web" w:cs="Unikurd Web"/>
          <w:sz w:val="24"/>
          <w:szCs w:val="24"/>
          <w:lang w:bidi="ar-IQ"/>
        </w:rPr>
        <w:t xml:space="preserve"> </w:t>
      </w:r>
      <w:r w:rsidRPr="002A3931">
        <w:rPr>
          <w:rFonts w:ascii="Unikurd Web" w:eastAsia="Times New Roman" w:hAnsi="Unikurd Web" w:cs="Unikurd Web"/>
          <w:sz w:val="24"/>
          <w:szCs w:val="24"/>
          <w:lang w:bidi="ar-IQ"/>
        </w:rPr>
        <w:t>showcase</w:t>
      </w:r>
      <w:r w:rsidR="00954325" w:rsidRPr="002A3931">
        <w:rPr>
          <w:rFonts w:ascii="Unikurd Web" w:eastAsia="Times New Roman" w:hAnsi="Unikurd Web" w:cs="Unikurd Web"/>
          <w:sz w:val="24"/>
          <w:szCs w:val="24"/>
          <w:lang w:bidi="ar-IQ"/>
        </w:rPr>
        <w:t xml:space="preserve"> filled with</w:t>
      </w:r>
      <w:r w:rsidR="0008219C" w:rsidRPr="002A3931">
        <w:rPr>
          <w:rFonts w:ascii="Unikurd Web" w:eastAsia="Times New Roman" w:hAnsi="Unikurd Web" w:cs="Unikurd Web"/>
          <w:sz w:val="24"/>
          <w:szCs w:val="24"/>
          <w:lang w:bidi="ar-IQ"/>
        </w:rPr>
        <w:t xml:space="preserve"> new publications</w:t>
      </w:r>
      <w:r w:rsidRPr="002A3931">
        <w:rPr>
          <w:rFonts w:ascii="Unikurd Web" w:eastAsia="Times New Roman" w:hAnsi="Unikurd Web" w:cs="Unikurd Web"/>
          <w:sz w:val="24"/>
          <w:szCs w:val="24"/>
          <w:lang w:bidi="ar-IQ"/>
        </w:rPr>
        <w:t xml:space="preserve">. </w:t>
      </w:r>
      <w:r w:rsidR="00DB777A" w:rsidRPr="002A3931">
        <w:rPr>
          <w:rFonts w:ascii="Unikurd Web" w:eastAsia="Times New Roman" w:hAnsi="Unikurd Web" w:cs="Unikurd Web"/>
          <w:sz w:val="24"/>
          <w:szCs w:val="24"/>
          <w:lang w:bidi="ar-IQ"/>
        </w:rPr>
        <w:t xml:space="preserve">Carefully scanning the display, he felt a surge of excitement for knowledge. With eager anticipation, he stepped inside and purchased a freshly printed book detailing the rich history of the town. </w:t>
      </w:r>
      <w:r w:rsidR="00F13080" w:rsidRPr="002A3931">
        <w:rPr>
          <w:rFonts w:ascii="Unikurd Web" w:eastAsia="Times New Roman" w:hAnsi="Unikurd Web" w:cs="Unikurd Web"/>
          <w:sz w:val="24"/>
          <w:szCs w:val="24"/>
          <w:lang w:bidi="ar-IQ"/>
        </w:rPr>
        <w:t>He</w:t>
      </w:r>
      <w:r w:rsidR="00DB777A" w:rsidRPr="002A3931">
        <w:rPr>
          <w:rFonts w:ascii="Unikurd Web" w:eastAsia="Times New Roman" w:hAnsi="Unikurd Web" w:cs="Unikurd Web"/>
          <w:sz w:val="24"/>
          <w:szCs w:val="24"/>
          <w:lang w:bidi="ar-IQ"/>
        </w:rPr>
        <w:t xml:space="preserve"> found a quiet corner nearby and immediately delved into the book’s pages. Lost in its engrossing content, he became oblivious to the bustling activity surrounding him. People hurried past him, weaving through the vibrant markets, while cars zipped by, creating a symphony of movement. Vendors passionately extolled the virtues of their produce, enticing customers with the promise of freshness.</w:t>
      </w:r>
    </w:p>
    <w:p w14:paraId="6CCDA3A5" w14:textId="3D5C573E" w:rsidR="008501A8" w:rsidRPr="002A3931" w:rsidRDefault="00DB777A" w:rsidP="008501A8">
      <w:pPr>
        <w:bidi/>
        <w:spacing w:after="0" w:line="360" w:lineRule="auto"/>
        <w:jc w:val="right"/>
        <w:rPr>
          <w:rFonts w:ascii="Unikurd Web" w:eastAsia="Times New Roman" w:hAnsi="Unikurd Web" w:cs="Unikurd Web"/>
          <w:sz w:val="24"/>
          <w:szCs w:val="24"/>
          <w:lang w:bidi="ar-IQ"/>
        </w:rPr>
      </w:pPr>
      <w:r w:rsidRPr="002A3931">
        <w:rPr>
          <w:rFonts w:ascii="Unikurd Web" w:eastAsia="Times New Roman" w:hAnsi="Unikurd Web" w:cs="Unikurd Web"/>
          <w:sz w:val="24"/>
          <w:szCs w:val="24"/>
          <w:lang w:bidi="ar-IQ"/>
        </w:rPr>
        <w:t xml:space="preserve">Surprisingly, </w:t>
      </w:r>
      <w:r w:rsidR="00F13080" w:rsidRPr="00EA1D4B">
        <w:rPr>
          <w:rFonts w:ascii="Unikurd Web" w:eastAsia="Times New Roman" w:hAnsi="Unikurd Web" w:cs="Unikurd Web"/>
          <w:sz w:val="24"/>
          <w:szCs w:val="24"/>
          <w:lang w:bidi="ar-IQ"/>
        </w:rPr>
        <w:t>he</w:t>
      </w:r>
      <w:r w:rsidRPr="00EA1D4B">
        <w:rPr>
          <w:rFonts w:ascii="Unikurd Web" w:eastAsia="Times New Roman" w:hAnsi="Unikurd Web" w:cs="Unikurd Web"/>
          <w:sz w:val="24"/>
          <w:szCs w:val="24"/>
          <w:lang w:bidi="ar-IQ"/>
        </w:rPr>
        <w:t xml:space="preserve"> managed to devour two chapters uninterrupted </w:t>
      </w:r>
      <w:r w:rsidRPr="002A3931">
        <w:rPr>
          <w:rFonts w:ascii="Unikurd Web" w:eastAsia="Times New Roman" w:hAnsi="Unikurd Web" w:cs="Unikurd Web"/>
          <w:sz w:val="24"/>
          <w:szCs w:val="24"/>
          <w:lang w:bidi="ar-IQ"/>
        </w:rPr>
        <w:t>by the lively ambiance that enveloped him. He closed the b</w:t>
      </w:r>
      <w:r w:rsidR="00E36AAA" w:rsidRPr="002A3931">
        <w:rPr>
          <w:rFonts w:ascii="Unikurd Web" w:eastAsia="Times New Roman" w:hAnsi="Unikurd Web" w:cs="Unikurd Web"/>
          <w:sz w:val="24"/>
          <w:szCs w:val="24"/>
          <w:lang w:bidi="ar-IQ"/>
        </w:rPr>
        <w:t xml:space="preserve">ook and left, making his way towards the </w:t>
      </w:r>
      <w:r w:rsidRPr="002A3931">
        <w:rPr>
          <w:rFonts w:ascii="Unikurd Web" w:eastAsia="Times New Roman" w:hAnsi="Unikurd Web" w:cs="Unikurd Web"/>
          <w:sz w:val="24"/>
          <w:szCs w:val="24"/>
          <w:lang w:bidi="ar-IQ"/>
        </w:rPr>
        <w:t>Qays</w:t>
      </w:r>
      <w:r w:rsidR="00CD24AB">
        <w:rPr>
          <w:rFonts w:ascii="Unikurd Web" w:eastAsia="Times New Roman" w:hAnsi="Unikurd Web" w:cs="Unikurd Web"/>
          <w:sz w:val="24"/>
          <w:szCs w:val="24"/>
          <w:lang w:bidi="ar-IQ"/>
        </w:rPr>
        <w:t>e</w:t>
      </w:r>
      <w:r w:rsidRPr="002A3931">
        <w:rPr>
          <w:rFonts w:ascii="Unikurd Web" w:eastAsia="Times New Roman" w:hAnsi="Unikurd Web" w:cs="Unikurd Web"/>
          <w:sz w:val="24"/>
          <w:szCs w:val="24"/>
          <w:lang w:bidi="ar-IQ"/>
        </w:rPr>
        <w:t>r-i-Ham</w:t>
      </w:r>
      <w:r w:rsidR="008501A8" w:rsidRPr="002A3931">
        <w:rPr>
          <w:rFonts w:ascii="Unikurd Web" w:hAnsi="Unikurd Web" w:cs="Unikurd Web"/>
          <w:color w:val="374151"/>
          <w:sz w:val="24"/>
          <w:szCs w:val="24"/>
        </w:rPr>
        <w:t>î</w:t>
      </w:r>
      <w:r w:rsidRPr="002A3931">
        <w:rPr>
          <w:rFonts w:ascii="Unikurd Web" w:eastAsia="Times New Roman" w:hAnsi="Unikurd Web" w:cs="Unikurd Web"/>
          <w:sz w:val="24"/>
          <w:szCs w:val="24"/>
          <w:lang w:bidi="ar-IQ"/>
        </w:rPr>
        <w:t xml:space="preserve">d </w:t>
      </w:r>
      <w:r w:rsidR="00971E91" w:rsidRPr="002A3931">
        <w:rPr>
          <w:rFonts w:ascii="Unikurd Web" w:eastAsia="Times New Roman" w:hAnsi="Unikurd Web" w:cs="Unikurd Web"/>
          <w:sz w:val="24"/>
          <w:szCs w:val="24"/>
          <w:lang w:bidi="ar-IQ"/>
        </w:rPr>
        <w:t>Beg</w:t>
      </w:r>
      <w:r w:rsidR="00F13080" w:rsidRPr="002A3931">
        <w:rPr>
          <w:rFonts w:ascii="Unikurd Web" w:eastAsia="Times New Roman" w:hAnsi="Unikurd Web" w:cs="Unikurd Web"/>
          <w:sz w:val="24"/>
          <w:szCs w:val="24"/>
          <w:lang w:bidi="ar-IQ"/>
        </w:rPr>
        <w:t>.</w:t>
      </w:r>
    </w:p>
    <w:p w14:paraId="7518B15B" w14:textId="7B67A4EA" w:rsidR="00FB151E" w:rsidRPr="002A3931" w:rsidRDefault="00CA15C5" w:rsidP="008501A8">
      <w:pPr>
        <w:bidi/>
        <w:spacing w:after="0" w:line="360" w:lineRule="auto"/>
        <w:jc w:val="right"/>
        <w:rPr>
          <w:rFonts w:ascii="Unikurd Web" w:eastAsia="Times New Roman" w:hAnsi="Unikurd Web" w:cs="Unikurd Web"/>
          <w:sz w:val="24"/>
          <w:szCs w:val="24"/>
          <w:lang w:bidi="ar-IQ"/>
        </w:rPr>
      </w:pPr>
      <w:r w:rsidRPr="002A3931">
        <w:rPr>
          <w:rFonts w:ascii="Unikurd Web" w:eastAsia="Times New Roman" w:hAnsi="Unikurd Web" w:cs="Unikurd Web"/>
          <w:sz w:val="24"/>
          <w:szCs w:val="24"/>
          <w:lang w:bidi="ar-IQ"/>
        </w:rPr>
        <w:t xml:space="preserve">At </w:t>
      </w:r>
      <w:r w:rsidR="00AD3250" w:rsidRPr="002A3931">
        <w:rPr>
          <w:rFonts w:ascii="Unikurd Web" w:eastAsia="Times New Roman" w:hAnsi="Unikurd Web" w:cs="Unikurd Web"/>
          <w:sz w:val="24"/>
          <w:szCs w:val="24"/>
          <w:lang w:bidi="ar-IQ"/>
        </w:rPr>
        <w:t xml:space="preserve">the </w:t>
      </w:r>
      <w:r w:rsidR="00573C55" w:rsidRPr="002A3931">
        <w:rPr>
          <w:rFonts w:ascii="Unikurd Web" w:eastAsia="Times New Roman" w:hAnsi="Unikurd Web" w:cs="Unikurd Web"/>
          <w:sz w:val="24"/>
          <w:szCs w:val="24"/>
          <w:lang w:bidi="ar-IQ"/>
        </w:rPr>
        <w:t>gate</w:t>
      </w:r>
      <w:r w:rsidRPr="002A3931">
        <w:rPr>
          <w:rFonts w:ascii="Unikurd Web" w:eastAsia="Times New Roman" w:hAnsi="Unikurd Web" w:cs="Unikurd Web"/>
          <w:sz w:val="24"/>
          <w:szCs w:val="24"/>
          <w:lang w:bidi="ar-IQ"/>
        </w:rPr>
        <w:t xml:space="preserve"> of the Qays</w:t>
      </w:r>
      <w:r w:rsidR="00CD24AB">
        <w:rPr>
          <w:rFonts w:ascii="Unikurd Web" w:eastAsia="Times New Roman" w:hAnsi="Unikurd Web" w:cs="Unikurd Web"/>
          <w:sz w:val="24"/>
          <w:szCs w:val="24"/>
          <w:lang w:bidi="ar-IQ"/>
        </w:rPr>
        <w:t>e</w:t>
      </w:r>
      <w:r w:rsidRPr="002A3931">
        <w:rPr>
          <w:rFonts w:ascii="Unikurd Web" w:eastAsia="Times New Roman" w:hAnsi="Unikurd Web" w:cs="Unikurd Web"/>
          <w:sz w:val="24"/>
          <w:szCs w:val="24"/>
          <w:lang w:bidi="ar-IQ"/>
        </w:rPr>
        <w:t>ri, he</w:t>
      </w:r>
      <w:r w:rsidR="008443D3" w:rsidRPr="002A3931">
        <w:rPr>
          <w:rFonts w:ascii="Unikurd Web" w:eastAsia="Times New Roman" w:hAnsi="Unikurd Web" w:cs="Unikurd Web"/>
          <w:sz w:val="24"/>
          <w:szCs w:val="24"/>
          <w:lang w:bidi="ar-IQ"/>
        </w:rPr>
        <w:t xml:space="preserve"> </w:t>
      </w:r>
      <w:r w:rsidR="00025E20" w:rsidRPr="002A3931">
        <w:rPr>
          <w:rFonts w:ascii="Unikurd Web" w:eastAsia="Times New Roman" w:hAnsi="Unikurd Web" w:cs="Unikurd Web"/>
          <w:sz w:val="24"/>
          <w:szCs w:val="24"/>
          <w:lang w:bidi="ar-IQ"/>
        </w:rPr>
        <w:t>descended</w:t>
      </w:r>
      <w:r w:rsidR="006A384A" w:rsidRPr="002A3931">
        <w:rPr>
          <w:rFonts w:ascii="Unikurd Web" w:eastAsia="Times New Roman" w:hAnsi="Unikurd Web" w:cs="Unikurd Web"/>
          <w:sz w:val="24"/>
          <w:szCs w:val="24"/>
          <w:lang w:bidi="ar-IQ"/>
        </w:rPr>
        <w:t xml:space="preserve"> to its</w:t>
      </w:r>
      <w:r w:rsidRPr="002A3931">
        <w:rPr>
          <w:rFonts w:ascii="Unikurd Web" w:eastAsia="Times New Roman" w:hAnsi="Unikurd Web" w:cs="Unikurd Web"/>
          <w:sz w:val="24"/>
          <w:szCs w:val="24"/>
          <w:lang w:bidi="ar-IQ"/>
        </w:rPr>
        <w:t xml:space="preserve"> </w:t>
      </w:r>
      <w:r w:rsidR="00025E20" w:rsidRPr="002A3931">
        <w:rPr>
          <w:rFonts w:ascii="Unikurd Web" w:eastAsia="Times New Roman" w:hAnsi="Unikurd Web" w:cs="Unikurd Web"/>
          <w:sz w:val="24"/>
          <w:szCs w:val="24"/>
          <w:lang w:bidi="ar-IQ"/>
        </w:rPr>
        <w:t>walkway, surrounded by a variety of shops.</w:t>
      </w:r>
      <w:r w:rsidR="008443D3" w:rsidRPr="002A3931">
        <w:rPr>
          <w:rFonts w:ascii="Unikurd Web" w:eastAsia="Times New Roman" w:hAnsi="Unikurd Web" w:cs="Unikurd Web"/>
          <w:sz w:val="24"/>
          <w:szCs w:val="24"/>
          <w:lang w:bidi="ar-IQ"/>
        </w:rPr>
        <w:t xml:space="preserve"> </w:t>
      </w:r>
      <w:r w:rsidRPr="002A3931">
        <w:rPr>
          <w:rFonts w:ascii="Unikurd Web" w:eastAsia="Times New Roman" w:hAnsi="Unikurd Web" w:cs="Unikurd Web"/>
          <w:sz w:val="24"/>
          <w:szCs w:val="24"/>
          <w:lang w:bidi="ar-IQ"/>
        </w:rPr>
        <w:t>On his right and left,</w:t>
      </w:r>
      <w:r w:rsidR="00025E20" w:rsidRPr="002A3931">
        <w:rPr>
          <w:rFonts w:ascii="Unikurd Web" w:eastAsia="Times New Roman" w:hAnsi="Unikurd Web" w:cs="Unikurd Web"/>
          <w:sz w:val="24"/>
          <w:szCs w:val="24"/>
          <w:lang w:bidi="ar-IQ"/>
        </w:rPr>
        <w:t xml:space="preserve"> a collection of diverse establishments, many of them</w:t>
      </w:r>
      <w:r w:rsidRPr="002A3931">
        <w:rPr>
          <w:rFonts w:ascii="Unikurd Web" w:eastAsia="Times New Roman" w:hAnsi="Unikurd Web" w:cs="Unikurd Web"/>
          <w:sz w:val="24"/>
          <w:szCs w:val="24"/>
          <w:lang w:bidi="ar-IQ"/>
        </w:rPr>
        <w:t xml:space="preserve"> owned by Jewish</w:t>
      </w:r>
      <w:r w:rsidR="00025E20" w:rsidRPr="002A3931">
        <w:rPr>
          <w:rFonts w:ascii="Unikurd Web" w:eastAsia="Times New Roman" w:hAnsi="Unikurd Web" w:cs="Unikurd Web"/>
          <w:sz w:val="24"/>
          <w:szCs w:val="24"/>
          <w:lang w:bidi="ar-IQ"/>
        </w:rPr>
        <w:t xml:space="preserve"> merchants.</w:t>
      </w:r>
      <w:r w:rsidRPr="002A3931">
        <w:rPr>
          <w:rFonts w:ascii="Unikurd Web" w:eastAsia="Times New Roman" w:hAnsi="Unikurd Web" w:cs="Unikurd Web"/>
          <w:sz w:val="24"/>
          <w:szCs w:val="24"/>
          <w:lang w:bidi="ar-IQ"/>
        </w:rPr>
        <w:t xml:space="preserve"> T</w:t>
      </w:r>
      <w:r w:rsidR="008443D3" w:rsidRPr="002A3931">
        <w:rPr>
          <w:rFonts w:ascii="Unikurd Web" w:eastAsia="Times New Roman" w:hAnsi="Unikurd Web" w:cs="Unikurd Web"/>
          <w:sz w:val="24"/>
          <w:szCs w:val="24"/>
          <w:lang w:bidi="ar-IQ"/>
        </w:rPr>
        <w:t>he</w:t>
      </w:r>
      <w:r w:rsidR="003139E2" w:rsidRPr="002A3931">
        <w:rPr>
          <w:rFonts w:ascii="Unikurd Web" w:eastAsia="Times New Roman" w:hAnsi="Unikurd Web" w:cs="Unikurd Web"/>
          <w:sz w:val="24"/>
          <w:szCs w:val="24"/>
          <w:lang w:bidi="ar-IQ"/>
        </w:rPr>
        <w:t xml:space="preserve"> first shop </w:t>
      </w:r>
      <w:r w:rsidR="00025E20" w:rsidRPr="002A3931">
        <w:rPr>
          <w:rFonts w:ascii="Unikurd Web" w:eastAsia="Times New Roman" w:hAnsi="Unikurd Web" w:cs="Unikurd Web"/>
          <w:sz w:val="24"/>
          <w:szCs w:val="24"/>
          <w:lang w:bidi="ar-IQ"/>
        </w:rPr>
        <w:t>that caught his eye belonged to a Jewish m</w:t>
      </w:r>
      <w:r w:rsidR="00E56A93" w:rsidRPr="002A3931">
        <w:rPr>
          <w:rFonts w:ascii="Unikurd Web" w:eastAsia="Times New Roman" w:hAnsi="Unikurd Web" w:cs="Unikurd Web"/>
          <w:sz w:val="24"/>
          <w:szCs w:val="24"/>
          <w:lang w:bidi="ar-IQ"/>
        </w:rPr>
        <w:t>an named</w:t>
      </w:r>
      <w:r w:rsidR="006A384A" w:rsidRPr="002A3931">
        <w:rPr>
          <w:rFonts w:ascii="Unikurd Web" w:eastAsia="Times New Roman" w:hAnsi="Unikurd Web" w:cs="Unikurd Web"/>
          <w:sz w:val="24"/>
          <w:szCs w:val="24"/>
          <w:lang w:bidi="ar-IQ"/>
        </w:rPr>
        <w:t xml:space="preserve"> </w:t>
      </w:r>
      <w:r w:rsidR="003139E2" w:rsidRPr="002A3931">
        <w:rPr>
          <w:rFonts w:ascii="Unikurd Web" w:eastAsia="Times New Roman" w:hAnsi="Unikurd Web" w:cs="Unikurd Web"/>
          <w:sz w:val="24"/>
          <w:szCs w:val="24"/>
          <w:lang w:bidi="ar-IQ"/>
        </w:rPr>
        <w:t>Shawl</w:t>
      </w:r>
      <w:r w:rsidR="00AD3250" w:rsidRPr="002A3931">
        <w:rPr>
          <w:rFonts w:ascii="Unikurd Web" w:eastAsia="Times New Roman" w:hAnsi="Unikurd Web" w:cs="Unikurd Web"/>
          <w:sz w:val="24"/>
          <w:szCs w:val="24"/>
          <w:lang w:bidi="ar-IQ"/>
        </w:rPr>
        <w:t>,</w:t>
      </w:r>
      <w:r w:rsidR="003139E2" w:rsidRPr="002A3931">
        <w:rPr>
          <w:rFonts w:ascii="Unikurd Web" w:eastAsia="Times New Roman" w:hAnsi="Unikurd Web" w:cs="Unikurd Web"/>
          <w:sz w:val="24"/>
          <w:szCs w:val="24"/>
          <w:lang w:bidi="ar-IQ"/>
        </w:rPr>
        <w:t xml:space="preserve"> who </w:t>
      </w:r>
      <w:r w:rsidR="00E56A93" w:rsidRPr="002A3931">
        <w:rPr>
          <w:rFonts w:ascii="Unikurd Web" w:eastAsia="Times New Roman" w:hAnsi="Unikurd Web" w:cs="Unikurd Web"/>
          <w:sz w:val="24"/>
          <w:szCs w:val="24"/>
          <w:lang w:bidi="ar-IQ"/>
        </w:rPr>
        <w:t xml:space="preserve">specialised in </w:t>
      </w:r>
      <w:r w:rsidR="006A384A" w:rsidRPr="002A3931">
        <w:rPr>
          <w:rFonts w:ascii="Unikurd Web" w:eastAsia="Times New Roman" w:hAnsi="Unikurd Web" w:cs="Unikurd Web"/>
          <w:sz w:val="24"/>
          <w:szCs w:val="24"/>
          <w:lang w:bidi="ar-IQ"/>
        </w:rPr>
        <w:t xml:space="preserve">selling </w:t>
      </w:r>
      <w:r w:rsidR="008443D3" w:rsidRPr="002A3931">
        <w:rPr>
          <w:rFonts w:ascii="Unikurd Web" w:eastAsia="Times New Roman" w:hAnsi="Unikurd Web" w:cs="Unikurd Web"/>
          <w:sz w:val="24"/>
          <w:szCs w:val="24"/>
          <w:lang w:bidi="ar-IQ"/>
        </w:rPr>
        <w:t>Epson s</w:t>
      </w:r>
      <w:r w:rsidR="00B840F5" w:rsidRPr="002A3931">
        <w:rPr>
          <w:rFonts w:ascii="Unikurd Web" w:eastAsia="Times New Roman" w:hAnsi="Unikurd Web" w:cs="Unikurd Web"/>
          <w:sz w:val="24"/>
          <w:szCs w:val="24"/>
          <w:lang w:bidi="ar-IQ"/>
        </w:rPr>
        <w:t>oap</w:t>
      </w:r>
      <w:r w:rsidR="008443D3" w:rsidRPr="002A3931">
        <w:rPr>
          <w:rFonts w:ascii="Unikurd Web" w:eastAsia="Times New Roman" w:hAnsi="Unikurd Web" w:cs="Unikurd Web"/>
          <w:sz w:val="24"/>
          <w:szCs w:val="24"/>
          <w:lang w:bidi="ar-IQ"/>
        </w:rPr>
        <w:t>.</w:t>
      </w:r>
      <w:r w:rsidR="00E56A93" w:rsidRPr="002A3931">
        <w:rPr>
          <w:rFonts w:ascii="Unikurd Web" w:eastAsia="Times New Roman" w:hAnsi="Unikurd Web" w:cs="Unikurd Web"/>
          <w:sz w:val="24"/>
          <w:szCs w:val="24"/>
          <w:lang w:bidi="ar-IQ"/>
        </w:rPr>
        <w:t xml:space="preserve"> Nearby, th</w:t>
      </w:r>
      <w:r w:rsidR="008501A8" w:rsidRPr="002A3931">
        <w:rPr>
          <w:rFonts w:ascii="Unikurd Web" w:eastAsia="Times New Roman" w:hAnsi="Unikurd Web" w:cs="Unikurd Web"/>
          <w:sz w:val="24"/>
          <w:szCs w:val="24"/>
          <w:lang w:bidi="ar-IQ"/>
        </w:rPr>
        <w:t>ere</w:t>
      </w:r>
      <w:r w:rsidR="00E56A93" w:rsidRPr="002A3931">
        <w:rPr>
          <w:rFonts w:ascii="Unikurd Web" w:eastAsia="Times New Roman" w:hAnsi="Unikurd Web" w:cs="Unikurd Web"/>
          <w:sz w:val="24"/>
          <w:szCs w:val="24"/>
          <w:lang w:bidi="ar-IQ"/>
        </w:rPr>
        <w:t xml:space="preserve"> was a shop displaying ornate cups and plates</w:t>
      </w:r>
      <w:r w:rsidR="006631A7" w:rsidRPr="002A3931">
        <w:rPr>
          <w:rFonts w:ascii="Unikurd Web" w:eastAsia="Times New Roman" w:hAnsi="Unikurd Web" w:cs="Unikurd Web"/>
          <w:sz w:val="24"/>
          <w:szCs w:val="24"/>
          <w:lang w:bidi="ar-IQ"/>
        </w:rPr>
        <w:t>,</w:t>
      </w:r>
      <w:r w:rsidR="00E56A93" w:rsidRPr="002A3931">
        <w:rPr>
          <w:rFonts w:ascii="Unikurd Web" w:eastAsia="Times New Roman" w:hAnsi="Unikurd Web" w:cs="Unikurd Web"/>
          <w:sz w:val="24"/>
          <w:szCs w:val="24"/>
          <w:lang w:bidi="ar-IQ"/>
        </w:rPr>
        <w:t xml:space="preserve"> as well as various items associated with Jewish traditions such as </w:t>
      </w:r>
      <w:r w:rsidR="006631A7" w:rsidRPr="002A3931">
        <w:rPr>
          <w:rFonts w:ascii="Unikurd Web" w:eastAsia="Times New Roman" w:hAnsi="Unikurd Web" w:cs="Unikurd Web"/>
          <w:sz w:val="24"/>
          <w:szCs w:val="24"/>
          <w:lang w:bidi="ar-IQ"/>
        </w:rPr>
        <w:t>Kiddush, M</w:t>
      </w:r>
      <w:r w:rsidR="00E56A93" w:rsidRPr="002A3931">
        <w:rPr>
          <w:rFonts w:ascii="Unikurd Web" w:eastAsia="Times New Roman" w:hAnsi="Unikurd Web" w:cs="Unikurd Web"/>
          <w:sz w:val="24"/>
          <w:szCs w:val="24"/>
          <w:lang w:bidi="ar-IQ"/>
        </w:rPr>
        <w:t>e</w:t>
      </w:r>
      <w:r w:rsidR="006631A7" w:rsidRPr="002A3931">
        <w:rPr>
          <w:rFonts w:ascii="Unikurd Web" w:eastAsia="Times New Roman" w:hAnsi="Unikurd Web" w:cs="Unikurd Web"/>
          <w:sz w:val="24"/>
          <w:szCs w:val="24"/>
          <w:lang w:bidi="ar-IQ"/>
        </w:rPr>
        <w:t>nora</w:t>
      </w:r>
      <w:r w:rsidR="00E56A93" w:rsidRPr="002A3931">
        <w:rPr>
          <w:rFonts w:ascii="Unikurd Web" w:eastAsia="Times New Roman" w:hAnsi="Unikurd Web" w:cs="Unikurd Web"/>
          <w:sz w:val="24"/>
          <w:szCs w:val="24"/>
          <w:lang w:bidi="ar-IQ"/>
        </w:rPr>
        <w:t>hs</w:t>
      </w:r>
      <w:r w:rsidR="006631A7" w:rsidRPr="002A3931">
        <w:rPr>
          <w:rFonts w:ascii="Unikurd Web" w:eastAsia="Times New Roman" w:hAnsi="Unikurd Web" w:cs="Unikurd Web"/>
          <w:sz w:val="24"/>
          <w:szCs w:val="24"/>
          <w:lang w:bidi="ar-IQ"/>
        </w:rPr>
        <w:t>, Hanukkah, candle</w:t>
      </w:r>
      <w:r w:rsidR="00E56A93" w:rsidRPr="002A3931">
        <w:rPr>
          <w:rFonts w:ascii="Unikurd Web" w:eastAsia="Times New Roman" w:hAnsi="Unikurd Web" w:cs="Unikurd Web"/>
          <w:sz w:val="24"/>
          <w:szCs w:val="24"/>
          <w:lang w:bidi="ar-IQ"/>
        </w:rPr>
        <w:t>s</w:t>
      </w:r>
      <w:r w:rsidR="006631A7" w:rsidRPr="002A3931">
        <w:rPr>
          <w:rFonts w:ascii="Unikurd Web" w:eastAsia="Times New Roman" w:hAnsi="Unikurd Web" w:cs="Unikurd Web"/>
          <w:sz w:val="24"/>
          <w:szCs w:val="24"/>
          <w:lang w:bidi="ar-IQ"/>
        </w:rPr>
        <w:t>, Sabbath</w:t>
      </w:r>
      <w:r w:rsidR="00E56A93" w:rsidRPr="002A3931">
        <w:rPr>
          <w:rFonts w:ascii="Unikurd Web" w:eastAsia="Times New Roman" w:hAnsi="Unikurd Web" w:cs="Unikurd Web"/>
          <w:sz w:val="24"/>
          <w:szCs w:val="24"/>
          <w:lang w:bidi="ar-IQ"/>
        </w:rPr>
        <w:t xml:space="preserve"> supplies</w:t>
      </w:r>
      <w:r w:rsidR="006631A7" w:rsidRPr="002A3931">
        <w:rPr>
          <w:rFonts w:ascii="Unikurd Web" w:eastAsia="Times New Roman" w:hAnsi="Unikurd Web" w:cs="Unikurd Web"/>
          <w:sz w:val="24"/>
          <w:szCs w:val="24"/>
          <w:lang w:bidi="ar-IQ"/>
        </w:rPr>
        <w:t>, Tzitzit, Kippa</w:t>
      </w:r>
      <w:r w:rsidR="00E56A93" w:rsidRPr="002A3931">
        <w:rPr>
          <w:rFonts w:ascii="Unikurd Web" w:eastAsia="Times New Roman" w:hAnsi="Unikurd Web" w:cs="Unikurd Web"/>
          <w:sz w:val="24"/>
          <w:szCs w:val="24"/>
          <w:lang w:bidi="ar-IQ"/>
        </w:rPr>
        <w:t>s</w:t>
      </w:r>
      <w:r w:rsidR="006B6573" w:rsidRPr="002A3931">
        <w:rPr>
          <w:rFonts w:ascii="Unikurd Web" w:eastAsia="Times New Roman" w:hAnsi="Unikurd Web" w:cs="Unikurd Web"/>
          <w:sz w:val="24"/>
          <w:szCs w:val="24"/>
          <w:lang w:bidi="ar-IQ"/>
        </w:rPr>
        <w:t>,</w:t>
      </w:r>
      <w:r w:rsidR="006631A7" w:rsidRPr="002A3931">
        <w:rPr>
          <w:rFonts w:ascii="Unikurd Web" w:eastAsia="Times New Roman" w:hAnsi="Unikurd Web" w:cs="Unikurd Web"/>
          <w:sz w:val="24"/>
          <w:szCs w:val="24"/>
          <w:lang w:bidi="ar-IQ"/>
        </w:rPr>
        <w:t xml:space="preserve"> Tallit</w:t>
      </w:r>
      <w:r w:rsidR="00E56A93" w:rsidRPr="002A3931">
        <w:rPr>
          <w:rFonts w:ascii="Unikurd Web" w:eastAsia="Times New Roman" w:hAnsi="Unikurd Web" w:cs="Unikurd Web"/>
          <w:sz w:val="24"/>
          <w:szCs w:val="24"/>
          <w:lang w:bidi="ar-IQ"/>
        </w:rPr>
        <w:t>s</w:t>
      </w:r>
      <w:r w:rsidR="006B6573" w:rsidRPr="002A3931">
        <w:rPr>
          <w:rFonts w:ascii="Unikurd Web" w:eastAsia="Times New Roman" w:hAnsi="Unikurd Web" w:cs="Unikurd Web"/>
          <w:sz w:val="24"/>
          <w:szCs w:val="24"/>
          <w:lang w:bidi="ar-IQ"/>
        </w:rPr>
        <w:t xml:space="preserve"> and </w:t>
      </w:r>
      <w:r w:rsidR="00E56A93" w:rsidRPr="002A3931">
        <w:rPr>
          <w:rFonts w:ascii="Unikurd Web" w:eastAsia="Times New Roman" w:hAnsi="Unikurd Web" w:cs="Unikurd Web"/>
          <w:sz w:val="24"/>
          <w:szCs w:val="24"/>
          <w:lang w:bidi="ar-IQ"/>
        </w:rPr>
        <w:t>ceremonial candles</w:t>
      </w:r>
      <w:r w:rsidR="006631A7" w:rsidRPr="002A3931">
        <w:rPr>
          <w:rFonts w:ascii="Unikurd Web" w:eastAsia="Times New Roman" w:hAnsi="Unikurd Web" w:cs="Unikurd Web"/>
          <w:sz w:val="24"/>
          <w:szCs w:val="24"/>
          <w:lang w:bidi="ar-IQ"/>
        </w:rPr>
        <w:t xml:space="preserve">. </w:t>
      </w:r>
    </w:p>
    <w:p w14:paraId="07AB46BF" w14:textId="30777EBE" w:rsidR="003D747D" w:rsidRPr="002A3931" w:rsidRDefault="00FB151E" w:rsidP="00FB151E">
      <w:pPr>
        <w:bidi/>
        <w:spacing w:after="0" w:line="360" w:lineRule="auto"/>
        <w:jc w:val="right"/>
        <w:rPr>
          <w:rFonts w:ascii="Unikurd Web" w:eastAsia="Times New Roman" w:hAnsi="Unikurd Web" w:cs="Unikurd Web"/>
          <w:sz w:val="24"/>
          <w:szCs w:val="24"/>
          <w:lang w:bidi="ar-IQ"/>
        </w:rPr>
      </w:pPr>
      <w:r w:rsidRPr="002A3931">
        <w:rPr>
          <w:rFonts w:ascii="Unikurd Web" w:eastAsia="Times New Roman" w:hAnsi="Unikurd Web" w:cs="Unikurd Web"/>
          <w:sz w:val="24"/>
          <w:szCs w:val="24"/>
          <w:lang w:bidi="ar-IQ"/>
        </w:rPr>
        <w:t xml:space="preserve">Further along, </w:t>
      </w:r>
      <w:r w:rsidR="006631A7" w:rsidRPr="002A3931">
        <w:rPr>
          <w:rFonts w:ascii="Unikurd Web" w:eastAsia="Times New Roman" w:hAnsi="Unikurd Web" w:cs="Unikurd Web"/>
          <w:sz w:val="24"/>
          <w:szCs w:val="24"/>
          <w:lang w:bidi="ar-IQ"/>
        </w:rPr>
        <w:t xml:space="preserve">others </w:t>
      </w:r>
      <w:r w:rsidRPr="002A3931">
        <w:rPr>
          <w:rFonts w:ascii="Unikurd Web" w:eastAsia="Times New Roman" w:hAnsi="Unikurd Web" w:cs="Unikurd Web"/>
          <w:sz w:val="24"/>
          <w:szCs w:val="24"/>
          <w:lang w:bidi="ar-IQ"/>
        </w:rPr>
        <w:t>vendors proudly showcased their</w:t>
      </w:r>
      <w:r w:rsidR="006631A7" w:rsidRPr="002A3931">
        <w:rPr>
          <w:rFonts w:ascii="Unikurd Web" w:eastAsia="Times New Roman" w:hAnsi="Unikurd Web" w:cs="Unikurd Web"/>
          <w:sz w:val="24"/>
          <w:szCs w:val="24"/>
          <w:lang w:bidi="ar-IQ"/>
        </w:rPr>
        <w:t xml:space="preserve"> </w:t>
      </w:r>
      <w:r w:rsidR="008501A8" w:rsidRPr="002A3931">
        <w:rPr>
          <w:rFonts w:ascii="Unikurd Web" w:eastAsia="Times New Roman" w:hAnsi="Unikurd Web" w:cs="Unikurd Web"/>
          <w:sz w:val="24"/>
          <w:szCs w:val="24"/>
          <w:lang w:bidi="ar-IQ"/>
        </w:rPr>
        <w:t>jewellery</w:t>
      </w:r>
      <w:r w:rsidR="006631A7" w:rsidRPr="002A3931">
        <w:rPr>
          <w:rFonts w:ascii="Unikurd Web" w:eastAsia="Times New Roman" w:hAnsi="Unikurd Web" w:cs="Unikurd Web"/>
          <w:sz w:val="24"/>
          <w:szCs w:val="24"/>
          <w:lang w:bidi="ar-IQ"/>
        </w:rPr>
        <w:t xml:space="preserve"> </w:t>
      </w:r>
      <w:r w:rsidRPr="002A3931">
        <w:rPr>
          <w:rFonts w:ascii="Unikurd Web" w:eastAsia="Times New Roman" w:hAnsi="Unikurd Web" w:cs="Unikurd Web"/>
          <w:sz w:val="24"/>
          <w:szCs w:val="24"/>
          <w:lang w:bidi="ar-IQ"/>
        </w:rPr>
        <w:t>collections, featuring exquisite</w:t>
      </w:r>
      <w:r w:rsidR="006631A7" w:rsidRPr="002A3931">
        <w:rPr>
          <w:rFonts w:ascii="Unikurd Web" w:eastAsia="Times New Roman" w:hAnsi="Unikurd Web" w:cs="Unikurd Web"/>
          <w:sz w:val="24"/>
          <w:szCs w:val="24"/>
          <w:lang w:bidi="ar-IQ"/>
        </w:rPr>
        <w:t xml:space="preserve"> </w:t>
      </w:r>
      <w:r w:rsidR="00AD3250" w:rsidRPr="002A3931">
        <w:rPr>
          <w:rFonts w:ascii="Unikurd Web" w:eastAsia="Times New Roman" w:hAnsi="Unikurd Web" w:cs="Unikurd Web"/>
          <w:sz w:val="24"/>
          <w:szCs w:val="24"/>
          <w:lang w:bidi="ar-IQ"/>
        </w:rPr>
        <w:t>bracelets</w:t>
      </w:r>
      <w:r w:rsidR="006631A7" w:rsidRPr="002A3931">
        <w:rPr>
          <w:rFonts w:ascii="Unikurd Web" w:eastAsia="Times New Roman" w:hAnsi="Unikurd Web" w:cs="Unikurd Web"/>
          <w:sz w:val="24"/>
          <w:szCs w:val="24"/>
          <w:lang w:bidi="ar-IQ"/>
        </w:rPr>
        <w:t xml:space="preserve">, </w:t>
      </w:r>
      <w:r w:rsidR="00AD3250" w:rsidRPr="002A3931">
        <w:rPr>
          <w:rFonts w:ascii="Unikurd Web" w:eastAsia="Times New Roman" w:hAnsi="Unikurd Web" w:cs="Unikurd Web"/>
          <w:sz w:val="24"/>
          <w:szCs w:val="24"/>
          <w:lang w:bidi="ar-IQ"/>
        </w:rPr>
        <w:t>necklaces</w:t>
      </w:r>
      <w:r w:rsidR="006631A7" w:rsidRPr="002A3931">
        <w:rPr>
          <w:rFonts w:ascii="Unikurd Web" w:eastAsia="Times New Roman" w:hAnsi="Unikurd Web" w:cs="Unikurd Web"/>
          <w:sz w:val="24"/>
          <w:szCs w:val="24"/>
          <w:lang w:bidi="ar-IQ"/>
        </w:rPr>
        <w:t>,</w:t>
      </w:r>
      <w:r w:rsidRPr="002A3931">
        <w:rPr>
          <w:rFonts w:ascii="Unikurd Web" w:eastAsia="Times New Roman" w:hAnsi="Unikurd Web" w:cs="Unikurd Web"/>
          <w:sz w:val="24"/>
          <w:szCs w:val="24"/>
          <w:lang w:bidi="ar-IQ"/>
        </w:rPr>
        <w:t xml:space="preserve"> </w:t>
      </w:r>
      <w:r w:rsidR="00C24508" w:rsidRPr="002A3931">
        <w:rPr>
          <w:rFonts w:ascii="Unikurd Web" w:eastAsia="Times New Roman" w:hAnsi="Unikurd Web" w:cs="Unikurd Web"/>
          <w:sz w:val="24"/>
          <w:szCs w:val="24"/>
          <w:lang w:bidi="ar-IQ"/>
        </w:rPr>
        <w:t xml:space="preserve">earrings, </w:t>
      </w:r>
      <w:r w:rsidRPr="002A3931">
        <w:rPr>
          <w:rFonts w:ascii="Unikurd Web" w:eastAsia="Times New Roman" w:hAnsi="Unikurd Web" w:cs="Unikurd Web"/>
          <w:sz w:val="24"/>
          <w:szCs w:val="24"/>
          <w:lang w:bidi="ar-IQ"/>
        </w:rPr>
        <w:t>and rings adorned with the</w:t>
      </w:r>
      <w:r w:rsidR="006631A7" w:rsidRPr="002A3931">
        <w:rPr>
          <w:rFonts w:ascii="Unikurd Web" w:eastAsia="Times New Roman" w:hAnsi="Unikurd Web" w:cs="Unikurd Web"/>
          <w:sz w:val="24"/>
          <w:szCs w:val="24"/>
          <w:lang w:bidi="ar-IQ"/>
        </w:rPr>
        <w:t xml:space="preserve"> </w:t>
      </w:r>
      <w:r w:rsidRPr="002A3931">
        <w:rPr>
          <w:rFonts w:ascii="Unikurd Web" w:eastAsia="Times New Roman" w:hAnsi="Unikurd Web" w:cs="Unikurd Web"/>
          <w:sz w:val="24"/>
          <w:szCs w:val="24"/>
          <w:lang w:bidi="ar-IQ"/>
        </w:rPr>
        <w:t>S</w:t>
      </w:r>
      <w:r w:rsidR="006631A7" w:rsidRPr="002A3931">
        <w:rPr>
          <w:rFonts w:ascii="Unikurd Web" w:eastAsia="Times New Roman" w:hAnsi="Unikurd Web" w:cs="Unikurd Web"/>
          <w:sz w:val="24"/>
          <w:szCs w:val="24"/>
          <w:lang w:bidi="ar-IQ"/>
        </w:rPr>
        <w:t>tar of David</w:t>
      </w:r>
      <w:r w:rsidRPr="002A3931">
        <w:rPr>
          <w:rFonts w:ascii="Unikurd Web" w:eastAsia="Times New Roman" w:hAnsi="Unikurd Web" w:cs="Unikurd Web"/>
          <w:sz w:val="24"/>
          <w:szCs w:val="24"/>
          <w:lang w:bidi="ar-IQ"/>
        </w:rPr>
        <w:t xml:space="preserve">. The </w:t>
      </w:r>
      <w:r w:rsidR="008501A8" w:rsidRPr="002A3931">
        <w:rPr>
          <w:rFonts w:ascii="Unikurd Web" w:eastAsia="Times New Roman" w:hAnsi="Unikurd Web" w:cs="Unikurd Web"/>
          <w:sz w:val="24"/>
          <w:szCs w:val="24"/>
          <w:lang w:bidi="ar-IQ"/>
        </w:rPr>
        <w:t>jewellery</w:t>
      </w:r>
      <w:r w:rsidRPr="002A3931">
        <w:rPr>
          <w:rFonts w:ascii="Unikurd Web" w:eastAsia="Times New Roman" w:hAnsi="Unikurd Web" w:cs="Unikurd Web"/>
          <w:sz w:val="24"/>
          <w:szCs w:val="24"/>
          <w:lang w:bidi="ar-IQ"/>
        </w:rPr>
        <w:t xml:space="preserve"> sparkled under the display cases, catching the attention of passerby. Just bedside the </w:t>
      </w:r>
      <w:r w:rsidR="008501A8" w:rsidRPr="002A3931">
        <w:rPr>
          <w:rFonts w:ascii="Unikurd Web" w:eastAsia="Times New Roman" w:hAnsi="Unikurd Web" w:cs="Unikurd Web"/>
          <w:sz w:val="24"/>
          <w:szCs w:val="24"/>
          <w:lang w:bidi="ar-IQ"/>
        </w:rPr>
        <w:t>jewellery</w:t>
      </w:r>
      <w:r w:rsidRPr="002A3931">
        <w:rPr>
          <w:rFonts w:ascii="Unikurd Web" w:eastAsia="Times New Roman" w:hAnsi="Unikurd Web" w:cs="Unikurd Web"/>
          <w:sz w:val="24"/>
          <w:szCs w:val="24"/>
          <w:lang w:bidi="ar-IQ"/>
        </w:rPr>
        <w:t xml:space="preserve"> stalls, an old-fashioned barber shop attracted a diverse clientele. Both elderly </w:t>
      </w:r>
      <w:r w:rsidR="003D747D" w:rsidRPr="002A3931">
        <w:rPr>
          <w:rFonts w:ascii="Unikurd Web" w:eastAsia="Times New Roman" w:hAnsi="Unikurd Web" w:cs="Unikurd Web"/>
          <w:sz w:val="24"/>
          <w:szCs w:val="24"/>
          <w:lang w:bidi="ar-IQ"/>
        </w:rPr>
        <w:t xml:space="preserve">gentlemen and young boys, wearing traditional Kurdish attire complete with long stretched </w:t>
      </w:r>
      <w:r w:rsidR="008501A8" w:rsidRPr="002A3931">
        <w:rPr>
          <w:rFonts w:ascii="Unikurd Web" w:eastAsia="Times New Roman" w:hAnsi="Unikurd Web" w:cs="Unikurd Web"/>
          <w:sz w:val="24"/>
          <w:szCs w:val="24"/>
          <w:lang w:bidi="ar-IQ"/>
        </w:rPr>
        <w:t>Payot</w:t>
      </w:r>
      <w:r w:rsidR="003D747D" w:rsidRPr="002A3931">
        <w:rPr>
          <w:rFonts w:ascii="Unikurd Web" w:eastAsia="Times New Roman" w:hAnsi="Unikurd Web" w:cs="Unikurd Web"/>
          <w:sz w:val="24"/>
          <w:szCs w:val="24"/>
          <w:lang w:bidi="ar-IQ"/>
        </w:rPr>
        <w:t xml:space="preserve"> and turbans, entered the shop to prepare themselves for the upcoming Yom Tov day.</w:t>
      </w:r>
    </w:p>
    <w:p w14:paraId="2B21DCFB" w14:textId="77777777" w:rsidR="003D747D" w:rsidRPr="002A3931" w:rsidRDefault="003D747D" w:rsidP="003D747D">
      <w:pPr>
        <w:bidi/>
        <w:spacing w:after="0" w:line="360" w:lineRule="auto"/>
        <w:jc w:val="right"/>
        <w:rPr>
          <w:rFonts w:ascii="Unikurd Web" w:eastAsia="Times New Roman" w:hAnsi="Unikurd Web" w:cs="Unikurd Web"/>
          <w:sz w:val="24"/>
          <w:szCs w:val="24"/>
          <w:lang w:bidi="ar-IQ"/>
        </w:rPr>
      </w:pPr>
      <w:r w:rsidRPr="002A3931">
        <w:rPr>
          <w:rFonts w:ascii="Unikurd Web" w:eastAsia="Times New Roman" w:hAnsi="Unikurd Web" w:cs="Unikurd Web"/>
          <w:sz w:val="24"/>
          <w:szCs w:val="24"/>
          <w:lang w:bidi="ar-IQ"/>
        </w:rPr>
        <w:t>Among the other shops, one</w:t>
      </w:r>
      <w:r w:rsidR="00DA5243" w:rsidRPr="002A3931">
        <w:rPr>
          <w:rFonts w:ascii="Unikurd Web" w:eastAsia="Times New Roman" w:hAnsi="Unikurd Web" w:cs="Unikurd Web"/>
          <w:sz w:val="24"/>
          <w:szCs w:val="24"/>
          <w:lang w:bidi="ar-IQ"/>
        </w:rPr>
        <w:t xml:space="preserve"> was</w:t>
      </w:r>
      <w:r w:rsidRPr="002A3931">
        <w:rPr>
          <w:rFonts w:ascii="Unikurd Web" w:eastAsia="Times New Roman" w:hAnsi="Unikurd Web" w:cs="Unikurd Web"/>
          <w:sz w:val="24"/>
          <w:szCs w:val="24"/>
          <w:lang w:bidi="ar-IQ"/>
        </w:rPr>
        <w:t xml:space="preserve"> dedicated to</w:t>
      </w:r>
      <w:r w:rsidR="00DA5243" w:rsidRPr="002A3931">
        <w:rPr>
          <w:rFonts w:ascii="Unikurd Web" w:eastAsia="Times New Roman" w:hAnsi="Unikurd Web" w:cs="Unikurd Web"/>
          <w:sz w:val="24"/>
          <w:szCs w:val="24"/>
          <w:lang w:bidi="ar-IQ"/>
        </w:rPr>
        <w:t xml:space="preserve"> selling Henna, sugar</w:t>
      </w:r>
      <w:r w:rsidRPr="002A3931">
        <w:rPr>
          <w:rFonts w:ascii="Unikurd Web" w:eastAsia="Times New Roman" w:hAnsi="Unikurd Web" w:cs="Unikurd Web"/>
          <w:sz w:val="24"/>
          <w:szCs w:val="24"/>
          <w:lang w:bidi="ar-IQ"/>
        </w:rPr>
        <w:t>,</w:t>
      </w:r>
      <w:r w:rsidR="00DA5243" w:rsidRPr="002A3931">
        <w:rPr>
          <w:rFonts w:ascii="Unikurd Web" w:eastAsia="Times New Roman" w:hAnsi="Unikurd Web" w:cs="Unikurd Web"/>
          <w:sz w:val="24"/>
          <w:szCs w:val="24"/>
          <w:lang w:bidi="ar-IQ"/>
        </w:rPr>
        <w:t xml:space="preserve"> and tea</w:t>
      </w:r>
      <w:r w:rsidRPr="002A3931">
        <w:rPr>
          <w:rFonts w:ascii="Unikurd Web" w:eastAsia="Times New Roman" w:hAnsi="Unikurd Web" w:cs="Unikurd Web"/>
          <w:sz w:val="24"/>
          <w:szCs w:val="24"/>
          <w:lang w:bidi="ar-IQ"/>
        </w:rPr>
        <w:t>, catering to the various cultural practices of the area. A weaver could be seen diligently crafting rugs and</w:t>
      </w:r>
      <w:r w:rsidR="00C22F75" w:rsidRPr="002A3931">
        <w:rPr>
          <w:rFonts w:ascii="Unikurd Web" w:eastAsia="Times New Roman" w:hAnsi="Unikurd Web" w:cs="Unikurd Web"/>
          <w:sz w:val="24"/>
          <w:szCs w:val="24"/>
          <w:lang w:bidi="ar-IQ"/>
        </w:rPr>
        <w:t xml:space="preserve"> blankets,</w:t>
      </w:r>
      <w:r w:rsidRPr="002A3931">
        <w:rPr>
          <w:rFonts w:ascii="Unikurd Web" w:eastAsia="Times New Roman" w:hAnsi="Unikurd Web" w:cs="Unikurd Web"/>
          <w:sz w:val="24"/>
          <w:szCs w:val="24"/>
          <w:lang w:bidi="ar-IQ"/>
        </w:rPr>
        <w:t xml:space="preserve"> occasionally dipping</w:t>
      </w:r>
      <w:r w:rsidR="00A064D8" w:rsidRPr="002A3931">
        <w:rPr>
          <w:rFonts w:ascii="Unikurd Web" w:eastAsia="Times New Roman" w:hAnsi="Unikurd Web" w:cs="Unikurd Web"/>
          <w:sz w:val="24"/>
          <w:szCs w:val="24"/>
          <w:lang w:bidi="ar-IQ"/>
        </w:rPr>
        <w:t xml:space="preserve"> tuft</w:t>
      </w:r>
      <w:r w:rsidRPr="002A3931">
        <w:rPr>
          <w:rFonts w:ascii="Unikurd Web" w:eastAsia="Times New Roman" w:hAnsi="Unikurd Web" w:cs="Unikurd Web"/>
          <w:sz w:val="24"/>
          <w:szCs w:val="24"/>
          <w:lang w:bidi="ar-IQ"/>
        </w:rPr>
        <w:t>s</w:t>
      </w:r>
      <w:r w:rsidR="00C22F75" w:rsidRPr="002A3931">
        <w:rPr>
          <w:rFonts w:ascii="Unikurd Web" w:eastAsia="Times New Roman" w:hAnsi="Unikurd Web" w:cs="Unikurd Web"/>
          <w:sz w:val="24"/>
          <w:szCs w:val="24"/>
          <w:lang w:bidi="ar-IQ"/>
        </w:rPr>
        <w:t xml:space="preserve"> of </w:t>
      </w:r>
      <w:r w:rsidRPr="002A3931">
        <w:rPr>
          <w:rFonts w:ascii="Unikurd Web" w:eastAsia="Times New Roman" w:hAnsi="Unikurd Web" w:cs="Unikurd Web"/>
          <w:sz w:val="24"/>
          <w:szCs w:val="24"/>
          <w:lang w:bidi="ar-IQ"/>
        </w:rPr>
        <w:t>wool</w:t>
      </w:r>
      <w:r w:rsidR="00C22F75" w:rsidRPr="002A3931">
        <w:rPr>
          <w:rFonts w:ascii="Unikurd Web" w:eastAsia="Times New Roman" w:hAnsi="Unikurd Web" w:cs="Unikurd Web"/>
          <w:sz w:val="24"/>
          <w:szCs w:val="24"/>
          <w:lang w:bidi="ar-IQ"/>
        </w:rPr>
        <w:t xml:space="preserve"> in</w:t>
      </w:r>
      <w:r w:rsidRPr="002A3931">
        <w:rPr>
          <w:rFonts w:ascii="Unikurd Web" w:eastAsia="Times New Roman" w:hAnsi="Unikurd Web" w:cs="Unikurd Web"/>
          <w:sz w:val="24"/>
          <w:szCs w:val="24"/>
          <w:lang w:bidi="ar-IQ"/>
        </w:rPr>
        <w:t>to large pots filled with vibrant dyes. The rhythmic sound of loom echoed through the air as the weaver and his partner worked side by side.</w:t>
      </w:r>
      <w:r w:rsidR="00125B72" w:rsidRPr="002A3931">
        <w:rPr>
          <w:rFonts w:ascii="Unikurd Web" w:eastAsia="Times New Roman" w:hAnsi="Unikurd Web" w:cs="Unikurd Web"/>
          <w:sz w:val="24"/>
          <w:szCs w:val="24"/>
          <w:lang w:bidi="ar-IQ"/>
        </w:rPr>
        <w:t xml:space="preserve"> </w:t>
      </w:r>
    </w:p>
    <w:p w14:paraId="2D37C6E5" w14:textId="77777777" w:rsidR="00CA0798" w:rsidRPr="002A3931" w:rsidRDefault="00CA0798" w:rsidP="003D747D">
      <w:pPr>
        <w:bidi/>
        <w:spacing w:after="0" w:line="360" w:lineRule="auto"/>
        <w:jc w:val="right"/>
        <w:rPr>
          <w:rFonts w:ascii="Unikurd Web" w:eastAsia="Times New Roman" w:hAnsi="Unikurd Web" w:cs="Unikurd Web"/>
          <w:sz w:val="24"/>
          <w:szCs w:val="24"/>
          <w:lang w:bidi="ar-IQ"/>
        </w:rPr>
      </w:pPr>
      <w:r w:rsidRPr="002A3931">
        <w:rPr>
          <w:rFonts w:ascii="Unikurd Web" w:eastAsia="Times New Roman" w:hAnsi="Unikurd Web" w:cs="Unikurd Web"/>
          <w:sz w:val="24"/>
          <w:szCs w:val="24"/>
          <w:lang w:bidi="ar-IQ"/>
        </w:rPr>
        <w:t xml:space="preserve">Adjacent to the weaver, a skilled </w:t>
      </w:r>
      <w:r w:rsidR="00D80049" w:rsidRPr="002A3931">
        <w:rPr>
          <w:rFonts w:ascii="Unikurd Web" w:eastAsia="Times New Roman" w:hAnsi="Unikurd Web" w:cs="Unikurd Web"/>
          <w:sz w:val="24"/>
          <w:szCs w:val="24"/>
          <w:lang w:bidi="ar-IQ"/>
        </w:rPr>
        <w:t>blacksmith</w:t>
      </w:r>
      <w:r w:rsidRPr="002A3931">
        <w:rPr>
          <w:rFonts w:ascii="Unikurd Web" w:eastAsia="Times New Roman" w:hAnsi="Unikurd Web" w:cs="Unikurd Web"/>
          <w:sz w:val="24"/>
          <w:szCs w:val="24"/>
          <w:lang w:bidi="ar-IQ"/>
        </w:rPr>
        <w:t xml:space="preserve"> meticulously</w:t>
      </w:r>
      <w:r w:rsidR="00D80049" w:rsidRPr="002A3931">
        <w:rPr>
          <w:rFonts w:ascii="Unikurd Web" w:eastAsia="Times New Roman" w:hAnsi="Unikurd Web" w:cs="Unikurd Web"/>
          <w:sz w:val="24"/>
          <w:szCs w:val="24"/>
          <w:lang w:bidi="ar-IQ"/>
        </w:rPr>
        <w:t xml:space="preserve"> polish</w:t>
      </w:r>
      <w:r w:rsidRPr="002A3931">
        <w:rPr>
          <w:rFonts w:ascii="Unikurd Web" w:eastAsia="Times New Roman" w:hAnsi="Unikurd Web" w:cs="Unikurd Web"/>
          <w:sz w:val="24"/>
          <w:szCs w:val="24"/>
          <w:lang w:bidi="ar-IQ"/>
        </w:rPr>
        <w:t>ed</w:t>
      </w:r>
      <w:r w:rsidR="00257949" w:rsidRPr="002A3931">
        <w:rPr>
          <w:rFonts w:ascii="Unikurd Web" w:eastAsia="Times New Roman" w:hAnsi="Unikurd Web" w:cs="Unikurd Web"/>
          <w:sz w:val="24"/>
          <w:szCs w:val="24"/>
          <w:lang w:bidi="ar-IQ"/>
        </w:rPr>
        <w:t xml:space="preserve"> </w:t>
      </w:r>
      <w:r w:rsidR="00D80049" w:rsidRPr="002A3931">
        <w:rPr>
          <w:rFonts w:ascii="Unikurd Web" w:eastAsia="Times New Roman" w:hAnsi="Unikurd Web" w:cs="Unikurd Web"/>
          <w:sz w:val="24"/>
          <w:szCs w:val="24"/>
          <w:lang w:bidi="ar-IQ"/>
        </w:rPr>
        <w:t>pots, plates,</w:t>
      </w:r>
      <w:r w:rsidR="00257949" w:rsidRPr="002A3931">
        <w:rPr>
          <w:rFonts w:ascii="Unikurd Web" w:eastAsia="Times New Roman" w:hAnsi="Unikurd Web" w:cs="Unikurd Web"/>
          <w:sz w:val="24"/>
          <w:szCs w:val="24"/>
          <w:lang w:bidi="ar-IQ"/>
        </w:rPr>
        <w:t xml:space="preserve"> </w:t>
      </w:r>
      <w:r w:rsidR="00D165A1" w:rsidRPr="002A3931">
        <w:rPr>
          <w:rFonts w:ascii="Unikurd Web" w:eastAsia="Times New Roman" w:hAnsi="Unikurd Web" w:cs="Unikurd Web"/>
          <w:sz w:val="24"/>
          <w:szCs w:val="24"/>
          <w:lang w:bidi="ar-IQ"/>
        </w:rPr>
        <w:t>trays,</w:t>
      </w:r>
      <w:r w:rsidR="00257949" w:rsidRPr="002A3931">
        <w:rPr>
          <w:rFonts w:ascii="Unikurd Web" w:eastAsia="Times New Roman" w:hAnsi="Unikurd Web" w:cs="Unikurd Web"/>
          <w:sz w:val="24"/>
          <w:szCs w:val="24"/>
          <w:lang w:bidi="ar-IQ"/>
        </w:rPr>
        <w:t xml:space="preserve"> </w:t>
      </w:r>
      <w:r w:rsidRPr="002A3931">
        <w:rPr>
          <w:rFonts w:ascii="Unikurd Web" w:eastAsia="Times New Roman" w:hAnsi="Unikurd Web" w:cs="Unikurd Web"/>
          <w:sz w:val="24"/>
          <w:szCs w:val="24"/>
          <w:lang w:bidi="ar-IQ"/>
        </w:rPr>
        <w:t>and an assortment of utensils,</w:t>
      </w:r>
      <w:r w:rsidR="00DF71CB" w:rsidRPr="002A3931">
        <w:rPr>
          <w:rFonts w:ascii="Unikurd Web" w:eastAsia="Times New Roman" w:hAnsi="Unikurd Web" w:cs="Unikurd Web"/>
          <w:sz w:val="24"/>
          <w:szCs w:val="24"/>
          <w:lang w:bidi="ar-IQ"/>
        </w:rPr>
        <w:t xml:space="preserve"> </w:t>
      </w:r>
      <w:r w:rsidRPr="002A3931">
        <w:rPr>
          <w:rFonts w:ascii="Unikurd Web" w:eastAsia="Times New Roman" w:hAnsi="Unikurd Web" w:cs="Unikurd Web"/>
          <w:sz w:val="24"/>
          <w:szCs w:val="24"/>
          <w:lang w:bidi="ar-IQ"/>
        </w:rPr>
        <w:t>bringing</w:t>
      </w:r>
      <w:r w:rsidR="00D80049" w:rsidRPr="002A3931">
        <w:rPr>
          <w:rFonts w:ascii="Unikurd Web" w:eastAsia="Times New Roman" w:hAnsi="Unikurd Web" w:cs="Unikurd Web"/>
          <w:sz w:val="24"/>
          <w:szCs w:val="24"/>
          <w:lang w:bidi="ar-IQ"/>
        </w:rPr>
        <w:t xml:space="preserve"> out their</w:t>
      </w:r>
      <w:r w:rsidRPr="002A3931">
        <w:rPr>
          <w:rFonts w:ascii="Unikurd Web" w:eastAsia="Times New Roman" w:hAnsi="Unikurd Web" w:cs="Unikurd Web"/>
          <w:sz w:val="24"/>
          <w:szCs w:val="24"/>
          <w:lang w:bidi="ar-IQ"/>
        </w:rPr>
        <w:t xml:space="preserve"> radiant</w:t>
      </w:r>
      <w:r w:rsidR="00D80049" w:rsidRPr="002A3931">
        <w:rPr>
          <w:rFonts w:ascii="Unikurd Web" w:eastAsia="Times New Roman" w:hAnsi="Unikurd Web" w:cs="Unikurd Web"/>
          <w:sz w:val="24"/>
          <w:szCs w:val="24"/>
          <w:lang w:bidi="ar-IQ"/>
        </w:rPr>
        <w:t xml:space="preserve"> shine</w:t>
      </w:r>
      <w:r w:rsidRPr="002A3931">
        <w:rPr>
          <w:rFonts w:ascii="Unikurd Web" w:eastAsia="Times New Roman" w:hAnsi="Unikurd Web" w:cs="Unikurd Web"/>
          <w:sz w:val="24"/>
          <w:szCs w:val="24"/>
          <w:lang w:bidi="ar-IQ"/>
        </w:rPr>
        <w:t>. In addition to this, he expertly sharpened</w:t>
      </w:r>
      <w:r w:rsidR="00DF71CB" w:rsidRPr="002A3931">
        <w:rPr>
          <w:rFonts w:ascii="Unikurd Web" w:eastAsia="Times New Roman" w:hAnsi="Unikurd Web" w:cs="Unikurd Web"/>
          <w:sz w:val="24"/>
          <w:szCs w:val="24"/>
          <w:lang w:bidi="ar-IQ"/>
        </w:rPr>
        <w:t xml:space="preserve"> </w:t>
      </w:r>
      <w:r w:rsidR="00257949" w:rsidRPr="002A3931">
        <w:rPr>
          <w:rFonts w:ascii="Unikurd Web" w:eastAsia="Times New Roman" w:hAnsi="Unikurd Web" w:cs="Unikurd Web"/>
          <w:sz w:val="24"/>
          <w:szCs w:val="24"/>
          <w:lang w:bidi="ar-IQ"/>
        </w:rPr>
        <w:t>knives</w:t>
      </w:r>
      <w:r w:rsidR="00DF71CB" w:rsidRPr="002A3931">
        <w:rPr>
          <w:rFonts w:ascii="Unikurd Web" w:eastAsia="Times New Roman" w:hAnsi="Unikurd Web" w:cs="Unikurd Web"/>
          <w:sz w:val="24"/>
          <w:szCs w:val="24"/>
          <w:lang w:bidi="ar-IQ"/>
        </w:rPr>
        <w:t>, daggers</w:t>
      </w:r>
      <w:r w:rsidRPr="002A3931">
        <w:rPr>
          <w:rFonts w:ascii="Unikurd Web" w:eastAsia="Times New Roman" w:hAnsi="Unikurd Web" w:cs="Unikurd Web"/>
          <w:sz w:val="24"/>
          <w:szCs w:val="24"/>
          <w:lang w:bidi="ar-IQ"/>
        </w:rPr>
        <w:t>,</w:t>
      </w:r>
      <w:r w:rsidR="00AD3250" w:rsidRPr="002A3931">
        <w:rPr>
          <w:rFonts w:ascii="Unikurd Web" w:eastAsia="Times New Roman" w:hAnsi="Unikurd Web" w:cs="Unikurd Web"/>
          <w:sz w:val="24"/>
          <w:szCs w:val="24"/>
          <w:lang w:bidi="ar-IQ"/>
        </w:rPr>
        <w:t xml:space="preserve"> and</w:t>
      </w:r>
      <w:r w:rsidRPr="002A3931">
        <w:rPr>
          <w:rFonts w:ascii="Unikurd Web" w:eastAsia="Times New Roman" w:hAnsi="Unikurd Web" w:cs="Unikurd Web"/>
          <w:sz w:val="24"/>
          <w:szCs w:val="24"/>
          <w:lang w:bidi="ar-IQ"/>
        </w:rPr>
        <w:t xml:space="preserve"> a unique</w:t>
      </w:r>
      <w:r w:rsidR="00AD3250" w:rsidRPr="002A3931">
        <w:rPr>
          <w:rFonts w:ascii="Unikurd Web" w:eastAsia="Times New Roman" w:hAnsi="Unikurd Web" w:cs="Unikurd Web"/>
          <w:sz w:val="24"/>
          <w:szCs w:val="24"/>
          <w:lang w:bidi="ar-IQ"/>
        </w:rPr>
        <w:t xml:space="preserve"> </w:t>
      </w:r>
      <w:r w:rsidR="00257949" w:rsidRPr="002A3931">
        <w:rPr>
          <w:rFonts w:ascii="Unikurd Web" w:eastAsia="Times New Roman" w:hAnsi="Unikurd Web" w:cs="Unikurd Web"/>
          <w:sz w:val="24"/>
          <w:szCs w:val="24"/>
          <w:lang w:bidi="ar-IQ"/>
        </w:rPr>
        <w:t xml:space="preserve">sugar axe. </w:t>
      </w:r>
      <w:r w:rsidRPr="002A3931">
        <w:rPr>
          <w:rFonts w:ascii="Unikurd Web" w:eastAsia="Times New Roman" w:hAnsi="Unikurd Web" w:cs="Unikurd Web"/>
          <w:sz w:val="24"/>
          <w:szCs w:val="24"/>
          <w:lang w:bidi="ar-IQ"/>
        </w:rPr>
        <w:t xml:space="preserve">Meanwhile, a </w:t>
      </w:r>
      <w:r w:rsidR="00257949" w:rsidRPr="002A3931">
        <w:rPr>
          <w:rFonts w:ascii="Unikurd Web" w:eastAsia="Times New Roman" w:hAnsi="Unikurd Web" w:cs="Unikurd Web"/>
          <w:sz w:val="24"/>
          <w:szCs w:val="24"/>
          <w:lang w:bidi="ar-IQ"/>
        </w:rPr>
        <w:t>cobbler</w:t>
      </w:r>
      <w:r w:rsidRPr="002A3931">
        <w:rPr>
          <w:rFonts w:ascii="Unikurd Web" w:eastAsia="Times New Roman" w:hAnsi="Unikurd Web" w:cs="Unikurd Web"/>
          <w:sz w:val="24"/>
          <w:szCs w:val="24"/>
          <w:lang w:bidi="ar-IQ"/>
        </w:rPr>
        <w:t xml:space="preserve"> nearby skilfully crafted and repaired shoes,</w:t>
      </w:r>
      <w:r w:rsidR="00257949" w:rsidRPr="002A3931">
        <w:rPr>
          <w:rFonts w:ascii="Unikurd Web" w:eastAsia="Times New Roman" w:hAnsi="Unikurd Web" w:cs="Unikurd Web"/>
          <w:sz w:val="24"/>
          <w:szCs w:val="24"/>
          <w:lang w:bidi="ar-IQ"/>
        </w:rPr>
        <w:t xml:space="preserve"> sandals, bags, purses,</w:t>
      </w:r>
      <w:r w:rsidR="00F05AFB" w:rsidRPr="002A3931">
        <w:rPr>
          <w:rFonts w:ascii="Unikurd Web" w:eastAsia="Times New Roman" w:hAnsi="Unikurd Web" w:cs="Unikurd Web"/>
          <w:sz w:val="24"/>
          <w:szCs w:val="24"/>
          <w:lang w:bidi="ar-IQ"/>
        </w:rPr>
        <w:t xml:space="preserve"> ammunition pouches</w:t>
      </w:r>
      <w:r w:rsidRPr="002A3931">
        <w:rPr>
          <w:rFonts w:ascii="Unikurd Web" w:eastAsia="Times New Roman" w:hAnsi="Unikurd Web" w:cs="Unikurd Web"/>
          <w:sz w:val="24"/>
          <w:szCs w:val="24"/>
          <w:lang w:bidi="ar-IQ"/>
        </w:rPr>
        <w:t>,</w:t>
      </w:r>
      <w:r w:rsidR="00751C37" w:rsidRPr="002A3931">
        <w:rPr>
          <w:rFonts w:ascii="Unikurd Web" w:eastAsia="Times New Roman" w:hAnsi="Unikurd Web" w:cs="Unikurd Web"/>
          <w:sz w:val="24"/>
          <w:szCs w:val="24"/>
          <w:lang w:bidi="ar-IQ"/>
        </w:rPr>
        <w:t xml:space="preserve"> and</w:t>
      </w:r>
      <w:r w:rsidRPr="002A3931">
        <w:rPr>
          <w:rFonts w:ascii="Unikurd Web" w:eastAsia="Times New Roman" w:hAnsi="Unikurd Web" w:cs="Unikurd Web"/>
          <w:sz w:val="24"/>
          <w:szCs w:val="24"/>
          <w:lang w:bidi="ar-IQ"/>
        </w:rPr>
        <w:t xml:space="preserve"> various </w:t>
      </w:r>
      <w:r w:rsidR="00751C37" w:rsidRPr="002A3931">
        <w:rPr>
          <w:rFonts w:ascii="Unikurd Web" w:eastAsia="Times New Roman" w:hAnsi="Unikurd Web" w:cs="Unikurd Web"/>
          <w:sz w:val="24"/>
          <w:szCs w:val="24"/>
          <w:lang w:bidi="ar-IQ"/>
        </w:rPr>
        <w:t>attires</w:t>
      </w:r>
      <w:r w:rsidRPr="002A3931">
        <w:rPr>
          <w:rFonts w:ascii="Unikurd Web" w:eastAsia="Times New Roman" w:hAnsi="Unikurd Web" w:cs="Unikurd Web"/>
          <w:sz w:val="24"/>
          <w:szCs w:val="24"/>
          <w:lang w:bidi="ar-IQ"/>
        </w:rPr>
        <w:t xml:space="preserve"> for horses, mules, and donkeys.</w:t>
      </w:r>
    </w:p>
    <w:p w14:paraId="4EC21A68" w14:textId="623CFDAC" w:rsidR="00F05AFB" w:rsidRPr="002A3931" w:rsidRDefault="00CA0798" w:rsidP="00CA0798">
      <w:pPr>
        <w:bidi/>
        <w:spacing w:after="0" w:line="360" w:lineRule="auto"/>
        <w:jc w:val="right"/>
        <w:rPr>
          <w:rFonts w:ascii="Unikurd Web" w:eastAsia="Times New Roman" w:hAnsi="Unikurd Web" w:cs="Unikurd Web"/>
          <w:sz w:val="24"/>
          <w:szCs w:val="24"/>
          <w:lang w:bidi="ar-IQ"/>
        </w:rPr>
      </w:pPr>
      <w:r w:rsidRPr="002A3931">
        <w:rPr>
          <w:rFonts w:ascii="Unikurd Web" w:eastAsia="Times New Roman" w:hAnsi="Unikurd Web" w:cs="Unikurd Web"/>
          <w:sz w:val="24"/>
          <w:szCs w:val="24"/>
          <w:lang w:bidi="ar-IQ"/>
        </w:rPr>
        <w:t xml:space="preserve">Lastly, there was a merchant offering bulk food items such as wheat, </w:t>
      </w:r>
      <w:r w:rsidR="00547FB2" w:rsidRPr="002A3931">
        <w:rPr>
          <w:rFonts w:ascii="Unikurd Web" w:eastAsia="Times New Roman" w:hAnsi="Unikurd Web" w:cs="Unikurd Web"/>
          <w:sz w:val="24"/>
          <w:szCs w:val="24"/>
          <w:lang w:bidi="ar-IQ"/>
        </w:rPr>
        <w:t>bulgar</w:t>
      </w:r>
      <w:r w:rsidRPr="002A3931">
        <w:rPr>
          <w:rFonts w:ascii="Unikurd Web" w:eastAsia="Times New Roman" w:hAnsi="Unikurd Web" w:cs="Unikurd Web"/>
          <w:sz w:val="24"/>
          <w:szCs w:val="24"/>
          <w:lang w:bidi="ar-IQ"/>
        </w:rPr>
        <w:t>,</w:t>
      </w:r>
      <w:r w:rsidR="00547FB2" w:rsidRPr="002A3931">
        <w:rPr>
          <w:rFonts w:ascii="Unikurd Web" w:eastAsia="Times New Roman" w:hAnsi="Unikurd Web" w:cs="Unikurd Web"/>
          <w:sz w:val="24"/>
          <w:szCs w:val="24"/>
          <w:lang w:bidi="ar-IQ"/>
        </w:rPr>
        <w:t xml:space="preserve"> lentil</w:t>
      </w:r>
      <w:r w:rsidRPr="002A3931">
        <w:rPr>
          <w:rFonts w:ascii="Unikurd Web" w:eastAsia="Times New Roman" w:hAnsi="Unikurd Web" w:cs="Unikurd Web"/>
          <w:sz w:val="24"/>
          <w:szCs w:val="24"/>
          <w:lang w:bidi="ar-IQ"/>
        </w:rPr>
        <w:t>s</w:t>
      </w:r>
      <w:r w:rsidR="00547FB2" w:rsidRPr="002A3931">
        <w:rPr>
          <w:rFonts w:ascii="Unikurd Web" w:eastAsia="Times New Roman" w:hAnsi="Unikurd Web" w:cs="Unikurd Web"/>
          <w:sz w:val="24"/>
          <w:szCs w:val="24"/>
          <w:lang w:bidi="ar-IQ"/>
        </w:rPr>
        <w:t xml:space="preserve">, </w:t>
      </w:r>
      <w:r w:rsidRPr="002A3931">
        <w:rPr>
          <w:rFonts w:ascii="Unikurd Web" w:eastAsia="Times New Roman" w:hAnsi="Unikurd Web" w:cs="Unikurd Web"/>
          <w:sz w:val="24"/>
          <w:szCs w:val="24"/>
          <w:lang w:bidi="ar-IQ"/>
        </w:rPr>
        <w:t>and more</w:t>
      </w:r>
      <w:r w:rsidR="00547FB2" w:rsidRPr="002A3931">
        <w:rPr>
          <w:rFonts w:ascii="Unikurd Web" w:eastAsia="Times New Roman" w:hAnsi="Unikurd Web" w:cs="Unikurd Web"/>
          <w:sz w:val="24"/>
          <w:szCs w:val="24"/>
          <w:lang w:bidi="ar-IQ"/>
        </w:rPr>
        <w:t xml:space="preserve">. </w:t>
      </w:r>
      <w:r w:rsidR="00F05AFB" w:rsidRPr="002A3931">
        <w:rPr>
          <w:rFonts w:ascii="Unikurd Web" w:eastAsia="Times New Roman" w:hAnsi="Unikurd Web" w:cs="Unikurd Web"/>
          <w:sz w:val="24"/>
          <w:szCs w:val="24"/>
          <w:lang w:bidi="ar-IQ"/>
        </w:rPr>
        <w:t xml:space="preserve"> </w:t>
      </w:r>
      <w:r w:rsidRPr="002A3931">
        <w:rPr>
          <w:rFonts w:ascii="Unikurd Web" w:eastAsia="Times New Roman" w:hAnsi="Unikurd Web" w:cs="Unikurd Web"/>
          <w:sz w:val="24"/>
          <w:szCs w:val="24"/>
          <w:lang w:bidi="ar-IQ"/>
        </w:rPr>
        <w:t>The shelves were neatly stocked, displaying a wide array of essential ingredients for the local community. The atmosphere in the Qays</w:t>
      </w:r>
      <w:r w:rsidR="00CD24AB">
        <w:rPr>
          <w:rFonts w:ascii="Unikurd Web" w:eastAsia="Times New Roman" w:hAnsi="Unikurd Web" w:cs="Unikurd Web"/>
          <w:sz w:val="24"/>
          <w:szCs w:val="24"/>
          <w:lang w:bidi="ar-IQ"/>
        </w:rPr>
        <w:t>e</w:t>
      </w:r>
      <w:r w:rsidRPr="002A3931">
        <w:rPr>
          <w:rFonts w:ascii="Unikurd Web" w:eastAsia="Times New Roman" w:hAnsi="Unikurd Web" w:cs="Unikurd Web"/>
          <w:sz w:val="24"/>
          <w:szCs w:val="24"/>
          <w:lang w:bidi="ar-IQ"/>
        </w:rPr>
        <w:t xml:space="preserve">ri was alive with the vibrant colours, scents, and sounds of the bustling marketplace, each shop contributing to the tapestry of life within its walls. </w:t>
      </w:r>
    </w:p>
    <w:p w14:paraId="5320F065" w14:textId="77777777" w:rsidR="00D74576" w:rsidRPr="002A3931" w:rsidRDefault="00D74576" w:rsidP="00B53D12">
      <w:pPr>
        <w:bidi/>
        <w:spacing w:after="0" w:line="360" w:lineRule="auto"/>
        <w:jc w:val="right"/>
        <w:rPr>
          <w:rFonts w:ascii="Unikurd Web" w:eastAsia="Times New Roman" w:hAnsi="Unikurd Web" w:cs="Unikurd Web"/>
          <w:sz w:val="24"/>
          <w:szCs w:val="24"/>
          <w:lang w:bidi="ar-IQ"/>
        </w:rPr>
      </w:pPr>
    </w:p>
    <w:p w14:paraId="7D6A7187" w14:textId="77777777" w:rsidR="00E378F4" w:rsidRPr="002A3931" w:rsidRDefault="00D74576" w:rsidP="00D74576">
      <w:pPr>
        <w:bidi/>
        <w:spacing w:after="0" w:line="360" w:lineRule="auto"/>
        <w:jc w:val="right"/>
        <w:rPr>
          <w:rFonts w:ascii="Unikurd Web" w:eastAsia="Times New Roman" w:hAnsi="Unikurd Web" w:cs="Unikurd Web"/>
          <w:sz w:val="24"/>
          <w:szCs w:val="24"/>
          <w:lang w:bidi="ar-IQ"/>
        </w:rPr>
      </w:pPr>
      <w:r w:rsidRPr="002A3931">
        <w:rPr>
          <w:rFonts w:ascii="Unikurd Web" w:eastAsia="Times New Roman" w:hAnsi="Unikurd Web" w:cs="Unikurd Web"/>
          <w:sz w:val="24"/>
          <w:szCs w:val="24"/>
          <w:lang w:bidi="ar-IQ"/>
        </w:rPr>
        <w:t>Amidst the vibrant marketplace, women adorned in colourful and intricately patterned garments graced the scene. Their</w:t>
      </w:r>
      <w:r w:rsidR="00FA774A" w:rsidRPr="002A3931">
        <w:rPr>
          <w:rFonts w:ascii="Unikurd Web" w:eastAsia="Times New Roman" w:hAnsi="Unikurd Web" w:cs="Unikurd Web"/>
          <w:sz w:val="24"/>
          <w:szCs w:val="24"/>
          <w:lang w:bidi="ar-IQ"/>
        </w:rPr>
        <w:t xml:space="preserve"> </w:t>
      </w:r>
      <w:r w:rsidRPr="002A3931">
        <w:rPr>
          <w:rFonts w:ascii="Unikurd Web" w:eastAsia="Times New Roman" w:hAnsi="Unikurd Web" w:cs="Unikurd Web"/>
          <w:sz w:val="24"/>
          <w:szCs w:val="24"/>
          <w:lang w:bidi="ar-IQ"/>
        </w:rPr>
        <w:t>silk-made</w:t>
      </w:r>
      <w:r w:rsidR="00FA774A" w:rsidRPr="002A3931">
        <w:rPr>
          <w:rFonts w:ascii="Unikurd Web" w:eastAsia="Times New Roman" w:hAnsi="Unikurd Web" w:cs="Unikurd Web"/>
          <w:sz w:val="24"/>
          <w:szCs w:val="24"/>
          <w:lang w:bidi="ar-IQ"/>
        </w:rPr>
        <w:t xml:space="preserve"> read felt</w:t>
      </w:r>
      <w:r w:rsidR="00BD1E2A" w:rsidRPr="002A3931">
        <w:rPr>
          <w:rFonts w:ascii="Unikurd Web" w:eastAsia="Times New Roman" w:hAnsi="Unikurd Web" w:cs="Unikurd Web"/>
          <w:sz w:val="24"/>
          <w:szCs w:val="24"/>
          <w:lang w:bidi="ar-IQ"/>
        </w:rPr>
        <w:t xml:space="preserve"> </w:t>
      </w:r>
      <w:r w:rsidRPr="002A3931">
        <w:rPr>
          <w:rFonts w:ascii="Unikurd Web" w:eastAsia="Times New Roman" w:hAnsi="Unikurd Web" w:cs="Unikurd Web"/>
          <w:sz w:val="24"/>
          <w:szCs w:val="24"/>
          <w:lang w:bidi="ar-IQ"/>
        </w:rPr>
        <w:t>headdresses, known as fez</w:t>
      </w:r>
      <w:r w:rsidR="00FA774A" w:rsidRPr="002A3931">
        <w:rPr>
          <w:rFonts w:ascii="Unikurd Web" w:eastAsia="Times New Roman" w:hAnsi="Unikurd Web" w:cs="Unikurd Web"/>
          <w:sz w:val="24"/>
          <w:szCs w:val="24"/>
          <w:lang w:bidi="ar-IQ"/>
        </w:rPr>
        <w:t xml:space="preserve"> or pushin</w:t>
      </w:r>
      <w:r w:rsidRPr="002A3931">
        <w:rPr>
          <w:rFonts w:ascii="Unikurd Web" w:eastAsia="Times New Roman" w:hAnsi="Unikurd Web" w:cs="Unikurd Web"/>
          <w:sz w:val="24"/>
          <w:szCs w:val="24"/>
          <w:lang w:bidi="ar-IQ"/>
        </w:rPr>
        <w:t>,</w:t>
      </w:r>
      <w:r w:rsidR="00E378F4" w:rsidRPr="002A3931">
        <w:rPr>
          <w:rFonts w:ascii="Unikurd Web" w:eastAsia="Times New Roman" w:hAnsi="Unikurd Web" w:cs="Unikurd Web"/>
          <w:sz w:val="24"/>
          <w:szCs w:val="24"/>
          <w:lang w:bidi="ar-IQ"/>
        </w:rPr>
        <w:t xml:space="preserve"> were true works of art, embellished with delicate gold or </w:t>
      </w:r>
      <w:r w:rsidR="00C277E7" w:rsidRPr="002A3931">
        <w:rPr>
          <w:rFonts w:ascii="Unikurd Web" w:eastAsia="Times New Roman" w:hAnsi="Unikurd Web" w:cs="Unikurd Web"/>
          <w:sz w:val="24"/>
          <w:szCs w:val="24"/>
          <w:lang w:bidi="ar-IQ"/>
        </w:rPr>
        <w:t xml:space="preserve">silver coins sewn </w:t>
      </w:r>
      <w:r w:rsidR="00E378F4" w:rsidRPr="002A3931">
        <w:rPr>
          <w:rFonts w:ascii="Unikurd Web" w:eastAsia="Times New Roman" w:hAnsi="Unikurd Web" w:cs="Unikurd Web"/>
          <w:sz w:val="24"/>
          <w:szCs w:val="24"/>
          <w:lang w:bidi="ar-IQ"/>
        </w:rPr>
        <w:t>on</w:t>
      </w:r>
      <w:r w:rsidR="00C277E7" w:rsidRPr="002A3931">
        <w:rPr>
          <w:rFonts w:ascii="Unikurd Web" w:eastAsia="Times New Roman" w:hAnsi="Unikurd Web" w:cs="Unikurd Web"/>
          <w:sz w:val="24"/>
          <w:szCs w:val="24"/>
          <w:lang w:bidi="ar-IQ"/>
        </w:rPr>
        <w:t xml:space="preserve">to </w:t>
      </w:r>
      <w:r w:rsidR="00E378F4" w:rsidRPr="002A3931">
        <w:rPr>
          <w:rFonts w:ascii="Unikurd Web" w:eastAsia="Times New Roman" w:hAnsi="Unikurd Web" w:cs="Unikurd Web"/>
          <w:sz w:val="24"/>
          <w:szCs w:val="24"/>
          <w:lang w:bidi="ar-IQ"/>
        </w:rPr>
        <w:t>them</w:t>
      </w:r>
      <w:r w:rsidR="004C312A" w:rsidRPr="002A3931">
        <w:rPr>
          <w:rFonts w:ascii="Unikurd Web" w:eastAsia="Times New Roman" w:hAnsi="Unikurd Web" w:cs="Unikurd Web"/>
          <w:sz w:val="24"/>
          <w:szCs w:val="24"/>
          <w:lang w:bidi="ar-IQ"/>
        </w:rPr>
        <w:t>,</w:t>
      </w:r>
      <w:r w:rsidR="00C277E7" w:rsidRPr="002A3931">
        <w:rPr>
          <w:rFonts w:ascii="Unikurd Web" w:eastAsia="Times New Roman" w:hAnsi="Unikurd Web" w:cs="Unikurd Web"/>
          <w:sz w:val="24"/>
          <w:szCs w:val="24"/>
          <w:lang w:bidi="ar-IQ"/>
        </w:rPr>
        <w:t xml:space="preserve"> </w:t>
      </w:r>
      <w:r w:rsidR="00E378F4" w:rsidRPr="002A3931">
        <w:rPr>
          <w:rFonts w:ascii="Unikurd Web" w:eastAsia="Times New Roman" w:hAnsi="Unikurd Web" w:cs="Unikurd Web"/>
          <w:sz w:val="24"/>
          <w:szCs w:val="24"/>
          <w:lang w:bidi="ar-IQ"/>
        </w:rPr>
        <w:t>accompanied by cascading tassels. G</w:t>
      </w:r>
      <w:r w:rsidR="00582E45" w:rsidRPr="002A3931">
        <w:rPr>
          <w:rFonts w:ascii="Unikurd Web" w:eastAsia="Times New Roman" w:hAnsi="Unikurd Web" w:cs="Unikurd Web"/>
          <w:sz w:val="24"/>
          <w:szCs w:val="24"/>
          <w:lang w:bidi="ar-IQ"/>
        </w:rPr>
        <w:t xml:space="preserve">olden and silver </w:t>
      </w:r>
      <w:r w:rsidR="00E378F4" w:rsidRPr="002A3931">
        <w:rPr>
          <w:rFonts w:ascii="Unikurd Web" w:eastAsia="Times New Roman" w:hAnsi="Unikurd Web" w:cs="Unikurd Web"/>
          <w:sz w:val="24"/>
          <w:szCs w:val="24"/>
          <w:lang w:bidi="ar-IQ"/>
        </w:rPr>
        <w:t xml:space="preserve">chains adorned their </w:t>
      </w:r>
      <w:r w:rsidR="00582E45" w:rsidRPr="002A3931">
        <w:rPr>
          <w:rFonts w:ascii="Unikurd Web" w:eastAsia="Times New Roman" w:hAnsi="Unikurd Web" w:cs="Unikurd Web"/>
          <w:sz w:val="24"/>
          <w:szCs w:val="24"/>
          <w:lang w:bidi="ar-IQ"/>
        </w:rPr>
        <w:t>neck</w:t>
      </w:r>
      <w:r w:rsidR="00E378F4" w:rsidRPr="002A3931">
        <w:rPr>
          <w:rFonts w:ascii="Unikurd Web" w:eastAsia="Times New Roman" w:hAnsi="Unikurd Web" w:cs="Unikurd Web"/>
          <w:sz w:val="24"/>
          <w:szCs w:val="24"/>
          <w:lang w:bidi="ar-IQ"/>
        </w:rPr>
        <w:t xml:space="preserve">s, extending up to their heads, where Hamsa </w:t>
      </w:r>
      <w:r w:rsidR="00A51A91" w:rsidRPr="002A3931">
        <w:rPr>
          <w:rFonts w:ascii="Unikurd Web" w:eastAsia="Times New Roman" w:hAnsi="Unikurd Web" w:cs="Unikurd Web"/>
          <w:sz w:val="24"/>
          <w:szCs w:val="24"/>
          <w:lang w:bidi="ar-IQ"/>
        </w:rPr>
        <w:t>necklace</w:t>
      </w:r>
      <w:r w:rsidR="00E378F4" w:rsidRPr="002A3931">
        <w:rPr>
          <w:rFonts w:ascii="Unikurd Web" w:eastAsia="Times New Roman" w:hAnsi="Unikurd Web" w:cs="Unikurd Web"/>
          <w:sz w:val="24"/>
          <w:szCs w:val="24"/>
          <w:lang w:bidi="ar-IQ"/>
        </w:rPr>
        <w:t>s added an additional touch of charm.</w:t>
      </w:r>
      <w:r w:rsidR="00A51A91" w:rsidRPr="002A3931">
        <w:rPr>
          <w:rFonts w:ascii="Unikurd Web" w:eastAsia="Times New Roman" w:hAnsi="Unikurd Web" w:cs="Unikurd Web"/>
          <w:sz w:val="24"/>
          <w:szCs w:val="24"/>
          <w:lang w:bidi="ar-IQ"/>
        </w:rPr>
        <w:t xml:space="preserve"> </w:t>
      </w:r>
      <w:r w:rsidR="00FD1EE2" w:rsidRPr="002A3931">
        <w:rPr>
          <w:rFonts w:ascii="Unikurd Web" w:eastAsia="Times New Roman" w:hAnsi="Unikurd Web" w:cs="Unikurd Web"/>
          <w:sz w:val="24"/>
          <w:szCs w:val="24"/>
          <w:lang w:bidi="ar-IQ"/>
        </w:rPr>
        <w:t>T</w:t>
      </w:r>
      <w:r w:rsidR="00832ADE" w:rsidRPr="002A3931">
        <w:rPr>
          <w:rFonts w:ascii="Unikurd Web" w:eastAsia="Times New Roman" w:hAnsi="Unikurd Web" w:cs="Unikurd Web"/>
          <w:sz w:val="24"/>
          <w:szCs w:val="24"/>
          <w:lang w:bidi="ar-IQ"/>
        </w:rPr>
        <w:t xml:space="preserve">heir </w:t>
      </w:r>
      <w:r w:rsidR="00E378F4" w:rsidRPr="002A3931">
        <w:rPr>
          <w:rFonts w:ascii="Unikurd Web" w:eastAsia="Times New Roman" w:hAnsi="Unikurd Web" w:cs="Unikurd Web"/>
          <w:sz w:val="24"/>
          <w:szCs w:val="24"/>
          <w:lang w:bidi="ar-IQ"/>
        </w:rPr>
        <w:t xml:space="preserve">waist and finger rings glimmered in the sunlight, and anklets adorned their feet, emitting a soft jingle with every step they took. </w:t>
      </w:r>
    </w:p>
    <w:p w14:paraId="346246F7" w14:textId="18685D6B" w:rsidR="00102CA0" w:rsidRPr="002A3931" w:rsidRDefault="00E378F4" w:rsidP="00F74E2B">
      <w:pPr>
        <w:bidi/>
        <w:spacing w:after="0" w:line="360" w:lineRule="auto"/>
        <w:jc w:val="right"/>
        <w:rPr>
          <w:rFonts w:ascii="Unikurd Web" w:eastAsia="Times New Roman" w:hAnsi="Unikurd Web" w:cs="Unikurd Web"/>
          <w:sz w:val="24"/>
          <w:szCs w:val="24"/>
          <w:lang w:bidi="ar-IQ"/>
        </w:rPr>
      </w:pPr>
      <w:r w:rsidRPr="002A3931">
        <w:rPr>
          <w:rFonts w:ascii="Unikurd Web" w:eastAsia="Times New Roman" w:hAnsi="Unikurd Web" w:cs="Unikurd Web"/>
          <w:sz w:val="24"/>
          <w:szCs w:val="24"/>
          <w:lang w:bidi="ar-IQ"/>
        </w:rPr>
        <w:t>These women possessed captivating beauty, enhanced by their alluring</w:t>
      </w:r>
      <w:r w:rsidR="00FD1EE2" w:rsidRPr="002A3931">
        <w:rPr>
          <w:rFonts w:ascii="Unikurd Web" w:eastAsia="Times New Roman" w:hAnsi="Unikurd Web" w:cs="Unikurd Web"/>
          <w:sz w:val="24"/>
          <w:szCs w:val="24"/>
          <w:lang w:bidi="ar-IQ"/>
        </w:rPr>
        <w:t xml:space="preserve"> ebony</w:t>
      </w:r>
      <w:r w:rsidRPr="002A3931">
        <w:rPr>
          <w:rFonts w:ascii="Unikurd Web" w:eastAsia="Times New Roman" w:hAnsi="Unikurd Web" w:cs="Unikurd Web"/>
          <w:sz w:val="24"/>
          <w:szCs w:val="24"/>
          <w:lang w:bidi="ar-IQ"/>
        </w:rPr>
        <w:t xml:space="preserve"> </w:t>
      </w:r>
      <w:r w:rsidR="00FD1EE2" w:rsidRPr="002A3931">
        <w:rPr>
          <w:rFonts w:ascii="Unikurd Web" w:eastAsia="Times New Roman" w:hAnsi="Unikurd Web" w:cs="Unikurd Web"/>
          <w:sz w:val="24"/>
          <w:szCs w:val="24"/>
          <w:lang w:bidi="ar-IQ"/>
        </w:rPr>
        <w:t>eye</w:t>
      </w:r>
      <w:r w:rsidRPr="002A3931">
        <w:rPr>
          <w:rFonts w:ascii="Unikurd Web" w:eastAsia="Times New Roman" w:hAnsi="Unikurd Web" w:cs="Unikurd Web"/>
          <w:sz w:val="24"/>
          <w:szCs w:val="24"/>
          <w:lang w:bidi="ar-IQ"/>
        </w:rPr>
        <w:t>s, perfectly shaped eyebrows, and long, thick eyelashes that framed their</w:t>
      </w:r>
      <w:r w:rsidR="00FD1EE2" w:rsidRPr="002A3931">
        <w:rPr>
          <w:rFonts w:ascii="Unikurd Web" w:eastAsia="Times New Roman" w:hAnsi="Unikurd Web" w:cs="Unikurd Web"/>
          <w:sz w:val="24"/>
          <w:szCs w:val="24"/>
          <w:lang w:bidi="ar-IQ"/>
        </w:rPr>
        <w:t xml:space="preserve"> gazes</w:t>
      </w:r>
      <w:r w:rsidRPr="002A3931">
        <w:rPr>
          <w:rFonts w:ascii="Unikurd Web" w:eastAsia="Times New Roman" w:hAnsi="Unikurd Web" w:cs="Unikurd Web"/>
          <w:sz w:val="24"/>
          <w:szCs w:val="24"/>
          <w:lang w:bidi="ar-IQ"/>
        </w:rPr>
        <w:t>. Their jet-black</w:t>
      </w:r>
      <w:r w:rsidR="00E21BE2" w:rsidRPr="002A3931">
        <w:rPr>
          <w:rFonts w:ascii="Unikurd Web" w:eastAsia="Times New Roman" w:hAnsi="Unikurd Web" w:cs="Unikurd Web"/>
          <w:sz w:val="24"/>
          <w:szCs w:val="24"/>
          <w:lang w:bidi="ar-IQ"/>
        </w:rPr>
        <w:t xml:space="preserve"> pigtails, </w:t>
      </w:r>
      <w:r w:rsidR="00102CA0" w:rsidRPr="002A3931">
        <w:rPr>
          <w:rFonts w:ascii="Unikurd Web" w:eastAsia="Times New Roman" w:hAnsi="Unikurd Web" w:cs="Unikurd Web"/>
          <w:sz w:val="24"/>
          <w:szCs w:val="24"/>
          <w:lang w:bidi="ar-IQ"/>
        </w:rPr>
        <w:t>reminiscent of sinuous snakes, cascaded down their</w:t>
      </w:r>
      <w:r w:rsidR="00E21BE2" w:rsidRPr="002A3931">
        <w:rPr>
          <w:rFonts w:ascii="Unikurd Web" w:eastAsia="Times New Roman" w:hAnsi="Unikurd Web" w:cs="Unikurd Web"/>
          <w:sz w:val="24"/>
          <w:szCs w:val="24"/>
          <w:lang w:bidi="ar-IQ"/>
        </w:rPr>
        <w:t xml:space="preserve"> </w:t>
      </w:r>
      <w:r w:rsidR="00FB43CB" w:rsidRPr="002A3931">
        <w:rPr>
          <w:rFonts w:ascii="Unikurd Web" w:eastAsia="Times New Roman" w:hAnsi="Unikurd Web" w:cs="Unikurd Web"/>
          <w:sz w:val="24"/>
          <w:szCs w:val="24"/>
          <w:lang w:bidi="ar-IQ"/>
        </w:rPr>
        <w:t>sun-</w:t>
      </w:r>
      <w:r w:rsidR="00102CA0" w:rsidRPr="002A3931">
        <w:rPr>
          <w:rFonts w:ascii="Unikurd Web" w:eastAsia="Times New Roman" w:hAnsi="Unikurd Web" w:cs="Unikurd Web"/>
          <w:sz w:val="24"/>
          <w:szCs w:val="24"/>
          <w:lang w:bidi="ar-IQ"/>
        </w:rPr>
        <w:t>kissed</w:t>
      </w:r>
      <w:r w:rsidR="00FB43CB" w:rsidRPr="002A3931">
        <w:rPr>
          <w:rFonts w:ascii="Unikurd Web" w:eastAsia="Times New Roman" w:hAnsi="Unikurd Web" w:cs="Unikurd Web"/>
          <w:sz w:val="24"/>
          <w:szCs w:val="24"/>
          <w:lang w:bidi="ar-IQ"/>
        </w:rPr>
        <w:t xml:space="preserve"> skin</w:t>
      </w:r>
      <w:r w:rsidR="00102CA0" w:rsidRPr="002A3931">
        <w:rPr>
          <w:rFonts w:ascii="Unikurd Web" w:eastAsia="Times New Roman" w:hAnsi="Unikurd Web" w:cs="Unikurd Web"/>
          <w:sz w:val="24"/>
          <w:szCs w:val="24"/>
          <w:lang w:bidi="ar-IQ"/>
        </w:rPr>
        <w:t>, adding an element of allure to their overall appearance.</w:t>
      </w:r>
      <w:r w:rsidR="00582E45" w:rsidRPr="002A3931">
        <w:rPr>
          <w:rFonts w:ascii="Unikurd Web" w:eastAsia="Times New Roman" w:hAnsi="Unikurd Web" w:cs="Unikurd Web"/>
          <w:sz w:val="24"/>
          <w:szCs w:val="24"/>
          <w:lang w:bidi="ar-IQ"/>
        </w:rPr>
        <w:t xml:space="preserve"> </w:t>
      </w:r>
      <w:r w:rsidR="00C277E7" w:rsidRPr="002A3931">
        <w:rPr>
          <w:rFonts w:ascii="Unikurd Web" w:eastAsia="Times New Roman" w:hAnsi="Unikurd Web" w:cs="Unikurd Web"/>
          <w:sz w:val="24"/>
          <w:szCs w:val="24"/>
          <w:lang w:bidi="ar-IQ"/>
        </w:rPr>
        <w:t>As they</w:t>
      </w:r>
      <w:r w:rsidR="00FB43CB" w:rsidRPr="002A3931">
        <w:rPr>
          <w:rFonts w:ascii="Unikurd Web" w:eastAsia="Times New Roman" w:hAnsi="Unikurd Web" w:cs="Unikurd Web"/>
          <w:sz w:val="24"/>
          <w:szCs w:val="24"/>
          <w:lang w:bidi="ar-IQ"/>
        </w:rPr>
        <w:t xml:space="preserve"> </w:t>
      </w:r>
      <w:r w:rsidR="00102CA0" w:rsidRPr="002A3931">
        <w:rPr>
          <w:rFonts w:ascii="Unikurd Web" w:eastAsia="Times New Roman" w:hAnsi="Unikurd Web" w:cs="Unikurd Web"/>
          <w:sz w:val="24"/>
          <w:szCs w:val="24"/>
          <w:lang w:bidi="ar-IQ"/>
        </w:rPr>
        <w:t>gracefully strolled through the</w:t>
      </w:r>
      <w:r w:rsidR="00FB43CB" w:rsidRPr="002A3931">
        <w:rPr>
          <w:rFonts w:ascii="Unikurd Web" w:eastAsia="Times New Roman" w:hAnsi="Unikurd Web" w:cs="Unikurd Web"/>
          <w:sz w:val="24"/>
          <w:szCs w:val="24"/>
          <w:lang w:bidi="ar-IQ"/>
        </w:rPr>
        <w:t xml:space="preserve"> </w:t>
      </w:r>
      <w:r w:rsidR="00C00988" w:rsidRPr="002A3931">
        <w:rPr>
          <w:rFonts w:ascii="Unikurd Web" w:eastAsia="Times New Roman" w:hAnsi="Unikurd Web" w:cs="Unikurd Web"/>
          <w:sz w:val="24"/>
          <w:szCs w:val="24"/>
          <w:lang w:bidi="ar-IQ"/>
        </w:rPr>
        <w:t>Qays</w:t>
      </w:r>
      <w:r w:rsidR="00122CB8">
        <w:rPr>
          <w:rFonts w:ascii="Unikurd Web" w:eastAsia="Times New Roman" w:hAnsi="Unikurd Web" w:cs="Unikurd Web"/>
          <w:sz w:val="24"/>
          <w:szCs w:val="24"/>
          <w:lang w:bidi="ar-IQ"/>
        </w:rPr>
        <w:t>e</w:t>
      </w:r>
      <w:r w:rsidR="00C00988" w:rsidRPr="002A3931">
        <w:rPr>
          <w:rFonts w:ascii="Unikurd Web" w:eastAsia="Times New Roman" w:hAnsi="Unikurd Web" w:cs="Unikurd Web"/>
          <w:sz w:val="24"/>
          <w:szCs w:val="24"/>
          <w:lang w:bidi="ar-IQ"/>
        </w:rPr>
        <w:t>ri</w:t>
      </w:r>
      <w:r w:rsidR="00102CA0" w:rsidRPr="002A3931">
        <w:rPr>
          <w:rFonts w:ascii="Unikurd Web" w:eastAsia="Times New Roman" w:hAnsi="Unikurd Web" w:cs="Unikurd Web"/>
          <w:sz w:val="24"/>
          <w:szCs w:val="24"/>
          <w:lang w:bidi="ar-IQ"/>
        </w:rPr>
        <w:t xml:space="preserve">’s </w:t>
      </w:r>
      <w:r w:rsidR="00C277E7" w:rsidRPr="002A3931">
        <w:rPr>
          <w:rFonts w:ascii="Unikurd Web" w:eastAsia="Times New Roman" w:hAnsi="Unikurd Web" w:cs="Unikurd Web"/>
          <w:sz w:val="24"/>
          <w:szCs w:val="24"/>
          <w:lang w:bidi="ar-IQ"/>
        </w:rPr>
        <w:t>walkway</w:t>
      </w:r>
      <w:r w:rsidR="00102CA0" w:rsidRPr="002A3931">
        <w:rPr>
          <w:rFonts w:ascii="Unikurd Web" w:eastAsia="Times New Roman" w:hAnsi="Unikurd Web" w:cs="Unikurd Web"/>
          <w:sz w:val="24"/>
          <w:szCs w:val="24"/>
          <w:lang w:bidi="ar-IQ"/>
        </w:rPr>
        <w:t>, they carr</w:t>
      </w:r>
      <w:r w:rsidR="00F74E2B" w:rsidRPr="002A3931">
        <w:rPr>
          <w:rFonts w:ascii="Unikurd Web" w:eastAsia="Times New Roman" w:hAnsi="Unikurd Web" w:cs="Unikurd Web"/>
          <w:sz w:val="24"/>
          <w:szCs w:val="24"/>
          <w:lang w:bidi="ar-IQ"/>
        </w:rPr>
        <w:t>y</w:t>
      </w:r>
      <w:r w:rsidR="00102CA0" w:rsidRPr="002A3931">
        <w:rPr>
          <w:rFonts w:ascii="Unikurd Web" w:eastAsia="Times New Roman" w:hAnsi="Unikurd Web" w:cs="Unikurd Web"/>
          <w:sz w:val="24"/>
          <w:szCs w:val="24"/>
          <w:lang w:bidi="ar-IQ"/>
        </w:rPr>
        <w:t xml:space="preserve"> tiffins filled with homemade</w:t>
      </w:r>
      <w:r w:rsidR="00C00988" w:rsidRPr="002A3931">
        <w:rPr>
          <w:rFonts w:ascii="Unikurd Web" w:eastAsia="Times New Roman" w:hAnsi="Unikurd Web" w:cs="Unikurd Web"/>
          <w:sz w:val="24"/>
          <w:szCs w:val="24"/>
          <w:lang w:bidi="ar-IQ"/>
        </w:rPr>
        <w:t xml:space="preserve"> Kosher </w:t>
      </w:r>
      <w:r w:rsidR="00102CA0" w:rsidRPr="002A3931">
        <w:rPr>
          <w:rFonts w:ascii="Unikurd Web" w:eastAsia="Times New Roman" w:hAnsi="Unikurd Web" w:cs="Unikurd Web"/>
          <w:sz w:val="24"/>
          <w:szCs w:val="24"/>
          <w:lang w:bidi="ar-IQ"/>
        </w:rPr>
        <w:t xml:space="preserve">delicacies for their husbands, </w:t>
      </w:r>
      <w:r w:rsidR="00C277E7" w:rsidRPr="002A3931">
        <w:rPr>
          <w:rFonts w:ascii="Unikurd Web" w:eastAsia="Times New Roman" w:hAnsi="Unikurd Web" w:cs="Unikurd Web"/>
          <w:sz w:val="24"/>
          <w:szCs w:val="24"/>
          <w:lang w:bidi="ar-IQ"/>
        </w:rPr>
        <w:t xml:space="preserve">their dangling </w:t>
      </w:r>
      <w:r w:rsidR="00582E45" w:rsidRPr="002A3931">
        <w:rPr>
          <w:rFonts w:ascii="Unikurd Web" w:eastAsia="Times New Roman" w:hAnsi="Unikurd Web" w:cs="Unikurd Web"/>
          <w:sz w:val="24"/>
          <w:szCs w:val="24"/>
          <w:lang w:bidi="ar-IQ"/>
        </w:rPr>
        <w:t xml:space="preserve">earrings and </w:t>
      </w:r>
      <w:r w:rsidR="00D65250" w:rsidRPr="002A3931">
        <w:rPr>
          <w:rFonts w:ascii="Unikurd Web" w:eastAsia="Times New Roman" w:hAnsi="Unikurd Web" w:cs="Unikurd Web"/>
          <w:sz w:val="24"/>
          <w:szCs w:val="24"/>
          <w:lang w:bidi="ar-IQ"/>
        </w:rPr>
        <w:t>tassel</w:t>
      </w:r>
      <w:r w:rsidR="00102CA0" w:rsidRPr="002A3931">
        <w:rPr>
          <w:rFonts w:ascii="Unikurd Web" w:eastAsia="Times New Roman" w:hAnsi="Unikurd Web" w:cs="Unikurd Web"/>
          <w:sz w:val="24"/>
          <w:szCs w:val="24"/>
          <w:lang w:bidi="ar-IQ"/>
        </w:rPr>
        <w:t xml:space="preserve"> ornaments swaying and </w:t>
      </w:r>
      <w:r w:rsidR="00E21BE2" w:rsidRPr="002A3931">
        <w:rPr>
          <w:rFonts w:ascii="Unikurd Web" w:eastAsia="Times New Roman" w:hAnsi="Unikurd Web" w:cs="Unikurd Web"/>
          <w:sz w:val="24"/>
          <w:szCs w:val="24"/>
          <w:lang w:bidi="ar-IQ"/>
        </w:rPr>
        <w:t>dancing</w:t>
      </w:r>
      <w:r w:rsidR="00582E45" w:rsidRPr="002A3931">
        <w:rPr>
          <w:rFonts w:ascii="Unikurd Web" w:eastAsia="Times New Roman" w:hAnsi="Unikurd Web" w:cs="Unikurd Web"/>
          <w:sz w:val="24"/>
          <w:szCs w:val="24"/>
          <w:lang w:bidi="ar-IQ"/>
        </w:rPr>
        <w:t>,</w:t>
      </w:r>
      <w:r w:rsidR="00E21BE2" w:rsidRPr="002A3931">
        <w:rPr>
          <w:rFonts w:ascii="Unikurd Web" w:eastAsia="Times New Roman" w:hAnsi="Unikurd Web" w:cs="Unikurd Web"/>
          <w:sz w:val="24"/>
          <w:szCs w:val="24"/>
          <w:lang w:bidi="ar-IQ"/>
        </w:rPr>
        <w:t xml:space="preserve"> </w:t>
      </w:r>
      <w:r w:rsidR="00102CA0" w:rsidRPr="002A3931">
        <w:rPr>
          <w:rFonts w:ascii="Unikurd Web" w:eastAsia="Times New Roman" w:hAnsi="Unikurd Web" w:cs="Unikurd Web"/>
          <w:sz w:val="24"/>
          <w:szCs w:val="24"/>
          <w:lang w:bidi="ar-IQ"/>
        </w:rPr>
        <w:t>captivating the attention of</w:t>
      </w:r>
      <w:r w:rsidR="00D65250" w:rsidRPr="002A3931">
        <w:rPr>
          <w:rFonts w:ascii="Unikurd Web" w:eastAsia="Times New Roman" w:hAnsi="Unikurd Web" w:cs="Unikurd Web"/>
          <w:sz w:val="24"/>
          <w:szCs w:val="24"/>
          <w:lang w:bidi="ar-IQ"/>
        </w:rPr>
        <w:t xml:space="preserve"> </w:t>
      </w:r>
      <w:r w:rsidR="00E21BE2" w:rsidRPr="002A3931">
        <w:rPr>
          <w:rFonts w:ascii="Unikurd Web" w:eastAsia="Times New Roman" w:hAnsi="Unikurd Web" w:cs="Unikurd Web"/>
          <w:sz w:val="24"/>
          <w:szCs w:val="24"/>
          <w:lang w:bidi="ar-IQ"/>
        </w:rPr>
        <w:t>passersby</w:t>
      </w:r>
      <w:r w:rsidR="00582E45" w:rsidRPr="002A3931">
        <w:rPr>
          <w:rFonts w:ascii="Unikurd Web" w:eastAsia="Times New Roman" w:hAnsi="Unikurd Web" w:cs="Unikurd Web"/>
          <w:sz w:val="24"/>
          <w:szCs w:val="24"/>
          <w:lang w:bidi="ar-IQ"/>
        </w:rPr>
        <w:t xml:space="preserve"> and</w:t>
      </w:r>
      <w:r w:rsidR="00D65250" w:rsidRPr="002A3931">
        <w:rPr>
          <w:rFonts w:ascii="Unikurd Web" w:eastAsia="Times New Roman" w:hAnsi="Unikurd Web" w:cs="Unikurd Web"/>
          <w:sz w:val="24"/>
          <w:szCs w:val="24"/>
          <w:lang w:bidi="ar-IQ"/>
        </w:rPr>
        <w:t xml:space="preserve"> shopkeepers </w:t>
      </w:r>
      <w:r w:rsidR="00102CA0" w:rsidRPr="002A3931">
        <w:rPr>
          <w:rFonts w:ascii="Unikurd Web" w:eastAsia="Times New Roman" w:hAnsi="Unikurd Web" w:cs="Unikurd Web"/>
          <w:sz w:val="24"/>
          <w:szCs w:val="24"/>
          <w:lang w:bidi="ar-IQ"/>
        </w:rPr>
        <w:t>eagerly a</w:t>
      </w:r>
      <w:r w:rsidR="00D65250" w:rsidRPr="002A3931">
        <w:rPr>
          <w:rFonts w:ascii="Unikurd Web" w:eastAsia="Times New Roman" w:hAnsi="Unikurd Web" w:cs="Unikurd Web"/>
          <w:sz w:val="24"/>
          <w:szCs w:val="24"/>
          <w:lang w:bidi="ar-IQ"/>
        </w:rPr>
        <w:t xml:space="preserve">waiting </w:t>
      </w:r>
      <w:r w:rsidR="00102CA0" w:rsidRPr="002A3931">
        <w:rPr>
          <w:rFonts w:ascii="Unikurd Web" w:eastAsia="Times New Roman" w:hAnsi="Unikurd Web" w:cs="Unikurd Web"/>
          <w:sz w:val="24"/>
          <w:szCs w:val="24"/>
          <w:lang w:bidi="ar-IQ"/>
        </w:rPr>
        <w:t>potential customers</w:t>
      </w:r>
      <w:r w:rsidR="00D65250" w:rsidRPr="002A3931">
        <w:rPr>
          <w:rFonts w:ascii="Unikurd Web" w:eastAsia="Times New Roman" w:hAnsi="Unikurd Web" w:cs="Unikurd Web"/>
          <w:sz w:val="24"/>
          <w:szCs w:val="24"/>
          <w:lang w:bidi="ar-IQ"/>
        </w:rPr>
        <w:t>.</w:t>
      </w:r>
      <w:r w:rsidR="00FB43CB" w:rsidRPr="002A3931">
        <w:rPr>
          <w:rFonts w:ascii="Unikurd Web" w:eastAsia="Times New Roman" w:hAnsi="Unikurd Web" w:cs="Unikurd Web"/>
          <w:sz w:val="24"/>
          <w:szCs w:val="24"/>
          <w:lang w:bidi="ar-IQ"/>
        </w:rPr>
        <w:t xml:space="preserve">  </w:t>
      </w:r>
    </w:p>
    <w:p w14:paraId="4E7970D2" w14:textId="55DDCD08" w:rsidR="00EF0948" w:rsidRPr="002A3931" w:rsidRDefault="00102CA0" w:rsidP="00EF0948">
      <w:pPr>
        <w:bidi/>
        <w:spacing w:after="0" w:line="360" w:lineRule="auto"/>
        <w:jc w:val="right"/>
        <w:rPr>
          <w:rFonts w:ascii="Unikurd Web" w:eastAsia="Times New Roman" w:hAnsi="Unikurd Web" w:cs="Unikurd Web"/>
          <w:sz w:val="24"/>
          <w:szCs w:val="24"/>
          <w:lang w:bidi="ar-IQ"/>
        </w:rPr>
      </w:pPr>
      <w:r w:rsidRPr="002A3931">
        <w:rPr>
          <w:rFonts w:ascii="Unikurd Web" w:eastAsia="Times New Roman" w:hAnsi="Unikurd Web" w:cs="Unikurd Web"/>
          <w:sz w:val="24"/>
          <w:szCs w:val="24"/>
          <w:lang w:bidi="ar-IQ"/>
        </w:rPr>
        <w:t xml:space="preserve">Within the </w:t>
      </w:r>
      <w:r w:rsidR="00593F99" w:rsidRPr="002A3931">
        <w:rPr>
          <w:rFonts w:ascii="Unikurd Web" w:eastAsia="Times New Roman" w:hAnsi="Unikurd Web" w:cs="Unikurd Web"/>
          <w:sz w:val="24"/>
          <w:szCs w:val="24"/>
          <w:lang w:bidi="ar-IQ"/>
        </w:rPr>
        <w:t xml:space="preserve">walkway and </w:t>
      </w:r>
      <w:r w:rsidRPr="002A3931">
        <w:rPr>
          <w:rFonts w:ascii="Unikurd Web" w:eastAsia="Times New Roman" w:hAnsi="Unikurd Web" w:cs="Unikurd Web"/>
          <w:sz w:val="24"/>
          <w:szCs w:val="24"/>
          <w:lang w:bidi="ar-IQ"/>
        </w:rPr>
        <w:t xml:space="preserve">the various shops, a symphony of accents and tones filled the air, representing the diverse mix of Jewish, Yarsani, and Muslim men, women, and </w:t>
      </w:r>
      <w:r w:rsidR="00EF0948" w:rsidRPr="002A3931">
        <w:rPr>
          <w:rFonts w:ascii="Unikurd Web" w:eastAsia="Times New Roman" w:hAnsi="Unikurd Web" w:cs="Unikurd Web"/>
          <w:sz w:val="24"/>
          <w:szCs w:val="24"/>
          <w:lang w:bidi="ar-IQ"/>
        </w:rPr>
        <w:t>children. The voices intertwined seamlessly with those of Horaman and Sharazoor regions, harmoniously narrating the tales of different cultures that coexisted peacefully within the town. This melting pot of traditions and dialects created a tapestry of diversity, making the Qays</w:t>
      </w:r>
      <w:r w:rsidR="00122CB8">
        <w:rPr>
          <w:rFonts w:ascii="Unikurd Web" w:eastAsia="Times New Roman" w:hAnsi="Unikurd Web" w:cs="Unikurd Web"/>
          <w:sz w:val="24"/>
          <w:szCs w:val="24"/>
          <w:lang w:bidi="ar-IQ"/>
        </w:rPr>
        <w:t>e</w:t>
      </w:r>
      <w:r w:rsidR="00EF0948" w:rsidRPr="002A3931">
        <w:rPr>
          <w:rFonts w:ascii="Unikurd Web" w:eastAsia="Times New Roman" w:hAnsi="Unikurd Web" w:cs="Unikurd Web"/>
          <w:sz w:val="24"/>
          <w:szCs w:val="24"/>
          <w:lang w:bidi="ar-IQ"/>
        </w:rPr>
        <w:t xml:space="preserve">ri a testament to the harmonious coexistence of various communities. </w:t>
      </w:r>
    </w:p>
    <w:p w14:paraId="63915B76" w14:textId="77777777" w:rsidR="00EF0948" w:rsidRPr="002A3931" w:rsidRDefault="00EF0948" w:rsidP="00EF0948">
      <w:pPr>
        <w:bidi/>
        <w:spacing w:after="0" w:line="360" w:lineRule="auto"/>
        <w:jc w:val="right"/>
        <w:rPr>
          <w:rFonts w:ascii="Unikurd Web" w:eastAsia="Times New Roman" w:hAnsi="Unikurd Web" w:cs="Unikurd Web"/>
          <w:sz w:val="24"/>
          <w:szCs w:val="24"/>
          <w:lang w:bidi="ar-IQ"/>
        </w:rPr>
      </w:pPr>
    </w:p>
    <w:p w14:paraId="628A6637" w14:textId="263CA306" w:rsidR="0063504D" w:rsidRPr="002A3931" w:rsidRDefault="00EF0948" w:rsidP="000C453A">
      <w:pPr>
        <w:bidi/>
        <w:spacing w:after="0" w:line="360" w:lineRule="auto"/>
        <w:jc w:val="right"/>
        <w:rPr>
          <w:rFonts w:ascii="Unikurd Web" w:eastAsia="Times New Roman" w:hAnsi="Unikurd Web" w:cs="Unikurd Web"/>
          <w:sz w:val="24"/>
          <w:szCs w:val="24"/>
          <w:lang w:bidi="ar-IQ"/>
        </w:rPr>
      </w:pPr>
      <w:r w:rsidRPr="002A3931">
        <w:rPr>
          <w:rFonts w:ascii="Unikurd Web" w:eastAsia="Times New Roman" w:hAnsi="Unikurd Web" w:cs="Unikurd Web"/>
          <w:sz w:val="24"/>
          <w:szCs w:val="24"/>
          <w:lang w:bidi="ar-IQ"/>
        </w:rPr>
        <w:t>Kawan</w:t>
      </w:r>
      <w:r w:rsidR="00D64560" w:rsidRPr="002A3931">
        <w:rPr>
          <w:rFonts w:ascii="Unikurd Web" w:eastAsia="Times New Roman" w:hAnsi="Unikurd Web" w:cs="Unikurd Web"/>
          <w:sz w:val="24"/>
          <w:szCs w:val="24"/>
          <w:lang w:bidi="ar-IQ"/>
        </w:rPr>
        <w:t xml:space="preserve"> continued his leisurely stroll along the enchanting walkway of the</w:t>
      </w:r>
      <w:r w:rsidR="00F93596" w:rsidRPr="002A3931">
        <w:rPr>
          <w:rFonts w:ascii="Unikurd Web" w:eastAsia="Times New Roman" w:hAnsi="Unikurd Web" w:cs="Unikurd Web"/>
          <w:sz w:val="24"/>
          <w:szCs w:val="24"/>
          <w:lang w:bidi="ar-IQ"/>
        </w:rPr>
        <w:t xml:space="preserve"> Qays</w:t>
      </w:r>
      <w:r w:rsidR="00122CB8">
        <w:rPr>
          <w:rFonts w:ascii="Unikurd Web" w:eastAsia="Times New Roman" w:hAnsi="Unikurd Web" w:cs="Unikurd Web"/>
          <w:sz w:val="24"/>
          <w:szCs w:val="24"/>
          <w:lang w:bidi="ar-IQ"/>
        </w:rPr>
        <w:t>e</w:t>
      </w:r>
      <w:r w:rsidR="00F93596" w:rsidRPr="002A3931">
        <w:rPr>
          <w:rFonts w:ascii="Unikurd Web" w:eastAsia="Times New Roman" w:hAnsi="Unikurd Web" w:cs="Unikurd Web"/>
          <w:sz w:val="24"/>
          <w:szCs w:val="24"/>
          <w:lang w:bidi="ar-IQ"/>
        </w:rPr>
        <w:t>ri</w:t>
      </w:r>
      <w:r w:rsidR="00D64560" w:rsidRPr="002A3931">
        <w:rPr>
          <w:rFonts w:ascii="Unikurd Web" w:eastAsia="Times New Roman" w:hAnsi="Unikurd Web" w:cs="Unikurd Web"/>
          <w:sz w:val="24"/>
          <w:szCs w:val="24"/>
          <w:lang w:bidi="ar-IQ"/>
        </w:rPr>
        <w:t xml:space="preserve">, basking in the pleasant ambiance created by the small domes that provided a cool and refreshing atmosphere. The meticulously paved bricks beneath his feet added to the </w:t>
      </w:r>
      <w:r w:rsidR="000C453A" w:rsidRPr="002A3931">
        <w:rPr>
          <w:rFonts w:ascii="Unikurd Web" w:eastAsia="Times New Roman" w:hAnsi="Unikurd Web" w:cs="Unikurd Web"/>
          <w:sz w:val="24"/>
          <w:szCs w:val="24"/>
          <w:lang w:bidi="ar-IQ"/>
        </w:rPr>
        <w:t>charm</w:t>
      </w:r>
      <w:r w:rsidR="00D64560" w:rsidRPr="002A3931">
        <w:rPr>
          <w:rFonts w:ascii="Unikurd Web" w:eastAsia="Times New Roman" w:hAnsi="Unikurd Web" w:cs="Unikurd Web"/>
          <w:sz w:val="24"/>
          <w:szCs w:val="24"/>
          <w:lang w:bidi="ar-IQ"/>
        </w:rPr>
        <w:t xml:space="preserve"> of the surroundings. In the distance, a captivating fountain gracefully adorned the </w:t>
      </w:r>
      <w:r w:rsidR="000C453A" w:rsidRPr="002A3931">
        <w:rPr>
          <w:rFonts w:ascii="Unikurd Web" w:eastAsia="Times New Roman" w:hAnsi="Unikurd Web" w:cs="Unikurd Web"/>
          <w:sz w:val="24"/>
          <w:szCs w:val="24"/>
          <w:lang w:bidi="ar-IQ"/>
        </w:rPr>
        <w:t>centre</w:t>
      </w:r>
      <w:r w:rsidR="00D64560" w:rsidRPr="002A3931">
        <w:rPr>
          <w:rFonts w:ascii="Unikurd Web" w:eastAsia="Times New Roman" w:hAnsi="Unikurd Web" w:cs="Unikurd Web"/>
          <w:sz w:val="24"/>
          <w:szCs w:val="24"/>
          <w:lang w:bidi="ar-IQ"/>
        </w:rPr>
        <w:t xml:space="preserve"> of the courtyard, its gentle cascades a soothing melody. The </w:t>
      </w:r>
      <w:r w:rsidR="0063504D" w:rsidRPr="002A3931">
        <w:rPr>
          <w:rFonts w:ascii="Unikurd Web" w:eastAsia="Times New Roman" w:hAnsi="Unikurd Web" w:cs="Unikurd Web"/>
          <w:sz w:val="24"/>
          <w:szCs w:val="24"/>
          <w:lang w:bidi="ar-IQ"/>
        </w:rPr>
        <w:t>arcades</w:t>
      </w:r>
      <w:r w:rsidR="00D64560" w:rsidRPr="002A3931">
        <w:rPr>
          <w:rFonts w:ascii="Unikurd Web" w:eastAsia="Times New Roman" w:hAnsi="Unikurd Web" w:cs="Unikurd Web"/>
          <w:sz w:val="24"/>
          <w:szCs w:val="24"/>
          <w:lang w:bidi="ar-IQ"/>
        </w:rPr>
        <w:t xml:space="preserve"> that encircled the courtyard</w:t>
      </w:r>
      <w:r w:rsidR="0063504D" w:rsidRPr="002A3931">
        <w:rPr>
          <w:rFonts w:ascii="Unikurd Web" w:eastAsia="Times New Roman" w:hAnsi="Unikurd Web" w:cs="Unikurd Web"/>
          <w:sz w:val="24"/>
          <w:szCs w:val="24"/>
          <w:lang w:bidi="ar-IQ"/>
        </w:rPr>
        <w:t xml:space="preserve"> were adorned with skylights, allowing streams of natural light to illuminate the space. </w:t>
      </w:r>
    </w:p>
    <w:p w14:paraId="181B7D6E" w14:textId="44D21AE5" w:rsidR="0063504D" w:rsidRPr="002A3931" w:rsidRDefault="0063504D" w:rsidP="0063504D">
      <w:pPr>
        <w:bidi/>
        <w:spacing w:after="0" w:line="360" w:lineRule="auto"/>
        <w:jc w:val="right"/>
        <w:rPr>
          <w:rFonts w:ascii="Unikurd Web" w:eastAsia="Times New Roman" w:hAnsi="Unikurd Web" w:cs="Unikurd Web"/>
          <w:sz w:val="24"/>
          <w:szCs w:val="24"/>
          <w:lang w:bidi="ar-IQ"/>
        </w:rPr>
      </w:pPr>
      <w:r w:rsidRPr="002A3931">
        <w:rPr>
          <w:rFonts w:ascii="Unikurd Web" w:eastAsia="Times New Roman" w:hAnsi="Unikurd Web" w:cs="Unikurd Web"/>
          <w:sz w:val="24"/>
          <w:szCs w:val="24"/>
          <w:lang w:bidi="ar-IQ"/>
        </w:rPr>
        <w:t>As Kawan ventured forward, his eyes absorbed the intricate details that surrounded him. The air was filled with a symphony of delightful scents. The women adorned with necklaces crafted from clove beads emanated a subtle, aromatic fragrance, while the flower displays in the nearby shops released a captivating floral aroma, infusing the atmosphere with a touch of enchantment.</w:t>
      </w:r>
    </w:p>
    <w:p w14:paraId="082E0869" w14:textId="5BF040FE" w:rsidR="0063504D" w:rsidRPr="002A3931" w:rsidRDefault="0063504D" w:rsidP="0063504D">
      <w:pPr>
        <w:bidi/>
        <w:spacing w:after="0" w:line="360" w:lineRule="auto"/>
        <w:jc w:val="right"/>
        <w:rPr>
          <w:rFonts w:ascii="Unikurd Web" w:eastAsia="Times New Roman" w:hAnsi="Unikurd Web" w:cs="Unikurd Web"/>
          <w:sz w:val="24"/>
          <w:szCs w:val="24"/>
          <w:lang w:bidi="ar-IQ"/>
        </w:rPr>
      </w:pPr>
      <w:r w:rsidRPr="002A3931">
        <w:rPr>
          <w:rFonts w:ascii="Unikurd Web" w:eastAsia="Times New Roman" w:hAnsi="Unikurd Web" w:cs="Unikurd Web"/>
          <w:sz w:val="24"/>
          <w:szCs w:val="24"/>
          <w:lang w:bidi="ar-IQ"/>
        </w:rPr>
        <w:t xml:space="preserve">Immersed in his sensory delight, Kawan </w:t>
      </w:r>
      <w:r w:rsidR="000C453A" w:rsidRPr="002A3931">
        <w:rPr>
          <w:rFonts w:ascii="Unikurd Web" w:eastAsia="Times New Roman" w:hAnsi="Unikurd Web" w:cs="Unikurd Web"/>
          <w:sz w:val="24"/>
          <w:szCs w:val="24"/>
          <w:lang w:bidi="ar-IQ"/>
        </w:rPr>
        <w:t>revelled</w:t>
      </w:r>
      <w:r w:rsidRPr="002A3931">
        <w:rPr>
          <w:rFonts w:ascii="Unikurd Web" w:eastAsia="Times New Roman" w:hAnsi="Unikurd Web" w:cs="Unikurd Web"/>
          <w:sz w:val="24"/>
          <w:szCs w:val="24"/>
          <w:lang w:bidi="ar-IQ"/>
        </w:rPr>
        <w:t xml:space="preserve"> in the scene, </w:t>
      </w:r>
      <w:r w:rsidR="000C453A" w:rsidRPr="002A3931">
        <w:rPr>
          <w:rFonts w:ascii="Unikurd Web" w:eastAsia="Times New Roman" w:hAnsi="Unikurd Web" w:cs="Unikurd Web"/>
          <w:sz w:val="24"/>
          <w:szCs w:val="24"/>
          <w:lang w:bidi="ar-IQ"/>
        </w:rPr>
        <w:t>savouring</w:t>
      </w:r>
      <w:r w:rsidRPr="002A3931">
        <w:rPr>
          <w:rFonts w:ascii="Unikurd Web" w:eastAsia="Times New Roman" w:hAnsi="Unikurd Web" w:cs="Unikurd Web"/>
          <w:sz w:val="24"/>
          <w:szCs w:val="24"/>
          <w:lang w:bidi="ar-IQ"/>
        </w:rPr>
        <w:t xml:space="preserve"> each precious moment. However, as he continued his exploration, he found himself passing through one of the </w:t>
      </w:r>
      <w:r w:rsidR="0022036D" w:rsidRPr="002A3931">
        <w:rPr>
          <w:rFonts w:ascii="Unikurd Web" w:eastAsia="Times New Roman" w:hAnsi="Unikurd Web" w:cs="Unikurd Web"/>
          <w:sz w:val="24"/>
          <w:szCs w:val="24"/>
          <w:lang w:bidi="ar-IQ"/>
        </w:rPr>
        <w:t>arcades</w:t>
      </w:r>
      <w:r w:rsidRPr="002A3931">
        <w:rPr>
          <w:rFonts w:ascii="Unikurd Web" w:eastAsia="Times New Roman" w:hAnsi="Unikurd Web" w:cs="Unikurd Web"/>
          <w:sz w:val="24"/>
          <w:szCs w:val="24"/>
          <w:lang w:bidi="ar-IQ"/>
        </w:rPr>
        <w:t xml:space="preserve"> on his right, leading him to the back gate of the Qays</w:t>
      </w:r>
      <w:r w:rsidR="00122CB8">
        <w:rPr>
          <w:rFonts w:ascii="Unikurd Web" w:eastAsia="Times New Roman" w:hAnsi="Unikurd Web" w:cs="Unikurd Web"/>
          <w:sz w:val="24"/>
          <w:szCs w:val="24"/>
          <w:lang w:bidi="ar-IQ"/>
        </w:rPr>
        <w:t>e</w:t>
      </w:r>
      <w:r w:rsidRPr="002A3931">
        <w:rPr>
          <w:rFonts w:ascii="Unikurd Web" w:eastAsia="Times New Roman" w:hAnsi="Unikurd Web" w:cs="Unikurd Web"/>
          <w:sz w:val="24"/>
          <w:szCs w:val="24"/>
          <w:lang w:bidi="ar-IQ"/>
        </w:rPr>
        <w:t>ri.</w:t>
      </w:r>
    </w:p>
    <w:p w14:paraId="4E102D69" w14:textId="675A04F2" w:rsidR="007F0FCE" w:rsidRDefault="0063504D" w:rsidP="00367017">
      <w:pPr>
        <w:bidi/>
        <w:spacing w:after="0" w:line="360" w:lineRule="auto"/>
        <w:jc w:val="right"/>
        <w:rPr>
          <w:rFonts w:ascii="Unikurd Web" w:eastAsia="Times New Roman" w:hAnsi="Unikurd Web" w:cs="Unikurd Web"/>
          <w:sz w:val="24"/>
          <w:szCs w:val="24"/>
          <w:lang w:bidi="ar-IQ"/>
        </w:rPr>
      </w:pPr>
      <w:r w:rsidRPr="002A3931">
        <w:rPr>
          <w:rFonts w:ascii="Unikurd Web" w:eastAsia="Times New Roman" w:hAnsi="Unikurd Web" w:cs="Unikurd Web"/>
          <w:sz w:val="24"/>
          <w:szCs w:val="24"/>
          <w:lang w:bidi="ar-IQ"/>
        </w:rPr>
        <w:t xml:space="preserve">In the midst of his departure, the resonant voice of a preacher reverberated through the area, calling out, “Allah u Akbar!” </w:t>
      </w:r>
      <w:r w:rsidR="00367017" w:rsidRPr="002A3931">
        <w:rPr>
          <w:rFonts w:ascii="Unikurd Web" w:eastAsia="Times New Roman" w:hAnsi="Unikurd Web" w:cs="Unikurd Web"/>
          <w:sz w:val="24"/>
          <w:szCs w:val="24"/>
          <w:lang w:bidi="ar-IQ"/>
        </w:rPr>
        <w:t>Bang (</w:t>
      </w:r>
      <w:r w:rsidRPr="002A3931">
        <w:rPr>
          <w:rFonts w:ascii="Unikurd Web" w:eastAsia="Times New Roman" w:hAnsi="Unikurd Web" w:cs="Unikurd Web"/>
          <w:sz w:val="24"/>
          <w:szCs w:val="24"/>
          <w:lang w:bidi="ar-IQ"/>
        </w:rPr>
        <w:t xml:space="preserve">the </w:t>
      </w:r>
      <w:r w:rsidR="0022036D" w:rsidRPr="002A3931">
        <w:rPr>
          <w:rFonts w:ascii="Unikurd Web" w:eastAsia="Times New Roman" w:hAnsi="Unikurd Web" w:cs="Unikurd Web"/>
          <w:sz w:val="24"/>
          <w:szCs w:val="24"/>
          <w:lang w:bidi="ar-IQ"/>
        </w:rPr>
        <w:t>Muslim</w:t>
      </w:r>
      <w:r w:rsidRPr="002A3931">
        <w:rPr>
          <w:rFonts w:ascii="Unikurd Web" w:eastAsia="Times New Roman" w:hAnsi="Unikurd Web" w:cs="Unikurd Web"/>
          <w:sz w:val="24"/>
          <w:szCs w:val="24"/>
          <w:lang w:bidi="ar-IQ"/>
        </w:rPr>
        <w:t xml:space="preserve"> call to prayer</w:t>
      </w:r>
      <w:r w:rsidR="00367017" w:rsidRPr="002A3931">
        <w:rPr>
          <w:rFonts w:ascii="Unikurd Web" w:eastAsia="Times New Roman" w:hAnsi="Unikurd Web" w:cs="Unikurd Web"/>
          <w:sz w:val="24"/>
          <w:szCs w:val="24"/>
          <w:lang w:bidi="ar-IQ"/>
        </w:rPr>
        <w:t>)</w:t>
      </w:r>
      <w:r w:rsidRPr="002A3931">
        <w:rPr>
          <w:rFonts w:ascii="Unikurd Web" w:eastAsia="Times New Roman" w:hAnsi="Unikurd Web" w:cs="Unikurd Web"/>
          <w:sz w:val="24"/>
          <w:szCs w:val="24"/>
          <w:lang w:bidi="ar-IQ"/>
        </w:rPr>
        <w:t xml:space="preserve"> echoed in the air, capturing the attention of the devout Muslims residing in the Qays</w:t>
      </w:r>
      <w:r w:rsidR="00514420">
        <w:rPr>
          <w:rFonts w:ascii="Unikurd Web" w:eastAsia="Times New Roman" w:hAnsi="Unikurd Web" w:cs="Unikurd Web"/>
          <w:sz w:val="24"/>
          <w:szCs w:val="24"/>
          <w:lang w:bidi="ar-IQ"/>
        </w:rPr>
        <w:t>e</w:t>
      </w:r>
      <w:r w:rsidRPr="002A3931">
        <w:rPr>
          <w:rFonts w:ascii="Unikurd Web" w:eastAsia="Times New Roman" w:hAnsi="Unikurd Web" w:cs="Unikurd Web"/>
          <w:sz w:val="24"/>
          <w:szCs w:val="24"/>
          <w:lang w:bidi="ar-IQ"/>
        </w:rPr>
        <w:t xml:space="preserve">ri. One by one, they left their shops unlocked, temporarily setting aside their worldly endeavours to fulfil their </w:t>
      </w:r>
      <w:r w:rsidR="00753AE6" w:rsidRPr="002A3931">
        <w:rPr>
          <w:rFonts w:ascii="Unikurd Web" w:eastAsia="Times New Roman" w:hAnsi="Unikurd Web" w:cs="Unikurd Web"/>
          <w:sz w:val="24"/>
          <w:szCs w:val="24"/>
          <w:lang w:bidi="ar-IQ"/>
        </w:rPr>
        <w:t>religious obligations. Kawan, too, decided to follow the crowd, joining his fellow Muslims as they made their way towards the nearby mosques for the midday prayer.</w:t>
      </w:r>
      <w:r w:rsidR="00367017" w:rsidRPr="002A3931">
        <w:rPr>
          <w:rFonts w:ascii="Unikurd Web" w:eastAsia="Times New Roman" w:hAnsi="Unikurd Web" w:cs="Unikurd Web"/>
          <w:sz w:val="24"/>
          <w:szCs w:val="24"/>
          <w:lang w:bidi="ar-IQ"/>
        </w:rPr>
        <w:t xml:space="preserve"> </w:t>
      </w:r>
      <w:r w:rsidR="00753AE6" w:rsidRPr="002A3931">
        <w:rPr>
          <w:rFonts w:ascii="Unikurd Web" w:eastAsia="Times New Roman" w:hAnsi="Unikurd Web" w:cs="Unikurd Web"/>
          <w:sz w:val="24"/>
          <w:szCs w:val="24"/>
          <w:lang w:bidi="ar-IQ"/>
        </w:rPr>
        <w:t>However,</w:t>
      </w:r>
      <w:r w:rsidR="00367017" w:rsidRPr="002A3931">
        <w:rPr>
          <w:rFonts w:ascii="Unikurd Web" w:eastAsia="Times New Roman" w:hAnsi="Unikurd Web" w:cs="Unikurd Web"/>
          <w:sz w:val="24"/>
          <w:szCs w:val="24"/>
          <w:lang w:bidi="ar-IQ"/>
        </w:rPr>
        <w:t xml:space="preserve"> his</w:t>
      </w:r>
      <w:r w:rsidR="00753AE6" w:rsidRPr="002A3931">
        <w:rPr>
          <w:rFonts w:ascii="Unikurd Web" w:eastAsia="Times New Roman" w:hAnsi="Unikurd Web" w:cs="Unikurd Web"/>
          <w:sz w:val="24"/>
          <w:szCs w:val="24"/>
          <w:lang w:bidi="ar-IQ"/>
        </w:rPr>
        <w:t xml:space="preserve"> path diverted slightly as he set his sights on a different destination. Instead of joining the others in the mosque, he made his way towards </w:t>
      </w:r>
      <w:r w:rsidR="00367017" w:rsidRPr="002A3931">
        <w:rPr>
          <w:rFonts w:ascii="Unikurd Web" w:eastAsia="Times New Roman" w:hAnsi="Unikurd Web" w:cs="Unikurd Web"/>
          <w:sz w:val="24"/>
          <w:szCs w:val="24"/>
          <w:lang w:bidi="ar-IQ"/>
        </w:rPr>
        <w:t>Ko</w:t>
      </w:r>
      <w:r w:rsidR="00367017" w:rsidRPr="002A3931">
        <w:rPr>
          <w:rFonts w:ascii="Unikurd Web" w:hAnsi="Unikurd Web" w:cs="Unikurd Web"/>
          <w:color w:val="374151"/>
          <w:sz w:val="24"/>
          <w:szCs w:val="24"/>
        </w:rPr>
        <w:t>ş</w:t>
      </w:r>
      <w:r w:rsidR="00367017" w:rsidRPr="002A3931">
        <w:rPr>
          <w:rFonts w:ascii="Unikurd Web" w:eastAsia="Times New Roman" w:hAnsi="Unikurd Web" w:cs="Unikurd Web"/>
          <w:sz w:val="24"/>
          <w:szCs w:val="24"/>
          <w:lang w:bidi="ar-IQ"/>
        </w:rPr>
        <w:t>k-i-</w:t>
      </w:r>
      <w:r w:rsidR="00753AE6" w:rsidRPr="002A3931">
        <w:rPr>
          <w:rFonts w:ascii="Unikurd Web" w:eastAsia="Times New Roman" w:hAnsi="Unikurd Web" w:cs="Unikurd Web"/>
          <w:sz w:val="24"/>
          <w:szCs w:val="24"/>
          <w:lang w:bidi="ar-IQ"/>
        </w:rPr>
        <w:t>Osman</w:t>
      </w:r>
      <w:r w:rsidR="007F0FCE" w:rsidRPr="002A3931">
        <w:rPr>
          <w:rFonts w:ascii="Unikurd Web" w:eastAsia="Times New Roman" w:hAnsi="Unikurd Web" w:cs="Unikurd Web"/>
          <w:sz w:val="24"/>
          <w:szCs w:val="24"/>
          <w:lang w:bidi="ar-IQ"/>
        </w:rPr>
        <w:t xml:space="preserve"> Pasha</w:t>
      </w:r>
      <w:r w:rsidR="00367017" w:rsidRPr="002A3931">
        <w:rPr>
          <w:rFonts w:ascii="Unikurd Web" w:eastAsia="Times New Roman" w:hAnsi="Unikurd Web" w:cs="Unikurd Web"/>
          <w:sz w:val="24"/>
          <w:szCs w:val="24"/>
          <w:lang w:bidi="ar-IQ"/>
        </w:rPr>
        <w:t xml:space="preserve"> </w:t>
      </w:r>
      <w:r w:rsidR="002D482F" w:rsidRPr="002A3931">
        <w:rPr>
          <w:rFonts w:ascii="Unikurd Web" w:eastAsia="Times New Roman" w:hAnsi="Unikurd Web" w:cs="Unikurd Web"/>
          <w:sz w:val="24"/>
          <w:szCs w:val="24"/>
          <w:lang w:bidi="ar-IQ"/>
        </w:rPr>
        <w:t>(</w:t>
      </w:r>
      <w:r w:rsidR="00367017" w:rsidRPr="002A3931">
        <w:rPr>
          <w:rFonts w:ascii="Unikurd Web" w:eastAsia="Times New Roman" w:hAnsi="Unikurd Web" w:cs="Unikurd Web"/>
          <w:sz w:val="24"/>
          <w:szCs w:val="24"/>
          <w:lang w:bidi="ar-IQ"/>
        </w:rPr>
        <w:t>The villa of Osman Pasha)</w:t>
      </w:r>
      <w:r w:rsidR="00753AE6" w:rsidRPr="002A3931">
        <w:rPr>
          <w:rFonts w:ascii="Unikurd Web" w:eastAsia="Times New Roman" w:hAnsi="Unikurd Web" w:cs="Unikurd Web"/>
          <w:sz w:val="24"/>
          <w:szCs w:val="24"/>
          <w:lang w:bidi="ar-IQ"/>
        </w:rPr>
        <w:t xml:space="preserve"> a place that held significance in his heat and beckoned him with its history and allure. </w:t>
      </w:r>
      <w:r w:rsidR="007F0FCE" w:rsidRPr="002A3931">
        <w:rPr>
          <w:rFonts w:ascii="Unikurd Web" w:eastAsia="Times New Roman" w:hAnsi="Unikurd Web" w:cs="Unikurd Web"/>
          <w:sz w:val="24"/>
          <w:szCs w:val="24"/>
          <w:lang w:bidi="ar-IQ"/>
        </w:rPr>
        <w:t xml:space="preserve"> </w:t>
      </w:r>
    </w:p>
    <w:p w14:paraId="342F2E17" w14:textId="77777777" w:rsidR="006B6B84" w:rsidRPr="002A3931" w:rsidRDefault="006B6B84" w:rsidP="006B6B84">
      <w:pPr>
        <w:bidi/>
        <w:spacing w:after="0" w:line="360" w:lineRule="auto"/>
        <w:jc w:val="right"/>
        <w:rPr>
          <w:rFonts w:ascii="Unikurd Web" w:eastAsia="Times New Roman" w:hAnsi="Unikurd Web" w:cs="Unikurd Web"/>
          <w:sz w:val="24"/>
          <w:szCs w:val="24"/>
          <w:lang w:bidi="ar-IQ"/>
        </w:rPr>
      </w:pPr>
    </w:p>
    <w:p w14:paraId="79DF7575" w14:textId="0A907E7C" w:rsidR="006F5155" w:rsidRPr="002A3931" w:rsidRDefault="006F5155" w:rsidP="00547FB2">
      <w:pPr>
        <w:bidi/>
        <w:spacing w:after="0" w:line="360" w:lineRule="auto"/>
        <w:rPr>
          <w:rFonts w:ascii="Unikurd Web" w:eastAsia="Times New Roman" w:hAnsi="Unikurd Web" w:cs="Unikurd Web"/>
          <w:sz w:val="24"/>
          <w:szCs w:val="24"/>
          <w:rtl/>
          <w:lang w:bidi="ar-IQ"/>
        </w:rPr>
      </w:pPr>
    </w:p>
    <w:p w14:paraId="3EA0AF31" w14:textId="22723BE9" w:rsidR="008E6BA3" w:rsidRPr="008527F5" w:rsidRDefault="00CC2A31" w:rsidP="008E6BA3">
      <w:pPr>
        <w:bidi/>
        <w:spacing w:after="0" w:line="360" w:lineRule="auto"/>
        <w:jc w:val="center"/>
        <w:rPr>
          <w:rFonts w:ascii="Unikurd Web" w:eastAsia="Times New Roman" w:hAnsi="Unikurd Web" w:cs="Unikurd Web"/>
          <w:b/>
          <w:bCs/>
          <w:sz w:val="24"/>
          <w:szCs w:val="24"/>
          <w:lang w:val="en-US" w:bidi="ar-IQ"/>
        </w:rPr>
      </w:pPr>
      <w:r w:rsidRPr="008527F5">
        <w:rPr>
          <w:rFonts w:ascii="Unikurd Web" w:eastAsia="Times New Roman" w:hAnsi="Unikurd Web" w:cs="Unikurd Web"/>
          <w:b/>
          <w:bCs/>
          <w:sz w:val="24"/>
          <w:szCs w:val="24"/>
          <w:lang w:val="en-US" w:bidi="ar-IQ"/>
        </w:rPr>
        <w:t>(</w:t>
      </w:r>
      <w:r w:rsidR="004D7A20" w:rsidRPr="008527F5">
        <w:rPr>
          <w:rFonts w:ascii="Unikurd Web" w:hAnsi="Unikurd Web" w:cs="Unikurd Web"/>
          <w:b/>
          <w:bCs/>
          <w:sz w:val="24"/>
          <w:szCs w:val="24"/>
        </w:rPr>
        <w:t>Chapter</w:t>
      </w:r>
      <w:r w:rsidR="004D7A20" w:rsidRPr="008527F5">
        <w:rPr>
          <w:rFonts w:ascii="Unikurd Web" w:eastAsia="Times New Roman" w:hAnsi="Unikurd Web" w:cs="Unikurd Web"/>
          <w:b/>
          <w:bCs/>
          <w:color w:val="000000" w:themeColor="text1"/>
          <w:sz w:val="24"/>
          <w:szCs w:val="24"/>
          <w:lang w:val="en-US" w:bidi="ar-KW"/>
        </w:rPr>
        <w:t xml:space="preserve"> -</w:t>
      </w:r>
      <w:r w:rsidRPr="008527F5">
        <w:rPr>
          <w:rFonts w:ascii="Unikurd Web" w:eastAsia="Times New Roman" w:hAnsi="Unikurd Web" w:cs="Unikurd Web"/>
          <w:b/>
          <w:bCs/>
          <w:sz w:val="24"/>
          <w:szCs w:val="24"/>
          <w:lang w:val="en-US" w:bidi="ar-IQ"/>
        </w:rPr>
        <w:t>11)</w:t>
      </w:r>
    </w:p>
    <w:p w14:paraId="5522BF99" w14:textId="77777777" w:rsidR="008E6BA3" w:rsidRPr="002A3931" w:rsidRDefault="008E6BA3" w:rsidP="008E6BA3">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Kawan stood at the entrance of Othman Pasha’s villa, his gaze sweeping from left to right along the alley. Towering walls stood very high, adorned with stained-glass windows that cast vibrant hues across the surroundings.</w:t>
      </w:r>
    </w:p>
    <w:p w14:paraId="62DAB0EA" w14:textId="73FD3D3A" w:rsidR="00721FCD" w:rsidRPr="002A3931" w:rsidRDefault="000B7372" w:rsidP="008E6BA3">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 xml:space="preserve">The sight of silk </w:t>
      </w:r>
      <w:r w:rsidR="008B2F43" w:rsidRPr="002A3931">
        <w:rPr>
          <w:rFonts w:ascii="Unikurd Web" w:eastAsia="Times New Roman" w:hAnsi="Unikurd Web" w:cs="Unikurd Web"/>
          <w:sz w:val="24"/>
          <w:szCs w:val="24"/>
          <w:lang w:val="en-US" w:bidi="ar-IQ"/>
        </w:rPr>
        <w:t>curtains</w:t>
      </w:r>
      <w:r w:rsidRPr="002A3931">
        <w:rPr>
          <w:rFonts w:ascii="Unikurd Web" w:eastAsia="Times New Roman" w:hAnsi="Unikurd Web" w:cs="Unikurd Web"/>
          <w:sz w:val="24"/>
          <w:szCs w:val="24"/>
          <w:lang w:val="en-US" w:bidi="ar-IQ"/>
        </w:rPr>
        <w:t>, some partially drawn and others gracefully billowing in the wind, added an air of opulence to the scene. Kawan’s eyes wandered up to the ornamental balcony railing, a testament to the villa’s exquisite craftsmanship.</w:t>
      </w:r>
      <w:r w:rsidR="008B2F43" w:rsidRPr="002A3931">
        <w:rPr>
          <w:rFonts w:ascii="Unikurd Web" w:eastAsia="Times New Roman" w:hAnsi="Unikurd Web" w:cs="Unikurd Web"/>
          <w:sz w:val="24"/>
          <w:szCs w:val="24"/>
          <w:lang w:val="en-US" w:bidi="ar-IQ"/>
        </w:rPr>
        <w:t xml:space="preserve"> </w:t>
      </w:r>
    </w:p>
    <w:p w14:paraId="33878971" w14:textId="4987B331" w:rsidR="00DF5936" w:rsidRPr="002A3931" w:rsidRDefault="00E14FC2" w:rsidP="00DF5936">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 xml:space="preserve">This expansive estate had been divided into three separate living units, each inhabited by a distinct family. Adela </w:t>
      </w:r>
      <w:r w:rsidR="007C0972" w:rsidRPr="002A3931">
        <w:rPr>
          <w:rFonts w:ascii="Unikurd Web" w:eastAsia="Times New Roman" w:hAnsi="Unikurd Web" w:cs="Unikurd Web"/>
          <w:sz w:val="24"/>
          <w:szCs w:val="24"/>
          <w:lang w:val="en-US" w:bidi="ar-IQ"/>
        </w:rPr>
        <w:t>X</w:t>
      </w:r>
      <w:r w:rsidRPr="002A3931">
        <w:rPr>
          <w:rFonts w:ascii="Unikurd Web" w:eastAsia="Times New Roman" w:hAnsi="Unikurd Web" w:cs="Unikurd Web"/>
          <w:sz w:val="24"/>
          <w:szCs w:val="24"/>
          <w:lang w:val="en-US" w:bidi="ar-IQ"/>
        </w:rPr>
        <w:t>anm</w:t>
      </w:r>
      <w:r w:rsidR="00176F92" w:rsidRPr="002A3931">
        <w:rPr>
          <w:rFonts w:ascii="Unikurd Web" w:eastAsia="Times New Roman" w:hAnsi="Unikurd Web" w:cs="Unikurd Web"/>
          <w:sz w:val="24"/>
          <w:szCs w:val="24"/>
          <w:lang w:val="en-US" w:bidi="ar-IQ"/>
        </w:rPr>
        <w:t>,</w:t>
      </w:r>
      <w:r w:rsidR="00A63754" w:rsidRPr="002A3931">
        <w:rPr>
          <w:rFonts w:ascii="Unikurd Web" w:eastAsia="Times New Roman" w:hAnsi="Unikurd Web" w:cs="Unikurd Web"/>
          <w:sz w:val="24"/>
          <w:szCs w:val="24"/>
          <w:lang w:val="en-US" w:bidi="ar-IQ"/>
        </w:rPr>
        <w:t xml:space="preserve"> with </w:t>
      </w:r>
      <w:r w:rsidRPr="002A3931">
        <w:rPr>
          <w:rFonts w:ascii="Unikurd Web" w:eastAsia="Times New Roman" w:hAnsi="Unikurd Web" w:cs="Unikurd Web"/>
          <w:sz w:val="24"/>
          <w:szCs w:val="24"/>
          <w:lang w:val="en-US" w:bidi="ar-IQ"/>
        </w:rPr>
        <w:t>her husband</w:t>
      </w:r>
      <w:r w:rsidR="00176F92" w:rsidRPr="002A3931">
        <w:rPr>
          <w:rFonts w:ascii="Unikurd Web" w:eastAsia="Times New Roman" w:hAnsi="Unikurd Web" w:cs="Unikurd Web"/>
          <w:sz w:val="24"/>
          <w:szCs w:val="24"/>
          <w:lang w:val="en-US" w:bidi="ar-IQ"/>
        </w:rPr>
        <w:t>,</w:t>
      </w:r>
      <w:r w:rsidR="00A63754" w:rsidRPr="002A3931">
        <w:rPr>
          <w:rFonts w:ascii="Unikurd Web" w:eastAsia="Times New Roman" w:hAnsi="Unikurd Web" w:cs="Unikurd Web"/>
          <w:sz w:val="24"/>
          <w:szCs w:val="24"/>
          <w:lang w:val="en-US" w:bidi="ar-IQ"/>
        </w:rPr>
        <w:t xml:space="preserve"> Osman Pasha,</w:t>
      </w:r>
      <w:r w:rsidRPr="002A3931">
        <w:rPr>
          <w:rFonts w:ascii="Unikurd Web" w:eastAsia="Times New Roman" w:hAnsi="Unikurd Web" w:cs="Unikurd Web"/>
          <w:sz w:val="24"/>
          <w:szCs w:val="24"/>
          <w:lang w:val="en-US" w:bidi="ar-IQ"/>
        </w:rPr>
        <w:t xml:space="preserve"> and their sons, M</w:t>
      </w:r>
      <w:r w:rsidR="007C0972" w:rsidRPr="002A3931">
        <w:rPr>
          <w:rFonts w:ascii="Unikurd Web" w:eastAsia="Times New Roman" w:hAnsi="Unikurd Web" w:cs="Unikurd Web"/>
          <w:sz w:val="24"/>
          <w:szCs w:val="24"/>
          <w:lang w:val="en-US" w:bidi="ar-IQ"/>
        </w:rPr>
        <w:t>e</w:t>
      </w:r>
      <w:r w:rsidRPr="002A3931">
        <w:rPr>
          <w:rFonts w:ascii="Unikurd Web" w:eastAsia="Times New Roman" w:hAnsi="Unikurd Web" w:cs="Unikurd Web"/>
          <w:sz w:val="24"/>
          <w:szCs w:val="24"/>
          <w:lang w:val="en-US" w:bidi="ar-IQ"/>
        </w:rPr>
        <w:t>j</w:t>
      </w:r>
      <w:r w:rsidR="007C0972" w:rsidRPr="002A3931">
        <w:rPr>
          <w:rFonts w:ascii="Unikurd Web" w:hAnsi="Unikurd Web" w:cs="Unikurd Web"/>
          <w:color w:val="374151"/>
          <w:sz w:val="24"/>
          <w:szCs w:val="24"/>
        </w:rPr>
        <w:t>î</w:t>
      </w:r>
      <w:r w:rsidRPr="002A3931">
        <w:rPr>
          <w:rFonts w:ascii="Unikurd Web" w:eastAsia="Times New Roman" w:hAnsi="Unikurd Web" w:cs="Unikurd Web"/>
          <w:sz w:val="24"/>
          <w:szCs w:val="24"/>
          <w:lang w:val="en-US" w:bidi="ar-IQ"/>
        </w:rPr>
        <w:t xml:space="preserve">d </w:t>
      </w:r>
      <w:r w:rsidR="00971E91" w:rsidRPr="002A3931">
        <w:rPr>
          <w:rFonts w:ascii="Unikurd Web" w:eastAsia="Times New Roman" w:hAnsi="Unikurd Web" w:cs="Unikurd Web"/>
          <w:sz w:val="24"/>
          <w:szCs w:val="24"/>
          <w:lang w:val="en-US" w:bidi="ar-IQ"/>
        </w:rPr>
        <w:t>Beg</w:t>
      </w:r>
      <w:r w:rsidRPr="002A3931">
        <w:rPr>
          <w:rFonts w:ascii="Unikurd Web" w:eastAsia="Times New Roman" w:hAnsi="Unikurd Web" w:cs="Unikurd Web"/>
          <w:sz w:val="24"/>
          <w:szCs w:val="24"/>
          <w:lang w:val="en-US" w:bidi="ar-IQ"/>
        </w:rPr>
        <w:t>,</w:t>
      </w:r>
      <w:r w:rsidR="007C0972" w:rsidRPr="002A3931">
        <w:rPr>
          <w:rFonts w:ascii="Unikurd Web" w:eastAsia="Times New Roman" w:hAnsi="Unikurd Web" w:cs="Unikurd Web"/>
          <w:sz w:val="24"/>
          <w:szCs w:val="24"/>
          <w:lang w:val="en-US" w:bidi="ar-IQ"/>
        </w:rPr>
        <w:t xml:space="preserve"> Tah</w:t>
      </w:r>
      <w:r w:rsidR="007C0972" w:rsidRPr="002A3931">
        <w:rPr>
          <w:rFonts w:ascii="Unikurd Web" w:hAnsi="Unikurd Web" w:cs="Unikurd Web"/>
          <w:color w:val="374151"/>
          <w:sz w:val="24"/>
          <w:szCs w:val="24"/>
        </w:rPr>
        <w:t>î</w:t>
      </w:r>
      <w:r w:rsidR="007C0972" w:rsidRPr="002A3931">
        <w:rPr>
          <w:rFonts w:ascii="Unikurd Web" w:eastAsia="Times New Roman" w:hAnsi="Unikurd Web" w:cs="Unikurd Web"/>
          <w:sz w:val="24"/>
          <w:szCs w:val="24"/>
          <w:lang w:val="en-US" w:bidi="ar-IQ"/>
        </w:rPr>
        <w:t xml:space="preserve">r </w:t>
      </w:r>
      <w:r w:rsidR="00971E91" w:rsidRPr="002A3931">
        <w:rPr>
          <w:rFonts w:ascii="Unikurd Web" w:eastAsia="Times New Roman" w:hAnsi="Unikurd Web" w:cs="Unikurd Web"/>
          <w:sz w:val="24"/>
          <w:szCs w:val="24"/>
          <w:lang w:val="en-US" w:bidi="ar-IQ"/>
        </w:rPr>
        <w:t>Beg</w:t>
      </w:r>
      <w:r w:rsidR="007C0972" w:rsidRPr="002A3931">
        <w:rPr>
          <w:rFonts w:ascii="Unikurd Web" w:eastAsia="Times New Roman" w:hAnsi="Unikurd Web" w:cs="Unikurd Web"/>
          <w:sz w:val="24"/>
          <w:szCs w:val="24"/>
          <w:lang w:val="en-US" w:bidi="ar-IQ"/>
        </w:rPr>
        <w:t xml:space="preserve"> and Ahmed Muxtar</w:t>
      </w:r>
      <w:r w:rsidRPr="002A3931">
        <w:rPr>
          <w:rFonts w:ascii="Unikurd Web" w:eastAsia="Times New Roman" w:hAnsi="Unikurd Web" w:cs="Unikurd Web"/>
          <w:sz w:val="24"/>
          <w:szCs w:val="24"/>
          <w:lang w:val="en-US" w:bidi="ar-IQ"/>
        </w:rPr>
        <w:t xml:space="preserve"> called this magnificent place home.</w:t>
      </w:r>
    </w:p>
    <w:p w14:paraId="2A12A2CB" w14:textId="0634D2CC" w:rsidR="00FF3FD1" w:rsidRPr="002A3931" w:rsidRDefault="00FF3FD1" w:rsidP="00DF5936">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Upon entering the</w:t>
      </w:r>
      <w:r w:rsidR="000A5B62" w:rsidRPr="002A3931">
        <w:rPr>
          <w:rFonts w:ascii="Unikurd Web" w:eastAsia="Times New Roman" w:hAnsi="Unikurd Web" w:cs="Unikurd Web"/>
          <w:sz w:val="24"/>
          <w:szCs w:val="24"/>
          <w:lang w:val="en-US" w:bidi="ar-IQ"/>
        </w:rPr>
        <w:t xml:space="preserve"> </w:t>
      </w:r>
      <w:r w:rsidRPr="002A3931">
        <w:rPr>
          <w:rFonts w:ascii="Unikurd Web" w:eastAsia="Times New Roman" w:hAnsi="Unikurd Web" w:cs="Unikurd Web"/>
          <w:sz w:val="24"/>
          <w:szCs w:val="24"/>
          <w:lang w:val="en-US" w:bidi="ar-IQ"/>
        </w:rPr>
        <w:t>v</w:t>
      </w:r>
      <w:r w:rsidR="00A63754" w:rsidRPr="002A3931">
        <w:rPr>
          <w:rFonts w:ascii="Unikurd Web" w:eastAsia="Times New Roman" w:hAnsi="Unikurd Web" w:cs="Unikurd Web"/>
          <w:sz w:val="24"/>
          <w:szCs w:val="24"/>
          <w:lang w:val="en-US" w:bidi="ar-IQ"/>
        </w:rPr>
        <w:t>illa</w:t>
      </w:r>
      <w:r w:rsidRPr="002A3931">
        <w:rPr>
          <w:rFonts w:ascii="Unikurd Web" w:eastAsia="Times New Roman" w:hAnsi="Unikurd Web" w:cs="Unikurd Web"/>
          <w:sz w:val="24"/>
          <w:szCs w:val="24"/>
          <w:lang w:val="en-US" w:bidi="ar-IQ"/>
        </w:rPr>
        <w:t>, a captivating sight unfolded before him- a long, elevated veranda, standing proudly about two meters above the ground, wrapped around the entire structure like a welcoming embrace. The veranda’s beauty was accentuated by gracefully designed pillars that connected the three separate living units of the villa, blending them into a harmonious whole.</w:t>
      </w:r>
    </w:p>
    <w:p w14:paraId="638C4502" w14:textId="087443B2" w:rsidR="00FF3FD1" w:rsidRPr="002A3931" w:rsidRDefault="00FF3FD1" w:rsidP="00FF3FD1">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 xml:space="preserve">Gently ascending the stone stairs, spaced at thoughtful intervals, he stepped onto the veranda’s </w:t>
      </w:r>
      <w:r w:rsidR="00567303" w:rsidRPr="002A3931">
        <w:rPr>
          <w:rFonts w:ascii="Unikurd Web" w:eastAsia="Times New Roman" w:hAnsi="Unikurd Web" w:cs="Unikurd Web"/>
          <w:sz w:val="24"/>
          <w:szCs w:val="24"/>
          <w:lang w:val="en-US" w:bidi="ar-IQ"/>
        </w:rPr>
        <w:t>smooth</w:t>
      </w:r>
      <w:r w:rsidRPr="002A3931">
        <w:rPr>
          <w:rFonts w:ascii="Unikurd Web" w:eastAsia="Times New Roman" w:hAnsi="Unikurd Web" w:cs="Unikurd Web"/>
          <w:sz w:val="24"/>
          <w:szCs w:val="24"/>
          <w:lang w:val="en-US" w:bidi="ar-IQ"/>
        </w:rPr>
        <w:t xml:space="preserve"> surface. It was </w:t>
      </w:r>
      <w:r w:rsidR="00567303" w:rsidRPr="002A3931">
        <w:rPr>
          <w:rFonts w:ascii="Unikurd Web" w:eastAsia="Times New Roman" w:hAnsi="Unikurd Web" w:cs="Unikurd Web"/>
          <w:sz w:val="24"/>
          <w:szCs w:val="24"/>
          <w:lang w:val="en-US" w:bidi="ar-IQ"/>
        </w:rPr>
        <w:t xml:space="preserve">as if each step carried him closer to a world of tranquility and wonder. The air felt filled with a sense of ease and belonging as he explored this delightful space. </w:t>
      </w:r>
    </w:p>
    <w:p w14:paraId="466B313C" w14:textId="45ADE3A5" w:rsidR="00567303" w:rsidRPr="002A3931" w:rsidRDefault="00567303" w:rsidP="00567303">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Stretching out along the veranda, he noticed long wooden benches thoughtfully placed to offer rest and contemplation amidst the stunning surroundings. The gentle rustling of leaves and the distant song of birds created a serene atmosphere, making it an irresistible spot to linger and absorb the beauty of nature.</w:t>
      </w:r>
    </w:p>
    <w:p w14:paraId="2D6EA201" w14:textId="77777777" w:rsidR="00C85827" w:rsidRPr="002A3931" w:rsidRDefault="00567303" w:rsidP="00567303">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 xml:space="preserve">Intrigued by another charming touch, he spotted a wooden bridge that elegantly linked the second floors of two living </w:t>
      </w:r>
      <w:r w:rsidR="00C85827" w:rsidRPr="002A3931">
        <w:rPr>
          <w:rFonts w:ascii="Unikurd Web" w:eastAsia="Times New Roman" w:hAnsi="Unikurd Web" w:cs="Unikurd Web"/>
          <w:sz w:val="24"/>
          <w:szCs w:val="24"/>
          <w:lang w:val="en-US" w:bidi="ar-IQ"/>
        </w:rPr>
        <w:t>units. It was as if this bridge symbolized the unifying spirit of the villa, gracefully connecting lives and memories across its expanse.</w:t>
      </w:r>
    </w:p>
    <w:p w14:paraId="3F1643F4" w14:textId="77777777" w:rsidR="00C85827" w:rsidRPr="002A3931" w:rsidRDefault="00C85827" w:rsidP="00C85827">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The enclosed veranda was more than just an architectural feature; it seemed to hold stories and memories etched in every pillar, every breeze that whispered through. It felt like a timeless space where moments of joy, laughter, and togetherness were reassured.</w:t>
      </w:r>
    </w:p>
    <w:p w14:paraId="7EBA3D94" w14:textId="77777777" w:rsidR="00C85827" w:rsidRPr="002A3931" w:rsidRDefault="00C85827" w:rsidP="00C85827">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The villa’s veranda was a true testament to the artistry of design and the celebration of communal living. As he continued to explore, he knew that this enchanting haven held the promise of unforgettable experiences and cherished memories for those fortunate enough to call it home.</w:t>
      </w:r>
    </w:p>
    <w:p w14:paraId="51AC370F" w14:textId="5F7A853B" w:rsidR="00A63754" w:rsidRPr="002A3931" w:rsidRDefault="0097691B" w:rsidP="00210581">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 xml:space="preserve">If you sat on one of the benches and gazed at the villa’s open courtyard in </w:t>
      </w:r>
      <w:r w:rsidR="00FA002D" w:rsidRPr="002A3931">
        <w:rPr>
          <w:rFonts w:ascii="Unikurd Web" w:eastAsia="Times New Roman" w:hAnsi="Unikurd Web" w:cs="Unikurd Web"/>
          <w:sz w:val="24"/>
          <w:szCs w:val="24"/>
          <w:lang w:val="en-US" w:bidi="ar-IQ"/>
        </w:rPr>
        <w:t>front of</w:t>
      </w:r>
      <w:r w:rsidRPr="002A3931">
        <w:rPr>
          <w:rFonts w:ascii="Unikurd Web" w:eastAsia="Times New Roman" w:hAnsi="Unikurd Web" w:cs="Unikurd Web"/>
          <w:sz w:val="24"/>
          <w:szCs w:val="24"/>
          <w:lang w:val="en-US" w:bidi="ar-IQ"/>
        </w:rPr>
        <w:t xml:space="preserve"> you</w:t>
      </w:r>
      <w:r w:rsidR="00FA002D" w:rsidRPr="002A3931">
        <w:rPr>
          <w:rFonts w:ascii="Unikurd Web" w:eastAsia="Times New Roman" w:hAnsi="Unikurd Web" w:cs="Unikurd Web"/>
          <w:sz w:val="24"/>
          <w:szCs w:val="24"/>
          <w:lang w:val="en-US" w:bidi="ar-IQ"/>
        </w:rPr>
        <w:t>, you could see a pond built with</w:t>
      </w:r>
      <w:r w:rsidR="000340B9" w:rsidRPr="002A3931">
        <w:rPr>
          <w:rFonts w:ascii="Unikurd Web" w:eastAsia="Times New Roman" w:hAnsi="Unikurd Web" w:cs="Unikurd Web"/>
          <w:sz w:val="24"/>
          <w:szCs w:val="24"/>
          <w:lang w:val="en-US" w:bidi="ar-IQ"/>
        </w:rPr>
        <w:t xml:space="preserve"> Persian</w:t>
      </w:r>
      <w:r w:rsidR="00FA002D" w:rsidRPr="002A3931">
        <w:rPr>
          <w:rFonts w:ascii="Unikurd Web" w:eastAsia="Times New Roman" w:hAnsi="Unikurd Web" w:cs="Unikurd Web"/>
          <w:sz w:val="24"/>
          <w:szCs w:val="24"/>
          <w:lang w:val="en-US" w:bidi="ar-IQ"/>
        </w:rPr>
        <w:t xml:space="preserve"> Seven</w:t>
      </w:r>
      <w:r w:rsidR="000340B9" w:rsidRPr="002A3931">
        <w:rPr>
          <w:rFonts w:ascii="Unikurd Web" w:eastAsia="Times New Roman" w:hAnsi="Unikurd Web" w:cs="Unikurd Web"/>
          <w:sz w:val="24"/>
          <w:szCs w:val="24"/>
          <w:lang w:val="en-US" w:bidi="ar-IQ"/>
        </w:rPr>
        <w:t xml:space="preserve">-colored Tiles </w:t>
      </w:r>
      <w:r w:rsidR="00CC2D06" w:rsidRPr="002A3931">
        <w:rPr>
          <w:rFonts w:ascii="Unikurd Web" w:eastAsia="Times New Roman" w:hAnsi="Unikurd Web" w:cs="Unikurd Web"/>
          <w:sz w:val="24"/>
          <w:szCs w:val="24"/>
          <w:lang w:val="en-US" w:bidi="ar-IQ"/>
        </w:rPr>
        <w:t>with vibrant patterns</w:t>
      </w:r>
      <w:r w:rsidR="00627B60" w:rsidRPr="002A3931">
        <w:rPr>
          <w:rFonts w:ascii="Unikurd Web" w:eastAsia="Times New Roman" w:hAnsi="Unikurd Web" w:cs="Unikurd Web"/>
          <w:sz w:val="24"/>
          <w:szCs w:val="24"/>
          <w:lang w:val="en-US" w:bidi="ar-IQ"/>
        </w:rPr>
        <w:t xml:space="preserve"> under a huge pergola roofed with vine leaves</w:t>
      </w:r>
      <w:r w:rsidR="00DC5A3B" w:rsidRPr="002A3931">
        <w:rPr>
          <w:rFonts w:ascii="Unikurd Web" w:eastAsia="Times New Roman" w:hAnsi="Unikurd Web" w:cs="Unikurd Web"/>
          <w:sz w:val="24"/>
          <w:szCs w:val="24"/>
          <w:lang w:val="en-US" w:bidi="ar-IQ"/>
        </w:rPr>
        <w:t xml:space="preserve">. The roof held </w:t>
      </w:r>
      <w:r w:rsidR="000340B9" w:rsidRPr="002A3931">
        <w:rPr>
          <w:rFonts w:ascii="Unikurd Web" w:eastAsia="Times New Roman" w:hAnsi="Unikurd Web" w:cs="Unikurd Web"/>
          <w:sz w:val="24"/>
          <w:szCs w:val="24"/>
          <w:lang w:val="en-US" w:bidi="ar-IQ"/>
        </w:rPr>
        <w:t>several</w:t>
      </w:r>
      <w:r w:rsidR="00DC5A3B" w:rsidRPr="002A3931">
        <w:rPr>
          <w:rFonts w:ascii="Unikurd Web" w:eastAsia="Times New Roman" w:hAnsi="Unikurd Web" w:cs="Unikurd Web"/>
          <w:sz w:val="24"/>
          <w:szCs w:val="24"/>
          <w:lang w:val="en-US" w:bidi="ar-IQ"/>
        </w:rPr>
        <w:t xml:space="preserve"> branches holding clusters of black and white grap</w:t>
      </w:r>
      <w:r w:rsidR="001B73AC" w:rsidRPr="002A3931">
        <w:rPr>
          <w:rFonts w:ascii="Unikurd Web" w:eastAsia="Times New Roman" w:hAnsi="Unikurd Web" w:cs="Unikurd Web"/>
          <w:sz w:val="24"/>
          <w:szCs w:val="24"/>
          <w:lang w:val="en-US" w:bidi="ar-IQ"/>
        </w:rPr>
        <w:t>es hanging down</w:t>
      </w:r>
      <w:r w:rsidR="00DC5A3B" w:rsidRPr="002A3931">
        <w:rPr>
          <w:rFonts w:ascii="Unikurd Web" w:eastAsia="Times New Roman" w:hAnsi="Unikurd Web" w:cs="Unikurd Web"/>
          <w:sz w:val="24"/>
          <w:szCs w:val="24"/>
          <w:lang w:val="en-US" w:bidi="ar-IQ"/>
        </w:rPr>
        <w:t xml:space="preserve"> as if </w:t>
      </w:r>
      <w:r w:rsidR="001B73AC" w:rsidRPr="002A3931">
        <w:rPr>
          <w:rFonts w:ascii="Unikurd Web" w:eastAsia="Times New Roman" w:hAnsi="Unikurd Web" w:cs="Unikurd Web"/>
          <w:sz w:val="24"/>
          <w:szCs w:val="24"/>
          <w:lang w:val="en-US" w:bidi="ar-IQ"/>
        </w:rPr>
        <w:t xml:space="preserve">they were flirting with </w:t>
      </w:r>
      <w:r w:rsidR="00DC5A3B" w:rsidRPr="002A3931">
        <w:rPr>
          <w:rFonts w:ascii="Unikurd Web" w:eastAsia="Times New Roman" w:hAnsi="Unikurd Web" w:cs="Unikurd Web"/>
          <w:sz w:val="24"/>
          <w:szCs w:val="24"/>
          <w:lang w:val="en-US" w:bidi="ar-IQ"/>
        </w:rPr>
        <w:t>someone to pick them</w:t>
      </w:r>
      <w:r w:rsidR="001B73AC" w:rsidRPr="002A3931">
        <w:rPr>
          <w:rFonts w:ascii="Unikurd Web" w:eastAsia="Times New Roman" w:hAnsi="Unikurd Web" w:cs="Unikurd Web"/>
          <w:sz w:val="24"/>
          <w:szCs w:val="24"/>
          <w:lang w:val="en-US" w:bidi="ar-IQ"/>
        </w:rPr>
        <w:t xml:space="preserve"> up</w:t>
      </w:r>
      <w:r w:rsidR="00627B60" w:rsidRPr="002A3931">
        <w:rPr>
          <w:rFonts w:ascii="Unikurd Web" w:eastAsia="Times New Roman" w:hAnsi="Unikurd Web" w:cs="Unikurd Web"/>
          <w:sz w:val="24"/>
          <w:szCs w:val="24"/>
          <w:lang w:val="en-US" w:bidi="ar-IQ"/>
        </w:rPr>
        <w:t>. The pond’s</w:t>
      </w:r>
      <w:r w:rsidR="00287C11" w:rsidRPr="002A3931">
        <w:rPr>
          <w:rFonts w:ascii="Unikurd Web" w:eastAsia="Times New Roman" w:hAnsi="Unikurd Web" w:cs="Unikurd Web"/>
          <w:sz w:val="24"/>
          <w:szCs w:val="24"/>
          <w:lang w:val="en-US" w:bidi="ar-IQ"/>
        </w:rPr>
        <w:t xml:space="preserve"> fountain</w:t>
      </w:r>
      <w:r w:rsidR="00DC5A3B" w:rsidRPr="002A3931">
        <w:rPr>
          <w:rFonts w:ascii="Unikurd Web" w:eastAsia="Times New Roman" w:hAnsi="Unikurd Web" w:cs="Unikurd Web"/>
          <w:sz w:val="24"/>
          <w:szCs w:val="24"/>
          <w:lang w:val="en-US" w:bidi="ar-IQ"/>
        </w:rPr>
        <w:t>,</w:t>
      </w:r>
      <w:r w:rsidR="00627B60" w:rsidRPr="002A3931">
        <w:rPr>
          <w:rFonts w:ascii="Unikurd Web" w:eastAsia="Times New Roman" w:hAnsi="Unikurd Web" w:cs="Unikurd Web"/>
          <w:sz w:val="24"/>
          <w:szCs w:val="24"/>
          <w:lang w:val="en-US" w:bidi="ar-IQ"/>
        </w:rPr>
        <w:t xml:space="preserve"> which</w:t>
      </w:r>
      <w:r w:rsidR="00287C11" w:rsidRPr="002A3931">
        <w:rPr>
          <w:rFonts w:ascii="Unikurd Web" w:eastAsia="Times New Roman" w:hAnsi="Unikurd Web" w:cs="Unikurd Web"/>
          <w:sz w:val="24"/>
          <w:szCs w:val="24"/>
          <w:lang w:val="en-US" w:bidi="ar-IQ"/>
        </w:rPr>
        <w:t xml:space="preserve"> steamed from a spring in it</w:t>
      </w:r>
      <w:r w:rsidR="00627B60" w:rsidRPr="002A3931">
        <w:rPr>
          <w:rFonts w:ascii="Unikurd Web" w:eastAsia="Times New Roman" w:hAnsi="Unikurd Web" w:cs="Unikurd Web"/>
          <w:sz w:val="24"/>
          <w:szCs w:val="24"/>
          <w:lang w:val="en-US" w:bidi="ar-IQ"/>
        </w:rPr>
        <w:t>,</w:t>
      </w:r>
      <w:r w:rsidR="00287C11" w:rsidRPr="002A3931">
        <w:rPr>
          <w:rFonts w:ascii="Unikurd Web" w:eastAsia="Times New Roman" w:hAnsi="Unikurd Web" w:cs="Unikurd Web"/>
          <w:sz w:val="24"/>
          <w:szCs w:val="24"/>
          <w:lang w:val="en-US" w:bidi="ar-IQ"/>
        </w:rPr>
        <w:t xml:space="preserve"> was </w:t>
      </w:r>
      <w:r w:rsidR="00B867F1" w:rsidRPr="002A3931">
        <w:rPr>
          <w:rFonts w:ascii="Unikurd Web" w:eastAsia="Times New Roman" w:hAnsi="Unikurd Web" w:cs="Unikurd Web"/>
          <w:sz w:val="24"/>
          <w:szCs w:val="24"/>
          <w:lang w:val="en-US" w:bidi="ar-IQ"/>
        </w:rPr>
        <w:t xml:space="preserve">gently </w:t>
      </w:r>
      <w:r w:rsidR="00287C11" w:rsidRPr="002A3931">
        <w:rPr>
          <w:rFonts w:ascii="Unikurd Web" w:eastAsia="Times New Roman" w:hAnsi="Unikurd Web" w:cs="Unikurd Web"/>
          <w:sz w:val="24"/>
          <w:szCs w:val="24"/>
          <w:lang w:val="en-US" w:bidi="ar-IQ"/>
        </w:rPr>
        <w:t xml:space="preserve">watering </w:t>
      </w:r>
      <w:r w:rsidR="00B867F1" w:rsidRPr="002A3931">
        <w:rPr>
          <w:rFonts w:ascii="Unikurd Web" w:eastAsia="Times New Roman" w:hAnsi="Unikurd Web" w:cs="Unikurd Web"/>
          <w:sz w:val="24"/>
          <w:szCs w:val="24"/>
          <w:lang w:val="en-US" w:bidi="ar-IQ"/>
        </w:rPr>
        <w:t>the lawn</w:t>
      </w:r>
      <w:r w:rsidR="00DC5A3B" w:rsidRPr="002A3931">
        <w:rPr>
          <w:rFonts w:ascii="Unikurd Web" w:eastAsia="Times New Roman" w:hAnsi="Unikurd Web" w:cs="Unikurd Web"/>
          <w:sz w:val="24"/>
          <w:szCs w:val="24"/>
          <w:lang w:val="en-US" w:bidi="ar-IQ"/>
        </w:rPr>
        <w:t>,</w:t>
      </w:r>
      <w:r w:rsidR="00B867F1" w:rsidRPr="002A3931">
        <w:rPr>
          <w:rFonts w:ascii="Unikurd Web" w:eastAsia="Times New Roman" w:hAnsi="Unikurd Web" w:cs="Unikurd Web"/>
          <w:sz w:val="24"/>
          <w:szCs w:val="24"/>
          <w:lang w:val="en-US" w:bidi="ar-IQ"/>
        </w:rPr>
        <w:t xml:space="preserve"> </w:t>
      </w:r>
      <w:r w:rsidR="00DC5A3B" w:rsidRPr="002A3931">
        <w:rPr>
          <w:rFonts w:ascii="Unikurd Web" w:eastAsia="Times New Roman" w:hAnsi="Unikurd Web" w:cs="Unikurd Web"/>
          <w:sz w:val="24"/>
          <w:szCs w:val="24"/>
          <w:lang w:val="en-US" w:bidi="ar-IQ"/>
        </w:rPr>
        <w:t>bringing</w:t>
      </w:r>
      <w:r w:rsidR="00B867F1" w:rsidRPr="002A3931">
        <w:rPr>
          <w:rFonts w:ascii="Unikurd Web" w:eastAsia="Times New Roman" w:hAnsi="Unikurd Web" w:cs="Unikurd Web"/>
          <w:sz w:val="24"/>
          <w:szCs w:val="24"/>
          <w:lang w:val="en-US" w:bidi="ar-IQ"/>
        </w:rPr>
        <w:t xml:space="preserve"> a fresh breeze </w:t>
      </w:r>
      <w:r w:rsidR="00627B60" w:rsidRPr="002A3931">
        <w:rPr>
          <w:rFonts w:ascii="Unikurd Web" w:eastAsia="Times New Roman" w:hAnsi="Unikurd Web" w:cs="Unikurd Web"/>
          <w:sz w:val="24"/>
          <w:szCs w:val="24"/>
          <w:lang w:val="en-US" w:bidi="ar-IQ"/>
        </w:rPr>
        <w:t xml:space="preserve">to make you forget </w:t>
      </w:r>
      <w:r w:rsidR="00DC5A3B" w:rsidRPr="002A3931">
        <w:rPr>
          <w:rFonts w:ascii="Unikurd Web" w:eastAsia="Times New Roman" w:hAnsi="Unikurd Web" w:cs="Unikurd Web"/>
          <w:sz w:val="24"/>
          <w:szCs w:val="24"/>
          <w:lang w:val="en-US" w:bidi="ar-IQ"/>
        </w:rPr>
        <w:t xml:space="preserve">that you </w:t>
      </w:r>
      <w:r w:rsidR="00E968ED" w:rsidRPr="002A3931">
        <w:rPr>
          <w:rFonts w:ascii="Unikurd Web" w:eastAsia="Times New Roman" w:hAnsi="Unikurd Web" w:cs="Unikurd Web"/>
          <w:sz w:val="24"/>
          <w:szCs w:val="24"/>
          <w:lang w:val="en-US" w:bidi="ar-IQ"/>
        </w:rPr>
        <w:t>were</w:t>
      </w:r>
      <w:r w:rsidR="00DC5A3B" w:rsidRPr="002A3931">
        <w:rPr>
          <w:rFonts w:ascii="Unikurd Web" w:eastAsia="Times New Roman" w:hAnsi="Unikurd Web" w:cs="Unikurd Web"/>
          <w:sz w:val="24"/>
          <w:szCs w:val="24"/>
          <w:lang w:val="en-US" w:bidi="ar-IQ"/>
        </w:rPr>
        <w:t xml:space="preserve"> in</w:t>
      </w:r>
      <w:r w:rsidR="00627B60" w:rsidRPr="002A3931">
        <w:rPr>
          <w:rFonts w:ascii="Unikurd Web" w:eastAsia="Times New Roman" w:hAnsi="Unikurd Web" w:cs="Unikurd Web"/>
          <w:sz w:val="24"/>
          <w:szCs w:val="24"/>
          <w:lang w:val="en-US" w:bidi="ar-IQ"/>
        </w:rPr>
        <w:t xml:space="preserve"> </w:t>
      </w:r>
      <w:r w:rsidR="00DC5A3B" w:rsidRPr="002A3931">
        <w:rPr>
          <w:rFonts w:ascii="Unikurd Web" w:eastAsia="Times New Roman" w:hAnsi="Unikurd Web" w:cs="Unikurd Web"/>
          <w:sz w:val="24"/>
          <w:szCs w:val="24"/>
          <w:lang w:val="en-US" w:bidi="ar-IQ"/>
        </w:rPr>
        <w:t>the</w:t>
      </w:r>
      <w:r w:rsidR="00167162" w:rsidRPr="002A3931">
        <w:rPr>
          <w:rFonts w:ascii="Unikurd Web" w:eastAsia="Times New Roman" w:hAnsi="Unikurd Web" w:cs="Unikurd Web"/>
          <w:sz w:val="24"/>
          <w:szCs w:val="24"/>
          <w:lang w:val="en-US" w:bidi="ar-IQ"/>
        </w:rPr>
        <w:t xml:space="preserve"> </w:t>
      </w:r>
      <w:r w:rsidR="00627B60" w:rsidRPr="002A3931">
        <w:rPr>
          <w:rFonts w:ascii="Unikurd Web" w:eastAsia="Times New Roman" w:hAnsi="Unikurd Web" w:cs="Unikurd Web"/>
          <w:sz w:val="24"/>
          <w:szCs w:val="24"/>
          <w:lang w:val="en-US" w:bidi="ar-IQ"/>
        </w:rPr>
        <w:t>summer</w:t>
      </w:r>
      <w:r w:rsidR="004E73A1" w:rsidRPr="002A3931">
        <w:rPr>
          <w:rFonts w:ascii="Unikurd Web" w:eastAsia="Times New Roman" w:hAnsi="Unikurd Web" w:cs="Unikurd Web"/>
          <w:sz w:val="24"/>
          <w:szCs w:val="24"/>
          <w:lang w:val="en-US" w:bidi="ar-IQ"/>
        </w:rPr>
        <w:t xml:space="preserve"> season.</w:t>
      </w:r>
      <w:r w:rsidR="00B867F1" w:rsidRPr="002A3931">
        <w:rPr>
          <w:rFonts w:ascii="Unikurd Web" w:eastAsia="Times New Roman" w:hAnsi="Unikurd Web" w:cs="Unikurd Web"/>
          <w:sz w:val="24"/>
          <w:szCs w:val="24"/>
          <w:lang w:val="en-US" w:bidi="ar-IQ"/>
        </w:rPr>
        <w:t xml:space="preserve"> </w:t>
      </w:r>
    </w:p>
    <w:p w14:paraId="3FAC0700" w14:textId="34945192" w:rsidR="00244833" w:rsidRPr="002A3931" w:rsidRDefault="00572381" w:rsidP="00572381">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color w:val="000000" w:themeColor="text1"/>
          <w:sz w:val="24"/>
          <w:szCs w:val="24"/>
          <w:lang w:val="en-US" w:bidi="ar-IQ"/>
        </w:rPr>
        <w:t xml:space="preserve">Beneath the open yard's walls in all parts, there were various flowers catching your eyes. Roses, sunflowers, lilies of the valley, narcissus, black-eyed Susan, gaillardia, carnations, iris, chrysanthemum, camellia, jasmine, magnolia, tulip, limonium, poinsettia, eustoma, freesia, columbine, bouvardia, mina, statice, calluna, almond, crocus sativus, amaryllis, pansy, cherry, and cypress vines adorned the surroundings, creating a colorful and enchanting ambiance. They captivated all your senses with their colors, scents, and sights in a way that brought happiness to both rich and poor individuals </w:t>
      </w:r>
      <w:r w:rsidR="00E21B97" w:rsidRPr="002A3931">
        <w:rPr>
          <w:rFonts w:ascii="Unikurd Web" w:eastAsia="Times New Roman" w:hAnsi="Unikurd Web" w:cs="Unikurd Web"/>
          <w:color w:val="000000" w:themeColor="text1"/>
          <w:sz w:val="24"/>
          <w:szCs w:val="24"/>
          <w:lang w:val="en-US" w:bidi="ar-IQ"/>
        </w:rPr>
        <w:t>indiscriminately. The</w:t>
      </w:r>
      <w:r w:rsidR="00006B63" w:rsidRPr="002A3931">
        <w:rPr>
          <w:rFonts w:ascii="Unikurd Web" w:eastAsia="Times New Roman" w:hAnsi="Unikurd Web" w:cs="Unikurd Web"/>
          <w:sz w:val="24"/>
          <w:szCs w:val="24"/>
          <w:lang w:val="en-US" w:bidi="ar-IQ"/>
        </w:rPr>
        <w:t xml:space="preserve"> alluring scents of the fresh flowers and the lawn filled the whole yard, making it a delightful place to stay. </w:t>
      </w:r>
      <w:r w:rsidR="00F82A1B" w:rsidRPr="002A3931">
        <w:rPr>
          <w:rFonts w:ascii="Unikurd Web" w:eastAsia="Times New Roman" w:hAnsi="Unikurd Web" w:cs="Unikurd Web"/>
          <w:sz w:val="24"/>
          <w:szCs w:val="24"/>
          <w:lang w:val="en-US" w:bidi="ar-IQ"/>
        </w:rPr>
        <w:t xml:space="preserve">When you intoxicatedly gazed at the blue sky adorned with a shining </w:t>
      </w:r>
      <w:r w:rsidR="005857B0" w:rsidRPr="002A3931">
        <w:rPr>
          <w:rFonts w:ascii="Unikurd Web" w:eastAsia="Times New Roman" w:hAnsi="Unikurd Web" w:cs="Unikurd Web"/>
          <w:sz w:val="24"/>
          <w:szCs w:val="24"/>
          <w:lang w:val="en-US" w:bidi="ar-IQ"/>
        </w:rPr>
        <w:t>s</w:t>
      </w:r>
      <w:r w:rsidR="00F82A1B" w:rsidRPr="002A3931">
        <w:rPr>
          <w:rFonts w:ascii="Unikurd Web" w:eastAsia="Times New Roman" w:hAnsi="Unikurd Web" w:cs="Unikurd Web"/>
          <w:sz w:val="24"/>
          <w:szCs w:val="24"/>
          <w:lang w:val="en-US" w:bidi="ar-IQ"/>
        </w:rPr>
        <w:t>un, you couldn’t help but thank God for His artistic and sublime power.</w:t>
      </w:r>
    </w:p>
    <w:p w14:paraId="568E04FC" w14:textId="12A86B00" w:rsidR="001904FF" w:rsidRPr="002A3931" w:rsidRDefault="001F136C" w:rsidP="005437E1">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He entered the veranda</w:t>
      </w:r>
      <w:r w:rsidR="00277EE5" w:rsidRPr="002A3931">
        <w:rPr>
          <w:rFonts w:ascii="Unikurd Web" w:eastAsia="Times New Roman" w:hAnsi="Unikurd Web" w:cs="Unikurd Web"/>
          <w:sz w:val="24"/>
          <w:szCs w:val="24"/>
          <w:lang w:val="en-US" w:bidi="ar-IQ"/>
        </w:rPr>
        <w:t xml:space="preserve"> where</w:t>
      </w:r>
      <w:r w:rsidR="005F10F1" w:rsidRPr="002A3931">
        <w:rPr>
          <w:rFonts w:ascii="Unikurd Web" w:eastAsia="Times New Roman" w:hAnsi="Unikurd Web" w:cs="Unikurd Web"/>
          <w:sz w:val="24"/>
          <w:szCs w:val="24"/>
          <w:lang w:val="en-US" w:bidi="ar-IQ"/>
        </w:rPr>
        <w:t xml:space="preserve"> </w:t>
      </w:r>
      <w:r w:rsidR="00EA7522" w:rsidRPr="002A3931">
        <w:rPr>
          <w:rFonts w:ascii="Unikurd Web" w:eastAsia="Times New Roman" w:hAnsi="Unikurd Web" w:cs="Unikurd Web"/>
          <w:sz w:val="24"/>
          <w:szCs w:val="24"/>
          <w:lang w:val="en-US" w:bidi="ar-IQ"/>
        </w:rPr>
        <w:t>two young guards</w:t>
      </w:r>
      <w:r w:rsidR="00277EE5" w:rsidRPr="002A3931">
        <w:rPr>
          <w:rFonts w:ascii="Unikurd Web" w:eastAsia="Times New Roman" w:hAnsi="Unikurd Web" w:cs="Unikurd Web"/>
          <w:sz w:val="24"/>
          <w:szCs w:val="24"/>
          <w:lang w:val="en-US" w:bidi="ar-IQ"/>
        </w:rPr>
        <w:t>,</w:t>
      </w:r>
      <w:r w:rsidR="005F10F1" w:rsidRPr="002A3931">
        <w:rPr>
          <w:rFonts w:ascii="Unikurd Web" w:eastAsia="Times New Roman" w:hAnsi="Unikurd Web" w:cs="Unikurd Web"/>
          <w:sz w:val="24"/>
          <w:szCs w:val="24"/>
          <w:lang w:val="en-US" w:bidi="ar-IQ"/>
        </w:rPr>
        <w:t xml:space="preserve"> wearing Kurdish traditional dress and turban</w:t>
      </w:r>
      <w:r w:rsidR="00277EE5" w:rsidRPr="002A3931">
        <w:rPr>
          <w:rFonts w:ascii="Unikurd Web" w:eastAsia="Times New Roman" w:hAnsi="Unikurd Web" w:cs="Unikurd Web"/>
          <w:sz w:val="24"/>
          <w:szCs w:val="24"/>
          <w:lang w:val="en-US" w:bidi="ar-IQ"/>
        </w:rPr>
        <w:t>s</w:t>
      </w:r>
      <w:r w:rsidR="005F10F1" w:rsidRPr="002A3931">
        <w:rPr>
          <w:rFonts w:ascii="Unikurd Web" w:eastAsia="Times New Roman" w:hAnsi="Unikurd Web" w:cs="Unikurd Web"/>
          <w:sz w:val="24"/>
          <w:szCs w:val="24"/>
          <w:lang w:val="en-US" w:bidi="ar-IQ"/>
        </w:rPr>
        <w:t>,</w:t>
      </w:r>
      <w:r w:rsidR="00EA7522" w:rsidRPr="002A3931">
        <w:rPr>
          <w:rFonts w:ascii="Unikurd Web" w:eastAsia="Times New Roman" w:hAnsi="Unikurd Web" w:cs="Unikurd Web"/>
          <w:sz w:val="24"/>
          <w:szCs w:val="24"/>
          <w:lang w:val="en-US" w:bidi="ar-IQ"/>
        </w:rPr>
        <w:t xml:space="preserve"> </w:t>
      </w:r>
      <w:r w:rsidR="00277EE5" w:rsidRPr="002A3931">
        <w:rPr>
          <w:rFonts w:ascii="Unikurd Web" w:eastAsia="Times New Roman" w:hAnsi="Unikurd Web" w:cs="Unikurd Web"/>
          <w:sz w:val="24"/>
          <w:szCs w:val="24"/>
          <w:lang w:val="en-US" w:bidi="ar-IQ"/>
        </w:rPr>
        <w:t>stood</w:t>
      </w:r>
      <w:r w:rsidR="00EA7522" w:rsidRPr="002A3931">
        <w:rPr>
          <w:rFonts w:ascii="Unikurd Web" w:eastAsia="Times New Roman" w:hAnsi="Unikurd Web" w:cs="Unikurd Web"/>
          <w:sz w:val="24"/>
          <w:szCs w:val="24"/>
          <w:lang w:val="en-US" w:bidi="ar-IQ"/>
        </w:rPr>
        <w:t xml:space="preserve"> at ease, each carrying a Martini-Henry </w:t>
      </w:r>
      <w:r w:rsidR="005F10F1" w:rsidRPr="002A3931">
        <w:rPr>
          <w:rFonts w:ascii="Unikurd Web" w:eastAsia="Times New Roman" w:hAnsi="Unikurd Web" w:cs="Unikurd Web"/>
          <w:sz w:val="24"/>
          <w:szCs w:val="24"/>
          <w:lang w:val="en-US" w:bidi="ar-IQ"/>
        </w:rPr>
        <w:t>rifle</w:t>
      </w:r>
      <w:r w:rsidR="00277EE5" w:rsidRPr="002A3931">
        <w:rPr>
          <w:rFonts w:ascii="Unikurd Web" w:eastAsia="Times New Roman" w:hAnsi="Unikurd Web" w:cs="Unikurd Web"/>
          <w:sz w:val="24"/>
          <w:szCs w:val="24"/>
          <w:lang w:val="en-US" w:bidi="ar-IQ"/>
        </w:rPr>
        <w:t xml:space="preserve"> with their cavalier boots clicking on the ground</w:t>
      </w:r>
      <w:r w:rsidR="00EA7522" w:rsidRPr="002A3931">
        <w:rPr>
          <w:rFonts w:ascii="Unikurd Web" w:eastAsia="Times New Roman" w:hAnsi="Unikurd Web" w:cs="Unikurd Web"/>
          <w:sz w:val="24"/>
          <w:szCs w:val="24"/>
          <w:lang w:val="en-US" w:bidi="ar-IQ"/>
        </w:rPr>
        <w:t xml:space="preserve">. </w:t>
      </w:r>
      <w:r w:rsidR="00277EE5" w:rsidRPr="002A3931">
        <w:rPr>
          <w:rFonts w:ascii="Unikurd Web" w:eastAsia="Times New Roman" w:hAnsi="Unikurd Web" w:cs="Unikurd Web"/>
          <w:sz w:val="24"/>
          <w:szCs w:val="24"/>
          <w:lang w:val="en-US" w:bidi="ar-IQ"/>
        </w:rPr>
        <w:t>As he passed by, he</w:t>
      </w:r>
      <w:r w:rsidR="00EA7522" w:rsidRPr="002A3931">
        <w:rPr>
          <w:rFonts w:ascii="Unikurd Web" w:eastAsia="Times New Roman" w:hAnsi="Unikurd Web" w:cs="Unikurd Web"/>
          <w:sz w:val="24"/>
          <w:szCs w:val="24"/>
          <w:lang w:val="en-US" w:bidi="ar-IQ"/>
        </w:rPr>
        <w:t xml:space="preserve"> couldn’t</w:t>
      </w:r>
      <w:r w:rsidR="00277EE5" w:rsidRPr="002A3931">
        <w:rPr>
          <w:rFonts w:ascii="Unikurd Web" w:eastAsia="Times New Roman" w:hAnsi="Unikurd Web" w:cs="Unikurd Web"/>
          <w:sz w:val="24"/>
          <w:szCs w:val="24"/>
          <w:lang w:val="en-US" w:bidi="ar-IQ"/>
        </w:rPr>
        <w:t xml:space="preserve"> help but wonder why they hadn’t</w:t>
      </w:r>
      <w:r w:rsidR="00EA7522" w:rsidRPr="002A3931">
        <w:rPr>
          <w:rFonts w:ascii="Unikurd Web" w:eastAsia="Times New Roman" w:hAnsi="Unikurd Web" w:cs="Unikurd Web"/>
          <w:sz w:val="24"/>
          <w:szCs w:val="24"/>
          <w:lang w:val="en-US" w:bidi="ar-IQ"/>
        </w:rPr>
        <w:t xml:space="preserve"> notice</w:t>
      </w:r>
      <w:r w:rsidR="00277EE5" w:rsidRPr="002A3931">
        <w:rPr>
          <w:rFonts w:ascii="Unikurd Web" w:eastAsia="Times New Roman" w:hAnsi="Unikurd Web" w:cs="Unikurd Web"/>
          <w:sz w:val="24"/>
          <w:szCs w:val="24"/>
          <w:lang w:val="en-US" w:bidi="ar-IQ"/>
        </w:rPr>
        <w:t>d</w:t>
      </w:r>
      <w:r w:rsidR="00EA7522" w:rsidRPr="002A3931">
        <w:rPr>
          <w:rFonts w:ascii="Unikurd Web" w:eastAsia="Times New Roman" w:hAnsi="Unikurd Web" w:cs="Unikurd Web"/>
          <w:sz w:val="24"/>
          <w:szCs w:val="24"/>
          <w:lang w:val="en-US" w:bidi="ar-IQ"/>
        </w:rPr>
        <w:t xml:space="preserve"> </w:t>
      </w:r>
      <w:r w:rsidR="000F31D0" w:rsidRPr="002A3931">
        <w:rPr>
          <w:rFonts w:ascii="Unikurd Web" w:eastAsia="Times New Roman" w:hAnsi="Unikurd Web" w:cs="Unikurd Web"/>
          <w:sz w:val="24"/>
          <w:szCs w:val="24"/>
          <w:lang w:val="en-US" w:bidi="ar-IQ"/>
        </w:rPr>
        <w:t>him</w:t>
      </w:r>
      <w:r w:rsidR="00277EE5" w:rsidRPr="002A3931">
        <w:rPr>
          <w:rFonts w:ascii="Unikurd Web" w:eastAsia="Times New Roman" w:hAnsi="Unikurd Web" w:cs="Unikurd Web"/>
          <w:sz w:val="24"/>
          <w:szCs w:val="24"/>
          <w:lang w:val="en-US" w:bidi="ar-IQ"/>
        </w:rPr>
        <w:t>.</w:t>
      </w:r>
      <w:r w:rsidR="000F31D0" w:rsidRPr="002A3931">
        <w:rPr>
          <w:rFonts w:ascii="Unikurd Web" w:eastAsia="Times New Roman" w:hAnsi="Unikurd Web" w:cs="Unikurd Web"/>
          <w:sz w:val="24"/>
          <w:szCs w:val="24"/>
          <w:lang w:val="en-US" w:bidi="ar-IQ"/>
        </w:rPr>
        <w:t xml:space="preserve"> </w:t>
      </w:r>
      <w:r w:rsidR="00277EE5" w:rsidRPr="002A3931">
        <w:rPr>
          <w:rFonts w:ascii="Unikurd Web" w:eastAsia="Times New Roman" w:hAnsi="Unikurd Web" w:cs="Unikurd Web"/>
          <w:sz w:val="24"/>
          <w:szCs w:val="24"/>
          <w:lang w:val="en-US" w:bidi="ar-IQ"/>
        </w:rPr>
        <w:t>He continued past windows,</w:t>
      </w:r>
      <w:r w:rsidR="00812E3B" w:rsidRPr="002A3931">
        <w:rPr>
          <w:rFonts w:ascii="Unikurd Web" w:eastAsia="Times New Roman" w:hAnsi="Unikurd Web" w:cs="Unikurd Web"/>
          <w:sz w:val="24"/>
          <w:szCs w:val="24"/>
          <w:lang w:val="en-US" w:bidi="ar-IQ"/>
        </w:rPr>
        <w:t xml:space="preserve"> doors</w:t>
      </w:r>
      <w:r w:rsidR="00277EE5" w:rsidRPr="002A3931">
        <w:rPr>
          <w:rFonts w:ascii="Unikurd Web" w:eastAsia="Times New Roman" w:hAnsi="Unikurd Web" w:cs="Unikurd Web"/>
          <w:sz w:val="24"/>
          <w:szCs w:val="24"/>
          <w:lang w:val="en-US" w:bidi="ar-IQ"/>
        </w:rPr>
        <w:t>,</w:t>
      </w:r>
      <w:r w:rsidR="00812E3B" w:rsidRPr="002A3931">
        <w:rPr>
          <w:rFonts w:ascii="Unikurd Web" w:eastAsia="Times New Roman" w:hAnsi="Unikurd Web" w:cs="Unikurd Web"/>
          <w:sz w:val="24"/>
          <w:szCs w:val="24"/>
          <w:lang w:val="en-US" w:bidi="ar-IQ"/>
        </w:rPr>
        <w:t xml:space="preserve"> and </w:t>
      </w:r>
      <w:r w:rsidR="005D2C39" w:rsidRPr="002A3931">
        <w:rPr>
          <w:rFonts w:ascii="Unikurd Web" w:eastAsia="Times New Roman" w:hAnsi="Unikurd Web" w:cs="Unikurd Web"/>
          <w:sz w:val="24"/>
          <w:szCs w:val="24"/>
          <w:lang w:val="en-US" w:bidi="ar-IQ"/>
        </w:rPr>
        <w:t>walls</w:t>
      </w:r>
      <w:r w:rsidR="000F31D0" w:rsidRPr="002A3931">
        <w:rPr>
          <w:rFonts w:ascii="Unikurd Web" w:eastAsia="Times New Roman" w:hAnsi="Unikurd Web" w:cs="Unikurd Web"/>
          <w:sz w:val="24"/>
          <w:szCs w:val="24"/>
          <w:lang w:val="en-US" w:bidi="ar-IQ"/>
        </w:rPr>
        <w:t xml:space="preserve"> </w:t>
      </w:r>
      <w:r w:rsidR="0088421A" w:rsidRPr="002A3931">
        <w:rPr>
          <w:rFonts w:ascii="Unikurd Web" w:eastAsia="Times New Roman" w:hAnsi="Unikurd Web" w:cs="Unikurd Web"/>
          <w:sz w:val="24"/>
          <w:szCs w:val="24"/>
          <w:lang w:val="en-US" w:bidi="ar-IQ"/>
        </w:rPr>
        <w:t>decorated</w:t>
      </w:r>
      <w:r w:rsidR="00277EE5" w:rsidRPr="002A3931">
        <w:rPr>
          <w:rFonts w:ascii="Unikurd Web" w:eastAsia="Times New Roman" w:hAnsi="Unikurd Web" w:cs="Unikurd Web"/>
          <w:sz w:val="24"/>
          <w:szCs w:val="24"/>
          <w:lang w:val="en-US" w:bidi="ar-IQ"/>
        </w:rPr>
        <w:t xml:space="preserve"> with</w:t>
      </w:r>
      <w:r w:rsidR="000F31D0" w:rsidRPr="002A3931">
        <w:rPr>
          <w:rFonts w:ascii="Unikurd Web" w:eastAsia="Times New Roman" w:hAnsi="Unikurd Web" w:cs="Unikurd Web"/>
          <w:sz w:val="24"/>
          <w:szCs w:val="24"/>
          <w:lang w:val="en-US" w:bidi="ar-IQ"/>
        </w:rPr>
        <w:t xml:space="preserve"> niches. </w:t>
      </w:r>
      <w:r w:rsidR="00277EE5" w:rsidRPr="002A3931">
        <w:rPr>
          <w:rFonts w:ascii="Unikurd Web" w:eastAsia="Times New Roman" w:hAnsi="Unikurd Web" w:cs="Unikurd Web"/>
          <w:sz w:val="24"/>
          <w:szCs w:val="24"/>
          <w:lang w:val="en-US" w:bidi="ar-IQ"/>
        </w:rPr>
        <w:t xml:space="preserve">In one of the rooms, lively sounds of friendly chatter and laughter echoed from the villa’s servants, intermingling with the chatter of their </w:t>
      </w:r>
      <w:r w:rsidR="000B1744" w:rsidRPr="002A3931">
        <w:rPr>
          <w:rFonts w:ascii="Unikurd Web" w:eastAsia="Times New Roman" w:hAnsi="Unikurd Web" w:cs="Unikurd Web"/>
          <w:sz w:val="24"/>
          <w:szCs w:val="24"/>
          <w:lang w:val="en-US" w:bidi="ar-IQ"/>
        </w:rPr>
        <w:t>bustling kitchen</w:t>
      </w:r>
      <w:r w:rsidR="00B37A3D" w:rsidRPr="002A3931">
        <w:rPr>
          <w:rFonts w:ascii="Unikurd Web" w:eastAsia="Times New Roman" w:hAnsi="Unikurd Web" w:cs="Unikurd Web"/>
          <w:sz w:val="24"/>
          <w:szCs w:val="24"/>
          <w:lang w:val="en-US" w:bidi="ar-IQ"/>
        </w:rPr>
        <w:t>; it seemed that they were moving around, preparing the dinner meal ready.</w:t>
      </w:r>
      <w:r w:rsidR="000B1744" w:rsidRPr="002A3931">
        <w:rPr>
          <w:rFonts w:ascii="Unikurd Web" w:eastAsia="Times New Roman" w:hAnsi="Unikurd Web" w:cs="Unikurd Web"/>
          <w:sz w:val="24"/>
          <w:szCs w:val="24"/>
          <w:lang w:val="en-US" w:bidi="ar-IQ"/>
        </w:rPr>
        <w:t xml:space="preserve"> </w:t>
      </w:r>
      <w:r w:rsidR="007D2A85" w:rsidRPr="002A3931">
        <w:rPr>
          <w:rFonts w:ascii="Unikurd Web" w:eastAsia="Times New Roman" w:hAnsi="Unikurd Web" w:cs="Unikurd Web"/>
          <w:sz w:val="24"/>
          <w:szCs w:val="24"/>
          <w:lang w:val="en-US" w:bidi="ar-IQ"/>
        </w:rPr>
        <w:t xml:space="preserve"> </w:t>
      </w:r>
      <w:r w:rsidR="00BF7D8F" w:rsidRPr="002A3931">
        <w:rPr>
          <w:rFonts w:ascii="Unikurd Web" w:eastAsia="Times New Roman" w:hAnsi="Unikurd Web" w:cs="Unikurd Web"/>
          <w:sz w:val="24"/>
          <w:szCs w:val="24"/>
          <w:lang w:val="en-US" w:bidi="ar-IQ"/>
        </w:rPr>
        <w:t xml:space="preserve">Ascending a </w:t>
      </w:r>
      <w:r w:rsidR="00D923F1" w:rsidRPr="002A3931">
        <w:rPr>
          <w:rFonts w:ascii="Unikurd Web" w:eastAsia="Times New Roman" w:hAnsi="Unikurd Web" w:cs="Unikurd Web"/>
          <w:sz w:val="24"/>
          <w:szCs w:val="24"/>
          <w:lang w:val="en-US" w:bidi="ar-IQ"/>
        </w:rPr>
        <w:t>wooden</w:t>
      </w:r>
      <w:r w:rsidR="000F31D0" w:rsidRPr="002A3931">
        <w:rPr>
          <w:rFonts w:ascii="Unikurd Web" w:eastAsia="Times New Roman" w:hAnsi="Unikurd Web" w:cs="Unikurd Web"/>
          <w:sz w:val="24"/>
          <w:szCs w:val="24"/>
          <w:lang w:val="en-US" w:bidi="ar-IQ"/>
        </w:rPr>
        <w:t xml:space="preserve"> stair</w:t>
      </w:r>
      <w:r w:rsidR="00BF7D8F" w:rsidRPr="002A3931">
        <w:rPr>
          <w:rFonts w:ascii="Unikurd Web" w:eastAsia="Times New Roman" w:hAnsi="Unikurd Web" w:cs="Unikurd Web"/>
          <w:sz w:val="24"/>
          <w:szCs w:val="24"/>
          <w:lang w:val="en-US" w:bidi="ar-IQ"/>
        </w:rPr>
        <w:t>case, he reached the wooden bridge that connected the second floor of the two</w:t>
      </w:r>
      <w:r w:rsidR="00443A58" w:rsidRPr="002A3931">
        <w:rPr>
          <w:rFonts w:ascii="Unikurd Web" w:eastAsia="Times New Roman" w:hAnsi="Unikurd Web" w:cs="Unikurd Web"/>
          <w:sz w:val="24"/>
          <w:szCs w:val="24"/>
          <w:lang w:val="en-US" w:bidi="ar-IQ"/>
        </w:rPr>
        <w:t xml:space="preserve"> living units.</w:t>
      </w:r>
      <w:r w:rsidR="0020753A" w:rsidRPr="002A3931">
        <w:rPr>
          <w:rFonts w:ascii="Unikurd Web" w:eastAsia="Times New Roman" w:hAnsi="Unikurd Web" w:cs="Unikurd Web"/>
          <w:sz w:val="24"/>
          <w:szCs w:val="24"/>
          <w:lang w:val="en-US" w:bidi="ar-IQ"/>
        </w:rPr>
        <w:t xml:space="preserve"> </w:t>
      </w:r>
      <w:r w:rsidR="00BF7D8F" w:rsidRPr="002A3931">
        <w:rPr>
          <w:rFonts w:ascii="Unikurd Web" w:eastAsia="Times New Roman" w:hAnsi="Unikurd Web" w:cs="Unikurd Web"/>
          <w:sz w:val="24"/>
          <w:szCs w:val="24"/>
          <w:lang w:val="en-US" w:bidi="ar-IQ"/>
        </w:rPr>
        <w:t xml:space="preserve">Stepping onto the </w:t>
      </w:r>
      <w:r w:rsidR="0020753A" w:rsidRPr="002A3931">
        <w:rPr>
          <w:rFonts w:ascii="Unikurd Web" w:eastAsia="Times New Roman" w:hAnsi="Unikurd Web" w:cs="Unikurd Web"/>
          <w:sz w:val="24"/>
          <w:szCs w:val="24"/>
          <w:lang w:val="en-US" w:bidi="ar-IQ"/>
        </w:rPr>
        <w:t xml:space="preserve">bridge, </w:t>
      </w:r>
      <w:r w:rsidR="00BF7D8F" w:rsidRPr="002A3931">
        <w:rPr>
          <w:rFonts w:ascii="Unikurd Web" w:eastAsia="Times New Roman" w:hAnsi="Unikurd Web" w:cs="Unikurd Web"/>
          <w:sz w:val="24"/>
          <w:szCs w:val="24"/>
          <w:lang w:val="en-US" w:bidi="ar-IQ"/>
        </w:rPr>
        <w:t xml:space="preserve">he </w:t>
      </w:r>
      <w:r w:rsidR="0020753A" w:rsidRPr="002A3931">
        <w:rPr>
          <w:rFonts w:ascii="Unikurd Web" w:eastAsia="Times New Roman" w:hAnsi="Unikurd Web" w:cs="Unikurd Web"/>
          <w:sz w:val="24"/>
          <w:szCs w:val="24"/>
          <w:lang w:val="en-US" w:bidi="ar-IQ"/>
        </w:rPr>
        <w:t>t</w:t>
      </w:r>
      <w:r w:rsidR="00BF7D8F" w:rsidRPr="002A3931">
        <w:rPr>
          <w:rFonts w:ascii="Unikurd Web" w:eastAsia="Times New Roman" w:hAnsi="Unikurd Web" w:cs="Unikurd Web"/>
          <w:sz w:val="24"/>
          <w:szCs w:val="24"/>
          <w:lang w:val="en-US" w:bidi="ar-IQ"/>
        </w:rPr>
        <w:t xml:space="preserve">urned westward, resting his hand </w:t>
      </w:r>
      <w:r w:rsidR="0020753A" w:rsidRPr="002A3931">
        <w:rPr>
          <w:rFonts w:ascii="Unikurd Web" w:eastAsia="Times New Roman" w:hAnsi="Unikurd Web" w:cs="Unikurd Web"/>
          <w:sz w:val="24"/>
          <w:szCs w:val="24"/>
          <w:lang w:val="en-US" w:bidi="ar-IQ"/>
        </w:rPr>
        <w:t>on its rail</w:t>
      </w:r>
      <w:r w:rsidR="00BF7D8F" w:rsidRPr="002A3931">
        <w:rPr>
          <w:rFonts w:ascii="Unikurd Web" w:eastAsia="Times New Roman" w:hAnsi="Unikurd Web" w:cs="Unikurd Web"/>
          <w:sz w:val="24"/>
          <w:szCs w:val="24"/>
          <w:lang w:val="en-US" w:bidi="ar-IQ"/>
        </w:rPr>
        <w:t>ings as he</w:t>
      </w:r>
      <w:r w:rsidR="0020753A" w:rsidRPr="002A3931">
        <w:rPr>
          <w:rFonts w:ascii="Unikurd Web" w:eastAsia="Times New Roman" w:hAnsi="Unikurd Web" w:cs="Unikurd Web"/>
          <w:sz w:val="24"/>
          <w:szCs w:val="24"/>
          <w:lang w:val="en-US" w:bidi="ar-IQ"/>
        </w:rPr>
        <w:t xml:space="preserve"> gazed into the distance</w:t>
      </w:r>
      <w:r w:rsidR="00BF7D8F" w:rsidRPr="002A3931">
        <w:rPr>
          <w:rFonts w:ascii="Unikurd Web" w:eastAsia="Times New Roman" w:hAnsi="Unikurd Web" w:cs="Unikurd Web"/>
          <w:sz w:val="24"/>
          <w:szCs w:val="24"/>
          <w:lang w:val="en-US" w:bidi="ar-IQ"/>
        </w:rPr>
        <w:t xml:space="preserve"> through his</w:t>
      </w:r>
      <w:r w:rsidR="00787971" w:rsidRPr="002A3931">
        <w:rPr>
          <w:rFonts w:ascii="Unikurd Web" w:eastAsia="Times New Roman" w:hAnsi="Unikurd Web" w:cs="Unikurd Web"/>
          <w:sz w:val="24"/>
          <w:szCs w:val="24"/>
          <w:lang w:val="en-US" w:bidi="ar-IQ"/>
        </w:rPr>
        <w:t xml:space="preserve"> binocular</w:t>
      </w:r>
      <w:r w:rsidR="0020753A" w:rsidRPr="002A3931">
        <w:rPr>
          <w:rFonts w:ascii="Unikurd Web" w:eastAsia="Times New Roman" w:hAnsi="Unikurd Web" w:cs="Unikurd Web"/>
          <w:sz w:val="24"/>
          <w:szCs w:val="24"/>
          <w:lang w:val="en-US" w:bidi="ar-IQ"/>
        </w:rPr>
        <w:t>.</w:t>
      </w:r>
      <w:r w:rsidR="00BF7D8F" w:rsidRPr="002A3931">
        <w:rPr>
          <w:rFonts w:ascii="Unikurd Web" w:eastAsia="Times New Roman" w:hAnsi="Unikurd Web" w:cs="Unikurd Web"/>
          <w:sz w:val="24"/>
          <w:szCs w:val="24"/>
          <w:lang w:val="en-US" w:bidi="ar-IQ"/>
        </w:rPr>
        <w:t xml:space="preserve"> There before him lay</w:t>
      </w:r>
      <w:r w:rsidR="0020753A" w:rsidRPr="002A3931">
        <w:rPr>
          <w:rFonts w:ascii="Unikurd Web" w:eastAsia="Times New Roman" w:hAnsi="Unikurd Web" w:cs="Unikurd Web"/>
          <w:sz w:val="24"/>
          <w:szCs w:val="24"/>
          <w:lang w:val="en-US" w:bidi="ar-IQ"/>
        </w:rPr>
        <w:t xml:space="preserve"> Sharazoor</w:t>
      </w:r>
      <w:r w:rsidR="00660D8A" w:rsidRPr="002A3931">
        <w:rPr>
          <w:rFonts w:ascii="Unikurd Web" w:eastAsia="Times New Roman" w:hAnsi="Unikurd Web" w:cs="Unikurd Web"/>
          <w:sz w:val="24"/>
          <w:szCs w:val="24"/>
          <w:lang w:val="en-US" w:bidi="ar-IQ"/>
        </w:rPr>
        <w:t xml:space="preserve"> plain</w:t>
      </w:r>
      <w:r w:rsidR="0020753A" w:rsidRPr="002A3931">
        <w:rPr>
          <w:rFonts w:ascii="Unikurd Web" w:eastAsia="Times New Roman" w:hAnsi="Unikurd Web" w:cs="Unikurd Web"/>
          <w:sz w:val="24"/>
          <w:szCs w:val="24"/>
          <w:lang w:val="en-US" w:bidi="ar-IQ"/>
        </w:rPr>
        <w:t>,</w:t>
      </w:r>
      <w:r w:rsidR="00660D8A" w:rsidRPr="002A3931">
        <w:rPr>
          <w:rFonts w:ascii="Unikurd Web" w:eastAsia="Times New Roman" w:hAnsi="Unikurd Web" w:cs="Unikurd Web"/>
          <w:sz w:val="24"/>
          <w:szCs w:val="24"/>
          <w:lang w:val="en-US" w:bidi="ar-IQ"/>
        </w:rPr>
        <w:t xml:space="preserve"> </w:t>
      </w:r>
      <w:r w:rsidR="00BF7D8F" w:rsidRPr="002A3931">
        <w:rPr>
          <w:rFonts w:ascii="Unikurd Web" w:eastAsia="Times New Roman" w:hAnsi="Unikurd Web" w:cs="Unikurd Web"/>
          <w:sz w:val="24"/>
          <w:szCs w:val="24"/>
          <w:lang w:val="en-US" w:bidi="ar-IQ"/>
        </w:rPr>
        <w:t xml:space="preserve">embellished with scattered villages, </w:t>
      </w:r>
      <w:r w:rsidR="00D923F1" w:rsidRPr="002A3931">
        <w:rPr>
          <w:rFonts w:ascii="Unikurd Web" w:eastAsia="Times New Roman" w:hAnsi="Unikurd Web" w:cs="Unikurd Web"/>
          <w:sz w:val="24"/>
          <w:szCs w:val="24"/>
          <w:lang w:val="en-US" w:bidi="ar-IQ"/>
        </w:rPr>
        <w:t>hills</w:t>
      </w:r>
      <w:r w:rsidR="0020753A" w:rsidRPr="002A3931">
        <w:rPr>
          <w:rFonts w:ascii="Unikurd Web" w:eastAsia="Times New Roman" w:hAnsi="Unikurd Web" w:cs="Unikurd Web"/>
          <w:sz w:val="24"/>
          <w:szCs w:val="24"/>
          <w:lang w:val="en-US" w:bidi="ar-IQ"/>
        </w:rPr>
        <w:t xml:space="preserve">, and </w:t>
      </w:r>
      <w:r w:rsidR="00D923F1" w:rsidRPr="002A3931">
        <w:rPr>
          <w:rFonts w:ascii="Unikurd Web" w:eastAsia="Times New Roman" w:hAnsi="Unikurd Web" w:cs="Unikurd Web"/>
          <w:sz w:val="24"/>
          <w:szCs w:val="24"/>
          <w:lang w:val="en-US" w:bidi="ar-IQ"/>
        </w:rPr>
        <w:t>tents</w:t>
      </w:r>
      <w:r w:rsidR="00BF7D8F" w:rsidRPr="002A3931">
        <w:rPr>
          <w:rFonts w:ascii="Unikurd Web" w:eastAsia="Times New Roman" w:hAnsi="Unikurd Web" w:cs="Unikurd Web"/>
          <w:sz w:val="24"/>
          <w:szCs w:val="24"/>
          <w:lang w:val="en-US" w:bidi="ar-IQ"/>
        </w:rPr>
        <w:t>,</w:t>
      </w:r>
      <w:r w:rsidR="00D923F1" w:rsidRPr="002A3931">
        <w:rPr>
          <w:rFonts w:ascii="Unikurd Web" w:eastAsia="Times New Roman" w:hAnsi="Unikurd Web" w:cs="Unikurd Web"/>
          <w:sz w:val="24"/>
          <w:szCs w:val="24"/>
          <w:lang w:val="en-US" w:bidi="ar-IQ"/>
        </w:rPr>
        <w:t xml:space="preserve"> </w:t>
      </w:r>
      <w:r w:rsidR="00BF7D8F" w:rsidRPr="002A3931">
        <w:rPr>
          <w:rFonts w:ascii="Unikurd Web" w:eastAsia="Times New Roman" w:hAnsi="Unikurd Web" w:cs="Unikurd Web"/>
          <w:sz w:val="24"/>
          <w:szCs w:val="24"/>
          <w:lang w:val="en-US" w:bidi="ar-IQ"/>
        </w:rPr>
        <w:t xml:space="preserve">all against the backdrop of </w:t>
      </w:r>
      <w:r w:rsidR="001904FF" w:rsidRPr="002A3931">
        <w:rPr>
          <w:rFonts w:ascii="Unikurd Web" w:eastAsia="Times New Roman" w:hAnsi="Unikurd Web" w:cs="Unikurd Web"/>
          <w:sz w:val="24"/>
          <w:szCs w:val="24"/>
          <w:lang w:val="en-US" w:bidi="ar-IQ"/>
        </w:rPr>
        <w:t>the glimmering</w:t>
      </w:r>
      <w:r w:rsidR="00527FCC" w:rsidRPr="002A3931">
        <w:rPr>
          <w:rFonts w:ascii="Unikurd Web" w:eastAsia="Times New Roman" w:hAnsi="Unikurd Web" w:cs="Unikurd Web"/>
          <w:sz w:val="24"/>
          <w:szCs w:val="24"/>
          <w:lang w:val="en-US" w:bidi="ar-IQ"/>
        </w:rPr>
        <w:t xml:space="preserve"> Sirwan</w:t>
      </w:r>
      <w:r w:rsidR="00D923F1" w:rsidRPr="002A3931">
        <w:rPr>
          <w:rFonts w:ascii="Unikurd Web" w:eastAsia="Times New Roman" w:hAnsi="Unikurd Web" w:cs="Unikurd Web"/>
          <w:sz w:val="24"/>
          <w:szCs w:val="24"/>
          <w:lang w:val="en-US" w:bidi="ar-IQ"/>
        </w:rPr>
        <w:t xml:space="preserve"> </w:t>
      </w:r>
      <w:r w:rsidR="00527FCC" w:rsidRPr="002A3931">
        <w:rPr>
          <w:rFonts w:ascii="Unikurd Web" w:eastAsia="Times New Roman" w:hAnsi="Unikurd Web" w:cs="Unikurd Web"/>
          <w:sz w:val="24"/>
          <w:szCs w:val="24"/>
          <w:lang w:val="en-US" w:bidi="ar-IQ"/>
        </w:rPr>
        <w:t>River</w:t>
      </w:r>
      <w:r w:rsidR="001904FF" w:rsidRPr="002A3931">
        <w:rPr>
          <w:rFonts w:ascii="Unikurd Web" w:eastAsia="Times New Roman" w:hAnsi="Unikurd Web" w:cs="Unikurd Web"/>
          <w:sz w:val="24"/>
          <w:szCs w:val="24"/>
          <w:lang w:val="en-US" w:bidi="ar-IQ"/>
        </w:rPr>
        <w:t>, resembling a fragment of</w:t>
      </w:r>
      <w:r w:rsidR="00527FCC" w:rsidRPr="002A3931">
        <w:rPr>
          <w:rFonts w:ascii="Unikurd Web" w:eastAsia="Times New Roman" w:hAnsi="Unikurd Web" w:cs="Unikurd Web"/>
          <w:sz w:val="24"/>
          <w:szCs w:val="24"/>
          <w:lang w:val="en-US" w:bidi="ar-IQ"/>
        </w:rPr>
        <w:t xml:space="preserve"> broken</w:t>
      </w:r>
      <w:r w:rsidR="001904FF" w:rsidRPr="002A3931">
        <w:rPr>
          <w:rFonts w:ascii="Unikurd Web" w:eastAsia="Times New Roman" w:hAnsi="Unikurd Web" w:cs="Unikurd Web"/>
          <w:sz w:val="24"/>
          <w:szCs w:val="24"/>
          <w:lang w:val="en-US" w:bidi="ar-IQ"/>
        </w:rPr>
        <w:t xml:space="preserve"> mirror reflecting the</w:t>
      </w:r>
      <w:r w:rsidR="00C32DF6" w:rsidRPr="002A3931">
        <w:rPr>
          <w:rFonts w:ascii="Unikurd Web" w:eastAsia="Times New Roman" w:hAnsi="Unikurd Web" w:cs="Unikurd Web"/>
          <w:sz w:val="24"/>
          <w:szCs w:val="24"/>
          <w:lang w:val="en-US" w:bidi="ar-IQ"/>
        </w:rPr>
        <w:t xml:space="preserve"> </w:t>
      </w:r>
      <w:r w:rsidR="002C6C32" w:rsidRPr="002A3931">
        <w:rPr>
          <w:rFonts w:ascii="Unikurd Web" w:eastAsia="Times New Roman" w:hAnsi="Unikurd Web" w:cs="Unikurd Web"/>
          <w:sz w:val="24"/>
          <w:szCs w:val="24"/>
          <w:lang w:val="en-US" w:bidi="ar-IQ"/>
        </w:rPr>
        <w:t>sunlight</w:t>
      </w:r>
      <w:r w:rsidR="001904FF" w:rsidRPr="002A3931">
        <w:rPr>
          <w:rFonts w:ascii="Unikurd Web" w:eastAsia="Times New Roman" w:hAnsi="Unikurd Web" w:cs="Unikurd Web"/>
          <w:sz w:val="24"/>
          <w:szCs w:val="24"/>
          <w:lang w:val="en-US" w:bidi="ar-IQ"/>
        </w:rPr>
        <w:t>-a truly</w:t>
      </w:r>
      <w:r w:rsidR="0020753A" w:rsidRPr="002A3931">
        <w:rPr>
          <w:rFonts w:ascii="Unikurd Web" w:eastAsia="Times New Roman" w:hAnsi="Unikurd Web" w:cs="Unikurd Web"/>
          <w:sz w:val="24"/>
          <w:szCs w:val="24"/>
          <w:lang w:val="en-US" w:bidi="ar-IQ"/>
        </w:rPr>
        <w:t xml:space="preserve"> picturesque landscape</w:t>
      </w:r>
      <w:r w:rsidR="001904FF" w:rsidRPr="002A3931">
        <w:rPr>
          <w:rFonts w:ascii="Unikurd Web" w:eastAsia="Times New Roman" w:hAnsi="Unikurd Web" w:cs="Unikurd Web"/>
          <w:sz w:val="24"/>
          <w:szCs w:val="24"/>
          <w:lang w:val="en-US" w:bidi="ar-IQ"/>
        </w:rPr>
        <w:t>. Majestic mountains stood in the distance, seemingly guarding the land.</w:t>
      </w:r>
      <w:r w:rsidR="0020753A" w:rsidRPr="002A3931">
        <w:rPr>
          <w:rFonts w:ascii="Unikurd Web" w:eastAsia="Times New Roman" w:hAnsi="Unikurd Web" w:cs="Unikurd Web"/>
          <w:sz w:val="24"/>
          <w:szCs w:val="24"/>
          <w:lang w:val="en-US" w:bidi="ar-IQ"/>
        </w:rPr>
        <w:t xml:space="preserve"> </w:t>
      </w:r>
    </w:p>
    <w:p w14:paraId="5ABFC6F5" w14:textId="79C9703C" w:rsidR="004C67F4" w:rsidRPr="002A3931" w:rsidRDefault="001904FF" w:rsidP="00250DED">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O</w:t>
      </w:r>
      <w:r w:rsidR="007232F1" w:rsidRPr="002A3931">
        <w:rPr>
          <w:rFonts w:ascii="Unikurd Web" w:eastAsia="Times New Roman" w:hAnsi="Unikurd Web" w:cs="Unikurd Web"/>
          <w:sz w:val="24"/>
          <w:szCs w:val="24"/>
          <w:lang w:val="en-US" w:bidi="ar-IQ"/>
        </w:rPr>
        <w:t xml:space="preserve">n the west side, the smoke of the town’s public </w:t>
      </w:r>
      <w:r w:rsidR="00E3749C" w:rsidRPr="002A3931">
        <w:rPr>
          <w:rFonts w:ascii="Unikurd Web" w:eastAsia="Times New Roman" w:hAnsi="Unikurd Web" w:cs="Unikurd Web"/>
          <w:sz w:val="24"/>
          <w:szCs w:val="24"/>
          <w:lang w:val="en-US" w:bidi="ar-IQ"/>
        </w:rPr>
        <w:t>Heme</w:t>
      </w:r>
      <w:r w:rsidR="007232F1" w:rsidRPr="002A3931">
        <w:rPr>
          <w:rFonts w:ascii="Unikurd Web" w:eastAsia="Times New Roman" w:hAnsi="Unikurd Web" w:cs="Unikurd Web"/>
          <w:sz w:val="24"/>
          <w:szCs w:val="24"/>
          <w:lang w:val="en-US" w:bidi="ar-IQ"/>
        </w:rPr>
        <w:t>n</w:t>
      </w:r>
      <w:r w:rsidRPr="002A3931">
        <w:rPr>
          <w:rFonts w:ascii="Unikurd Web" w:eastAsia="Times New Roman" w:hAnsi="Unikurd Web" w:cs="Unikurd Web"/>
          <w:sz w:val="24"/>
          <w:szCs w:val="24"/>
          <w:lang w:val="en-US" w:bidi="ar-IQ"/>
        </w:rPr>
        <w:t xml:space="preserve"> rose steadily into the sky, emanating warmth from the wood-fired baths.</w:t>
      </w:r>
      <w:r w:rsidR="007232F1" w:rsidRPr="002A3931">
        <w:rPr>
          <w:rFonts w:ascii="Unikurd Web" w:eastAsia="Times New Roman" w:hAnsi="Unikurd Web" w:cs="Unikurd Web"/>
          <w:sz w:val="24"/>
          <w:szCs w:val="24"/>
          <w:lang w:val="en-US" w:bidi="ar-IQ"/>
        </w:rPr>
        <w:t xml:space="preserve"> </w:t>
      </w:r>
      <w:r w:rsidRPr="002A3931">
        <w:rPr>
          <w:rFonts w:ascii="Unikurd Web" w:eastAsia="Times New Roman" w:hAnsi="Unikurd Web" w:cs="Unikurd Web"/>
          <w:sz w:val="24"/>
          <w:szCs w:val="24"/>
          <w:lang w:val="en-US" w:bidi="ar-IQ"/>
        </w:rPr>
        <w:t xml:space="preserve">Beside the </w:t>
      </w:r>
      <w:r w:rsidR="00E3749C" w:rsidRPr="002A3931">
        <w:rPr>
          <w:rFonts w:ascii="Unikurd Web" w:eastAsia="Times New Roman" w:hAnsi="Unikurd Web" w:cs="Unikurd Web"/>
          <w:sz w:val="24"/>
          <w:szCs w:val="24"/>
          <w:lang w:val="en-US" w:bidi="ar-IQ"/>
        </w:rPr>
        <w:t>Heme</w:t>
      </w:r>
      <w:r w:rsidRPr="002A3931">
        <w:rPr>
          <w:rFonts w:ascii="Unikurd Web" w:eastAsia="Times New Roman" w:hAnsi="Unikurd Web" w:cs="Unikurd Web"/>
          <w:sz w:val="24"/>
          <w:szCs w:val="24"/>
          <w:lang w:val="en-US" w:bidi="ar-IQ"/>
        </w:rPr>
        <w:t>m stood a</w:t>
      </w:r>
      <w:r w:rsidR="00607993" w:rsidRPr="002A3931">
        <w:rPr>
          <w:rFonts w:ascii="Unikurd Web" w:eastAsia="Times New Roman" w:hAnsi="Unikurd Web" w:cs="Unikurd Web"/>
          <w:sz w:val="24"/>
          <w:szCs w:val="24"/>
          <w:lang w:val="en-US" w:bidi="ar-IQ"/>
        </w:rPr>
        <w:t xml:space="preserve"> Caravanserai</w:t>
      </w:r>
      <w:r w:rsidRPr="002A3931">
        <w:rPr>
          <w:rFonts w:ascii="Unikurd Web" w:eastAsia="Times New Roman" w:hAnsi="Unikurd Web" w:cs="Unikurd Web"/>
          <w:sz w:val="24"/>
          <w:szCs w:val="24"/>
          <w:lang w:val="en-US" w:bidi="ar-IQ"/>
        </w:rPr>
        <w:t xml:space="preserve">, where a group of four or more travelers had just arrived, </w:t>
      </w:r>
      <w:r w:rsidR="006564DB" w:rsidRPr="002A3931">
        <w:rPr>
          <w:rFonts w:ascii="Unikurd Web" w:eastAsia="Times New Roman" w:hAnsi="Unikurd Web" w:cs="Unikurd Web"/>
          <w:sz w:val="24"/>
          <w:szCs w:val="24"/>
          <w:lang w:val="en-US" w:bidi="ar-IQ"/>
        </w:rPr>
        <w:t>unload</w:t>
      </w:r>
      <w:r w:rsidRPr="002A3931">
        <w:rPr>
          <w:rFonts w:ascii="Unikurd Web" w:eastAsia="Times New Roman" w:hAnsi="Unikurd Web" w:cs="Unikurd Web"/>
          <w:sz w:val="24"/>
          <w:szCs w:val="24"/>
          <w:lang w:val="en-US" w:bidi="ar-IQ"/>
        </w:rPr>
        <w:t xml:space="preserve">ing </w:t>
      </w:r>
      <w:r w:rsidR="006564DB" w:rsidRPr="002A3931">
        <w:rPr>
          <w:rFonts w:ascii="Unikurd Web" w:eastAsia="Times New Roman" w:hAnsi="Unikurd Web" w:cs="Unikurd Web"/>
          <w:sz w:val="24"/>
          <w:szCs w:val="24"/>
          <w:lang w:val="en-US" w:bidi="ar-IQ"/>
        </w:rPr>
        <w:t>their loads</w:t>
      </w:r>
      <w:r w:rsidR="00607993" w:rsidRPr="002A3931">
        <w:rPr>
          <w:rFonts w:ascii="Unikurd Web" w:eastAsia="Times New Roman" w:hAnsi="Unikurd Web" w:cs="Unikurd Web"/>
          <w:sz w:val="24"/>
          <w:szCs w:val="24"/>
          <w:lang w:val="en-US" w:bidi="ar-IQ"/>
        </w:rPr>
        <w:t>,</w:t>
      </w:r>
      <w:r w:rsidRPr="002A3931">
        <w:rPr>
          <w:rFonts w:ascii="Unikurd Web" w:eastAsia="Times New Roman" w:hAnsi="Unikurd Web" w:cs="Unikurd Web"/>
          <w:sz w:val="24"/>
          <w:szCs w:val="24"/>
          <w:lang w:val="en-US" w:bidi="ar-IQ"/>
        </w:rPr>
        <w:t xml:space="preserve"> </w:t>
      </w:r>
      <w:r w:rsidR="00607993" w:rsidRPr="002A3931">
        <w:rPr>
          <w:rFonts w:ascii="Unikurd Web" w:eastAsia="Times New Roman" w:hAnsi="Unikurd Web" w:cs="Unikurd Web"/>
          <w:sz w:val="24"/>
          <w:szCs w:val="24"/>
          <w:lang w:val="en-US" w:bidi="ar-IQ"/>
        </w:rPr>
        <w:t xml:space="preserve">while others </w:t>
      </w:r>
      <w:r w:rsidRPr="002A3931">
        <w:rPr>
          <w:rFonts w:ascii="Unikurd Web" w:eastAsia="Times New Roman" w:hAnsi="Unikurd Web" w:cs="Unikurd Web"/>
          <w:sz w:val="24"/>
          <w:szCs w:val="24"/>
          <w:lang w:val="en-US" w:bidi="ar-IQ"/>
        </w:rPr>
        <w:t xml:space="preserve">who </w:t>
      </w:r>
      <w:r w:rsidR="0001347C" w:rsidRPr="002A3931">
        <w:rPr>
          <w:rFonts w:ascii="Unikurd Web" w:eastAsia="Times New Roman" w:hAnsi="Unikurd Web" w:cs="Unikurd Web"/>
          <w:sz w:val="24"/>
          <w:szCs w:val="24"/>
          <w:lang w:val="en-US" w:bidi="ar-IQ"/>
        </w:rPr>
        <w:t xml:space="preserve">had </w:t>
      </w:r>
      <w:r w:rsidRPr="002A3931">
        <w:rPr>
          <w:rFonts w:ascii="Unikurd Web" w:eastAsia="Times New Roman" w:hAnsi="Unikurd Web" w:cs="Unikurd Web"/>
          <w:sz w:val="24"/>
          <w:szCs w:val="24"/>
          <w:lang w:val="en-US" w:bidi="ar-IQ"/>
        </w:rPr>
        <w:t>rested were preparing to continue their journey</w:t>
      </w:r>
      <w:r w:rsidR="0001347C" w:rsidRPr="002A3931">
        <w:rPr>
          <w:rFonts w:ascii="Unikurd Web" w:eastAsia="Times New Roman" w:hAnsi="Unikurd Web" w:cs="Unikurd Web"/>
          <w:sz w:val="24"/>
          <w:szCs w:val="24"/>
          <w:lang w:val="en-US" w:bidi="ar-IQ"/>
        </w:rPr>
        <w:t xml:space="preserve">. </w:t>
      </w:r>
    </w:p>
    <w:p w14:paraId="065E38C8" w14:textId="41D82E69" w:rsidR="00A14F11" w:rsidRPr="002A3931" w:rsidRDefault="004C67F4" w:rsidP="004C67F4">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 xml:space="preserve">Towards the northeast, his gaze settled on the magnificent Shnrwê mountain range, with its spurs extending like outstretched fingers. </w:t>
      </w:r>
      <w:r w:rsidR="006038BD" w:rsidRPr="002A3931">
        <w:rPr>
          <w:rFonts w:ascii="Unikurd Web" w:eastAsia="Times New Roman" w:hAnsi="Unikurd Web" w:cs="Unikurd Web"/>
          <w:sz w:val="24"/>
          <w:szCs w:val="24"/>
          <w:lang w:val="en-US" w:bidi="ar-IQ"/>
        </w:rPr>
        <w:t>At the forefront,</w:t>
      </w:r>
      <w:r w:rsidR="00787971" w:rsidRPr="002A3931">
        <w:rPr>
          <w:rFonts w:ascii="Unikurd Web" w:eastAsia="Times New Roman" w:hAnsi="Unikurd Web" w:cs="Unikurd Web"/>
          <w:sz w:val="24"/>
          <w:szCs w:val="24"/>
          <w:lang w:val="en-US" w:bidi="ar-IQ"/>
        </w:rPr>
        <w:t xml:space="preserve"> </w:t>
      </w:r>
      <w:r w:rsidR="005F4F57" w:rsidRPr="002A3931">
        <w:rPr>
          <w:rFonts w:ascii="Unikurd Web" w:eastAsia="Times New Roman" w:hAnsi="Unikurd Web" w:cs="Unikurd Web"/>
          <w:sz w:val="24"/>
          <w:szCs w:val="24"/>
          <w:lang w:val="en-US" w:bidi="ar-IQ"/>
        </w:rPr>
        <w:t>a</w:t>
      </w:r>
      <w:r w:rsidR="008B7A47" w:rsidRPr="002A3931">
        <w:rPr>
          <w:rFonts w:ascii="Unikurd Web" w:eastAsia="Times New Roman" w:hAnsi="Unikurd Web" w:cs="Unikurd Web"/>
          <w:sz w:val="24"/>
          <w:szCs w:val="24"/>
          <w:lang w:val="en-US" w:bidi="ar-IQ"/>
        </w:rPr>
        <w:t xml:space="preserve"> bride</w:t>
      </w:r>
      <w:r w:rsidR="005F4F57" w:rsidRPr="002A3931">
        <w:rPr>
          <w:rFonts w:ascii="Unikurd Web" w:eastAsia="Times New Roman" w:hAnsi="Unikurd Web" w:cs="Unikurd Web"/>
          <w:sz w:val="24"/>
          <w:szCs w:val="24"/>
          <w:lang w:val="en-US" w:bidi="ar-IQ"/>
        </w:rPr>
        <w:t xml:space="preserve"> </w:t>
      </w:r>
      <w:r w:rsidR="006038BD" w:rsidRPr="002A3931">
        <w:rPr>
          <w:rFonts w:ascii="Unikurd Web" w:eastAsia="Times New Roman" w:hAnsi="Unikurd Web" w:cs="Unikurd Web"/>
          <w:sz w:val="24"/>
          <w:szCs w:val="24"/>
          <w:lang w:val="en-US" w:bidi="ar-IQ"/>
        </w:rPr>
        <w:t>astride a horse caught his eyes, dressed in resplendent</w:t>
      </w:r>
      <w:r w:rsidR="005F4F57" w:rsidRPr="002A3931">
        <w:rPr>
          <w:rFonts w:ascii="Unikurd Web" w:eastAsia="Times New Roman" w:hAnsi="Unikurd Web" w:cs="Unikurd Web"/>
          <w:sz w:val="24"/>
          <w:szCs w:val="24"/>
          <w:lang w:val="en-US" w:bidi="ar-IQ"/>
        </w:rPr>
        <w:t xml:space="preserve"> </w:t>
      </w:r>
      <w:r w:rsidR="00F14448" w:rsidRPr="002A3931">
        <w:rPr>
          <w:rFonts w:ascii="Unikurd Web" w:eastAsia="Times New Roman" w:hAnsi="Unikurd Web" w:cs="Unikurd Web"/>
          <w:sz w:val="24"/>
          <w:szCs w:val="24"/>
          <w:lang w:val="en-US" w:bidi="ar-IQ"/>
        </w:rPr>
        <w:t xml:space="preserve">Kurdish </w:t>
      </w:r>
      <w:r w:rsidR="005F4F57" w:rsidRPr="002A3931">
        <w:rPr>
          <w:rFonts w:ascii="Unikurd Web" w:eastAsia="Times New Roman" w:hAnsi="Unikurd Web" w:cs="Unikurd Web"/>
          <w:sz w:val="24"/>
          <w:szCs w:val="24"/>
          <w:lang w:val="en-US" w:bidi="ar-IQ"/>
        </w:rPr>
        <w:t xml:space="preserve">traditional </w:t>
      </w:r>
      <w:r w:rsidR="00F14448" w:rsidRPr="002A3931">
        <w:rPr>
          <w:rFonts w:ascii="Unikurd Web" w:eastAsia="Times New Roman" w:hAnsi="Unikurd Web" w:cs="Unikurd Web"/>
          <w:sz w:val="24"/>
          <w:szCs w:val="24"/>
          <w:lang w:val="en-US" w:bidi="ar-IQ"/>
        </w:rPr>
        <w:t>wedding</w:t>
      </w:r>
      <w:r w:rsidR="00BA3701" w:rsidRPr="002A3931">
        <w:rPr>
          <w:rFonts w:ascii="Unikurd Web" w:eastAsia="Times New Roman" w:hAnsi="Unikurd Web" w:cs="Unikurd Web"/>
          <w:sz w:val="24"/>
          <w:szCs w:val="24"/>
          <w:lang w:val="en-US" w:bidi="ar-IQ"/>
        </w:rPr>
        <w:t xml:space="preserve"> attire</w:t>
      </w:r>
      <w:r w:rsidR="006038BD" w:rsidRPr="002A3931">
        <w:rPr>
          <w:rFonts w:ascii="Unikurd Web" w:eastAsia="Times New Roman" w:hAnsi="Unikurd Web" w:cs="Unikurd Web"/>
          <w:sz w:val="24"/>
          <w:szCs w:val="24"/>
          <w:lang w:val="en-US" w:bidi="ar-IQ"/>
        </w:rPr>
        <w:t>.</w:t>
      </w:r>
      <w:r w:rsidR="005F4F57" w:rsidRPr="002A3931">
        <w:rPr>
          <w:rFonts w:ascii="Unikurd Web" w:eastAsia="Times New Roman" w:hAnsi="Unikurd Web" w:cs="Unikurd Web"/>
          <w:sz w:val="24"/>
          <w:szCs w:val="24"/>
          <w:lang w:val="en-US" w:bidi="ar-IQ"/>
        </w:rPr>
        <w:t xml:space="preserve"> </w:t>
      </w:r>
      <w:r w:rsidR="006038BD" w:rsidRPr="002A3931">
        <w:rPr>
          <w:rFonts w:ascii="Unikurd Web" w:eastAsia="Times New Roman" w:hAnsi="Unikurd Web" w:cs="Unikurd Web"/>
          <w:sz w:val="24"/>
          <w:szCs w:val="24"/>
          <w:lang w:val="en-US" w:bidi="ar-IQ"/>
        </w:rPr>
        <w:t xml:space="preserve">A </w:t>
      </w:r>
      <w:r w:rsidR="00F14448" w:rsidRPr="002A3931">
        <w:rPr>
          <w:rFonts w:ascii="Unikurd Web" w:eastAsia="Times New Roman" w:hAnsi="Unikurd Web" w:cs="Unikurd Web"/>
          <w:sz w:val="24"/>
          <w:szCs w:val="24"/>
          <w:lang w:val="en-US" w:bidi="ar-IQ"/>
        </w:rPr>
        <w:t xml:space="preserve">man </w:t>
      </w:r>
      <w:r w:rsidR="006038BD" w:rsidRPr="002A3931">
        <w:rPr>
          <w:rFonts w:ascii="Unikurd Web" w:eastAsia="Times New Roman" w:hAnsi="Unikurd Web" w:cs="Unikurd Web"/>
          <w:sz w:val="24"/>
          <w:szCs w:val="24"/>
          <w:lang w:val="en-US" w:bidi="ar-IQ"/>
        </w:rPr>
        <w:t xml:space="preserve">gently led the horse by its reins, while several </w:t>
      </w:r>
      <w:r w:rsidR="00F14448" w:rsidRPr="002A3931">
        <w:rPr>
          <w:rFonts w:ascii="Unikurd Web" w:eastAsia="Times New Roman" w:hAnsi="Unikurd Web" w:cs="Unikurd Web"/>
          <w:sz w:val="24"/>
          <w:szCs w:val="24"/>
          <w:lang w:val="en-US" w:bidi="ar-IQ"/>
        </w:rPr>
        <w:t>other</w:t>
      </w:r>
      <w:r w:rsidR="006038BD" w:rsidRPr="002A3931">
        <w:rPr>
          <w:rFonts w:ascii="Unikurd Web" w:eastAsia="Times New Roman" w:hAnsi="Unikurd Web" w:cs="Unikurd Web"/>
          <w:sz w:val="24"/>
          <w:szCs w:val="24"/>
          <w:lang w:val="en-US" w:bidi="ar-IQ"/>
        </w:rPr>
        <w:t xml:space="preserve"> riders, armed with rifles, rode along in accompaniment. </w:t>
      </w:r>
      <w:r w:rsidR="002D60D0" w:rsidRPr="002A3931">
        <w:rPr>
          <w:rFonts w:ascii="Unikurd Web" w:eastAsia="Times New Roman" w:hAnsi="Unikurd Web" w:cs="Unikurd Web"/>
          <w:sz w:val="24"/>
          <w:szCs w:val="24"/>
          <w:lang w:val="en-US" w:bidi="ar-IQ"/>
        </w:rPr>
        <w:t>They were</w:t>
      </w:r>
      <w:r w:rsidR="006038BD" w:rsidRPr="002A3931">
        <w:rPr>
          <w:rFonts w:ascii="Unikurd Web" w:eastAsia="Times New Roman" w:hAnsi="Unikurd Web" w:cs="Unikurd Web"/>
          <w:sz w:val="24"/>
          <w:szCs w:val="24"/>
          <w:lang w:val="en-US" w:bidi="ar-IQ"/>
        </w:rPr>
        <w:t xml:space="preserve"> on a mission, escorting the </w:t>
      </w:r>
      <w:r w:rsidR="008B7A47" w:rsidRPr="002A3931">
        <w:rPr>
          <w:rFonts w:ascii="Unikurd Web" w:eastAsia="Times New Roman" w:hAnsi="Unikurd Web" w:cs="Unikurd Web"/>
          <w:sz w:val="24"/>
          <w:szCs w:val="24"/>
          <w:lang w:val="en-US" w:bidi="ar-IQ"/>
        </w:rPr>
        <w:t>bride</w:t>
      </w:r>
      <w:r w:rsidR="006038BD" w:rsidRPr="002A3931">
        <w:rPr>
          <w:rFonts w:ascii="Unikurd Web" w:eastAsia="Times New Roman" w:hAnsi="Unikurd Web" w:cs="Unikurd Web"/>
          <w:sz w:val="24"/>
          <w:szCs w:val="24"/>
          <w:lang w:val="en-US" w:bidi="ar-IQ"/>
        </w:rPr>
        <w:t xml:space="preserve"> to his</w:t>
      </w:r>
      <w:r w:rsidR="008B7A47" w:rsidRPr="002A3931">
        <w:rPr>
          <w:rFonts w:ascii="Unikurd Web" w:eastAsia="Times New Roman" w:hAnsi="Unikurd Web" w:cs="Unikurd Web"/>
          <w:sz w:val="24"/>
          <w:szCs w:val="24"/>
          <w:lang w:val="en-US" w:bidi="ar-IQ"/>
        </w:rPr>
        <w:t xml:space="preserve"> groom</w:t>
      </w:r>
      <w:r w:rsidR="006038BD" w:rsidRPr="002A3931">
        <w:rPr>
          <w:rFonts w:ascii="Unikurd Web" w:eastAsia="Times New Roman" w:hAnsi="Unikurd Web" w:cs="Unikurd Web"/>
          <w:sz w:val="24"/>
          <w:szCs w:val="24"/>
          <w:lang w:val="en-US" w:bidi="ar-IQ"/>
        </w:rPr>
        <w:t xml:space="preserve"> in</w:t>
      </w:r>
      <w:r w:rsidR="002D60D0" w:rsidRPr="002A3931">
        <w:rPr>
          <w:rFonts w:ascii="Unikurd Web" w:eastAsia="Times New Roman" w:hAnsi="Unikurd Web" w:cs="Unikurd Web"/>
          <w:sz w:val="24"/>
          <w:szCs w:val="24"/>
          <w:lang w:val="en-US" w:bidi="ar-IQ"/>
        </w:rPr>
        <w:t xml:space="preserve"> one of the </w:t>
      </w:r>
      <w:r w:rsidR="006038BD" w:rsidRPr="002A3931">
        <w:rPr>
          <w:rFonts w:ascii="Unikurd Web" w:eastAsia="Times New Roman" w:hAnsi="Unikurd Web" w:cs="Unikurd Web"/>
          <w:sz w:val="24"/>
          <w:szCs w:val="24"/>
          <w:lang w:val="en-US" w:bidi="ar-IQ"/>
        </w:rPr>
        <w:t xml:space="preserve">hidden </w:t>
      </w:r>
      <w:r w:rsidR="002D60D0" w:rsidRPr="002A3931">
        <w:rPr>
          <w:rFonts w:ascii="Unikurd Web" w:eastAsia="Times New Roman" w:hAnsi="Unikurd Web" w:cs="Unikurd Web"/>
          <w:sz w:val="24"/>
          <w:szCs w:val="24"/>
          <w:lang w:val="en-US" w:bidi="ar-IQ"/>
        </w:rPr>
        <w:t>villages</w:t>
      </w:r>
      <w:r w:rsidR="006038BD" w:rsidRPr="002A3931">
        <w:rPr>
          <w:rFonts w:ascii="Unikurd Web" w:eastAsia="Times New Roman" w:hAnsi="Unikurd Web" w:cs="Unikurd Web"/>
          <w:sz w:val="24"/>
          <w:szCs w:val="24"/>
          <w:lang w:val="en-US" w:bidi="ar-IQ"/>
        </w:rPr>
        <w:t xml:space="preserve"> nestled</w:t>
      </w:r>
      <w:r w:rsidR="002D60D0" w:rsidRPr="002A3931">
        <w:rPr>
          <w:rFonts w:ascii="Unikurd Web" w:eastAsia="Times New Roman" w:hAnsi="Unikurd Web" w:cs="Unikurd Web"/>
          <w:sz w:val="24"/>
          <w:szCs w:val="24"/>
          <w:lang w:val="en-US" w:bidi="ar-IQ"/>
        </w:rPr>
        <w:t xml:space="preserve"> behind the mountain</w:t>
      </w:r>
      <w:r w:rsidR="006038BD" w:rsidRPr="002A3931">
        <w:rPr>
          <w:rFonts w:ascii="Unikurd Web" w:eastAsia="Times New Roman" w:hAnsi="Unikurd Web" w:cs="Unikurd Web"/>
          <w:sz w:val="24"/>
          <w:szCs w:val="24"/>
          <w:lang w:val="en-US" w:bidi="ar-IQ"/>
        </w:rPr>
        <w:t>s</w:t>
      </w:r>
      <w:r w:rsidR="002D60D0" w:rsidRPr="002A3931">
        <w:rPr>
          <w:rFonts w:ascii="Unikurd Web" w:eastAsia="Times New Roman" w:hAnsi="Unikurd Web" w:cs="Unikurd Web"/>
          <w:sz w:val="24"/>
          <w:szCs w:val="24"/>
          <w:lang w:val="en-US" w:bidi="ar-IQ"/>
        </w:rPr>
        <w:t>.</w:t>
      </w:r>
      <w:r w:rsidR="006B7ECE" w:rsidRPr="002A3931">
        <w:rPr>
          <w:rFonts w:ascii="Unikurd Web" w:eastAsia="Times New Roman" w:hAnsi="Unikurd Web" w:cs="Unikurd Web"/>
          <w:sz w:val="24"/>
          <w:szCs w:val="24"/>
          <w:lang w:val="en-US" w:bidi="ar-IQ"/>
        </w:rPr>
        <w:t xml:space="preserve"> With determined strides, they ascended the terrain, occasionally pausing to </w:t>
      </w:r>
      <w:r w:rsidR="00074888" w:rsidRPr="002A3931">
        <w:rPr>
          <w:rFonts w:ascii="Unikurd Web" w:eastAsia="Times New Roman" w:hAnsi="Unikurd Web" w:cs="Unikurd Web"/>
          <w:sz w:val="24"/>
          <w:szCs w:val="24"/>
          <w:lang w:val="en-US" w:bidi="ar-IQ"/>
        </w:rPr>
        <w:t>celebrat</w:t>
      </w:r>
      <w:r w:rsidR="006B7ECE" w:rsidRPr="002A3931">
        <w:rPr>
          <w:rFonts w:ascii="Unikurd Web" w:eastAsia="Times New Roman" w:hAnsi="Unikurd Web" w:cs="Unikurd Web"/>
          <w:sz w:val="24"/>
          <w:szCs w:val="24"/>
          <w:lang w:val="en-US" w:bidi="ar-IQ"/>
        </w:rPr>
        <w:t>e with</w:t>
      </w:r>
      <w:r w:rsidR="00074888" w:rsidRPr="002A3931">
        <w:rPr>
          <w:rFonts w:ascii="Unikurd Web" w:eastAsia="Times New Roman" w:hAnsi="Unikurd Web" w:cs="Unikurd Web"/>
          <w:sz w:val="24"/>
          <w:szCs w:val="24"/>
          <w:lang w:val="en-US" w:bidi="ar-IQ"/>
        </w:rPr>
        <w:t xml:space="preserve"> gunfire</w:t>
      </w:r>
      <w:r w:rsidR="006B7ECE" w:rsidRPr="002A3931">
        <w:rPr>
          <w:rFonts w:ascii="Unikurd Web" w:eastAsia="Times New Roman" w:hAnsi="Unikurd Web" w:cs="Unikurd Web"/>
          <w:sz w:val="24"/>
          <w:szCs w:val="24"/>
          <w:lang w:val="en-US" w:bidi="ar-IQ"/>
        </w:rPr>
        <w:t xml:space="preserve"> that echoed through the air.</w:t>
      </w:r>
      <w:r w:rsidR="00074888" w:rsidRPr="002A3931">
        <w:rPr>
          <w:rFonts w:ascii="Unikurd Web" w:eastAsia="Times New Roman" w:hAnsi="Unikurd Web" w:cs="Unikurd Web"/>
          <w:sz w:val="24"/>
          <w:szCs w:val="24"/>
          <w:lang w:val="en-US" w:bidi="ar-IQ"/>
        </w:rPr>
        <w:t xml:space="preserve"> </w:t>
      </w:r>
      <w:r w:rsidR="002D60D0" w:rsidRPr="002A3931">
        <w:rPr>
          <w:rFonts w:ascii="Unikurd Web" w:eastAsia="Times New Roman" w:hAnsi="Unikurd Web" w:cs="Unikurd Web"/>
          <w:sz w:val="24"/>
          <w:szCs w:val="24"/>
          <w:lang w:val="en-US" w:bidi="ar-IQ"/>
        </w:rPr>
        <w:t>Meanwhile, a</w:t>
      </w:r>
      <w:r w:rsidR="006B7ECE" w:rsidRPr="002A3931">
        <w:rPr>
          <w:rFonts w:ascii="Unikurd Web" w:eastAsia="Times New Roman" w:hAnsi="Unikurd Web" w:cs="Unikurd Web"/>
          <w:sz w:val="24"/>
          <w:szCs w:val="24"/>
          <w:lang w:val="en-US" w:bidi="ar-IQ"/>
        </w:rPr>
        <w:t xml:space="preserve"> chorus of birds sang merrily from the town’s orchards, as though</w:t>
      </w:r>
      <w:r w:rsidR="00F975D4" w:rsidRPr="002A3931">
        <w:rPr>
          <w:rFonts w:ascii="Unikurd Web" w:eastAsia="Times New Roman" w:hAnsi="Unikurd Web" w:cs="Unikurd Web"/>
          <w:sz w:val="24"/>
          <w:szCs w:val="24"/>
          <w:lang w:val="en-US" w:bidi="ar-IQ"/>
        </w:rPr>
        <w:t xml:space="preserve"> </w:t>
      </w:r>
      <w:r w:rsidR="006B7ECE" w:rsidRPr="002A3931">
        <w:rPr>
          <w:rFonts w:ascii="Unikurd Web" w:eastAsia="Times New Roman" w:hAnsi="Unikurd Web" w:cs="Unikurd Web"/>
          <w:sz w:val="24"/>
          <w:szCs w:val="24"/>
          <w:lang w:val="en-US" w:bidi="ar-IQ"/>
        </w:rPr>
        <w:t>they</w:t>
      </w:r>
      <w:r w:rsidR="009E0007" w:rsidRPr="002A3931">
        <w:rPr>
          <w:rFonts w:ascii="Unikurd Web" w:eastAsia="Times New Roman" w:hAnsi="Unikurd Web" w:cs="Unikurd Web"/>
          <w:sz w:val="24"/>
          <w:szCs w:val="24"/>
          <w:lang w:val="en-US" w:bidi="ar-IQ"/>
        </w:rPr>
        <w:t>,</w:t>
      </w:r>
      <w:r w:rsidR="00F975D4" w:rsidRPr="002A3931">
        <w:rPr>
          <w:rFonts w:ascii="Unikurd Web" w:eastAsia="Times New Roman" w:hAnsi="Unikurd Web" w:cs="Unikurd Web"/>
          <w:sz w:val="24"/>
          <w:szCs w:val="24"/>
          <w:lang w:val="en-US" w:bidi="ar-IQ"/>
        </w:rPr>
        <w:t xml:space="preserve"> too</w:t>
      </w:r>
      <w:r w:rsidR="009E0007" w:rsidRPr="002A3931">
        <w:rPr>
          <w:rFonts w:ascii="Unikurd Web" w:eastAsia="Times New Roman" w:hAnsi="Unikurd Web" w:cs="Unikurd Web"/>
          <w:sz w:val="24"/>
          <w:szCs w:val="24"/>
          <w:lang w:val="en-US" w:bidi="ar-IQ"/>
        </w:rPr>
        <w:t>,</w:t>
      </w:r>
      <w:r w:rsidR="00F975D4" w:rsidRPr="002A3931">
        <w:rPr>
          <w:rFonts w:ascii="Unikurd Web" w:eastAsia="Times New Roman" w:hAnsi="Unikurd Web" w:cs="Unikurd Web"/>
          <w:sz w:val="24"/>
          <w:szCs w:val="24"/>
          <w:lang w:val="en-US" w:bidi="ar-IQ"/>
        </w:rPr>
        <w:t xml:space="preserve"> </w:t>
      </w:r>
      <w:r w:rsidR="006B7ECE" w:rsidRPr="002A3931">
        <w:rPr>
          <w:rFonts w:ascii="Unikurd Web" w:eastAsia="Times New Roman" w:hAnsi="Unikurd Web" w:cs="Unikurd Web"/>
          <w:sz w:val="24"/>
          <w:szCs w:val="24"/>
          <w:lang w:val="en-US" w:bidi="ar-IQ"/>
        </w:rPr>
        <w:t>shared in the joyous occasion</w:t>
      </w:r>
      <w:r w:rsidR="00F975D4" w:rsidRPr="002A3931">
        <w:rPr>
          <w:rFonts w:ascii="Unikurd Web" w:eastAsia="Times New Roman" w:hAnsi="Unikurd Web" w:cs="Unikurd Web"/>
          <w:sz w:val="24"/>
          <w:szCs w:val="24"/>
          <w:lang w:val="en-US" w:bidi="ar-IQ"/>
        </w:rPr>
        <w:t xml:space="preserve">. </w:t>
      </w:r>
    </w:p>
    <w:p w14:paraId="2780519C" w14:textId="643C20F1" w:rsidR="00A14F11" w:rsidRPr="002A3931" w:rsidRDefault="006B7ECE" w:rsidP="00DF38C5">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 xml:space="preserve">Despite the </w:t>
      </w:r>
      <w:r w:rsidR="00F4074E" w:rsidRPr="002A3931">
        <w:rPr>
          <w:rFonts w:ascii="Unikurd Web" w:eastAsia="Times New Roman" w:hAnsi="Unikurd Web" w:cs="Unikurd Web"/>
          <w:sz w:val="24"/>
          <w:szCs w:val="24"/>
          <w:lang w:val="en-US" w:bidi="ar-IQ"/>
        </w:rPr>
        <w:t xml:space="preserve">early </w:t>
      </w:r>
      <w:r w:rsidR="00F975D4" w:rsidRPr="002A3931">
        <w:rPr>
          <w:rFonts w:ascii="Unikurd Web" w:eastAsia="Times New Roman" w:hAnsi="Unikurd Web" w:cs="Unikurd Web"/>
          <w:sz w:val="24"/>
          <w:szCs w:val="24"/>
          <w:lang w:val="en-US" w:bidi="ar-IQ"/>
        </w:rPr>
        <w:t>summer</w:t>
      </w:r>
      <w:r w:rsidRPr="002A3931">
        <w:rPr>
          <w:rFonts w:ascii="Unikurd Web" w:eastAsia="Times New Roman" w:hAnsi="Unikurd Web" w:cs="Unikurd Web"/>
          <w:sz w:val="24"/>
          <w:szCs w:val="24"/>
          <w:lang w:val="en-US" w:bidi="ar-IQ"/>
        </w:rPr>
        <w:t xml:space="preserve"> season</w:t>
      </w:r>
      <w:r w:rsidR="00F975D4" w:rsidRPr="002A3931">
        <w:rPr>
          <w:rFonts w:ascii="Unikurd Web" w:eastAsia="Times New Roman" w:hAnsi="Unikurd Web" w:cs="Unikurd Web"/>
          <w:sz w:val="24"/>
          <w:szCs w:val="24"/>
          <w:lang w:val="en-US" w:bidi="ar-IQ"/>
        </w:rPr>
        <w:t>,</w:t>
      </w:r>
      <w:r w:rsidRPr="002A3931">
        <w:rPr>
          <w:rFonts w:ascii="Unikurd Web" w:eastAsia="Times New Roman" w:hAnsi="Unikurd Web" w:cs="Unikurd Web"/>
          <w:sz w:val="24"/>
          <w:szCs w:val="24"/>
          <w:lang w:val="en-US" w:bidi="ar-IQ"/>
        </w:rPr>
        <w:t xml:space="preserve"> a refreshing breeze, tinged with</w:t>
      </w:r>
      <w:r w:rsidR="00F975D4" w:rsidRPr="002A3931">
        <w:rPr>
          <w:rFonts w:ascii="Unikurd Web" w:eastAsia="Times New Roman" w:hAnsi="Unikurd Web" w:cs="Unikurd Web"/>
          <w:sz w:val="24"/>
          <w:szCs w:val="24"/>
          <w:lang w:val="en-US" w:bidi="ar-IQ"/>
        </w:rPr>
        <w:t xml:space="preserve"> a</w:t>
      </w:r>
      <w:r w:rsidRPr="002A3931">
        <w:rPr>
          <w:rFonts w:ascii="Unikurd Web" w:eastAsia="Times New Roman" w:hAnsi="Unikurd Web" w:cs="Unikurd Web"/>
          <w:sz w:val="24"/>
          <w:szCs w:val="24"/>
          <w:lang w:val="en-US" w:bidi="ar-IQ"/>
        </w:rPr>
        <w:t xml:space="preserve"> kiss of snow</w:t>
      </w:r>
      <w:r w:rsidR="00F4074E" w:rsidRPr="002A3931">
        <w:rPr>
          <w:rFonts w:ascii="Unikurd Web" w:eastAsia="Times New Roman" w:hAnsi="Unikurd Web" w:cs="Unikurd Web"/>
          <w:sz w:val="24"/>
          <w:szCs w:val="24"/>
          <w:lang w:val="en-US" w:bidi="ar-IQ"/>
        </w:rPr>
        <w:t xml:space="preserve"> from the mountain</w:t>
      </w:r>
      <w:r w:rsidRPr="002A3931">
        <w:rPr>
          <w:rFonts w:ascii="Unikurd Web" w:eastAsia="Times New Roman" w:hAnsi="Unikurd Web" w:cs="Unikurd Web"/>
          <w:sz w:val="24"/>
          <w:szCs w:val="24"/>
          <w:lang w:val="en-US" w:bidi="ar-IQ"/>
        </w:rPr>
        <w:t xml:space="preserve">, caressed </w:t>
      </w:r>
      <w:r w:rsidR="00F975D4" w:rsidRPr="002A3931">
        <w:rPr>
          <w:rFonts w:ascii="Unikurd Web" w:eastAsia="Times New Roman" w:hAnsi="Unikurd Web" w:cs="Unikurd Web"/>
          <w:sz w:val="24"/>
          <w:szCs w:val="24"/>
          <w:lang w:val="en-US" w:bidi="ar-IQ"/>
        </w:rPr>
        <w:t>the elevated spaces</w:t>
      </w:r>
      <w:r w:rsidR="00103B10" w:rsidRPr="002A3931">
        <w:rPr>
          <w:rFonts w:ascii="Unikurd Web" w:eastAsia="Times New Roman" w:hAnsi="Unikurd Web" w:cs="Unikurd Web"/>
          <w:sz w:val="24"/>
          <w:szCs w:val="24"/>
          <w:lang w:val="en-US" w:bidi="ar-IQ"/>
        </w:rPr>
        <w:t xml:space="preserve">, </w:t>
      </w:r>
      <w:r w:rsidR="000D6631" w:rsidRPr="002A3931">
        <w:rPr>
          <w:rFonts w:ascii="Unikurd Web" w:eastAsia="Times New Roman" w:hAnsi="Unikurd Web" w:cs="Unikurd Web"/>
          <w:sz w:val="24"/>
          <w:szCs w:val="24"/>
          <w:lang w:val="en-US" w:bidi="ar-IQ"/>
        </w:rPr>
        <w:t xml:space="preserve">adding to the excitement as he approached </w:t>
      </w:r>
      <w:r w:rsidR="002F12E1" w:rsidRPr="002A3931">
        <w:rPr>
          <w:rFonts w:ascii="Unikurd Web" w:eastAsia="Times New Roman" w:hAnsi="Unikurd Web" w:cs="Unikurd Web"/>
          <w:sz w:val="24"/>
          <w:szCs w:val="24"/>
          <w:lang w:val="en-US" w:bidi="ar-IQ"/>
        </w:rPr>
        <w:t>Tah</w:t>
      </w:r>
      <w:r w:rsidR="00DF38C5" w:rsidRPr="002A3931">
        <w:rPr>
          <w:rFonts w:ascii="Unikurd Web" w:hAnsi="Unikurd Web" w:cs="Unikurd Web"/>
          <w:color w:val="374151"/>
          <w:sz w:val="24"/>
          <w:szCs w:val="24"/>
        </w:rPr>
        <w:t>î</w:t>
      </w:r>
      <w:r w:rsidR="002F12E1" w:rsidRPr="002A3931">
        <w:rPr>
          <w:rFonts w:ascii="Unikurd Web" w:eastAsia="Times New Roman" w:hAnsi="Unikurd Web" w:cs="Unikurd Web"/>
          <w:sz w:val="24"/>
          <w:szCs w:val="24"/>
          <w:lang w:val="en-US" w:bidi="ar-IQ"/>
        </w:rPr>
        <w:t>r</w:t>
      </w:r>
      <w:r w:rsidR="000D6631" w:rsidRPr="002A3931">
        <w:rPr>
          <w:rFonts w:ascii="Unikurd Web" w:eastAsia="Times New Roman" w:hAnsi="Unikurd Web" w:cs="Unikurd Web"/>
          <w:sz w:val="24"/>
          <w:szCs w:val="24"/>
          <w:lang w:val="en-US" w:bidi="ar-IQ"/>
        </w:rPr>
        <w:t xml:space="preserve"> </w:t>
      </w:r>
      <w:r w:rsidR="00971E91" w:rsidRPr="002A3931">
        <w:rPr>
          <w:rFonts w:ascii="Unikurd Web" w:eastAsia="Times New Roman" w:hAnsi="Unikurd Web" w:cs="Unikurd Web"/>
          <w:sz w:val="24"/>
          <w:szCs w:val="24"/>
          <w:lang w:val="en-US" w:bidi="ar-IQ"/>
        </w:rPr>
        <w:t>Beg</w:t>
      </w:r>
      <w:r w:rsidR="000D6631" w:rsidRPr="002A3931">
        <w:rPr>
          <w:rFonts w:ascii="Unikurd Web" w:eastAsia="Times New Roman" w:hAnsi="Unikurd Web" w:cs="Unikurd Web"/>
          <w:sz w:val="24"/>
          <w:szCs w:val="24"/>
          <w:lang w:val="en-US" w:bidi="ar-IQ"/>
        </w:rPr>
        <w:t>’s dwelling. Each step led him closer to the lively chatter of people engaged in conversation, drawing him towards a wide balcony that offered breathtaking views of the town’s western panorama. There seated on a chair, wa</w:t>
      </w:r>
      <w:r w:rsidR="002F12E1" w:rsidRPr="002A3931">
        <w:rPr>
          <w:rFonts w:ascii="Unikurd Web" w:eastAsia="Times New Roman" w:hAnsi="Unikurd Web" w:cs="Unikurd Web"/>
          <w:sz w:val="24"/>
          <w:szCs w:val="24"/>
          <w:lang w:val="en-US" w:bidi="ar-IQ"/>
        </w:rPr>
        <w:t>s Tah</w:t>
      </w:r>
      <w:r w:rsidR="00DF38C5" w:rsidRPr="002A3931">
        <w:rPr>
          <w:rFonts w:ascii="Unikurd Web" w:hAnsi="Unikurd Web" w:cs="Unikurd Web"/>
          <w:color w:val="374151"/>
          <w:sz w:val="24"/>
          <w:szCs w:val="24"/>
        </w:rPr>
        <w:t>î</w:t>
      </w:r>
      <w:r w:rsidR="002F12E1" w:rsidRPr="002A3931">
        <w:rPr>
          <w:rFonts w:ascii="Unikurd Web" w:eastAsia="Times New Roman" w:hAnsi="Unikurd Web" w:cs="Unikurd Web"/>
          <w:sz w:val="24"/>
          <w:szCs w:val="24"/>
          <w:lang w:val="en-US" w:bidi="ar-IQ"/>
        </w:rPr>
        <w:t>r</w:t>
      </w:r>
      <w:r w:rsidR="000D6631" w:rsidRPr="002A3931">
        <w:rPr>
          <w:rFonts w:ascii="Unikurd Web" w:eastAsia="Times New Roman" w:hAnsi="Unikurd Web" w:cs="Unikurd Web"/>
          <w:sz w:val="24"/>
          <w:szCs w:val="24"/>
          <w:lang w:val="en-US" w:bidi="ar-IQ"/>
        </w:rPr>
        <w:t xml:space="preserve"> </w:t>
      </w:r>
      <w:r w:rsidR="00971E91" w:rsidRPr="002A3931">
        <w:rPr>
          <w:rFonts w:ascii="Unikurd Web" w:eastAsia="Times New Roman" w:hAnsi="Unikurd Web" w:cs="Unikurd Web"/>
          <w:sz w:val="24"/>
          <w:szCs w:val="24"/>
          <w:lang w:val="en-US" w:bidi="ar-IQ"/>
        </w:rPr>
        <w:t>Beg</w:t>
      </w:r>
      <w:r w:rsidR="000D6631" w:rsidRPr="002A3931">
        <w:rPr>
          <w:rFonts w:ascii="Unikurd Web" w:eastAsia="Times New Roman" w:hAnsi="Unikurd Web" w:cs="Unikurd Web"/>
          <w:sz w:val="24"/>
          <w:szCs w:val="24"/>
          <w:lang w:val="en-US" w:bidi="ar-IQ"/>
        </w:rPr>
        <w:t xml:space="preserve"> himself, donning a traditional dark blue velvet cardigan adorned with silk jacket and trousers</w:t>
      </w:r>
      <w:r w:rsidR="00A346BC" w:rsidRPr="002A3931">
        <w:rPr>
          <w:rFonts w:ascii="Unikurd Web" w:eastAsia="Times New Roman" w:hAnsi="Unikurd Web" w:cs="Unikurd Web"/>
          <w:sz w:val="24"/>
          <w:szCs w:val="24"/>
          <w:lang w:val="en-US" w:bidi="ar-IQ"/>
        </w:rPr>
        <w:t>.</w:t>
      </w:r>
      <w:r w:rsidR="000D6631" w:rsidRPr="002A3931">
        <w:rPr>
          <w:rFonts w:ascii="Unikurd Web" w:eastAsia="Times New Roman" w:hAnsi="Unikurd Web" w:cs="Unikurd Web"/>
          <w:sz w:val="24"/>
          <w:szCs w:val="24"/>
          <w:lang w:val="en-US" w:bidi="ar-IQ"/>
        </w:rPr>
        <w:t xml:space="preserve"> A vibrant patterned belt encircled his waist, while an intricately designed Mshki </w:t>
      </w:r>
      <w:r w:rsidR="00321E09" w:rsidRPr="002A3931">
        <w:rPr>
          <w:rFonts w:ascii="Unikurd Web" w:eastAsia="Times New Roman" w:hAnsi="Unikurd Web" w:cs="Unikurd Web"/>
          <w:sz w:val="24"/>
          <w:szCs w:val="24"/>
          <w:lang w:val="en-US" w:bidi="ar-IQ"/>
        </w:rPr>
        <w:t>headwear</w:t>
      </w:r>
      <w:r w:rsidR="000D6631" w:rsidRPr="002A3931">
        <w:rPr>
          <w:rFonts w:ascii="Unikurd Web" w:eastAsia="Times New Roman" w:hAnsi="Unikurd Web" w:cs="Unikurd Web"/>
          <w:sz w:val="24"/>
          <w:szCs w:val="24"/>
          <w:lang w:val="en-US" w:bidi="ar-IQ"/>
        </w:rPr>
        <w:t xml:space="preserve"> graced </w:t>
      </w:r>
      <w:r w:rsidR="00321E09" w:rsidRPr="002A3931">
        <w:rPr>
          <w:rFonts w:ascii="Unikurd Web" w:eastAsia="Times New Roman" w:hAnsi="Unikurd Web" w:cs="Unikurd Web"/>
          <w:sz w:val="24"/>
          <w:szCs w:val="24"/>
          <w:lang w:val="en-US" w:bidi="ar-IQ"/>
        </w:rPr>
        <w:t>his head.</w:t>
      </w:r>
      <w:r w:rsidR="00494FE9" w:rsidRPr="002A3931">
        <w:rPr>
          <w:rFonts w:ascii="Unikurd Web" w:eastAsia="Times New Roman" w:hAnsi="Unikurd Web" w:cs="Unikurd Web"/>
          <w:sz w:val="24"/>
          <w:szCs w:val="24"/>
          <w:lang w:val="en-US" w:bidi="ar-IQ"/>
        </w:rPr>
        <w:t xml:space="preserve"> </w:t>
      </w:r>
      <w:r w:rsidR="00E171CA" w:rsidRPr="002A3931">
        <w:rPr>
          <w:rFonts w:ascii="Unikurd Web" w:eastAsia="Times New Roman" w:hAnsi="Unikurd Web" w:cs="Unikurd Web"/>
          <w:sz w:val="24"/>
          <w:szCs w:val="24"/>
          <w:lang w:val="en-US" w:bidi="ar-IQ"/>
        </w:rPr>
        <w:t>The hilt</w:t>
      </w:r>
      <w:r w:rsidR="00494FE9" w:rsidRPr="002A3931">
        <w:rPr>
          <w:rFonts w:ascii="Unikurd Web" w:eastAsia="Times New Roman" w:hAnsi="Unikurd Web" w:cs="Unikurd Web"/>
          <w:sz w:val="24"/>
          <w:szCs w:val="24"/>
          <w:lang w:val="en-US" w:bidi="ar-IQ"/>
        </w:rPr>
        <w:t xml:space="preserve"> of his dagger</w:t>
      </w:r>
      <w:r w:rsidR="00321E09" w:rsidRPr="002A3931">
        <w:rPr>
          <w:rFonts w:ascii="Unikurd Web" w:eastAsia="Times New Roman" w:hAnsi="Unikurd Web" w:cs="Unikurd Web"/>
          <w:sz w:val="24"/>
          <w:szCs w:val="24"/>
          <w:lang w:val="en-US" w:bidi="ar-IQ"/>
        </w:rPr>
        <w:t xml:space="preserve"> displayed a graceful glass </w:t>
      </w:r>
      <w:r w:rsidR="001F7977" w:rsidRPr="002A3931">
        <w:rPr>
          <w:rFonts w:ascii="Unikurd Web" w:eastAsia="Times New Roman" w:hAnsi="Unikurd Web" w:cs="Unikurd Web"/>
          <w:sz w:val="24"/>
          <w:szCs w:val="24"/>
          <w:lang w:val="en-US" w:bidi="ar-IQ"/>
        </w:rPr>
        <w:t>rosary,</w:t>
      </w:r>
      <w:r w:rsidR="00321E09" w:rsidRPr="002A3931">
        <w:rPr>
          <w:rFonts w:ascii="Unikurd Web" w:eastAsia="Times New Roman" w:hAnsi="Unikurd Web" w:cs="Unikurd Web"/>
          <w:sz w:val="24"/>
          <w:szCs w:val="24"/>
          <w:lang w:val="en-US" w:bidi="ar-IQ"/>
        </w:rPr>
        <w:t xml:space="preserve"> and on the other side a colt pistol</w:t>
      </w:r>
      <w:r w:rsidR="00E31961" w:rsidRPr="002A3931">
        <w:rPr>
          <w:rFonts w:ascii="Unikurd Web" w:eastAsia="Times New Roman" w:hAnsi="Unikurd Web" w:cs="Unikurd Web"/>
          <w:sz w:val="24"/>
          <w:szCs w:val="24"/>
          <w:lang w:val="en-US" w:bidi="ar-IQ"/>
        </w:rPr>
        <w:t xml:space="preserve">, both </w:t>
      </w:r>
      <w:r w:rsidR="00321E09" w:rsidRPr="002A3931">
        <w:rPr>
          <w:rFonts w:ascii="Unikurd Web" w:eastAsia="Times New Roman" w:hAnsi="Unikurd Web" w:cs="Unikurd Web"/>
          <w:sz w:val="24"/>
          <w:szCs w:val="24"/>
          <w:lang w:val="en-US" w:bidi="ar-IQ"/>
        </w:rPr>
        <w:t xml:space="preserve">seemingly peaceful but subtly hinting at a latent warning- a reminder of his sovereignty, ready to defend if provoked. </w:t>
      </w:r>
      <w:r w:rsidR="00DF38C5" w:rsidRPr="002A3931">
        <w:rPr>
          <w:rFonts w:ascii="Unikurd Web" w:eastAsia="Times New Roman" w:hAnsi="Unikurd Web" w:cs="Unikurd Web"/>
          <w:sz w:val="24"/>
          <w:szCs w:val="24"/>
          <w:lang w:val="en-US" w:bidi="ar-IQ"/>
        </w:rPr>
        <w:t>He was s</w:t>
      </w:r>
      <w:r w:rsidR="00E31961" w:rsidRPr="002A3931">
        <w:rPr>
          <w:rFonts w:ascii="Unikurd Web" w:eastAsia="Times New Roman" w:hAnsi="Unikurd Web" w:cs="Unikurd Web"/>
          <w:sz w:val="24"/>
          <w:szCs w:val="24"/>
          <w:lang w:val="en-US" w:bidi="ar-IQ"/>
        </w:rPr>
        <w:t>urrounded by esteemed guests, among them</w:t>
      </w:r>
      <w:r w:rsidR="00BF1C3A" w:rsidRPr="002A3931">
        <w:rPr>
          <w:rFonts w:ascii="Unikurd Web" w:eastAsia="Times New Roman" w:hAnsi="Unikurd Web" w:cs="Unikurd Web"/>
          <w:sz w:val="24"/>
          <w:szCs w:val="24"/>
          <w:lang w:val="en-US" w:bidi="ar-IQ"/>
        </w:rPr>
        <w:t>,</w:t>
      </w:r>
      <w:r w:rsidR="00E31961" w:rsidRPr="002A3931">
        <w:rPr>
          <w:rFonts w:ascii="Unikurd Web" w:eastAsia="Times New Roman" w:hAnsi="Unikurd Web" w:cs="Unikurd Web"/>
          <w:sz w:val="24"/>
          <w:szCs w:val="24"/>
          <w:lang w:val="en-US" w:bidi="ar-IQ"/>
        </w:rPr>
        <w:t xml:space="preserve"> sub-tribe leaders, a mosque’s Imam, and a synagogue’s rabbi</w:t>
      </w:r>
      <w:r w:rsidR="00DF38C5" w:rsidRPr="002A3931">
        <w:rPr>
          <w:rFonts w:ascii="Unikurd Web" w:eastAsia="Times New Roman" w:hAnsi="Unikurd Web" w:cs="Unikurd Web"/>
          <w:sz w:val="24"/>
          <w:szCs w:val="24"/>
          <w:lang w:val="en-US" w:bidi="ar-IQ"/>
        </w:rPr>
        <w:t xml:space="preserve"> </w:t>
      </w:r>
      <w:r w:rsidR="00E31961" w:rsidRPr="002A3931">
        <w:rPr>
          <w:rFonts w:ascii="Unikurd Web" w:eastAsia="Times New Roman" w:hAnsi="Unikurd Web" w:cs="Unikurd Web"/>
          <w:sz w:val="24"/>
          <w:szCs w:val="24"/>
          <w:lang w:val="en-US" w:bidi="ar-IQ"/>
        </w:rPr>
        <w:t xml:space="preserve">and the others were deeply engrossed in discussion. Nearby, </w:t>
      </w:r>
      <w:r w:rsidR="00BF1C3A" w:rsidRPr="002A3931">
        <w:rPr>
          <w:rFonts w:ascii="Unikurd Web" w:eastAsia="Times New Roman" w:hAnsi="Unikurd Web" w:cs="Unikurd Web"/>
          <w:sz w:val="24"/>
          <w:szCs w:val="24"/>
          <w:lang w:val="en-US" w:bidi="ar-IQ"/>
        </w:rPr>
        <w:t xml:space="preserve">an </w:t>
      </w:r>
      <w:r w:rsidR="00253E95" w:rsidRPr="002A3931">
        <w:rPr>
          <w:rFonts w:ascii="Unikurd Web" w:eastAsia="Times New Roman" w:hAnsi="Unikurd Web" w:cs="Unikurd Web"/>
          <w:sz w:val="24"/>
          <w:szCs w:val="24"/>
          <w:lang w:val="en-US" w:bidi="ar-IQ"/>
        </w:rPr>
        <w:t xml:space="preserve">Osmani Turkish </w:t>
      </w:r>
      <w:r w:rsidR="00CB3876" w:rsidRPr="002A3931">
        <w:rPr>
          <w:rFonts w:ascii="Unikurd Web" w:eastAsia="Times New Roman" w:hAnsi="Unikurd Web" w:cs="Unikurd Web"/>
          <w:sz w:val="24"/>
          <w:szCs w:val="24"/>
          <w:lang w:val="en-US" w:bidi="ar-IQ"/>
        </w:rPr>
        <w:t>Binbaşi</w:t>
      </w:r>
      <w:r w:rsidR="00DF38C5" w:rsidRPr="002A3931">
        <w:rPr>
          <w:rFonts w:ascii="Unikurd Web" w:eastAsia="Times New Roman" w:hAnsi="Unikurd Web" w:cs="Unikurd Web"/>
          <w:sz w:val="24"/>
          <w:szCs w:val="24"/>
          <w:lang w:val="en-US" w:bidi="ar-IQ"/>
        </w:rPr>
        <w:t xml:space="preserve"> (</w:t>
      </w:r>
      <w:r w:rsidR="00E63266" w:rsidRPr="002A3931">
        <w:rPr>
          <w:rFonts w:ascii="Unikurd Web" w:eastAsia="Times New Roman" w:hAnsi="Unikurd Web" w:cs="Unikurd Web"/>
          <w:sz w:val="24"/>
          <w:szCs w:val="24"/>
          <w:lang w:val="en-US" w:bidi="ar-IQ"/>
        </w:rPr>
        <w:t>Major)</w:t>
      </w:r>
      <w:r w:rsidR="00D16293" w:rsidRPr="002A3931">
        <w:rPr>
          <w:rFonts w:ascii="Unikurd Web" w:eastAsia="Times New Roman" w:hAnsi="Unikurd Web" w:cs="Unikurd Web"/>
          <w:sz w:val="24"/>
          <w:szCs w:val="24"/>
          <w:lang w:val="en-US" w:bidi="ar-IQ"/>
        </w:rPr>
        <w:t>,</w:t>
      </w:r>
      <w:r w:rsidR="00BF1C3A" w:rsidRPr="002A3931">
        <w:rPr>
          <w:rFonts w:ascii="Unikurd Web" w:eastAsia="Times New Roman" w:hAnsi="Unikurd Web" w:cs="Unikurd Web"/>
          <w:sz w:val="24"/>
          <w:szCs w:val="24"/>
          <w:lang w:val="en-US" w:bidi="ar-IQ"/>
        </w:rPr>
        <w:t xml:space="preserve"> dressed in uniform, shared a bench with a man called Mirza Hossein Shirazi. </w:t>
      </w:r>
      <w:r w:rsidR="004B43E8" w:rsidRPr="002A3931">
        <w:rPr>
          <w:rFonts w:ascii="Unikurd Web" w:eastAsia="Times New Roman" w:hAnsi="Unikurd Web" w:cs="Unikurd Web"/>
          <w:sz w:val="24"/>
          <w:szCs w:val="24"/>
          <w:lang w:val="en-US" w:bidi="ar-IQ"/>
        </w:rPr>
        <w:t>A</w:t>
      </w:r>
      <w:r w:rsidR="00BF1C3A" w:rsidRPr="002A3931">
        <w:rPr>
          <w:rFonts w:ascii="Unikurd Web" w:eastAsia="Times New Roman" w:hAnsi="Unikurd Web" w:cs="Unikurd Web"/>
          <w:sz w:val="24"/>
          <w:szCs w:val="24"/>
          <w:lang w:val="en-US" w:bidi="ar-IQ"/>
        </w:rPr>
        <w:t>n attentive servant stood at the ready, offering</w:t>
      </w:r>
      <w:r w:rsidR="004B43E8" w:rsidRPr="002A3931">
        <w:rPr>
          <w:rFonts w:ascii="Unikurd Web" w:eastAsia="Times New Roman" w:hAnsi="Unikurd Web" w:cs="Unikurd Web"/>
          <w:sz w:val="24"/>
          <w:szCs w:val="24"/>
          <w:lang w:val="en-US" w:bidi="ar-IQ"/>
        </w:rPr>
        <w:t xml:space="preserve"> cigarettes, tea</w:t>
      </w:r>
      <w:r w:rsidR="00BF1C3A" w:rsidRPr="002A3931">
        <w:rPr>
          <w:rFonts w:ascii="Unikurd Web" w:eastAsia="Times New Roman" w:hAnsi="Unikurd Web" w:cs="Unikurd Web"/>
          <w:sz w:val="24"/>
          <w:szCs w:val="24"/>
          <w:lang w:val="en-US" w:bidi="ar-IQ"/>
        </w:rPr>
        <w:t>,</w:t>
      </w:r>
      <w:r w:rsidR="004B43E8" w:rsidRPr="002A3931">
        <w:rPr>
          <w:rFonts w:ascii="Unikurd Web" w:eastAsia="Times New Roman" w:hAnsi="Unikurd Web" w:cs="Unikurd Web"/>
          <w:sz w:val="24"/>
          <w:szCs w:val="24"/>
          <w:lang w:val="en-US" w:bidi="ar-IQ"/>
        </w:rPr>
        <w:t xml:space="preserve"> and</w:t>
      </w:r>
      <w:r w:rsidR="00A83F9F" w:rsidRPr="002A3931">
        <w:rPr>
          <w:rFonts w:ascii="Unikurd Web" w:eastAsia="Times New Roman" w:hAnsi="Unikurd Web" w:cs="Unikurd Web"/>
          <w:sz w:val="24"/>
          <w:szCs w:val="24"/>
          <w:lang w:val="en-US" w:bidi="ar-IQ"/>
        </w:rPr>
        <w:t xml:space="preserve"> sherbet</w:t>
      </w:r>
      <w:r w:rsidR="004B43E8" w:rsidRPr="002A3931">
        <w:rPr>
          <w:rFonts w:ascii="Unikurd Web" w:eastAsia="Times New Roman" w:hAnsi="Unikurd Web" w:cs="Unikurd Web"/>
          <w:sz w:val="24"/>
          <w:szCs w:val="24"/>
          <w:lang w:val="en-US" w:bidi="ar-IQ"/>
        </w:rPr>
        <w:t xml:space="preserve"> on a silver tray </w:t>
      </w:r>
      <w:r w:rsidR="00BF1C3A" w:rsidRPr="002A3931">
        <w:rPr>
          <w:rFonts w:ascii="Unikurd Web" w:eastAsia="Times New Roman" w:hAnsi="Unikurd Web" w:cs="Unikurd Web"/>
          <w:sz w:val="24"/>
          <w:szCs w:val="24"/>
          <w:lang w:val="en-US" w:bidi="ar-IQ"/>
        </w:rPr>
        <w:t>as the conversation flowed</w:t>
      </w:r>
      <w:r w:rsidR="004B43E8" w:rsidRPr="002A3931">
        <w:rPr>
          <w:rFonts w:ascii="Unikurd Web" w:eastAsia="Times New Roman" w:hAnsi="Unikurd Web" w:cs="Unikurd Web"/>
          <w:sz w:val="24"/>
          <w:szCs w:val="24"/>
          <w:lang w:val="en-US" w:bidi="ar-IQ"/>
        </w:rPr>
        <w:t xml:space="preserve">. </w:t>
      </w:r>
      <w:r w:rsidR="00253E95" w:rsidRPr="002A3931">
        <w:rPr>
          <w:rFonts w:ascii="Unikurd Web" w:eastAsia="Times New Roman" w:hAnsi="Unikurd Web" w:cs="Unikurd Web"/>
          <w:sz w:val="24"/>
          <w:szCs w:val="24"/>
          <w:lang w:val="en-US" w:bidi="ar-IQ"/>
        </w:rPr>
        <w:t xml:space="preserve"> </w:t>
      </w:r>
      <w:r w:rsidR="0095043C" w:rsidRPr="002A3931">
        <w:rPr>
          <w:rFonts w:ascii="Unikurd Web" w:eastAsia="Times New Roman" w:hAnsi="Unikurd Web" w:cs="Unikurd Web"/>
          <w:sz w:val="24"/>
          <w:szCs w:val="24"/>
          <w:lang w:val="en-US" w:bidi="ar-IQ"/>
        </w:rPr>
        <w:t xml:space="preserve"> </w:t>
      </w:r>
    </w:p>
    <w:p w14:paraId="76B0B6E0" w14:textId="05FF4C87" w:rsidR="00205375" w:rsidRPr="002A3931" w:rsidRDefault="009D00F0" w:rsidP="00205375">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Observing their discu</w:t>
      </w:r>
      <w:r w:rsidR="00205375" w:rsidRPr="002A3931">
        <w:rPr>
          <w:rFonts w:ascii="Unikurd Web" w:eastAsia="Times New Roman" w:hAnsi="Unikurd Web" w:cs="Unikurd Web"/>
          <w:sz w:val="24"/>
          <w:szCs w:val="24"/>
          <w:lang w:val="en-US" w:bidi="ar-IQ"/>
        </w:rPr>
        <w:t>ssion</w:t>
      </w:r>
      <w:r w:rsidRPr="002A3931">
        <w:rPr>
          <w:rFonts w:ascii="Unikurd Web" w:eastAsia="Times New Roman" w:hAnsi="Unikurd Web" w:cs="Unikurd Web"/>
          <w:sz w:val="24"/>
          <w:szCs w:val="24"/>
          <w:lang w:val="en-US" w:bidi="ar-IQ"/>
        </w:rPr>
        <w:t>, Kawan noticed that</w:t>
      </w:r>
      <w:r w:rsidR="00E63266" w:rsidRPr="002A3931">
        <w:rPr>
          <w:rFonts w:ascii="Unikurd Web" w:eastAsia="Times New Roman" w:hAnsi="Unikurd Web" w:cs="Unikurd Web"/>
          <w:sz w:val="24"/>
          <w:szCs w:val="24"/>
          <w:lang w:val="en-US" w:bidi="ar-IQ"/>
        </w:rPr>
        <w:t xml:space="preserve"> </w:t>
      </w:r>
      <w:r w:rsidR="00CB3876" w:rsidRPr="002A3931">
        <w:rPr>
          <w:rFonts w:ascii="Unikurd Web" w:eastAsia="Times New Roman" w:hAnsi="Unikurd Web" w:cs="Unikurd Web"/>
          <w:sz w:val="24"/>
          <w:szCs w:val="24"/>
          <w:lang w:val="en-US" w:bidi="ar-IQ"/>
        </w:rPr>
        <w:t>Binbaşi</w:t>
      </w:r>
      <w:r w:rsidRPr="002A3931">
        <w:rPr>
          <w:rFonts w:ascii="Unikurd Web" w:eastAsia="Times New Roman" w:hAnsi="Unikurd Web" w:cs="Unikurd Web"/>
          <w:sz w:val="24"/>
          <w:szCs w:val="24"/>
          <w:lang w:val="en-US" w:bidi="ar-IQ"/>
        </w:rPr>
        <w:t xml:space="preserve"> was uncomfortable</w:t>
      </w:r>
      <w:r w:rsidR="008B2DDC" w:rsidRPr="002A3931">
        <w:rPr>
          <w:rFonts w:ascii="Unikurd Web" w:eastAsia="Times New Roman" w:hAnsi="Unikurd Web" w:cs="Unikurd Web"/>
          <w:sz w:val="24"/>
          <w:szCs w:val="24"/>
          <w:lang w:val="en-US" w:bidi="ar-IQ"/>
        </w:rPr>
        <w:t>. He kept glancing at</w:t>
      </w:r>
      <w:r w:rsidR="00D40135" w:rsidRPr="002A3931">
        <w:rPr>
          <w:rFonts w:ascii="Unikurd Web" w:eastAsia="Times New Roman" w:hAnsi="Unikurd Web" w:cs="Unikurd Web"/>
          <w:sz w:val="24"/>
          <w:szCs w:val="24"/>
          <w:lang w:val="en-US" w:bidi="ar-IQ"/>
        </w:rPr>
        <w:t xml:space="preserve"> Tah</w:t>
      </w:r>
      <w:r w:rsidR="00DF38C5" w:rsidRPr="002A3931">
        <w:rPr>
          <w:rFonts w:ascii="Unikurd Web" w:hAnsi="Unikurd Web" w:cs="Unikurd Web"/>
          <w:color w:val="374151"/>
          <w:sz w:val="24"/>
          <w:szCs w:val="24"/>
        </w:rPr>
        <w:t>î</w:t>
      </w:r>
      <w:r w:rsidR="00D40135" w:rsidRPr="002A3931">
        <w:rPr>
          <w:rFonts w:ascii="Unikurd Web" w:eastAsia="Times New Roman" w:hAnsi="Unikurd Web" w:cs="Unikurd Web"/>
          <w:sz w:val="24"/>
          <w:szCs w:val="24"/>
          <w:lang w:val="en-US" w:bidi="ar-IQ"/>
        </w:rPr>
        <w:t>r</w:t>
      </w:r>
      <w:r w:rsidR="008B2DDC" w:rsidRPr="002A3931">
        <w:rPr>
          <w:rFonts w:ascii="Unikurd Web" w:eastAsia="Times New Roman" w:hAnsi="Unikurd Web" w:cs="Unikurd Web"/>
          <w:sz w:val="24"/>
          <w:szCs w:val="24"/>
          <w:lang w:val="en-US" w:bidi="ar-IQ"/>
        </w:rPr>
        <w:t xml:space="preserve"> </w:t>
      </w:r>
      <w:r w:rsidR="00971E91" w:rsidRPr="002A3931">
        <w:rPr>
          <w:rFonts w:ascii="Unikurd Web" w:eastAsia="Times New Roman" w:hAnsi="Unikurd Web" w:cs="Unikurd Web"/>
          <w:sz w:val="24"/>
          <w:szCs w:val="24"/>
          <w:lang w:val="en-US" w:bidi="ar-IQ"/>
        </w:rPr>
        <w:t>Beg</w:t>
      </w:r>
      <w:r w:rsidR="008B2DDC" w:rsidRPr="002A3931">
        <w:rPr>
          <w:rFonts w:ascii="Unikurd Web" w:eastAsia="Times New Roman" w:hAnsi="Unikurd Web" w:cs="Unikurd Web"/>
          <w:sz w:val="24"/>
          <w:szCs w:val="24"/>
          <w:lang w:val="en-US" w:bidi="ar-IQ"/>
        </w:rPr>
        <w:t xml:space="preserve"> and </w:t>
      </w:r>
      <w:r w:rsidRPr="002A3931">
        <w:rPr>
          <w:rFonts w:ascii="Unikurd Web" w:eastAsia="Times New Roman" w:hAnsi="Unikurd Web" w:cs="Unikurd Web"/>
          <w:sz w:val="24"/>
          <w:szCs w:val="24"/>
          <w:lang w:val="en-US" w:bidi="ar-IQ"/>
        </w:rPr>
        <w:t>others intermittently</w:t>
      </w:r>
      <w:r w:rsidR="008B2DDC" w:rsidRPr="002A3931">
        <w:rPr>
          <w:rFonts w:ascii="Unikurd Web" w:eastAsia="Times New Roman" w:hAnsi="Unikurd Web" w:cs="Unikurd Web"/>
          <w:sz w:val="24"/>
          <w:szCs w:val="24"/>
          <w:lang w:val="en-US" w:bidi="ar-IQ"/>
        </w:rPr>
        <w:t>,</w:t>
      </w:r>
      <w:r w:rsidRPr="002A3931">
        <w:rPr>
          <w:rFonts w:ascii="Unikurd Web" w:eastAsia="Times New Roman" w:hAnsi="Unikurd Web" w:cs="Unikurd Web"/>
          <w:sz w:val="24"/>
          <w:szCs w:val="24"/>
          <w:lang w:val="en-US" w:bidi="ar-IQ"/>
        </w:rPr>
        <w:t xml:space="preserve"> and</w:t>
      </w:r>
      <w:r w:rsidR="008B2DDC" w:rsidRPr="002A3931">
        <w:rPr>
          <w:rFonts w:ascii="Unikurd Web" w:eastAsia="Times New Roman" w:hAnsi="Unikurd Web" w:cs="Unikurd Web"/>
          <w:sz w:val="24"/>
          <w:szCs w:val="24"/>
          <w:lang w:val="en-US" w:bidi="ar-IQ"/>
        </w:rPr>
        <w:t xml:space="preserve"> he </w:t>
      </w:r>
      <w:r w:rsidR="00D36BC8" w:rsidRPr="002A3931">
        <w:rPr>
          <w:rFonts w:ascii="Unikurd Web" w:eastAsia="Times New Roman" w:hAnsi="Unikurd Web" w:cs="Unikurd Web"/>
          <w:sz w:val="24"/>
          <w:szCs w:val="24"/>
          <w:lang w:val="en-US" w:bidi="ar-IQ"/>
        </w:rPr>
        <w:t>regularly</w:t>
      </w:r>
      <w:r w:rsidR="008B2DDC" w:rsidRPr="002A3931">
        <w:rPr>
          <w:rFonts w:ascii="Unikurd Web" w:eastAsia="Times New Roman" w:hAnsi="Unikurd Web" w:cs="Unikurd Web"/>
          <w:sz w:val="24"/>
          <w:szCs w:val="24"/>
          <w:lang w:val="en-US" w:bidi="ar-IQ"/>
        </w:rPr>
        <w:t xml:space="preserve"> adjusted his body on the bench. After a moment, </w:t>
      </w:r>
      <w:r w:rsidR="00CB3876" w:rsidRPr="002A3931">
        <w:rPr>
          <w:rFonts w:ascii="Unikurd Web" w:eastAsia="Times New Roman" w:hAnsi="Unikurd Web" w:cs="Unikurd Web"/>
          <w:sz w:val="24"/>
          <w:szCs w:val="24"/>
          <w:lang w:val="en-US" w:bidi="ar-IQ"/>
        </w:rPr>
        <w:t>Binbaşi</w:t>
      </w:r>
      <w:r w:rsidR="008B2DDC" w:rsidRPr="002A3931">
        <w:rPr>
          <w:rFonts w:ascii="Unikurd Web" w:eastAsia="Times New Roman" w:hAnsi="Unikurd Web" w:cs="Unikurd Web"/>
          <w:sz w:val="24"/>
          <w:szCs w:val="24"/>
          <w:lang w:val="en-US" w:bidi="ar-IQ"/>
        </w:rPr>
        <w:t xml:space="preserve"> nervously addressed </w:t>
      </w:r>
      <w:r w:rsidR="002D4F0D" w:rsidRPr="002A3931">
        <w:rPr>
          <w:rFonts w:ascii="Unikurd Web" w:eastAsia="Times New Roman" w:hAnsi="Unikurd Web" w:cs="Unikurd Web"/>
          <w:sz w:val="24"/>
          <w:szCs w:val="24"/>
          <w:lang w:val="en-US" w:bidi="ar-IQ"/>
        </w:rPr>
        <w:t>Tah</w:t>
      </w:r>
      <w:r w:rsidR="00703DA1" w:rsidRPr="002A3931">
        <w:rPr>
          <w:rFonts w:ascii="Unikurd Web" w:hAnsi="Unikurd Web" w:cs="Unikurd Web"/>
          <w:color w:val="374151"/>
          <w:sz w:val="24"/>
          <w:szCs w:val="24"/>
        </w:rPr>
        <w:t>î</w:t>
      </w:r>
      <w:r w:rsidR="002D4F0D" w:rsidRPr="002A3931">
        <w:rPr>
          <w:rFonts w:ascii="Unikurd Web" w:eastAsia="Times New Roman" w:hAnsi="Unikurd Web" w:cs="Unikurd Web"/>
          <w:sz w:val="24"/>
          <w:szCs w:val="24"/>
          <w:lang w:val="en-US" w:bidi="ar-IQ"/>
        </w:rPr>
        <w:t>r</w:t>
      </w:r>
      <w:r w:rsidR="00D36BC8" w:rsidRPr="002A3931">
        <w:rPr>
          <w:rFonts w:ascii="Unikurd Web" w:eastAsia="Times New Roman" w:hAnsi="Unikurd Web" w:cs="Unikurd Web"/>
          <w:sz w:val="24"/>
          <w:szCs w:val="24"/>
          <w:lang w:val="en-US" w:bidi="ar-IQ"/>
        </w:rPr>
        <w:t xml:space="preserve"> </w:t>
      </w:r>
      <w:r w:rsidR="00971E91" w:rsidRPr="002A3931">
        <w:rPr>
          <w:rFonts w:ascii="Unikurd Web" w:eastAsia="Times New Roman" w:hAnsi="Unikurd Web" w:cs="Unikurd Web"/>
          <w:sz w:val="24"/>
          <w:szCs w:val="24"/>
          <w:lang w:val="en-US" w:bidi="ar-IQ"/>
        </w:rPr>
        <w:t>Beg</w:t>
      </w:r>
      <w:r w:rsidR="008B2DDC" w:rsidRPr="002A3931">
        <w:rPr>
          <w:rFonts w:ascii="Unikurd Web" w:eastAsia="Times New Roman" w:hAnsi="Unikurd Web" w:cs="Unikurd Web"/>
          <w:sz w:val="24"/>
          <w:szCs w:val="24"/>
          <w:lang w:val="en-US" w:bidi="ar-IQ"/>
        </w:rPr>
        <w:t xml:space="preserve"> in Turkish,</w:t>
      </w:r>
      <w:r w:rsidR="00D36BC8" w:rsidRPr="002A3931">
        <w:rPr>
          <w:rFonts w:ascii="Unikurd Web" w:eastAsia="Times New Roman" w:hAnsi="Unikurd Web" w:cs="Unikurd Web"/>
          <w:sz w:val="24"/>
          <w:szCs w:val="24"/>
          <w:lang w:val="en-US" w:bidi="ar-IQ"/>
        </w:rPr>
        <w:t xml:space="preserve"> </w:t>
      </w:r>
      <w:r w:rsidR="008B2DDC" w:rsidRPr="002A3931">
        <w:rPr>
          <w:rFonts w:ascii="Unikurd Web" w:eastAsia="Times New Roman" w:hAnsi="Unikurd Web" w:cs="Unikurd Web"/>
          <w:sz w:val="24"/>
          <w:szCs w:val="24"/>
          <w:lang w:val="en-US" w:bidi="ar-IQ"/>
        </w:rPr>
        <w:t>“</w:t>
      </w:r>
      <w:r w:rsidR="00D36BC8" w:rsidRPr="002A3931">
        <w:rPr>
          <w:rFonts w:ascii="Unikurd Web" w:eastAsia="Times New Roman" w:hAnsi="Unikurd Web" w:cs="Unikurd Web"/>
          <w:sz w:val="24"/>
          <w:szCs w:val="24"/>
          <w:lang w:val="en-US" w:bidi="ar-IQ"/>
        </w:rPr>
        <w:t xml:space="preserve">Sayin </w:t>
      </w:r>
      <w:r w:rsidR="006D2894" w:rsidRPr="002A3931">
        <w:rPr>
          <w:rFonts w:ascii="Unikurd Web" w:eastAsia="Times New Roman" w:hAnsi="Unikurd Web" w:cs="Unikurd Web"/>
          <w:sz w:val="24"/>
          <w:szCs w:val="24"/>
          <w:lang w:val="en-US" w:bidi="ar-IQ"/>
        </w:rPr>
        <w:t>Tahir</w:t>
      </w:r>
      <w:r w:rsidR="00D36BC8" w:rsidRPr="002A3931">
        <w:rPr>
          <w:rFonts w:ascii="Unikurd Web" w:eastAsia="Times New Roman" w:hAnsi="Unikurd Web" w:cs="Unikurd Web"/>
          <w:sz w:val="24"/>
          <w:szCs w:val="24"/>
          <w:lang w:val="en-US" w:bidi="ar-IQ"/>
        </w:rPr>
        <w:t xml:space="preserve"> </w:t>
      </w:r>
      <w:r w:rsidR="008B2DDC" w:rsidRPr="002A3931">
        <w:rPr>
          <w:rFonts w:ascii="Unikurd Web" w:eastAsia="Times New Roman" w:hAnsi="Unikurd Web" w:cs="Unikurd Web"/>
          <w:sz w:val="24"/>
          <w:szCs w:val="24"/>
          <w:lang w:val="en-US" w:bidi="ar-IQ"/>
        </w:rPr>
        <w:t>Bey</w:t>
      </w:r>
      <w:r w:rsidR="00E63266" w:rsidRPr="002A3931">
        <w:rPr>
          <w:rFonts w:ascii="Unikurd Web" w:eastAsia="Times New Roman" w:hAnsi="Unikurd Web" w:cs="Unikurd Web"/>
          <w:sz w:val="24"/>
          <w:szCs w:val="24"/>
          <w:lang w:val="en-US" w:bidi="ar-IQ"/>
        </w:rPr>
        <w:t>,</w:t>
      </w:r>
      <w:r w:rsidR="008B2DDC" w:rsidRPr="002A3931">
        <w:rPr>
          <w:rFonts w:ascii="Unikurd Web" w:eastAsia="Times New Roman" w:hAnsi="Unikurd Web" w:cs="Unikurd Web"/>
          <w:sz w:val="24"/>
          <w:szCs w:val="24"/>
          <w:lang w:val="en-US" w:bidi="ar-IQ"/>
        </w:rPr>
        <w:t>”</w:t>
      </w:r>
      <w:r w:rsidR="00D36BC8" w:rsidRPr="002A3931">
        <w:rPr>
          <w:rFonts w:ascii="Unikurd Web" w:eastAsia="Times New Roman" w:hAnsi="Unikurd Web" w:cs="Unikurd Web"/>
          <w:sz w:val="24"/>
          <w:szCs w:val="24"/>
          <w:lang w:val="en-US" w:bidi="ar-IQ"/>
        </w:rPr>
        <w:t xml:space="preserve"> </w:t>
      </w:r>
      <w:r w:rsidR="00205375" w:rsidRPr="002A3931">
        <w:rPr>
          <w:rFonts w:ascii="Unikurd Web" w:eastAsia="Times New Roman" w:hAnsi="Unikurd Web" w:cs="Unikurd Web"/>
          <w:sz w:val="24"/>
          <w:szCs w:val="24"/>
          <w:lang w:val="en-US" w:bidi="ar-IQ"/>
        </w:rPr>
        <w:t>(Mr</w:t>
      </w:r>
      <w:r w:rsidR="008B2DDC" w:rsidRPr="002A3931">
        <w:rPr>
          <w:rFonts w:ascii="Unikurd Web" w:eastAsia="Times New Roman" w:hAnsi="Unikurd Web" w:cs="Unikurd Web"/>
          <w:sz w:val="24"/>
          <w:szCs w:val="24"/>
          <w:lang w:val="en-US" w:bidi="ar-IQ"/>
        </w:rPr>
        <w:t>.</w:t>
      </w:r>
      <w:r w:rsidR="002D4F0D" w:rsidRPr="002A3931">
        <w:rPr>
          <w:rFonts w:ascii="Unikurd Web" w:eastAsia="Times New Roman" w:hAnsi="Unikurd Web" w:cs="Unikurd Web"/>
          <w:sz w:val="24"/>
          <w:szCs w:val="24"/>
          <w:lang w:val="en-US" w:bidi="ar-IQ"/>
        </w:rPr>
        <w:t xml:space="preserve"> </w:t>
      </w:r>
      <w:r w:rsidR="00CB3876" w:rsidRPr="002A3931">
        <w:rPr>
          <w:rFonts w:ascii="Unikurd Web" w:eastAsia="Times New Roman" w:hAnsi="Unikurd Web" w:cs="Unikurd Web"/>
          <w:sz w:val="24"/>
          <w:szCs w:val="24"/>
          <w:lang w:val="en-US" w:bidi="ar-IQ"/>
        </w:rPr>
        <w:t xml:space="preserve">Tahîr </w:t>
      </w:r>
      <w:r w:rsidR="00971E91" w:rsidRPr="002A3931">
        <w:rPr>
          <w:rFonts w:ascii="Unikurd Web" w:eastAsia="Times New Roman" w:hAnsi="Unikurd Web" w:cs="Unikurd Web"/>
          <w:sz w:val="24"/>
          <w:szCs w:val="24"/>
          <w:lang w:val="en-US" w:bidi="ar-IQ"/>
        </w:rPr>
        <w:t>Beg</w:t>
      </w:r>
      <w:r w:rsidR="00205375" w:rsidRPr="002A3931">
        <w:rPr>
          <w:rFonts w:ascii="Unikurd Web" w:eastAsia="Times New Roman" w:hAnsi="Unikurd Web" w:cs="Unikurd Web"/>
          <w:sz w:val="24"/>
          <w:szCs w:val="24"/>
          <w:lang w:val="en-US" w:bidi="ar-IQ"/>
        </w:rPr>
        <w:t>)</w:t>
      </w:r>
    </w:p>
    <w:p w14:paraId="52CCC0DD" w14:textId="3F7550EB" w:rsidR="000E3723" w:rsidRPr="002A3931" w:rsidRDefault="00EE3671" w:rsidP="00EE3671">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 xml:space="preserve">Evet, Efendim," (Yes, Sir) replied Tahîr </w:t>
      </w:r>
      <w:r w:rsidR="00971E91" w:rsidRPr="002A3931">
        <w:rPr>
          <w:rFonts w:ascii="Unikurd Web" w:eastAsia="Times New Roman" w:hAnsi="Unikurd Web" w:cs="Unikurd Web"/>
          <w:sz w:val="24"/>
          <w:szCs w:val="24"/>
          <w:lang w:val="en-US" w:bidi="ar-IQ"/>
        </w:rPr>
        <w:t>Beg</w:t>
      </w:r>
      <w:r w:rsidRPr="002A3931">
        <w:rPr>
          <w:rFonts w:ascii="Unikurd Web" w:eastAsia="Times New Roman" w:hAnsi="Unikurd Web" w:cs="Unikurd Web"/>
          <w:sz w:val="24"/>
          <w:szCs w:val="24"/>
          <w:lang w:val="en-US" w:bidi="ar-IQ"/>
        </w:rPr>
        <w:t>, who, apart from speaking Kurdish as his mother tongue, was proficient in Turkish and other languages.</w:t>
      </w:r>
    </w:p>
    <w:p w14:paraId="3C451C35" w14:textId="16516F80" w:rsidR="000E3723" w:rsidRPr="002A3931" w:rsidRDefault="00CB3876" w:rsidP="00E33F50">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Binbaşi</w:t>
      </w:r>
      <w:r w:rsidR="00E33F50" w:rsidRPr="002A3931">
        <w:rPr>
          <w:rFonts w:ascii="Unikurd Web" w:eastAsia="Times New Roman" w:hAnsi="Unikurd Web" w:cs="Unikurd Web"/>
          <w:sz w:val="24"/>
          <w:szCs w:val="24"/>
          <w:lang w:val="en-US" w:bidi="ar-IQ"/>
        </w:rPr>
        <w:t>, “</w:t>
      </w:r>
      <w:r w:rsidR="000E3723" w:rsidRPr="002A3931">
        <w:rPr>
          <w:rFonts w:ascii="Unikurd Web" w:eastAsia="Times New Roman" w:hAnsi="Unikurd Web" w:cs="Unikurd Web"/>
          <w:sz w:val="24"/>
          <w:szCs w:val="24"/>
          <w:lang w:val="en-US" w:bidi="ar-IQ"/>
        </w:rPr>
        <w:t xml:space="preserve">There’s something </w:t>
      </w:r>
      <w:r w:rsidR="004E4726" w:rsidRPr="002A3931">
        <w:rPr>
          <w:rFonts w:ascii="Unikurd Web" w:eastAsia="Times New Roman" w:hAnsi="Unikurd Web" w:cs="Unikurd Web"/>
          <w:sz w:val="24"/>
          <w:szCs w:val="24"/>
          <w:lang w:val="en-US" w:bidi="ar-IQ"/>
        </w:rPr>
        <w:t>we’d</w:t>
      </w:r>
      <w:r w:rsidR="000E3723" w:rsidRPr="002A3931">
        <w:rPr>
          <w:rFonts w:ascii="Unikurd Web" w:eastAsia="Times New Roman" w:hAnsi="Unikurd Web" w:cs="Unikurd Web"/>
          <w:sz w:val="24"/>
          <w:szCs w:val="24"/>
          <w:lang w:val="en-US" w:bidi="ar-IQ"/>
        </w:rPr>
        <w:t xml:space="preserve"> like to bring </w:t>
      </w:r>
      <w:r w:rsidR="004E4726" w:rsidRPr="002A3931">
        <w:rPr>
          <w:rFonts w:ascii="Unikurd Web" w:eastAsia="Times New Roman" w:hAnsi="Unikurd Web" w:cs="Unikurd Web"/>
          <w:sz w:val="24"/>
          <w:szCs w:val="24"/>
          <w:lang w:val="en-US" w:bidi="ar-IQ"/>
        </w:rPr>
        <w:t>to your attention</w:t>
      </w:r>
      <w:r w:rsidR="00FD6E14" w:rsidRPr="002A3931">
        <w:rPr>
          <w:rFonts w:ascii="Unikurd Web" w:eastAsia="Times New Roman" w:hAnsi="Unikurd Web" w:cs="Unikurd Web"/>
          <w:sz w:val="24"/>
          <w:szCs w:val="24"/>
          <w:lang w:val="en-US" w:bidi="ar-IQ"/>
        </w:rPr>
        <w:t>,</w:t>
      </w:r>
      <w:r w:rsidR="004E4726" w:rsidRPr="002A3931">
        <w:rPr>
          <w:rFonts w:ascii="Unikurd Web" w:eastAsia="Times New Roman" w:hAnsi="Unikurd Web" w:cs="Unikurd Web"/>
          <w:sz w:val="24"/>
          <w:szCs w:val="24"/>
          <w:lang w:val="en-US" w:bidi="ar-IQ"/>
        </w:rPr>
        <w:t xml:space="preserve">” </w:t>
      </w:r>
      <w:r w:rsidR="00FD6E14" w:rsidRPr="002A3931">
        <w:rPr>
          <w:rFonts w:ascii="Unikurd Web" w:eastAsia="Times New Roman" w:hAnsi="Unikurd Web" w:cs="Unikurd Web"/>
          <w:sz w:val="24"/>
          <w:szCs w:val="24"/>
          <w:lang w:val="en-US" w:bidi="ar-IQ"/>
        </w:rPr>
        <w:t xml:space="preserve">he </w:t>
      </w:r>
      <w:r w:rsidR="004E4726" w:rsidRPr="002A3931">
        <w:rPr>
          <w:rFonts w:ascii="Unikurd Web" w:eastAsia="Times New Roman" w:hAnsi="Unikurd Web" w:cs="Unikurd Web"/>
          <w:sz w:val="24"/>
          <w:szCs w:val="24"/>
          <w:lang w:val="en-US" w:bidi="ar-IQ"/>
        </w:rPr>
        <w:t>asked.</w:t>
      </w:r>
    </w:p>
    <w:p w14:paraId="417649A4" w14:textId="3C2332F7" w:rsidR="004E4726" w:rsidRPr="002A3931" w:rsidRDefault="00CB3876" w:rsidP="004E4726">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 xml:space="preserve">Tahîr </w:t>
      </w:r>
      <w:r w:rsidR="00971E91" w:rsidRPr="002A3931">
        <w:rPr>
          <w:rFonts w:ascii="Unikurd Web" w:eastAsia="Times New Roman" w:hAnsi="Unikurd Web" w:cs="Unikurd Web"/>
          <w:sz w:val="24"/>
          <w:szCs w:val="24"/>
          <w:lang w:val="en-US" w:bidi="ar-IQ"/>
        </w:rPr>
        <w:t>Beg</w:t>
      </w:r>
      <w:r w:rsidR="00E33F50" w:rsidRPr="002A3931">
        <w:rPr>
          <w:rFonts w:ascii="Unikurd Web" w:eastAsia="Times New Roman" w:hAnsi="Unikurd Web" w:cs="Unikurd Web"/>
          <w:sz w:val="24"/>
          <w:szCs w:val="24"/>
          <w:lang w:val="en-US" w:bidi="ar-IQ"/>
        </w:rPr>
        <w:t>, without hesitation, instructed the servant, “Offer</w:t>
      </w:r>
      <w:r w:rsidR="004E4726" w:rsidRPr="002A3931">
        <w:rPr>
          <w:rFonts w:ascii="Unikurd Web" w:eastAsia="Times New Roman" w:hAnsi="Unikurd Web" w:cs="Unikurd Web"/>
          <w:sz w:val="24"/>
          <w:szCs w:val="24"/>
          <w:lang w:val="en-US" w:bidi="ar-IQ"/>
        </w:rPr>
        <w:t xml:space="preserve"> him cigarettes</w:t>
      </w:r>
      <w:r w:rsidR="00E33F50" w:rsidRPr="002A3931">
        <w:rPr>
          <w:rFonts w:ascii="Unikurd Web" w:eastAsia="Times New Roman" w:hAnsi="Unikurd Web" w:cs="Unikurd Web"/>
          <w:sz w:val="24"/>
          <w:szCs w:val="24"/>
          <w:lang w:val="en-US" w:bidi="ar-IQ"/>
        </w:rPr>
        <w:t>.</w:t>
      </w:r>
      <w:r w:rsidR="004E4726" w:rsidRPr="002A3931">
        <w:rPr>
          <w:rFonts w:ascii="Unikurd Web" w:eastAsia="Times New Roman" w:hAnsi="Unikurd Web" w:cs="Unikurd Web"/>
          <w:sz w:val="24"/>
          <w:szCs w:val="24"/>
          <w:lang w:val="en-US" w:bidi="ar-IQ"/>
        </w:rPr>
        <w:t>”</w:t>
      </w:r>
      <w:r w:rsidR="00E33F50" w:rsidRPr="002A3931">
        <w:rPr>
          <w:rFonts w:ascii="Unikurd Web" w:eastAsia="Times New Roman" w:hAnsi="Unikurd Web" w:cs="Unikurd Web"/>
          <w:sz w:val="24"/>
          <w:szCs w:val="24"/>
          <w:lang w:val="en-US" w:bidi="ar-IQ"/>
        </w:rPr>
        <w:t xml:space="preserve"> Then he turned to </w:t>
      </w:r>
      <w:r w:rsidRPr="002A3931">
        <w:rPr>
          <w:rFonts w:ascii="Unikurd Web" w:eastAsia="Times New Roman" w:hAnsi="Unikurd Web" w:cs="Unikurd Web"/>
          <w:sz w:val="24"/>
          <w:szCs w:val="24"/>
          <w:lang w:val="en-US" w:bidi="ar-IQ"/>
        </w:rPr>
        <w:t>Binbaşi</w:t>
      </w:r>
      <w:r w:rsidR="00E33F50" w:rsidRPr="002A3931">
        <w:rPr>
          <w:rFonts w:ascii="Unikurd Web" w:eastAsia="Times New Roman" w:hAnsi="Unikurd Web" w:cs="Unikurd Web"/>
          <w:sz w:val="24"/>
          <w:szCs w:val="24"/>
          <w:lang w:val="en-US" w:bidi="ar-IQ"/>
        </w:rPr>
        <w:t xml:space="preserve"> and asked in</w:t>
      </w:r>
      <w:r w:rsidR="00E05664" w:rsidRPr="002A3931">
        <w:rPr>
          <w:rFonts w:ascii="Unikurd Web" w:eastAsia="Times New Roman" w:hAnsi="Unikurd Web" w:cs="Unikurd Web"/>
          <w:sz w:val="24"/>
          <w:szCs w:val="24"/>
          <w:lang w:val="en-US" w:bidi="ar-IQ"/>
        </w:rPr>
        <w:t xml:space="preserve"> Turkish,</w:t>
      </w:r>
      <w:r w:rsidR="004E4726" w:rsidRPr="002A3931">
        <w:rPr>
          <w:rFonts w:ascii="Unikurd Web" w:eastAsia="Times New Roman" w:hAnsi="Unikurd Web" w:cs="Unikurd Web"/>
          <w:sz w:val="24"/>
          <w:szCs w:val="24"/>
          <w:lang w:val="en-US" w:bidi="ar-IQ"/>
        </w:rPr>
        <w:t xml:space="preserve"> "</w:t>
      </w:r>
      <w:r w:rsidR="002773D0" w:rsidRPr="002A3931">
        <w:rPr>
          <w:rFonts w:ascii="Unikurd Web" w:eastAsia="Times New Roman" w:hAnsi="Unikurd Web" w:cs="Unikurd Web"/>
          <w:sz w:val="24"/>
          <w:szCs w:val="24"/>
          <w:lang w:val="en-US" w:bidi="ar-IQ"/>
        </w:rPr>
        <w:t>Bana hangi şikayetleriniz oldu</w:t>
      </w:r>
      <w:r w:rsidR="002773D0" w:rsidRPr="002A3931">
        <w:rPr>
          <w:rFonts w:ascii="Calibri" w:eastAsia="Times New Roman" w:hAnsi="Calibri" w:cs="Calibri"/>
          <w:sz w:val="24"/>
          <w:szCs w:val="24"/>
          <w:lang w:val="en-US" w:bidi="ar-IQ"/>
        </w:rPr>
        <w:t>ğ</w:t>
      </w:r>
      <w:r w:rsidR="002773D0" w:rsidRPr="002A3931">
        <w:rPr>
          <w:rFonts w:ascii="Unikurd Web" w:eastAsia="Times New Roman" w:hAnsi="Unikurd Web" w:cs="Unikurd Web"/>
          <w:sz w:val="24"/>
          <w:szCs w:val="24"/>
          <w:lang w:val="en-US" w:bidi="ar-IQ"/>
        </w:rPr>
        <w:t>unu s</w:t>
      </w:r>
      <w:r w:rsidR="002773D0" w:rsidRPr="002A3931">
        <w:rPr>
          <w:rFonts w:ascii="Calibri" w:eastAsia="Times New Roman" w:hAnsi="Calibri" w:cs="Calibri"/>
          <w:sz w:val="24"/>
          <w:szCs w:val="24"/>
          <w:lang w:val="en-US" w:bidi="ar-IQ"/>
        </w:rPr>
        <w:t>ö</w:t>
      </w:r>
      <w:r w:rsidR="002773D0" w:rsidRPr="002A3931">
        <w:rPr>
          <w:rFonts w:ascii="Unikurd Web" w:eastAsia="Times New Roman" w:hAnsi="Unikurd Web" w:cs="Unikurd Web"/>
          <w:sz w:val="24"/>
          <w:szCs w:val="24"/>
          <w:lang w:val="en-US" w:bidi="ar-IQ"/>
        </w:rPr>
        <w:t>yleyebilir misiniz?</w:t>
      </w:r>
      <w:r w:rsidR="004E4726" w:rsidRPr="002A3931">
        <w:rPr>
          <w:rFonts w:ascii="Unikurd Web" w:eastAsia="Times New Roman" w:hAnsi="Unikurd Web" w:cs="Unikurd Web"/>
          <w:sz w:val="24"/>
          <w:szCs w:val="24"/>
          <w:lang w:val="en-US" w:bidi="ar-IQ"/>
        </w:rPr>
        <w:t>” (</w:t>
      </w:r>
      <w:r w:rsidR="00E05664" w:rsidRPr="002A3931">
        <w:rPr>
          <w:rFonts w:ascii="Unikurd Web" w:eastAsia="Times New Roman" w:hAnsi="Unikurd Web" w:cs="Unikurd Web"/>
          <w:sz w:val="24"/>
          <w:szCs w:val="24"/>
          <w:lang w:val="en-US" w:bidi="ar-IQ"/>
        </w:rPr>
        <w:t>Can</w:t>
      </w:r>
      <w:r w:rsidR="004E4726" w:rsidRPr="002A3931">
        <w:rPr>
          <w:rFonts w:ascii="Unikurd Web" w:eastAsia="Times New Roman" w:hAnsi="Unikurd Web" w:cs="Unikurd Web"/>
          <w:sz w:val="24"/>
          <w:szCs w:val="24"/>
          <w:lang w:val="en-US" w:bidi="ar-IQ"/>
        </w:rPr>
        <w:t xml:space="preserve"> you tell me what complaints you have?</w:t>
      </w:r>
    </w:p>
    <w:p w14:paraId="1DD9AF7E" w14:textId="4D5895D7" w:rsidR="00E05664" w:rsidRPr="002A3931" w:rsidRDefault="00E05664" w:rsidP="00E05664">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“We want to connect this</w:t>
      </w:r>
      <w:r w:rsidR="0009525B" w:rsidRPr="002A3931">
        <w:rPr>
          <w:rFonts w:ascii="Unikurd Web" w:eastAsia="Times New Roman" w:hAnsi="Unikurd Web" w:cs="Unikurd Web"/>
          <w:sz w:val="24"/>
          <w:szCs w:val="24"/>
          <w:lang w:val="en-US" w:bidi="ar-IQ"/>
        </w:rPr>
        <w:t xml:space="preserve"> town</w:t>
      </w:r>
      <w:r w:rsidRPr="002A3931">
        <w:rPr>
          <w:rFonts w:ascii="Unikurd Web" w:eastAsia="Times New Roman" w:hAnsi="Unikurd Web" w:cs="Unikurd Web"/>
          <w:sz w:val="24"/>
          <w:szCs w:val="24"/>
          <w:lang w:val="en-US" w:bidi="ar-IQ"/>
        </w:rPr>
        <w:t xml:space="preserve"> to the areas under the rule of the Osman Empire by telegraph</w:t>
      </w:r>
      <w:r w:rsidR="00E33F50" w:rsidRPr="002A3931">
        <w:rPr>
          <w:rFonts w:ascii="Unikurd Web" w:eastAsia="Times New Roman" w:hAnsi="Unikurd Web" w:cs="Unikurd Web"/>
          <w:sz w:val="24"/>
          <w:szCs w:val="24"/>
          <w:lang w:val="en-US" w:bidi="ar-IQ"/>
        </w:rPr>
        <w:t>,</w:t>
      </w:r>
      <w:r w:rsidRPr="002A3931">
        <w:rPr>
          <w:rFonts w:ascii="Unikurd Web" w:eastAsia="Times New Roman" w:hAnsi="Unikurd Web" w:cs="Unikurd Web"/>
          <w:sz w:val="24"/>
          <w:szCs w:val="24"/>
          <w:lang w:val="en-US" w:bidi="ar-IQ"/>
        </w:rPr>
        <w:t>”</w:t>
      </w:r>
      <w:r w:rsidR="00E33F50" w:rsidRPr="002A3931">
        <w:rPr>
          <w:rFonts w:ascii="Unikurd Web" w:eastAsia="Times New Roman" w:hAnsi="Unikurd Web" w:cs="Unikurd Web"/>
          <w:sz w:val="24"/>
          <w:szCs w:val="24"/>
          <w:lang w:val="en-US" w:bidi="ar-IQ"/>
        </w:rPr>
        <w:t xml:space="preserve"> he explained.</w:t>
      </w:r>
    </w:p>
    <w:p w14:paraId="59535A62" w14:textId="61D15DC8" w:rsidR="00E05664" w:rsidRPr="002A3931" w:rsidRDefault="00E33F50" w:rsidP="00E05664">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To this,</w:t>
      </w:r>
      <w:r w:rsidR="00E05664" w:rsidRPr="002A3931">
        <w:rPr>
          <w:rFonts w:ascii="Unikurd Web" w:eastAsia="Times New Roman" w:hAnsi="Unikurd Web" w:cs="Unikurd Web"/>
          <w:sz w:val="24"/>
          <w:szCs w:val="24"/>
          <w:lang w:val="en-US" w:bidi="ar-IQ"/>
        </w:rPr>
        <w:t xml:space="preserve"> </w:t>
      </w:r>
      <w:r w:rsidR="00CB3876" w:rsidRPr="002A3931">
        <w:rPr>
          <w:rFonts w:ascii="Unikurd Web" w:eastAsia="Times New Roman" w:hAnsi="Unikurd Web" w:cs="Unikurd Web"/>
          <w:sz w:val="24"/>
          <w:szCs w:val="24"/>
          <w:lang w:val="en-US" w:bidi="ar-IQ"/>
        </w:rPr>
        <w:t xml:space="preserve">Tahîr </w:t>
      </w:r>
      <w:r w:rsidR="00971E91" w:rsidRPr="002A3931">
        <w:rPr>
          <w:rFonts w:ascii="Unikurd Web" w:eastAsia="Times New Roman" w:hAnsi="Unikurd Web" w:cs="Unikurd Web"/>
          <w:sz w:val="24"/>
          <w:szCs w:val="24"/>
          <w:lang w:val="en-US" w:bidi="ar-IQ"/>
        </w:rPr>
        <w:t>Beg</w:t>
      </w:r>
      <w:r w:rsidRPr="002A3931">
        <w:rPr>
          <w:rFonts w:ascii="Unikurd Web" w:eastAsia="Times New Roman" w:hAnsi="Unikurd Web" w:cs="Unikurd Web"/>
          <w:sz w:val="24"/>
          <w:szCs w:val="24"/>
          <w:lang w:val="en-US" w:bidi="ar-IQ"/>
        </w:rPr>
        <w:t xml:space="preserve"> responded, </w:t>
      </w:r>
      <w:r w:rsidR="00E05664" w:rsidRPr="002A3931">
        <w:rPr>
          <w:rFonts w:ascii="Unikurd Web" w:eastAsia="Times New Roman" w:hAnsi="Unikurd Web" w:cs="Unikurd Web"/>
          <w:sz w:val="24"/>
          <w:szCs w:val="24"/>
          <w:lang w:val="en-US" w:bidi="ar-IQ"/>
        </w:rPr>
        <w:t>raising his eyebrows</w:t>
      </w:r>
      <w:r w:rsidRPr="002A3931">
        <w:rPr>
          <w:rFonts w:ascii="Unikurd Web" w:eastAsia="Times New Roman" w:hAnsi="Unikurd Web" w:cs="Unikurd Web"/>
          <w:sz w:val="24"/>
          <w:szCs w:val="24"/>
          <w:lang w:val="en-US" w:bidi="ar-IQ"/>
        </w:rPr>
        <w:t xml:space="preserve"> inquisitively.</w:t>
      </w:r>
    </w:p>
    <w:p w14:paraId="4286D972" w14:textId="037DB9D5" w:rsidR="00542F3E" w:rsidRPr="002A3931" w:rsidRDefault="00542F3E" w:rsidP="00542F3E">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 xml:space="preserve">“They don’t allow,” </w:t>
      </w:r>
      <w:r w:rsidR="00CB3876" w:rsidRPr="002A3931">
        <w:rPr>
          <w:rFonts w:ascii="Unikurd Web" w:eastAsia="Times New Roman" w:hAnsi="Unikurd Web" w:cs="Unikurd Web"/>
          <w:sz w:val="24"/>
          <w:szCs w:val="24"/>
          <w:lang w:val="en-US" w:bidi="ar-IQ"/>
        </w:rPr>
        <w:t>Binbaşi</w:t>
      </w:r>
      <w:r w:rsidRPr="002A3931">
        <w:rPr>
          <w:rFonts w:ascii="Unikurd Web" w:eastAsia="Times New Roman" w:hAnsi="Unikurd Web" w:cs="Unikurd Web"/>
          <w:sz w:val="24"/>
          <w:szCs w:val="24"/>
          <w:lang w:val="en-US" w:bidi="ar-IQ"/>
        </w:rPr>
        <w:t xml:space="preserve"> </w:t>
      </w:r>
      <w:r w:rsidR="00E33F50" w:rsidRPr="002A3931">
        <w:rPr>
          <w:rFonts w:ascii="Unikurd Web" w:eastAsia="Times New Roman" w:hAnsi="Unikurd Web" w:cs="Unikurd Web"/>
          <w:sz w:val="24"/>
          <w:szCs w:val="24"/>
          <w:lang w:val="en-US" w:bidi="ar-IQ"/>
        </w:rPr>
        <w:t>replied.</w:t>
      </w:r>
    </w:p>
    <w:p w14:paraId="00F50047" w14:textId="1A82BF2B" w:rsidR="00E33F50" w:rsidRPr="002A3931" w:rsidRDefault="00542F3E" w:rsidP="00781A90">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 xml:space="preserve">“Who?” </w:t>
      </w:r>
      <w:r w:rsidR="002773D0" w:rsidRPr="002A3931">
        <w:rPr>
          <w:rFonts w:ascii="Unikurd Web" w:eastAsia="Times New Roman" w:hAnsi="Unikurd Web" w:cs="Unikurd Web"/>
          <w:sz w:val="24"/>
          <w:szCs w:val="24"/>
          <w:lang w:val="en-US" w:bidi="ar-IQ"/>
        </w:rPr>
        <w:t xml:space="preserve">Tahîr </w:t>
      </w:r>
      <w:r w:rsidR="00971E91" w:rsidRPr="002A3931">
        <w:rPr>
          <w:rFonts w:ascii="Unikurd Web" w:eastAsia="Times New Roman" w:hAnsi="Unikurd Web" w:cs="Unikurd Web"/>
          <w:sz w:val="24"/>
          <w:szCs w:val="24"/>
          <w:lang w:val="en-US" w:bidi="ar-IQ"/>
        </w:rPr>
        <w:t>Beg</w:t>
      </w:r>
      <w:r w:rsidRPr="002A3931">
        <w:rPr>
          <w:rFonts w:ascii="Unikurd Web" w:eastAsia="Times New Roman" w:hAnsi="Unikurd Web" w:cs="Unikurd Web"/>
          <w:sz w:val="24"/>
          <w:szCs w:val="24"/>
          <w:lang w:val="en-US" w:bidi="ar-IQ"/>
        </w:rPr>
        <w:t xml:space="preserve"> </w:t>
      </w:r>
      <w:r w:rsidR="00E33F50" w:rsidRPr="002A3931">
        <w:rPr>
          <w:rFonts w:ascii="Unikurd Web" w:eastAsia="Times New Roman" w:hAnsi="Unikurd Web" w:cs="Unikurd Web"/>
          <w:sz w:val="24"/>
          <w:szCs w:val="24"/>
          <w:lang w:val="en-US" w:bidi="ar-IQ"/>
        </w:rPr>
        <w:t>inquired</w:t>
      </w:r>
      <w:r w:rsidRPr="002A3931">
        <w:rPr>
          <w:rFonts w:ascii="Unikurd Web" w:eastAsia="Times New Roman" w:hAnsi="Unikurd Web" w:cs="Unikurd Web"/>
          <w:sz w:val="24"/>
          <w:szCs w:val="24"/>
          <w:lang w:val="en-US" w:bidi="ar-IQ"/>
        </w:rPr>
        <w:t>.</w:t>
      </w:r>
    </w:p>
    <w:p w14:paraId="65B7136D" w14:textId="3180FA74" w:rsidR="00542F3E" w:rsidRPr="002A3931" w:rsidRDefault="00542F3E" w:rsidP="00542F3E">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 xml:space="preserve">“People,” </w:t>
      </w:r>
      <w:r w:rsidR="00CB3876" w:rsidRPr="002A3931">
        <w:rPr>
          <w:rFonts w:ascii="Unikurd Web" w:eastAsia="Times New Roman" w:hAnsi="Unikurd Web" w:cs="Unikurd Web"/>
          <w:sz w:val="24"/>
          <w:szCs w:val="24"/>
          <w:lang w:val="en-US" w:bidi="ar-IQ"/>
        </w:rPr>
        <w:t>Binbaşi</w:t>
      </w:r>
      <w:r w:rsidRPr="002A3931">
        <w:rPr>
          <w:rFonts w:ascii="Unikurd Web" w:eastAsia="Times New Roman" w:hAnsi="Unikurd Web" w:cs="Unikurd Web"/>
          <w:sz w:val="24"/>
          <w:szCs w:val="24"/>
          <w:lang w:val="en-US" w:bidi="ar-IQ"/>
        </w:rPr>
        <w:t xml:space="preserve"> responded.</w:t>
      </w:r>
    </w:p>
    <w:p w14:paraId="7A637EBD" w14:textId="23785E60" w:rsidR="00542F3E" w:rsidRPr="002A3931" w:rsidRDefault="00CB3876" w:rsidP="00542F3E">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 xml:space="preserve">Tahîr </w:t>
      </w:r>
      <w:r w:rsidR="00971E91" w:rsidRPr="002A3931">
        <w:rPr>
          <w:rFonts w:ascii="Unikurd Web" w:eastAsia="Times New Roman" w:hAnsi="Unikurd Web" w:cs="Unikurd Web"/>
          <w:sz w:val="24"/>
          <w:szCs w:val="24"/>
          <w:lang w:val="en-US" w:bidi="ar-IQ"/>
        </w:rPr>
        <w:t>Beg</w:t>
      </w:r>
      <w:r w:rsidR="00542F3E" w:rsidRPr="002A3931">
        <w:rPr>
          <w:rFonts w:ascii="Unikurd Web" w:eastAsia="Times New Roman" w:hAnsi="Unikurd Web" w:cs="Unikurd Web"/>
          <w:sz w:val="24"/>
          <w:szCs w:val="24"/>
          <w:lang w:val="en-US" w:bidi="ar-IQ"/>
        </w:rPr>
        <w:t xml:space="preserve"> smiled and</w:t>
      </w:r>
      <w:r w:rsidR="00E33F50" w:rsidRPr="002A3931">
        <w:rPr>
          <w:rFonts w:ascii="Unikurd Web" w:eastAsia="Times New Roman" w:hAnsi="Unikurd Web" w:cs="Unikurd Web"/>
          <w:sz w:val="24"/>
          <w:szCs w:val="24"/>
          <w:lang w:val="en-US" w:bidi="ar-IQ"/>
        </w:rPr>
        <w:t xml:space="preserve"> asked</w:t>
      </w:r>
      <w:r w:rsidR="00542F3E" w:rsidRPr="002A3931">
        <w:rPr>
          <w:rFonts w:ascii="Unikurd Web" w:eastAsia="Times New Roman" w:hAnsi="Unikurd Web" w:cs="Unikurd Web"/>
          <w:sz w:val="24"/>
          <w:szCs w:val="24"/>
          <w:lang w:val="en-US" w:bidi="ar-IQ"/>
        </w:rPr>
        <w:t xml:space="preserve">, “What do people do?” </w:t>
      </w:r>
    </w:p>
    <w:p w14:paraId="1862B8D4" w14:textId="0E19AF9E" w:rsidR="00542F3E" w:rsidRPr="002A3931" w:rsidRDefault="00CB3876" w:rsidP="00542F3E">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Binbaşi</w:t>
      </w:r>
      <w:r w:rsidR="00E33F50" w:rsidRPr="002A3931">
        <w:rPr>
          <w:rFonts w:ascii="Unikurd Web" w:eastAsia="Times New Roman" w:hAnsi="Unikurd Web" w:cs="Unikurd Web"/>
          <w:sz w:val="24"/>
          <w:szCs w:val="24"/>
          <w:lang w:val="en-US" w:bidi="ar-IQ"/>
        </w:rPr>
        <w:t xml:space="preserve"> continued</w:t>
      </w:r>
      <w:r w:rsidR="00542F3E" w:rsidRPr="002A3931">
        <w:rPr>
          <w:rFonts w:ascii="Unikurd Web" w:eastAsia="Times New Roman" w:hAnsi="Unikurd Web" w:cs="Unikurd Web"/>
          <w:sz w:val="24"/>
          <w:szCs w:val="24"/>
          <w:lang w:val="en-US" w:bidi="ar-IQ"/>
        </w:rPr>
        <w:t>, “They cut the wires.”</w:t>
      </w:r>
    </w:p>
    <w:p w14:paraId="5B04AFF4" w14:textId="4BC3A110" w:rsidR="00815AF7" w:rsidRPr="002A3931" w:rsidRDefault="00E33F50" w:rsidP="00E33F50">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 xml:space="preserve">After briefly gazing at </w:t>
      </w:r>
      <w:r w:rsidR="00CB3876" w:rsidRPr="002A3931">
        <w:rPr>
          <w:rFonts w:ascii="Unikurd Web" w:eastAsia="Times New Roman" w:hAnsi="Unikurd Web" w:cs="Unikurd Web"/>
          <w:sz w:val="24"/>
          <w:szCs w:val="24"/>
          <w:lang w:val="en-US" w:bidi="ar-IQ"/>
        </w:rPr>
        <w:t>Binbaşi</w:t>
      </w:r>
      <w:r w:rsidRPr="002A3931">
        <w:rPr>
          <w:rFonts w:ascii="Unikurd Web" w:eastAsia="Times New Roman" w:hAnsi="Unikurd Web" w:cs="Unikurd Web"/>
          <w:sz w:val="24"/>
          <w:szCs w:val="24"/>
          <w:lang w:val="en-US" w:bidi="ar-IQ"/>
        </w:rPr>
        <w:t xml:space="preserve">, </w:t>
      </w:r>
      <w:r w:rsidR="00CB3876" w:rsidRPr="002A3931">
        <w:rPr>
          <w:rFonts w:ascii="Unikurd Web" w:eastAsia="Times New Roman" w:hAnsi="Unikurd Web" w:cs="Unikurd Web"/>
          <w:sz w:val="24"/>
          <w:szCs w:val="24"/>
          <w:lang w:val="en-US" w:bidi="ar-IQ"/>
        </w:rPr>
        <w:t xml:space="preserve">Tahîr </w:t>
      </w:r>
      <w:r w:rsidR="00971E91" w:rsidRPr="002A3931">
        <w:rPr>
          <w:rFonts w:ascii="Unikurd Web" w:eastAsia="Times New Roman" w:hAnsi="Unikurd Web" w:cs="Unikurd Web"/>
          <w:sz w:val="24"/>
          <w:szCs w:val="24"/>
          <w:lang w:val="en-US" w:bidi="ar-IQ"/>
        </w:rPr>
        <w:t>Beg</w:t>
      </w:r>
      <w:r w:rsidRPr="002A3931">
        <w:rPr>
          <w:rFonts w:ascii="Unikurd Web" w:eastAsia="Times New Roman" w:hAnsi="Unikurd Web" w:cs="Unikurd Web"/>
          <w:sz w:val="24"/>
          <w:szCs w:val="24"/>
          <w:lang w:val="en-US" w:bidi="ar-IQ"/>
        </w:rPr>
        <w:t xml:space="preserve"> </w:t>
      </w:r>
      <w:r w:rsidR="00542F3E" w:rsidRPr="002A3931">
        <w:rPr>
          <w:rFonts w:ascii="Unikurd Web" w:eastAsia="Times New Roman" w:hAnsi="Unikurd Web" w:cs="Unikurd Web"/>
          <w:sz w:val="24"/>
          <w:szCs w:val="24"/>
          <w:lang w:val="en-US" w:bidi="ar-IQ"/>
        </w:rPr>
        <w:t xml:space="preserve">turned </w:t>
      </w:r>
      <w:r w:rsidRPr="002A3931">
        <w:rPr>
          <w:rFonts w:ascii="Unikurd Web" w:eastAsia="Times New Roman" w:hAnsi="Unikurd Web" w:cs="Unikurd Web"/>
          <w:sz w:val="24"/>
          <w:szCs w:val="24"/>
          <w:lang w:val="en-US" w:bidi="ar-IQ"/>
        </w:rPr>
        <w:t xml:space="preserve">back to </w:t>
      </w:r>
      <w:r w:rsidR="00542F3E" w:rsidRPr="002A3931">
        <w:rPr>
          <w:rFonts w:ascii="Unikurd Web" w:eastAsia="Times New Roman" w:hAnsi="Unikurd Web" w:cs="Unikurd Web"/>
          <w:sz w:val="24"/>
          <w:szCs w:val="24"/>
          <w:lang w:val="en-US" w:bidi="ar-IQ"/>
        </w:rPr>
        <w:t>his</w:t>
      </w:r>
      <w:r w:rsidRPr="002A3931">
        <w:rPr>
          <w:rFonts w:ascii="Unikurd Web" w:eastAsia="Times New Roman" w:hAnsi="Unikurd Web" w:cs="Unikurd Web"/>
          <w:sz w:val="24"/>
          <w:szCs w:val="24"/>
          <w:lang w:val="en-US" w:bidi="ar-IQ"/>
        </w:rPr>
        <w:t xml:space="preserve"> guests, and their discussion continued. In an attempt to fill the</w:t>
      </w:r>
      <w:r w:rsidR="00542F3E" w:rsidRPr="002A3931">
        <w:rPr>
          <w:rFonts w:ascii="Unikurd Web" w:eastAsia="Times New Roman" w:hAnsi="Unikurd Web" w:cs="Unikurd Web"/>
          <w:sz w:val="24"/>
          <w:szCs w:val="24"/>
          <w:lang w:val="en-US" w:bidi="ar-IQ"/>
        </w:rPr>
        <w:t xml:space="preserve"> gap </w:t>
      </w:r>
      <w:r w:rsidRPr="002A3931">
        <w:rPr>
          <w:rFonts w:ascii="Unikurd Web" w:eastAsia="Times New Roman" w:hAnsi="Unikurd Web" w:cs="Unikurd Web"/>
          <w:sz w:val="24"/>
          <w:szCs w:val="24"/>
          <w:lang w:val="en-US" w:bidi="ar-IQ"/>
        </w:rPr>
        <w:t>of not</w:t>
      </w:r>
      <w:r w:rsidR="00815AF7" w:rsidRPr="002A3931">
        <w:rPr>
          <w:rFonts w:ascii="Unikurd Web" w:eastAsia="Times New Roman" w:hAnsi="Unikurd Web" w:cs="Unikurd Web"/>
          <w:sz w:val="24"/>
          <w:szCs w:val="24"/>
          <w:lang w:val="en-US" w:bidi="ar-IQ"/>
        </w:rPr>
        <w:t xml:space="preserve"> receiving any response from </w:t>
      </w:r>
      <w:r w:rsidR="00CB3876" w:rsidRPr="002A3931">
        <w:rPr>
          <w:rFonts w:ascii="Unikurd Web" w:eastAsia="Times New Roman" w:hAnsi="Unikurd Web" w:cs="Unikurd Web"/>
          <w:sz w:val="24"/>
          <w:szCs w:val="24"/>
          <w:lang w:val="en-US" w:bidi="ar-IQ"/>
        </w:rPr>
        <w:t xml:space="preserve">Tahîr </w:t>
      </w:r>
      <w:r w:rsidR="00971E91" w:rsidRPr="002A3931">
        <w:rPr>
          <w:rFonts w:ascii="Unikurd Web" w:eastAsia="Times New Roman" w:hAnsi="Unikurd Web" w:cs="Unikurd Web"/>
          <w:sz w:val="24"/>
          <w:szCs w:val="24"/>
          <w:lang w:val="en-US" w:bidi="ar-IQ"/>
        </w:rPr>
        <w:t>Beg</w:t>
      </w:r>
      <w:r w:rsidRPr="002A3931">
        <w:rPr>
          <w:rFonts w:ascii="Unikurd Web" w:eastAsia="Times New Roman" w:hAnsi="Unikurd Web" w:cs="Unikurd Web"/>
          <w:sz w:val="24"/>
          <w:szCs w:val="24"/>
          <w:lang w:val="en-US" w:bidi="ar-IQ"/>
        </w:rPr>
        <w:t xml:space="preserve">, </w:t>
      </w:r>
      <w:r w:rsidR="00CB3876" w:rsidRPr="002A3931">
        <w:rPr>
          <w:rFonts w:ascii="Unikurd Web" w:eastAsia="Times New Roman" w:hAnsi="Unikurd Web" w:cs="Unikurd Web"/>
          <w:sz w:val="24"/>
          <w:szCs w:val="24"/>
          <w:lang w:val="en-US" w:bidi="ar-IQ"/>
        </w:rPr>
        <w:t>Binbaşi</w:t>
      </w:r>
      <w:r w:rsidRPr="002A3931">
        <w:rPr>
          <w:rFonts w:ascii="Unikurd Web" w:eastAsia="Times New Roman" w:hAnsi="Unikurd Web" w:cs="Unikurd Web"/>
          <w:sz w:val="24"/>
          <w:szCs w:val="24"/>
          <w:lang w:val="en-US" w:bidi="ar-IQ"/>
        </w:rPr>
        <w:t xml:space="preserve"> turned to</w:t>
      </w:r>
      <w:r w:rsidR="00815AF7" w:rsidRPr="002A3931">
        <w:rPr>
          <w:rFonts w:ascii="Unikurd Web" w:eastAsia="Times New Roman" w:hAnsi="Unikurd Web" w:cs="Unikurd Web"/>
          <w:sz w:val="24"/>
          <w:szCs w:val="24"/>
          <w:lang w:val="en-US" w:bidi="ar-IQ"/>
        </w:rPr>
        <w:t xml:space="preserve"> Mirza Hossein Shirazi and quietly asked, “Have you ever visited Constantinople?”</w:t>
      </w:r>
    </w:p>
    <w:p w14:paraId="5CDBBE0E" w14:textId="309AB440" w:rsidR="00542F3E" w:rsidRPr="002A3931" w:rsidRDefault="00815AF7" w:rsidP="00815AF7">
      <w:pPr>
        <w:bidi/>
        <w:spacing w:after="0" w:line="360" w:lineRule="auto"/>
        <w:jc w:val="right"/>
        <w:rPr>
          <w:rFonts w:ascii="Unikurd Web" w:eastAsia="Times New Roman" w:hAnsi="Unikurd Web" w:cs="Unikurd Web"/>
          <w:sz w:val="24"/>
          <w:szCs w:val="24"/>
          <w:lang w:val="en-US" w:bidi="ar-IQ"/>
        </w:rPr>
      </w:pPr>
      <w:bookmarkStart w:id="1" w:name="_Hlk141274683"/>
      <w:r w:rsidRPr="002A3931">
        <w:rPr>
          <w:rFonts w:ascii="Unikurd Web" w:eastAsia="Times New Roman" w:hAnsi="Unikurd Web" w:cs="Unikurd Web"/>
          <w:sz w:val="24"/>
          <w:szCs w:val="24"/>
          <w:lang w:val="en-US" w:bidi="ar-IQ"/>
        </w:rPr>
        <w:t xml:space="preserve">Mirza Hossein Shirazi, </w:t>
      </w:r>
      <w:bookmarkEnd w:id="1"/>
      <w:r w:rsidRPr="002A3931">
        <w:rPr>
          <w:rFonts w:ascii="Unikurd Web" w:eastAsia="Times New Roman" w:hAnsi="Unikurd Web" w:cs="Unikurd Web"/>
          <w:sz w:val="24"/>
          <w:szCs w:val="24"/>
          <w:lang w:val="en-US" w:bidi="ar-IQ"/>
        </w:rPr>
        <w:t>with his handlebar moustache, nodded</w:t>
      </w:r>
      <w:r w:rsidR="00925B05" w:rsidRPr="002A3931">
        <w:rPr>
          <w:rFonts w:ascii="Unikurd Web" w:eastAsia="Times New Roman" w:hAnsi="Unikurd Web" w:cs="Unikurd Web"/>
          <w:sz w:val="24"/>
          <w:szCs w:val="24"/>
          <w:lang w:val="en-US" w:bidi="ar-IQ"/>
        </w:rPr>
        <w:t xml:space="preserve"> in affirmation.</w:t>
      </w:r>
      <w:r w:rsidRPr="002A3931">
        <w:rPr>
          <w:rFonts w:ascii="Unikurd Web" w:eastAsia="Times New Roman" w:hAnsi="Unikurd Web" w:cs="Unikurd Web"/>
          <w:sz w:val="24"/>
          <w:szCs w:val="24"/>
          <w:lang w:val="en-US" w:bidi="ar-IQ"/>
        </w:rPr>
        <w:t xml:space="preserve"> </w:t>
      </w:r>
    </w:p>
    <w:p w14:paraId="68650125" w14:textId="4E14AA80" w:rsidR="00DC564B" w:rsidRPr="002A3931" w:rsidRDefault="00DC564B" w:rsidP="00DC564B">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 xml:space="preserve">“I don’t know what cursed destiny brought me to this faraway place in </w:t>
      </w:r>
      <w:r w:rsidR="00925B05" w:rsidRPr="002A3931">
        <w:rPr>
          <w:rFonts w:ascii="Unikurd Web" w:eastAsia="Times New Roman" w:hAnsi="Unikurd Web" w:cs="Unikurd Web"/>
          <w:sz w:val="24"/>
          <w:szCs w:val="24"/>
          <w:lang w:val="en-US" w:bidi="ar-IQ"/>
        </w:rPr>
        <w:t>Kurdistan</w:t>
      </w:r>
      <w:r w:rsidR="00781A90" w:rsidRPr="002A3931">
        <w:rPr>
          <w:rFonts w:ascii="Unikurd Web" w:eastAsia="Times New Roman" w:hAnsi="Unikurd Web" w:cs="Unikurd Web"/>
          <w:sz w:val="24"/>
          <w:szCs w:val="24"/>
          <w:lang w:val="en-US" w:bidi="ar-IQ"/>
        </w:rPr>
        <w:t xml:space="preserve">,” </w:t>
      </w:r>
      <w:r w:rsidR="00CB3876" w:rsidRPr="002A3931">
        <w:rPr>
          <w:rFonts w:ascii="Unikurd Web" w:eastAsia="Times New Roman" w:hAnsi="Unikurd Web" w:cs="Unikurd Web"/>
          <w:sz w:val="24"/>
          <w:szCs w:val="24"/>
          <w:lang w:val="en-US" w:bidi="ar-IQ"/>
        </w:rPr>
        <w:t>Binbaşi</w:t>
      </w:r>
      <w:r w:rsidRPr="002A3931">
        <w:rPr>
          <w:rFonts w:ascii="Unikurd Web" w:eastAsia="Times New Roman" w:hAnsi="Unikurd Web" w:cs="Unikurd Web"/>
          <w:sz w:val="24"/>
          <w:szCs w:val="24"/>
          <w:lang w:val="en-US" w:bidi="ar-IQ"/>
        </w:rPr>
        <w:t xml:space="preserve"> </w:t>
      </w:r>
      <w:r w:rsidR="00925B05" w:rsidRPr="002A3931">
        <w:rPr>
          <w:rFonts w:ascii="Unikurd Web" w:eastAsia="Times New Roman" w:hAnsi="Unikurd Web" w:cs="Unikurd Web"/>
          <w:sz w:val="24"/>
          <w:szCs w:val="24"/>
          <w:lang w:val="en-US" w:bidi="ar-IQ"/>
        </w:rPr>
        <w:t>lamented</w:t>
      </w:r>
      <w:r w:rsidRPr="002A3931">
        <w:rPr>
          <w:rFonts w:ascii="Unikurd Web" w:eastAsia="Times New Roman" w:hAnsi="Unikurd Web" w:cs="Unikurd Web"/>
          <w:sz w:val="24"/>
          <w:szCs w:val="24"/>
          <w:lang w:val="en-US" w:bidi="ar-IQ"/>
        </w:rPr>
        <w:t>.</w:t>
      </w:r>
    </w:p>
    <w:p w14:paraId="6EDCABB4" w14:textId="77777777" w:rsidR="00925B05" w:rsidRPr="002A3931" w:rsidRDefault="00925B05" w:rsidP="00925B05">
      <w:pPr>
        <w:bidi/>
        <w:spacing w:after="0" w:line="360" w:lineRule="auto"/>
        <w:jc w:val="right"/>
        <w:rPr>
          <w:rFonts w:ascii="Unikurd Web" w:eastAsia="Times New Roman" w:hAnsi="Unikurd Web" w:cs="Unikurd Web"/>
          <w:sz w:val="24"/>
          <w:szCs w:val="24"/>
          <w:lang w:val="en-US" w:bidi="ar-IQ"/>
        </w:rPr>
      </w:pPr>
      <w:bookmarkStart w:id="2" w:name="_Hlk141274814"/>
      <w:r w:rsidRPr="002A3931">
        <w:rPr>
          <w:rFonts w:ascii="Unikurd Web" w:eastAsia="Times New Roman" w:hAnsi="Unikurd Web" w:cs="Unikurd Web"/>
          <w:sz w:val="24"/>
          <w:szCs w:val="24"/>
          <w:lang w:val="en-US" w:bidi="ar-IQ"/>
        </w:rPr>
        <w:t xml:space="preserve">Perplexed, </w:t>
      </w:r>
      <w:r w:rsidR="00DC564B" w:rsidRPr="002A3931">
        <w:rPr>
          <w:rFonts w:ascii="Unikurd Web" w:eastAsia="Times New Roman" w:hAnsi="Unikurd Web" w:cs="Unikurd Web"/>
          <w:sz w:val="24"/>
          <w:szCs w:val="24"/>
          <w:lang w:val="en-US" w:bidi="ar-IQ"/>
        </w:rPr>
        <w:t>Mirza Hossein Shirazi</w:t>
      </w:r>
      <w:bookmarkEnd w:id="2"/>
      <w:r w:rsidRPr="002A3931">
        <w:rPr>
          <w:rFonts w:ascii="Unikurd Web" w:eastAsia="Times New Roman" w:hAnsi="Unikurd Web" w:cs="Unikurd Web"/>
          <w:sz w:val="24"/>
          <w:szCs w:val="24"/>
          <w:lang w:val="en-US" w:bidi="ar-IQ"/>
        </w:rPr>
        <w:t xml:space="preserve"> asked, “Why?</w:t>
      </w:r>
      <w:r w:rsidR="00DC564B" w:rsidRPr="002A3931">
        <w:rPr>
          <w:rFonts w:ascii="Unikurd Web" w:eastAsia="Times New Roman" w:hAnsi="Unikurd Web" w:cs="Unikurd Web"/>
          <w:sz w:val="24"/>
          <w:szCs w:val="24"/>
          <w:lang w:val="en-US" w:bidi="ar-IQ"/>
        </w:rPr>
        <w:t xml:space="preserve">” </w:t>
      </w:r>
    </w:p>
    <w:p w14:paraId="6E157F85" w14:textId="3CF29055" w:rsidR="00925B05" w:rsidRPr="002A3931" w:rsidRDefault="00CB3876" w:rsidP="00925B05">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Binbaşi</w:t>
      </w:r>
      <w:r w:rsidR="00925B05" w:rsidRPr="002A3931">
        <w:rPr>
          <w:rFonts w:ascii="Unikurd Web" w:eastAsia="Times New Roman" w:hAnsi="Unikurd Web" w:cs="Unikurd Web"/>
          <w:sz w:val="24"/>
          <w:szCs w:val="24"/>
          <w:lang w:val="en-US" w:bidi="ar-IQ"/>
        </w:rPr>
        <w:t xml:space="preserve"> sighed, “There is nothing here</w:t>
      </w:r>
      <w:r w:rsidR="004C28CF" w:rsidRPr="002A3931">
        <w:rPr>
          <w:rFonts w:ascii="Unikurd Web" w:eastAsia="Times New Roman" w:hAnsi="Unikurd Web" w:cs="Unikurd Web"/>
          <w:sz w:val="24"/>
          <w:szCs w:val="24"/>
          <w:lang w:val="en-US" w:bidi="ar-IQ"/>
        </w:rPr>
        <w:t>.</w:t>
      </w:r>
      <w:r w:rsidR="00925B05" w:rsidRPr="002A3931">
        <w:rPr>
          <w:rFonts w:ascii="Unikurd Web" w:eastAsia="Times New Roman" w:hAnsi="Unikurd Web" w:cs="Unikurd Web"/>
          <w:sz w:val="24"/>
          <w:szCs w:val="24"/>
          <w:lang w:val="en-US" w:bidi="ar-IQ"/>
        </w:rPr>
        <w:t>”</w:t>
      </w:r>
    </w:p>
    <w:p w14:paraId="1EC7FAEE" w14:textId="2CB225D0" w:rsidR="00925B05" w:rsidRPr="002A3931" w:rsidRDefault="00925B05" w:rsidP="00925B05">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Curious, Mirza Hossein Shirazi inquired, “What should be?”</w:t>
      </w:r>
    </w:p>
    <w:p w14:paraId="1473D623" w14:textId="5F5C7ABF" w:rsidR="006F5155" w:rsidRPr="002A3931" w:rsidRDefault="00CB3876" w:rsidP="00925B05">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Binbaşi</w:t>
      </w:r>
      <w:r w:rsidR="00925B05" w:rsidRPr="002A3931">
        <w:rPr>
          <w:rFonts w:ascii="Unikurd Web" w:eastAsia="Times New Roman" w:hAnsi="Unikurd Web" w:cs="Unikurd Web"/>
          <w:sz w:val="24"/>
          <w:szCs w:val="24"/>
          <w:lang w:val="en-US" w:bidi="ar-IQ"/>
        </w:rPr>
        <w:t xml:space="preserve"> responded, “Things that can keep you busy. It’s a drought country, and can’t be compared to Constantinople in </w:t>
      </w:r>
      <w:r w:rsidR="005B653E" w:rsidRPr="002A3931">
        <w:rPr>
          <w:rFonts w:ascii="Unikurd Web" w:eastAsia="Times New Roman" w:hAnsi="Unikurd Web" w:cs="Unikurd Web"/>
          <w:sz w:val="24"/>
          <w:szCs w:val="24"/>
          <w:lang w:val="en-US" w:bidi="ar-IQ"/>
        </w:rPr>
        <w:t>any way</w:t>
      </w:r>
      <w:r w:rsidR="00925B05" w:rsidRPr="002A3931">
        <w:rPr>
          <w:rFonts w:ascii="Unikurd Web" w:eastAsia="Times New Roman" w:hAnsi="Unikurd Web" w:cs="Unikurd Web"/>
          <w:sz w:val="24"/>
          <w:szCs w:val="24"/>
          <w:lang w:val="en-US" w:bidi="ar-IQ"/>
        </w:rPr>
        <w:t>.”</w:t>
      </w:r>
    </w:p>
    <w:p w14:paraId="28A322A8" w14:textId="366591DE" w:rsidR="00925B05" w:rsidRPr="002A3931" w:rsidRDefault="00CB3876" w:rsidP="00925B05">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 xml:space="preserve">Tahîr </w:t>
      </w:r>
      <w:r w:rsidR="00971E91" w:rsidRPr="002A3931">
        <w:rPr>
          <w:rFonts w:ascii="Unikurd Web" w:eastAsia="Times New Roman" w:hAnsi="Unikurd Web" w:cs="Unikurd Web"/>
          <w:sz w:val="24"/>
          <w:szCs w:val="24"/>
          <w:lang w:val="en-US" w:bidi="ar-IQ"/>
        </w:rPr>
        <w:t>Beg</w:t>
      </w:r>
      <w:r w:rsidR="00D070B3" w:rsidRPr="002A3931">
        <w:rPr>
          <w:rFonts w:ascii="Unikurd Web" w:eastAsia="Times New Roman" w:hAnsi="Unikurd Web" w:cs="Unikurd Web"/>
          <w:sz w:val="24"/>
          <w:szCs w:val="24"/>
          <w:lang w:val="en-US" w:bidi="ar-IQ"/>
        </w:rPr>
        <w:t>,</w:t>
      </w:r>
      <w:r w:rsidR="00891D82" w:rsidRPr="002A3931">
        <w:rPr>
          <w:rFonts w:ascii="Unikurd Web" w:eastAsia="Times New Roman" w:hAnsi="Unikurd Web" w:cs="Unikurd Web"/>
          <w:sz w:val="24"/>
          <w:szCs w:val="24"/>
          <w:lang w:val="en-US" w:bidi="ar-IQ"/>
        </w:rPr>
        <w:t xml:space="preserve"> </w:t>
      </w:r>
      <w:r w:rsidR="00B20944" w:rsidRPr="002A3931">
        <w:rPr>
          <w:rFonts w:ascii="Unikurd Web" w:eastAsia="Times New Roman" w:hAnsi="Unikurd Web" w:cs="Unikurd Web"/>
          <w:sz w:val="24"/>
          <w:szCs w:val="24"/>
          <w:lang w:val="en-US" w:bidi="ar-IQ"/>
        </w:rPr>
        <w:t xml:space="preserve">as though he had just heard the most amusing joke, </w:t>
      </w:r>
      <w:r w:rsidR="00891D82" w:rsidRPr="002A3931">
        <w:rPr>
          <w:rFonts w:ascii="Unikurd Web" w:eastAsia="Times New Roman" w:hAnsi="Unikurd Web" w:cs="Unikurd Web"/>
          <w:sz w:val="24"/>
          <w:szCs w:val="24"/>
          <w:lang w:val="en-US" w:bidi="ar-IQ"/>
        </w:rPr>
        <w:t>turned his face</w:t>
      </w:r>
      <w:r w:rsidR="00B20944" w:rsidRPr="002A3931">
        <w:rPr>
          <w:rFonts w:ascii="Unikurd Web" w:eastAsia="Times New Roman" w:hAnsi="Unikurd Web" w:cs="Unikurd Web"/>
          <w:sz w:val="24"/>
          <w:szCs w:val="24"/>
          <w:lang w:val="en-US" w:bidi="ar-IQ"/>
        </w:rPr>
        <w:t xml:space="preserve"> and </w:t>
      </w:r>
      <w:r w:rsidR="0075139A" w:rsidRPr="002A3931">
        <w:rPr>
          <w:rFonts w:ascii="Unikurd Web" w:eastAsia="Times New Roman" w:hAnsi="Unikurd Web" w:cs="Unikurd Web"/>
          <w:sz w:val="24"/>
          <w:szCs w:val="24"/>
          <w:lang w:val="en-US" w:bidi="ar-IQ"/>
        </w:rPr>
        <w:t>replied</w:t>
      </w:r>
      <w:r w:rsidR="00B20944" w:rsidRPr="002A3931">
        <w:rPr>
          <w:rFonts w:ascii="Unikurd Web" w:eastAsia="Times New Roman" w:hAnsi="Unikurd Web" w:cs="Unikurd Web"/>
          <w:sz w:val="24"/>
          <w:szCs w:val="24"/>
          <w:lang w:val="en-US" w:bidi="ar-IQ"/>
        </w:rPr>
        <w:t xml:space="preserve"> with a sardonic smile, “Ah, dear</w:t>
      </w:r>
      <w:r w:rsidR="005B653E" w:rsidRPr="002A3931">
        <w:rPr>
          <w:rFonts w:ascii="Unikurd Web" w:eastAsia="Times New Roman" w:hAnsi="Unikurd Web" w:cs="Unikurd Web"/>
          <w:sz w:val="24"/>
          <w:szCs w:val="24"/>
          <w:lang w:val="en-US" w:bidi="ar-IQ"/>
        </w:rPr>
        <w:t xml:space="preserve"> </w:t>
      </w:r>
      <w:r w:rsidRPr="002A3931">
        <w:rPr>
          <w:rFonts w:ascii="Unikurd Web" w:eastAsia="Times New Roman" w:hAnsi="Unikurd Web" w:cs="Unikurd Web"/>
          <w:sz w:val="24"/>
          <w:szCs w:val="24"/>
          <w:lang w:val="en-US" w:bidi="ar-IQ"/>
        </w:rPr>
        <w:t>Binbaşi</w:t>
      </w:r>
      <w:r w:rsidR="00B20944" w:rsidRPr="002A3931">
        <w:rPr>
          <w:rFonts w:ascii="Unikurd Web" w:eastAsia="Times New Roman" w:hAnsi="Unikurd Web" w:cs="Unikurd Web"/>
          <w:sz w:val="24"/>
          <w:szCs w:val="24"/>
          <w:lang w:val="en-US" w:bidi="ar-IQ"/>
        </w:rPr>
        <w:t xml:space="preserve">, how could we ever survive without your insightful comments? After all, you represent the mighty Empire that thrives on our land, collecting taxes from our hardworking peasants and </w:t>
      </w:r>
      <w:r w:rsidR="0075139A" w:rsidRPr="002A3931">
        <w:rPr>
          <w:rFonts w:ascii="Unikurd Web" w:eastAsia="Times New Roman" w:hAnsi="Unikurd Web" w:cs="Unikurd Web"/>
          <w:sz w:val="24"/>
          <w:szCs w:val="24"/>
          <w:lang w:val="en-US" w:bidi="ar-IQ"/>
        </w:rPr>
        <w:t>farmers.” His</w:t>
      </w:r>
      <w:r w:rsidR="00B20944" w:rsidRPr="002A3931">
        <w:rPr>
          <w:rFonts w:ascii="Unikurd Web" w:eastAsia="Times New Roman" w:hAnsi="Unikurd Web" w:cs="Unikurd Web"/>
          <w:sz w:val="24"/>
          <w:szCs w:val="24"/>
          <w:lang w:val="en-US" w:bidi="ar-IQ"/>
        </w:rPr>
        <w:t xml:space="preserve"> voice dripped with irony</w:t>
      </w:r>
      <w:r w:rsidR="0009525B" w:rsidRPr="002A3931">
        <w:rPr>
          <w:rFonts w:ascii="Unikurd Web" w:eastAsia="Times New Roman" w:hAnsi="Unikurd Web" w:cs="Unikurd Web"/>
          <w:sz w:val="24"/>
          <w:szCs w:val="24"/>
          <w:lang w:val="en-US" w:bidi="ar-IQ"/>
        </w:rPr>
        <w:t>,</w:t>
      </w:r>
      <w:r w:rsidR="00B20944" w:rsidRPr="002A3931">
        <w:rPr>
          <w:rFonts w:ascii="Unikurd Web" w:eastAsia="Times New Roman" w:hAnsi="Unikurd Web" w:cs="Unikurd Web"/>
          <w:sz w:val="24"/>
          <w:szCs w:val="24"/>
          <w:lang w:val="en-US" w:bidi="ar-IQ"/>
        </w:rPr>
        <w:t xml:space="preserve"> “Truly, your appreciation for this arrangement is overwhelming.” </w:t>
      </w:r>
      <w:r w:rsidRPr="002A3931">
        <w:rPr>
          <w:rFonts w:ascii="Unikurd Web" w:eastAsia="Times New Roman" w:hAnsi="Unikurd Web" w:cs="Unikurd Web"/>
          <w:sz w:val="24"/>
          <w:szCs w:val="24"/>
          <w:lang w:val="en-US" w:bidi="ar-IQ"/>
        </w:rPr>
        <w:t xml:space="preserve">Tahîr </w:t>
      </w:r>
      <w:r w:rsidR="00971E91" w:rsidRPr="002A3931">
        <w:rPr>
          <w:rFonts w:ascii="Unikurd Web" w:eastAsia="Times New Roman" w:hAnsi="Unikurd Web" w:cs="Unikurd Web"/>
          <w:sz w:val="24"/>
          <w:szCs w:val="24"/>
          <w:lang w:val="en-US" w:bidi="ar-IQ"/>
        </w:rPr>
        <w:t>Beg</w:t>
      </w:r>
      <w:r w:rsidR="00B20944" w:rsidRPr="002A3931">
        <w:rPr>
          <w:rFonts w:ascii="Unikurd Web" w:eastAsia="Times New Roman" w:hAnsi="Unikurd Web" w:cs="Unikurd Web"/>
          <w:sz w:val="24"/>
          <w:szCs w:val="24"/>
          <w:lang w:val="en-US" w:bidi="ar-IQ"/>
        </w:rPr>
        <w:t>’s words carried a sharp</w:t>
      </w:r>
      <w:r w:rsidR="0075139A" w:rsidRPr="002A3931">
        <w:rPr>
          <w:rFonts w:ascii="Unikurd Web" w:eastAsia="Times New Roman" w:hAnsi="Unikurd Web" w:cs="Unikurd Web"/>
          <w:sz w:val="24"/>
          <w:szCs w:val="24"/>
          <w:lang w:val="en-US" w:bidi="ar-IQ"/>
        </w:rPr>
        <w:t xml:space="preserve"> edge, hinting at the irony of </w:t>
      </w:r>
      <w:r w:rsidRPr="002A3931">
        <w:rPr>
          <w:rFonts w:ascii="Unikurd Web" w:eastAsia="Times New Roman" w:hAnsi="Unikurd Web" w:cs="Unikurd Web"/>
          <w:sz w:val="24"/>
          <w:szCs w:val="24"/>
          <w:lang w:val="en-US" w:bidi="ar-IQ"/>
        </w:rPr>
        <w:t>Binbaşi</w:t>
      </w:r>
      <w:r w:rsidR="0075139A" w:rsidRPr="002A3931">
        <w:rPr>
          <w:rFonts w:ascii="Unikurd Web" w:eastAsia="Times New Roman" w:hAnsi="Unikurd Web" w:cs="Unikurd Web"/>
          <w:sz w:val="24"/>
          <w:szCs w:val="24"/>
          <w:lang w:val="en-US" w:bidi="ar-IQ"/>
        </w:rPr>
        <w:t>’s lack of gratitude for the benefits he enjoyed as an envoy of the occupying power.</w:t>
      </w:r>
    </w:p>
    <w:p w14:paraId="74BF0FFB" w14:textId="333A566E" w:rsidR="00E44638" w:rsidRPr="002A3931" w:rsidRDefault="00E44638" w:rsidP="00E44638">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 xml:space="preserve">After hearing </w:t>
      </w:r>
      <w:r w:rsidR="00CB3876" w:rsidRPr="002A3931">
        <w:rPr>
          <w:rFonts w:ascii="Unikurd Web" w:eastAsia="Times New Roman" w:hAnsi="Unikurd Web" w:cs="Unikurd Web"/>
          <w:sz w:val="24"/>
          <w:szCs w:val="24"/>
          <w:lang w:val="en-US" w:bidi="ar-IQ"/>
        </w:rPr>
        <w:t xml:space="preserve">Tahîr </w:t>
      </w:r>
      <w:r w:rsidR="00971E91" w:rsidRPr="002A3931">
        <w:rPr>
          <w:rFonts w:ascii="Unikurd Web" w:eastAsia="Times New Roman" w:hAnsi="Unikurd Web" w:cs="Unikurd Web"/>
          <w:sz w:val="24"/>
          <w:szCs w:val="24"/>
          <w:lang w:val="en-US" w:bidi="ar-IQ"/>
        </w:rPr>
        <w:t>Beg</w:t>
      </w:r>
      <w:r w:rsidRPr="002A3931">
        <w:rPr>
          <w:rFonts w:ascii="Unikurd Web" w:eastAsia="Times New Roman" w:hAnsi="Unikurd Web" w:cs="Unikurd Web"/>
          <w:sz w:val="24"/>
          <w:szCs w:val="24"/>
          <w:lang w:val="en-US" w:bidi="ar-IQ"/>
        </w:rPr>
        <w:t xml:space="preserve">’s sardonic response, </w:t>
      </w:r>
      <w:r w:rsidR="00CB3876" w:rsidRPr="002A3931">
        <w:rPr>
          <w:rFonts w:ascii="Unikurd Web" w:eastAsia="Times New Roman" w:hAnsi="Unikurd Web" w:cs="Unikurd Web"/>
          <w:sz w:val="24"/>
          <w:szCs w:val="24"/>
          <w:lang w:val="en-US" w:bidi="ar-IQ"/>
        </w:rPr>
        <w:t>Binbaşi</w:t>
      </w:r>
      <w:r w:rsidRPr="002A3931">
        <w:rPr>
          <w:rFonts w:ascii="Unikurd Web" w:eastAsia="Times New Roman" w:hAnsi="Unikurd Web" w:cs="Unikurd Web"/>
          <w:sz w:val="24"/>
          <w:szCs w:val="24"/>
          <w:lang w:val="en-US" w:bidi="ar-IQ"/>
        </w:rPr>
        <w:t xml:space="preserve"> fell silent, visibly shocked, and his face turned pale. He seemed to need a moment to regain his composure, waiting for a few minutes before finally standing up. His voice trembled with the</w:t>
      </w:r>
    </w:p>
    <w:p w14:paraId="5C1F88BF" w14:textId="77777777" w:rsidR="00DB2A70" w:rsidRPr="002A3931" w:rsidRDefault="00E44638" w:rsidP="00DB2A70">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impact of the conversation as he said, "Izin verirseniz, Beyefendi. Hoşça kal.” (</w:t>
      </w:r>
      <w:r w:rsidR="00781A90" w:rsidRPr="002A3931">
        <w:rPr>
          <w:rFonts w:ascii="Unikurd Web" w:eastAsia="Times New Roman" w:hAnsi="Unikurd Web" w:cs="Unikurd Web"/>
          <w:sz w:val="24"/>
          <w:szCs w:val="24"/>
          <w:lang w:val="en-US" w:bidi="ar-IQ"/>
        </w:rPr>
        <w:t>With</w:t>
      </w:r>
      <w:r w:rsidRPr="002A3931">
        <w:rPr>
          <w:rFonts w:ascii="Unikurd Web" w:eastAsia="Times New Roman" w:hAnsi="Unikurd Web" w:cs="Unikurd Web"/>
          <w:sz w:val="24"/>
          <w:szCs w:val="24"/>
          <w:lang w:val="en-US" w:bidi="ar-IQ"/>
        </w:rPr>
        <w:t xml:space="preserve"> your permission, Sir) and then added, “Goodbye,” before he left the gathering</w:t>
      </w:r>
      <w:r w:rsidR="00781A90" w:rsidRPr="002A3931">
        <w:rPr>
          <w:rFonts w:ascii="Unikurd Web" w:eastAsia="Times New Roman" w:hAnsi="Unikurd Web" w:cs="Unikurd Web"/>
          <w:sz w:val="24"/>
          <w:szCs w:val="24"/>
          <w:lang w:val="en-US" w:bidi="ar-IQ"/>
        </w:rPr>
        <w:t>.</w:t>
      </w:r>
    </w:p>
    <w:p w14:paraId="38909C5B" w14:textId="1488B8A0" w:rsidR="00BC3EA5" w:rsidRPr="002A3931" w:rsidRDefault="00A60CE5" w:rsidP="00DB2A70">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Kawan</w:t>
      </w:r>
      <w:r w:rsidR="00D75BEF" w:rsidRPr="002A3931">
        <w:rPr>
          <w:rFonts w:ascii="Unikurd Web" w:eastAsia="Times New Roman" w:hAnsi="Unikurd Web" w:cs="Unikurd Web"/>
          <w:sz w:val="24"/>
          <w:szCs w:val="24"/>
          <w:lang w:val="en-US" w:bidi="ar-IQ"/>
        </w:rPr>
        <w:t xml:space="preserve"> walked through</w:t>
      </w:r>
      <w:r w:rsidRPr="002A3931">
        <w:rPr>
          <w:rFonts w:ascii="Unikurd Web" w:eastAsia="Times New Roman" w:hAnsi="Unikurd Web" w:cs="Unikurd Web"/>
          <w:sz w:val="24"/>
          <w:szCs w:val="24"/>
          <w:lang w:val="en-US" w:bidi="ar-IQ"/>
        </w:rPr>
        <w:t xml:space="preserve"> the same brid</w:t>
      </w:r>
      <w:r w:rsidR="005F25C0" w:rsidRPr="002A3931">
        <w:rPr>
          <w:rFonts w:ascii="Unikurd Web" w:eastAsia="Times New Roman" w:hAnsi="Unikurd Web" w:cs="Unikurd Web"/>
          <w:sz w:val="24"/>
          <w:szCs w:val="24"/>
          <w:lang w:val="en-US" w:bidi="ar-IQ"/>
        </w:rPr>
        <w:t>g</w:t>
      </w:r>
      <w:r w:rsidRPr="002A3931">
        <w:rPr>
          <w:rFonts w:ascii="Unikurd Web" w:eastAsia="Times New Roman" w:hAnsi="Unikurd Web" w:cs="Unikurd Web"/>
          <w:sz w:val="24"/>
          <w:szCs w:val="24"/>
          <w:lang w:val="en-US" w:bidi="ar-IQ"/>
        </w:rPr>
        <w:t>e, use</w:t>
      </w:r>
      <w:r w:rsidR="00717C0D" w:rsidRPr="002A3931">
        <w:rPr>
          <w:rFonts w:ascii="Unikurd Web" w:eastAsia="Times New Roman" w:hAnsi="Unikurd Web" w:cs="Unikurd Web"/>
          <w:sz w:val="24"/>
          <w:szCs w:val="24"/>
          <w:lang w:val="en-US" w:bidi="ar-IQ"/>
        </w:rPr>
        <w:t>d</w:t>
      </w:r>
      <w:r w:rsidRPr="002A3931">
        <w:rPr>
          <w:rFonts w:ascii="Unikurd Web" w:eastAsia="Times New Roman" w:hAnsi="Unikurd Web" w:cs="Unikurd Web"/>
          <w:sz w:val="24"/>
          <w:szCs w:val="24"/>
          <w:lang w:val="en-US" w:bidi="ar-IQ"/>
        </w:rPr>
        <w:t xml:space="preserve"> the </w:t>
      </w:r>
      <w:r w:rsidR="00D75BEF" w:rsidRPr="002A3931">
        <w:rPr>
          <w:rFonts w:ascii="Unikurd Web" w:eastAsia="Times New Roman" w:hAnsi="Unikurd Web" w:cs="Unikurd Web"/>
          <w:sz w:val="24"/>
          <w:szCs w:val="24"/>
          <w:lang w:val="en-US" w:bidi="ar-IQ"/>
        </w:rPr>
        <w:t>familiar</w:t>
      </w:r>
      <w:r w:rsidRPr="002A3931">
        <w:rPr>
          <w:rFonts w:ascii="Unikurd Web" w:eastAsia="Times New Roman" w:hAnsi="Unikurd Web" w:cs="Unikurd Web"/>
          <w:sz w:val="24"/>
          <w:szCs w:val="24"/>
          <w:lang w:val="en-US" w:bidi="ar-IQ"/>
        </w:rPr>
        <w:t xml:space="preserve"> staircase</w:t>
      </w:r>
      <w:r w:rsidR="00D75BEF" w:rsidRPr="002A3931">
        <w:rPr>
          <w:rFonts w:ascii="Unikurd Web" w:eastAsia="Times New Roman" w:hAnsi="Unikurd Web" w:cs="Unikurd Web"/>
          <w:sz w:val="24"/>
          <w:szCs w:val="24"/>
          <w:lang w:val="en-US" w:bidi="ar-IQ"/>
        </w:rPr>
        <w:t>,</w:t>
      </w:r>
      <w:r w:rsidRPr="002A3931">
        <w:rPr>
          <w:rFonts w:ascii="Unikurd Web" w:eastAsia="Times New Roman" w:hAnsi="Unikurd Web" w:cs="Unikurd Web"/>
          <w:sz w:val="24"/>
          <w:szCs w:val="24"/>
          <w:lang w:val="en-US" w:bidi="ar-IQ"/>
        </w:rPr>
        <w:t xml:space="preserve"> </w:t>
      </w:r>
      <w:r w:rsidR="00717C0D" w:rsidRPr="002A3931">
        <w:rPr>
          <w:rFonts w:ascii="Unikurd Web" w:eastAsia="Times New Roman" w:hAnsi="Unikurd Web" w:cs="Unikurd Web"/>
          <w:sz w:val="24"/>
          <w:szCs w:val="24"/>
          <w:lang w:val="en-US" w:bidi="ar-IQ"/>
        </w:rPr>
        <w:t>and</w:t>
      </w:r>
      <w:r w:rsidR="00D75BEF" w:rsidRPr="002A3931">
        <w:rPr>
          <w:rFonts w:ascii="Unikurd Web" w:eastAsia="Times New Roman" w:hAnsi="Unikurd Web" w:cs="Unikurd Web"/>
          <w:sz w:val="24"/>
          <w:szCs w:val="24"/>
          <w:lang w:val="en-US" w:bidi="ar-IQ"/>
        </w:rPr>
        <w:t xml:space="preserve"> returned</w:t>
      </w:r>
      <w:r w:rsidRPr="002A3931">
        <w:rPr>
          <w:rFonts w:ascii="Unikurd Web" w:eastAsia="Times New Roman" w:hAnsi="Unikurd Web" w:cs="Unikurd Web"/>
          <w:sz w:val="24"/>
          <w:szCs w:val="24"/>
          <w:lang w:val="en-US" w:bidi="ar-IQ"/>
        </w:rPr>
        <w:t xml:space="preserve"> to the open yard. </w:t>
      </w:r>
      <w:r w:rsidR="00D75BEF" w:rsidRPr="002A3931">
        <w:rPr>
          <w:rFonts w:ascii="Unikurd Web" w:eastAsia="Times New Roman" w:hAnsi="Unikurd Web" w:cs="Unikurd Web"/>
          <w:sz w:val="24"/>
          <w:szCs w:val="24"/>
          <w:lang w:val="en-US" w:bidi="ar-IQ"/>
        </w:rPr>
        <w:t xml:space="preserve">To his left were some rooms </w:t>
      </w:r>
      <w:r w:rsidRPr="002A3931">
        <w:rPr>
          <w:rFonts w:ascii="Unikurd Web" w:eastAsia="Times New Roman" w:hAnsi="Unikurd Web" w:cs="Unikurd Web"/>
          <w:sz w:val="24"/>
          <w:szCs w:val="24"/>
          <w:lang w:val="en-US" w:bidi="ar-IQ"/>
        </w:rPr>
        <w:t xml:space="preserve">designated for guests and </w:t>
      </w:r>
      <w:r w:rsidR="00D75BEF" w:rsidRPr="002A3931">
        <w:rPr>
          <w:rFonts w:ascii="Unikurd Web" w:eastAsia="Times New Roman" w:hAnsi="Unikurd Web" w:cs="Unikurd Web"/>
          <w:sz w:val="24"/>
          <w:szCs w:val="24"/>
          <w:lang w:val="en-US" w:bidi="ar-IQ"/>
        </w:rPr>
        <w:t>staff managing</w:t>
      </w:r>
      <w:r w:rsidRPr="002A3931">
        <w:rPr>
          <w:rFonts w:ascii="Unikurd Web" w:eastAsia="Times New Roman" w:hAnsi="Unikurd Web" w:cs="Unikurd Web"/>
          <w:sz w:val="24"/>
          <w:szCs w:val="24"/>
          <w:lang w:val="en-US" w:bidi="ar-IQ"/>
        </w:rPr>
        <w:t xml:space="preserve"> the vill</w:t>
      </w:r>
      <w:r w:rsidR="00717C0D" w:rsidRPr="002A3931">
        <w:rPr>
          <w:rFonts w:ascii="Unikurd Web" w:eastAsia="Times New Roman" w:hAnsi="Unikurd Web" w:cs="Unikurd Web"/>
          <w:sz w:val="24"/>
          <w:szCs w:val="24"/>
          <w:lang w:val="en-US" w:bidi="ar-IQ"/>
        </w:rPr>
        <w:t>a</w:t>
      </w:r>
      <w:r w:rsidR="00D75BEF" w:rsidRPr="002A3931">
        <w:rPr>
          <w:rFonts w:ascii="Unikurd Web" w:eastAsia="Times New Roman" w:hAnsi="Unikurd Web" w:cs="Unikurd Web"/>
          <w:sz w:val="24"/>
          <w:szCs w:val="24"/>
          <w:lang w:val="en-US" w:bidi="ar-IQ"/>
        </w:rPr>
        <w:t>’s affairs</w:t>
      </w:r>
      <w:r w:rsidRPr="002A3931">
        <w:rPr>
          <w:rFonts w:ascii="Unikurd Web" w:eastAsia="Times New Roman" w:hAnsi="Unikurd Web" w:cs="Unikurd Web"/>
          <w:sz w:val="24"/>
          <w:szCs w:val="24"/>
          <w:lang w:val="en-US" w:bidi="ar-IQ"/>
        </w:rPr>
        <w:t xml:space="preserve">. </w:t>
      </w:r>
      <w:r w:rsidR="00D75BEF" w:rsidRPr="002A3931">
        <w:rPr>
          <w:rFonts w:ascii="Unikurd Web" w:eastAsia="Times New Roman" w:hAnsi="Unikurd Web" w:cs="Unikurd Web"/>
          <w:sz w:val="24"/>
          <w:szCs w:val="24"/>
          <w:lang w:val="en-US" w:bidi="ar-IQ"/>
        </w:rPr>
        <w:t>As he glanced at</w:t>
      </w:r>
      <w:r w:rsidR="00717C0D" w:rsidRPr="002A3931">
        <w:rPr>
          <w:rFonts w:ascii="Unikurd Web" w:eastAsia="Times New Roman" w:hAnsi="Unikurd Web" w:cs="Unikurd Web"/>
          <w:sz w:val="24"/>
          <w:szCs w:val="24"/>
          <w:lang w:val="en-US" w:bidi="ar-IQ"/>
        </w:rPr>
        <w:t xml:space="preserve"> the first room,</w:t>
      </w:r>
      <w:r w:rsidR="00B532E3" w:rsidRPr="002A3931">
        <w:rPr>
          <w:rFonts w:ascii="Unikurd Web" w:eastAsia="Times New Roman" w:hAnsi="Unikurd Web" w:cs="Unikurd Web"/>
          <w:sz w:val="24"/>
          <w:szCs w:val="24"/>
          <w:lang w:val="en-US" w:bidi="ar-IQ"/>
        </w:rPr>
        <w:t xml:space="preserve"> </w:t>
      </w:r>
      <w:r w:rsidR="00D75BEF" w:rsidRPr="002A3931">
        <w:rPr>
          <w:rFonts w:ascii="Unikurd Web" w:eastAsia="Times New Roman" w:hAnsi="Unikurd Web" w:cs="Unikurd Web"/>
          <w:sz w:val="24"/>
          <w:szCs w:val="24"/>
          <w:lang w:val="en-US" w:bidi="ar-IQ"/>
        </w:rPr>
        <w:t xml:space="preserve">he notices that </w:t>
      </w:r>
      <w:r w:rsidR="00B532E3" w:rsidRPr="002A3931">
        <w:rPr>
          <w:rFonts w:ascii="Unikurd Web" w:eastAsia="Times New Roman" w:hAnsi="Unikurd Web" w:cs="Unikurd Web"/>
          <w:sz w:val="24"/>
          <w:szCs w:val="24"/>
          <w:lang w:val="en-US" w:bidi="ar-IQ"/>
        </w:rPr>
        <w:t>its</w:t>
      </w:r>
      <w:r w:rsidR="005F25C0" w:rsidRPr="002A3931">
        <w:rPr>
          <w:rFonts w:ascii="Unikurd Web" w:eastAsia="Times New Roman" w:hAnsi="Unikurd Web" w:cs="Unikurd Web"/>
          <w:sz w:val="24"/>
          <w:szCs w:val="24"/>
          <w:lang w:val="en-US" w:bidi="ar-IQ"/>
        </w:rPr>
        <w:t xml:space="preserve"> door</w:t>
      </w:r>
      <w:r w:rsidR="00B532E3" w:rsidRPr="002A3931">
        <w:rPr>
          <w:rFonts w:ascii="Unikurd Web" w:eastAsia="Times New Roman" w:hAnsi="Unikurd Web" w:cs="Unikurd Web"/>
          <w:sz w:val="24"/>
          <w:szCs w:val="24"/>
          <w:lang w:val="en-US" w:bidi="ar-IQ"/>
        </w:rPr>
        <w:t xml:space="preserve"> latches were displaced, </w:t>
      </w:r>
      <w:r w:rsidR="00D75BEF" w:rsidRPr="002A3931">
        <w:rPr>
          <w:rFonts w:ascii="Unikurd Web" w:eastAsia="Times New Roman" w:hAnsi="Unikurd Web" w:cs="Unikurd Web"/>
          <w:sz w:val="24"/>
          <w:szCs w:val="24"/>
          <w:lang w:val="en-US" w:bidi="ar-IQ"/>
        </w:rPr>
        <w:t>leaving it slightly</w:t>
      </w:r>
      <w:r w:rsidR="0092502C" w:rsidRPr="002A3931">
        <w:rPr>
          <w:rFonts w:ascii="Unikurd Web" w:eastAsia="Times New Roman" w:hAnsi="Unikurd Web" w:cs="Unikurd Web"/>
          <w:sz w:val="24"/>
          <w:szCs w:val="24"/>
          <w:lang w:val="en-US" w:bidi="ar-IQ"/>
        </w:rPr>
        <w:t xml:space="preserve"> ajar</w:t>
      </w:r>
      <w:r w:rsidR="00D75BEF" w:rsidRPr="002A3931">
        <w:rPr>
          <w:rFonts w:ascii="Unikurd Web" w:eastAsia="Times New Roman" w:hAnsi="Unikurd Web" w:cs="Unikurd Web"/>
          <w:sz w:val="24"/>
          <w:szCs w:val="24"/>
          <w:lang w:val="en-US" w:bidi="ar-IQ"/>
        </w:rPr>
        <w:t>. Inside, a tall</w:t>
      </w:r>
      <w:r w:rsidR="0092502C" w:rsidRPr="002A3931">
        <w:rPr>
          <w:rFonts w:ascii="Unikurd Web" w:eastAsia="Times New Roman" w:hAnsi="Unikurd Web" w:cs="Unikurd Web"/>
          <w:sz w:val="24"/>
          <w:szCs w:val="24"/>
          <w:lang w:val="en-US" w:bidi="ar-IQ"/>
        </w:rPr>
        <w:t xml:space="preserve"> man</w:t>
      </w:r>
      <w:r w:rsidR="00B532E3" w:rsidRPr="002A3931">
        <w:rPr>
          <w:rFonts w:ascii="Unikurd Web" w:eastAsia="Times New Roman" w:hAnsi="Unikurd Web" w:cs="Unikurd Web"/>
          <w:sz w:val="24"/>
          <w:szCs w:val="24"/>
          <w:lang w:val="en-US" w:bidi="ar-IQ"/>
        </w:rPr>
        <w:t xml:space="preserve"> with blond hair</w:t>
      </w:r>
      <w:r w:rsidR="00D75BEF" w:rsidRPr="002A3931">
        <w:rPr>
          <w:rFonts w:ascii="Unikurd Web" w:eastAsia="Times New Roman" w:hAnsi="Unikurd Web" w:cs="Unikurd Web"/>
          <w:sz w:val="24"/>
          <w:szCs w:val="24"/>
          <w:lang w:val="en-US" w:bidi="ar-IQ"/>
        </w:rPr>
        <w:t xml:space="preserve"> hunched over</w:t>
      </w:r>
      <w:r w:rsidR="0092502C" w:rsidRPr="002A3931">
        <w:rPr>
          <w:rFonts w:ascii="Unikurd Web" w:eastAsia="Times New Roman" w:hAnsi="Unikurd Web" w:cs="Unikurd Web"/>
          <w:sz w:val="24"/>
          <w:szCs w:val="24"/>
          <w:lang w:val="en-US" w:bidi="ar-IQ"/>
        </w:rPr>
        <w:t xml:space="preserve"> a big</w:t>
      </w:r>
      <w:r w:rsidR="00717C0D" w:rsidRPr="002A3931">
        <w:rPr>
          <w:rFonts w:ascii="Unikurd Web" w:eastAsia="Times New Roman" w:hAnsi="Unikurd Web" w:cs="Unikurd Web"/>
          <w:sz w:val="24"/>
          <w:szCs w:val="24"/>
          <w:lang w:val="en-US" w:bidi="ar-IQ"/>
        </w:rPr>
        <w:t xml:space="preserve"> Russian iron b</w:t>
      </w:r>
      <w:r w:rsidR="0092502C" w:rsidRPr="002A3931">
        <w:rPr>
          <w:rFonts w:ascii="Unikurd Web" w:eastAsia="Times New Roman" w:hAnsi="Unikurd Web" w:cs="Unikurd Web"/>
          <w:sz w:val="24"/>
          <w:szCs w:val="24"/>
          <w:lang w:val="en-US" w:bidi="ar-IQ"/>
        </w:rPr>
        <w:t xml:space="preserve">ox, searching </w:t>
      </w:r>
      <w:r w:rsidR="00BC3EA5" w:rsidRPr="002A3931">
        <w:rPr>
          <w:rFonts w:ascii="Unikurd Web" w:eastAsia="Times New Roman" w:hAnsi="Unikurd Web" w:cs="Unikurd Web"/>
          <w:sz w:val="24"/>
          <w:szCs w:val="24"/>
          <w:lang w:val="en-US" w:bidi="ar-IQ"/>
        </w:rPr>
        <w:t xml:space="preserve">anxiously </w:t>
      </w:r>
      <w:r w:rsidR="0092502C" w:rsidRPr="002A3931">
        <w:rPr>
          <w:rFonts w:ascii="Unikurd Web" w:eastAsia="Times New Roman" w:hAnsi="Unikurd Web" w:cs="Unikurd Web"/>
          <w:sz w:val="24"/>
          <w:szCs w:val="24"/>
          <w:lang w:val="en-US" w:bidi="ar-IQ"/>
        </w:rPr>
        <w:t>for</w:t>
      </w:r>
      <w:r w:rsidR="00717C0D" w:rsidRPr="002A3931">
        <w:rPr>
          <w:rFonts w:ascii="Unikurd Web" w:eastAsia="Times New Roman" w:hAnsi="Unikurd Web" w:cs="Unikurd Web"/>
          <w:sz w:val="24"/>
          <w:szCs w:val="24"/>
          <w:lang w:val="en-US" w:bidi="ar-IQ"/>
        </w:rPr>
        <w:t xml:space="preserve"> </w:t>
      </w:r>
      <w:r w:rsidR="00B532E3" w:rsidRPr="002A3931">
        <w:rPr>
          <w:rFonts w:ascii="Unikurd Web" w:eastAsia="Times New Roman" w:hAnsi="Unikurd Web" w:cs="Unikurd Web"/>
          <w:sz w:val="24"/>
          <w:szCs w:val="24"/>
          <w:lang w:val="en-US" w:bidi="ar-IQ"/>
        </w:rPr>
        <w:t>something.</w:t>
      </w:r>
      <w:r w:rsidR="005F25C0" w:rsidRPr="002A3931">
        <w:rPr>
          <w:rFonts w:ascii="Unikurd Web" w:eastAsia="Times New Roman" w:hAnsi="Unikurd Web" w:cs="Unikurd Web"/>
          <w:sz w:val="24"/>
          <w:szCs w:val="24"/>
          <w:lang w:val="en-US" w:bidi="ar-IQ"/>
        </w:rPr>
        <w:t xml:space="preserve"> </w:t>
      </w:r>
    </w:p>
    <w:p w14:paraId="7ADAFC1C" w14:textId="73B93A70" w:rsidR="00B532E3" w:rsidRPr="002A3931" w:rsidRDefault="00BC3EA5" w:rsidP="00BC3EA5">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Curiosity piquet, Kawan continued walking past the room, but to his surprise, a man emerged from another</w:t>
      </w:r>
      <w:r w:rsidR="005F25C0" w:rsidRPr="002A3931">
        <w:rPr>
          <w:rFonts w:ascii="Unikurd Web" w:eastAsia="Times New Roman" w:hAnsi="Unikurd Web" w:cs="Unikurd Web"/>
          <w:sz w:val="24"/>
          <w:szCs w:val="24"/>
          <w:lang w:val="en-US" w:bidi="ar-IQ"/>
        </w:rPr>
        <w:t xml:space="preserve"> room</w:t>
      </w:r>
      <w:r w:rsidRPr="002A3931">
        <w:rPr>
          <w:rFonts w:ascii="Unikurd Web" w:eastAsia="Times New Roman" w:hAnsi="Unikurd Web" w:cs="Unikurd Web"/>
          <w:sz w:val="24"/>
          <w:szCs w:val="24"/>
          <w:lang w:val="en-US" w:bidi="ar-IQ"/>
        </w:rPr>
        <w:t>.</w:t>
      </w:r>
      <w:r w:rsidR="005F25C0" w:rsidRPr="002A3931">
        <w:rPr>
          <w:rFonts w:ascii="Unikurd Web" w:eastAsia="Times New Roman" w:hAnsi="Unikurd Web" w:cs="Unikurd Web"/>
          <w:sz w:val="24"/>
          <w:szCs w:val="24"/>
          <w:lang w:val="en-US" w:bidi="ar-IQ"/>
        </w:rPr>
        <w:t xml:space="preserve"> </w:t>
      </w:r>
      <w:r w:rsidRPr="002A3931">
        <w:rPr>
          <w:rFonts w:ascii="Unikurd Web" w:eastAsia="Times New Roman" w:hAnsi="Unikurd Web" w:cs="Unikurd Web"/>
          <w:sz w:val="24"/>
          <w:szCs w:val="24"/>
          <w:lang w:val="en-US" w:bidi="ar-IQ"/>
        </w:rPr>
        <w:t>T</w:t>
      </w:r>
      <w:r w:rsidR="005F25C0" w:rsidRPr="002A3931">
        <w:rPr>
          <w:rFonts w:ascii="Unikurd Web" w:eastAsia="Times New Roman" w:hAnsi="Unikurd Web" w:cs="Unikurd Web"/>
          <w:sz w:val="24"/>
          <w:szCs w:val="24"/>
          <w:lang w:val="en-US" w:bidi="ar-IQ"/>
        </w:rPr>
        <w:t xml:space="preserve">he man was </w:t>
      </w:r>
      <w:r w:rsidRPr="002A3931">
        <w:rPr>
          <w:rFonts w:ascii="Unikurd Web" w:eastAsia="Times New Roman" w:hAnsi="Unikurd Web" w:cs="Unikurd Web"/>
          <w:sz w:val="24"/>
          <w:szCs w:val="24"/>
          <w:lang w:val="en-US" w:bidi="ar-IQ"/>
        </w:rPr>
        <w:t>dressed in</w:t>
      </w:r>
      <w:r w:rsidR="005F25C0" w:rsidRPr="002A3931">
        <w:rPr>
          <w:rFonts w:ascii="Unikurd Web" w:eastAsia="Times New Roman" w:hAnsi="Unikurd Web" w:cs="Unikurd Web"/>
          <w:sz w:val="24"/>
          <w:szCs w:val="24"/>
          <w:lang w:val="en-US" w:bidi="ar-IQ"/>
        </w:rPr>
        <w:t xml:space="preserve"> a long gown</w:t>
      </w:r>
      <w:r w:rsidR="00152BA8" w:rsidRPr="002A3931">
        <w:rPr>
          <w:rFonts w:ascii="Unikurd Web" w:eastAsia="Times New Roman" w:hAnsi="Unikurd Web" w:cs="Unikurd Web"/>
          <w:sz w:val="24"/>
          <w:szCs w:val="24"/>
          <w:lang w:val="en-US" w:bidi="ar-IQ"/>
        </w:rPr>
        <w:t xml:space="preserve"> and a cardigan, and his headwear was a long </w:t>
      </w:r>
      <w:r w:rsidR="00D75BEF" w:rsidRPr="002A3931">
        <w:rPr>
          <w:rFonts w:ascii="Unikurd Web" w:eastAsia="Times New Roman" w:hAnsi="Unikurd Web" w:cs="Unikurd Web"/>
          <w:sz w:val="24"/>
          <w:szCs w:val="24"/>
          <w:lang w:val="en-US" w:bidi="ar-IQ"/>
        </w:rPr>
        <w:t>hat wrapped</w:t>
      </w:r>
      <w:r w:rsidR="00152BA8" w:rsidRPr="002A3931">
        <w:rPr>
          <w:rFonts w:ascii="Unikurd Web" w:eastAsia="Times New Roman" w:hAnsi="Unikurd Web" w:cs="Unikurd Web"/>
          <w:sz w:val="24"/>
          <w:szCs w:val="24"/>
          <w:lang w:val="en-US" w:bidi="ar-IQ"/>
        </w:rPr>
        <w:t xml:space="preserve"> with vibrant fabrics</w:t>
      </w:r>
      <w:r w:rsidRPr="002A3931">
        <w:rPr>
          <w:rFonts w:ascii="Unikurd Web" w:eastAsia="Times New Roman" w:hAnsi="Unikurd Web" w:cs="Unikurd Web"/>
          <w:sz w:val="24"/>
          <w:szCs w:val="24"/>
          <w:lang w:val="en-US" w:bidi="ar-IQ"/>
        </w:rPr>
        <w:t>,</w:t>
      </w:r>
      <w:r w:rsidR="00152BA8" w:rsidRPr="002A3931">
        <w:rPr>
          <w:rFonts w:ascii="Unikurd Web" w:eastAsia="Times New Roman" w:hAnsi="Unikurd Web" w:cs="Unikurd Web"/>
          <w:sz w:val="24"/>
          <w:szCs w:val="24"/>
          <w:lang w:val="en-US" w:bidi="ar-IQ"/>
        </w:rPr>
        <w:t xml:space="preserve"> with a tassel</w:t>
      </w:r>
      <w:r w:rsidRPr="002A3931">
        <w:rPr>
          <w:rFonts w:ascii="Unikurd Web" w:eastAsia="Times New Roman" w:hAnsi="Unikurd Web" w:cs="Unikurd Web"/>
          <w:sz w:val="24"/>
          <w:szCs w:val="24"/>
          <w:lang w:val="en-US" w:bidi="ar-IQ"/>
        </w:rPr>
        <w:t xml:space="preserve"> hanging down from its peak.</w:t>
      </w:r>
      <w:r w:rsidR="00152BA8" w:rsidRPr="002A3931">
        <w:rPr>
          <w:rFonts w:ascii="Unikurd Web" w:eastAsia="Times New Roman" w:hAnsi="Unikurd Web" w:cs="Unikurd Web"/>
          <w:sz w:val="24"/>
          <w:szCs w:val="24"/>
          <w:lang w:val="en-US" w:bidi="ar-IQ"/>
        </w:rPr>
        <w:t xml:space="preserve"> </w:t>
      </w:r>
      <w:r w:rsidRPr="002A3931">
        <w:rPr>
          <w:rFonts w:ascii="Unikurd Web" w:eastAsia="Times New Roman" w:hAnsi="Unikurd Web" w:cs="Unikurd Web"/>
          <w:sz w:val="24"/>
          <w:szCs w:val="24"/>
          <w:lang w:val="en-US" w:bidi="ar-IQ"/>
        </w:rPr>
        <w:t>T</w:t>
      </w:r>
      <w:r w:rsidR="00D75BEF" w:rsidRPr="002A3931">
        <w:rPr>
          <w:rFonts w:ascii="Unikurd Web" w:eastAsia="Times New Roman" w:hAnsi="Unikurd Web" w:cs="Unikurd Web"/>
          <w:sz w:val="24"/>
          <w:szCs w:val="24"/>
          <w:lang w:val="en-US" w:bidi="ar-IQ"/>
        </w:rPr>
        <w:t>he man</w:t>
      </w:r>
      <w:r w:rsidR="00152BA8" w:rsidRPr="002A3931">
        <w:rPr>
          <w:rFonts w:ascii="Unikurd Web" w:eastAsia="Times New Roman" w:hAnsi="Unikurd Web" w:cs="Unikurd Web"/>
          <w:sz w:val="24"/>
          <w:szCs w:val="24"/>
          <w:lang w:val="en-US" w:bidi="ar-IQ"/>
        </w:rPr>
        <w:t xml:space="preserve"> </w:t>
      </w:r>
      <w:r w:rsidRPr="002A3931">
        <w:rPr>
          <w:rFonts w:ascii="Unikurd Web" w:eastAsia="Times New Roman" w:hAnsi="Unikurd Web" w:cs="Unikurd Web"/>
          <w:sz w:val="24"/>
          <w:szCs w:val="24"/>
          <w:lang w:val="en-US" w:bidi="ar-IQ"/>
        </w:rPr>
        <w:t xml:space="preserve">seemed bewildered to see Kawan there and hastily asked, </w:t>
      </w:r>
      <w:r w:rsidR="00152BA8" w:rsidRPr="002A3931">
        <w:rPr>
          <w:rFonts w:ascii="Unikurd Web" w:eastAsia="Times New Roman" w:hAnsi="Unikurd Web" w:cs="Unikurd Web"/>
          <w:sz w:val="24"/>
          <w:szCs w:val="24"/>
          <w:lang w:val="en-US" w:bidi="ar-IQ"/>
        </w:rPr>
        <w:t>“</w:t>
      </w:r>
      <w:r w:rsidRPr="002A3931">
        <w:rPr>
          <w:rFonts w:ascii="Unikurd Web" w:eastAsia="Times New Roman" w:hAnsi="Unikurd Web" w:cs="Unikurd Web"/>
          <w:sz w:val="24"/>
          <w:szCs w:val="24"/>
          <w:lang w:val="en-US" w:bidi="ar-IQ"/>
        </w:rPr>
        <w:t>Are</w:t>
      </w:r>
      <w:r w:rsidR="00152BA8" w:rsidRPr="002A3931">
        <w:rPr>
          <w:rFonts w:ascii="Unikurd Web" w:eastAsia="Times New Roman" w:hAnsi="Unikurd Web" w:cs="Unikurd Web"/>
          <w:sz w:val="24"/>
          <w:szCs w:val="24"/>
          <w:lang w:val="en-US" w:bidi="ar-IQ"/>
        </w:rPr>
        <w:t xml:space="preserve"> you looking for someone?”</w:t>
      </w:r>
    </w:p>
    <w:p w14:paraId="4816752D" w14:textId="60AEC10D" w:rsidR="00152BA8" w:rsidRPr="002A3931" w:rsidRDefault="00D75BEF" w:rsidP="00152BA8">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Kawan replied with a question</w:t>
      </w:r>
      <w:r w:rsidR="00BC3EA5" w:rsidRPr="002A3931">
        <w:rPr>
          <w:rFonts w:ascii="Unikurd Web" w:eastAsia="Times New Roman" w:hAnsi="Unikurd Web" w:cs="Unikurd Web"/>
          <w:sz w:val="24"/>
          <w:szCs w:val="24"/>
          <w:lang w:val="en-US" w:bidi="ar-IQ"/>
        </w:rPr>
        <w:t xml:space="preserve"> of his own, “Are you Major Soane?”</w:t>
      </w:r>
      <w:r w:rsidRPr="002A3931">
        <w:rPr>
          <w:rFonts w:ascii="Unikurd Web" w:eastAsia="Times New Roman" w:hAnsi="Unikurd Web" w:cs="Unikurd Web"/>
          <w:sz w:val="24"/>
          <w:szCs w:val="24"/>
          <w:lang w:val="en-US" w:bidi="ar-IQ"/>
        </w:rPr>
        <w:t xml:space="preserve"> </w:t>
      </w:r>
    </w:p>
    <w:p w14:paraId="47EB94AB" w14:textId="38ED2DA9" w:rsidR="00C00F90" w:rsidRPr="002A3931" w:rsidRDefault="00C00F90" w:rsidP="00C00F90">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w:t>
      </w:r>
      <w:r w:rsidR="00276B50" w:rsidRPr="002A3931">
        <w:rPr>
          <w:rFonts w:ascii="Unikurd Web" w:eastAsia="Times New Roman" w:hAnsi="Unikurd Web" w:cs="Unikurd Web"/>
          <w:sz w:val="24"/>
          <w:szCs w:val="24"/>
          <w:lang w:val="en-US" w:bidi="ar-IQ"/>
        </w:rPr>
        <w:t>No,</w:t>
      </w:r>
      <w:r w:rsidRPr="002A3931">
        <w:rPr>
          <w:rFonts w:ascii="Unikurd Web" w:eastAsia="Times New Roman" w:hAnsi="Unikurd Web" w:cs="Unikurd Web"/>
          <w:sz w:val="24"/>
          <w:szCs w:val="24"/>
          <w:lang w:val="en-US" w:bidi="ar-IQ"/>
        </w:rPr>
        <w:t xml:space="preserve"> </w:t>
      </w:r>
      <w:r w:rsidR="00276B50" w:rsidRPr="002A3931">
        <w:rPr>
          <w:rFonts w:ascii="Unikurd Web" w:eastAsia="Times New Roman" w:hAnsi="Unikurd Web" w:cs="Unikurd Web"/>
          <w:sz w:val="24"/>
          <w:szCs w:val="24"/>
          <w:lang w:val="en-US" w:bidi="ar-IQ"/>
        </w:rPr>
        <w:t>I am</w:t>
      </w:r>
      <w:r w:rsidRPr="002A3931">
        <w:rPr>
          <w:rFonts w:ascii="Unikurd Web" w:eastAsia="Times New Roman" w:hAnsi="Unikurd Web" w:cs="Unikurd Web"/>
          <w:sz w:val="24"/>
          <w:szCs w:val="24"/>
          <w:lang w:val="en-US" w:bidi="ar-IQ"/>
        </w:rPr>
        <w:t xml:space="preserve"> Mansour</w:t>
      </w:r>
      <w:r w:rsidR="00276B50" w:rsidRPr="002A3931">
        <w:rPr>
          <w:rFonts w:ascii="Unikurd Web" w:eastAsia="Times New Roman" w:hAnsi="Unikurd Web" w:cs="Unikurd Web"/>
          <w:sz w:val="24"/>
          <w:szCs w:val="24"/>
          <w:lang w:val="en-US" w:bidi="ar-IQ"/>
        </w:rPr>
        <w:t>.</w:t>
      </w:r>
      <w:r w:rsidRPr="002A3931">
        <w:rPr>
          <w:rFonts w:ascii="Unikurd Web" w:eastAsia="Times New Roman" w:hAnsi="Unikurd Web" w:cs="Unikurd Web"/>
          <w:sz w:val="24"/>
          <w:szCs w:val="24"/>
          <w:lang w:val="en-US" w:bidi="ar-IQ"/>
        </w:rPr>
        <w:t xml:space="preserve"> </w:t>
      </w:r>
      <w:r w:rsidR="00276B50" w:rsidRPr="002A3931">
        <w:rPr>
          <w:rFonts w:ascii="Unikurd Web" w:eastAsia="Times New Roman" w:hAnsi="Unikurd Web" w:cs="Unikurd Web"/>
          <w:sz w:val="24"/>
          <w:szCs w:val="24"/>
          <w:lang w:val="en-US" w:bidi="ar-IQ"/>
        </w:rPr>
        <w:t>W</w:t>
      </w:r>
      <w:r w:rsidRPr="002A3931">
        <w:rPr>
          <w:rFonts w:ascii="Unikurd Web" w:eastAsia="Times New Roman" w:hAnsi="Unikurd Web" w:cs="Unikurd Web"/>
          <w:sz w:val="24"/>
          <w:szCs w:val="24"/>
          <w:lang w:val="en-US" w:bidi="ar-IQ"/>
        </w:rPr>
        <w:t>ho is Major Soane?”</w:t>
      </w:r>
      <w:r w:rsidR="00276B50" w:rsidRPr="002A3931">
        <w:rPr>
          <w:rFonts w:ascii="Unikurd Web" w:eastAsia="Times New Roman" w:hAnsi="Unikurd Web" w:cs="Unikurd Web"/>
          <w:sz w:val="24"/>
          <w:szCs w:val="24"/>
          <w:lang w:val="en-US" w:bidi="ar-IQ"/>
        </w:rPr>
        <w:t xml:space="preserve"> </w:t>
      </w:r>
      <w:r w:rsidR="008C5A5F" w:rsidRPr="002A3931">
        <w:rPr>
          <w:rFonts w:ascii="Unikurd Web" w:eastAsia="Times New Roman" w:hAnsi="Unikurd Web" w:cs="Unikurd Web"/>
          <w:sz w:val="24"/>
          <w:szCs w:val="24"/>
          <w:lang w:val="en-US" w:bidi="ar-IQ"/>
        </w:rPr>
        <w:t>he asked.</w:t>
      </w:r>
    </w:p>
    <w:p w14:paraId="168661AF" w14:textId="78A56DB8" w:rsidR="00C00F90" w:rsidRPr="002A3931" w:rsidRDefault="00C00F90" w:rsidP="00C00F90">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w:t>
      </w:r>
      <w:r w:rsidR="002B615D" w:rsidRPr="002A3931">
        <w:rPr>
          <w:rFonts w:ascii="Unikurd Web" w:eastAsia="Times New Roman" w:hAnsi="Unikurd Web" w:cs="Unikurd Web"/>
          <w:sz w:val="24"/>
          <w:szCs w:val="24"/>
          <w:lang w:val="en-US" w:bidi="ar-IQ"/>
        </w:rPr>
        <w:t xml:space="preserve">Ely . B . Soane, an English </w:t>
      </w:r>
      <w:r w:rsidR="003F7BB5" w:rsidRPr="002A3931">
        <w:rPr>
          <w:rFonts w:ascii="Unikurd Web" w:eastAsia="Times New Roman" w:hAnsi="Unikurd Web" w:cs="Unikurd Web"/>
          <w:sz w:val="24"/>
          <w:szCs w:val="24"/>
          <w:lang w:val="en-US" w:bidi="ar-IQ"/>
        </w:rPr>
        <w:t>man of medium height with fair skin and a distinctive handlebar moustache</w:t>
      </w:r>
      <w:r w:rsidR="00276B50" w:rsidRPr="002A3931">
        <w:rPr>
          <w:rFonts w:ascii="Unikurd Web" w:eastAsia="Times New Roman" w:hAnsi="Unikurd Web" w:cs="Unikurd Web"/>
          <w:sz w:val="24"/>
          <w:szCs w:val="24"/>
          <w:lang w:val="en-US" w:bidi="ar-IQ"/>
        </w:rPr>
        <w:t>,</w:t>
      </w:r>
      <w:r w:rsidR="003F7BB5" w:rsidRPr="002A3931">
        <w:rPr>
          <w:rFonts w:ascii="Unikurd Web" w:eastAsia="Times New Roman" w:hAnsi="Unikurd Web" w:cs="Unikurd Web"/>
          <w:sz w:val="24"/>
          <w:szCs w:val="24"/>
          <w:lang w:val="en-US" w:bidi="ar-IQ"/>
        </w:rPr>
        <w:t>”</w:t>
      </w:r>
      <w:r w:rsidR="00276B50" w:rsidRPr="002A3931">
        <w:rPr>
          <w:rFonts w:ascii="Unikurd Web" w:eastAsia="Times New Roman" w:hAnsi="Unikurd Web" w:cs="Unikurd Web"/>
          <w:sz w:val="24"/>
          <w:szCs w:val="24"/>
          <w:lang w:val="en-US" w:bidi="ar-IQ"/>
        </w:rPr>
        <w:t xml:space="preserve"> Kawan explained.</w:t>
      </w:r>
    </w:p>
    <w:p w14:paraId="7C0374BF" w14:textId="6222A393" w:rsidR="003F7BB5" w:rsidRPr="002A3931" w:rsidRDefault="007C35B7" w:rsidP="00F313CF">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rtl/>
          <w:lang w:val="en-US" w:bidi="ar-IQ"/>
        </w:rPr>
        <w:t>"</w:t>
      </w:r>
      <w:r w:rsidRPr="002A3931">
        <w:rPr>
          <w:rFonts w:ascii="Unikurd Web" w:eastAsia="Times New Roman" w:hAnsi="Unikurd Web" w:cs="Unikurd Web"/>
          <w:sz w:val="24"/>
          <w:szCs w:val="24"/>
          <w:lang w:val="en-US" w:bidi="ar-IQ"/>
        </w:rPr>
        <w:t>”Here, the only man with that description is Mirza Hossein Shirazi,” Mansour replied. Following the customary hospitality of Pasha’s villa, he kindly suggested, “Please, let’s first go to my room to rest a bit,” and escorted him with deference to the room. Once inside, he invited Kawan to sit on a wool rug at the upper side of the room as a sign of deference and placed a pillow behind him to ensure his comfort. Mansour then asked, “Would you like to try a Shisha?”</w:t>
      </w:r>
      <w:r w:rsidR="005C1468" w:rsidRPr="002A3931">
        <w:rPr>
          <w:rFonts w:ascii="Unikurd Web" w:eastAsia="Times New Roman" w:hAnsi="Unikurd Web" w:cs="Unikurd Web"/>
          <w:color w:val="FF0000"/>
          <w:sz w:val="24"/>
          <w:szCs w:val="24"/>
          <w:lang w:val="en-US" w:bidi="ar-IQ"/>
        </w:rPr>
        <w:t xml:space="preserve"> </w:t>
      </w:r>
      <w:r w:rsidR="003F7BB5" w:rsidRPr="002A3931">
        <w:rPr>
          <w:rFonts w:ascii="Unikurd Web" w:eastAsia="Times New Roman" w:hAnsi="Unikurd Web" w:cs="Unikurd Web"/>
          <w:color w:val="FF0000"/>
          <w:sz w:val="24"/>
          <w:szCs w:val="24"/>
          <w:lang w:val="en-US" w:bidi="ar-IQ"/>
        </w:rPr>
        <w:t xml:space="preserve"> </w:t>
      </w:r>
    </w:p>
    <w:p w14:paraId="7D091FE9" w14:textId="61A29415" w:rsidR="00293E71" w:rsidRPr="002A3931" w:rsidRDefault="005C1468" w:rsidP="00293E71">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Kawan</w:t>
      </w:r>
      <w:r w:rsidR="00DF171D" w:rsidRPr="002A3931">
        <w:rPr>
          <w:rFonts w:ascii="Unikurd Web" w:eastAsia="Times New Roman" w:hAnsi="Unikurd Web" w:cs="Unikurd Web"/>
          <w:sz w:val="24"/>
          <w:szCs w:val="24"/>
          <w:lang w:val="en-US" w:bidi="ar-IQ"/>
        </w:rPr>
        <w:t xml:space="preserve"> politely declined</w:t>
      </w:r>
      <w:r w:rsidRPr="002A3931">
        <w:rPr>
          <w:rFonts w:ascii="Unikurd Web" w:eastAsia="Times New Roman" w:hAnsi="Unikurd Web" w:cs="Unikurd Web"/>
          <w:sz w:val="24"/>
          <w:szCs w:val="24"/>
          <w:lang w:val="en-US" w:bidi="ar-IQ"/>
        </w:rPr>
        <w:t>,</w:t>
      </w:r>
      <w:r w:rsidR="00DF171D" w:rsidRPr="002A3931">
        <w:rPr>
          <w:rFonts w:ascii="Unikurd Web" w:eastAsia="Times New Roman" w:hAnsi="Unikurd Web" w:cs="Unikurd Web"/>
          <w:sz w:val="24"/>
          <w:szCs w:val="24"/>
          <w:lang w:val="en-US" w:bidi="ar-IQ"/>
        </w:rPr>
        <w:t xml:space="preserve"> replying,</w:t>
      </w:r>
      <w:r w:rsidRPr="002A3931">
        <w:rPr>
          <w:rFonts w:ascii="Unikurd Web" w:eastAsia="Times New Roman" w:hAnsi="Unikurd Web" w:cs="Unikurd Web"/>
          <w:sz w:val="24"/>
          <w:szCs w:val="24"/>
          <w:lang w:val="en-US" w:bidi="ar-IQ"/>
        </w:rPr>
        <w:t xml:space="preserve"> “Thank you, but I do not smoke</w:t>
      </w:r>
      <w:r w:rsidR="00DF171D" w:rsidRPr="002A3931">
        <w:rPr>
          <w:rFonts w:ascii="Unikurd Web" w:eastAsia="Times New Roman" w:hAnsi="Unikurd Web" w:cs="Unikurd Web"/>
          <w:sz w:val="24"/>
          <w:szCs w:val="24"/>
          <w:lang w:val="en-US" w:bidi="ar-IQ"/>
        </w:rPr>
        <w:t>.</w:t>
      </w:r>
      <w:r w:rsidRPr="002A3931">
        <w:rPr>
          <w:rFonts w:ascii="Unikurd Web" w:eastAsia="Times New Roman" w:hAnsi="Unikurd Web" w:cs="Unikurd Web"/>
          <w:sz w:val="24"/>
          <w:szCs w:val="24"/>
          <w:lang w:val="en-US" w:bidi="ar-IQ"/>
        </w:rPr>
        <w:t>”</w:t>
      </w:r>
      <w:r w:rsidR="00C020A4" w:rsidRPr="002A3931">
        <w:rPr>
          <w:rFonts w:ascii="Unikurd Web" w:eastAsia="Times New Roman" w:hAnsi="Unikurd Web" w:cs="Unikurd Web"/>
          <w:sz w:val="24"/>
          <w:szCs w:val="24"/>
          <w:lang w:val="en-US" w:bidi="ar-IQ"/>
        </w:rPr>
        <w:t xml:space="preserve"> </w:t>
      </w:r>
      <w:r w:rsidR="00DF171D" w:rsidRPr="002A3931">
        <w:rPr>
          <w:rFonts w:ascii="Unikurd Web" w:eastAsia="Times New Roman" w:hAnsi="Unikurd Web" w:cs="Unikurd Web"/>
          <w:sz w:val="24"/>
          <w:szCs w:val="24"/>
          <w:lang w:val="en-US" w:bidi="ar-IQ"/>
        </w:rPr>
        <w:t>His eyes wandered around</w:t>
      </w:r>
      <w:r w:rsidR="00C020A4" w:rsidRPr="002A3931">
        <w:rPr>
          <w:rFonts w:ascii="Unikurd Web" w:eastAsia="Times New Roman" w:hAnsi="Unikurd Web" w:cs="Unikurd Web"/>
          <w:sz w:val="24"/>
          <w:szCs w:val="24"/>
          <w:lang w:val="en-US" w:bidi="ar-IQ"/>
        </w:rPr>
        <w:t xml:space="preserve"> the room, </w:t>
      </w:r>
      <w:r w:rsidR="00F17B8E" w:rsidRPr="002A3931">
        <w:rPr>
          <w:rFonts w:ascii="Unikurd Web" w:eastAsia="Times New Roman" w:hAnsi="Unikurd Web" w:cs="Unikurd Web"/>
          <w:sz w:val="24"/>
          <w:szCs w:val="24"/>
          <w:lang w:val="en-US" w:bidi="ar-IQ"/>
        </w:rPr>
        <w:t xml:space="preserve">and </w:t>
      </w:r>
      <w:r w:rsidR="002C6EB0" w:rsidRPr="002A3931">
        <w:rPr>
          <w:rFonts w:ascii="Unikurd Web" w:eastAsia="Times New Roman" w:hAnsi="Unikurd Web" w:cs="Unikurd Web"/>
          <w:sz w:val="24"/>
          <w:szCs w:val="24"/>
          <w:lang w:val="en-US" w:bidi="ar-IQ"/>
        </w:rPr>
        <w:t>he</w:t>
      </w:r>
      <w:r w:rsidR="00DF171D" w:rsidRPr="002A3931">
        <w:rPr>
          <w:rFonts w:ascii="Unikurd Web" w:eastAsia="Times New Roman" w:hAnsi="Unikurd Web" w:cs="Unikurd Web"/>
          <w:sz w:val="24"/>
          <w:szCs w:val="24"/>
          <w:lang w:val="en-US" w:bidi="ar-IQ"/>
        </w:rPr>
        <w:t xml:space="preserve"> noticed</w:t>
      </w:r>
      <w:r w:rsidR="002C6EB0" w:rsidRPr="002A3931">
        <w:rPr>
          <w:rFonts w:ascii="Unikurd Web" w:eastAsia="Times New Roman" w:hAnsi="Unikurd Web" w:cs="Unikurd Web"/>
          <w:sz w:val="24"/>
          <w:szCs w:val="24"/>
          <w:lang w:val="en-US" w:bidi="ar-IQ"/>
        </w:rPr>
        <w:t xml:space="preserve"> </w:t>
      </w:r>
      <w:r w:rsidR="00F17B8E" w:rsidRPr="002A3931">
        <w:rPr>
          <w:rFonts w:ascii="Unikurd Web" w:eastAsia="Times New Roman" w:hAnsi="Unikurd Web" w:cs="Unikurd Web"/>
          <w:sz w:val="24"/>
          <w:szCs w:val="24"/>
          <w:lang w:val="en-US" w:bidi="ar-IQ"/>
        </w:rPr>
        <w:t>some books</w:t>
      </w:r>
      <w:r w:rsidR="00DF171D" w:rsidRPr="002A3931">
        <w:rPr>
          <w:rFonts w:ascii="Unikurd Web" w:eastAsia="Times New Roman" w:hAnsi="Unikurd Web" w:cs="Unikurd Web"/>
          <w:sz w:val="24"/>
          <w:szCs w:val="24"/>
          <w:lang w:val="en-US" w:bidi="ar-IQ"/>
        </w:rPr>
        <w:t xml:space="preserve"> neatly stacked</w:t>
      </w:r>
      <w:r w:rsidR="00F17B8E" w:rsidRPr="002A3931">
        <w:rPr>
          <w:rFonts w:ascii="Unikurd Web" w:eastAsia="Times New Roman" w:hAnsi="Unikurd Web" w:cs="Unikurd Web"/>
          <w:sz w:val="24"/>
          <w:szCs w:val="24"/>
          <w:lang w:val="en-US" w:bidi="ar-IQ"/>
        </w:rPr>
        <w:t xml:space="preserve"> on</w:t>
      </w:r>
      <w:r w:rsidR="00DF171D" w:rsidRPr="002A3931">
        <w:rPr>
          <w:rFonts w:ascii="Unikurd Web" w:eastAsia="Times New Roman" w:hAnsi="Unikurd Web" w:cs="Unikurd Web"/>
          <w:sz w:val="24"/>
          <w:szCs w:val="24"/>
          <w:lang w:val="en-US" w:bidi="ar-IQ"/>
        </w:rPr>
        <w:t xml:space="preserve"> a </w:t>
      </w:r>
      <w:r w:rsidR="00F17B8E" w:rsidRPr="002A3931">
        <w:rPr>
          <w:rFonts w:ascii="Unikurd Web" w:eastAsia="Times New Roman" w:hAnsi="Unikurd Web" w:cs="Unikurd Web"/>
          <w:sz w:val="24"/>
          <w:szCs w:val="24"/>
          <w:lang w:val="en-US" w:bidi="ar-IQ"/>
        </w:rPr>
        <w:t>niche wall</w:t>
      </w:r>
      <w:r w:rsidR="00DF171D" w:rsidRPr="002A3931">
        <w:rPr>
          <w:rFonts w:ascii="Unikurd Web" w:eastAsia="Times New Roman" w:hAnsi="Unikurd Web" w:cs="Unikurd Web"/>
          <w:sz w:val="24"/>
          <w:szCs w:val="24"/>
          <w:lang w:val="en-US" w:bidi="ar-IQ"/>
        </w:rPr>
        <w:t xml:space="preserve"> to</w:t>
      </w:r>
      <w:r w:rsidR="00F17B8E" w:rsidRPr="002A3931">
        <w:rPr>
          <w:rFonts w:ascii="Unikurd Web" w:eastAsia="Times New Roman" w:hAnsi="Unikurd Web" w:cs="Unikurd Web"/>
          <w:sz w:val="24"/>
          <w:szCs w:val="24"/>
          <w:lang w:val="en-US" w:bidi="ar-IQ"/>
        </w:rPr>
        <w:t xml:space="preserve"> his lef</w:t>
      </w:r>
      <w:r w:rsidR="00CF480D" w:rsidRPr="002A3931">
        <w:rPr>
          <w:rFonts w:ascii="Unikurd Web" w:eastAsia="Times New Roman" w:hAnsi="Unikurd Web" w:cs="Unikurd Web"/>
          <w:sz w:val="24"/>
          <w:szCs w:val="24"/>
          <w:lang w:val="en-US" w:bidi="ar-IQ"/>
        </w:rPr>
        <w:t xml:space="preserve">t, </w:t>
      </w:r>
      <w:r w:rsidR="00724C7C" w:rsidRPr="002A3931">
        <w:rPr>
          <w:rFonts w:ascii="Unikurd Web" w:eastAsia="Times New Roman" w:hAnsi="Unikurd Web" w:cs="Unikurd Web"/>
          <w:sz w:val="24"/>
          <w:szCs w:val="24"/>
          <w:lang w:val="en-US" w:bidi="ar-IQ"/>
        </w:rPr>
        <w:t xml:space="preserve">among them </w:t>
      </w:r>
      <w:r w:rsidR="00CF480D" w:rsidRPr="002A3931">
        <w:rPr>
          <w:rFonts w:ascii="Unikurd Web" w:eastAsia="Times New Roman" w:hAnsi="Unikurd Web" w:cs="Unikurd Web"/>
          <w:sz w:val="24"/>
          <w:szCs w:val="24"/>
          <w:lang w:val="en-US" w:bidi="ar-IQ"/>
        </w:rPr>
        <w:t xml:space="preserve">a leather-bound Bible </w:t>
      </w:r>
      <w:r w:rsidR="00724C7C" w:rsidRPr="002A3931">
        <w:rPr>
          <w:rFonts w:ascii="Unikurd Web" w:eastAsia="Times New Roman" w:hAnsi="Unikurd Web" w:cs="Unikurd Web"/>
          <w:sz w:val="24"/>
          <w:szCs w:val="24"/>
          <w:lang w:val="en-US" w:bidi="ar-IQ"/>
        </w:rPr>
        <w:t xml:space="preserve">with a cross </w:t>
      </w:r>
      <w:r w:rsidR="00CF480D" w:rsidRPr="002A3931">
        <w:rPr>
          <w:rFonts w:ascii="Unikurd Web" w:eastAsia="Times New Roman" w:hAnsi="Unikurd Web" w:cs="Unikurd Web"/>
          <w:sz w:val="24"/>
          <w:szCs w:val="24"/>
          <w:lang w:val="en-US" w:bidi="ar-IQ"/>
        </w:rPr>
        <w:t>h</w:t>
      </w:r>
      <w:r w:rsidR="00724C7C" w:rsidRPr="002A3931">
        <w:rPr>
          <w:rFonts w:ascii="Unikurd Web" w:eastAsia="Times New Roman" w:hAnsi="Unikurd Web" w:cs="Unikurd Web"/>
          <w:sz w:val="24"/>
          <w:szCs w:val="24"/>
          <w:lang w:val="en-US" w:bidi="ar-IQ"/>
        </w:rPr>
        <w:t>anging</w:t>
      </w:r>
      <w:r w:rsidR="00CF480D" w:rsidRPr="002A3931">
        <w:rPr>
          <w:rFonts w:ascii="Unikurd Web" w:eastAsia="Times New Roman" w:hAnsi="Unikurd Web" w:cs="Unikurd Web"/>
          <w:sz w:val="24"/>
          <w:szCs w:val="24"/>
          <w:lang w:val="en-US" w:bidi="ar-IQ"/>
        </w:rPr>
        <w:t xml:space="preserve"> above.</w:t>
      </w:r>
      <w:r w:rsidR="00724C7C" w:rsidRPr="002A3931">
        <w:rPr>
          <w:rFonts w:ascii="Unikurd Web" w:eastAsia="Times New Roman" w:hAnsi="Unikurd Web" w:cs="Unikurd Web"/>
          <w:sz w:val="24"/>
          <w:szCs w:val="24"/>
          <w:lang w:val="en-US" w:bidi="ar-IQ"/>
        </w:rPr>
        <w:t xml:space="preserve"> </w:t>
      </w:r>
      <w:r w:rsidR="00293E71" w:rsidRPr="002A3931">
        <w:rPr>
          <w:rFonts w:ascii="Unikurd Web" w:eastAsia="Times New Roman" w:hAnsi="Unikurd Web" w:cs="Unikurd Web"/>
          <w:sz w:val="24"/>
          <w:szCs w:val="24"/>
          <w:lang w:val="en-US" w:bidi="ar-IQ"/>
        </w:rPr>
        <w:t>Intrigued</w:t>
      </w:r>
      <w:r w:rsidR="00724C7C" w:rsidRPr="002A3931">
        <w:rPr>
          <w:rFonts w:ascii="Unikurd Web" w:eastAsia="Times New Roman" w:hAnsi="Unikurd Web" w:cs="Unikurd Web"/>
          <w:sz w:val="24"/>
          <w:szCs w:val="24"/>
          <w:lang w:val="en-US" w:bidi="ar-IQ"/>
        </w:rPr>
        <w:t>,</w:t>
      </w:r>
      <w:r w:rsidR="00AD6572" w:rsidRPr="002A3931">
        <w:rPr>
          <w:rFonts w:ascii="Unikurd Web" w:eastAsia="Times New Roman" w:hAnsi="Unikurd Web" w:cs="Unikurd Web"/>
          <w:sz w:val="24"/>
          <w:szCs w:val="24"/>
          <w:lang w:val="en-US" w:bidi="ar-IQ"/>
        </w:rPr>
        <w:t xml:space="preserve"> </w:t>
      </w:r>
      <w:r w:rsidR="00724C7C" w:rsidRPr="002A3931">
        <w:rPr>
          <w:rFonts w:ascii="Unikurd Web" w:eastAsia="Times New Roman" w:hAnsi="Unikurd Web" w:cs="Unikurd Web"/>
          <w:sz w:val="24"/>
          <w:szCs w:val="24"/>
          <w:lang w:val="en-US" w:bidi="ar-IQ"/>
        </w:rPr>
        <w:t>h</w:t>
      </w:r>
      <w:r w:rsidR="00AD6572" w:rsidRPr="002A3931">
        <w:rPr>
          <w:rFonts w:ascii="Unikurd Web" w:eastAsia="Times New Roman" w:hAnsi="Unikurd Web" w:cs="Unikurd Web"/>
          <w:sz w:val="24"/>
          <w:szCs w:val="24"/>
          <w:lang w:val="en-US" w:bidi="ar-IQ"/>
        </w:rPr>
        <w:t>e looked</w:t>
      </w:r>
      <w:r w:rsidR="00724C7C" w:rsidRPr="002A3931">
        <w:rPr>
          <w:rFonts w:ascii="Unikurd Web" w:eastAsia="Times New Roman" w:hAnsi="Unikurd Web" w:cs="Unikurd Web"/>
          <w:sz w:val="24"/>
          <w:szCs w:val="24"/>
          <w:lang w:val="en-US" w:bidi="ar-IQ"/>
        </w:rPr>
        <w:t xml:space="preserve"> back</w:t>
      </w:r>
      <w:r w:rsidR="00AD6572" w:rsidRPr="002A3931">
        <w:rPr>
          <w:rFonts w:ascii="Unikurd Web" w:eastAsia="Times New Roman" w:hAnsi="Unikurd Web" w:cs="Unikurd Web"/>
          <w:sz w:val="24"/>
          <w:szCs w:val="24"/>
          <w:lang w:val="en-US" w:bidi="ar-IQ"/>
        </w:rPr>
        <w:t xml:space="preserve"> at Mansour and </w:t>
      </w:r>
      <w:r w:rsidR="00724C7C" w:rsidRPr="002A3931">
        <w:rPr>
          <w:rFonts w:ascii="Unikurd Web" w:eastAsia="Times New Roman" w:hAnsi="Unikurd Web" w:cs="Unikurd Web"/>
          <w:sz w:val="24"/>
          <w:szCs w:val="24"/>
          <w:lang w:val="en-US" w:bidi="ar-IQ"/>
        </w:rPr>
        <w:t>asked</w:t>
      </w:r>
      <w:r w:rsidR="00AD6572" w:rsidRPr="002A3931">
        <w:rPr>
          <w:rFonts w:ascii="Unikurd Web" w:eastAsia="Times New Roman" w:hAnsi="Unikurd Web" w:cs="Unikurd Web"/>
          <w:sz w:val="24"/>
          <w:szCs w:val="24"/>
          <w:lang w:val="en-US" w:bidi="ar-IQ"/>
        </w:rPr>
        <w:t xml:space="preserve">, </w:t>
      </w:r>
      <w:r w:rsidR="00724C7C" w:rsidRPr="002A3931">
        <w:rPr>
          <w:rFonts w:ascii="Unikurd Web" w:eastAsia="Times New Roman" w:hAnsi="Unikurd Web" w:cs="Unikurd Web"/>
          <w:sz w:val="24"/>
          <w:szCs w:val="24"/>
          <w:lang w:val="en-US" w:bidi="ar-IQ"/>
        </w:rPr>
        <w:t>“W</w:t>
      </w:r>
      <w:r w:rsidR="00AD6572" w:rsidRPr="002A3931">
        <w:rPr>
          <w:rFonts w:ascii="Unikurd Web" w:eastAsia="Times New Roman" w:hAnsi="Unikurd Web" w:cs="Unikurd Web"/>
          <w:sz w:val="24"/>
          <w:szCs w:val="24"/>
          <w:lang w:val="en-US" w:bidi="ar-IQ"/>
        </w:rPr>
        <w:t>here do you come from?”</w:t>
      </w:r>
    </w:p>
    <w:p w14:paraId="7804B9F5" w14:textId="6A7747C4" w:rsidR="00AD6572" w:rsidRPr="002A3931" w:rsidRDefault="00AD6572" w:rsidP="00293E71">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 xml:space="preserve">“Adela Xanm </w:t>
      </w:r>
      <w:r w:rsidR="002E7876" w:rsidRPr="002A3931">
        <w:rPr>
          <w:rFonts w:ascii="Unikurd Web" w:eastAsia="Times New Roman" w:hAnsi="Unikurd Web" w:cs="Unikurd Web"/>
          <w:sz w:val="24"/>
          <w:szCs w:val="24"/>
          <w:lang w:val="en-US" w:bidi="ar-IQ"/>
        </w:rPr>
        <w:t xml:space="preserve">and I </w:t>
      </w:r>
      <w:r w:rsidRPr="002A3931">
        <w:rPr>
          <w:rFonts w:ascii="Unikurd Web" w:eastAsia="Times New Roman" w:hAnsi="Unikurd Web" w:cs="Unikurd Web"/>
          <w:sz w:val="24"/>
          <w:szCs w:val="24"/>
          <w:lang w:val="en-US" w:bidi="ar-IQ"/>
        </w:rPr>
        <w:t>are from the same city,” Mansour replied with pride</w:t>
      </w:r>
      <w:r w:rsidR="002E7876" w:rsidRPr="002A3931">
        <w:rPr>
          <w:rFonts w:ascii="Unikurd Web" w:eastAsia="Times New Roman" w:hAnsi="Unikurd Web" w:cs="Unikurd Web"/>
          <w:sz w:val="24"/>
          <w:szCs w:val="24"/>
          <w:lang w:val="en-US" w:bidi="ar-IQ"/>
        </w:rPr>
        <w:t xml:space="preserve"> when asked about origins.</w:t>
      </w:r>
      <w:r w:rsidRPr="002A3931">
        <w:rPr>
          <w:rFonts w:ascii="Unikurd Web" w:eastAsia="Times New Roman" w:hAnsi="Unikurd Web" w:cs="Unikurd Web"/>
          <w:sz w:val="24"/>
          <w:szCs w:val="24"/>
          <w:lang w:val="en-US" w:bidi="ar-IQ"/>
        </w:rPr>
        <w:t xml:space="preserve"> </w:t>
      </w:r>
    </w:p>
    <w:p w14:paraId="6CA0C90E" w14:textId="1042C57D" w:rsidR="00AD6572" w:rsidRPr="002A3931" w:rsidRDefault="00AD6572" w:rsidP="00AD6572">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Kawan</w:t>
      </w:r>
      <w:r w:rsidR="002E7876" w:rsidRPr="002A3931">
        <w:rPr>
          <w:rFonts w:ascii="Unikurd Web" w:eastAsia="Times New Roman" w:hAnsi="Unikurd Web" w:cs="Unikurd Web"/>
          <w:sz w:val="24"/>
          <w:szCs w:val="24"/>
          <w:lang w:val="en-US" w:bidi="ar-IQ"/>
        </w:rPr>
        <w:t xml:space="preserve"> inquired</w:t>
      </w:r>
      <w:r w:rsidRPr="002A3931">
        <w:rPr>
          <w:rFonts w:ascii="Unikurd Web" w:eastAsia="Times New Roman" w:hAnsi="Unikurd Web" w:cs="Unikurd Web"/>
          <w:sz w:val="24"/>
          <w:szCs w:val="24"/>
          <w:lang w:val="en-US" w:bidi="ar-IQ"/>
        </w:rPr>
        <w:t>, “Wh</w:t>
      </w:r>
      <w:r w:rsidR="00A416A0" w:rsidRPr="002A3931">
        <w:rPr>
          <w:rFonts w:ascii="Unikurd Web" w:eastAsia="Times New Roman" w:hAnsi="Unikurd Web" w:cs="Unikurd Web"/>
          <w:sz w:val="24"/>
          <w:szCs w:val="24"/>
          <w:lang w:val="en-US" w:bidi="ar-IQ"/>
        </w:rPr>
        <w:t>ere</w:t>
      </w:r>
      <w:r w:rsidR="002E7876" w:rsidRPr="002A3931">
        <w:rPr>
          <w:rFonts w:ascii="Unikurd Web" w:eastAsia="Times New Roman" w:hAnsi="Unikurd Web" w:cs="Unikurd Web"/>
          <w:sz w:val="24"/>
          <w:szCs w:val="24"/>
          <w:lang w:val="en-US" w:bidi="ar-IQ"/>
        </w:rPr>
        <w:t xml:space="preserve"> is that city</w:t>
      </w:r>
      <w:r w:rsidR="00A416A0" w:rsidRPr="002A3931">
        <w:rPr>
          <w:rFonts w:ascii="Unikurd Web" w:eastAsia="Times New Roman" w:hAnsi="Unikurd Web" w:cs="Unikurd Web"/>
          <w:sz w:val="24"/>
          <w:szCs w:val="24"/>
          <w:lang w:val="en-US" w:bidi="ar-IQ"/>
        </w:rPr>
        <w:t>?”</w:t>
      </w:r>
    </w:p>
    <w:p w14:paraId="6A2C0024" w14:textId="08C04093" w:rsidR="00A416A0" w:rsidRPr="002A3931" w:rsidRDefault="00A416A0" w:rsidP="00A416A0">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w:t>
      </w:r>
      <w:r w:rsidR="002E7876" w:rsidRPr="002A3931">
        <w:rPr>
          <w:rFonts w:ascii="Unikurd Web" w:eastAsia="Times New Roman" w:hAnsi="Unikurd Web" w:cs="Unikurd Web"/>
          <w:sz w:val="24"/>
          <w:szCs w:val="24"/>
          <w:lang w:val="en-US" w:bidi="ar-IQ"/>
        </w:rPr>
        <w:t xml:space="preserve">It’s </w:t>
      </w:r>
      <w:r w:rsidRPr="002A3931">
        <w:rPr>
          <w:rFonts w:ascii="Unikurd Web" w:eastAsia="Times New Roman" w:hAnsi="Unikurd Web" w:cs="Unikurd Web"/>
          <w:sz w:val="24"/>
          <w:szCs w:val="24"/>
          <w:lang w:val="en-US" w:bidi="ar-IQ"/>
        </w:rPr>
        <w:t xml:space="preserve">Sina,” Mansour </w:t>
      </w:r>
      <w:r w:rsidR="002E7876" w:rsidRPr="002A3931">
        <w:rPr>
          <w:rFonts w:ascii="Unikurd Web" w:eastAsia="Times New Roman" w:hAnsi="Unikurd Web" w:cs="Unikurd Web"/>
          <w:sz w:val="24"/>
          <w:szCs w:val="24"/>
          <w:lang w:val="en-US" w:bidi="ar-IQ"/>
        </w:rPr>
        <w:t>answered</w:t>
      </w:r>
      <w:r w:rsidRPr="002A3931">
        <w:rPr>
          <w:rFonts w:ascii="Unikurd Web" w:eastAsia="Times New Roman" w:hAnsi="Unikurd Web" w:cs="Unikurd Web"/>
          <w:sz w:val="24"/>
          <w:szCs w:val="24"/>
          <w:lang w:val="en-US" w:bidi="ar-IQ"/>
        </w:rPr>
        <w:t>.</w:t>
      </w:r>
    </w:p>
    <w:p w14:paraId="7B0AF779" w14:textId="1F245836" w:rsidR="00A416A0" w:rsidRPr="002A3931" w:rsidRDefault="002E7876" w:rsidP="002E7876">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Curious about his purpose at the location, Kawan asked, “What</w:t>
      </w:r>
      <w:r w:rsidR="00A416A0" w:rsidRPr="002A3931">
        <w:rPr>
          <w:rFonts w:ascii="Unikurd Web" w:eastAsia="Times New Roman" w:hAnsi="Unikurd Web" w:cs="Unikurd Web"/>
          <w:sz w:val="24"/>
          <w:szCs w:val="24"/>
          <w:lang w:val="en-US" w:bidi="ar-IQ"/>
        </w:rPr>
        <w:t xml:space="preserve"> are you doing here?”</w:t>
      </w:r>
    </w:p>
    <w:p w14:paraId="091D4BF3" w14:textId="55A8F69E" w:rsidR="006F5155" w:rsidRPr="002A3931" w:rsidRDefault="00A416A0" w:rsidP="006042A1">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 xml:space="preserve">“I am a messenger and </w:t>
      </w:r>
      <w:r w:rsidR="006042A1" w:rsidRPr="002A3931">
        <w:rPr>
          <w:rFonts w:ascii="Unikurd Web" w:eastAsia="Times New Roman" w:hAnsi="Unikurd Web" w:cs="Unikurd Web"/>
          <w:sz w:val="24"/>
          <w:szCs w:val="24"/>
          <w:lang w:val="en-US" w:bidi="ar-IQ"/>
        </w:rPr>
        <w:t>Adela Xanm’s helper,” Mansour replied.</w:t>
      </w:r>
    </w:p>
    <w:p w14:paraId="1A7405C4" w14:textId="736B27EA" w:rsidR="006042A1" w:rsidRPr="002A3931" w:rsidRDefault="006042A1" w:rsidP="006042A1">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 xml:space="preserve">Kawan </w:t>
      </w:r>
      <w:r w:rsidR="002E7876" w:rsidRPr="002A3931">
        <w:rPr>
          <w:rFonts w:ascii="Unikurd Web" w:eastAsia="Times New Roman" w:hAnsi="Unikurd Web" w:cs="Unikurd Web"/>
          <w:sz w:val="24"/>
          <w:szCs w:val="24"/>
          <w:lang w:val="en-US" w:bidi="ar-IQ"/>
        </w:rPr>
        <w:t>further probed</w:t>
      </w:r>
      <w:r w:rsidRPr="002A3931">
        <w:rPr>
          <w:rFonts w:ascii="Unikurd Web" w:eastAsia="Times New Roman" w:hAnsi="Unikurd Web" w:cs="Unikurd Web"/>
          <w:sz w:val="24"/>
          <w:szCs w:val="24"/>
          <w:lang w:val="en-US" w:bidi="ar-IQ"/>
        </w:rPr>
        <w:t>, “Messages from where to where?”</w:t>
      </w:r>
    </w:p>
    <w:p w14:paraId="4B1DFBA2" w14:textId="4B28262C" w:rsidR="006042A1" w:rsidRPr="002A3931" w:rsidRDefault="006042A1" w:rsidP="006042A1">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“From Halabja to Sina and vi</w:t>
      </w:r>
      <w:r w:rsidR="000C3031" w:rsidRPr="002A3931">
        <w:rPr>
          <w:rFonts w:ascii="Unikurd Web" w:eastAsia="Times New Roman" w:hAnsi="Unikurd Web" w:cs="Unikurd Web"/>
          <w:sz w:val="24"/>
          <w:szCs w:val="24"/>
          <w:lang w:val="en-US" w:bidi="ar-IQ"/>
        </w:rPr>
        <w:t>ce</w:t>
      </w:r>
      <w:r w:rsidRPr="002A3931">
        <w:rPr>
          <w:rFonts w:ascii="Unikurd Web" w:eastAsia="Times New Roman" w:hAnsi="Unikurd Web" w:cs="Unikurd Web"/>
          <w:sz w:val="24"/>
          <w:szCs w:val="24"/>
          <w:lang w:val="en-US" w:bidi="ar-IQ"/>
        </w:rPr>
        <w:t>-versa</w:t>
      </w:r>
      <w:r w:rsidR="000C3031" w:rsidRPr="002A3931">
        <w:rPr>
          <w:rFonts w:ascii="Unikurd Web" w:eastAsia="Times New Roman" w:hAnsi="Unikurd Web" w:cs="Unikurd Web"/>
          <w:sz w:val="24"/>
          <w:szCs w:val="24"/>
          <w:lang w:val="en-US" w:bidi="ar-IQ"/>
        </w:rPr>
        <w:t>. B</w:t>
      </w:r>
      <w:r w:rsidRPr="002A3931">
        <w:rPr>
          <w:rFonts w:ascii="Unikurd Web" w:eastAsia="Times New Roman" w:hAnsi="Unikurd Web" w:cs="Unikurd Web"/>
          <w:sz w:val="24"/>
          <w:szCs w:val="24"/>
          <w:lang w:val="en-US" w:bidi="ar-IQ"/>
        </w:rPr>
        <w:t>eside</w:t>
      </w:r>
      <w:r w:rsidR="000C3031" w:rsidRPr="002A3931">
        <w:rPr>
          <w:rFonts w:ascii="Unikurd Web" w:eastAsia="Times New Roman" w:hAnsi="Unikurd Web" w:cs="Unikurd Web"/>
          <w:sz w:val="24"/>
          <w:szCs w:val="24"/>
          <w:lang w:val="en-US" w:bidi="ar-IQ"/>
        </w:rPr>
        <w:t>s</w:t>
      </w:r>
      <w:r w:rsidRPr="002A3931">
        <w:rPr>
          <w:rFonts w:ascii="Unikurd Web" w:eastAsia="Times New Roman" w:hAnsi="Unikurd Web" w:cs="Unikurd Web"/>
          <w:sz w:val="24"/>
          <w:szCs w:val="24"/>
          <w:lang w:val="en-US" w:bidi="ar-IQ"/>
        </w:rPr>
        <w:t xml:space="preserve"> </w:t>
      </w:r>
      <w:r w:rsidR="000C3031" w:rsidRPr="002A3931">
        <w:rPr>
          <w:rFonts w:ascii="Unikurd Web" w:eastAsia="Times New Roman" w:hAnsi="Unikurd Web" w:cs="Unikurd Web"/>
          <w:sz w:val="24"/>
          <w:szCs w:val="24"/>
          <w:lang w:val="en-US" w:bidi="ar-IQ"/>
        </w:rPr>
        <w:t xml:space="preserve">that, </w:t>
      </w:r>
      <w:r w:rsidRPr="002A3931">
        <w:rPr>
          <w:rFonts w:ascii="Unikurd Web" w:eastAsia="Times New Roman" w:hAnsi="Unikurd Web" w:cs="Unikurd Web"/>
          <w:sz w:val="24"/>
          <w:szCs w:val="24"/>
          <w:lang w:val="en-US" w:bidi="ar-IQ"/>
        </w:rPr>
        <w:t xml:space="preserve">I </w:t>
      </w:r>
      <w:r w:rsidR="000C3031" w:rsidRPr="002A3931">
        <w:rPr>
          <w:rFonts w:ascii="Unikurd Web" w:eastAsia="Times New Roman" w:hAnsi="Unikurd Web" w:cs="Unikurd Web"/>
          <w:sz w:val="24"/>
          <w:szCs w:val="24"/>
          <w:lang w:val="en-US" w:bidi="ar-IQ"/>
        </w:rPr>
        <w:t xml:space="preserve">also handle </w:t>
      </w:r>
      <w:r w:rsidRPr="002A3931">
        <w:rPr>
          <w:rFonts w:ascii="Unikurd Web" w:eastAsia="Times New Roman" w:hAnsi="Unikurd Web" w:cs="Unikurd Web"/>
          <w:sz w:val="24"/>
          <w:szCs w:val="24"/>
          <w:lang w:val="en-US" w:bidi="ar-IQ"/>
        </w:rPr>
        <w:t>my own business,</w:t>
      </w:r>
      <w:r w:rsidR="00293E71" w:rsidRPr="002A3931">
        <w:rPr>
          <w:rFonts w:ascii="Unikurd Web" w:eastAsia="Times New Roman" w:hAnsi="Unikurd Web" w:cs="Unikurd Web"/>
          <w:sz w:val="24"/>
          <w:szCs w:val="24"/>
          <w:lang w:val="en-US" w:bidi="ar-IQ"/>
        </w:rPr>
        <w:t xml:space="preserve">” </w:t>
      </w:r>
      <w:r w:rsidRPr="002A3931">
        <w:rPr>
          <w:rFonts w:ascii="Unikurd Web" w:eastAsia="Times New Roman" w:hAnsi="Unikurd Web" w:cs="Unikurd Web"/>
          <w:sz w:val="24"/>
          <w:szCs w:val="24"/>
          <w:lang w:val="en-US" w:bidi="ar-IQ"/>
        </w:rPr>
        <w:t>Mansour</w:t>
      </w:r>
      <w:r w:rsidR="000C3031" w:rsidRPr="002A3931">
        <w:rPr>
          <w:rFonts w:ascii="Unikurd Web" w:eastAsia="Times New Roman" w:hAnsi="Unikurd Web" w:cs="Unikurd Web"/>
          <w:sz w:val="24"/>
          <w:szCs w:val="24"/>
          <w:lang w:val="en-US" w:bidi="ar-IQ"/>
        </w:rPr>
        <w:t xml:space="preserve"> explained</w:t>
      </w:r>
      <w:r w:rsidRPr="002A3931">
        <w:rPr>
          <w:rFonts w:ascii="Unikurd Web" w:eastAsia="Times New Roman" w:hAnsi="Unikurd Web" w:cs="Unikurd Web"/>
          <w:sz w:val="24"/>
          <w:szCs w:val="24"/>
          <w:lang w:val="en-US" w:bidi="ar-IQ"/>
        </w:rPr>
        <w:t>.</w:t>
      </w:r>
    </w:p>
    <w:p w14:paraId="2DE72E86" w14:textId="77912F79" w:rsidR="006042A1" w:rsidRPr="002A3931" w:rsidRDefault="000C3031" w:rsidP="006042A1">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 xml:space="preserve">Wondering about the distance, </w:t>
      </w:r>
      <w:r w:rsidR="006042A1" w:rsidRPr="002A3931">
        <w:rPr>
          <w:rFonts w:ascii="Unikurd Web" w:eastAsia="Times New Roman" w:hAnsi="Unikurd Web" w:cs="Unikurd Web"/>
          <w:sz w:val="24"/>
          <w:szCs w:val="24"/>
          <w:lang w:val="en-US" w:bidi="ar-IQ"/>
        </w:rPr>
        <w:t xml:space="preserve">Kawan asked, “Is Sina </w:t>
      </w:r>
      <w:r w:rsidRPr="002A3931">
        <w:rPr>
          <w:rFonts w:ascii="Unikurd Web" w:eastAsia="Times New Roman" w:hAnsi="Unikurd Web" w:cs="Unikurd Web"/>
          <w:sz w:val="24"/>
          <w:szCs w:val="24"/>
          <w:lang w:val="en-US" w:bidi="ar-IQ"/>
        </w:rPr>
        <w:t>far away</w:t>
      </w:r>
      <w:r w:rsidR="006042A1" w:rsidRPr="002A3931">
        <w:rPr>
          <w:rFonts w:ascii="Unikurd Web" w:eastAsia="Times New Roman" w:hAnsi="Unikurd Web" w:cs="Unikurd Web"/>
          <w:sz w:val="24"/>
          <w:szCs w:val="24"/>
          <w:lang w:val="en-US" w:bidi="ar-IQ"/>
        </w:rPr>
        <w:t xml:space="preserve"> from here?”</w:t>
      </w:r>
    </w:p>
    <w:p w14:paraId="7146F118" w14:textId="22A798F9" w:rsidR="006042A1" w:rsidRPr="002A3931" w:rsidRDefault="006042A1" w:rsidP="006042A1">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w:t>
      </w:r>
      <w:r w:rsidR="000C3031" w:rsidRPr="002A3931">
        <w:rPr>
          <w:rFonts w:ascii="Unikurd Web" w:eastAsia="Times New Roman" w:hAnsi="Unikurd Web" w:cs="Unikurd Web"/>
          <w:sz w:val="24"/>
          <w:szCs w:val="24"/>
          <w:lang w:val="en-US" w:bidi="ar-IQ"/>
        </w:rPr>
        <w:t>It takes f</w:t>
      </w:r>
      <w:r w:rsidRPr="002A3931">
        <w:rPr>
          <w:rFonts w:ascii="Unikurd Web" w:eastAsia="Times New Roman" w:hAnsi="Unikurd Web" w:cs="Unikurd Web"/>
          <w:sz w:val="24"/>
          <w:szCs w:val="24"/>
          <w:lang w:val="en-US" w:bidi="ar-IQ"/>
        </w:rPr>
        <w:t>ive days on foot</w:t>
      </w:r>
      <w:r w:rsidR="000C3031" w:rsidRPr="002A3931">
        <w:rPr>
          <w:rFonts w:ascii="Unikurd Web" w:eastAsia="Times New Roman" w:hAnsi="Unikurd Web" w:cs="Unikurd Web"/>
          <w:sz w:val="24"/>
          <w:szCs w:val="24"/>
          <w:lang w:val="en-US" w:bidi="ar-IQ"/>
        </w:rPr>
        <w:t>,</w:t>
      </w:r>
      <w:r w:rsidRPr="002A3931">
        <w:rPr>
          <w:rFonts w:ascii="Unikurd Web" w:eastAsia="Times New Roman" w:hAnsi="Unikurd Web" w:cs="Unikurd Web"/>
          <w:sz w:val="24"/>
          <w:szCs w:val="24"/>
          <w:lang w:val="en-US" w:bidi="ar-IQ"/>
        </w:rPr>
        <w:t xml:space="preserve"> one way,” Mansour </w:t>
      </w:r>
      <w:r w:rsidR="000C3031" w:rsidRPr="002A3931">
        <w:rPr>
          <w:rFonts w:ascii="Unikurd Web" w:eastAsia="Times New Roman" w:hAnsi="Unikurd Web" w:cs="Unikurd Web"/>
          <w:sz w:val="24"/>
          <w:szCs w:val="24"/>
          <w:lang w:val="en-US" w:bidi="ar-IQ"/>
        </w:rPr>
        <w:t>informed</w:t>
      </w:r>
      <w:r w:rsidRPr="002A3931">
        <w:rPr>
          <w:rFonts w:ascii="Unikurd Web" w:eastAsia="Times New Roman" w:hAnsi="Unikurd Web" w:cs="Unikurd Web"/>
          <w:sz w:val="24"/>
          <w:szCs w:val="24"/>
          <w:lang w:val="en-US" w:bidi="ar-IQ"/>
        </w:rPr>
        <w:t>.</w:t>
      </w:r>
    </w:p>
    <w:p w14:paraId="6F229FCC" w14:textId="1645E9E9" w:rsidR="006F5155" w:rsidRPr="002A3931" w:rsidRDefault="000C3031" w:rsidP="005532F7">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 xml:space="preserve">With Major Soane still on his mind, </w:t>
      </w:r>
      <w:r w:rsidR="005532F7" w:rsidRPr="002A3931">
        <w:rPr>
          <w:rFonts w:ascii="Unikurd Web" w:eastAsia="Times New Roman" w:hAnsi="Unikurd Web" w:cs="Unikurd Web"/>
          <w:sz w:val="24"/>
          <w:szCs w:val="24"/>
          <w:lang w:val="en-US" w:bidi="ar-IQ"/>
        </w:rPr>
        <w:t>Kawan</w:t>
      </w:r>
      <w:r w:rsidRPr="002A3931">
        <w:rPr>
          <w:rFonts w:ascii="Unikurd Web" w:eastAsia="Times New Roman" w:hAnsi="Unikurd Web" w:cs="Unikurd Web"/>
          <w:sz w:val="24"/>
          <w:szCs w:val="24"/>
          <w:lang w:val="en-US" w:bidi="ar-IQ"/>
        </w:rPr>
        <w:t xml:space="preserve"> questioned, </w:t>
      </w:r>
      <w:r w:rsidR="005532F7" w:rsidRPr="002A3931">
        <w:rPr>
          <w:rFonts w:ascii="Unikurd Web" w:eastAsia="Times New Roman" w:hAnsi="Unikurd Web" w:cs="Unikurd Web"/>
          <w:sz w:val="24"/>
          <w:szCs w:val="24"/>
          <w:lang w:val="en-US" w:bidi="ar-IQ"/>
        </w:rPr>
        <w:t>“Where</w:t>
      </w:r>
      <w:r w:rsidRPr="002A3931">
        <w:rPr>
          <w:rFonts w:ascii="Unikurd Web" w:eastAsia="Times New Roman" w:hAnsi="Unikurd Web" w:cs="Unikurd Web"/>
          <w:sz w:val="24"/>
          <w:szCs w:val="24"/>
          <w:lang w:val="en-US" w:bidi="ar-IQ"/>
        </w:rPr>
        <w:t xml:space="preserve"> do you think</w:t>
      </w:r>
      <w:r w:rsidR="005532F7" w:rsidRPr="002A3931">
        <w:rPr>
          <w:rFonts w:ascii="Unikurd Web" w:eastAsia="Times New Roman" w:hAnsi="Unikurd Web" w:cs="Unikurd Web"/>
          <w:sz w:val="24"/>
          <w:szCs w:val="24"/>
          <w:lang w:val="en-US" w:bidi="ar-IQ"/>
        </w:rPr>
        <w:t xml:space="preserve"> Major Soane could be?”</w:t>
      </w:r>
    </w:p>
    <w:p w14:paraId="1EAB7D6A" w14:textId="64FF9941" w:rsidR="005532F7" w:rsidRPr="002A3931" w:rsidRDefault="005532F7" w:rsidP="005532F7">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“I have never heard</w:t>
      </w:r>
      <w:r w:rsidR="006A4D85" w:rsidRPr="002A3931">
        <w:rPr>
          <w:rFonts w:ascii="Unikurd Web" w:eastAsia="Times New Roman" w:hAnsi="Unikurd Web" w:cs="Unikurd Web"/>
          <w:sz w:val="24"/>
          <w:szCs w:val="24"/>
          <w:lang w:val="en-US" w:bidi="ar-IQ"/>
        </w:rPr>
        <w:t xml:space="preserve"> of</w:t>
      </w:r>
      <w:r w:rsidRPr="002A3931">
        <w:rPr>
          <w:rFonts w:ascii="Unikurd Web" w:eastAsia="Times New Roman" w:hAnsi="Unikurd Web" w:cs="Unikurd Web"/>
          <w:sz w:val="24"/>
          <w:szCs w:val="24"/>
          <w:lang w:val="en-US" w:bidi="ar-IQ"/>
        </w:rPr>
        <w:t xml:space="preserve"> this name before. </w:t>
      </w:r>
      <w:r w:rsidR="006A4D85" w:rsidRPr="002A3931">
        <w:rPr>
          <w:rFonts w:ascii="Unikurd Web" w:eastAsia="Times New Roman" w:hAnsi="Unikurd Web" w:cs="Unikurd Web"/>
          <w:sz w:val="24"/>
          <w:szCs w:val="24"/>
          <w:lang w:val="en-US" w:bidi="ar-IQ"/>
        </w:rPr>
        <w:t>H</w:t>
      </w:r>
      <w:r w:rsidRPr="002A3931">
        <w:rPr>
          <w:rFonts w:ascii="Unikurd Web" w:eastAsia="Times New Roman" w:hAnsi="Unikurd Web" w:cs="Unikurd Web"/>
          <w:sz w:val="24"/>
          <w:szCs w:val="24"/>
          <w:lang w:val="en-US" w:bidi="ar-IQ"/>
        </w:rPr>
        <w:t>ere</w:t>
      </w:r>
      <w:r w:rsidR="00E20681" w:rsidRPr="002A3931">
        <w:rPr>
          <w:rFonts w:ascii="Unikurd Web" w:eastAsia="Times New Roman" w:hAnsi="Unikurd Web" w:cs="Unikurd Web"/>
          <w:sz w:val="24"/>
          <w:szCs w:val="24"/>
          <w:lang w:val="en-US" w:bidi="ar-IQ"/>
        </w:rPr>
        <w:t>,</w:t>
      </w:r>
      <w:r w:rsidRPr="002A3931">
        <w:rPr>
          <w:rFonts w:ascii="Unikurd Web" w:eastAsia="Times New Roman" w:hAnsi="Unikurd Web" w:cs="Unikurd Web"/>
          <w:sz w:val="24"/>
          <w:szCs w:val="24"/>
          <w:lang w:val="en-US" w:bidi="ar-IQ"/>
        </w:rPr>
        <w:t xml:space="preserve"> there are only the Pasha’s family, m</w:t>
      </w:r>
      <w:r w:rsidR="006A4D85" w:rsidRPr="002A3931">
        <w:rPr>
          <w:rFonts w:ascii="Unikurd Web" w:eastAsia="Times New Roman" w:hAnsi="Unikurd Web" w:cs="Unikurd Web"/>
          <w:sz w:val="24"/>
          <w:szCs w:val="24"/>
          <w:lang w:val="en-US" w:bidi="ar-IQ"/>
        </w:rPr>
        <w:t>yself,</w:t>
      </w:r>
      <w:r w:rsidRPr="002A3931">
        <w:rPr>
          <w:rFonts w:ascii="Unikurd Web" w:eastAsia="Times New Roman" w:hAnsi="Unikurd Web" w:cs="Unikurd Web"/>
          <w:sz w:val="24"/>
          <w:szCs w:val="24"/>
          <w:lang w:val="en-US" w:bidi="ar-IQ"/>
        </w:rPr>
        <w:t xml:space="preserve"> the guards, </w:t>
      </w:r>
      <w:r w:rsidR="007A6962" w:rsidRPr="002A3931">
        <w:rPr>
          <w:rFonts w:ascii="Unikurd Web" w:eastAsia="Times New Roman" w:hAnsi="Unikurd Web" w:cs="Unikurd Web"/>
          <w:sz w:val="24"/>
          <w:szCs w:val="24"/>
          <w:lang w:val="en-US" w:bidi="ar-IQ"/>
        </w:rPr>
        <w:t>Mirza Gholam Hossein Shirazi</w:t>
      </w:r>
      <w:r w:rsidRPr="002A3931">
        <w:rPr>
          <w:rFonts w:ascii="Unikurd Web" w:eastAsia="Times New Roman" w:hAnsi="Unikurd Web" w:cs="Unikurd Web"/>
          <w:sz w:val="24"/>
          <w:szCs w:val="24"/>
          <w:lang w:val="en-US" w:bidi="ar-IQ"/>
        </w:rPr>
        <w:t xml:space="preserve">, </w:t>
      </w:r>
      <w:r w:rsidR="00E20681" w:rsidRPr="002A3931">
        <w:rPr>
          <w:rFonts w:ascii="Unikurd Web" w:eastAsia="Times New Roman" w:hAnsi="Unikurd Web" w:cs="Unikurd Web"/>
          <w:sz w:val="24"/>
          <w:szCs w:val="24"/>
          <w:lang w:val="en-US" w:bidi="ar-IQ"/>
        </w:rPr>
        <w:t xml:space="preserve">the </w:t>
      </w:r>
      <w:r w:rsidRPr="002A3931">
        <w:rPr>
          <w:rFonts w:ascii="Unikurd Web" w:eastAsia="Times New Roman" w:hAnsi="Unikurd Web" w:cs="Unikurd Web"/>
          <w:sz w:val="24"/>
          <w:szCs w:val="24"/>
          <w:lang w:val="en-US" w:bidi="ar-IQ"/>
        </w:rPr>
        <w:t>servants</w:t>
      </w:r>
      <w:r w:rsidR="006A4D85" w:rsidRPr="002A3931">
        <w:rPr>
          <w:rFonts w:ascii="Unikurd Web" w:eastAsia="Times New Roman" w:hAnsi="Unikurd Web" w:cs="Unikurd Web"/>
          <w:sz w:val="24"/>
          <w:szCs w:val="24"/>
          <w:lang w:val="en-US" w:bidi="ar-IQ"/>
        </w:rPr>
        <w:t>,</w:t>
      </w:r>
      <w:r w:rsidRPr="002A3931">
        <w:rPr>
          <w:rFonts w:ascii="Unikurd Web" w:eastAsia="Times New Roman" w:hAnsi="Unikurd Web" w:cs="Unikurd Web"/>
          <w:sz w:val="24"/>
          <w:szCs w:val="24"/>
          <w:lang w:val="en-US" w:bidi="ar-IQ"/>
        </w:rPr>
        <w:t xml:space="preserve"> and Amin </w:t>
      </w:r>
      <w:r w:rsidR="00F77377" w:rsidRPr="002A3931">
        <w:rPr>
          <w:rFonts w:ascii="Unikurd Web" w:eastAsia="Times New Roman" w:hAnsi="Unikurd Web" w:cs="Unikurd Web"/>
          <w:sz w:val="24"/>
          <w:szCs w:val="24"/>
          <w:lang w:val="en-US" w:bidi="ar-IQ"/>
        </w:rPr>
        <w:t>Efendi</w:t>
      </w:r>
      <w:r w:rsidR="00E20681" w:rsidRPr="002A3931">
        <w:rPr>
          <w:rFonts w:ascii="Unikurd Web" w:eastAsia="Times New Roman" w:hAnsi="Unikurd Web" w:cs="Unikurd Web"/>
          <w:sz w:val="24"/>
          <w:szCs w:val="24"/>
          <w:lang w:val="en-US" w:bidi="ar-IQ"/>
        </w:rPr>
        <w:t>,” Mansour responded.</w:t>
      </w:r>
    </w:p>
    <w:p w14:paraId="50B48AE9" w14:textId="3A25B877" w:rsidR="00EA4F87" w:rsidRPr="002A3931" w:rsidRDefault="007D385A" w:rsidP="00EA4F87">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Questioning</w:t>
      </w:r>
      <w:r w:rsidR="006A4D85" w:rsidRPr="002A3931">
        <w:rPr>
          <w:rFonts w:ascii="Unikurd Web" w:eastAsia="Times New Roman" w:hAnsi="Unikurd Web" w:cs="Unikurd Web"/>
          <w:sz w:val="24"/>
          <w:szCs w:val="24"/>
          <w:lang w:val="en-US" w:bidi="ar-IQ"/>
        </w:rPr>
        <w:t xml:space="preserve"> about a tall man with blond hair he saw, </w:t>
      </w:r>
      <w:r w:rsidR="00E20681" w:rsidRPr="002A3931">
        <w:rPr>
          <w:rFonts w:ascii="Unikurd Web" w:eastAsia="Times New Roman" w:hAnsi="Unikurd Web" w:cs="Unikurd Web"/>
          <w:sz w:val="24"/>
          <w:szCs w:val="24"/>
          <w:lang w:val="en-US" w:bidi="ar-IQ"/>
        </w:rPr>
        <w:t>Kawan</w:t>
      </w:r>
      <w:r w:rsidR="006A4D85" w:rsidRPr="002A3931">
        <w:rPr>
          <w:rFonts w:ascii="Unikurd Web" w:eastAsia="Times New Roman" w:hAnsi="Unikurd Web" w:cs="Unikurd Web"/>
          <w:sz w:val="24"/>
          <w:szCs w:val="24"/>
          <w:lang w:val="en-US" w:bidi="ar-IQ"/>
        </w:rPr>
        <w:t xml:space="preserve"> asked, </w:t>
      </w:r>
      <w:r w:rsidR="00E20681" w:rsidRPr="002A3931">
        <w:rPr>
          <w:rFonts w:ascii="Unikurd Web" w:eastAsia="Times New Roman" w:hAnsi="Unikurd Web" w:cs="Unikurd Web"/>
          <w:sz w:val="24"/>
          <w:szCs w:val="24"/>
          <w:lang w:val="en-US" w:bidi="ar-IQ"/>
        </w:rPr>
        <w:t>“Who</w:t>
      </w:r>
      <w:r w:rsidR="006A4D85" w:rsidRPr="002A3931">
        <w:rPr>
          <w:rFonts w:ascii="Unikurd Web" w:eastAsia="Times New Roman" w:hAnsi="Unikurd Web" w:cs="Unikurd Web"/>
          <w:sz w:val="24"/>
          <w:szCs w:val="24"/>
          <w:lang w:val="en-US" w:bidi="ar-IQ"/>
        </w:rPr>
        <w:t xml:space="preserve"> is</w:t>
      </w:r>
      <w:r w:rsidR="00E20681" w:rsidRPr="002A3931">
        <w:rPr>
          <w:rFonts w:ascii="Unikurd Web" w:eastAsia="Times New Roman" w:hAnsi="Unikurd Web" w:cs="Unikurd Web"/>
          <w:sz w:val="24"/>
          <w:szCs w:val="24"/>
          <w:lang w:val="en-US" w:bidi="ar-IQ"/>
        </w:rPr>
        <w:t xml:space="preserve"> that tall man?”</w:t>
      </w:r>
    </w:p>
    <w:p w14:paraId="322DDDF5" w14:textId="54C34049" w:rsidR="00EA4F87" w:rsidRPr="002A3931" w:rsidRDefault="00EA4F87" w:rsidP="00EA4F87">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“Where did you see him?” Mansour asked.</w:t>
      </w:r>
    </w:p>
    <w:p w14:paraId="3C24D82F" w14:textId="1155E1A6" w:rsidR="005F5B85" w:rsidRPr="002A3931" w:rsidRDefault="00EA4F87" w:rsidP="00F43CF8">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“In the first room,” Kawam</w:t>
      </w:r>
      <w:r w:rsidR="005F5B85" w:rsidRPr="002A3931">
        <w:rPr>
          <w:rFonts w:ascii="Unikurd Web" w:eastAsia="Times New Roman" w:hAnsi="Unikurd Web" w:cs="Unikurd Web"/>
          <w:sz w:val="24"/>
          <w:szCs w:val="24"/>
          <w:lang w:val="en-US" w:bidi="ar-IQ"/>
        </w:rPr>
        <w:t xml:space="preserve"> replied.</w:t>
      </w:r>
    </w:p>
    <w:p w14:paraId="44722916" w14:textId="7E3FF271" w:rsidR="005F5B85" w:rsidRPr="002A3931" w:rsidRDefault="005F5B85" w:rsidP="005F5B85">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Mansour’s reaction seemed alarmed as he raised his voice, “In the first room!?”</w:t>
      </w:r>
    </w:p>
    <w:p w14:paraId="7E581D5A" w14:textId="57FB6E14" w:rsidR="00EA4F87" w:rsidRPr="002A3931" w:rsidRDefault="00EA4F87" w:rsidP="00EA4F87">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“Yes,” Kawan confirmed.</w:t>
      </w:r>
    </w:p>
    <w:p w14:paraId="0F96FCC5" w14:textId="192516D7" w:rsidR="00EA4F87" w:rsidRPr="002A3931" w:rsidRDefault="00EA4F87" w:rsidP="00EA4F87">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 xml:space="preserve">Mansour </w:t>
      </w:r>
      <w:r w:rsidR="005F5B85" w:rsidRPr="002A3931">
        <w:rPr>
          <w:rFonts w:ascii="Unikurd Web" w:eastAsia="Times New Roman" w:hAnsi="Unikurd Web" w:cs="Unikurd Web"/>
          <w:sz w:val="24"/>
          <w:szCs w:val="24"/>
          <w:lang w:val="en-US" w:bidi="ar-IQ"/>
        </w:rPr>
        <w:t>chuckled and</w:t>
      </w:r>
      <w:r w:rsidRPr="002A3931">
        <w:rPr>
          <w:rFonts w:ascii="Unikurd Web" w:eastAsia="Times New Roman" w:hAnsi="Unikurd Web" w:cs="Unikurd Web"/>
          <w:sz w:val="24"/>
          <w:szCs w:val="24"/>
          <w:lang w:val="en-US" w:bidi="ar-IQ"/>
        </w:rPr>
        <w:t xml:space="preserve"> said</w:t>
      </w:r>
      <w:r w:rsidR="005F5B85" w:rsidRPr="002A3931">
        <w:rPr>
          <w:rFonts w:ascii="Unikurd Web" w:eastAsia="Times New Roman" w:hAnsi="Unikurd Web" w:cs="Unikurd Web"/>
          <w:sz w:val="24"/>
          <w:szCs w:val="24"/>
          <w:lang w:val="en-US" w:bidi="ar-IQ"/>
        </w:rPr>
        <w:t>,</w:t>
      </w:r>
      <w:r w:rsidRPr="002A3931">
        <w:rPr>
          <w:rFonts w:ascii="Unikurd Web" w:eastAsia="Times New Roman" w:hAnsi="Unikurd Web" w:cs="Unikurd Web"/>
          <w:sz w:val="24"/>
          <w:szCs w:val="24"/>
          <w:lang w:val="en-US" w:bidi="ar-IQ"/>
        </w:rPr>
        <w:t xml:space="preserve"> “It </w:t>
      </w:r>
      <w:r w:rsidR="005F5B85" w:rsidRPr="002A3931">
        <w:rPr>
          <w:rFonts w:ascii="Unikurd Web" w:eastAsia="Times New Roman" w:hAnsi="Unikurd Web" w:cs="Unikurd Web"/>
          <w:sz w:val="24"/>
          <w:szCs w:val="24"/>
          <w:lang w:val="en-US" w:bidi="ar-IQ"/>
        </w:rPr>
        <w:t>must</w:t>
      </w:r>
      <w:r w:rsidRPr="002A3931">
        <w:rPr>
          <w:rFonts w:ascii="Unikurd Web" w:eastAsia="Times New Roman" w:hAnsi="Unikurd Web" w:cs="Unikurd Web"/>
          <w:sz w:val="24"/>
          <w:szCs w:val="24"/>
          <w:lang w:val="en-US" w:bidi="ar-IQ"/>
        </w:rPr>
        <w:t xml:space="preserve"> be him!”</w:t>
      </w:r>
    </w:p>
    <w:p w14:paraId="466914FA" w14:textId="385A6AA4" w:rsidR="003C1D4E" w:rsidRPr="002A3931" w:rsidRDefault="003C1D4E" w:rsidP="003C1D4E">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 xml:space="preserve">“Who? Major Soane,” Kawan </w:t>
      </w:r>
      <w:r w:rsidR="005F5B85" w:rsidRPr="002A3931">
        <w:rPr>
          <w:rFonts w:ascii="Unikurd Web" w:eastAsia="Times New Roman" w:hAnsi="Unikurd Web" w:cs="Unikurd Web"/>
          <w:sz w:val="24"/>
          <w:szCs w:val="24"/>
          <w:lang w:val="en-US" w:bidi="ar-IQ"/>
        </w:rPr>
        <w:t>asked, feeling a sense of anticipation</w:t>
      </w:r>
      <w:r w:rsidRPr="002A3931">
        <w:rPr>
          <w:rFonts w:ascii="Unikurd Web" w:eastAsia="Times New Roman" w:hAnsi="Unikurd Web" w:cs="Unikurd Web"/>
          <w:sz w:val="24"/>
          <w:szCs w:val="24"/>
          <w:lang w:val="en-US" w:bidi="ar-IQ"/>
        </w:rPr>
        <w:t>.</w:t>
      </w:r>
    </w:p>
    <w:p w14:paraId="543204B7" w14:textId="4F645238" w:rsidR="005F5B85" w:rsidRPr="002A3931" w:rsidRDefault="003C1D4E" w:rsidP="004A012D">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“No, no,”</w:t>
      </w:r>
      <w:r w:rsidR="005F5B85" w:rsidRPr="002A3931">
        <w:rPr>
          <w:rFonts w:ascii="Unikurd Web" w:eastAsia="Times New Roman" w:hAnsi="Unikurd Web" w:cs="Unikurd Web"/>
          <w:sz w:val="24"/>
          <w:szCs w:val="24"/>
          <w:lang w:val="en-US" w:bidi="ar-IQ"/>
        </w:rPr>
        <w:t xml:space="preserve"> Mansour corrected, The </w:t>
      </w:r>
      <w:r w:rsidR="00F77377" w:rsidRPr="002A3931">
        <w:rPr>
          <w:rFonts w:ascii="Unikurd Web" w:eastAsia="Times New Roman" w:hAnsi="Unikurd Web" w:cs="Unikurd Web"/>
          <w:sz w:val="24"/>
          <w:szCs w:val="24"/>
          <w:lang w:val="en-US" w:bidi="ar-IQ"/>
        </w:rPr>
        <w:t>Efendi</w:t>
      </w:r>
      <w:r w:rsidR="005F5B85" w:rsidRPr="002A3931">
        <w:rPr>
          <w:rFonts w:ascii="Unikurd Web" w:eastAsia="Times New Roman" w:hAnsi="Unikurd Web" w:cs="Unikurd Web"/>
          <w:sz w:val="24"/>
          <w:szCs w:val="24"/>
          <w:lang w:val="en-US" w:bidi="ar-IQ"/>
        </w:rPr>
        <w:t>.</w:t>
      </w:r>
    </w:p>
    <w:p w14:paraId="5412FE26" w14:textId="14AA74B6" w:rsidR="003C1D4E" w:rsidRPr="002A3931" w:rsidRDefault="003C1D4E" w:rsidP="003C1D4E">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“Then Who?” Kawan asked.</w:t>
      </w:r>
    </w:p>
    <w:p w14:paraId="0409EE0D" w14:textId="2EC653CE" w:rsidR="003C1D4E" w:rsidRPr="002A3931" w:rsidRDefault="003C1D4E" w:rsidP="003C1D4E">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Mansour</w:t>
      </w:r>
      <w:r w:rsidR="00C4236F" w:rsidRPr="002A3931">
        <w:rPr>
          <w:rFonts w:ascii="Unikurd Web" w:eastAsia="Times New Roman" w:hAnsi="Unikurd Web" w:cs="Unikurd Web"/>
          <w:sz w:val="24"/>
          <w:szCs w:val="24"/>
          <w:lang w:val="en-US" w:bidi="ar-IQ"/>
        </w:rPr>
        <w:t xml:space="preserve"> replied,</w:t>
      </w:r>
      <w:r w:rsidRPr="002A3931">
        <w:rPr>
          <w:rFonts w:ascii="Unikurd Web" w:eastAsia="Times New Roman" w:hAnsi="Unikurd Web" w:cs="Unikurd Web"/>
          <w:sz w:val="24"/>
          <w:szCs w:val="24"/>
          <w:lang w:val="en-US" w:bidi="ar-IQ"/>
        </w:rPr>
        <w:t xml:space="preserve"> “The </w:t>
      </w:r>
      <w:r w:rsidR="00F77377" w:rsidRPr="002A3931">
        <w:rPr>
          <w:rFonts w:ascii="Unikurd Web" w:eastAsia="Times New Roman" w:hAnsi="Unikurd Web" w:cs="Unikurd Web"/>
          <w:sz w:val="24"/>
          <w:szCs w:val="24"/>
          <w:lang w:val="en-US" w:bidi="ar-IQ"/>
        </w:rPr>
        <w:t>Efendi</w:t>
      </w:r>
      <w:r w:rsidRPr="002A3931">
        <w:rPr>
          <w:rFonts w:ascii="Unikurd Web" w:eastAsia="Times New Roman" w:hAnsi="Unikurd Web" w:cs="Unikurd Web"/>
          <w:sz w:val="24"/>
          <w:szCs w:val="24"/>
          <w:lang w:val="en-US" w:bidi="ar-IQ"/>
        </w:rPr>
        <w:t>.”</w:t>
      </w:r>
    </w:p>
    <w:p w14:paraId="2A473D87" w14:textId="08DB2716" w:rsidR="00A37FEA" w:rsidRPr="002A3931" w:rsidRDefault="003C1D4E" w:rsidP="00A37FEA">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 xml:space="preserve">“Which </w:t>
      </w:r>
      <w:r w:rsidR="00F77377" w:rsidRPr="002A3931">
        <w:rPr>
          <w:rFonts w:ascii="Unikurd Web" w:eastAsia="Times New Roman" w:hAnsi="Unikurd Web" w:cs="Unikurd Web"/>
          <w:sz w:val="24"/>
          <w:szCs w:val="24"/>
          <w:lang w:val="en-US" w:bidi="ar-IQ"/>
        </w:rPr>
        <w:t>Efendi</w:t>
      </w:r>
      <w:r w:rsidRPr="002A3931">
        <w:rPr>
          <w:rFonts w:ascii="Unikurd Web" w:eastAsia="Times New Roman" w:hAnsi="Unikurd Web" w:cs="Unikurd Web"/>
          <w:sz w:val="24"/>
          <w:szCs w:val="24"/>
          <w:lang w:val="en-US" w:bidi="ar-IQ"/>
        </w:rPr>
        <w:t>?” Kawan</w:t>
      </w:r>
      <w:r w:rsidR="00C4236F" w:rsidRPr="002A3931">
        <w:rPr>
          <w:rFonts w:ascii="Unikurd Web" w:eastAsia="Times New Roman" w:hAnsi="Unikurd Web" w:cs="Unikurd Web"/>
          <w:sz w:val="24"/>
          <w:szCs w:val="24"/>
          <w:lang w:val="en-US" w:bidi="ar-IQ"/>
        </w:rPr>
        <w:t xml:space="preserve"> inquired further</w:t>
      </w:r>
      <w:r w:rsidRPr="002A3931">
        <w:rPr>
          <w:rFonts w:ascii="Unikurd Web" w:eastAsia="Times New Roman" w:hAnsi="Unikurd Web" w:cs="Unikurd Web"/>
          <w:sz w:val="24"/>
          <w:szCs w:val="24"/>
          <w:lang w:val="en-US" w:bidi="ar-IQ"/>
        </w:rPr>
        <w:t>.</w:t>
      </w:r>
    </w:p>
    <w:p w14:paraId="18CCCED3" w14:textId="12428DCA" w:rsidR="00A37FEA" w:rsidRPr="002A3931" w:rsidRDefault="00A37FEA" w:rsidP="00A37FEA">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 xml:space="preserve">Mansour </w:t>
      </w:r>
      <w:r w:rsidR="00C4236F" w:rsidRPr="002A3931">
        <w:rPr>
          <w:rFonts w:ascii="Unikurd Web" w:eastAsia="Times New Roman" w:hAnsi="Unikurd Web" w:cs="Unikurd Web"/>
          <w:sz w:val="24"/>
          <w:szCs w:val="24"/>
          <w:lang w:val="en-US" w:bidi="ar-IQ"/>
        </w:rPr>
        <w:t>clarified</w:t>
      </w:r>
      <w:r w:rsidRPr="002A3931">
        <w:rPr>
          <w:rFonts w:ascii="Unikurd Web" w:eastAsia="Times New Roman" w:hAnsi="Unikurd Web" w:cs="Unikurd Web"/>
          <w:sz w:val="24"/>
          <w:szCs w:val="24"/>
          <w:lang w:val="en-US" w:bidi="ar-IQ"/>
        </w:rPr>
        <w:t>, “The one who</w:t>
      </w:r>
      <w:r w:rsidR="00C4236F" w:rsidRPr="002A3931">
        <w:rPr>
          <w:rFonts w:ascii="Unikurd Web" w:eastAsia="Times New Roman" w:hAnsi="Unikurd Web" w:cs="Unikurd Web"/>
          <w:sz w:val="24"/>
          <w:szCs w:val="24"/>
          <w:lang w:val="en-US" w:bidi="ar-IQ"/>
        </w:rPr>
        <w:t>,</w:t>
      </w:r>
      <w:r w:rsidRPr="002A3931">
        <w:rPr>
          <w:rFonts w:ascii="Unikurd Web" w:eastAsia="Times New Roman" w:hAnsi="Unikurd Web" w:cs="Unikurd Web"/>
          <w:sz w:val="24"/>
          <w:szCs w:val="24"/>
          <w:lang w:val="en-US" w:bidi="ar-IQ"/>
        </w:rPr>
        <w:t xml:space="preserve"> as soon as</w:t>
      </w:r>
      <w:r w:rsidR="00C4236F" w:rsidRPr="002A3931">
        <w:rPr>
          <w:rFonts w:ascii="Unikurd Web" w:eastAsia="Times New Roman" w:hAnsi="Unikurd Web" w:cs="Unikurd Web"/>
          <w:sz w:val="24"/>
          <w:szCs w:val="24"/>
          <w:lang w:val="en-US" w:bidi="ar-IQ"/>
        </w:rPr>
        <w:t xml:space="preserve"> anyone</w:t>
      </w:r>
      <w:r w:rsidRPr="002A3931">
        <w:rPr>
          <w:rFonts w:ascii="Unikurd Web" w:eastAsia="Times New Roman" w:hAnsi="Unikurd Web" w:cs="Unikurd Web"/>
          <w:sz w:val="24"/>
          <w:szCs w:val="24"/>
          <w:lang w:val="en-US" w:bidi="ar-IQ"/>
        </w:rPr>
        <w:t xml:space="preserve"> steps in</w:t>
      </w:r>
      <w:r w:rsidR="00C4236F" w:rsidRPr="002A3931">
        <w:rPr>
          <w:rFonts w:ascii="Unikurd Web" w:eastAsia="Times New Roman" w:hAnsi="Unikurd Web" w:cs="Unikurd Web"/>
          <w:sz w:val="24"/>
          <w:szCs w:val="24"/>
          <w:lang w:val="en-US" w:bidi="ar-IQ"/>
        </w:rPr>
        <w:t>to</w:t>
      </w:r>
      <w:r w:rsidRPr="002A3931">
        <w:rPr>
          <w:rFonts w:ascii="Unikurd Web" w:eastAsia="Times New Roman" w:hAnsi="Unikurd Web" w:cs="Unikurd Web"/>
          <w:sz w:val="24"/>
          <w:szCs w:val="24"/>
          <w:lang w:val="en-US" w:bidi="ar-IQ"/>
        </w:rPr>
        <w:t xml:space="preserve"> the villa,</w:t>
      </w:r>
      <w:r w:rsidR="00C4236F" w:rsidRPr="002A3931">
        <w:rPr>
          <w:rFonts w:ascii="Unikurd Web" w:eastAsia="Times New Roman" w:hAnsi="Unikurd Web" w:cs="Unikurd Web"/>
          <w:sz w:val="24"/>
          <w:szCs w:val="24"/>
          <w:lang w:val="en-US" w:bidi="ar-IQ"/>
        </w:rPr>
        <w:t xml:space="preserve"> greets them with a </w:t>
      </w:r>
      <w:r w:rsidRPr="002A3931">
        <w:rPr>
          <w:rFonts w:ascii="Unikurd Web" w:eastAsia="Times New Roman" w:hAnsi="Unikurd Web" w:cs="Unikurd Web"/>
          <w:sz w:val="24"/>
          <w:szCs w:val="24"/>
          <w:lang w:val="en-US" w:bidi="ar-IQ"/>
        </w:rPr>
        <w:t>German old proverb</w:t>
      </w:r>
      <w:r w:rsidR="00C4236F" w:rsidRPr="002A3931">
        <w:rPr>
          <w:rFonts w:ascii="Unikurd Web" w:eastAsia="Times New Roman" w:hAnsi="Unikurd Web" w:cs="Unikurd Web"/>
          <w:sz w:val="24"/>
          <w:szCs w:val="24"/>
          <w:lang w:val="en-US" w:bidi="ar-IQ"/>
        </w:rPr>
        <w:t>.</w:t>
      </w:r>
      <w:r w:rsidRPr="002A3931">
        <w:rPr>
          <w:rFonts w:ascii="Unikurd Web" w:eastAsia="Times New Roman" w:hAnsi="Unikurd Web" w:cs="Unikurd Web"/>
          <w:sz w:val="24"/>
          <w:szCs w:val="24"/>
          <w:lang w:val="en-US" w:bidi="ar-IQ"/>
        </w:rPr>
        <w:t xml:space="preserve"> I</w:t>
      </w:r>
      <w:r w:rsidR="00C4236F" w:rsidRPr="002A3931">
        <w:rPr>
          <w:rFonts w:ascii="Unikurd Web" w:eastAsia="Times New Roman" w:hAnsi="Unikurd Web" w:cs="Unikurd Web"/>
          <w:sz w:val="24"/>
          <w:szCs w:val="24"/>
          <w:lang w:val="en-US" w:bidi="ar-IQ"/>
        </w:rPr>
        <w:t>’</w:t>
      </w:r>
      <w:r w:rsidRPr="002A3931">
        <w:rPr>
          <w:rFonts w:ascii="Unikurd Web" w:eastAsia="Times New Roman" w:hAnsi="Unikurd Web" w:cs="Unikurd Web"/>
          <w:sz w:val="24"/>
          <w:szCs w:val="24"/>
          <w:lang w:val="en-US" w:bidi="ar-IQ"/>
        </w:rPr>
        <w:t>m sure he</w:t>
      </w:r>
      <w:r w:rsidR="00C4236F" w:rsidRPr="002A3931">
        <w:rPr>
          <w:rFonts w:ascii="Unikurd Web" w:eastAsia="Times New Roman" w:hAnsi="Unikurd Web" w:cs="Unikurd Web"/>
          <w:sz w:val="24"/>
          <w:szCs w:val="24"/>
          <w:lang w:val="en-US" w:bidi="ar-IQ"/>
        </w:rPr>
        <w:t xml:space="preserve"> must have said it to you</w:t>
      </w:r>
      <w:r w:rsidRPr="002A3931">
        <w:rPr>
          <w:rFonts w:ascii="Unikurd Web" w:eastAsia="Times New Roman" w:hAnsi="Unikurd Web" w:cs="Unikurd Web"/>
          <w:sz w:val="24"/>
          <w:szCs w:val="24"/>
          <w:lang w:val="en-US" w:bidi="ar-IQ"/>
        </w:rPr>
        <w:t xml:space="preserve"> too.”</w:t>
      </w:r>
    </w:p>
    <w:p w14:paraId="39330F6B" w14:textId="410E8FC2" w:rsidR="00A37FEA" w:rsidRPr="002A3931" w:rsidRDefault="00A37FEA" w:rsidP="00A37FEA">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 xml:space="preserve">“I </w:t>
      </w:r>
      <w:r w:rsidR="00C4236F" w:rsidRPr="002A3931">
        <w:rPr>
          <w:rFonts w:ascii="Unikurd Web" w:eastAsia="Times New Roman" w:hAnsi="Unikurd Web" w:cs="Unikurd Web"/>
          <w:sz w:val="24"/>
          <w:szCs w:val="24"/>
          <w:lang w:val="en-US" w:bidi="ar-IQ"/>
        </w:rPr>
        <w:t>haven’t spoken to him</w:t>
      </w:r>
      <w:r w:rsidRPr="002A3931">
        <w:rPr>
          <w:rFonts w:ascii="Unikurd Web" w:eastAsia="Times New Roman" w:hAnsi="Unikurd Web" w:cs="Unikurd Web"/>
          <w:sz w:val="24"/>
          <w:szCs w:val="24"/>
          <w:lang w:val="en-US" w:bidi="ar-IQ"/>
        </w:rPr>
        <w:t>,</w:t>
      </w:r>
      <w:r w:rsidR="00C4236F" w:rsidRPr="002A3931">
        <w:rPr>
          <w:rFonts w:ascii="Unikurd Web" w:eastAsia="Times New Roman" w:hAnsi="Unikurd Web" w:cs="Unikurd Web"/>
          <w:sz w:val="24"/>
          <w:szCs w:val="24"/>
          <w:lang w:val="en-US" w:bidi="ar-IQ"/>
        </w:rPr>
        <w:t xml:space="preserve"> so what proverb?</w:t>
      </w:r>
      <w:r w:rsidRPr="002A3931">
        <w:rPr>
          <w:rFonts w:ascii="Unikurd Web" w:eastAsia="Times New Roman" w:hAnsi="Unikurd Web" w:cs="Unikurd Web"/>
          <w:sz w:val="24"/>
          <w:szCs w:val="24"/>
          <w:lang w:val="en-US" w:bidi="ar-IQ"/>
        </w:rPr>
        <w:t>” Kawan</w:t>
      </w:r>
      <w:r w:rsidR="00C4236F" w:rsidRPr="002A3931">
        <w:rPr>
          <w:rFonts w:ascii="Unikurd Web" w:eastAsia="Times New Roman" w:hAnsi="Unikurd Web" w:cs="Unikurd Web"/>
          <w:sz w:val="24"/>
          <w:szCs w:val="24"/>
          <w:lang w:val="en-US" w:bidi="ar-IQ"/>
        </w:rPr>
        <w:t xml:space="preserve"> questioned</w:t>
      </w:r>
      <w:r w:rsidRPr="002A3931">
        <w:rPr>
          <w:rFonts w:ascii="Unikurd Web" w:eastAsia="Times New Roman" w:hAnsi="Unikurd Web" w:cs="Unikurd Web"/>
          <w:sz w:val="24"/>
          <w:szCs w:val="24"/>
          <w:lang w:val="en-US" w:bidi="ar-IQ"/>
        </w:rPr>
        <w:t>.</w:t>
      </w:r>
    </w:p>
    <w:p w14:paraId="765DCF90" w14:textId="3CA736A5" w:rsidR="00A37FEA" w:rsidRPr="002A3931" w:rsidRDefault="00A37FEA" w:rsidP="00A37FEA">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Mansour</w:t>
      </w:r>
      <w:r w:rsidR="00C4236F" w:rsidRPr="002A3931">
        <w:rPr>
          <w:rFonts w:ascii="Unikurd Web" w:eastAsia="Times New Roman" w:hAnsi="Unikurd Web" w:cs="Unikurd Web"/>
          <w:sz w:val="24"/>
          <w:szCs w:val="24"/>
          <w:lang w:val="en-US" w:bidi="ar-IQ"/>
        </w:rPr>
        <w:t xml:space="preserve"> responded</w:t>
      </w:r>
      <w:r w:rsidRPr="002A3931">
        <w:rPr>
          <w:rFonts w:ascii="Unikurd Web" w:eastAsia="Times New Roman" w:hAnsi="Unikurd Web" w:cs="Unikurd Web"/>
          <w:sz w:val="24"/>
          <w:szCs w:val="24"/>
          <w:lang w:val="en-US" w:bidi="ar-IQ"/>
        </w:rPr>
        <w:t>, “</w:t>
      </w:r>
      <w:r w:rsidR="0033594F" w:rsidRPr="002A3931">
        <w:rPr>
          <w:rFonts w:ascii="Unikurd Web" w:eastAsia="Times New Roman" w:hAnsi="Unikurd Web" w:cs="Unikurd Web"/>
          <w:sz w:val="24"/>
          <w:szCs w:val="24"/>
          <w:lang w:val="en-US" w:bidi="ar-IQ"/>
        </w:rPr>
        <w:t>He says, ‘</w:t>
      </w:r>
      <w:r w:rsidRPr="002A3931">
        <w:rPr>
          <w:rFonts w:ascii="Unikurd Web" w:eastAsia="Times New Roman" w:hAnsi="Unikurd Web" w:cs="Unikurd Web"/>
          <w:sz w:val="24"/>
          <w:szCs w:val="24"/>
          <w:lang w:val="en-US" w:bidi="ar-IQ"/>
        </w:rPr>
        <w:t>The mountain looks fine from afar, but how disappointing when under it.”</w:t>
      </w:r>
    </w:p>
    <w:p w14:paraId="01AF6D08" w14:textId="5EA59A05" w:rsidR="00A37FEA" w:rsidRPr="002A3931" w:rsidRDefault="00A37FEA" w:rsidP="00A37FEA">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 xml:space="preserve">“Where did he learn that German proverb?” Kawan </w:t>
      </w:r>
      <w:r w:rsidR="0033594F" w:rsidRPr="002A3931">
        <w:rPr>
          <w:rFonts w:ascii="Unikurd Web" w:eastAsia="Times New Roman" w:hAnsi="Unikurd Web" w:cs="Unikurd Web"/>
          <w:sz w:val="24"/>
          <w:szCs w:val="24"/>
          <w:lang w:val="en-US" w:bidi="ar-IQ"/>
        </w:rPr>
        <w:t>wandered</w:t>
      </w:r>
      <w:r w:rsidRPr="002A3931">
        <w:rPr>
          <w:rFonts w:ascii="Unikurd Web" w:eastAsia="Times New Roman" w:hAnsi="Unikurd Web" w:cs="Unikurd Web"/>
          <w:sz w:val="24"/>
          <w:szCs w:val="24"/>
          <w:lang w:val="en-US" w:bidi="ar-IQ"/>
        </w:rPr>
        <w:t>.</w:t>
      </w:r>
    </w:p>
    <w:p w14:paraId="2040E58D" w14:textId="0FB2EA97" w:rsidR="00A37FEA" w:rsidRPr="002A3931" w:rsidRDefault="00543F37" w:rsidP="00A37FEA">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“He is German himself</w:t>
      </w:r>
      <w:r w:rsidR="0033594F" w:rsidRPr="002A3931">
        <w:rPr>
          <w:rFonts w:ascii="Unikurd Web" w:eastAsia="Times New Roman" w:hAnsi="Unikurd Web" w:cs="Unikurd Web"/>
          <w:sz w:val="24"/>
          <w:szCs w:val="24"/>
          <w:lang w:val="en-US" w:bidi="ar-IQ"/>
        </w:rPr>
        <w:t>,</w:t>
      </w:r>
      <w:r w:rsidRPr="002A3931">
        <w:rPr>
          <w:rFonts w:ascii="Unikurd Web" w:eastAsia="Times New Roman" w:hAnsi="Unikurd Web" w:cs="Unikurd Web"/>
          <w:sz w:val="24"/>
          <w:szCs w:val="24"/>
          <w:lang w:val="en-US" w:bidi="ar-IQ"/>
        </w:rPr>
        <w:t>”</w:t>
      </w:r>
      <w:r w:rsidR="0033594F" w:rsidRPr="002A3931">
        <w:rPr>
          <w:rFonts w:ascii="Unikurd Web" w:eastAsia="Times New Roman" w:hAnsi="Unikurd Web" w:cs="Unikurd Web"/>
          <w:sz w:val="24"/>
          <w:szCs w:val="24"/>
          <w:lang w:val="en-US" w:bidi="ar-IQ"/>
        </w:rPr>
        <w:t xml:space="preserve"> Mansour revealed.</w:t>
      </w:r>
    </w:p>
    <w:p w14:paraId="21BE94B1" w14:textId="6C4DC4A7" w:rsidR="00543F37" w:rsidRPr="002A3931" w:rsidRDefault="00543F37" w:rsidP="00543F37">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“What</w:t>
      </w:r>
      <w:r w:rsidR="0033594F" w:rsidRPr="002A3931">
        <w:rPr>
          <w:rFonts w:ascii="Unikurd Web" w:eastAsia="Times New Roman" w:hAnsi="Unikurd Web" w:cs="Unikurd Web"/>
          <w:sz w:val="24"/>
          <w:szCs w:val="24"/>
          <w:lang w:val="en-US" w:bidi="ar-IQ"/>
        </w:rPr>
        <w:t>’s</w:t>
      </w:r>
      <w:r w:rsidRPr="002A3931">
        <w:rPr>
          <w:rFonts w:ascii="Unikurd Web" w:eastAsia="Times New Roman" w:hAnsi="Unikurd Web" w:cs="Unikurd Web"/>
          <w:sz w:val="24"/>
          <w:szCs w:val="24"/>
          <w:lang w:val="en-US" w:bidi="ar-IQ"/>
        </w:rPr>
        <w:t xml:space="preserve"> his name?” Kawan </w:t>
      </w:r>
      <w:r w:rsidR="0033594F" w:rsidRPr="002A3931">
        <w:rPr>
          <w:rFonts w:ascii="Unikurd Web" w:eastAsia="Times New Roman" w:hAnsi="Unikurd Web" w:cs="Unikurd Web"/>
          <w:sz w:val="24"/>
          <w:szCs w:val="24"/>
          <w:lang w:val="en-US" w:bidi="ar-IQ"/>
        </w:rPr>
        <w:t xml:space="preserve">was </w:t>
      </w:r>
      <w:r w:rsidRPr="002A3931">
        <w:rPr>
          <w:rFonts w:ascii="Unikurd Web" w:eastAsia="Times New Roman" w:hAnsi="Unikurd Web" w:cs="Unikurd Web"/>
          <w:sz w:val="24"/>
          <w:szCs w:val="24"/>
          <w:lang w:val="en-US" w:bidi="ar-IQ"/>
        </w:rPr>
        <w:t>surprised.</w:t>
      </w:r>
    </w:p>
    <w:p w14:paraId="35265A12" w14:textId="1D385804" w:rsidR="00543F37" w:rsidRPr="002A3931" w:rsidRDefault="00543F37" w:rsidP="00543F37">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 xml:space="preserve">Mansour </w:t>
      </w:r>
      <w:r w:rsidR="00E305A5" w:rsidRPr="002A3931">
        <w:rPr>
          <w:rFonts w:ascii="Unikurd Web" w:eastAsia="Times New Roman" w:hAnsi="Unikurd Web" w:cs="Unikurd Web"/>
          <w:sz w:val="24"/>
          <w:szCs w:val="24"/>
          <w:lang w:val="en-US" w:bidi="ar-IQ"/>
        </w:rPr>
        <w:t>answered</w:t>
      </w:r>
      <w:r w:rsidRPr="002A3931">
        <w:rPr>
          <w:rFonts w:ascii="Unikurd Web" w:eastAsia="Times New Roman" w:hAnsi="Unikurd Web" w:cs="Unikurd Web"/>
          <w:sz w:val="24"/>
          <w:szCs w:val="24"/>
          <w:lang w:val="en-US" w:bidi="ar-IQ"/>
        </w:rPr>
        <w:t xml:space="preserve">, “Amin </w:t>
      </w:r>
      <w:r w:rsidR="00F77377" w:rsidRPr="002A3931">
        <w:rPr>
          <w:rFonts w:ascii="Unikurd Web" w:eastAsia="Times New Roman" w:hAnsi="Unikurd Web" w:cs="Unikurd Web"/>
          <w:sz w:val="24"/>
          <w:szCs w:val="24"/>
          <w:lang w:val="en-US" w:bidi="ar-IQ"/>
        </w:rPr>
        <w:t>Efendi</w:t>
      </w:r>
      <w:r w:rsidRPr="002A3931">
        <w:rPr>
          <w:rFonts w:ascii="Unikurd Web" w:eastAsia="Times New Roman" w:hAnsi="Unikurd Web" w:cs="Unikurd Web"/>
          <w:sz w:val="24"/>
          <w:szCs w:val="24"/>
          <w:lang w:val="en-US" w:bidi="ar-IQ"/>
        </w:rPr>
        <w:t>.”</w:t>
      </w:r>
    </w:p>
    <w:p w14:paraId="7A0B5A99" w14:textId="01F1B437" w:rsidR="00543F37" w:rsidRPr="002A3931" w:rsidRDefault="00543F37" w:rsidP="00543F37">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w:t>
      </w:r>
      <w:r w:rsidR="0033594F" w:rsidRPr="002A3931">
        <w:rPr>
          <w:rFonts w:ascii="Unikurd Web" w:eastAsia="Times New Roman" w:hAnsi="Unikurd Web" w:cs="Unikurd Web"/>
          <w:sz w:val="24"/>
          <w:szCs w:val="24"/>
          <w:lang w:val="en-US" w:bidi="ar-IQ"/>
        </w:rPr>
        <w:t xml:space="preserve">Really? </w:t>
      </w:r>
      <w:r w:rsidRPr="002A3931">
        <w:rPr>
          <w:rFonts w:ascii="Unikurd Web" w:eastAsia="Times New Roman" w:hAnsi="Unikurd Web" w:cs="Unikurd Web"/>
          <w:sz w:val="24"/>
          <w:szCs w:val="24"/>
          <w:lang w:val="en-US" w:bidi="ar-IQ"/>
        </w:rPr>
        <w:t>Germans</w:t>
      </w:r>
      <w:r w:rsidR="0033594F" w:rsidRPr="002A3931">
        <w:rPr>
          <w:rFonts w:ascii="Unikurd Web" w:eastAsia="Times New Roman" w:hAnsi="Unikurd Web" w:cs="Unikurd Web"/>
          <w:sz w:val="24"/>
          <w:szCs w:val="24"/>
          <w:lang w:val="en-US" w:bidi="ar-IQ"/>
        </w:rPr>
        <w:t xml:space="preserve"> also</w:t>
      </w:r>
      <w:r w:rsidRPr="002A3931">
        <w:rPr>
          <w:rFonts w:ascii="Unikurd Web" w:eastAsia="Times New Roman" w:hAnsi="Unikurd Web" w:cs="Unikurd Web"/>
          <w:sz w:val="24"/>
          <w:szCs w:val="24"/>
          <w:lang w:val="en-US" w:bidi="ar-IQ"/>
        </w:rPr>
        <w:t xml:space="preserve"> have </w:t>
      </w:r>
      <w:r w:rsidR="0033594F" w:rsidRPr="002A3931">
        <w:rPr>
          <w:rFonts w:ascii="Unikurd Web" w:eastAsia="Times New Roman" w:hAnsi="Unikurd Web" w:cs="Unikurd Web"/>
          <w:sz w:val="24"/>
          <w:szCs w:val="24"/>
          <w:lang w:val="en-US" w:bidi="ar-IQ"/>
        </w:rPr>
        <w:t xml:space="preserve">names like </w:t>
      </w:r>
      <w:r w:rsidRPr="002A3931">
        <w:rPr>
          <w:rFonts w:ascii="Unikurd Web" w:eastAsia="Times New Roman" w:hAnsi="Unikurd Web" w:cs="Unikurd Web"/>
          <w:sz w:val="24"/>
          <w:szCs w:val="24"/>
          <w:lang w:val="en-US" w:bidi="ar-IQ"/>
        </w:rPr>
        <w:t xml:space="preserve">Amin and </w:t>
      </w:r>
      <w:r w:rsidR="00F77377" w:rsidRPr="002A3931">
        <w:rPr>
          <w:rFonts w:ascii="Unikurd Web" w:eastAsia="Times New Roman" w:hAnsi="Unikurd Web" w:cs="Unikurd Web"/>
          <w:sz w:val="24"/>
          <w:szCs w:val="24"/>
          <w:lang w:val="en-US" w:bidi="ar-IQ"/>
        </w:rPr>
        <w:t>Efendi</w:t>
      </w:r>
      <w:r w:rsidRPr="002A3931">
        <w:rPr>
          <w:rFonts w:ascii="Unikurd Web" w:eastAsia="Times New Roman" w:hAnsi="Unikurd Web" w:cs="Unikurd Web"/>
          <w:sz w:val="24"/>
          <w:szCs w:val="24"/>
          <w:lang w:val="en-US" w:bidi="ar-IQ"/>
        </w:rPr>
        <w:t>?” Kawan asked</w:t>
      </w:r>
      <w:r w:rsidR="0033594F" w:rsidRPr="002A3931">
        <w:rPr>
          <w:rFonts w:ascii="Unikurd Web" w:eastAsia="Times New Roman" w:hAnsi="Unikurd Web" w:cs="Unikurd Web"/>
          <w:sz w:val="24"/>
          <w:szCs w:val="24"/>
          <w:lang w:val="en-US" w:bidi="ar-IQ"/>
        </w:rPr>
        <w:t>,</w:t>
      </w:r>
      <w:r w:rsidRPr="002A3931">
        <w:rPr>
          <w:rFonts w:ascii="Unikurd Web" w:eastAsia="Times New Roman" w:hAnsi="Unikurd Web" w:cs="Unikurd Web"/>
          <w:sz w:val="24"/>
          <w:szCs w:val="24"/>
          <w:lang w:val="en-US" w:bidi="ar-IQ"/>
        </w:rPr>
        <w:t xml:space="preserve"> </w:t>
      </w:r>
      <w:r w:rsidR="0034522F" w:rsidRPr="002A3931">
        <w:rPr>
          <w:rFonts w:ascii="Unikurd Web" w:eastAsia="Times New Roman" w:hAnsi="Unikurd Web" w:cs="Unikurd Web"/>
          <w:sz w:val="24"/>
          <w:szCs w:val="24"/>
          <w:lang w:val="en-US" w:bidi="ar-IQ"/>
        </w:rPr>
        <w:t>bewilderedly</w:t>
      </w:r>
      <w:r w:rsidRPr="002A3931">
        <w:rPr>
          <w:rFonts w:ascii="Unikurd Web" w:eastAsia="Times New Roman" w:hAnsi="Unikurd Web" w:cs="Unikurd Web"/>
          <w:sz w:val="24"/>
          <w:szCs w:val="24"/>
          <w:lang w:val="en-US" w:bidi="ar-IQ"/>
        </w:rPr>
        <w:t>.</w:t>
      </w:r>
    </w:p>
    <w:p w14:paraId="0DA4AC43" w14:textId="309B4FFD" w:rsidR="00543F37" w:rsidRPr="002A3931" w:rsidRDefault="00543F37" w:rsidP="00543F37">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“I don’t know, but Amin is</w:t>
      </w:r>
      <w:r w:rsidR="0033594F" w:rsidRPr="002A3931">
        <w:rPr>
          <w:rFonts w:ascii="Unikurd Web" w:eastAsia="Times New Roman" w:hAnsi="Unikurd Web" w:cs="Unikurd Web"/>
          <w:sz w:val="24"/>
          <w:szCs w:val="24"/>
          <w:lang w:val="en-US" w:bidi="ar-IQ"/>
        </w:rPr>
        <w:t>n’t his</w:t>
      </w:r>
      <w:r w:rsidRPr="002A3931">
        <w:rPr>
          <w:rFonts w:ascii="Unikurd Web" w:eastAsia="Times New Roman" w:hAnsi="Unikurd Web" w:cs="Unikurd Web"/>
          <w:sz w:val="24"/>
          <w:szCs w:val="24"/>
          <w:lang w:val="en-US" w:bidi="ar-IQ"/>
        </w:rPr>
        <w:t xml:space="preserve"> real name</w:t>
      </w:r>
      <w:r w:rsidR="0033594F" w:rsidRPr="002A3931">
        <w:rPr>
          <w:rFonts w:ascii="Unikurd Web" w:eastAsia="Times New Roman" w:hAnsi="Unikurd Web" w:cs="Unikurd Web"/>
          <w:sz w:val="24"/>
          <w:szCs w:val="24"/>
          <w:lang w:val="en-US" w:bidi="ar-IQ"/>
        </w:rPr>
        <w:t>,</w:t>
      </w:r>
      <w:r w:rsidRPr="002A3931">
        <w:rPr>
          <w:rFonts w:ascii="Unikurd Web" w:eastAsia="Times New Roman" w:hAnsi="Unikurd Web" w:cs="Unikurd Web"/>
          <w:sz w:val="24"/>
          <w:szCs w:val="24"/>
          <w:lang w:val="en-US" w:bidi="ar-IQ"/>
        </w:rPr>
        <w:t>”</w:t>
      </w:r>
      <w:r w:rsidR="0033594F" w:rsidRPr="002A3931">
        <w:rPr>
          <w:rFonts w:ascii="Unikurd Web" w:eastAsia="Times New Roman" w:hAnsi="Unikurd Web" w:cs="Unikurd Web"/>
          <w:sz w:val="24"/>
          <w:szCs w:val="24"/>
          <w:lang w:val="en-US" w:bidi="ar-IQ"/>
        </w:rPr>
        <w:t xml:space="preserve"> Mansour replied</w:t>
      </w:r>
      <w:r w:rsidR="0034522F" w:rsidRPr="002A3931">
        <w:rPr>
          <w:rFonts w:ascii="Unikurd Web" w:eastAsia="Times New Roman" w:hAnsi="Unikurd Web" w:cs="Unikurd Web"/>
          <w:sz w:val="24"/>
          <w:szCs w:val="24"/>
          <w:lang w:val="en-US" w:bidi="ar-IQ"/>
        </w:rPr>
        <w:t>.</w:t>
      </w:r>
    </w:p>
    <w:p w14:paraId="69015443" w14:textId="36812FFC" w:rsidR="00543F37" w:rsidRPr="002A3931" w:rsidRDefault="00543F37" w:rsidP="00543F37">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 xml:space="preserve">“What do you think his </w:t>
      </w:r>
      <w:r w:rsidR="00084270" w:rsidRPr="002A3931">
        <w:rPr>
          <w:rFonts w:ascii="Unikurd Web" w:eastAsia="Times New Roman" w:hAnsi="Unikurd Web" w:cs="Unikurd Web"/>
          <w:sz w:val="24"/>
          <w:szCs w:val="24"/>
          <w:lang w:val="en-US" w:bidi="ar-IQ"/>
        </w:rPr>
        <w:t xml:space="preserve">German </w:t>
      </w:r>
      <w:r w:rsidRPr="002A3931">
        <w:rPr>
          <w:rFonts w:ascii="Unikurd Web" w:eastAsia="Times New Roman" w:hAnsi="Unikurd Web" w:cs="Unikurd Web"/>
          <w:sz w:val="24"/>
          <w:szCs w:val="24"/>
          <w:lang w:val="en-US" w:bidi="ar-IQ"/>
        </w:rPr>
        <w:t>name is?” Kawan</w:t>
      </w:r>
      <w:r w:rsidR="0033594F" w:rsidRPr="002A3931">
        <w:rPr>
          <w:rFonts w:ascii="Unikurd Web" w:eastAsia="Times New Roman" w:hAnsi="Unikurd Web" w:cs="Unikurd Web"/>
          <w:sz w:val="24"/>
          <w:szCs w:val="24"/>
          <w:lang w:val="en-US" w:bidi="ar-IQ"/>
        </w:rPr>
        <w:t xml:space="preserve"> inquired</w:t>
      </w:r>
      <w:r w:rsidRPr="002A3931">
        <w:rPr>
          <w:rFonts w:ascii="Unikurd Web" w:eastAsia="Times New Roman" w:hAnsi="Unikurd Web" w:cs="Unikurd Web"/>
          <w:sz w:val="24"/>
          <w:szCs w:val="24"/>
          <w:lang w:val="en-US" w:bidi="ar-IQ"/>
        </w:rPr>
        <w:t>.</w:t>
      </w:r>
    </w:p>
    <w:p w14:paraId="3B9825CA" w14:textId="46C0FADD" w:rsidR="006F5155" w:rsidRPr="002A3931" w:rsidRDefault="00543F37" w:rsidP="00084270">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Mansour</w:t>
      </w:r>
      <w:r w:rsidR="0033594F" w:rsidRPr="002A3931">
        <w:rPr>
          <w:rFonts w:ascii="Unikurd Web" w:eastAsia="Times New Roman" w:hAnsi="Unikurd Web" w:cs="Unikurd Web"/>
          <w:sz w:val="24"/>
          <w:szCs w:val="24"/>
          <w:lang w:val="en-US" w:bidi="ar-IQ"/>
        </w:rPr>
        <w:t xml:space="preserve"> shrugged</w:t>
      </w:r>
      <w:r w:rsidRPr="002A3931">
        <w:rPr>
          <w:rFonts w:ascii="Unikurd Web" w:eastAsia="Times New Roman" w:hAnsi="Unikurd Web" w:cs="Unikurd Web"/>
          <w:sz w:val="24"/>
          <w:szCs w:val="24"/>
          <w:lang w:val="en-US" w:bidi="ar-IQ"/>
        </w:rPr>
        <w:t>, “I don’t know.</w:t>
      </w:r>
    </w:p>
    <w:p w14:paraId="6C77CE98" w14:textId="640048AE" w:rsidR="00084270" w:rsidRPr="002A3931" w:rsidRDefault="00084270" w:rsidP="00084270">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 xml:space="preserve">“What </w:t>
      </w:r>
      <w:r w:rsidR="0033594F" w:rsidRPr="002A3931">
        <w:rPr>
          <w:rFonts w:ascii="Unikurd Web" w:eastAsia="Times New Roman" w:hAnsi="Unikurd Web" w:cs="Unikurd Web"/>
          <w:sz w:val="24"/>
          <w:szCs w:val="24"/>
          <w:lang w:val="en-US" w:bidi="ar-IQ"/>
        </w:rPr>
        <w:t xml:space="preserve">does he do </w:t>
      </w:r>
      <w:r w:rsidRPr="002A3931">
        <w:rPr>
          <w:rFonts w:ascii="Unikurd Web" w:eastAsia="Times New Roman" w:hAnsi="Unikurd Web" w:cs="Unikurd Web"/>
          <w:sz w:val="24"/>
          <w:szCs w:val="24"/>
          <w:lang w:val="en-US" w:bidi="ar-IQ"/>
        </w:rPr>
        <w:t xml:space="preserve">here?” Kawan </w:t>
      </w:r>
      <w:r w:rsidR="0033594F" w:rsidRPr="002A3931">
        <w:rPr>
          <w:rFonts w:ascii="Unikurd Web" w:eastAsia="Times New Roman" w:hAnsi="Unikurd Web" w:cs="Unikurd Web"/>
          <w:sz w:val="24"/>
          <w:szCs w:val="24"/>
          <w:lang w:val="en-US" w:bidi="ar-IQ"/>
        </w:rPr>
        <w:t>questioned</w:t>
      </w:r>
      <w:r w:rsidRPr="002A3931">
        <w:rPr>
          <w:rFonts w:ascii="Unikurd Web" w:eastAsia="Times New Roman" w:hAnsi="Unikurd Web" w:cs="Unikurd Web"/>
          <w:sz w:val="24"/>
          <w:szCs w:val="24"/>
          <w:lang w:val="en-US" w:bidi="ar-IQ"/>
        </w:rPr>
        <w:t>.</w:t>
      </w:r>
    </w:p>
    <w:p w14:paraId="192D4DEA" w14:textId="0A77F16B" w:rsidR="00084270" w:rsidRPr="002A3931" w:rsidRDefault="00084270" w:rsidP="00084270">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Mansour smiled</w:t>
      </w:r>
      <w:r w:rsidR="0033594F" w:rsidRPr="002A3931">
        <w:rPr>
          <w:rFonts w:ascii="Unikurd Web" w:eastAsia="Times New Roman" w:hAnsi="Unikurd Web" w:cs="Unikurd Web"/>
          <w:sz w:val="24"/>
          <w:szCs w:val="24"/>
          <w:lang w:val="en-US" w:bidi="ar-IQ"/>
        </w:rPr>
        <w:t xml:space="preserve"> </w:t>
      </w:r>
      <w:r w:rsidRPr="002A3931">
        <w:rPr>
          <w:rFonts w:ascii="Unikurd Web" w:eastAsia="Times New Roman" w:hAnsi="Unikurd Web" w:cs="Unikurd Web"/>
          <w:sz w:val="24"/>
          <w:szCs w:val="24"/>
          <w:lang w:val="en-US" w:bidi="ar-IQ"/>
        </w:rPr>
        <w:t xml:space="preserve">mockingly </w:t>
      </w:r>
      <w:r w:rsidR="0033594F" w:rsidRPr="002A3931">
        <w:rPr>
          <w:rFonts w:ascii="Unikurd Web" w:eastAsia="Times New Roman" w:hAnsi="Unikurd Web" w:cs="Unikurd Web"/>
          <w:sz w:val="24"/>
          <w:szCs w:val="24"/>
          <w:lang w:val="en-US" w:bidi="ar-IQ"/>
        </w:rPr>
        <w:t xml:space="preserve">and </w:t>
      </w:r>
      <w:r w:rsidRPr="002A3931">
        <w:rPr>
          <w:rFonts w:ascii="Unikurd Web" w:eastAsia="Times New Roman" w:hAnsi="Unikurd Web" w:cs="Unikurd Web"/>
          <w:sz w:val="24"/>
          <w:szCs w:val="24"/>
          <w:lang w:val="en-US" w:bidi="ar-IQ"/>
        </w:rPr>
        <w:t>said, “</w:t>
      </w:r>
      <w:r w:rsidR="0033594F" w:rsidRPr="002A3931">
        <w:rPr>
          <w:rFonts w:ascii="Unikurd Web" w:eastAsia="Times New Roman" w:hAnsi="Unikurd Web" w:cs="Unikurd Web"/>
          <w:sz w:val="24"/>
          <w:szCs w:val="24"/>
          <w:lang w:val="en-US" w:bidi="ar-IQ"/>
        </w:rPr>
        <w:t>Oh,</w:t>
      </w:r>
      <w:r w:rsidRPr="002A3931">
        <w:rPr>
          <w:rFonts w:ascii="Unikurd Web" w:eastAsia="Times New Roman" w:hAnsi="Unikurd Web" w:cs="Unikurd Web"/>
          <w:sz w:val="24"/>
          <w:szCs w:val="24"/>
          <w:lang w:val="en-US" w:bidi="ar-IQ"/>
        </w:rPr>
        <w:t xml:space="preserve"> his job, he</w:t>
      </w:r>
      <w:r w:rsidR="0033594F" w:rsidRPr="002A3931">
        <w:rPr>
          <w:rFonts w:ascii="Unikurd Web" w:eastAsia="Times New Roman" w:hAnsi="Unikurd Web" w:cs="Unikurd Web"/>
          <w:sz w:val="24"/>
          <w:szCs w:val="24"/>
          <w:lang w:val="en-US" w:bidi="ar-IQ"/>
        </w:rPr>
        <w:t xml:space="preserve"> fancies</w:t>
      </w:r>
      <w:r w:rsidRPr="002A3931">
        <w:rPr>
          <w:rFonts w:ascii="Unikurd Web" w:eastAsia="Times New Roman" w:hAnsi="Unikurd Web" w:cs="Unikurd Web"/>
          <w:sz w:val="24"/>
          <w:szCs w:val="24"/>
          <w:lang w:val="en-US" w:bidi="ar-IQ"/>
        </w:rPr>
        <w:t xml:space="preserve"> h</w:t>
      </w:r>
      <w:r w:rsidR="0033594F" w:rsidRPr="002A3931">
        <w:rPr>
          <w:rFonts w:ascii="Unikurd Web" w:eastAsia="Times New Roman" w:hAnsi="Unikurd Web" w:cs="Unikurd Web"/>
          <w:sz w:val="24"/>
          <w:szCs w:val="24"/>
          <w:lang w:val="en-US" w:bidi="ar-IQ"/>
        </w:rPr>
        <w:t>imself</w:t>
      </w:r>
      <w:r w:rsidRPr="002A3931">
        <w:rPr>
          <w:rFonts w:ascii="Unikurd Web" w:eastAsia="Times New Roman" w:hAnsi="Unikurd Web" w:cs="Unikurd Web"/>
          <w:sz w:val="24"/>
          <w:szCs w:val="24"/>
          <w:lang w:val="en-US" w:bidi="ar-IQ"/>
        </w:rPr>
        <w:t xml:space="preserve"> a doctor.”</w:t>
      </w:r>
    </w:p>
    <w:p w14:paraId="4C68474F" w14:textId="5ABBA6D4" w:rsidR="00084270" w:rsidRPr="002A3931" w:rsidRDefault="00084270" w:rsidP="00084270">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“Is he a doctor?” Kawan asked.</w:t>
      </w:r>
    </w:p>
    <w:p w14:paraId="39FF87A3" w14:textId="5DFC3767" w:rsidR="00084270" w:rsidRPr="002A3931" w:rsidRDefault="00084270" w:rsidP="00084270">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w:t>
      </w:r>
      <w:r w:rsidR="0033594F" w:rsidRPr="002A3931">
        <w:rPr>
          <w:rFonts w:ascii="Unikurd Web" w:eastAsia="Times New Roman" w:hAnsi="Unikurd Web" w:cs="Unikurd Web"/>
          <w:sz w:val="24"/>
          <w:szCs w:val="24"/>
          <w:lang w:val="en-US" w:bidi="ar-IQ"/>
        </w:rPr>
        <w:t>A doctor? No way! He just</w:t>
      </w:r>
      <w:r w:rsidR="00B840F5" w:rsidRPr="002A3931">
        <w:rPr>
          <w:rFonts w:ascii="Unikurd Web" w:eastAsia="Times New Roman" w:hAnsi="Unikurd Web" w:cs="Unikurd Web"/>
          <w:sz w:val="24"/>
          <w:szCs w:val="24"/>
          <w:lang w:val="en-US" w:bidi="ar-IQ"/>
        </w:rPr>
        <w:t xml:space="preserve"> goes</w:t>
      </w:r>
      <w:r w:rsidRPr="002A3931">
        <w:rPr>
          <w:rFonts w:ascii="Unikurd Web" w:eastAsia="Times New Roman" w:hAnsi="Unikurd Web" w:cs="Unikurd Web"/>
          <w:sz w:val="24"/>
          <w:szCs w:val="24"/>
          <w:lang w:val="en-US" w:bidi="ar-IQ"/>
        </w:rPr>
        <w:t xml:space="preserve"> to </w:t>
      </w:r>
      <w:r w:rsidR="0084315D" w:rsidRPr="002A3931">
        <w:rPr>
          <w:rFonts w:ascii="Unikurd Web" w:eastAsia="Times New Roman" w:hAnsi="Unikurd Web" w:cs="Unikurd Web"/>
          <w:sz w:val="24"/>
          <w:szCs w:val="24"/>
          <w:lang w:bidi="ar-IQ"/>
        </w:rPr>
        <w:t>Qays</w:t>
      </w:r>
      <w:r w:rsidR="00324FFC">
        <w:rPr>
          <w:rFonts w:ascii="Unikurd Web" w:eastAsia="Times New Roman" w:hAnsi="Unikurd Web" w:cs="Unikurd Web"/>
          <w:sz w:val="24"/>
          <w:szCs w:val="24"/>
          <w:lang w:bidi="ar-IQ"/>
        </w:rPr>
        <w:t>e</w:t>
      </w:r>
      <w:r w:rsidR="0084315D" w:rsidRPr="002A3931">
        <w:rPr>
          <w:rFonts w:ascii="Unikurd Web" w:eastAsia="Times New Roman" w:hAnsi="Unikurd Web" w:cs="Unikurd Web"/>
          <w:sz w:val="24"/>
          <w:szCs w:val="24"/>
          <w:lang w:bidi="ar-IQ"/>
        </w:rPr>
        <w:t>r-i-Ham</w:t>
      </w:r>
      <w:r w:rsidR="005E4CDB">
        <w:rPr>
          <w:rFonts w:ascii="Segoe UI" w:hAnsi="Segoe UI" w:cs="Segoe UI"/>
          <w:color w:val="0D0D0D"/>
          <w:shd w:val="clear" w:color="auto" w:fill="FFFFFF"/>
        </w:rPr>
        <w:t>î</w:t>
      </w:r>
      <w:r w:rsidR="0084315D" w:rsidRPr="002A3931">
        <w:rPr>
          <w:rFonts w:ascii="Unikurd Web" w:eastAsia="Times New Roman" w:hAnsi="Unikurd Web" w:cs="Unikurd Web"/>
          <w:sz w:val="24"/>
          <w:szCs w:val="24"/>
          <w:lang w:bidi="ar-IQ"/>
        </w:rPr>
        <w:t xml:space="preserve">d </w:t>
      </w:r>
      <w:r w:rsidR="00971E91" w:rsidRPr="002A3931">
        <w:rPr>
          <w:rFonts w:ascii="Unikurd Web" w:eastAsia="Times New Roman" w:hAnsi="Unikurd Web" w:cs="Unikurd Web"/>
          <w:sz w:val="24"/>
          <w:szCs w:val="24"/>
          <w:lang w:bidi="ar-IQ"/>
        </w:rPr>
        <w:t>Beg</w:t>
      </w:r>
      <w:r w:rsidR="0033594F" w:rsidRPr="002A3931">
        <w:rPr>
          <w:rFonts w:ascii="Unikurd Web" w:eastAsia="Times New Roman" w:hAnsi="Unikurd Web" w:cs="Unikurd Web"/>
          <w:sz w:val="24"/>
          <w:szCs w:val="24"/>
          <w:lang w:bidi="ar-IQ"/>
        </w:rPr>
        <w:t>,</w:t>
      </w:r>
      <w:r w:rsidR="0033594F" w:rsidRPr="002A3931">
        <w:rPr>
          <w:rFonts w:ascii="Unikurd Web" w:eastAsia="Times New Roman" w:hAnsi="Unikurd Web" w:cs="Unikurd Web"/>
          <w:sz w:val="24"/>
          <w:szCs w:val="24"/>
          <w:lang w:val="en-US" w:bidi="ar-IQ"/>
        </w:rPr>
        <w:t xml:space="preserve"> buys</w:t>
      </w:r>
      <w:r w:rsidR="0084315D" w:rsidRPr="002A3931">
        <w:rPr>
          <w:rFonts w:ascii="Unikurd Web" w:eastAsia="Times New Roman" w:hAnsi="Unikurd Web" w:cs="Unikurd Web"/>
          <w:sz w:val="24"/>
          <w:szCs w:val="24"/>
          <w:lang w:val="en-US" w:bidi="ar-IQ"/>
        </w:rPr>
        <w:t xml:space="preserve"> Epson s</w:t>
      </w:r>
      <w:r w:rsidR="00B840F5" w:rsidRPr="002A3931">
        <w:rPr>
          <w:rFonts w:ascii="Unikurd Web" w:eastAsia="Times New Roman" w:hAnsi="Unikurd Web" w:cs="Unikurd Web"/>
          <w:sz w:val="24"/>
          <w:szCs w:val="24"/>
          <w:lang w:val="en-US" w:bidi="ar-IQ"/>
        </w:rPr>
        <w:t>oap</w:t>
      </w:r>
      <w:r w:rsidR="0084315D" w:rsidRPr="002A3931">
        <w:rPr>
          <w:rFonts w:ascii="Unikurd Web" w:eastAsia="Times New Roman" w:hAnsi="Unikurd Web" w:cs="Unikurd Web"/>
          <w:sz w:val="24"/>
          <w:szCs w:val="24"/>
          <w:lang w:val="en-US" w:bidi="ar-IQ"/>
        </w:rPr>
        <w:t xml:space="preserve"> from Shawl’s shop</w:t>
      </w:r>
      <w:r w:rsidR="0033594F" w:rsidRPr="002A3931">
        <w:rPr>
          <w:rFonts w:ascii="Unikurd Web" w:eastAsia="Times New Roman" w:hAnsi="Unikurd Web" w:cs="Unikurd Web"/>
          <w:sz w:val="24"/>
          <w:szCs w:val="24"/>
          <w:lang w:val="en-US" w:bidi="ar-IQ"/>
        </w:rPr>
        <w:t>,</w:t>
      </w:r>
      <w:r w:rsidR="0084315D" w:rsidRPr="002A3931">
        <w:rPr>
          <w:rFonts w:ascii="Unikurd Web" w:eastAsia="Times New Roman" w:hAnsi="Unikurd Web" w:cs="Unikurd Web"/>
          <w:sz w:val="24"/>
          <w:szCs w:val="24"/>
          <w:lang w:val="en-US" w:bidi="ar-IQ"/>
        </w:rPr>
        <w:t xml:space="preserve"> and </w:t>
      </w:r>
      <w:r w:rsidR="0033594F" w:rsidRPr="002A3931">
        <w:rPr>
          <w:rFonts w:ascii="Unikurd Web" w:eastAsia="Times New Roman" w:hAnsi="Unikurd Web" w:cs="Unikurd Web"/>
          <w:sz w:val="24"/>
          <w:szCs w:val="24"/>
          <w:lang w:val="en-US" w:bidi="ar-IQ"/>
        </w:rPr>
        <w:t>sells</w:t>
      </w:r>
      <w:r w:rsidR="0084315D" w:rsidRPr="002A3931">
        <w:rPr>
          <w:rFonts w:ascii="Unikurd Web" w:eastAsia="Times New Roman" w:hAnsi="Unikurd Web" w:cs="Unikurd Web"/>
          <w:sz w:val="24"/>
          <w:szCs w:val="24"/>
          <w:lang w:val="en-US" w:bidi="ar-IQ"/>
        </w:rPr>
        <w:t xml:space="preserve"> it to people</w:t>
      </w:r>
      <w:r w:rsidR="00B616D6" w:rsidRPr="002A3931">
        <w:rPr>
          <w:rFonts w:ascii="Unikurd Web" w:eastAsia="Times New Roman" w:hAnsi="Unikurd Web" w:cs="Unikurd Web"/>
          <w:sz w:val="24"/>
          <w:szCs w:val="24"/>
          <w:lang w:val="en-US" w:bidi="ar-IQ"/>
        </w:rPr>
        <w:t xml:space="preserve"> at a high price</w:t>
      </w:r>
      <w:r w:rsidR="00322F7F" w:rsidRPr="002A3931">
        <w:rPr>
          <w:rFonts w:ascii="Unikurd Web" w:eastAsia="Times New Roman" w:hAnsi="Unikurd Web" w:cs="Unikurd Web"/>
          <w:sz w:val="24"/>
          <w:szCs w:val="24"/>
          <w:lang w:val="en-US" w:bidi="ar-IQ"/>
        </w:rPr>
        <w:t xml:space="preserve">, </w:t>
      </w:r>
      <w:r w:rsidR="00355062" w:rsidRPr="002A3931">
        <w:rPr>
          <w:rFonts w:ascii="Unikurd Web" w:eastAsia="Times New Roman" w:hAnsi="Unikurd Web" w:cs="Unikurd Web"/>
          <w:sz w:val="24"/>
          <w:szCs w:val="24"/>
          <w:lang w:val="en-US" w:bidi="ar-IQ"/>
        </w:rPr>
        <w:t>claiming</w:t>
      </w:r>
      <w:r w:rsidR="00B616D6" w:rsidRPr="002A3931">
        <w:rPr>
          <w:rFonts w:ascii="Unikurd Web" w:eastAsia="Times New Roman" w:hAnsi="Unikurd Web" w:cs="Unikurd Web"/>
          <w:sz w:val="24"/>
          <w:szCs w:val="24"/>
          <w:lang w:val="en-US" w:bidi="ar-IQ"/>
        </w:rPr>
        <w:t xml:space="preserve"> it’s some miraculous pain cure,</w:t>
      </w:r>
      <w:r w:rsidR="0084315D" w:rsidRPr="002A3931">
        <w:rPr>
          <w:rFonts w:ascii="Unikurd Web" w:eastAsia="Times New Roman" w:hAnsi="Unikurd Web" w:cs="Unikurd Web"/>
          <w:sz w:val="24"/>
          <w:szCs w:val="24"/>
          <w:lang w:val="en-US" w:bidi="ar-IQ"/>
        </w:rPr>
        <w:t>”</w:t>
      </w:r>
      <w:r w:rsidRPr="002A3931">
        <w:rPr>
          <w:rFonts w:ascii="Unikurd Web" w:eastAsia="Times New Roman" w:hAnsi="Unikurd Web" w:cs="Unikurd Web"/>
          <w:sz w:val="24"/>
          <w:szCs w:val="24"/>
          <w:lang w:val="en-US" w:bidi="ar-IQ"/>
        </w:rPr>
        <w:t xml:space="preserve"> Mansour</w:t>
      </w:r>
      <w:r w:rsidR="00B616D6" w:rsidRPr="002A3931">
        <w:rPr>
          <w:rFonts w:ascii="Unikurd Web" w:eastAsia="Times New Roman" w:hAnsi="Unikurd Web" w:cs="Unikurd Web"/>
          <w:sz w:val="24"/>
          <w:szCs w:val="24"/>
          <w:lang w:val="en-US" w:bidi="ar-IQ"/>
        </w:rPr>
        <w:t xml:space="preserve"> chuckled</w:t>
      </w:r>
      <w:r w:rsidR="00B840F5" w:rsidRPr="002A3931">
        <w:rPr>
          <w:rFonts w:ascii="Unikurd Web" w:eastAsia="Times New Roman" w:hAnsi="Unikurd Web" w:cs="Unikurd Web"/>
          <w:sz w:val="24"/>
          <w:szCs w:val="24"/>
          <w:lang w:val="en-US" w:bidi="ar-IQ"/>
        </w:rPr>
        <w:t xml:space="preserve">. </w:t>
      </w:r>
    </w:p>
    <w:p w14:paraId="61439ACB" w14:textId="4B52088C" w:rsidR="00B840F5" w:rsidRPr="002A3931" w:rsidRDefault="00B840F5" w:rsidP="000E0837">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 xml:space="preserve">Kawan asked, “How </w:t>
      </w:r>
      <w:r w:rsidR="00355062" w:rsidRPr="002A3931">
        <w:rPr>
          <w:rFonts w:ascii="Unikurd Web" w:eastAsia="Times New Roman" w:hAnsi="Unikurd Web" w:cs="Unikurd Web"/>
          <w:sz w:val="24"/>
          <w:szCs w:val="24"/>
          <w:lang w:val="en-US" w:bidi="ar-IQ"/>
        </w:rPr>
        <w:t xml:space="preserve">does </w:t>
      </w:r>
      <w:r w:rsidRPr="002A3931">
        <w:rPr>
          <w:rFonts w:ascii="Unikurd Web" w:eastAsia="Times New Roman" w:hAnsi="Unikurd Web" w:cs="Unikurd Web"/>
          <w:sz w:val="24"/>
          <w:szCs w:val="24"/>
          <w:lang w:val="en-US" w:bidi="ar-IQ"/>
        </w:rPr>
        <w:t>Adela Xanm allow him?”</w:t>
      </w:r>
    </w:p>
    <w:p w14:paraId="631864AB" w14:textId="3401443A" w:rsidR="00322F7F" w:rsidRPr="002A3931" w:rsidRDefault="00355062" w:rsidP="00322F7F">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 xml:space="preserve">Mansour responded, </w:t>
      </w:r>
      <w:r w:rsidR="00322F7F" w:rsidRPr="002A3931">
        <w:rPr>
          <w:rFonts w:ascii="Unikurd Web" w:eastAsia="Times New Roman" w:hAnsi="Unikurd Web" w:cs="Unikurd Web"/>
          <w:sz w:val="24"/>
          <w:szCs w:val="24"/>
          <w:lang w:val="en-US" w:bidi="ar-IQ"/>
        </w:rPr>
        <w:t>“She</w:t>
      </w:r>
      <w:r w:rsidRPr="002A3931">
        <w:rPr>
          <w:rFonts w:ascii="Unikurd Web" w:eastAsia="Times New Roman" w:hAnsi="Unikurd Web" w:cs="Unikurd Web"/>
          <w:sz w:val="24"/>
          <w:szCs w:val="24"/>
          <w:lang w:val="en-US" w:bidi="ar-IQ"/>
        </w:rPr>
        <w:t>’s</w:t>
      </w:r>
      <w:r w:rsidR="00322F7F" w:rsidRPr="002A3931">
        <w:rPr>
          <w:rFonts w:ascii="Unikurd Web" w:eastAsia="Times New Roman" w:hAnsi="Unikurd Web" w:cs="Unikurd Web"/>
          <w:sz w:val="24"/>
          <w:szCs w:val="24"/>
          <w:lang w:val="en-US" w:bidi="ar-IQ"/>
        </w:rPr>
        <w:t xml:space="preserve"> told him a few times</w:t>
      </w:r>
      <w:r w:rsidRPr="002A3931">
        <w:rPr>
          <w:rFonts w:ascii="Unikurd Web" w:eastAsia="Times New Roman" w:hAnsi="Unikurd Web" w:cs="Unikurd Web"/>
          <w:sz w:val="24"/>
          <w:szCs w:val="24"/>
          <w:lang w:val="en-US" w:bidi="ar-IQ"/>
        </w:rPr>
        <w:t xml:space="preserve"> to stop</w:t>
      </w:r>
      <w:r w:rsidR="00322F7F" w:rsidRPr="002A3931">
        <w:rPr>
          <w:rFonts w:ascii="Unikurd Web" w:eastAsia="Times New Roman" w:hAnsi="Unikurd Web" w:cs="Unikurd Web"/>
          <w:sz w:val="24"/>
          <w:szCs w:val="24"/>
          <w:lang w:val="en-US" w:bidi="ar-IQ"/>
        </w:rPr>
        <w:t>, but it doesn’t last long he starts again</w:t>
      </w:r>
      <w:r w:rsidRPr="002A3931">
        <w:rPr>
          <w:rFonts w:ascii="Unikurd Web" w:eastAsia="Times New Roman" w:hAnsi="Unikurd Web" w:cs="Unikurd Web"/>
          <w:sz w:val="24"/>
          <w:szCs w:val="24"/>
          <w:lang w:val="en-US" w:bidi="ar-IQ"/>
        </w:rPr>
        <w:t>.”</w:t>
      </w:r>
    </w:p>
    <w:p w14:paraId="35C2DBD5" w14:textId="6381CF35" w:rsidR="00322F7F" w:rsidRPr="002A3931" w:rsidRDefault="00322F7F" w:rsidP="00322F7F">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 xml:space="preserve">Kawan </w:t>
      </w:r>
      <w:r w:rsidR="00355062" w:rsidRPr="002A3931">
        <w:rPr>
          <w:rFonts w:ascii="Unikurd Web" w:eastAsia="Times New Roman" w:hAnsi="Unikurd Web" w:cs="Unikurd Web"/>
          <w:sz w:val="24"/>
          <w:szCs w:val="24"/>
          <w:lang w:val="en-US" w:bidi="ar-IQ"/>
        </w:rPr>
        <w:t>then inquired,</w:t>
      </w:r>
      <w:r w:rsidRPr="002A3931">
        <w:rPr>
          <w:rFonts w:ascii="Unikurd Web" w:eastAsia="Times New Roman" w:hAnsi="Unikurd Web" w:cs="Unikurd Web"/>
          <w:sz w:val="24"/>
          <w:szCs w:val="24"/>
          <w:lang w:val="en-US" w:bidi="ar-IQ"/>
        </w:rPr>
        <w:t xml:space="preserve"> “How</w:t>
      </w:r>
      <w:r w:rsidR="00355062" w:rsidRPr="002A3931">
        <w:rPr>
          <w:rFonts w:ascii="Unikurd Web" w:eastAsia="Times New Roman" w:hAnsi="Unikurd Web" w:cs="Unikurd Web"/>
          <w:sz w:val="24"/>
          <w:szCs w:val="24"/>
          <w:lang w:val="en-US" w:bidi="ar-IQ"/>
        </w:rPr>
        <w:t xml:space="preserve"> did</w:t>
      </w:r>
      <w:r w:rsidRPr="002A3931">
        <w:rPr>
          <w:rFonts w:ascii="Unikurd Web" w:eastAsia="Times New Roman" w:hAnsi="Unikurd Web" w:cs="Unikurd Web"/>
          <w:sz w:val="24"/>
          <w:szCs w:val="24"/>
          <w:lang w:val="en-US" w:bidi="ar-IQ"/>
        </w:rPr>
        <w:t xml:space="preserve"> he </w:t>
      </w:r>
      <w:r w:rsidR="00355062" w:rsidRPr="002A3931">
        <w:rPr>
          <w:rFonts w:ascii="Unikurd Web" w:eastAsia="Times New Roman" w:hAnsi="Unikurd Web" w:cs="Unikurd Web"/>
          <w:sz w:val="24"/>
          <w:szCs w:val="24"/>
          <w:lang w:val="en-US" w:bidi="ar-IQ"/>
        </w:rPr>
        <w:t>come</w:t>
      </w:r>
      <w:r w:rsidRPr="002A3931">
        <w:rPr>
          <w:rFonts w:ascii="Unikurd Web" w:eastAsia="Times New Roman" w:hAnsi="Unikurd Web" w:cs="Unikurd Web"/>
          <w:sz w:val="24"/>
          <w:szCs w:val="24"/>
          <w:lang w:val="en-US" w:bidi="ar-IQ"/>
        </w:rPr>
        <w:t xml:space="preserve"> here?”</w:t>
      </w:r>
    </w:p>
    <w:p w14:paraId="6FEE8632" w14:textId="2778856D" w:rsidR="00322F7F" w:rsidRPr="002A3931" w:rsidRDefault="00322F7F" w:rsidP="00322F7F">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“Osman Pash</w:t>
      </w:r>
      <w:r w:rsidR="00B273D0" w:rsidRPr="002A3931">
        <w:rPr>
          <w:rFonts w:ascii="Unikurd Web" w:eastAsia="Times New Roman" w:hAnsi="Unikurd Web" w:cs="Unikurd Web"/>
          <w:sz w:val="24"/>
          <w:szCs w:val="24"/>
          <w:lang w:val="en-US" w:bidi="ar-IQ"/>
        </w:rPr>
        <w:t>a</w:t>
      </w:r>
      <w:r w:rsidRPr="002A3931">
        <w:rPr>
          <w:rFonts w:ascii="Unikurd Web" w:eastAsia="Times New Roman" w:hAnsi="Unikurd Web" w:cs="Unikurd Web"/>
          <w:sz w:val="24"/>
          <w:szCs w:val="24"/>
          <w:lang w:val="en-US" w:bidi="ar-IQ"/>
        </w:rPr>
        <w:t xml:space="preserve"> brought him. He came with his brother</w:t>
      </w:r>
      <w:r w:rsidR="00DA31AF" w:rsidRPr="002A3931">
        <w:rPr>
          <w:rFonts w:ascii="Unikurd Web" w:eastAsia="Times New Roman" w:hAnsi="Unikurd Web" w:cs="Unikurd Web"/>
          <w:sz w:val="24"/>
          <w:szCs w:val="24"/>
          <w:lang w:val="en-US" w:bidi="ar-IQ"/>
        </w:rPr>
        <w:t xml:space="preserve">, who calls himself Ali </w:t>
      </w:r>
      <w:r w:rsidR="00F77377" w:rsidRPr="002A3931">
        <w:rPr>
          <w:rFonts w:ascii="Unikurd Web" w:eastAsia="Times New Roman" w:hAnsi="Unikurd Web" w:cs="Unikurd Web"/>
          <w:sz w:val="24"/>
          <w:szCs w:val="24"/>
          <w:lang w:val="en-US" w:bidi="ar-IQ"/>
        </w:rPr>
        <w:t>Efendi</w:t>
      </w:r>
      <w:r w:rsidRPr="002A3931">
        <w:rPr>
          <w:rFonts w:ascii="Unikurd Web" w:eastAsia="Times New Roman" w:hAnsi="Unikurd Web" w:cs="Unikurd Web"/>
          <w:sz w:val="24"/>
          <w:szCs w:val="24"/>
          <w:lang w:val="en-US" w:bidi="ar-IQ"/>
        </w:rPr>
        <w:t>,</w:t>
      </w:r>
      <w:r w:rsidR="00B273D0" w:rsidRPr="002A3931">
        <w:rPr>
          <w:rFonts w:ascii="Unikurd Web" w:eastAsia="Times New Roman" w:hAnsi="Unikurd Web" w:cs="Unikurd Web"/>
          <w:sz w:val="24"/>
          <w:szCs w:val="24"/>
          <w:lang w:val="en-US" w:bidi="ar-IQ"/>
        </w:rPr>
        <w:t xml:space="preserve">” </w:t>
      </w:r>
      <w:r w:rsidRPr="002A3931">
        <w:rPr>
          <w:rFonts w:ascii="Unikurd Web" w:eastAsia="Times New Roman" w:hAnsi="Unikurd Web" w:cs="Unikurd Web"/>
          <w:sz w:val="24"/>
          <w:szCs w:val="24"/>
          <w:lang w:val="en-US" w:bidi="ar-IQ"/>
        </w:rPr>
        <w:t xml:space="preserve">Mansour </w:t>
      </w:r>
      <w:r w:rsidR="00355062" w:rsidRPr="002A3931">
        <w:rPr>
          <w:rFonts w:ascii="Unikurd Web" w:eastAsia="Times New Roman" w:hAnsi="Unikurd Web" w:cs="Unikurd Web"/>
          <w:sz w:val="24"/>
          <w:szCs w:val="24"/>
          <w:lang w:val="en-US" w:bidi="ar-IQ"/>
        </w:rPr>
        <w:t>explained.</w:t>
      </w:r>
    </w:p>
    <w:p w14:paraId="640BC06A" w14:textId="36D561C0" w:rsidR="00322F7F" w:rsidRPr="002A3931" w:rsidRDefault="00355062" w:rsidP="00322F7F">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 xml:space="preserve">Curiously, </w:t>
      </w:r>
      <w:r w:rsidR="00322F7F" w:rsidRPr="002A3931">
        <w:rPr>
          <w:rFonts w:ascii="Unikurd Web" w:eastAsia="Times New Roman" w:hAnsi="Unikurd Web" w:cs="Unikurd Web"/>
          <w:sz w:val="24"/>
          <w:szCs w:val="24"/>
          <w:lang w:val="en-US" w:bidi="ar-IQ"/>
        </w:rPr>
        <w:t>Kawan</w:t>
      </w:r>
      <w:r w:rsidRPr="002A3931">
        <w:rPr>
          <w:rFonts w:ascii="Unikurd Web" w:eastAsia="Times New Roman" w:hAnsi="Unikurd Web" w:cs="Unikurd Web"/>
          <w:sz w:val="24"/>
          <w:szCs w:val="24"/>
          <w:lang w:val="en-US" w:bidi="ar-IQ"/>
        </w:rPr>
        <w:t xml:space="preserve"> asked</w:t>
      </w:r>
      <w:r w:rsidR="00322F7F" w:rsidRPr="002A3931">
        <w:rPr>
          <w:rFonts w:ascii="Unikurd Web" w:eastAsia="Times New Roman" w:hAnsi="Unikurd Web" w:cs="Unikurd Web"/>
          <w:sz w:val="24"/>
          <w:szCs w:val="24"/>
          <w:lang w:val="en-US" w:bidi="ar-IQ"/>
        </w:rPr>
        <w:t>, “Is his brother here too?”</w:t>
      </w:r>
    </w:p>
    <w:p w14:paraId="213F9403" w14:textId="7373016B" w:rsidR="00DA31AF" w:rsidRPr="002A3931" w:rsidRDefault="00322F7F" w:rsidP="00322F7F">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“No. He is with Sh</w:t>
      </w:r>
      <w:r w:rsidR="00B273D0" w:rsidRPr="002A3931">
        <w:rPr>
          <w:rFonts w:ascii="Unikurd Web" w:hAnsi="Unikurd Web" w:cs="Unikurd Web"/>
          <w:color w:val="374151"/>
          <w:sz w:val="24"/>
          <w:szCs w:val="24"/>
        </w:rPr>
        <w:t>ê</w:t>
      </w:r>
      <w:r w:rsidR="00B273D0" w:rsidRPr="002A3931">
        <w:rPr>
          <w:rFonts w:ascii="Unikurd Web" w:eastAsia="Times New Roman" w:hAnsi="Unikurd Web" w:cs="Unikurd Web"/>
          <w:sz w:val="24"/>
          <w:szCs w:val="24"/>
          <w:lang w:val="en-US" w:bidi="ar-IQ"/>
        </w:rPr>
        <w:t>x</w:t>
      </w:r>
      <w:r w:rsidRPr="002A3931">
        <w:rPr>
          <w:rFonts w:ascii="Unikurd Web" w:eastAsia="Times New Roman" w:hAnsi="Unikurd Web" w:cs="Unikurd Web"/>
          <w:sz w:val="24"/>
          <w:szCs w:val="24"/>
          <w:lang w:val="en-US" w:bidi="ar-IQ"/>
        </w:rPr>
        <w:t xml:space="preserve"> Ali in Horaman</w:t>
      </w:r>
      <w:r w:rsidR="00DA31AF" w:rsidRPr="002A3931">
        <w:rPr>
          <w:rFonts w:ascii="Unikurd Web" w:eastAsia="Times New Roman" w:hAnsi="Unikurd Web" w:cs="Unikurd Web"/>
          <w:sz w:val="24"/>
          <w:szCs w:val="24"/>
          <w:lang w:val="en-US" w:bidi="ar-IQ"/>
        </w:rPr>
        <w:t xml:space="preserve">,” Mansour replied. </w:t>
      </w:r>
      <w:r w:rsidRPr="002A3931">
        <w:rPr>
          <w:rFonts w:ascii="Unikurd Web" w:eastAsia="Times New Roman" w:hAnsi="Unikurd Web" w:cs="Unikurd Web"/>
          <w:sz w:val="24"/>
          <w:szCs w:val="24"/>
          <w:lang w:val="en-US" w:bidi="ar-IQ"/>
        </w:rPr>
        <w:t xml:space="preserve"> </w:t>
      </w:r>
    </w:p>
    <w:p w14:paraId="796C7E2A" w14:textId="2BB3A007" w:rsidR="00322F7F" w:rsidRPr="002A3931" w:rsidRDefault="00DA31AF" w:rsidP="00DA31AF">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 xml:space="preserve">Kawan </w:t>
      </w:r>
      <w:r w:rsidR="00355062" w:rsidRPr="002A3931">
        <w:rPr>
          <w:rFonts w:ascii="Unikurd Web" w:eastAsia="Times New Roman" w:hAnsi="Unikurd Web" w:cs="Unikurd Web"/>
          <w:sz w:val="24"/>
          <w:szCs w:val="24"/>
          <w:lang w:val="en-US" w:bidi="ar-IQ"/>
        </w:rPr>
        <w:t xml:space="preserve">further </w:t>
      </w:r>
      <w:r w:rsidRPr="002A3931">
        <w:rPr>
          <w:rFonts w:ascii="Unikurd Web" w:eastAsia="Times New Roman" w:hAnsi="Unikurd Web" w:cs="Unikurd Web"/>
          <w:sz w:val="24"/>
          <w:szCs w:val="24"/>
          <w:lang w:val="en-US" w:bidi="ar-IQ"/>
        </w:rPr>
        <w:t>asked, “</w:t>
      </w:r>
      <w:r w:rsidR="00355062" w:rsidRPr="002A3931">
        <w:rPr>
          <w:rFonts w:ascii="Unikurd Web" w:eastAsia="Times New Roman" w:hAnsi="Unikurd Web" w:cs="Unikurd Web"/>
          <w:sz w:val="24"/>
          <w:szCs w:val="24"/>
          <w:lang w:val="en-US" w:bidi="ar-IQ"/>
        </w:rPr>
        <w:t xml:space="preserve">Are </w:t>
      </w:r>
      <w:r w:rsidRPr="002A3931">
        <w:rPr>
          <w:rFonts w:ascii="Unikurd Web" w:eastAsia="Times New Roman" w:hAnsi="Unikurd Web" w:cs="Unikurd Web"/>
          <w:sz w:val="24"/>
          <w:szCs w:val="24"/>
          <w:lang w:val="en-US" w:bidi="ar-IQ"/>
        </w:rPr>
        <w:t>they Christians?”</w:t>
      </w:r>
      <w:r w:rsidR="00322F7F" w:rsidRPr="002A3931">
        <w:rPr>
          <w:rFonts w:ascii="Unikurd Web" w:eastAsia="Times New Roman" w:hAnsi="Unikurd Web" w:cs="Unikurd Web"/>
          <w:sz w:val="24"/>
          <w:szCs w:val="24"/>
          <w:lang w:val="en-US" w:bidi="ar-IQ"/>
        </w:rPr>
        <w:t xml:space="preserve"> </w:t>
      </w:r>
    </w:p>
    <w:p w14:paraId="4FDC1AC6" w14:textId="1429B4B1" w:rsidR="00DA31AF" w:rsidRPr="002A3931" w:rsidRDefault="00DA31AF" w:rsidP="00DA31AF">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“They used to be,</w:t>
      </w:r>
      <w:r w:rsidR="00B273D0" w:rsidRPr="002A3931">
        <w:rPr>
          <w:rFonts w:ascii="Unikurd Web" w:eastAsia="Times New Roman" w:hAnsi="Unikurd Web" w:cs="Unikurd Web"/>
          <w:sz w:val="24"/>
          <w:szCs w:val="24"/>
          <w:lang w:val="en-US" w:bidi="ar-IQ"/>
        </w:rPr>
        <w:t xml:space="preserve">” </w:t>
      </w:r>
      <w:r w:rsidRPr="002A3931">
        <w:rPr>
          <w:rFonts w:ascii="Unikurd Web" w:eastAsia="Times New Roman" w:hAnsi="Unikurd Web" w:cs="Unikurd Web"/>
          <w:sz w:val="24"/>
          <w:szCs w:val="24"/>
          <w:lang w:val="en-US" w:bidi="ar-IQ"/>
        </w:rPr>
        <w:t>Mansour said ironically.</w:t>
      </w:r>
    </w:p>
    <w:p w14:paraId="3BEC7ACC" w14:textId="515641F5" w:rsidR="00DA31AF" w:rsidRPr="002A3931" w:rsidRDefault="00DA31AF" w:rsidP="00DA31AF">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 xml:space="preserve">Kawan </w:t>
      </w:r>
      <w:r w:rsidR="00355062" w:rsidRPr="002A3931">
        <w:rPr>
          <w:rFonts w:ascii="Unikurd Web" w:eastAsia="Times New Roman" w:hAnsi="Unikurd Web" w:cs="Unikurd Web"/>
          <w:sz w:val="24"/>
          <w:szCs w:val="24"/>
          <w:lang w:val="en-US" w:bidi="ar-IQ"/>
        </w:rPr>
        <w:t xml:space="preserve">then questioned, </w:t>
      </w:r>
      <w:r w:rsidRPr="002A3931">
        <w:rPr>
          <w:rFonts w:ascii="Unikurd Web" w:eastAsia="Times New Roman" w:hAnsi="Unikurd Web" w:cs="Unikurd Web"/>
          <w:sz w:val="24"/>
          <w:szCs w:val="24"/>
          <w:lang w:val="en-US" w:bidi="ar-IQ"/>
        </w:rPr>
        <w:t>“What are they now?”</w:t>
      </w:r>
    </w:p>
    <w:p w14:paraId="5A8DC026" w14:textId="36A86056" w:rsidR="00DA31AF" w:rsidRPr="002A3931" w:rsidRDefault="00DA31AF" w:rsidP="00DA31AF">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“They are Muslims now</w:t>
      </w:r>
      <w:r w:rsidR="00080CDD" w:rsidRPr="002A3931">
        <w:rPr>
          <w:rFonts w:ascii="Unikurd Web" w:eastAsia="Times New Roman" w:hAnsi="Unikurd Web" w:cs="Unikurd Web"/>
          <w:sz w:val="24"/>
          <w:szCs w:val="24"/>
          <w:lang w:val="en-US" w:bidi="ar-IQ"/>
        </w:rPr>
        <w:t>. After converting to Islam,</w:t>
      </w:r>
      <w:r w:rsidRPr="002A3931">
        <w:rPr>
          <w:rFonts w:ascii="Unikurd Web" w:eastAsia="Times New Roman" w:hAnsi="Unikurd Web" w:cs="Unikurd Web"/>
          <w:sz w:val="24"/>
          <w:szCs w:val="24"/>
          <w:lang w:val="en-US" w:bidi="ar-IQ"/>
        </w:rPr>
        <w:t xml:space="preserve"> they </w:t>
      </w:r>
      <w:r w:rsidR="00080CDD" w:rsidRPr="002A3931">
        <w:rPr>
          <w:rFonts w:ascii="Unikurd Web" w:eastAsia="Times New Roman" w:hAnsi="Unikurd Web" w:cs="Unikurd Web"/>
          <w:sz w:val="24"/>
          <w:szCs w:val="24"/>
          <w:lang w:val="en-US" w:bidi="ar-IQ"/>
        </w:rPr>
        <w:t>choose new</w:t>
      </w:r>
      <w:r w:rsidRPr="002A3931">
        <w:rPr>
          <w:rFonts w:ascii="Unikurd Web" w:eastAsia="Times New Roman" w:hAnsi="Unikurd Web" w:cs="Unikurd Web"/>
          <w:sz w:val="24"/>
          <w:szCs w:val="24"/>
          <w:lang w:val="en-US" w:bidi="ar-IQ"/>
        </w:rPr>
        <w:t xml:space="preserve"> names for themselves,” Mansour explained. </w:t>
      </w:r>
    </w:p>
    <w:p w14:paraId="6636A622" w14:textId="28471904" w:rsidR="00DA31AF" w:rsidRPr="002A3931" w:rsidRDefault="00080CDD" w:rsidP="00DA31AF">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 xml:space="preserve">Interested, </w:t>
      </w:r>
      <w:r w:rsidR="00DA31AF" w:rsidRPr="002A3931">
        <w:rPr>
          <w:rFonts w:ascii="Unikurd Web" w:eastAsia="Times New Roman" w:hAnsi="Unikurd Web" w:cs="Unikurd Web"/>
          <w:sz w:val="24"/>
          <w:szCs w:val="24"/>
          <w:lang w:val="en-US" w:bidi="ar-IQ"/>
        </w:rPr>
        <w:t xml:space="preserve">Kawan asked, “Where </w:t>
      </w:r>
      <w:r w:rsidRPr="002A3931">
        <w:rPr>
          <w:rFonts w:ascii="Unikurd Web" w:eastAsia="Times New Roman" w:hAnsi="Unikurd Web" w:cs="Unikurd Web"/>
          <w:sz w:val="24"/>
          <w:szCs w:val="24"/>
          <w:lang w:val="en-US" w:bidi="ar-IQ"/>
        </w:rPr>
        <w:t>did they come</w:t>
      </w:r>
      <w:r w:rsidR="00DA31AF" w:rsidRPr="002A3931">
        <w:rPr>
          <w:rFonts w:ascii="Unikurd Web" w:eastAsia="Times New Roman" w:hAnsi="Unikurd Web" w:cs="Unikurd Web"/>
          <w:sz w:val="24"/>
          <w:szCs w:val="24"/>
          <w:lang w:val="en-US" w:bidi="ar-IQ"/>
        </w:rPr>
        <w:t xml:space="preserve"> from?”</w:t>
      </w:r>
    </w:p>
    <w:p w14:paraId="7886E4D4" w14:textId="45105C49" w:rsidR="00E80635" w:rsidRPr="002A3931" w:rsidRDefault="00DA31AF" w:rsidP="00DA31AF">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Mansour e</w:t>
      </w:r>
      <w:r w:rsidR="00080CDD" w:rsidRPr="002A3931">
        <w:rPr>
          <w:rFonts w:ascii="Unikurd Web" w:eastAsia="Times New Roman" w:hAnsi="Unikurd Web" w:cs="Unikurd Web"/>
          <w:sz w:val="24"/>
          <w:szCs w:val="24"/>
          <w:lang w:val="en-US" w:bidi="ar-IQ"/>
        </w:rPr>
        <w:t>laborated</w:t>
      </w:r>
      <w:r w:rsidRPr="002A3931">
        <w:rPr>
          <w:rFonts w:ascii="Unikurd Web" w:eastAsia="Times New Roman" w:hAnsi="Unikurd Web" w:cs="Unikurd Web"/>
          <w:sz w:val="24"/>
          <w:szCs w:val="24"/>
          <w:lang w:val="en-US" w:bidi="ar-IQ"/>
        </w:rPr>
        <w:t>, “</w:t>
      </w:r>
      <w:r w:rsidR="004770D6" w:rsidRPr="002A3931">
        <w:rPr>
          <w:rFonts w:ascii="Unikurd Web" w:eastAsia="Times New Roman" w:hAnsi="Unikurd Web" w:cs="Unikurd Web"/>
          <w:sz w:val="24"/>
          <w:szCs w:val="24"/>
          <w:lang w:val="en-US" w:bidi="ar-IQ"/>
        </w:rPr>
        <w:t xml:space="preserve">According to what they say, they lived with their father in Constantinople </w:t>
      </w:r>
      <w:r w:rsidR="00E80635" w:rsidRPr="002A3931">
        <w:rPr>
          <w:rFonts w:ascii="Unikurd Web" w:eastAsia="Times New Roman" w:hAnsi="Unikurd Web" w:cs="Unikurd Web"/>
          <w:sz w:val="24"/>
          <w:szCs w:val="24"/>
          <w:lang w:val="en-US" w:bidi="ar-IQ"/>
        </w:rPr>
        <w:t>for a while, then</w:t>
      </w:r>
      <w:r w:rsidR="00080CDD" w:rsidRPr="002A3931">
        <w:rPr>
          <w:rFonts w:ascii="Unikurd Web" w:eastAsia="Times New Roman" w:hAnsi="Unikurd Web" w:cs="Unikurd Web"/>
          <w:sz w:val="24"/>
          <w:szCs w:val="24"/>
          <w:lang w:val="en-US" w:bidi="ar-IQ"/>
        </w:rPr>
        <w:t xml:space="preserve"> moved</w:t>
      </w:r>
      <w:r w:rsidR="00E80635" w:rsidRPr="002A3931">
        <w:rPr>
          <w:rFonts w:ascii="Unikurd Web" w:eastAsia="Times New Roman" w:hAnsi="Unikurd Web" w:cs="Unikurd Web"/>
          <w:sz w:val="24"/>
          <w:szCs w:val="24"/>
          <w:lang w:val="en-US" w:bidi="ar-IQ"/>
        </w:rPr>
        <w:t xml:space="preserve"> to Bag</w:t>
      </w:r>
      <w:r w:rsidR="00B81766" w:rsidRPr="002A3931">
        <w:rPr>
          <w:rFonts w:ascii="Unikurd Web" w:eastAsia="Times New Roman" w:hAnsi="Unikurd Web" w:cs="Unikurd Web"/>
          <w:sz w:val="24"/>
          <w:szCs w:val="24"/>
          <w:lang w:val="en-US" w:bidi="ar-IQ"/>
        </w:rPr>
        <w:t>h</w:t>
      </w:r>
      <w:r w:rsidR="00E80635" w:rsidRPr="002A3931">
        <w:rPr>
          <w:rFonts w:ascii="Unikurd Web" w:eastAsia="Times New Roman" w:hAnsi="Unikurd Web" w:cs="Unikurd Web"/>
          <w:sz w:val="24"/>
          <w:szCs w:val="24"/>
          <w:lang w:val="en-US" w:bidi="ar-IQ"/>
        </w:rPr>
        <w:t>dad</w:t>
      </w:r>
      <w:r w:rsidR="00080CDD" w:rsidRPr="002A3931">
        <w:rPr>
          <w:rFonts w:ascii="Unikurd Web" w:eastAsia="Times New Roman" w:hAnsi="Unikurd Web" w:cs="Unikurd Web"/>
          <w:sz w:val="24"/>
          <w:szCs w:val="24"/>
          <w:lang w:val="en-US" w:bidi="ar-IQ"/>
        </w:rPr>
        <w:t>,</w:t>
      </w:r>
      <w:r w:rsidR="00E80635" w:rsidRPr="002A3931">
        <w:rPr>
          <w:rFonts w:ascii="Unikurd Web" w:eastAsia="Times New Roman" w:hAnsi="Unikurd Web" w:cs="Unikurd Web"/>
          <w:sz w:val="24"/>
          <w:szCs w:val="24"/>
          <w:lang w:val="en-US" w:bidi="ar-IQ"/>
        </w:rPr>
        <w:t xml:space="preserve"> and</w:t>
      </w:r>
      <w:r w:rsidR="00080CDD" w:rsidRPr="002A3931">
        <w:rPr>
          <w:rFonts w:ascii="Unikurd Web" w:eastAsia="Times New Roman" w:hAnsi="Unikurd Web" w:cs="Unikurd Web"/>
          <w:sz w:val="24"/>
          <w:szCs w:val="24"/>
          <w:lang w:val="en-US" w:bidi="ar-IQ"/>
        </w:rPr>
        <w:t xml:space="preserve"> finally came </w:t>
      </w:r>
      <w:r w:rsidR="00E80635" w:rsidRPr="002A3931">
        <w:rPr>
          <w:rFonts w:ascii="Unikurd Web" w:eastAsia="Times New Roman" w:hAnsi="Unikurd Web" w:cs="Unikurd Web"/>
          <w:sz w:val="24"/>
          <w:szCs w:val="24"/>
          <w:lang w:val="en-US" w:bidi="ar-IQ"/>
        </w:rPr>
        <w:t>here.”</w:t>
      </w:r>
    </w:p>
    <w:p w14:paraId="3BFE4D5A" w14:textId="77777777" w:rsidR="00080CDD" w:rsidRPr="002A3931" w:rsidRDefault="00E80635" w:rsidP="00E80635">
      <w:pPr>
        <w:bidi/>
        <w:spacing w:after="0" w:line="360" w:lineRule="auto"/>
        <w:jc w:val="right"/>
        <w:rPr>
          <w:rFonts w:ascii="Unikurd Web" w:eastAsia="Times New Roman" w:hAnsi="Unikurd Web" w:cs="Unikurd Web"/>
          <w:color w:val="000000" w:themeColor="text1"/>
          <w:sz w:val="24"/>
          <w:szCs w:val="24"/>
          <w:lang w:val="en-US" w:bidi="ar-IQ"/>
        </w:rPr>
      </w:pPr>
      <w:r w:rsidRPr="002A3931">
        <w:rPr>
          <w:rFonts w:ascii="Unikurd Web" w:eastAsia="Times New Roman" w:hAnsi="Unikurd Web" w:cs="Unikurd Web"/>
          <w:color w:val="000000" w:themeColor="text1"/>
          <w:sz w:val="24"/>
          <w:szCs w:val="24"/>
          <w:lang w:val="en-US" w:bidi="ar-IQ"/>
        </w:rPr>
        <w:t>“Does he speak Kurdish?</w:t>
      </w:r>
      <w:r w:rsidR="00080CDD" w:rsidRPr="002A3931">
        <w:rPr>
          <w:rFonts w:ascii="Unikurd Web" w:eastAsia="Times New Roman" w:hAnsi="Unikurd Web" w:cs="Unikurd Web"/>
          <w:color w:val="000000" w:themeColor="text1"/>
          <w:sz w:val="24"/>
          <w:szCs w:val="24"/>
          <w:lang w:val="en-US" w:bidi="ar-IQ"/>
        </w:rPr>
        <w:t xml:space="preserve"> Can he speak it like you?” Kawan inquired.</w:t>
      </w:r>
    </w:p>
    <w:p w14:paraId="517903B0" w14:textId="22778476" w:rsidR="00E80635" w:rsidRPr="002A3931" w:rsidRDefault="00080CDD" w:rsidP="00080CDD">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color w:val="000000" w:themeColor="text1"/>
          <w:sz w:val="24"/>
          <w:szCs w:val="24"/>
          <w:lang w:val="en-US" w:bidi="ar-IQ"/>
        </w:rPr>
        <w:t>Mansour replied, “Yes,</w:t>
      </w:r>
      <w:r w:rsidR="00E80635" w:rsidRPr="002A3931">
        <w:rPr>
          <w:rFonts w:ascii="Unikurd Web" w:eastAsia="Times New Roman" w:hAnsi="Unikurd Web" w:cs="Unikurd Web"/>
          <w:color w:val="000000" w:themeColor="text1"/>
          <w:sz w:val="24"/>
          <w:szCs w:val="24"/>
          <w:lang w:val="en-US" w:bidi="ar-IQ"/>
        </w:rPr>
        <w:t xml:space="preserve"> he can speak </w:t>
      </w:r>
      <w:r w:rsidRPr="002A3931">
        <w:rPr>
          <w:rFonts w:ascii="Unikurd Web" w:eastAsia="Times New Roman" w:hAnsi="Unikurd Web" w:cs="Unikurd Web"/>
          <w:color w:val="000000" w:themeColor="text1"/>
          <w:sz w:val="24"/>
          <w:szCs w:val="24"/>
          <w:lang w:val="en-US" w:bidi="ar-IQ"/>
        </w:rPr>
        <w:t>Kurdish.”</w:t>
      </w:r>
    </w:p>
    <w:p w14:paraId="01E7A7AF" w14:textId="04B427A2" w:rsidR="00E80635" w:rsidRPr="002A3931" w:rsidRDefault="00080CDD" w:rsidP="00E80635">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 xml:space="preserve">Continuing with his questions, </w:t>
      </w:r>
      <w:r w:rsidR="00E80635" w:rsidRPr="002A3931">
        <w:rPr>
          <w:rFonts w:ascii="Unikurd Web" w:eastAsia="Times New Roman" w:hAnsi="Unikurd Web" w:cs="Unikurd Web"/>
          <w:sz w:val="24"/>
          <w:szCs w:val="24"/>
          <w:lang w:val="en-US" w:bidi="ar-IQ"/>
        </w:rPr>
        <w:t>Kawan asked, “Does he pray?”</w:t>
      </w:r>
    </w:p>
    <w:p w14:paraId="021A5057" w14:textId="0A111647" w:rsidR="00E80635" w:rsidRPr="002A3931" w:rsidRDefault="00080CDD" w:rsidP="00E80635">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 xml:space="preserve">Mansour answered with a half-smile, </w:t>
      </w:r>
      <w:r w:rsidR="00E80635" w:rsidRPr="002A3931">
        <w:rPr>
          <w:rFonts w:ascii="Unikurd Web" w:eastAsia="Times New Roman" w:hAnsi="Unikurd Web" w:cs="Unikurd Web"/>
          <w:sz w:val="24"/>
          <w:szCs w:val="24"/>
          <w:lang w:val="en-US" w:bidi="ar-IQ"/>
        </w:rPr>
        <w:t xml:space="preserve">“He does, but </w:t>
      </w:r>
      <w:r w:rsidRPr="002A3931">
        <w:rPr>
          <w:rFonts w:ascii="Unikurd Web" w:eastAsia="Times New Roman" w:hAnsi="Unikurd Web" w:cs="Unikurd Web"/>
          <w:sz w:val="24"/>
          <w:szCs w:val="24"/>
          <w:lang w:val="en-US" w:bidi="ar-IQ"/>
        </w:rPr>
        <w:t>inconsistently.</w:t>
      </w:r>
      <w:r w:rsidR="00E80635" w:rsidRPr="002A3931">
        <w:rPr>
          <w:rFonts w:ascii="Unikurd Web" w:eastAsia="Times New Roman" w:hAnsi="Unikurd Web" w:cs="Unikurd Web"/>
          <w:sz w:val="24"/>
          <w:szCs w:val="24"/>
          <w:lang w:val="en-US" w:bidi="ar-IQ"/>
        </w:rPr>
        <w:t>”</w:t>
      </w:r>
    </w:p>
    <w:p w14:paraId="7DE76A08" w14:textId="6380D638" w:rsidR="00E80635" w:rsidRPr="002A3931" w:rsidRDefault="00E80635" w:rsidP="00E80635">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Kawan</w:t>
      </w:r>
      <w:r w:rsidR="00080CDD" w:rsidRPr="002A3931">
        <w:rPr>
          <w:rFonts w:ascii="Unikurd Web" w:eastAsia="Times New Roman" w:hAnsi="Unikurd Web" w:cs="Unikurd Web"/>
          <w:sz w:val="24"/>
          <w:szCs w:val="24"/>
          <w:lang w:val="en-US" w:bidi="ar-IQ"/>
        </w:rPr>
        <w:t xml:space="preserve"> reassured</w:t>
      </w:r>
      <w:r w:rsidRPr="002A3931">
        <w:rPr>
          <w:rFonts w:ascii="Unikurd Web" w:eastAsia="Times New Roman" w:hAnsi="Unikurd Web" w:cs="Unikurd Web"/>
          <w:sz w:val="24"/>
          <w:szCs w:val="24"/>
          <w:lang w:val="en-US" w:bidi="ar-IQ"/>
        </w:rPr>
        <w:t>, “It doesn’t matter.”</w:t>
      </w:r>
    </w:p>
    <w:p w14:paraId="117A69F7" w14:textId="41BAD4AE" w:rsidR="00E80635" w:rsidRPr="002A3931" w:rsidRDefault="00080CDD" w:rsidP="00E80635">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 xml:space="preserve">Mansour quickly added, </w:t>
      </w:r>
      <w:r w:rsidR="00E80635" w:rsidRPr="002A3931">
        <w:rPr>
          <w:rFonts w:ascii="Unikurd Web" w:eastAsia="Times New Roman" w:hAnsi="Unikurd Web" w:cs="Unikurd Web"/>
          <w:sz w:val="24"/>
          <w:szCs w:val="24"/>
          <w:lang w:val="en-US" w:bidi="ar-IQ"/>
        </w:rPr>
        <w:t>“Don’t misunderstand me</w:t>
      </w:r>
      <w:r w:rsidRPr="002A3931">
        <w:rPr>
          <w:rFonts w:ascii="Unikurd Web" w:eastAsia="Times New Roman" w:hAnsi="Unikurd Web" w:cs="Unikurd Web"/>
          <w:sz w:val="24"/>
          <w:szCs w:val="24"/>
          <w:lang w:val="en-US" w:bidi="ar-IQ"/>
        </w:rPr>
        <w:t>.</w:t>
      </w:r>
      <w:r w:rsidR="00E80635" w:rsidRPr="002A3931">
        <w:rPr>
          <w:rFonts w:ascii="Unikurd Web" w:eastAsia="Times New Roman" w:hAnsi="Unikurd Web" w:cs="Unikurd Web"/>
          <w:sz w:val="24"/>
          <w:szCs w:val="24"/>
          <w:lang w:val="en-US" w:bidi="ar-IQ"/>
        </w:rPr>
        <w:t>”</w:t>
      </w:r>
    </w:p>
    <w:p w14:paraId="5D33C9AC" w14:textId="752D28AC" w:rsidR="00E80635" w:rsidRPr="002A3931" w:rsidRDefault="00E80635" w:rsidP="00E80635">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w:t>
      </w:r>
      <w:r w:rsidR="00080CDD" w:rsidRPr="002A3931">
        <w:rPr>
          <w:rFonts w:ascii="Unikurd Web" w:eastAsia="Times New Roman" w:hAnsi="Unikurd Web" w:cs="Unikurd Web"/>
          <w:sz w:val="24"/>
          <w:szCs w:val="24"/>
          <w:lang w:val="en-US" w:bidi="ar-IQ"/>
        </w:rPr>
        <w:t>About</w:t>
      </w:r>
      <w:r w:rsidRPr="002A3931">
        <w:rPr>
          <w:rFonts w:ascii="Unikurd Web" w:eastAsia="Times New Roman" w:hAnsi="Unikurd Web" w:cs="Unikurd Web"/>
          <w:sz w:val="24"/>
          <w:szCs w:val="24"/>
          <w:lang w:val="en-US" w:bidi="ar-IQ"/>
        </w:rPr>
        <w:t xml:space="preserve"> what?” Kawan asked</w:t>
      </w:r>
      <w:r w:rsidR="00080CDD" w:rsidRPr="002A3931">
        <w:rPr>
          <w:rFonts w:ascii="Unikurd Web" w:eastAsia="Times New Roman" w:hAnsi="Unikurd Web" w:cs="Unikurd Web"/>
          <w:sz w:val="24"/>
          <w:szCs w:val="24"/>
          <w:lang w:val="en-US" w:bidi="ar-IQ"/>
        </w:rPr>
        <w:t xml:space="preserve">, curious about Mansour’s concerns. </w:t>
      </w:r>
    </w:p>
    <w:p w14:paraId="005FDCA5" w14:textId="53D1F42B" w:rsidR="00E80635" w:rsidRPr="002A3931" w:rsidRDefault="00E80635" w:rsidP="00E80635">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Mansour explained, “</w:t>
      </w:r>
      <w:r w:rsidR="000F3CD2" w:rsidRPr="002A3931">
        <w:rPr>
          <w:rFonts w:ascii="Unikurd Web" w:eastAsia="Times New Roman" w:hAnsi="Unikurd Web" w:cs="Unikurd Web"/>
          <w:sz w:val="24"/>
          <w:szCs w:val="24"/>
          <w:lang w:val="en-US" w:bidi="ar-IQ"/>
        </w:rPr>
        <w:t>I don’t mind</w:t>
      </w:r>
      <w:r w:rsidR="006D3853" w:rsidRPr="002A3931">
        <w:rPr>
          <w:rFonts w:ascii="Unikurd Web" w:eastAsia="Times New Roman" w:hAnsi="Unikurd Web" w:cs="Unikurd Web"/>
          <w:sz w:val="24"/>
          <w:szCs w:val="24"/>
          <w:lang w:val="en-US" w:bidi="ar-IQ"/>
        </w:rPr>
        <w:t xml:space="preserve"> that</w:t>
      </w:r>
      <w:r w:rsidR="000F3CD2" w:rsidRPr="002A3931">
        <w:rPr>
          <w:rFonts w:ascii="Unikurd Web" w:eastAsia="Times New Roman" w:hAnsi="Unikurd Web" w:cs="Unikurd Web"/>
          <w:sz w:val="24"/>
          <w:szCs w:val="24"/>
          <w:lang w:val="en-US" w:bidi="ar-IQ"/>
        </w:rPr>
        <w:t xml:space="preserve"> they are German and became Muslim</w:t>
      </w:r>
      <w:r w:rsidR="006D3853" w:rsidRPr="002A3931">
        <w:rPr>
          <w:rFonts w:ascii="Unikurd Web" w:eastAsia="Times New Roman" w:hAnsi="Unikurd Web" w:cs="Unikurd Web"/>
          <w:sz w:val="24"/>
          <w:szCs w:val="24"/>
          <w:lang w:val="en-US" w:bidi="ar-IQ"/>
        </w:rPr>
        <w:t>.</w:t>
      </w:r>
      <w:r w:rsidR="000F3CD2" w:rsidRPr="002A3931">
        <w:rPr>
          <w:rFonts w:ascii="Unikurd Web" w:eastAsia="Times New Roman" w:hAnsi="Unikurd Web" w:cs="Unikurd Web"/>
          <w:sz w:val="24"/>
          <w:szCs w:val="24"/>
          <w:lang w:val="en-US" w:bidi="ar-IQ"/>
        </w:rPr>
        <w:t xml:space="preserve"> I am Chaldean.</w:t>
      </w:r>
      <w:r w:rsidR="006D3853" w:rsidRPr="002A3931">
        <w:rPr>
          <w:rFonts w:ascii="Unikurd Web" w:eastAsia="Times New Roman" w:hAnsi="Unikurd Web" w:cs="Unikurd Web"/>
          <w:sz w:val="24"/>
          <w:szCs w:val="24"/>
          <w:lang w:val="en-US" w:bidi="ar-IQ"/>
        </w:rPr>
        <w:t>”</w:t>
      </w:r>
    </w:p>
    <w:p w14:paraId="73C20BD7" w14:textId="73D70180" w:rsidR="006F5155" w:rsidRPr="002A3931" w:rsidRDefault="000F3CD2" w:rsidP="000F3CD2">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“Do you have anything against them?” Kawan asked.</w:t>
      </w:r>
    </w:p>
    <w:p w14:paraId="279BB3C8" w14:textId="662D90C7" w:rsidR="000F3CD2" w:rsidRPr="002A3931" w:rsidRDefault="000F3CD2" w:rsidP="000F3CD2">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Mansour said, “Nothing, but we are different.”</w:t>
      </w:r>
    </w:p>
    <w:p w14:paraId="1C9231A1" w14:textId="5B52C49E" w:rsidR="000F3CD2" w:rsidRPr="002A3931" w:rsidRDefault="000F3CD2" w:rsidP="000F3CD2">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“In what</w:t>
      </w:r>
      <w:r w:rsidR="006D3853" w:rsidRPr="002A3931">
        <w:rPr>
          <w:rFonts w:ascii="Unikurd Web" w:eastAsia="Times New Roman" w:hAnsi="Unikurd Web" w:cs="Unikurd Web"/>
          <w:sz w:val="24"/>
          <w:szCs w:val="24"/>
          <w:lang w:val="en-US" w:bidi="ar-IQ"/>
        </w:rPr>
        <w:t xml:space="preserve"> way</w:t>
      </w:r>
      <w:r w:rsidRPr="002A3931">
        <w:rPr>
          <w:rFonts w:ascii="Unikurd Web" w:eastAsia="Times New Roman" w:hAnsi="Unikurd Web" w:cs="Unikurd Web"/>
          <w:sz w:val="24"/>
          <w:szCs w:val="24"/>
          <w:lang w:val="en-US" w:bidi="ar-IQ"/>
        </w:rPr>
        <w:t>?” Kawan asked.</w:t>
      </w:r>
    </w:p>
    <w:p w14:paraId="11149B19" w14:textId="3E7EFB91" w:rsidR="000F3CD2" w:rsidRPr="002A3931" w:rsidRDefault="000F3CD2" w:rsidP="000F3CD2">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Mansour</w:t>
      </w:r>
      <w:r w:rsidR="006D3853" w:rsidRPr="002A3931">
        <w:rPr>
          <w:rFonts w:ascii="Unikurd Web" w:eastAsia="Times New Roman" w:hAnsi="Unikurd Web" w:cs="Unikurd Web"/>
          <w:sz w:val="24"/>
          <w:szCs w:val="24"/>
          <w:lang w:val="en-US" w:bidi="ar-IQ"/>
        </w:rPr>
        <w:t xml:space="preserve"> explained</w:t>
      </w:r>
      <w:r w:rsidRPr="002A3931">
        <w:rPr>
          <w:rFonts w:ascii="Unikurd Web" w:eastAsia="Times New Roman" w:hAnsi="Unikurd Web" w:cs="Unikurd Web"/>
          <w:sz w:val="24"/>
          <w:szCs w:val="24"/>
          <w:lang w:val="en-US" w:bidi="ar-IQ"/>
        </w:rPr>
        <w:t xml:space="preserve">, “They turned their back </w:t>
      </w:r>
      <w:r w:rsidR="006D3853" w:rsidRPr="002A3931">
        <w:rPr>
          <w:rFonts w:ascii="Unikurd Web" w:eastAsia="Times New Roman" w:hAnsi="Unikurd Web" w:cs="Unikurd Web"/>
          <w:sz w:val="24"/>
          <w:szCs w:val="24"/>
          <w:lang w:val="en-US" w:bidi="ar-IQ"/>
        </w:rPr>
        <w:t>on</w:t>
      </w:r>
      <w:r w:rsidRPr="002A3931">
        <w:rPr>
          <w:rFonts w:ascii="Unikurd Web" w:eastAsia="Times New Roman" w:hAnsi="Unikurd Web" w:cs="Unikurd Web"/>
          <w:sz w:val="24"/>
          <w:szCs w:val="24"/>
          <w:lang w:val="en-US" w:bidi="ar-IQ"/>
        </w:rPr>
        <w:t xml:space="preserve"> their religion, while I am, up to now, holding </w:t>
      </w:r>
      <w:r w:rsidR="006D3853" w:rsidRPr="002A3931">
        <w:rPr>
          <w:rFonts w:ascii="Unikurd Web" w:eastAsia="Times New Roman" w:hAnsi="Unikurd Web" w:cs="Unikurd Web"/>
          <w:sz w:val="24"/>
          <w:szCs w:val="24"/>
          <w:lang w:val="en-US" w:bidi="ar-IQ"/>
        </w:rPr>
        <w:t xml:space="preserve">onto </w:t>
      </w:r>
      <w:r w:rsidRPr="002A3931">
        <w:rPr>
          <w:rFonts w:ascii="Unikurd Web" w:eastAsia="Times New Roman" w:hAnsi="Unikurd Web" w:cs="Unikurd Web"/>
          <w:sz w:val="24"/>
          <w:szCs w:val="24"/>
          <w:lang w:val="en-US" w:bidi="ar-IQ"/>
        </w:rPr>
        <w:t>my Christianity.”</w:t>
      </w:r>
    </w:p>
    <w:p w14:paraId="5E3BAFA5" w14:textId="31D078B3" w:rsidR="006F5155" w:rsidRPr="002A3931" w:rsidRDefault="000F3CD2" w:rsidP="000F3CD2">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“Have they been forced to become Muslim?”</w:t>
      </w:r>
      <w:r w:rsidR="004A24BB" w:rsidRPr="002A3931">
        <w:rPr>
          <w:rFonts w:ascii="Unikurd Web" w:eastAsia="Times New Roman" w:hAnsi="Unikurd Web" w:cs="Unikurd Web"/>
          <w:sz w:val="24"/>
          <w:szCs w:val="24"/>
          <w:lang w:val="en-US" w:bidi="ar-IQ"/>
        </w:rPr>
        <w:t xml:space="preserve"> Kawan asked.</w:t>
      </w:r>
    </w:p>
    <w:p w14:paraId="65E7D28A" w14:textId="55EBB5C5" w:rsidR="004A24BB" w:rsidRPr="002A3931" w:rsidRDefault="004A24BB" w:rsidP="004A24BB">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Mansour replied, “No,</w:t>
      </w:r>
      <w:r w:rsidR="006D3853" w:rsidRPr="002A3931">
        <w:rPr>
          <w:rFonts w:ascii="Unikurd Web" w:eastAsia="Times New Roman" w:hAnsi="Unikurd Web" w:cs="Unikurd Web"/>
          <w:sz w:val="24"/>
          <w:szCs w:val="24"/>
          <w:lang w:val="en-US" w:bidi="ar-IQ"/>
        </w:rPr>
        <w:t xml:space="preserve"> they did so</w:t>
      </w:r>
      <w:r w:rsidRPr="002A3931">
        <w:rPr>
          <w:rFonts w:ascii="Unikurd Web" w:eastAsia="Times New Roman" w:hAnsi="Unikurd Web" w:cs="Unikurd Web"/>
          <w:sz w:val="24"/>
          <w:szCs w:val="24"/>
          <w:lang w:val="en-US" w:bidi="ar-IQ"/>
        </w:rPr>
        <w:t xml:space="preserve"> willingly.”</w:t>
      </w:r>
    </w:p>
    <w:p w14:paraId="2E4D234E" w14:textId="19A11676" w:rsidR="006F5155" w:rsidRPr="002A3931" w:rsidRDefault="004A24BB" w:rsidP="006A4B96">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“Have you ever been forced to abandon your religion?”</w:t>
      </w:r>
      <w:r w:rsidR="006A4B96" w:rsidRPr="002A3931">
        <w:rPr>
          <w:rFonts w:ascii="Unikurd Web" w:eastAsia="Times New Roman" w:hAnsi="Unikurd Web" w:cs="Unikurd Web"/>
          <w:sz w:val="24"/>
          <w:szCs w:val="24"/>
          <w:lang w:val="en-US" w:bidi="ar-IQ"/>
        </w:rPr>
        <w:t xml:space="preserve"> Kawan</w:t>
      </w:r>
      <w:r w:rsidR="006D3853" w:rsidRPr="002A3931">
        <w:rPr>
          <w:rFonts w:ascii="Unikurd Web" w:eastAsia="Times New Roman" w:hAnsi="Unikurd Web" w:cs="Unikurd Web"/>
          <w:sz w:val="24"/>
          <w:szCs w:val="24"/>
          <w:lang w:val="en-US" w:bidi="ar-IQ"/>
        </w:rPr>
        <w:t xml:space="preserve"> inquired</w:t>
      </w:r>
      <w:r w:rsidR="006A4B96" w:rsidRPr="002A3931">
        <w:rPr>
          <w:rFonts w:ascii="Unikurd Web" w:eastAsia="Times New Roman" w:hAnsi="Unikurd Web" w:cs="Unikurd Web"/>
          <w:sz w:val="24"/>
          <w:szCs w:val="24"/>
          <w:lang w:val="en-US" w:bidi="ar-IQ"/>
        </w:rPr>
        <w:t xml:space="preserve">. </w:t>
      </w:r>
    </w:p>
    <w:p w14:paraId="1254CECB" w14:textId="58816A33" w:rsidR="006A4B96" w:rsidRPr="002A3931" w:rsidRDefault="006A4B96" w:rsidP="006A4B96">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 xml:space="preserve">Mansour told him, “Scan my room, </w:t>
      </w:r>
      <w:r w:rsidR="006D3853" w:rsidRPr="002A3931">
        <w:rPr>
          <w:rFonts w:ascii="Unikurd Web" w:eastAsia="Times New Roman" w:hAnsi="Unikurd Web" w:cs="Unikurd Web"/>
          <w:sz w:val="24"/>
          <w:szCs w:val="24"/>
          <w:lang w:val="en-US" w:bidi="ar-IQ"/>
        </w:rPr>
        <w:t xml:space="preserve">and </w:t>
      </w:r>
      <w:r w:rsidRPr="002A3931">
        <w:rPr>
          <w:rFonts w:ascii="Unikurd Web" w:eastAsia="Times New Roman" w:hAnsi="Unikurd Web" w:cs="Unikurd Web"/>
          <w:sz w:val="24"/>
          <w:szCs w:val="24"/>
          <w:lang w:val="en-US" w:bidi="ar-IQ"/>
        </w:rPr>
        <w:t>you can find the answer to that question</w:t>
      </w:r>
      <w:r w:rsidR="006D3853" w:rsidRPr="002A3931">
        <w:rPr>
          <w:rFonts w:ascii="Unikurd Web" w:eastAsia="Times New Roman" w:hAnsi="Unikurd Web" w:cs="Unikurd Web"/>
          <w:sz w:val="24"/>
          <w:szCs w:val="24"/>
          <w:lang w:val="en-US" w:bidi="ar-IQ"/>
        </w:rPr>
        <w:t>.</w:t>
      </w:r>
      <w:r w:rsidRPr="002A3931">
        <w:rPr>
          <w:rFonts w:ascii="Unikurd Web" w:eastAsia="Times New Roman" w:hAnsi="Unikurd Web" w:cs="Unikurd Web"/>
          <w:sz w:val="24"/>
          <w:szCs w:val="24"/>
          <w:lang w:val="en-US" w:bidi="ar-IQ"/>
        </w:rPr>
        <w:t xml:space="preserve">” </w:t>
      </w:r>
      <w:r w:rsidR="006D3853" w:rsidRPr="002A3931">
        <w:rPr>
          <w:rFonts w:ascii="Unikurd Web" w:eastAsia="Times New Roman" w:hAnsi="Unikurd Web" w:cs="Unikurd Web"/>
          <w:sz w:val="24"/>
          <w:szCs w:val="24"/>
          <w:lang w:val="en-US" w:bidi="ar-IQ"/>
        </w:rPr>
        <w:t>He</w:t>
      </w:r>
      <w:r w:rsidRPr="002A3931">
        <w:rPr>
          <w:rFonts w:ascii="Unikurd Web" w:eastAsia="Times New Roman" w:hAnsi="Unikurd Web" w:cs="Unikurd Web"/>
          <w:sz w:val="24"/>
          <w:szCs w:val="24"/>
          <w:lang w:val="en-US" w:bidi="ar-IQ"/>
        </w:rPr>
        <w:t xml:space="preserve"> became silent </w:t>
      </w:r>
      <w:r w:rsidR="006D3853" w:rsidRPr="002A3931">
        <w:rPr>
          <w:rFonts w:ascii="Unikurd Web" w:eastAsia="Times New Roman" w:hAnsi="Unikurd Web" w:cs="Unikurd Web"/>
          <w:sz w:val="24"/>
          <w:szCs w:val="24"/>
          <w:lang w:val="en-US" w:bidi="ar-IQ"/>
        </w:rPr>
        <w:t xml:space="preserve">for a moment and then </w:t>
      </w:r>
      <w:r w:rsidRPr="002A3931">
        <w:rPr>
          <w:rFonts w:ascii="Unikurd Web" w:eastAsia="Times New Roman" w:hAnsi="Unikurd Web" w:cs="Unikurd Web"/>
          <w:sz w:val="24"/>
          <w:szCs w:val="24"/>
          <w:lang w:val="en-US" w:bidi="ar-IQ"/>
        </w:rPr>
        <w:t>continued, “Up to now, no one</w:t>
      </w:r>
      <w:r w:rsidR="006D3853" w:rsidRPr="002A3931">
        <w:rPr>
          <w:rFonts w:ascii="Unikurd Web" w:eastAsia="Times New Roman" w:hAnsi="Unikurd Web" w:cs="Unikurd Web"/>
          <w:sz w:val="24"/>
          <w:szCs w:val="24"/>
          <w:lang w:val="en-US" w:bidi="ar-IQ"/>
        </w:rPr>
        <w:t xml:space="preserve"> has ever pressured me about</w:t>
      </w:r>
      <w:r w:rsidRPr="002A3931">
        <w:rPr>
          <w:rFonts w:ascii="Unikurd Web" w:eastAsia="Times New Roman" w:hAnsi="Unikurd Web" w:cs="Unikurd Web"/>
          <w:sz w:val="24"/>
          <w:szCs w:val="24"/>
          <w:lang w:val="en-US" w:bidi="ar-IQ"/>
        </w:rPr>
        <w:t xml:space="preserve"> my Christianity. In this town, Muslims, Jewish, Yarsanis</w:t>
      </w:r>
      <w:r w:rsidR="006D3853" w:rsidRPr="002A3931">
        <w:rPr>
          <w:rFonts w:ascii="Unikurd Web" w:eastAsia="Times New Roman" w:hAnsi="Unikurd Web" w:cs="Unikurd Web"/>
          <w:sz w:val="24"/>
          <w:szCs w:val="24"/>
          <w:lang w:val="en-US" w:bidi="ar-IQ"/>
        </w:rPr>
        <w:t>,</w:t>
      </w:r>
      <w:r w:rsidRPr="002A3931">
        <w:rPr>
          <w:rFonts w:ascii="Unikurd Web" w:eastAsia="Times New Roman" w:hAnsi="Unikurd Web" w:cs="Unikurd Web"/>
          <w:sz w:val="24"/>
          <w:szCs w:val="24"/>
          <w:lang w:val="en-US" w:bidi="ar-IQ"/>
        </w:rPr>
        <w:t xml:space="preserve"> and Christians live together in peace. Thank God, </w:t>
      </w:r>
      <w:r w:rsidR="006D3853" w:rsidRPr="002A3931">
        <w:rPr>
          <w:rFonts w:ascii="Unikurd Web" w:eastAsia="Times New Roman" w:hAnsi="Unikurd Web" w:cs="Unikurd Web"/>
          <w:sz w:val="24"/>
          <w:szCs w:val="24"/>
          <w:lang w:val="en-US" w:bidi="ar-IQ"/>
        </w:rPr>
        <w:t xml:space="preserve">people like </w:t>
      </w:r>
      <w:r w:rsidR="00173E4C" w:rsidRPr="002A3931">
        <w:rPr>
          <w:rFonts w:ascii="Unikurd Web" w:eastAsia="Times New Roman" w:hAnsi="Unikurd Web" w:cs="Unikurd Web"/>
          <w:sz w:val="24"/>
          <w:szCs w:val="24"/>
          <w:lang w:val="en-US" w:bidi="ar-IQ"/>
        </w:rPr>
        <w:t>Abdulqadir</w:t>
      </w:r>
      <w:r w:rsidRPr="002A3931">
        <w:rPr>
          <w:rFonts w:ascii="Unikurd Web" w:eastAsia="Times New Roman" w:hAnsi="Unikurd Web" w:cs="Unikurd Web"/>
          <w:sz w:val="24"/>
          <w:szCs w:val="24"/>
          <w:lang w:val="en-US" w:bidi="ar-IQ"/>
        </w:rPr>
        <w:t xml:space="preserve"> no longer exist in this area.”</w:t>
      </w:r>
    </w:p>
    <w:p w14:paraId="2647CECC" w14:textId="1B3306EB" w:rsidR="006A4B96" w:rsidRPr="002A3931" w:rsidRDefault="006A4B96" w:rsidP="006A4B96">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 xml:space="preserve">“Who is </w:t>
      </w:r>
      <w:r w:rsidR="00173E4C" w:rsidRPr="002A3931">
        <w:rPr>
          <w:rFonts w:ascii="Unikurd Web" w:eastAsia="Times New Roman" w:hAnsi="Unikurd Web" w:cs="Unikurd Web"/>
          <w:sz w:val="24"/>
          <w:szCs w:val="24"/>
          <w:lang w:val="en-US" w:bidi="ar-IQ"/>
        </w:rPr>
        <w:t>Abdulqadir</w:t>
      </w:r>
      <w:r w:rsidRPr="002A3931">
        <w:rPr>
          <w:rFonts w:ascii="Unikurd Web" w:eastAsia="Times New Roman" w:hAnsi="Unikurd Web" w:cs="Unikurd Web"/>
          <w:sz w:val="24"/>
          <w:szCs w:val="24"/>
          <w:lang w:val="en-US" w:bidi="ar-IQ"/>
        </w:rPr>
        <w:t>?” Kawan asked.</w:t>
      </w:r>
    </w:p>
    <w:p w14:paraId="5C08DB55" w14:textId="67FDF600" w:rsidR="006A4B96" w:rsidRPr="002A3931" w:rsidRDefault="006A4B96" w:rsidP="006A4B96">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 xml:space="preserve">Mansour replied, “He was a </w:t>
      </w:r>
      <w:r w:rsidR="00E237A9" w:rsidRPr="002A3931">
        <w:rPr>
          <w:rFonts w:ascii="Unikurd Web" w:eastAsia="Times New Roman" w:hAnsi="Unikurd Web" w:cs="Unikurd Web"/>
          <w:sz w:val="24"/>
          <w:szCs w:val="24"/>
          <w:lang w:val="en-US" w:bidi="ar-IQ"/>
        </w:rPr>
        <w:t>menace</w:t>
      </w:r>
      <w:r w:rsidRPr="002A3931">
        <w:rPr>
          <w:rFonts w:ascii="Unikurd Web" w:eastAsia="Times New Roman" w:hAnsi="Unikurd Web" w:cs="Unikurd Web"/>
          <w:sz w:val="24"/>
          <w:szCs w:val="24"/>
          <w:lang w:val="en-US" w:bidi="ar-IQ"/>
        </w:rPr>
        <w:t>.”</w:t>
      </w:r>
    </w:p>
    <w:p w14:paraId="262082D5" w14:textId="4847E957" w:rsidR="00865993" w:rsidRPr="002A3931" w:rsidRDefault="006A4B96" w:rsidP="00865993">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“What did he do?” Kawan asked.</w:t>
      </w:r>
    </w:p>
    <w:p w14:paraId="783F7FC4" w14:textId="46BFF67A" w:rsidR="00865993" w:rsidRPr="002A3931" w:rsidRDefault="00865993" w:rsidP="00865993">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Mansour re</w:t>
      </w:r>
      <w:r w:rsidR="00E237A9" w:rsidRPr="002A3931">
        <w:rPr>
          <w:rFonts w:ascii="Unikurd Web" w:eastAsia="Times New Roman" w:hAnsi="Unikurd Web" w:cs="Unikurd Web"/>
          <w:sz w:val="24"/>
          <w:szCs w:val="24"/>
          <w:lang w:val="en-US" w:bidi="ar-IQ"/>
        </w:rPr>
        <w:t>sponded</w:t>
      </w:r>
      <w:r w:rsidRPr="002A3931">
        <w:rPr>
          <w:rFonts w:ascii="Unikurd Web" w:eastAsia="Times New Roman" w:hAnsi="Unikurd Web" w:cs="Unikurd Web"/>
          <w:sz w:val="24"/>
          <w:szCs w:val="24"/>
          <w:lang w:val="en-US" w:bidi="ar-IQ"/>
        </w:rPr>
        <w:t>, “He destroyed God’s house</w:t>
      </w:r>
      <w:r w:rsidR="00E237A9" w:rsidRPr="002A3931">
        <w:rPr>
          <w:rFonts w:ascii="Unikurd Web" w:eastAsia="Times New Roman" w:hAnsi="Unikurd Web" w:cs="Unikurd Web"/>
          <w:sz w:val="24"/>
          <w:szCs w:val="24"/>
          <w:lang w:val="en-US" w:bidi="ar-IQ"/>
        </w:rPr>
        <w:t>s</w:t>
      </w:r>
      <w:r w:rsidRPr="002A3931">
        <w:rPr>
          <w:rFonts w:ascii="Unikurd Web" w:eastAsia="Times New Roman" w:hAnsi="Unikurd Web" w:cs="Unikurd Web"/>
          <w:sz w:val="24"/>
          <w:szCs w:val="24"/>
          <w:lang w:val="en-US" w:bidi="ar-IQ"/>
        </w:rPr>
        <w:t>.”</w:t>
      </w:r>
    </w:p>
    <w:p w14:paraId="6CA2CC2E" w14:textId="0B27B442" w:rsidR="00865993" w:rsidRPr="002A3931" w:rsidRDefault="00865993" w:rsidP="00865993">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 xml:space="preserve">“He must have been </w:t>
      </w:r>
      <w:r w:rsidR="00E237A9" w:rsidRPr="002A3931">
        <w:rPr>
          <w:rFonts w:ascii="Unikurd Web" w:eastAsia="Times New Roman" w:hAnsi="Unikurd Web" w:cs="Unikurd Web"/>
          <w:sz w:val="24"/>
          <w:szCs w:val="24"/>
          <w:lang w:val="en-US" w:bidi="ar-IQ"/>
        </w:rPr>
        <w:t>more than just a menace</w:t>
      </w:r>
      <w:r w:rsidRPr="002A3931">
        <w:rPr>
          <w:rFonts w:ascii="Unikurd Web" w:eastAsia="Times New Roman" w:hAnsi="Unikurd Web" w:cs="Unikurd Web"/>
          <w:sz w:val="24"/>
          <w:szCs w:val="24"/>
          <w:lang w:val="en-US" w:bidi="ar-IQ"/>
        </w:rPr>
        <w:t>,” Kawan said.</w:t>
      </w:r>
    </w:p>
    <w:p w14:paraId="563E4411" w14:textId="433E656D" w:rsidR="00865993" w:rsidRPr="002A3931" w:rsidRDefault="00865993" w:rsidP="00865993">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Mansour asked, “W</w:t>
      </w:r>
      <w:r w:rsidR="00E237A9" w:rsidRPr="002A3931">
        <w:rPr>
          <w:rFonts w:ascii="Unikurd Web" w:eastAsia="Times New Roman" w:hAnsi="Unikurd Web" w:cs="Unikurd Web"/>
          <w:sz w:val="24"/>
          <w:szCs w:val="24"/>
          <w:lang w:val="en-US" w:bidi="ar-IQ"/>
        </w:rPr>
        <w:t>hat do you think he was</w:t>
      </w:r>
      <w:r w:rsidRPr="002A3931">
        <w:rPr>
          <w:rFonts w:ascii="Unikurd Web" w:eastAsia="Times New Roman" w:hAnsi="Unikurd Web" w:cs="Unikurd Web"/>
          <w:sz w:val="24"/>
          <w:szCs w:val="24"/>
          <w:lang w:val="en-US" w:bidi="ar-IQ"/>
        </w:rPr>
        <w:t>?”</w:t>
      </w:r>
    </w:p>
    <w:p w14:paraId="72FDB431" w14:textId="19101EAC" w:rsidR="00865993" w:rsidRPr="002A3931" w:rsidRDefault="00865993" w:rsidP="00865993">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“A predator,” Kawan</w:t>
      </w:r>
      <w:r w:rsidR="00E237A9" w:rsidRPr="002A3931">
        <w:rPr>
          <w:rFonts w:ascii="Unikurd Web" w:eastAsia="Times New Roman" w:hAnsi="Unikurd Web" w:cs="Unikurd Web"/>
          <w:sz w:val="24"/>
          <w:szCs w:val="24"/>
          <w:lang w:val="en-US" w:bidi="ar-IQ"/>
        </w:rPr>
        <w:t xml:space="preserve"> replied</w:t>
      </w:r>
      <w:r w:rsidRPr="002A3931">
        <w:rPr>
          <w:rFonts w:ascii="Unikurd Web" w:eastAsia="Times New Roman" w:hAnsi="Unikurd Web" w:cs="Unikurd Web"/>
          <w:sz w:val="24"/>
          <w:szCs w:val="24"/>
          <w:lang w:val="en-US" w:bidi="ar-IQ"/>
        </w:rPr>
        <w:t>.</w:t>
      </w:r>
    </w:p>
    <w:p w14:paraId="5173FB24" w14:textId="2705AE7A" w:rsidR="00865993" w:rsidRPr="002A3931" w:rsidRDefault="00865993" w:rsidP="00865993">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Mansour said</w:t>
      </w:r>
      <w:r w:rsidR="00E237A9" w:rsidRPr="002A3931">
        <w:rPr>
          <w:rFonts w:ascii="Unikurd Web" w:eastAsia="Times New Roman" w:hAnsi="Unikurd Web" w:cs="Unikurd Web"/>
          <w:sz w:val="24"/>
          <w:szCs w:val="24"/>
          <w:lang w:val="en-US" w:bidi="ar-IQ"/>
        </w:rPr>
        <w:t>,</w:t>
      </w:r>
      <w:r w:rsidRPr="002A3931">
        <w:rPr>
          <w:rFonts w:ascii="Unikurd Web" w:eastAsia="Times New Roman" w:hAnsi="Unikurd Web" w:cs="Unikurd Web"/>
          <w:sz w:val="24"/>
          <w:szCs w:val="24"/>
          <w:lang w:val="en-US" w:bidi="ar-IQ"/>
        </w:rPr>
        <w:t xml:space="preserve"> “Only a predator?”</w:t>
      </w:r>
    </w:p>
    <w:p w14:paraId="36D9206A" w14:textId="123D57AE" w:rsidR="00865993" w:rsidRPr="002A3931" w:rsidRDefault="00865993" w:rsidP="00865993">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 xml:space="preserve">“What else </w:t>
      </w:r>
      <w:r w:rsidR="00E237A9" w:rsidRPr="002A3931">
        <w:rPr>
          <w:rFonts w:ascii="Unikurd Web" w:eastAsia="Times New Roman" w:hAnsi="Unikurd Web" w:cs="Unikurd Web"/>
          <w:sz w:val="24"/>
          <w:szCs w:val="24"/>
          <w:lang w:val="en-US" w:bidi="ar-IQ"/>
        </w:rPr>
        <w:t>could he</w:t>
      </w:r>
      <w:r w:rsidRPr="002A3931">
        <w:rPr>
          <w:rFonts w:ascii="Unikurd Web" w:eastAsia="Times New Roman" w:hAnsi="Unikurd Web" w:cs="Unikurd Web"/>
          <w:sz w:val="24"/>
          <w:szCs w:val="24"/>
          <w:lang w:val="en-US" w:bidi="ar-IQ"/>
        </w:rPr>
        <w:t xml:space="preserve"> have been?” Kawan asked.</w:t>
      </w:r>
    </w:p>
    <w:p w14:paraId="1A8BC0E6" w14:textId="14176E43" w:rsidR="00865993" w:rsidRPr="002A3931" w:rsidRDefault="00865993" w:rsidP="00865993">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Mansour explained, “A tyrant, a destructor</w:t>
      </w:r>
      <w:r w:rsidR="00E237A9" w:rsidRPr="002A3931">
        <w:rPr>
          <w:rFonts w:ascii="Unikurd Web" w:eastAsia="Times New Roman" w:hAnsi="Unikurd Web" w:cs="Unikurd Web"/>
          <w:sz w:val="24"/>
          <w:szCs w:val="24"/>
          <w:lang w:val="en-US" w:bidi="ar-IQ"/>
        </w:rPr>
        <w:t>. Just</w:t>
      </w:r>
      <w:r w:rsidRPr="002A3931">
        <w:rPr>
          <w:rFonts w:ascii="Unikurd Web" w:eastAsia="Times New Roman" w:hAnsi="Unikurd Web" w:cs="Unikurd Web"/>
          <w:sz w:val="24"/>
          <w:szCs w:val="24"/>
          <w:lang w:val="en-US" w:bidi="ar-IQ"/>
        </w:rPr>
        <w:t xml:space="preserve"> imagine someone who destroyed God’s house</w:t>
      </w:r>
      <w:r w:rsidR="00E237A9" w:rsidRPr="002A3931">
        <w:rPr>
          <w:rFonts w:ascii="Unikurd Web" w:eastAsia="Times New Roman" w:hAnsi="Unikurd Web" w:cs="Unikurd Web"/>
          <w:sz w:val="24"/>
          <w:szCs w:val="24"/>
          <w:lang w:val="en-US" w:bidi="ar-IQ"/>
        </w:rPr>
        <w:t>s.</w:t>
      </w:r>
      <w:r w:rsidRPr="002A3931">
        <w:rPr>
          <w:rFonts w:ascii="Unikurd Web" w:eastAsia="Times New Roman" w:hAnsi="Unikurd Web" w:cs="Unikurd Web"/>
          <w:sz w:val="24"/>
          <w:szCs w:val="24"/>
          <w:lang w:val="en-US" w:bidi="ar-IQ"/>
        </w:rPr>
        <w:t xml:space="preserve"> </w:t>
      </w:r>
      <w:r w:rsidR="00E237A9" w:rsidRPr="002A3931">
        <w:rPr>
          <w:rFonts w:ascii="Unikurd Web" w:eastAsia="Times New Roman" w:hAnsi="Unikurd Web" w:cs="Unikurd Web"/>
          <w:sz w:val="24"/>
          <w:szCs w:val="24"/>
          <w:lang w:val="en-US" w:bidi="ar-IQ"/>
        </w:rPr>
        <w:t>W</w:t>
      </w:r>
      <w:r w:rsidRPr="002A3931">
        <w:rPr>
          <w:rFonts w:ascii="Unikurd Web" w:eastAsia="Times New Roman" w:hAnsi="Unikurd Web" w:cs="Unikurd Web"/>
          <w:sz w:val="24"/>
          <w:szCs w:val="24"/>
          <w:lang w:val="en-US" w:bidi="ar-IQ"/>
        </w:rPr>
        <w:t>hat</w:t>
      </w:r>
      <w:r w:rsidR="00E237A9" w:rsidRPr="002A3931">
        <w:rPr>
          <w:rFonts w:ascii="Unikurd Web" w:eastAsia="Times New Roman" w:hAnsi="Unikurd Web" w:cs="Unikurd Web"/>
          <w:sz w:val="24"/>
          <w:szCs w:val="24"/>
          <w:lang w:val="en-US" w:bidi="ar-IQ"/>
        </w:rPr>
        <w:t xml:space="preserve"> a fool </w:t>
      </w:r>
      <w:r w:rsidRPr="002A3931">
        <w:rPr>
          <w:rFonts w:ascii="Unikurd Web" w:eastAsia="Times New Roman" w:hAnsi="Unikurd Web" w:cs="Unikurd Web"/>
          <w:sz w:val="24"/>
          <w:szCs w:val="24"/>
          <w:lang w:val="en-US" w:bidi="ar-IQ"/>
        </w:rPr>
        <w:t>he must have been</w:t>
      </w:r>
      <w:r w:rsidR="00E237A9" w:rsidRPr="002A3931">
        <w:rPr>
          <w:rFonts w:ascii="Unikurd Web" w:eastAsia="Times New Roman" w:hAnsi="Unikurd Web" w:cs="Unikurd Web"/>
          <w:sz w:val="24"/>
          <w:szCs w:val="24"/>
          <w:lang w:val="en-US" w:bidi="ar-IQ"/>
        </w:rPr>
        <w:t>!</w:t>
      </w:r>
      <w:r w:rsidRPr="002A3931">
        <w:rPr>
          <w:rFonts w:ascii="Unikurd Web" w:eastAsia="Times New Roman" w:hAnsi="Unikurd Web" w:cs="Unikurd Web"/>
          <w:sz w:val="24"/>
          <w:szCs w:val="24"/>
          <w:lang w:val="en-US" w:bidi="ar-IQ"/>
        </w:rPr>
        <w:t xml:space="preserve">” </w:t>
      </w:r>
    </w:p>
    <w:p w14:paraId="000E1374" w14:textId="6443A793" w:rsidR="00865993" w:rsidRPr="002A3931" w:rsidRDefault="00865993" w:rsidP="00865993">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“What did he do?” Kawan asked.</w:t>
      </w:r>
    </w:p>
    <w:p w14:paraId="383B9429" w14:textId="18E17894" w:rsidR="00872A80" w:rsidRPr="002A3931" w:rsidRDefault="00872A80" w:rsidP="00872A80">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 xml:space="preserve">Mansour explained, “He </w:t>
      </w:r>
      <w:r w:rsidR="00173E4C" w:rsidRPr="002A3931">
        <w:rPr>
          <w:rFonts w:ascii="Unikurd Web" w:eastAsia="Times New Roman" w:hAnsi="Unikurd Web" w:cs="Unikurd Web"/>
          <w:sz w:val="24"/>
          <w:szCs w:val="24"/>
          <w:lang w:val="en-US" w:bidi="ar-IQ"/>
        </w:rPr>
        <w:t>raised</w:t>
      </w:r>
      <w:r w:rsidRPr="002A3931">
        <w:rPr>
          <w:rFonts w:ascii="Unikurd Web" w:eastAsia="Times New Roman" w:hAnsi="Unikurd Web" w:cs="Unikurd Web"/>
          <w:sz w:val="24"/>
          <w:szCs w:val="24"/>
          <w:lang w:val="en-US" w:bidi="ar-IQ"/>
        </w:rPr>
        <w:t xml:space="preserve"> all the churches in Sharazoor</w:t>
      </w:r>
      <w:r w:rsidR="00E237A9" w:rsidRPr="002A3931">
        <w:rPr>
          <w:rFonts w:ascii="Unikurd Web" w:eastAsia="Times New Roman" w:hAnsi="Unikurd Web" w:cs="Unikurd Web"/>
          <w:sz w:val="24"/>
          <w:szCs w:val="24"/>
          <w:lang w:val="en-US" w:bidi="ar-IQ"/>
        </w:rPr>
        <w:t xml:space="preserve"> to the ground</w:t>
      </w:r>
      <w:r w:rsidRPr="002A3931">
        <w:rPr>
          <w:rFonts w:ascii="Unikurd Web" w:eastAsia="Times New Roman" w:hAnsi="Unikurd Web" w:cs="Unikurd Web"/>
          <w:sz w:val="24"/>
          <w:szCs w:val="24"/>
          <w:lang w:val="en-US" w:bidi="ar-IQ"/>
        </w:rPr>
        <w:t xml:space="preserve">, killed </w:t>
      </w:r>
      <w:r w:rsidR="00E237A9" w:rsidRPr="002A3931">
        <w:rPr>
          <w:rFonts w:ascii="Unikurd Web" w:eastAsia="Times New Roman" w:hAnsi="Unikurd Web" w:cs="Unikurd Web"/>
          <w:sz w:val="24"/>
          <w:szCs w:val="24"/>
          <w:lang w:val="en-US" w:bidi="ar-IQ"/>
        </w:rPr>
        <w:t>as</w:t>
      </w:r>
      <w:r w:rsidRPr="002A3931">
        <w:rPr>
          <w:rFonts w:ascii="Unikurd Web" w:eastAsia="Times New Roman" w:hAnsi="Unikurd Web" w:cs="Unikurd Web"/>
          <w:sz w:val="24"/>
          <w:szCs w:val="24"/>
          <w:lang w:val="en-US" w:bidi="ar-IQ"/>
        </w:rPr>
        <w:t xml:space="preserve"> many Christians as he could, deported them</w:t>
      </w:r>
      <w:r w:rsidR="00E237A9" w:rsidRPr="002A3931">
        <w:rPr>
          <w:rFonts w:ascii="Unikurd Web" w:eastAsia="Times New Roman" w:hAnsi="Unikurd Web" w:cs="Unikurd Web"/>
          <w:sz w:val="24"/>
          <w:szCs w:val="24"/>
          <w:lang w:val="en-US" w:bidi="ar-IQ"/>
        </w:rPr>
        <w:t>,</w:t>
      </w:r>
      <w:r w:rsidRPr="002A3931">
        <w:rPr>
          <w:rFonts w:ascii="Unikurd Web" w:eastAsia="Times New Roman" w:hAnsi="Unikurd Web" w:cs="Unikurd Web"/>
          <w:sz w:val="24"/>
          <w:szCs w:val="24"/>
          <w:lang w:val="en-US" w:bidi="ar-IQ"/>
        </w:rPr>
        <w:t xml:space="preserve"> and </w:t>
      </w:r>
      <w:r w:rsidR="00E237A9" w:rsidRPr="002A3931">
        <w:rPr>
          <w:rFonts w:ascii="Unikurd Web" w:eastAsia="Times New Roman" w:hAnsi="Unikurd Web" w:cs="Unikurd Web"/>
          <w:sz w:val="24"/>
          <w:szCs w:val="24"/>
          <w:lang w:val="en-US" w:bidi="ar-IQ"/>
        </w:rPr>
        <w:t>looted their belongings</w:t>
      </w:r>
      <w:r w:rsidRPr="002A3931">
        <w:rPr>
          <w:rFonts w:ascii="Unikurd Web" w:eastAsia="Times New Roman" w:hAnsi="Unikurd Web" w:cs="Unikurd Web"/>
          <w:sz w:val="24"/>
          <w:szCs w:val="24"/>
          <w:lang w:val="en-US" w:bidi="ar-IQ"/>
        </w:rPr>
        <w:t>.”</w:t>
      </w:r>
    </w:p>
    <w:p w14:paraId="2093DAA1" w14:textId="09383F4D" w:rsidR="00872A80" w:rsidRPr="002A3931" w:rsidRDefault="00872A80" w:rsidP="00872A80">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“In the name of what,” Kawan asked.</w:t>
      </w:r>
    </w:p>
    <w:p w14:paraId="083C7BAC" w14:textId="61C33112" w:rsidR="00872A80" w:rsidRPr="002A3931" w:rsidRDefault="00872A80" w:rsidP="00872A80">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Mansour responded, “</w:t>
      </w:r>
      <w:r w:rsidR="00E237A9" w:rsidRPr="002A3931">
        <w:rPr>
          <w:rFonts w:ascii="Unikurd Web" w:eastAsia="Times New Roman" w:hAnsi="Unikurd Web" w:cs="Unikurd Web"/>
          <w:sz w:val="24"/>
          <w:szCs w:val="24"/>
          <w:lang w:val="en-US" w:bidi="ar-IQ"/>
        </w:rPr>
        <w:t xml:space="preserve">In the name of </w:t>
      </w:r>
      <w:r w:rsidRPr="002A3931">
        <w:rPr>
          <w:rFonts w:ascii="Unikurd Web" w:eastAsia="Times New Roman" w:hAnsi="Unikurd Web" w:cs="Unikurd Web"/>
          <w:sz w:val="24"/>
          <w:szCs w:val="24"/>
          <w:lang w:val="en-US" w:bidi="ar-IQ"/>
        </w:rPr>
        <w:t>Islam.”</w:t>
      </w:r>
    </w:p>
    <w:p w14:paraId="51BC0C72" w14:textId="064758DE" w:rsidR="00872A80" w:rsidRPr="002A3931" w:rsidRDefault="00872A80" w:rsidP="00872A80">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 xml:space="preserve">“Why?” Kawan </w:t>
      </w:r>
      <w:r w:rsidR="00E237A9" w:rsidRPr="002A3931">
        <w:rPr>
          <w:rFonts w:ascii="Unikurd Web" w:eastAsia="Times New Roman" w:hAnsi="Unikurd Web" w:cs="Unikurd Web"/>
          <w:sz w:val="24"/>
          <w:szCs w:val="24"/>
          <w:lang w:val="en-US" w:bidi="ar-IQ"/>
        </w:rPr>
        <w:t>questioned</w:t>
      </w:r>
      <w:r w:rsidRPr="002A3931">
        <w:rPr>
          <w:rFonts w:ascii="Unikurd Web" w:eastAsia="Times New Roman" w:hAnsi="Unikurd Web" w:cs="Unikurd Web"/>
          <w:sz w:val="24"/>
          <w:szCs w:val="24"/>
          <w:lang w:val="en-US" w:bidi="ar-IQ"/>
        </w:rPr>
        <w:t xml:space="preserve">. </w:t>
      </w:r>
    </w:p>
    <w:p w14:paraId="57556751" w14:textId="36550DB2" w:rsidR="00872A80" w:rsidRPr="002A3931" w:rsidRDefault="00872A80" w:rsidP="00872A80">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 xml:space="preserve">Mansour explained, “He was close-minded, </w:t>
      </w:r>
      <w:r w:rsidR="00E237A9" w:rsidRPr="002A3931">
        <w:rPr>
          <w:rFonts w:ascii="Unikurd Web" w:eastAsia="Times New Roman" w:hAnsi="Unikurd Web" w:cs="Unikurd Web"/>
          <w:sz w:val="24"/>
          <w:szCs w:val="24"/>
          <w:lang w:val="en-US" w:bidi="ar-IQ"/>
        </w:rPr>
        <w:t>unwilling to accept anyone else</w:t>
      </w:r>
      <w:r w:rsidRPr="002A3931">
        <w:rPr>
          <w:rFonts w:ascii="Unikurd Web" w:eastAsia="Times New Roman" w:hAnsi="Unikurd Web" w:cs="Unikurd Web"/>
          <w:sz w:val="24"/>
          <w:szCs w:val="24"/>
          <w:lang w:val="en-US" w:bidi="ar-IQ"/>
        </w:rPr>
        <w:t xml:space="preserve">. If he hadn’t </w:t>
      </w:r>
      <w:r w:rsidR="00E237A9" w:rsidRPr="002A3931">
        <w:rPr>
          <w:rFonts w:ascii="Unikurd Web" w:eastAsia="Times New Roman" w:hAnsi="Unikurd Web" w:cs="Unikurd Web"/>
          <w:sz w:val="24"/>
          <w:szCs w:val="24"/>
          <w:lang w:val="en-US" w:bidi="ar-IQ"/>
        </w:rPr>
        <w:t xml:space="preserve">wielded </w:t>
      </w:r>
      <w:r w:rsidRPr="002A3931">
        <w:rPr>
          <w:rFonts w:ascii="Unikurd Web" w:eastAsia="Times New Roman" w:hAnsi="Unikurd Web" w:cs="Unikurd Web"/>
          <w:sz w:val="24"/>
          <w:szCs w:val="24"/>
          <w:lang w:val="en-US" w:bidi="ar-IQ"/>
        </w:rPr>
        <w:t xml:space="preserve">power 200 years ago, this area </w:t>
      </w:r>
      <w:r w:rsidR="001256C0" w:rsidRPr="002A3931">
        <w:rPr>
          <w:rFonts w:ascii="Unikurd Web" w:eastAsia="Times New Roman" w:hAnsi="Unikurd Web" w:cs="Unikurd Web"/>
          <w:sz w:val="24"/>
          <w:szCs w:val="24"/>
          <w:lang w:val="en-US" w:bidi="ar-IQ"/>
        </w:rPr>
        <w:t>would</w:t>
      </w:r>
      <w:r w:rsidR="00E237A9" w:rsidRPr="002A3931">
        <w:rPr>
          <w:rFonts w:ascii="Unikurd Web" w:eastAsia="Times New Roman" w:hAnsi="Unikurd Web" w:cs="Unikurd Web"/>
          <w:sz w:val="24"/>
          <w:szCs w:val="24"/>
          <w:lang w:val="en-US" w:bidi="ar-IQ"/>
        </w:rPr>
        <w:t xml:space="preserve"> be far more </w:t>
      </w:r>
      <w:r w:rsidR="00FD30D1" w:rsidRPr="002A3931">
        <w:rPr>
          <w:rFonts w:ascii="Unikurd Web" w:eastAsia="Times New Roman" w:hAnsi="Unikurd Web" w:cs="Unikurd Web"/>
          <w:sz w:val="24"/>
          <w:szCs w:val="24"/>
          <w:lang w:val="en-US" w:bidi="ar-IQ"/>
        </w:rPr>
        <w:t>diverse</w:t>
      </w:r>
      <w:r w:rsidR="00E237A9" w:rsidRPr="002A3931">
        <w:rPr>
          <w:rFonts w:ascii="Unikurd Web" w:eastAsia="Times New Roman" w:hAnsi="Unikurd Web" w:cs="Unikurd Web"/>
          <w:sz w:val="24"/>
          <w:szCs w:val="24"/>
          <w:lang w:val="en-US" w:bidi="ar-IQ"/>
        </w:rPr>
        <w:t xml:space="preserve"> now</w:t>
      </w:r>
      <w:r w:rsidR="001256C0" w:rsidRPr="002A3931">
        <w:rPr>
          <w:rFonts w:ascii="Unikurd Web" w:eastAsia="Times New Roman" w:hAnsi="Unikurd Web" w:cs="Unikurd Web"/>
          <w:sz w:val="24"/>
          <w:szCs w:val="24"/>
          <w:lang w:val="en-US" w:bidi="ar-IQ"/>
        </w:rPr>
        <w:t>.”</w:t>
      </w:r>
    </w:p>
    <w:p w14:paraId="30FB818B" w14:textId="1529A7F8" w:rsidR="001256C0" w:rsidRPr="002A3931" w:rsidRDefault="001256C0" w:rsidP="001256C0">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w:t>
      </w:r>
      <w:r w:rsidR="00FD30D1" w:rsidRPr="002A3931">
        <w:rPr>
          <w:rFonts w:ascii="Unikurd Web" w:eastAsia="Times New Roman" w:hAnsi="Unikurd Web" w:cs="Unikurd Web"/>
          <w:sz w:val="24"/>
          <w:szCs w:val="24"/>
          <w:lang w:val="en-US" w:bidi="ar-IQ"/>
        </w:rPr>
        <w:t>Diverse how</w:t>
      </w:r>
      <w:r w:rsidRPr="002A3931">
        <w:rPr>
          <w:rFonts w:ascii="Unikurd Web" w:eastAsia="Times New Roman" w:hAnsi="Unikurd Web" w:cs="Unikurd Web"/>
          <w:sz w:val="24"/>
          <w:szCs w:val="24"/>
          <w:lang w:val="en-US" w:bidi="ar-IQ"/>
        </w:rPr>
        <w:t>? Kawan asked.</w:t>
      </w:r>
    </w:p>
    <w:p w14:paraId="0E7EFFEF" w14:textId="6AA22772" w:rsidR="006F5155" w:rsidRPr="002A3931" w:rsidRDefault="008D1F5E" w:rsidP="008D1F5E">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Mansour explained, “In terms of people and temples of worshipping God in different ways.”</w:t>
      </w:r>
    </w:p>
    <w:p w14:paraId="7520A102" w14:textId="36DD7E2B" w:rsidR="008D1F5E" w:rsidRPr="002A3931" w:rsidRDefault="008D1F5E" w:rsidP="008D1F5E">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“How?” Kawan asked.</w:t>
      </w:r>
    </w:p>
    <w:p w14:paraId="71D694F3" w14:textId="097EFB40" w:rsidR="006670F7" w:rsidRPr="002A3931" w:rsidRDefault="006670F7" w:rsidP="00B47C70">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Mansour explained, “Imagine if that stubborn man didn’t exist back then, we could visit the Gull-Ambar village one early morning, feel its sauna-like heat, hear the priests’ altar bells, and the voice of Malas in the mosques. Then, going further downwards to the plain of Sharazoor, we could see the adorned villas, houses, halls, and markets, converse with nuns, shepherds, and farmers." He sighed with sadness, “Imagining what country we would live in now if that diversity remained. We could now enjoy seeing Muslims, Christians, Jews, and Yarsanis living in peace, each praying to one God in their own places of worship.”</w:t>
      </w:r>
    </w:p>
    <w:p w14:paraId="501D3479" w14:textId="523B1A9B" w:rsidR="006670F7" w:rsidRPr="002A3931" w:rsidRDefault="006670F7" w:rsidP="006670F7">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Mansour brought the three fingers of his right hand to his forehead, then to his left and right shoulders, and finally opened his hand, placing it on his chest, saying, “Amen.” He sighed again and said, “We should be very grateful now</w:t>
      </w:r>
      <w:r w:rsidR="00FE4322" w:rsidRPr="002A3931">
        <w:rPr>
          <w:rFonts w:ascii="Unikurd Web" w:eastAsia="Times New Roman" w:hAnsi="Unikurd Web" w:cs="Unikurd Web"/>
          <w:sz w:val="24"/>
          <w:szCs w:val="24"/>
          <w:lang w:val="en-US" w:bidi="ar-IQ"/>
        </w:rPr>
        <w:t>.”</w:t>
      </w:r>
    </w:p>
    <w:p w14:paraId="0B72EC16" w14:textId="77777777" w:rsidR="006670F7" w:rsidRPr="002A3931" w:rsidRDefault="006670F7" w:rsidP="006670F7">
      <w:pPr>
        <w:bidi/>
        <w:spacing w:after="0" w:line="360" w:lineRule="auto"/>
        <w:jc w:val="right"/>
        <w:rPr>
          <w:rFonts w:ascii="Unikurd Web" w:eastAsia="Times New Roman" w:hAnsi="Unikurd Web" w:cs="Unikurd Web"/>
          <w:sz w:val="24"/>
          <w:szCs w:val="24"/>
          <w:lang w:val="en-US" w:bidi="ar-IQ"/>
        </w:rPr>
      </w:pPr>
    </w:p>
    <w:p w14:paraId="1741A10F" w14:textId="00306E33" w:rsidR="00EF31C5" w:rsidRPr="002A3931" w:rsidRDefault="006670F7" w:rsidP="00BD3AB8">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rtl/>
          <w:lang w:val="en-US" w:bidi="ar-IQ"/>
        </w:rPr>
        <w:t>“</w:t>
      </w:r>
      <w:r w:rsidRPr="002A3931">
        <w:rPr>
          <w:rFonts w:ascii="Unikurd Web" w:eastAsia="Times New Roman" w:hAnsi="Unikurd Web" w:cs="Unikurd Web"/>
          <w:sz w:val="24"/>
          <w:szCs w:val="24"/>
          <w:lang w:val="en-US" w:bidi="ar-IQ"/>
        </w:rPr>
        <w:t>For what?” Kawan asked</w:t>
      </w:r>
    </w:p>
    <w:p w14:paraId="0CCA833C" w14:textId="6B00B41E" w:rsidR="00EF31C5" w:rsidRPr="002A3931" w:rsidRDefault="00EF31C5" w:rsidP="00EF31C5">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Mansour asked, “Imagin</w:t>
      </w:r>
      <w:r w:rsidR="0037624C" w:rsidRPr="002A3931">
        <w:rPr>
          <w:rFonts w:ascii="Unikurd Web" w:eastAsia="Times New Roman" w:hAnsi="Unikurd Web" w:cs="Unikurd Web"/>
          <w:sz w:val="24"/>
          <w:szCs w:val="24"/>
          <w:lang w:val="en-US" w:bidi="ar-IQ"/>
        </w:rPr>
        <w:t>e</w:t>
      </w:r>
      <w:r w:rsidRPr="002A3931">
        <w:rPr>
          <w:rFonts w:ascii="Unikurd Web" w:eastAsia="Times New Roman" w:hAnsi="Unikurd Web" w:cs="Unikurd Web"/>
          <w:sz w:val="24"/>
          <w:szCs w:val="24"/>
          <w:lang w:val="en-US" w:bidi="ar-IQ"/>
        </w:rPr>
        <w:t xml:space="preserve"> if </w:t>
      </w:r>
      <w:r w:rsidR="00DA076D" w:rsidRPr="002A3931">
        <w:rPr>
          <w:rFonts w:ascii="Unikurd Web" w:eastAsia="Times New Roman" w:hAnsi="Unikurd Web" w:cs="Unikurd Web"/>
          <w:sz w:val="24"/>
          <w:szCs w:val="24"/>
          <w:lang w:val="en-US" w:bidi="ar-IQ"/>
        </w:rPr>
        <w:t xml:space="preserve">instead of Lady Adela Xanm, a man like </w:t>
      </w:r>
      <w:r w:rsidR="00173E4C" w:rsidRPr="002A3931">
        <w:rPr>
          <w:rFonts w:ascii="Unikurd Web" w:eastAsia="Times New Roman" w:hAnsi="Unikurd Web" w:cs="Unikurd Web"/>
          <w:sz w:val="24"/>
          <w:szCs w:val="24"/>
          <w:lang w:val="en-US" w:bidi="ar-IQ"/>
        </w:rPr>
        <w:t>Abdulqadir</w:t>
      </w:r>
      <w:r w:rsidR="00DA076D" w:rsidRPr="002A3931">
        <w:rPr>
          <w:rFonts w:ascii="Unikurd Web" w:eastAsia="Times New Roman" w:hAnsi="Unikurd Web" w:cs="Unikurd Web"/>
          <w:sz w:val="24"/>
          <w:szCs w:val="24"/>
          <w:lang w:val="en-US" w:bidi="ar-IQ"/>
        </w:rPr>
        <w:t xml:space="preserve"> was in power</w:t>
      </w:r>
      <w:r w:rsidR="0037624C" w:rsidRPr="002A3931">
        <w:rPr>
          <w:rFonts w:ascii="Unikurd Web" w:eastAsia="Times New Roman" w:hAnsi="Unikurd Web" w:cs="Unikurd Web"/>
          <w:sz w:val="24"/>
          <w:szCs w:val="24"/>
          <w:lang w:val="en-US" w:bidi="ar-IQ"/>
        </w:rPr>
        <w:t xml:space="preserve"> in this town and surroundings.</w:t>
      </w:r>
      <w:r w:rsidR="00DA076D" w:rsidRPr="002A3931">
        <w:rPr>
          <w:rFonts w:ascii="Unikurd Web" w:eastAsia="Times New Roman" w:hAnsi="Unikurd Web" w:cs="Unikurd Web"/>
          <w:sz w:val="24"/>
          <w:szCs w:val="24"/>
          <w:lang w:val="en-US" w:bidi="ar-IQ"/>
        </w:rPr>
        <w:t xml:space="preserve"> </w:t>
      </w:r>
      <w:r w:rsidR="0037624C" w:rsidRPr="002A3931">
        <w:rPr>
          <w:rFonts w:ascii="Unikurd Web" w:eastAsia="Times New Roman" w:hAnsi="Unikurd Web" w:cs="Unikurd Web"/>
          <w:sz w:val="24"/>
          <w:szCs w:val="24"/>
          <w:lang w:val="en-US" w:bidi="ar-IQ"/>
        </w:rPr>
        <w:t>D</w:t>
      </w:r>
      <w:r w:rsidR="00DA076D" w:rsidRPr="002A3931">
        <w:rPr>
          <w:rFonts w:ascii="Unikurd Web" w:eastAsia="Times New Roman" w:hAnsi="Unikurd Web" w:cs="Unikurd Web"/>
          <w:sz w:val="24"/>
          <w:szCs w:val="24"/>
          <w:lang w:val="en-US" w:bidi="ar-IQ"/>
        </w:rPr>
        <w:t xml:space="preserve">o you think you could now see </w:t>
      </w:r>
      <w:r w:rsidR="0037624C" w:rsidRPr="002A3931">
        <w:rPr>
          <w:rFonts w:ascii="Unikurd Web" w:eastAsia="Times New Roman" w:hAnsi="Unikurd Web" w:cs="Unikurd Web"/>
          <w:sz w:val="24"/>
          <w:szCs w:val="24"/>
          <w:lang w:val="en-US" w:bidi="ar-IQ"/>
        </w:rPr>
        <w:t>such a diverse</w:t>
      </w:r>
      <w:r w:rsidR="00DA076D" w:rsidRPr="002A3931">
        <w:rPr>
          <w:rFonts w:ascii="Unikurd Web" w:eastAsia="Times New Roman" w:hAnsi="Unikurd Web" w:cs="Unikurd Web"/>
          <w:sz w:val="24"/>
          <w:szCs w:val="24"/>
          <w:lang w:val="en-US" w:bidi="ar-IQ"/>
        </w:rPr>
        <w:t xml:space="preserve"> and harmon</w:t>
      </w:r>
      <w:r w:rsidR="0037624C" w:rsidRPr="002A3931">
        <w:rPr>
          <w:rFonts w:ascii="Unikurd Web" w:eastAsia="Times New Roman" w:hAnsi="Unikurd Web" w:cs="Unikurd Web"/>
          <w:sz w:val="24"/>
          <w:szCs w:val="24"/>
          <w:lang w:val="en-US" w:bidi="ar-IQ"/>
        </w:rPr>
        <w:t>ious community</w:t>
      </w:r>
      <w:r w:rsidR="00DA076D" w:rsidRPr="002A3931">
        <w:rPr>
          <w:rFonts w:ascii="Unikurd Web" w:eastAsia="Times New Roman" w:hAnsi="Unikurd Web" w:cs="Unikurd Web"/>
          <w:sz w:val="24"/>
          <w:szCs w:val="24"/>
          <w:lang w:val="en-US" w:bidi="ar-IQ"/>
        </w:rPr>
        <w:t xml:space="preserve">?” </w:t>
      </w:r>
    </w:p>
    <w:p w14:paraId="5964276F" w14:textId="6B774119" w:rsidR="00D62300" w:rsidRPr="002A3931" w:rsidRDefault="00D62300" w:rsidP="00D62300">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“But Adela Xanm and her husband Osman Pasha are tribal leaders,” Kawan expressed.</w:t>
      </w:r>
    </w:p>
    <w:p w14:paraId="7B787D20" w14:textId="77777777" w:rsidR="00B04596" w:rsidRPr="002A3931" w:rsidRDefault="00D62300" w:rsidP="00B04596">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 xml:space="preserve">Mansour explained, “It’s better to have tribal leaders that promote and protect co-existing diversity and respect the pride of the country than those men who </w:t>
      </w:r>
      <w:r w:rsidR="001B03F6" w:rsidRPr="002A3931">
        <w:rPr>
          <w:rFonts w:ascii="Unikurd Web" w:eastAsia="Times New Roman" w:hAnsi="Unikurd Web" w:cs="Unikurd Web"/>
          <w:sz w:val="24"/>
          <w:szCs w:val="24"/>
          <w:lang w:val="en-US" w:bidi="ar-IQ"/>
        </w:rPr>
        <w:t>exploit</w:t>
      </w:r>
      <w:r w:rsidRPr="002A3931">
        <w:rPr>
          <w:rFonts w:ascii="Unikurd Web" w:eastAsia="Times New Roman" w:hAnsi="Unikurd Web" w:cs="Unikurd Web"/>
          <w:sz w:val="24"/>
          <w:szCs w:val="24"/>
          <w:lang w:val="en-US" w:bidi="ar-IQ"/>
        </w:rPr>
        <w:t xml:space="preserve"> people and sell the country for their own family</w:t>
      </w:r>
      <w:r w:rsidR="001B03F6" w:rsidRPr="002A3931">
        <w:rPr>
          <w:rFonts w:ascii="Unikurd Web" w:eastAsia="Times New Roman" w:hAnsi="Unikurd Web" w:cs="Unikurd Web"/>
          <w:sz w:val="24"/>
          <w:szCs w:val="24"/>
          <w:lang w:val="en-US" w:bidi="ar-IQ"/>
        </w:rPr>
        <w:t>’s</w:t>
      </w:r>
      <w:r w:rsidRPr="002A3931">
        <w:rPr>
          <w:rFonts w:ascii="Unikurd Web" w:eastAsia="Times New Roman" w:hAnsi="Unikurd Web" w:cs="Unikurd Web"/>
          <w:sz w:val="24"/>
          <w:szCs w:val="24"/>
          <w:lang w:val="en-US" w:bidi="ar-IQ"/>
        </w:rPr>
        <w:t xml:space="preserve"> narrow interest</w:t>
      </w:r>
      <w:r w:rsidR="001B03F6" w:rsidRPr="002A3931">
        <w:rPr>
          <w:rFonts w:ascii="Unikurd Web" w:eastAsia="Times New Roman" w:hAnsi="Unikurd Web" w:cs="Unikurd Web"/>
          <w:sz w:val="24"/>
          <w:szCs w:val="24"/>
          <w:lang w:val="en-US" w:bidi="ar-IQ"/>
        </w:rPr>
        <w:t>s</w:t>
      </w:r>
      <w:r w:rsidRPr="002A3931">
        <w:rPr>
          <w:rFonts w:ascii="Unikurd Web" w:eastAsia="Times New Roman" w:hAnsi="Unikurd Web" w:cs="Unikurd Web"/>
          <w:sz w:val="24"/>
          <w:szCs w:val="24"/>
          <w:lang w:val="en-US" w:bidi="ar-IQ"/>
        </w:rPr>
        <w:t>. Imagine the head</w:t>
      </w:r>
      <w:r w:rsidR="001B03F6" w:rsidRPr="002A3931">
        <w:rPr>
          <w:rFonts w:ascii="Unikurd Web" w:eastAsia="Times New Roman" w:hAnsi="Unikurd Web" w:cs="Unikurd Web"/>
          <w:sz w:val="24"/>
          <w:szCs w:val="24"/>
          <w:lang w:val="en-US" w:bidi="ar-IQ"/>
        </w:rPr>
        <w:t>s</w:t>
      </w:r>
      <w:r w:rsidRPr="002A3931">
        <w:rPr>
          <w:rFonts w:ascii="Unikurd Web" w:eastAsia="Times New Roman" w:hAnsi="Unikurd Web" w:cs="Unikurd Web"/>
          <w:sz w:val="24"/>
          <w:szCs w:val="24"/>
          <w:lang w:val="en-US" w:bidi="ar-IQ"/>
        </w:rPr>
        <w:t xml:space="preserve"> of the Osman Empire and its management are all men, but here we have Adela Xanm, a lady who </w:t>
      </w:r>
      <w:r w:rsidR="001B03F6" w:rsidRPr="002A3931">
        <w:rPr>
          <w:rFonts w:ascii="Unikurd Web" w:eastAsia="Times New Roman" w:hAnsi="Unikurd Web" w:cs="Unikurd Web"/>
          <w:sz w:val="24"/>
          <w:szCs w:val="24"/>
          <w:lang w:val="en-US" w:bidi="ar-IQ"/>
        </w:rPr>
        <w:t>rules</w:t>
      </w:r>
      <w:r w:rsidRPr="002A3931">
        <w:rPr>
          <w:rFonts w:ascii="Unikurd Web" w:eastAsia="Times New Roman" w:hAnsi="Unikurd Web" w:cs="Unikurd Web"/>
          <w:sz w:val="24"/>
          <w:szCs w:val="24"/>
          <w:lang w:val="en-US" w:bidi="ar-IQ"/>
        </w:rPr>
        <w:t xml:space="preserve"> in </w:t>
      </w:r>
      <w:r w:rsidR="001B03F6" w:rsidRPr="002A3931">
        <w:rPr>
          <w:rFonts w:ascii="Unikurd Web" w:eastAsia="Times New Roman" w:hAnsi="Unikurd Web" w:cs="Unikurd Web"/>
          <w:sz w:val="24"/>
          <w:szCs w:val="24"/>
          <w:lang w:val="en-US" w:bidi="ar-IQ"/>
        </w:rPr>
        <w:t>a</w:t>
      </w:r>
      <w:r w:rsidRPr="002A3931">
        <w:rPr>
          <w:rFonts w:ascii="Unikurd Web" w:eastAsia="Times New Roman" w:hAnsi="Unikurd Web" w:cs="Unikurd Web"/>
          <w:sz w:val="24"/>
          <w:szCs w:val="24"/>
          <w:lang w:val="en-US" w:bidi="ar-IQ"/>
        </w:rPr>
        <w:t xml:space="preserve"> way</w:t>
      </w:r>
      <w:r w:rsidR="001B03F6" w:rsidRPr="002A3931">
        <w:rPr>
          <w:rFonts w:ascii="Unikurd Web" w:eastAsia="Times New Roman" w:hAnsi="Unikurd Web" w:cs="Unikurd Web"/>
          <w:sz w:val="24"/>
          <w:szCs w:val="24"/>
          <w:lang w:val="en-US" w:bidi="ar-IQ"/>
        </w:rPr>
        <w:t xml:space="preserve"> that inspires</w:t>
      </w:r>
      <w:r w:rsidRPr="002A3931">
        <w:rPr>
          <w:rFonts w:ascii="Unikurd Web" w:eastAsia="Times New Roman" w:hAnsi="Unikurd Web" w:cs="Unikurd Web"/>
          <w:sz w:val="24"/>
          <w:szCs w:val="24"/>
          <w:lang w:val="en-US" w:bidi="ar-IQ"/>
        </w:rPr>
        <w:t xml:space="preserve"> all </w:t>
      </w:r>
      <w:r w:rsidR="001B03F6" w:rsidRPr="002A3931">
        <w:rPr>
          <w:rFonts w:ascii="Unikurd Web" w:eastAsia="Times New Roman" w:hAnsi="Unikurd Web" w:cs="Unikurd Web"/>
          <w:sz w:val="24"/>
          <w:szCs w:val="24"/>
          <w:lang w:val="en-US" w:bidi="ar-IQ"/>
        </w:rPr>
        <w:t xml:space="preserve">of </w:t>
      </w:r>
      <w:r w:rsidRPr="002A3931">
        <w:rPr>
          <w:rFonts w:ascii="Unikurd Web" w:eastAsia="Times New Roman" w:hAnsi="Unikurd Web" w:cs="Unikurd Web"/>
          <w:sz w:val="24"/>
          <w:szCs w:val="24"/>
          <w:lang w:val="en-US" w:bidi="ar-IQ"/>
        </w:rPr>
        <w:t>us, and I</w:t>
      </w:r>
      <w:r w:rsidR="001B03F6" w:rsidRPr="002A3931">
        <w:rPr>
          <w:rFonts w:ascii="Unikurd Web" w:eastAsia="Times New Roman" w:hAnsi="Unikurd Web" w:cs="Unikurd Web"/>
          <w:sz w:val="24"/>
          <w:szCs w:val="24"/>
          <w:lang w:val="en-US" w:bidi="ar-IQ"/>
        </w:rPr>
        <w:t>’</w:t>
      </w:r>
      <w:r w:rsidRPr="002A3931">
        <w:rPr>
          <w:rFonts w:ascii="Unikurd Web" w:eastAsia="Times New Roman" w:hAnsi="Unikurd Web" w:cs="Unikurd Web"/>
          <w:sz w:val="24"/>
          <w:szCs w:val="24"/>
          <w:lang w:val="en-US" w:bidi="ar-IQ"/>
        </w:rPr>
        <w:t>m sure if you stay longer</w:t>
      </w:r>
      <w:r w:rsidR="001B03F6" w:rsidRPr="002A3931">
        <w:rPr>
          <w:rFonts w:ascii="Unikurd Web" w:eastAsia="Times New Roman" w:hAnsi="Unikurd Web" w:cs="Unikurd Web"/>
          <w:sz w:val="24"/>
          <w:szCs w:val="24"/>
          <w:lang w:val="en-US" w:bidi="ar-IQ"/>
        </w:rPr>
        <w:t>,</w:t>
      </w:r>
      <w:r w:rsidRPr="002A3931">
        <w:rPr>
          <w:rFonts w:ascii="Unikurd Web" w:eastAsia="Times New Roman" w:hAnsi="Unikurd Web" w:cs="Unikurd Web"/>
          <w:sz w:val="24"/>
          <w:szCs w:val="24"/>
          <w:lang w:val="en-US" w:bidi="ar-IQ"/>
        </w:rPr>
        <w:t xml:space="preserve"> you too will be inspired.</w:t>
      </w:r>
      <w:r w:rsidR="00BD3AB8" w:rsidRPr="002A3931">
        <w:rPr>
          <w:rFonts w:ascii="Unikurd Web" w:eastAsia="Times New Roman" w:hAnsi="Unikurd Web" w:cs="Unikurd Web"/>
          <w:sz w:val="24"/>
          <w:szCs w:val="24"/>
          <w:lang w:val="en-US" w:bidi="ar-IQ"/>
        </w:rPr>
        <w:t>”</w:t>
      </w:r>
    </w:p>
    <w:p w14:paraId="4861B085" w14:textId="5F69DE0D" w:rsidR="00DA076D" w:rsidRPr="002A3931" w:rsidRDefault="0037624C" w:rsidP="00B04596">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O</w:t>
      </w:r>
      <w:r w:rsidR="00DA076D" w:rsidRPr="002A3931">
        <w:rPr>
          <w:rFonts w:ascii="Unikurd Web" w:eastAsia="Times New Roman" w:hAnsi="Unikurd Web" w:cs="Unikurd Web"/>
          <w:sz w:val="24"/>
          <w:szCs w:val="24"/>
          <w:lang w:val="en-US" w:bidi="ar-IQ"/>
        </w:rPr>
        <w:t>nce again,</w:t>
      </w:r>
      <w:r w:rsidRPr="002A3931">
        <w:rPr>
          <w:rFonts w:ascii="Unikurd Web" w:eastAsia="Times New Roman" w:hAnsi="Unikurd Web" w:cs="Unikurd Web"/>
          <w:sz w:val="24"/>
          <w:szCs w:val="24"/>
          <w:lang w:val="en-US" w:bidi="ar-IQ"/>
        </w:rPr>
        <w:t xml:space="preserve"> Kawan</w:t>
      </w:r>
      <w:r w:rsidR="00DA076D" w:rsidRPr="002A3931">
        <w:rPr>
          <w:rFonts w:ascii="Unikurd Web" w:eastAsia="Times New Roman" w:hAnsi="Unikurd Web" w:cs="Unikurd Web"/>
          <w:sz w:val="24"/>
          <w:szCs w:val="24"/>
          <w:lang w:val="en-US" w:bidi="ar-IQ"/>
        </w:rPr>
        <w:t xml:space="preserve"> glanced at the books in the niche and the cross and asked, “What has Amin </w:t>
      </w:r>
      <w:r w:rsidR="00F77377" w:rsidRPr="002A3931">
        <w:rPr>
          <w:rFonts w:ascii="Unikurd Web" w:eastAsia="Times New Roman" w:hAnsi="Unikurd Web" w:cs="Unikurd Web"/>
          <w:sz w:val="24"/>
          <w:szCs w:val="24"/>
          <w:lang w:val="en-US" w:bidi="ar-IQ"/>
        </w:rPr>
        <w:t>Efendi</w:t>
      </w:r>
      <w:r w:rsidR="00DA076D" w:rsidRPr="002A3931">
        <w:rPr>
          <w:rFonts w:ascii="Unikurd Web" w:eastAsia="Times New Roman" w:hAnsi="Unikurd Web" w:cs="Unikurd Web"/>
          <w:sz w:val="24"/>
          <w:szCs w:val="24"/>
          <w:lang w:val="en-US" w:bidi="ar-IQ"/>
        </w:rPr>
        <w:t xml:space="preserve"> done to you that makes you feel harassed?”  </w:t>
      </w:r>
    </w:p>
    <w:p w14:paraId="68D9D606" w14:textId="6AF9ABD5" w:rsidR="00DA076D" w:rsidRPr="002A3931" w:rsidRDefault="00DA076D" w:rsidP="00DA076D">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Mansour replied, “</w:t>
      </w:r>
      <w:r w:rsidR="0082074A" w:rsidRPr="002A3931">
        <w:rPr>
          <w:rFonts w:ascii="Unikurd Web" w:eastAsia="Times New Roman" w:hAnsi="Unikurd Web" w:cs="Unikurd Web"/>
          <w:sz w:val="24"/>
          <w:szCs w:val="24"/>
          <w:lang w:val="en-US" w:bidi="ar-IQ"/>
        </w:rPr>
        <w:t>Changing his religion.”</w:t>
      </w:r>
    </w:p>
    <w:p w14:paraId="0B57CAFC" w14:textId="58651DC0" w:rsidR="0082074A" w:rsidRPr="002A3931" w:rsidRDefault="0082074A" w:rsidP="0082074A">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“So what</w:t>
      </w:r>
      <w:r w:rsidR="000506E0" w:rsidRPr="002A3931">
        <w:rPr>
          <w:rFonts w:ascii="Unikurd Web" w:eastAsia="Times New Roman" w:hAnsi="Unikurd Web" w:cs="Unikurd Web"/>
          <w:sz w:val="24"/>
          <w:szCs w:val="24"/>
          <w:lang w:val="en-US" w:bidi="ar-IQ"/>
        </w:rPr>
        <w:t>?”</w:t>
      </w:r>
      <w:r w:rsidRPr="002A3931">
        <w:rPr>
          <w:rFonts w:ascii="Unikurd Web" w:eastAsia="Times New Roman" w:hAnsi="Unikurd Web" w:cs="Unikurd Web"/>
          <w:sz w:val="24"/>
          <w:szCs w:val="24"/>
          <w:lang w:val="en-US" w:bidi="ar-IQ"/>
        </w:rPr>
        <w:t xml:space="preserve"> Kawan</w:t>
      </w:r>
      <w:r w:rsidR="00B04596" w:rsidRPr="002A3931">
        <w:rPr>
          <w:rFonts w:ascii="Unikurd Web" w:eastAsia="Times New Roman" w:hAnsi="Unikurd Web" w:cs="Unikurd Web"/>
          <w:sz w:val="24"/>
          <w:szCs w:val="24"/>
          <w:lang w:val="en-US" w:bidi="ar-IQ"/>
        </w:rPr>
        <w:t xml:space="preserve"> </w:t>
      </w:r>
      <w:r w:rsidR="001B03F6" w:rsidRPr="002A3931">
        <w:rPr>
          <w:rFonts w:ascii="Unikurd Web" w:eastAsia="Times New Roman" w:hAnsi="Unikurd Web" w:cs="Unikurd Web"/>
          <w:sz w:val="24"/>
          <w:szCs w:val="24"/>
          <w:lang w:val="en-US" w:bidi="ar-IQ"/>
        </w:rPr>
        <w:t>said</w:t>
      </w:r>
      <w:r w:rsidRPr="002A3931">
        <w:rPr>
          <w:rFonts w:ascii="Unikurd Web" w:eastAsia="Times New Roman" w:hAnsi="Unikurd Web" w:cs="Unikurd Web"/>
          <w:sz w:val="24"/>
          <w:szCs w:val="24"/>
          <w:lang w:val="en-US" w:bidi="ar-IQ"/>
        </w:rPr>
        <w:t>.</w:t>
      </w:r>
    </w:p>
    <w:p w14:paraId="44D5E4D9" w14:textId="58DCBEDD" w:rsidR="000506E0" w:rsidRPr="002A3931" w:rsidRDefault="000506E0" w:rsidP="000506E0">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Mansour explained, “Don’t misunderstand me</w:t>
      </w:r>
      <w:r w:rsidR="001B03F6" w:rsidRPr="002A3931">
        <w:rPr>
          <w:rFonts w:ascii="Unikurd Web" w:eastAsia="Times New Roman" w:hAnsi="Unikurd Web" w:cs="Unikurd Web"/>
          <w:sz w:val="24"/>
          <w:szCs w:val="24"/>
          <w:lang w:val="en-US" w:bidi="ar-IQ"/>
        </w:rPr>
        <w:t>.</w:t>
      </w:r>
      <w:r w:rsidRPr="002A3931">
        <w:rPr>
          <w:rFonts w:ascii="Unikurd Web" w:eastAsia="Times New Roman" w:hAnsi="Unikurd Web" w:cs="Unikurd Web"/>
          <w:sz w:val="24"/>
          <w:szCs w:val="24"/>
          <w:lang w:val="en-US" w:bidi="ar-IQ"/>
        </w:rPr>
        <w:t xml:space="preserve"> </w:t>
      </w:r>
      <w:r w:rsidR="001B03F6" w:rsidRPr="002A3931">
        <w:rPr>
          <w:rFonts w:ascii="Unikurd Web" w:eastAsia="Times New Roman" w:hAnsi="Unikurd Web" w:cs="Unikurd Web"/>
          <w:sz w:val="24"/>
          <w:szCs w:val="24"/>
          <w:lang w:val="en-US" w:bidi="ar-IQ"/>
        </w:rPr>
        <w:t>W</w:t>
      </w:r>
      <w:r w:rsidRPr="002A3931">
        <w:rPr>
          <w:rFonts w:ascii="Unikurd Web" w:eastAsia="Times New Roman" w:hAnsi="Unikurd Web" w:cs="Unikurd Web"/>
          <w:sz w:val="24"/>
          <w:szCs w:val="24"/>
          <w:lang w:val="en-US" w:bidi="ar-IQ"/>
        </w:rPr>
        <w:t>e all belong to one God</w:t>
      </w:r>
      <w:r w:rsidR="001B03F6" w:rsidRPr="002A3931">
        <w:rPr>
          <w:rFonts w:ascii="Unikurd Web" w:eastAsia="Times New Roman" w:hAnsi="Unikurd Web" w:cs="Unikurd Web"/>
          <w:sz w:val="24"/>
          <w:szCs w:val="24"/>
          <w:lang w:val="en-US" w:bidi="ar-IQ"/>
        </w:rPr>
        <w:t>;</w:t>
      </w:r>
      <w:r w:rsidRPr="002A3931">
        <w:rPr>
          <w:rFonts w:ascii="Unikurd Web" w:eastAsia="Times New Roman" w:hAnsi="Unikurd Web" w:cs="Unikurd Web"/>
          <w:sz w:val="24"/>
          <w:szCs w:val="24"/>
          <w:lang w:val="en-US" w:bidi="ar-IQ"/>
        </w:rPr>
        <w:t xml:space="preserve"> the only difference between us is that</w:t>
      </w:r>
      <w:r w:rsidR="001B03F6" w:rsidRPr="002A3931">
        <w:rPr>
          <w:rFonts w:ascii="Unikurd Web" w:eastAsia="Times New Roman" w:hAnsi="Unikurd Web" w:cs="Unikurd Web"/>
          <w:sz w:val="24"/>
          <w:szCs w:val="24"/>
          <w:lang w:val="en-US" w:bidi="ar-IQ"/>
        </w:rPr>
        <w:t xml:space="preserve"> </w:t>
      </w:r>
      <w:r w:rsidRPr="002A3931">
        <w:rPr>
          <w:rFonts w:ascii="Unikurd Web" w:eastAsia="Times New Roman" w:hAnsi="Unikurd Web" w:cs="Unikurd Web"/>
          <w:sz w:val="24"/>
          <w:szCs w:val="24"/>
          <w:lang w:val="en-US" w:bidi="ar-IQ"/>
        </w:rPr>
        <w:t xml:space="preserve">we worship </w:t>
      </w:r>
      <w:r w:rsidR="001B03F6" w:rsidRPr="002A3931">
        <w:rPr>
          <w:rFonts w:ascii="Unikurd Web" w:eastAsia="Times New Roman" w:hAnsi="Unikurd Web" w:cs="Unikurd Web"/>
          <w:sz w:val="24"/>
          <w:szCs w:val="24"/>
          <w:lang w:val="en-US" w:bidi="ar-IQ"/>
        </w:rPr>
        <w:t>H</w:t>
      </w:r>
      <w:r w:rsidRPr="002A3931">
        <w:rPr>
          <w:rFonts w:ascii="Unikurd Web" w:eastAsia="Times New Roman" w:hAnsi="Unikurd Web" w:cs="Unikurd Web"/>
          <w:sz w:val="24"/>
          <w:szCs w:val="24"/>
          <w:lang w:val="en-US" w:bidi="ar-IQ"/>
        </w:rPr>
        <w:t>im in different languages and cultures.”</w:t>
      </w:r>
    </w:p>
    <w:p w14:paraId="6256F4FF" w14:textId="5919C5B6" w:rsidR="000506E0" w:rsidRPr="002A3931" w:rsidRDefault="000506E0" w:rsidP="000506E0">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 xml:space="preserve">“That means neither Amin </w:t>
      </w:r>
      <w:r w:rsidR="00F77377" w:rsidRPr="002A3931">
        <w:rPr>
          <w:rFonts w:ascii="Unikurd Web" w:eastAsia="Times New Roman" w:hAnsi="Unikurd Web" w:cs="Unikurd Web"/>
          <w:sz w:val="24"/>
          <w:szCs w:val="24"/>
          <w:lang w:val="en-US" w:bidi="ar-IQ"/>
        </w:rPr>
        <w:t>Efendi</w:t>
      </w:r>
      <w:r w:rsidRPr="002A3931">
        <w:rPr>
          <w:rFonts w:ascii="Unikurd Web" w:eastAsia="Times New Roman" w:hAnsi="Unikurd Web" w:cs="Unikurd Web"/>
          <w:sz w:val="24"/>
          <w:szCs w:val="24"/>
          <w:lang w:val="en-US" w:bidi="ar-IQ"/>
        </w:rPr>
        <w:t xml:space="preserve"> nor his brother have done anything wrong?” Kawan said. </w:t>
      </w:r>
    </w:p>
    <w:p w14:paraId="3D8DE896" w14:textId="41670E5C" w:rsidR="000506E0" w:rsidRPr="002A3931" w:rsidRDefault="000506E0" w:rsidP="000506E0">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Mansour responded, “That is not what I mean.”</w:t>
      </w:r>
    </w:p>
    <w:p w14:paraId="43B7F81D" w14:textId="0FAAE08B" w:rsidR="000506E0" w:rsidRPr="002A3931" w:rsidRDefault="000506E0" w:rsidP="000506E0">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“Then what do you mean?” Kawan asked.</w:t>
      </w:r>
    </w:p>
    <w:p w14:paraId="0319C279" w14:textId="7370ED49" w:rsidR="000506E0" w:rsidRPr="002A3931" w:rsidRDefault="000506E0" w:rsidP="000506E0">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Mansour said, “</w:t>
      </w:r>
      <w:r w:rsidR="00E76A45" w:rsidRPr="002A3931">
        <w:rPr>
          <w:rFonts w:ascii="Unikurd Web" w:eastAsia="Times New Roman" w:hAnsi="Unikurd Web" w:cs="Unikurd Web"/>
          <w:sz w:val="24"/>
          <w:szCs w:val="24"/>
          <w:lang w:val="en-US" w:bidi="ar-IQ"/>
        </w:rPr>
        <w:t>He is jealous.”</w:t>
      </w:r>
    </w:p>
    <w:p w14:paraId="53C50B0F" w14:textId="40C115F2" w:rsidR="00E76A45" w:rsidRPr="002A3931" w:rsidRDefault="00E76A45" w:rsidP="00E76A45">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“Jealous toward whom?” Kawan asked.</w:t>
      </w:r>
    </w:p>
    <w:p w14:paraId="572A2F9C" w14:textId="0B7A064F" w:rsidR="00E76A45" w:rsidRPr="002A3931" w:rsidRDefault="00E76A45" w:rsidP="00E76A45">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Mansour explained, “</w:t>
      </w:r>
      <w:r w:rsidR="007A6962" w:rsidRPr="002A3931">
        <w:rPr>
          <w:rFonts w:ascii="Unikurd Web" w:eastAsia="Times New Roman" w:hAnsi="Unikurd Web" w:cs="Unikurd Web"/>
          <w:sz w:val="24"/>
          <w:szCs w:val="24"/>
          <w:lang w:val="en-US" w:bidi="ar-IQ"/>
        </w:rPr>
        <w:t>Mirza Gholam Hossein Shirazi</w:t>
      </w:r>
      <w:r w:rsidRPr="002A3931">
        <w:rPr>
          <w:rFonts w:ascii="Unikurd Web" w:eastAsia="Times New Roman" w:hAnsi="Unikurd Web" w:cs="Unikurd Web"/>
          <w:sz w:val="24"/>
          <w:szCs w:val="24"/>
          <w:lang w:val="en-US" w:bidi="ar-IQ"/>
        </w:rPr>
        <w:t>.”</w:t>
      </w:r>
    </w:p>
    <w:p w14:paraId="0A1261D8" w14:textId="1036DB96" w:rsidR="00E76A45" w:rsidRPr="002A3931" w:rsidRDefault="00E76A45" w:rsidP="00E76A45">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 xml:space="preserve">“What </w:t>
      </w:r>
      <w:r w:rsidR="00FD33F7" w:rsidRPr="002A3931">
        <w:rPr>
          <w:rFonts w:ascii="Unikurd Web" w:eastAsia="Times New Roman" w:hAnsi="Unikurd Web" w:cs="Unikurd Web"/>
          <w:sz w:val="24"/>
          <w:szCs w:val="24"/>
          <w:lang w:val="en-US" w:bidi="ar-IQ"/>
        </w:rPr>
        <w:t xml:space="preserve">does </w:t>
      </w:r>
      <w:r w:rsidRPr="002A3931">
        <w:rPr>
          <w:rFonts w:ascii="Unikurd Web" w:eastAsia="Times New Roman" w:hAnsi="Unikurd Web" w:cs="Unikurd Web"/>
          <w:sz w:val="24"/>
          <w:szCs w:val="24"/>
          <w:lang w:val="en-US" w:bidi="ar-IQ"/>
        </w:rPr>
        <w:t xml:space="preserve">he </w:t>
      </w:r>
      <w:r w:rsidR="00FD33F7" w:rsidRPr="002A3931">
        <w:rPr>
          <w:rFonts w:ascii="Unikurd Web" w:eastAsia="Times New Roman" w:hAnsi="Unikurd Web" w:cs="Unikurd Web"/>
          <w:sz w:val="24"/>
          <w:szCs w:val="24"/>
          <w:lang w:val="en-US" w:bidi="ar-IQ"/>
        </w:rPr>
        <w:t>want</w:t>
      </w:r>
      <w:r w:rsidRPr="002A3931">
        <w:rPr>
          <w:rFonts w:ascii="Unikurd Web" w:eastAsia="Times New Roman" w:hAnsi="Unikurd Web" w:cs="Unikurd Web"/>
          <w:sz w:val="24"/>
          <w:szCs w:val="24"/>
          <w:lang w:val="en-US" w:bidi="ar-IQ"/>
        </w:rPr>
        <w:t xml:space="preserve"> from him?” Kawan asked.</w:t>
      </w:r>
    </w:p>
    <w:p w14:paraId="277693B3" w14:textId="436C49CB" w:rsidR="006F5155" w:rsidRPr="002A3931" w:rsidRDefault="00E76A45" w:rsidP="00E76A45">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Mansour replied, “He wants to annoy him.”</w:t>
      </w:r>
    </w:p>
    <w:p w14:paraId="0C44E56A" w14:textId="0F95F5D7" w:rsidR="006F5155" w:rsidRPr="002A3931" w:rsidRDefault="00E76A45" w:rsidP="00E76A45">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 xml:space="preserve">“Why,” Kawan asked. </w:t>
      </w:r>
    </w:p>
    <w:p w14:paraId="630BE0C4" w14:textId="2D400ACB" w:rsidR="00E76A45" w:rsidRPr="002A3931" w:rsidRDefault="00E76A45" w:rsidP="00E76A45">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 xml:space="preserve">Mansour responded, “Because </w:t>
      </w:r>
      <w:r w:rsidR="007A6962" w:rsidRPr="002A3931">
        <w:rPr>
          <w:rFonts w:ascii="Unikurd Web" w:eastAsia="Times New Roman" w:hAnsi="Unikurd Web" w:cs="Unikurd Web"/>
          <w:sz w:val="24"/>
          <w:szCs w:val="24"/>
          <w:lang w:val="en-US" w:bidi="ar-IQ"/>
        </w:rPr>
        <w:t>Mirza Gholam Hossein Shirazi</w:t>
      </w:r>
      <w:r w:rsidRPr="002A3931">
        <w:rPr>
          <w:rFonts w:ascii="Unikurd Web" w:eastAsia="Times New Roman" w:hAnsi="Unikurd Web" w:cs="Unikurd Web"/>
          <w:sz w:val="24"/>
          <w:szCs w:val="24"/>
          <w:lang w:val="en-US" w:bidi="ar-IQ"/>
        </w:rPr>
        <w:t xml:space="preserve"> knows about medications.”</w:t>
      </w:r>
    </w:p>
    <w:p w14:paraId="4A939D4A" w14:textId="5DBD8EAA" w:rsidR="00E76A45" w:rsidRPr="002A3931" w:rsidRDefault="00E76A45" w:rsidP="00E76A45">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“So, what,” Kawan said.</w:t>
      </w:r>
    </w:p>
    <w:p w14:paraId="014354A2" w14:textId="3531888C" w:rsidR="00886490" w:rsidRPr="002A3931" w:rsidRDefault="00E76A45" w:rsidP="00886490">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 xml:space="preserve">Mansour explained, “He </w:t>
      </w:r>
      <w:r w:rsidR="00084B0F" w:rsidRPr="002A3931">
        <w:rPr>
          <w:rFonts w:ascii="Unikurd Web" w:eastAsia="Times New Roman" w:hAnsi="Unikurd Web" w:cs="Unikurd Web"/>
          <w:sz w:val="24"/>
          <w:szCs w:val="24"/>
          <w:lang w:val="en-US" w:bidi="ar-IQ"/>
        </w:rPr>
        <w:t>is worried</w:t>
      </w:r>
      <w:r w:rsidRPr="002A3931">
        <w:rPr>
          <w:rFonts w:ascii="Unikurd Web" w:eastAsia="Times New Roman" w:hAnsi="Unikurd Web" w:cs="Unikurd Web"/>
          <w:sz w:val="24"/>
          <w:szCs w:val="24"/>
          <w:lang w:val="en-US" w:bidi="ar-IQ"/>
        </w:rPr>
        <w:t xml:space="preserve"> </w:t>
      </w:r>
      <w:r w:rsidR="00886490" w:rsidRPr="002A3931">
        <w:rPr>
          <w:rFonts w:ascii="Unikurd Web" w:eastAsia="Times New Roman" w:hAnsi="Unikurd Web" w:cs="Unikurd Web"/>
          <w:sz w:val="24"/>
          <w:szCs w:val="24"/>
          <w:lang w:val="en-US" w:bidi="ar-IQ"/>
        </w:rPr>
        <w:t xml:space="preserve">that </w:t>
      </w:r>
      <w:r w:rsidR="007A6962" w:rsidRPr="002A3931">
        <w:rPr>
          <w:rFonts w:ascii="Unikurd Web" w:eastAsia="Times New Roman" w:hAnsi="Unikurd Web" w:cs="Unikurd Web"/>
          <w:sz w:val="24"/>
          <w:szCs w:val="24"/>
          <w:lang w:val="en-US" w:bidi="ar-IQ"/>
        </w:rPr>
        <w:t>Mirza Gholam Hossein Shirazi</w:t>
      </w:r>
      <w:r w:rsidR="00886490" w:rsidRPr="002A3931">
        <w:rPr>
          <w:rFonts w:ascii="Unikurd Web" w:eastAsia="Times New Roman" w:hAnsi="Unikurd Web" w:cs="Unikurd Web"/>
          <w:sz w:val="24"/>
          <w:szCs w:val="24"/>
          <w:lang w:val="en-US" w:bidi="ar-IQ"/>
        </w:rPr>
        <w:t xml:space="preserve"> will</w:t>
      </w:r>
      <w:r w:rsidR="00FD33F7" w:rsidRPr="002A3931">
        <w:rPr>
          <w:rFonts w:ascii="Unikurd Web" w:eastAsia="Times New Roman" w:hAnsi="Unikurd Web" w:cs="Unikurd Web"/>
          <w:sz w:val="24"/>
          <w:szCs w:val="24"/>
          <w:lang w:val="en-US" w:bidi="ar-IQ"/>
        </w:rPr>
        <w:t xml:space="preserve"> expose his </w:t>
      </w:r>
      <w:r w:rsidR="00886490" w:rsidRPr="002A3931">
        <w:rPr>
          <w:rFonts w:ascii="Unikurd Web" w:eastAsia="Times New Roman" w:hAnsi="Unikurd Web" w:cs="Unikurd Web"/>
          <w:sz w:val="24"/>
          <w:szCs w:val="24"/>
          <w:lang w:val="en-US" w:bidi="ar-IQ"/>
        </w:rPr>
        <w:t>impostor doctor profession.”</w:t>
      </w:r>
    </w:p>
    <w:p w14:paraId="661D5C88" w14:textId="2B382CA7" w:rsidR="006F5155" w:rsidRPr="002A3931" w:rsidRDefault="00886490" w:rsidP="00886490">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“Why?” Kawan asked.</w:t>
      </w:r>
    </w:p>
    <w:p w14:paraId="4F74BE88" w14:textId="7DD7F246" w:rsidR="00886490" w:rsidRPr="002A3931" w:rsidRDefault="00886490" w:rsidP="00886490">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Mansour responded, “That</w:t>
      </w:r>
      <w:r w:rsidR="00FD33F7" w:rsidRPr="002A3931">
        <w:rPr>
          <w:rFonts w:ascii="Unikurd Web" w:eastAsia="Times New Roman" w:hAnsi="Unikurd Web" w:cs="Unikurd Web"/>
          <w:sz w:val="24"/>
          <w:szCs w:val="24"/>
          <w:lang w:val="en-US" w:bidi="ar-IQ"/>
        </w:rPr>
        <w:t xml:space="preserve"> is</w:t>
      </w:r>
      <w:r w:rsidRPr="002A3931">
        <w:rPr>
          <w:rFonts w:ascii="Unikurd Web" w:eastAsia="Times New Roman" w:hAnsi="Unikurd Web" w:cs="Unikurd Web"/>
          <w:sz w:val="24"/>
          <w:szCs w:val="24"/>
          <w:lang w:val="en-US" w:bidi="ar-IQ"/>
        </w:rPr>
        <w:t xml:space="preserve"> how he thinks.”</w:t>
      </w:r>
    </w:p>
    <w:p w14:paraId="4617679A" w14:textId="78A10671" w:rsidR="00886490" w:rsidRPr="002A3931" w:rsidRDefault="00886490" w:rsidP="00886490">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“Why?” Kawan asked.</w:t>
      </w:r>
    </w:p>
    <w:p w14:paraId="78493890" w14:textId="3527A12C" w:rsidR="00886490" w:rsidRPr="002A3931" w:rsidRDefault="00886490" w:rsidP="00886490">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Mansour responded, “Because he is curious.”</w:t>
      </w:r>
    </w:p>
    <w:p w14:paraId="6EA70139" w14:textId="3F8B6C37" w:rsidR="00886490" w:rsidRPr="002A3931" w:rsidRDefault="00886490" w:rsidP="00886490">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 xml:space="preserve">“Curious about what?” Kawan asked. </w:t>
      </w:r>
    </w:p>
    <w:p w14:paraId="4A973D2A" w14:textId="27123F1D" w:rsidR="001C0D98" w:rsidRPr="002A3931" w:rsidRDefault="001C0D98" w:rsidP="001C0D98">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Mansour explained, “For example, the room that you spotted him in is not his own room.”</w:t>
      </w:r>
    </w:p>
    <w:p w14:paraId="2180995F" w14:textId="32B48F4E" w:rsidR="001C0D98" w:rsidRPr="002A3931" w:rsidRDefault="001C0D98" w:rsidP="001C0D98">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“Whose room?” Kawan asked.</w:t>
      </w:r>
    </w:p>
    <w:p w14:paraId="646C890E" w14:textId="1C349386" w:rsidR="001C0D98" w:rsidRPr="002A3931" w:rsidRDefault="001C0D98" w:rsidP="001C0D98">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Mansour responded, “</w:t>
      </w:r>
      <w:r w:rsidR="007A6962" w:rsidRPr="002A3931">
        <w:rPr>
          <w:rFonts w:ascii="Unikurd Web" w:eastAsia="Times New Roman" w:hAnsi="Unikurd Web" w:cs="Unikurd Web"/>
          <w:sz w:val="24"/>
          <w:szCs w:val="24"/>
          <w:lang w:val="en-US" w:bidi="ar-IQ"/>
        </w:rPr>
        <w:t>Mirza Gholam Hossein Shirazi</w:t>
      </w:r>
      <w:r w:rsidRPr="002A3931">
        <w:rPr>
          <w:rFonts w:ascii="Unikurd Web" w:eastAsia="Times New Roman" w:hAnsi="Unikurd Web" w:cs="Unikurd Web"/>
          <w:sz w:val="24"/>
          <w:szCs w:val="24"/>
          <w:lang w:val="en-US" w:bidi="ar-IQ"/>
        </w:rPr>
        <w:t>’s.”</w:t>
      </w:r>
    </w:p>
    <w:p w14:paraId="78F2DD25" w14:textId="77BBD4B7" w:rsidR="001C0D98" w:rsidRPr="002A3931" w:rsidRDefault="001C0D98" w:rsidP="002B0C8C">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 xml:space="preserve">“Who is </w:t>
      </w:r>
      <w:r w:rsidR="007A6962" w:rsidRPr="002A3931">
        <w:rPr>
          <w:rFonts w:ascii="Unikurd Web" w:eastAsia="Times New Roman" w:hAnsi="Unikurd Web" w:cs="Unikurd Web"/>
          <w:sz w:val="24"/>
          <w:szCs w:val="24"/>
          <w:lang w:val="en-US" w:bidi="ar-IQ"/>
        </w:rPr>
        <w:t>Mirza Gholam Hossein Shirazi</w:t>
      </w:r>
      <w:r w:rsidRPr="002A3931">
        <w:rPr>
          <w:rFonts w:ascii="Unikurd Web" w:eastAsia="Times New Roman" w:hAnsi="Unikurd Web" w:cs="Unikurd Web"/>
          <w:sz w:val="24"/>
          <w:szCs w:val="24"/>
          <w:lang w:val="en-US" w:bidi="ar-IQ"/>
        </w:rPr>
        <w:t>?” Kawan asked.</w:t>
      </w:r>
    </w:p>
    <w:p w14:paraId="70403483" w14:textId="06913FEE" w:rsidR="001C0D98" w:rsidRPr="002A3931" w:rsidRDefault="001C0D98" w:rsidP="001C0D98">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Mansour explained, “He is an Iranian Persian Shia Muslim man.”</w:t>
      </w:r>
    </w:p>
    <w:p w14:paraId="1040304A" w14:textId="65AC45EC" w:rsidR="001C0D98" w:rsidRPr="002A3931" w:rsidRDefault="001C0D98" w:rsidP="001C0D98">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 xml:space="preserve">“So, </w:t>
      </w:r>
      <w:r w:rsidR="002B0C8C" w:rsidRPr="002A3931">
        <w:rPr>
          <w:rFonts w:ascii="Unikurd Web" w:eastAsia="Times New Roman" w:hAnsi="Unikurd Web" w:cs="Unikurd Web"/>
          <w:sz w:val="24"/>
          <w:szCs w:val="24"/>
          <w:lang w:val="en-US" w:bidi="ar-IQ"/>
        </w:rPr>
        <w:t>w</w:t>
      </w:r>
      <w:r w:rsidRPr="002A3931">
        <w:rPr>
          <w:rFonts w:ascii="Unikurd Web" w:eastAsia="Times New Roman" w:hAnsi="Unikurd Web" w:cs="Unikurd Web"/>
          <w:sz w:val="24"/>
          <w:szCs w:val="24"/>
          <w:lang w:val="en-US" w:bidi="ar-IQ"/>
        </w:rPr>
        <w:t xml:space="preserve">hat </w:t>
      </w:r>
      <w:r w:rsidR="002B0C8C" w:rsidRPr="002A3931">
        <w:rPr>
          <w:rFonts w:ascii="Unikurd Web" w:eastAsia="Times New Roman" w:hAnsi="Unikurd Web" w:cs="Unikurd Web"/>
          <w:sz w:val="24"/>
          <w:szCs w:val="24"/>
          <w:lang w:val="en-US" w:bidi="ar-IQ"/>
        </w:rPr>
        <w:t xml:space="preserve">was Amin </w:t>
      </w:r>
      <w:r w:rsidR="00F77377" w:rsidRPr="002A3931">
        <w:rPr>
          <w:rFonts w:ascii="Unikurd Web" w:eastAsia="Times New Roman" w:hAnsi="Unikurd Web" w:cs="Unikurd Web"/>
          <w:sz w:val="24"/>
          <w:szCs w:val="24"/>
          <w:lang w:val="en-US" w:bidi="ar-IQ"/>
        </w:rPr>
        <w:t>Efendi</w:t>
      </w:r>
      <w:r w:rsidRPr="002A3931">
        <w:rPr>
          <w:rFonts w:ascii="Unikurd Web" w:eastAsia="Times New Roman" w:hAnsi="Unikurd Web" w:cs="Unikurd Web"/>
          <w:sz w:val="24"/>
          <w:szCs w:val="24"/>
          <w:lang w:val="en-US" w:bidi="ar-IQ"/>
        </w:rPr>
        <w:t xml:space="preserve"> doing in his room?” Kawan asked</w:t>
      </w:r>
    </w:p>
    <w:p w14:paraId="4D704910" w14:textId="529C7E2A" w:rsidR="001C0D98" w:rsidRPr="002A3931" w:rsidRDefault="001C0D98" w:rsidP="001C0D98">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Mansour explained, “</w:t>
      </w:r>
      <w:r w:rsidR="002B0C8C" w:rsidRPr="002A3931">
        <w:rPr>
          <w:rFonts w:ascii="Unikurd Web" w:eastAsia="Times New Roman" w:hAnsi="Unikurd Web" w:cs="Unikurd Web"/>
          <w:sz w:val="24"/>
          <w:szCs w:val="24"/>
          <w:lang w:val="en-US" w:bidi="ar-IQ"/>
        </w:rPr>
        <w:t>Other than</w:t>
      </w:r>
      <w:r w:rsidRPr="002A3931">
        <w:rPr>
          <w:rFonts w:ascii="Unikurd Web" w:eastAsia="Times New Roman" w:hAnsi="Unikurd Web" w:cs="Unikurd Web"/>
          <w:sz w:val="24"/>
          <w:szCs w:val="24"/>
          <w:lang w:val="en-US" w:bidi="ar-IQ"/>
        </w:rPr>
        <w:t xml:space="preserve"> being curious, he went there to check </w:t>
      </w:r>
      <w:r w:rsidR="007A6962" w:rsidRPr="002A3931">
        <w:rPr>
          <w:rFonts w:ascii="Unikurd Web" w:eastAsia="Times New Roman" w:hAnsi="Unikurd Web" w:cs="Unikurd Web"/>
          <w:sz w:val="24"/>
          <w:szCs w:val="24"/>
          <w:lang w:val="en-US" w:bidi="ar-IQ"/>
        </w:rPr>
        <w:t>Mirza Gholam Hossein Shirazi</w:t>
      </w:r>
      <w:r w:rsidRPr="002A3931">
        <w:rPr>
          <w:rFonts w:ascii="Unikurd Web" w:eastAsia="Times New Roman" w:hAnsi="Unikurd Web" w:cs="Unikurd Web"/>
          <w:sz w:val="24"/>
          <w:szCs w:val="24"/>
          <w:lang w:val="en-US" w:bidi="ar-IQ"/>
        </w:rPr>
        <w:t>’s medications</w:t>
      </w:r>
      <w:r w:rsidR="007D4DAF" w:rsidRPr="002A3931">
        <w:rPr>
          <w:rFonts w:ascii="Unikurd Web" w:eastAsia="Times New Roman" w:hAnsi="Unikurd Web" w:cs="Unikurd Web"/>
          <w:sz w:val="24"/>
          <w:szCs w:val="24"/>
          <w:lang w:val="en-US" w:bidi="ar-IQ"/>
        </w:rPr>
        <w:t xml:space="preserve"> and belongings, as he knew the latter was not there. When Adela Xanm comes back from Sina, I will tell her all about him.”</w:t>
      </w:r>
    </w:p>
    <w:p w14:paraId="057B87AE" w14:textId="779957BC" w:rsidR="007D4DAF" w:rsidRPr="002A3931" w:rsidRDefault="007D4DAF" w:rsidP="007D4DAF">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“Don’t tell her,” Kawan advised.</w:t>
      </w:r>
    </w:p>
    <w:p w14:paraId="66F7EE41" w14:textId="66A23D9C" w:rsidR="006F5155" w:rsidRPr="002A3931" w:rsidRDefault="007D4DAF" w:rsidP="007D4DAF">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Mansour asked, “Why?”</w:t>
      </w:r>
    </w:p>
    <w:p w14:paraId="385BBE3C" w14:textId="246285CA" w:rsidR="007D4DAF" w:rsidRPr="002A3931" w:rsidRDefault="007D4DAF" w:rsidP="007D4DAF">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 xml:space="preserve">“Tell Amin </w:t>
      </w:r>
      <w:r w:rsidR="00F77377" w:rsidRPr="002A3931">
        <w:rPr>
          <w:rFonts w:ascii="Unikurd Web" w:eastAsia="Times New Roman" w:hAnsi="Unikurd Web" w:cs="Unikurd Web"/>
          <w:sz w:val="24"/>
          <w:szCs w:val="24"/>
          <w:lang w:val="en-US" w:bidi="ar-IQ"/>
        </w:rPr>
        <w:t>Efendi</w:t>
      </w:r>
      <w:r w:rsidRPr="002A3931">
        <w:rPr>
          <w:rFonts w:ascii="Unikurd Web" w:eastAsia="Times New Roman" w:hAnsi="Unikurd Web" w:cs="Unikurd Web"/>
          <w:sz w:val="24"/>
          <w:szCs w:val="24"/>
          <w:lang w:val="en-US" w:bidi="ar-IQ"/>
        </w:rPr>
        <w:t xml:space="preserve"> himself</w:t>
      </w:r>
      <w:r w:rsidR="002B0C8C" w:rsidRPr="002A3931">
        <w:rPr>
          <w:rFonts w:ascii="Unikurd Web" w:eastAsia="Times New Roman" w:hAnsi="Unikurd Web" w:cs="Unikurd Web"/>
          <w:sz w:val="24"/>
          <w:szCs w:val="24"/>
          <w:lang w:val="en-US" w:bidi="ar-IQ"/>
        </w:rPr>
        <w:t>;</w:t>
      </w:r>
      <w:r w:rsidRPr="002A3931">
        <w:rPr>
          <w:rFonts w:ascii="Unikurd Web" w:eastAsia="Times New Roman" w:hAnsi="Unikurd Web" w:cs="Unikurd Web"/>
          <w:sz w:val="24"/>
          <w:szCs w:val="24"/>
          <w:lang w:val="en-US" w:bidi="ar-IQ"/>
        </w:rPr>
        <w:t xml:space="preserve"> let him regret</w:t>
      </w:r>
      <w:r w:rsidR="006B4037" w:rsidRPr="002A3931">
        <w:rPr>
          <w:rFonts w:ascii="Unikurd Web" w:eastAsia="Times New Roman" w:hAnsi="Unikurd Web" w:cs="Unikurd Web"/>
          <w:sz w:val="24"/>
          <w:szCs w:val="24"/>
          <w:lang w:val="en-US" w:bidi="ar-IQ"/>
        </w:rPr>
        <w:t xml:space="preserve"> it</w:t>
      </w:r>
      <w:r w:rsidRPr="002A3931">
        <w:rPr>
          <w:rFonts w:ascii="Unikurd Web" w:eastAsia="Times New Roman" w:hAnsi="Unikurd Web" w:cs="Unikurd Web"/>
          <w:sz w:val="24"/>
          <w:szCs w:val="24"/>
          <w:lang w:val="en-US" w:bidi="ar-IQ"/>
        </w:rPr>
        <w:t>,” Kawan said while standing up to leave.</w:t>
      </w:r>
    </w:p>
    <w:p w14:paraId="2BF1910B" w14:textId="5C1ECF72" w:rsidR="007D4DAF" w:rsidRPr="002A3931" w:rsidRDefault="007D4DAF" w:rsidP="007D4DAF">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Mansour stood up too</w:t>
      </w:r>
      <w:r w:rsidR="002B0C8C" w:rsidRPr="002A3931">
        <w:rPr>
          <w:rFonts w:ascii="Unikurd Web" w:eastAsia="Times New Roman" w:hAnsi="Unikurd Web" w:cs="Unikurd Web"/>
          <w:sz w:val="24"/>
          <w:szCs w:val="24"/>
          <w:lang w:val="en-US" w:bidi="ar-IQ"/>
        </w:rPr>
        <w:t xml:space="preserve"> and said,</w:t>
      </w:r>
      <w:r w:rsidRPr="002A3931">
        <w:rPr>
          <w:rFonts w:ascii="Unikurd Web" w:eastAsia="Times New Roman" w:hAnsi="Unikurd Web" w:cs="Unikurd Web"/>
          <w:sz w:val="24"/>
          <w:szCs w:val="24"/>
          <w:lang w:val="en-US" w:bidi="ar-IQ"/>
        </w:rPr>
        <w:t xml:space="preserve"> “You can stay here tonight in our guest room</w:t>
      </w:r>
      <w:r w:rsidR="006B4037" w:rsidRPr="002A3931">
        <w:rPr>
          <w:rFonts w:ascii="Unikurd Web" w:eastAsia="Times New Roman" w:hAnsi="Unikurd Web" w:cs="Unikurd Web"/>
          <w:sz w:val="24"/>
          <w:szCs w:val="24"/>
          <w:lang w:val="en-US" w:bidi="ar-IQ"/>
        </w:rPr>
        <w:t xml:space="preserve"> until tomorrow morning</w:t>
      </w:r>
      <w:r w:rsidR="002B0C8C" w:rsidRPr="002A3931">
        <w:rPr>
          <w:rFonts w:ascii="Unikurd Web" w:eastAsia="Times New Roman" w:hAnsi="Unikurd Web" w:cs="Unikurd Web"/>
          <w:sz w:val="24"/>
          <w:szCs w:val="24"/>
          <w:lang w:val="en-US" w:bidi="ar-IQ"/>
        </w:rPr>
        <w:t>.</w:t>
      </w:r>
      <w:r w:rsidR="006B4037" w:rsidRPr="002A3931">
        <w:rPr>
          <w:rFonts w:ascii="Unikurd Web" w:eastAsia="Times New Roman" w:hAnsi="Unikurd Web" w:cs="Unikurd Web"/>
          <w:sz w:val="24"/>
          <w:szCs w:val="24"/>
          <w:lang w:val="en-US" w:bidi="ar-IQ"/>
        </w:rPr>
        <w:t xml:space="preserve"> </w:t>
      </w:r>
      <w:r w:rsidR="002B0C8C" w:rsidRPr="002A3931">
        <w:rPr>
          <w:rFonts w:ascii="Unikurd Web" w:eastAsia="Times New Roman" w:hAnsi="Unikurd Web" w:cs="Unikurd Web"/>
          <w:sz w:val="24"/>
          <w:szCs w:val="24"/>
          <w:lang w:val="en-US" w:bidi="ar-IQ"/>
        </w:rPr>
        <w:t>T</w:t>
      </w:r>
      <w:r w:rsidR="006B4037" w:rsidRPr="002A3931">
        <w:rPr>
          <w:rFonts w:ascii="Unikurd Web" w:eastAsia="Times New Roman" w:hAnsi="Unikurd Web" w:cs="Unikurd Web"/>
          <w:sz w:val="24"/>
          <w:szCs w:val="24"/>
          <w:lang w:val="en-US" w:bidi="ar-IQ"/>
        </w:rPr>
        <w:t xml:space="preserve">here will be a public recitation in the town’s market, </w:t>
      </w:r>
      <w:r w:rsidR="002B0C8C" w:rsidRPr="002A3931">
        <w:rPr>
          <w:rFonts w:ascii="Unikurd Web" w:eastAsia="Times New Roman" w:hAnsi="Unikurd Web" w:cs="Unikurd Web"/>
          <w:sz w:val="24"/>
          <w:szCs w:val="24"/>
          <w:lang w:val="en-US" w:bidi="ar-IQ"/>
        </w:rPr>
        <w:t xml:space="preserve">and </w:t>
      </w:r>
      <w:r w:rsidR="006B4037" w:rsidRPr="002A3931">
        <w:rPr>
          <w:rFonts w:ascii="Unikurd Web" w:eastAsia="Times New Roman" w:hAnsi="Unikurd Web" w:cs="Unikurd Web"/>
          <w:sz w:val="24"/>
          <w:szCs w:val="24"/>
          <w:lang w:val="en-US" w:bidi="ar-IQ"/>
        </w:rPr>
        <w:t>we can attend it together</w:t>
      </w:r>
      <w:r w:rsidR="002B0C8C" w:rsidRPr="002A3931">
        <w:rPr>
          <w:rFonts w:ascii="Unikurd Web" w:eastAsia="Times New Roman" w:hAnsi="Unikurd Web" w:cs="Unikurd Web"/>
          <w:sz w:val="24"/>
          <w:szCs w:val="24"/>
          <w:lang w:val="en-US" w:bidi="ar-IQ"/>
        </w:rPr>
        <w:t>.</w:t>
      </w:r>
      <w:r w:rsidR="006B4037" w:rsidRPr="002A3931">
        <w:rPr>
          <w:rFonts w:ascii="Unikurd Web" w:eastAsia="Times New Roman" w:hAnsi="Unikurd Web" w:cs="Unikurd Web"/>
          <w:sz w:val="24"/>
          <w:szCs w:val="24"/>
          <w:lang w:val="en-US" w:bidi="ar-IQ"/>
        </w:rPr>
        <w:t xml:space="preserve">” </w:t>
      </w:r>
    </w:p>
    <w:p w14:paraId="652C9DD5" w14:textId="3144B56B" w:rsidR="006B4037" w:rsidRPr="002A3931" w:rsidRDefault="006B4037" w:rsidP="006B4037">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“Thank you, I have to go now,” Kawan responded.</w:t>
      </w:r>
    </w:p>
    <w:p w14:paraId="1C4FB1CD" w14:textId="57A57F08" w:rsidR="006B4037" w:rsidRPr="002A3931" w:rsidRDefault="006B4037" w:rsidP="006B4037">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Mansour asked, “Why are you in a harry?”</w:t>
      </w:r>
    </w:p>
    <w:p w14:paraId="2370F95C" w14:textId="48EC421C" w:rsidR="002B4E6A" w:rsidRPr="002A3931" w:rsidRDefault="006B4037" w:rsidP="00C85A1E">
      <w:pPr>
        <w:bidi/>
        <w:spacing w:after="0" w:line="360" w:lineRule="auto"/>
        <w:jc w:val="right"/>
        <w:rPr>
          <w:rFonts w:ascii="Unikurd Web" w:eastAsia="Times New Roman" w:hAnsi="Unikurd Web" w:cs="Unikurd Web"/>
          <w:sz w:val="24"/>
          <w:szCs w:val="24"/>
          <w:lang w:val="en-US" w:bidi="ar-IQ"/>
        </w:rPr>
      </w:pPr>
      <w:r w:rsidRPr="002A3931">
        <w:rPr>
          <w:rFonts w:ascii="Unikurd Web" w:eastAsia="Times New Roman" w:hAnsi="Unikurd Web" w:cs="Unikurd Web"/>
          <w:sz w:val="24"/>
          <w:szCs w:val="24"/>
          <w:lang w:val="en-US" w:bidi="ar-IQ"/>
        </w:rPr>
        <w:t>“I need to find Major Soane,” Kawan replied before</w:t>
      </w:r>
      <w:r w:rsidR="000869F7" w:rsidRPr="002A3931">
        <w:rPr>
          <w:rFonts w:ascii="Unikurd Web" w:eastAsia="Times New Roman" w:hAnsi="Unikurd Web" w:cs="Unikurd Web"/>
          <w:sz w:val="24"/>
          <w:szCs w:val="24"/>
          <w:lang w:val="en-US" w:bidi="ar-IQ"/>
        </w:rPr>
        <w:t xml:space="preserve"> bidding </w:t>
      </w:r>
      <w:r w:rsidR="00EF7DC7" w:rsidRPr="002A3931">
        <w:rPr>
          <w:rFonts w:ascii="Unikurd Web" w:eastAsia="Times New Roman" w:hAnsi="Unikurd Web" w:cs="Unikurd Web"/>
          <w:sz w:val="24"/>
          <w:szCs w:val="24"/>
          <w:lang w:val="en-US" w:bidi="ar-IQ"/>
        </w:rPr>
        <w:t>farewell</w:t>
      </w:r>
      <w:r w:rsidRPr="002A3931">
        <w:rPr>
          <w:rFonts w:ascii="Unikurd Web" w:eastAsia="Times New Roman" w:hAnsi="Unikurd Web" w:cs="Unikurd Web"/>
          <w:sz w:val="24"/>
          <w:szCs w:val="24"/>
          <w:lang w:val="en-US" w:bidi="ar-IQ"/>
        </w:rPr>
        <w:t xml:space="preserve"> and leaving the room.</w:t>
      </w:r>
    </w:p>
    <w:p w14:paraId="69847F43" w14:textId="77777777" w:rsidR="002B4E6A" w:rsidRPr="002A3931" w:rsidRDefault="002B4E6A" w:rsidP="00F84B47">
      <w:pPr>
        <w:spacing w:line="360" w:lineRule="auto"/>
        <w:jc w:val="center"/>
        <w:rPr>
          <w:rFonts w:ascii="Unikurd Web" w:hAnsi="Unikurd Web" w:cs="Unikurd Web"/>
          <w:b/>
          <w:bCs/>
          <w:sz w:val="24"/>
          <w:szCs w:val="24"/>
          <w:lang w:bidi="ar-IQ"/>
        </w:rPr>
      </w:pPr>
    </w:p>
    <w:p w14:paraId="75D49BE1" w14:textId="77777777" w:rsidR="008771B5" w:rsidRPr="002A3931" w:rsidRDefault="008771B5" w:rsidP="008771B5">
      <w:pPr>
        <w:spacing w:line="360" w:lineRule="auto"/>
        <w:rPr>
          <w:rFonts w:ascii="Unikurd Web" w:hAnsi="Unikurd Web" w:cs="Unikurd Web"/>
          <w:b/>
          <w:bCs/>
          <w:sz w:val="24"/>
          <w:szCs w:val="24"/>
          <w:lang w:bidi="ar-IQ"/>
        </w:rPr>
      </w:pPr>
    </w:p>
    <w:p w14:paraId="5BFFE260" w14:textId="77777777" w:rsidR="00974342" w:rsidRPr="002A3931" w:rsidRDefault="00974342" w:rsidP="00F84B47">
      <w:pPr>
        <w:spacing w:line="360" w:lineRule="auto"/>
        <w:jc w:val="center"/>
        <w:rPr>
          <w:rFonts w:ascii="Unikurd Web" w:hAnsi="Unikurd Web" w:cs="Unikurd Web"/>
          <w:b/>
          <w:bCs/>
          <w:sz w:val="24"/>
          <w:szCs w:val="24"/>
          <w:lang w:bidi="ar-IQ"/>
        </w:rPr>
      </w:pPr>
    </w:p>
    <w:p w14:paraId="52307383" w14:textId="13710C39" w:rsidR="00F84B47" w:rsidRPr="008527F5" w:rsidRDefault="00F84B47" w:rsidP="00F84B47">
      <w:pPr>
        <w:spacing w:line="360" w:lineRule="auto"/>
        <w:jc w:val="center"/>
        <w:rPr>
          <w:rFonts w:ascii="Unikurd Web" w:hAnsi="Unikurd Web" w:cs="Unikurd Web"/>
          <w:b/>
          <w:bCs/>
          <w:sz w:val="24"/>
          <w:szCs w:val="24"/>
          <w:lang w:bidi="ar-IQ"/>
        </w:rPr>
      </w:pPr>
      <w:r w:rsidRPr="008527F5">
        <w:rPr>
          <w:rFonts w:ascii="Unikurd Web" w:hAnsi="Unikurd Web" w:cs="Unikurd Web"/>
          <w:b/>
          <w:bCs/>
          <w:sz w:val="24"/>
          <w:szCs w:val="24"/>
          <w:lang w:bidi="ar-IQ"/>
        </w:rPr>
        <w:t>(</w:t>
      </w:r>
      <w:r w:rsidR="004D7A20" w:rsidRPr="008527F5">
        <w:rPr>
          <w:rFonts w:ascii="Unikurd Web" w:hAnsi="Unikurd Web" w:cs="Unikurd Web"/>
          <w:b/>
          <w:bCs/>
          <w:sz w:val="24"/>
          <w:szCs w:val="24"/>
        </w:rPr>
        <w:t>Chapter</w:t>
      </w:r>
      <w:r w:rsidR="004D7A20" w:rsidRPr="008527F5">
        <w:rPr>
          <w:rFonts w:ascii="Unikurd Web" w:eastAsia="Times New Roman" w:hAnsi="Unikurd Web" w:cs="Unikurd Web"/>
          <w:b/>
          <w:bCs/>
          <w:color w:val="000000" w:themeColor="text1"/>
          <w:sz w:val="24"/>
          <w:szCs w:val="24"/>
          <w:lang w:val="en-US" w:bidi="ar-KW"/>
        </w:rPr>
        <w:t xml:space="preserve"> -</w:t>
      </w:r>
      <w:r w:rsidRPr="008527F5">
        <w:rPr>
          <w:rFonts w:ascii="Unikurd Web" w:hAnsi="Unikurd Web" w:cs="Unikurd Web"/>
          <w:b/>
          <w:bCs/>
          <w:sz w:val="24"/>
          <w:szCs w:val="24"/>
          <w:lang w:bidi="ar-IQ"/>
        </w:rPr>
        <w:t>12)</w:t>
      </w:r>
    </w:p>
    <w:p w14:paraId="662893D7" w14:textId="62DF6927" w:rsidR="00AB47F3" w:rsidRPr="002A3931" w:rsidRDefault="00AB47F3" w:rsidP="00AB47F3">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 xml:space="preserve">After leaving Mansour, </w:t>
      </w:r>
      <w:r w:rsidR="002472AC" w:rsidRPr="002A3931">
        <w:rPr>
          <w:rFonts w:ascii="Unikurd Web" w:hAnsi="Unikurd Web" w:cs="Unikurd Web"/>
          <w:sz w:val="24"/>
          <w:szCs w:val="24"/>
          <w:lang w:bidi="ar-IQ"/>
        </w:rPr>
        <w:t xml:space="preserve">the next day, </w:t>
      </w:r>
      <w:r w:rsidRPr="002A3931">
        <w:rPr>
          <w:rFonts w:ascii="Unikurd Web" w:hAnsi="Unikurd Web" w:cs="Unikurd Web"/>
          <w:sz w:val="24"/>
          <w:szCs w:val="24"/>
          <w:lang w:bidi="ar-IQ"/>
        </w:rPr>
        <w:t>Kawan went to the town's center and stood at the grand entrance of its bustling fruits and vegetables bazaar. The market was enclosed by sturdy red brick walls, rising three meters above the ground, forming a protective square. On either side, two rows of shops stood face-to-face, each adorned with practical awnings that shielded shoppers from the scorching summer sun and the elements of winter's rain and snow.</w:t>
      </w:r>
    </w:p>
    <w:p w14:paraId="2B9B9EEA" w14:textId="77777777" w:rsidR="00AB47F3" w:rsidRPr="002A3931" w:rsidRDefault="00AB47F3" w:rsidP="00AB47F3">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In front of each shop, wooden stalls showcased the season's products. The stalls were filled with figs, apples, tomatoes, eggplants, okras, cucumbers, grapes, watermelon, plums, apricots, pears, walnuts, dills, courgettes, Swiss chards, vine leaves, and their owners tried to rearrange them now and then to catch shoppers' eyes.</w:t>
      </w:r>
    </w:p>
    <w:p w14:paraId="17A67FED" w14:textId="02AC6B43" w:rsidR="00AB47F3" w:rsidRPr="002A3931" w:rsidRDefault="00AB47F3" w:rsidP="00AB47F3">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Besides some of the shops, there were ladies sitting on rugs and selling mountainous products, including qezwan (Pistacia eurycarpa Yalt), trş (Rhus coriaria L), qnr (Gundelia rosea), xertele (Nasturtium officinale R.Br.), barû (Quercus aegilops L), Gwêz (walnut), goezh (Crataegus azarolus), çeqale (Prunus argentea (Lam.), belaluk (Prunus microcarpa C. A. Mey.), tûtrk (Rubus sanctus (Schrelxr)), and more.</w:t>
      </w:r>
    </w:p>
    <w:p w14:paraId="65B1A404" w14:textId="606CFB6C" w:rsidR="00AB47F3" w:rsidRPr="002A3931" w:rsidRDefault="00AB47F3" w:rsidP="00AB47F3">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 xml:space="preserve">One vendor crafted tree branches into baskets, trays, crates, hampers, and wickers. Another sat with a big bunch of alfalfa stalks, </w:t>
      </w:r>
      <w:r w:rsidR="005C0637" w:rsidRPr="002A3931">
        <w:rPr>
          <w:rFonts w:ascii="Unikurd Web" w:hAnsi="Unikurd Web" w:cs="Unikurd Web"/>
          <w:sz w:val="24"/>
          <w:szCs w:val="24"/>
          <w:lang w:bidi="ar-IQ"/>
        </w:rPr>
        <w:t>skilfully</w:t>
      </w:r>
      <w:r w:rsidRPr="002A3931">
        <w:rPr>
          <w:rFonts w:ascii="Unikurd Web" w:hAnsi="Unikurd Web" w:cs="Unikurd Web"/>
          <w:sz w:val="24"/>
          <w:szCs w:val="24"/>
          <w:lang w:bidi="ar-IQ"/>
        </w:rPr>
        <w:t xml:space="preserve"> making brooms. Others offered hand-held wooden weaving shuttles for sale. One vendor displayed bunches of different Rayhana (Basil), and their enchanting fragrances attracted more shoppers to linger.</w:t>
      </w:r>
    </w:p>
    <w:p w14:paraId="4BBF75B5" w14:textId="77777777" w:rsidR="00AB47F3" w:rsidRPr="002A3931" w:rsidRDefault="00AB47F3" w:rsidP="00AB47F3">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Another vendor sold Do (a yogurt-based drink), Mast (plain yogurt), and Keşk (drained dry yogurt). You could find all the organic products you desired. In different corners, other vendors offered animal coats, bridles, sickles, plows, yokes, pitchforks, winnowing baskets, dibbers, scythes, harrows, satchels, and pruning knives.</w:t>
      </w:r>
    </w:p>
    <w:p w14:paraId="5A9910FA" w14:textId="0C2C4BFB" w:rsidR="00AB47F3" w:rsidRPr="002A3931" w:rsidRDefault="00AB47F3" w:rsidP="00AB47F3">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At yet another stall, Semavars and metal and wooden cutlery were sold. Nearby, an artisan offered animal skin-butter churns, pack harnesses, and wool wave ropes. There was another stall with bota bags, stone roof-rollers, whetstones, ban-kut (hand-held soil-roof edge tampers), querns, wooden and metal mortar and pestles, bantons, rolling pins, sifters, and proofing clothes. Some other vendors specialized in cradles, swaddles, and straps.</w:t>
      </w:r>
    </w:p>
    <w:p w14:paraId="27285809" w14:textId="7F8B86E9" w:rsidR="001C77FC" w:rsidRPr="002A3931" w:rsidRDefault="00C96363" w:rsidP="007E2FAC">
      <w:pPr>
        <w:spacing w:line="360" w:lineRule="auto"/>
        <w:rPr>
          <w:rFonts w:ascii="Unikurd Web" w:hAnsi="Unikurd Web" w:cs="Unikurd Web"/>
          <w:sz w:val="24"/>
          <w:szCs w:val="24"/>
        </w:rPr>
      </w:pPr>
      <w:r w:rsidRPr="002A3931">
        <w:rPr>
          <w:rFonts w:ascii="Unikurd Web" w:hAnsi="Unikurd Web" w:cs="Unikurd Web"/>
          <w:sz w:val="24"/>
          <w:szCs w:val="24"/>
        </w:rPr>
        <w:t>“Man</w:t>
      </w:r>
      <w:r w:rsidR="00F601E7" w:rsidRPr="002A3931">
        <w:rPr>
          <w:rFonts w:ascii="Unikurd Web" w:hAnsi="Unikurd Web" w:cs="Unikurd Web"/>
          <w:sz w:val="24"/>
          <w:szCs w:val="24"/>
        </w:rPr>
        <w:t>i</w:t>
      </w:r>
      <w:r w:rsidRPr="002A3931">
        <w:rPr>
          <w:rFonts w:ascii="Unikurd Web" w:hAnsi="Unikurd Web" w:cs="Unikurd Web"/>
          <w:sz w:val="24"/>
          <w:szCs w:val="24"/>
        </w:rPr>
        <w:t xml:space="preserve"> g</w:t>
      </w:r>
      <w:r w:rsidR="004153F8" w:rsidRPr="002A3931">
        <w:rPr>
          <w:rFonts w:ascii="Unikurd Web" w:hAnsi="Unikurd Web" w:cs="Unikurd Web"/>
          <w:sz w:val="24"/>
          <w:szCs w:val="24"/>
        </w:rPr>
        <w:t>enm</w:t>
      </w:r>
      <w:r w:rsidR="00EA51C2" w:rsidRPr="002A3931">
        <w:rPr>
          <w:rFonts w:ascii="Unikurd Web" w:hAnsi="Unikurd Web" w:cs="Unikurd Web"/>
          <w:sz w:val="24"/>
          <w:szCs w:val="24"/>
        </w:rPr>
        <w:t xml:space="preserve"> weçene</w:t>
      </w:r>
      <w:r w:rsidRPr="002A3931">
        <w:rPr>
          <w:rFonts w:ascii="Unikurd Web" w:hAnsi="Unikurd Web" w:cs="Unikurd Web"/>
          <w:sz w:val="24"/>
          <w:szCs w:val="24"/>
        </w:rPr>
        <w:t xml:space="preserve">?” (How much is a </w:t>
      </w:r>
      <w:r w:rsidR="009451FC" w:rsidRPr="002A3931">
        <w:rPr>
          <w:rFonts w:ascii="Unikurd Web" w:hAnsi="Unikurd Web" w:cs="Unikurd Web"/>
          <w:sz w:val="24"/>
          <w:szCs w:val="24"/>
        </w:rPr>
        <w:t>unit</w:t>
      </w:r>
      <w:r w:rsidRPr="002A3931">
        <w:rPr>
          <w:rFonts w:ascii="Unikurd Web" w:hAnsi="Unikurd Web" w:cs="Unikurd Web"/>
          <w:sz w:val="24"/>
          <w:szCs w:val="24"/>
        </w:rPr>
        <w:t xml:space="preserve"> of </w:t>
      </w:r>
      <w:r w:rsidR="009451FC" w:rsidRPr="002A3931">
        <w:rPr>
          <w:rFonts w:ascii="Unikurd Web" w:hAnsi="Unikurd Web" w:cs="Unikurd Web"/>
          <w:sz w:val="24"/>
          <w:szCs w:val="24"/>
        </w:rPr>
        <w:t>wheat</w:t>
      </w:r>
      <w:r w:rsidRPr="002A3931">
        <w:rPr>
          <w:rFonts w:ascii="Unikurd Web" w:hAnsi="Unikurd Web" w:cs="Unikurd Web"/>
          <w:sz w:val="24"/>
          <w:szCs w:val="24"/>
        </w:rPr>
        <w:t xml:space="preserve">,” </w:t>
      </w:r>
      <w:r w:rsidR="00B46EF4" w:rsidRPr="002A3931">
        <w:rPr>
          <w:rFonts w:ascii="Unikurd Web" w:hAnsi="Unikurd Web" w:cs="Unikurd Web"/>
          <w:sz w:val="24"/>
          <w:szCs w:val="24"/>
        </w:rPr>
        <w:t>a</w:t>
      </w:r>
      <w:r w:rsidRPr="002A3931">
        <w:rPr>
          <w:rFonts w:ascii="Unikurd Web" w:hAnsi="Unikurd Web" w:cs="Unikurd Web"/>
          <w:sz w:val="24"/>
          <w:szCs w:val="24"/>
        </w:rPr>
        <w:t xml:space="preserve"> </w:t>
      </w:r>
      <w:r w:rsidR="00B00ADA" w:rsidRPr="002A3931">
        <w:rPr>
          <w:rFonts w:ascii="Unikurd Web" w:hAnsi="Unikurd Web" w:cs="Unikurd Web"/>
          <w:sz w:val="24"/>
          <w:szCs w:val="24"/>
        </w:rPr>
        <w:t>buyer</w:t>
      </w:r>
      <w:r w:rsidRPr="002A3931">
        <w:rPr>
          <w:rFonts w:ascii="Unikurd Web" w:hAnsi="Unikurd Web" w:cs="Unikurd Web"/>
          <w:sz w:val="24"/>
          <w:szCs w:val="24"/>
        </w:rPr>
        <w:t xml:space="preserve"> </w:t>
      </w:r>
      <w:r w:rsidR="00EA51C2" w:rsidRPr="002A3931">
        <w:rPr>
          <w:rFonts w:ascii="Unikurd Web" w:hAnsi="Unikurd Web" w:cs="Unikurd Web"/>
          <w:sz w:val="24"/>
          <w:szCs w:val="24"/>
        </w:rPr>
        <w:t xml:space="preserve">asked </w:t>
      </w:r>
      <w:r w:rsidRPr="002A3931">
        <w:rPr>
          <w:rFonts w:ascii="Unikurd Web" w:hAnsi="Unikurd Web" w:cs="Unikurd Web"/>
          <w:sz w:val="24"/>
          <w:szCs w:val="24"/>
        </w:rPr>
        <w:t>a seller</w:t>
      </w:r>
      <w:r w:rsidR="00EA51C2" w:rsidRPr="002A3931">
        <w:rPr>
          <w:rFonts w:ascii="Unikurd Web" w:hAnsi="Unikurd Web" w:cs="Unikurd Web"/>
          <w:sz w:val="24"/>
          <w:szCs w:val="24"/>
        </w:rPr>
        <w:t xml:space="preserve"> in </w:t>
      </w:r>
      <w:r w:rsidR="009451FC" w:rsidRPr="002A3931">
        <w:rPr>
          <w:rFonts w:ascii="Unikurd Web" w:hAnsi="Unikurd Web" w:cs="Unikurd Web"/>
          <w:sz w:val="24"/>
          <w:szCs w:val="24"/>
        </w:rPr>
        <w:t xml:space="preserve">the </w:t>
      </w:r>
      <w:r w:rsidR="00EA51C2" w:rsidRPr="002A3931">
        <w:rPr>
          <w:rFonts w:ascii="Unikurd Web" w:hAnsi="Unikurd Web" w:cs="Unikurd Web"/>
          <w:sz w:val="24"/>
          <w:szCs w:val="24"/>
        </w:rPr>
        <w:t xml:space="preserve">Kurdish local dialect. </w:t>
      </w:r>
      <w:r w:rsidR="00DA53D3" w:rsidRPr="002A3931">
        <w:rPr>
          <w:rFonts w:ascii="Unikurd Web" w:hAnsi="Unikurd Web" w:cs="Unikurd Web"/>
          <w:sz w:val="24"/>
          <w:szCs w:val="24"/>
        </w:rPr>
        <w:t xml:space="preserve"> </w:t>
      </w:r>
    </w:p>
    <w:p w14:paraId="54465A31" w14:textId="5CB16090" w:rsidR="00B00ADA" w:rsidRPr="002A3931" w:rsidRDefault="00B00ADA" w:rsidP="007E2FAC">
      <w:pPr>
        <w:spacing w:line="360" w:lineRule="auto"/>
        <w:rPr>
          <w:rFonts w:ascii="Unikurd Web" w:hAnsi="Unikurd Web" w:cs="Unikurd Web"/>
          <w:sz w:val="24"/>
          <w:szCs w:val="24"/>
        </w:rPr>
      </w:pPr>
      <w:r w:rsidRPr="002A3931">
        <w:rPr>
          <w:rFonts w:ascii="Unikurd Web" w:hAnsi="Unikurd Web" w:cs="Unikurd Web"/>
          <w:sz w:val="24"/>
          <w:szCs w:val="24"/>
        </w:rPr>
        <w:t>The seller replied, “50 F</w:t>
      </w:r>
      <w:r w:rsidR="009451FC" w:rsidRPr="002A3931">
        <w:rPr>
          <w:rFonts w:ascii="Unikurd Web" w:hAnsi="Unikurd Web" w:cs="Unikurd Web"/>
          <w:sz w:val="24"/>
          <w:szCs w:val="24"/>
        </w:rPr>
        <w:t>i</w:t>
      </w:r>
      <w:r w:rsidRPr="002A3931">
        <w:rPr>
          <w:rFonts w:ascii="Unikurd Web" w:hAnsi="Unikurd Web" w:cs="Unikurd Web"/>
          <w:sz w:val="24"/>
          <w:szCs w:val="24"/>
        </w:rPr>
        <w:t>ls.”</w:t>
      </w:r>
    </w:p>
    <w:p w14:paraId="1AC0009D" w14:textId="4864C39E" w:rsidR="00B00ADA" w:rsidRPr="002A3931" w:rsidRDefault="00B00ADA" w:rsidP="007E2FAC">
      <w:pPr>
        <w:spacing w:line="360" w:lineRule="auto"/>
        <w:rPr>
          <w:rFonts w:ascii="Unikurd Web" w:hAnsi="Unikurd Web" w:cs="Unikurd Web"/>
          <w:sz w:val="24"/>
          <w:szCs w:val="24"/>
        </w:rPr>
      </w:pPr>
      <w:r w:rsidRPr="002A3931">
        <w:rPr>
          <w:rFonts w:ascii="Unikurd Web" w:hAnsi="Unikurd Web" w:cs="Unikurd Web"/>
          <w:sz w:val="24"/>
          <w:szCs w:val="24"/>
        </w:rPr>
        <w:t>“Kemtr nawê?” (</w:t>
      </w:r>
      <w:r w:rsidR="009451FC" w:rsidRPr="002A3931">
        <w:rPr>
          <w:rFonts w:ascii="Unikurd Web" w:hAnsi="Unikurd Web" w:cs="Unikurd Web"/>
          <w:sz w:val="24"/>
          <w:szCs w:val="24"/>
        </w:rPr>
        <w:t>Is it p</w:t>
      </w:r>
      <w:r w:rsidRPr="002A3931">
        <w:rPr>
          <w:rFonts w:ascii="Unikurd Web" w:hAnsi="Unikurd Web" w:cs="Unikurd Web"/>
          <w:sz w:val="24"/>
          <w:szCs w:val="24"/>
        </w:rPr>
        <w:t>ossible to have it for less?) The buyer requested.</w:t>
      </w:r>
    </w:p>
    <w:p w14:paraId="56042534" w14:textId="6508D9CF" w:rsidR="009451FC" w:rsidRPr="002A3931" w:rsidRDefault="009451FC" w:rsidP="007E2FAC">
      <w:pPr>
        <w:spacing w:line="360" w:lineRule="auto"/>
        <w:rPr>
          <w:rFonts w:ascii="Unikurd Web" w:hAnsi="Unikurd Web" w:cs="Unikurd Web"/>
          <w:sz w:val="24"/>
          <w:szCs w:val="24"/>
        </w:rPr>
      </w:pPr>
      <w:r w:rsidRPr="002A3931">
        <w:rPr>
          <w:rFonts w:ascii="Unikurd Web" w:hAnsi="Unikurd Web" w:cs="Unikurd Web"/>
          <w:sz w:val="24"/>
          <w:szCs w:val="24"/>
        </w:rPr>
        <w:t>“Ne bra nawê</w:t>
      </w:r>
      <w:r w:rsidR="0036207D" w:rsidRPr="002A3931">
        <w:rPr>
          <w:rFonts w:ascii="Unikurd Web" w:hAnsi="Unikurd Web" w:cs="Unikurd Web"/>
          <w:sz w:val="24"/>
          <w:szCs w:val="24"/>
        </w:rPr>
        <w:t>,” (</w:t>
      </w:r>
      <w:r w:rsidRPr="002A3931">
        <w:rPr>
          <w:rFonts w:ascii="Unikurd Web" w:hAnsi="Unikurd Web" w:cs="Unikurd Web"/>
          <w:sz w:val="24"/>
          <w:szCs w:val="24"/>
        </w:rPr>
        <w:t xml:space="preserve">No </w:t>
      </w:r>
      <w:r w:rsidR="0036207D" w:rsidRPr="002A3931">
        <w:rPr>
          <w:rFonts w:ascii="Unikurd Web" w:hAnsi="Unikurd Web" w:cs="Unikurd Web"/>
          <w:sz w:val="24"/>
          <w:szCs w:val="24"/>
        </w:rPr>
        <w:t>brother)</w:t>
      </w:r>
      <w:r w:rsidR="00B46EF4" w:rsidRPr="002A3931">
        <w:rPr>
          <w:rFonts w:ascii="Unikurd Web" w:hAnsi="Unikurd Web" w:cs="Unikurd Web"/>
          <w:sz w:val="24"/>
          <w:szCs w:val="24"/>
        </w:rPr>
        <w:t>,</w:t>
      </w:r>
      <w:r w:rsidR="0036207D" w:rsidRPr="002A3931">
        <w:rPr>
          <w:rFonts w:ascii="Unikurd Web" w:hAnsi="Unikurd Web" w:cs="Unikurd Web"/>
          <w:sz w:val="24"/>
          <w:szCs w:val="24"/>
        </w:rPr>
        <w:t xml:space="preserve"> </w:t>
      </w:r>
      <w:r w:rsidR="00B46EF4" w:rsidRPr="002A3931">
        <w:rPr>
          <w:rFonts w:ascii="Unikurd Web" w:hAnsi="Unikurd Web" w:cs="Unikurd Web"/>
          <w:sz w:val="24"/>
          <w:szCs w:val="24"/>
        </w:rPr>
        <w:t>t</w:t>
      </w:r>
      <w:r w:rsidR="0036207D" w:rsidRPr="002A3931">
        <w:rPr>
          <w:rFonts w:ascii="Unikurd Web" w:hAnsi="Unikurd Web" w:cs="Unikurd Web"/>
          <w:sz w:val="24"/>
          <w:szCs w:val="24"/>
        </w:rPr>
        <w:t>he</w:t>
      </w:r>
      <w:r w:rsidRPr="002A3931">
        <w:rPr>
          <w:rFonts w:ascii="Unikurd Web" w:hAnsi="Unikurd Web" w:cs="Unikurd Web"/>
          <w:sz w:val="24"/>
          <w:szCs w:val="24"/>
        </w:rPr>
        <w:t xml:space="preserve"> seller responded.</w:t>
      </w:r>
    </w:p>
    <w:p w14:paraId="37090F1D" w14:textId="6C603417" w:rsidR="00F84B47" w:rsidRPr="002A3931" w:rsidRDefault="00C10388" w:rsidP="0036207D">
      <w:pPr>
        <w:spacing w:line="360" w:lineRule="auto"/>
        <w:rPr>
          <w:rFonts w:ascii="Unikurd Web" w:hAnsi="Unikurd Web" w:cs="Unikurd Web"/>
          <w:sz w:val="24"/>
          <w:szCs w:val="24"/>
        </w:rPr>
      </w:pPr>
      <w:r w:rsidRPr="002A3931">
        <w:rPr>
          <w:rFonts w:ascii="Unikurd Web" w:hAnsi="Unikurd Web" w:cs="Unikurd Web"/>
          <w:sz w:val="24"/>
          <w:szCs w:val="24"/>
        </w:rPr>
        <w:t>The buyer</w:t>
      </w:r>
      <w:r w:rsidR="0036207D" w:rsidRPr="002A3931">
        <w:rPr>
          <w:rFonts w:ascii="Unikurd Web" w:hAnsi="Unikurd Web" w:cs="Unikurd Web"/>
          <w:sz w:val="24"/>
          <w:szCs w:val="24"/>
        </w:rPr>
        <w:t xml:space="preserve"> asked, “Bo nawê?"</w:t>
      </w:r>
      <w:r w:rsidR="00B46EF4" w:rsidRPr="002A3931">
        <w:rPr>
          <w:rFonts w:ascii="Unikurd Web" w:hAnsi="Unikurd Web" w:cs="Unikurd Web"/>
          <w:sz w:val="24"/>
          <w:szCs w:val="24"/>
        </w:rPr>
        <w:t>(Why not?)</w:t>
      </w:r>
    </w:p>
    <w:p w14:paraId="26DB3E3C" w14:textId="6D55BED6" w:rsidR="0070533E" w:rsidRPr="002A3931" w:rsidRDefault="0036207D" w:rsidP="0070533E">
      <w:pPr>
        <w:spacing w:line="360" w:lineRule="auto"/>
        <w:rPr>
          <w:rFonts w:ascii="Unikurd Web" w:hAnsi="Unikurd Web" w:cs="Unikurd Web"/>
          <w:sz w:val="24"/>
          <w:szCs w:val="24"/>
        </w:rPr>
      </w:pPr>
      <w:r w:rsidRPr="002A3931">
        <w:rPr>
          <w:rFonts w:ascii="Unikurd Web" w:hAnsi="Unikurd Web" w:cs="Unikurd Web"/>
          <w:sz w:val="24"/>
          <w:szCs w:val="24"/>
        </w:rPr>
        <w:t xml:space="preserve">“Dest </w:t>
      </w:r>
      <w:r w:rsidR="002472AC" w:rsidRPr="002A3931">
        <w:rPr>
          <w:rFonts w:ascii="Unikurd Web" w:hAnsi="Unikurd Web" w:cs="Unikurd Web"/>
          <w:sz w:val="24"/>
          <w:szCs w:val="24"/>
        </w:rPr>
        <w:t>n</w:t>
      </w:r>
      <w:r w:rsidRPr="002A3931">
        <w:rPr>
          <w:rFonts w:ascii="Unikurd Web" w:hAnsi="Unikurd Web" w:cs="Unikurd Web"/>
          <w:sz w:val="24"/>
          <w:szCs w:val="24"/>
        </w:rPr>
        <w:t>adat, w</w:t>
      </w:r>
      <w:r w:rsidR="002472AC" w:rsidRPr="002A3931">
        <w:rPr>
          <w:rFonts w:ascii="Unikurd Web" w:hAnsi="Unikurd Web" w:cs="Unikurd Web"/>
          <w:sz w:val="24"/>
          <w:szCs w:val="24"/>
        </w:rPr>
        <w:t>e</w:t>
      </w:r>
      <w:r w:rsidRPr="002A3931">
        <w:rPr>
          <w:rFonts w:ascii="Unikurd Web" w:hAnsi="Unikurd Web" w:cs="Unikurd Web"/>
          <w:sz w:val="24"/>
          <w:szCs w:val="24"/>
        </w:rPr>
        <w:t xml:space="preserve">-xwa xom mani çlu u pênc filsm </w:t>
      </w:r>
      <w:r w:rsidR="0069117D" w:rsidRPr="002A3931">
        <w:rPr>
          <w:rFonts w:ascii="Unikurd Web" w:hAnsi="Unikurd Web" w:cs="Unikurd Web"/>
          <w:sz w:val="24"/>
          <w:szCs w:val="24"/>
        </w:rPr>
        <w:t>pêdage” (</w:t>
      </w:r>
      <w:r w:rsidRPr="002A3931">
        <w:rPr>
          <w:rFonts w:ascii="Unikurd Web" w:hAnsi="Unikurd Web" w:cs="Unikurd Web"/>
          <w:sz w:val="24"/>
          <w:szCs w:val="24"/>
        </w:rPr>
        <w:t>I cannot afford it, by God, I paid 45 fils for it.”</w:t>
      </w:r>
    </w:p>
    <w:p w14:paraId="5FB905A0" w14:textId="531EA5DE" w:rsidR="0036207D" w:rsidRPr="002A3931" w:rsidRDefault="0070533E" w:rsidP="0070533E">
      <w:pPr>
        <w:spacing w:line="360" w:lineRule="auto"/>
        <w:rPr>
          <w:rFonts w:ascii="Unikurd Web" w:hAnsi="Unikurd Web" w:cs="Unikurd Web"/>
          <w:sz w:val="24"/>
          <w:szCs w:val="24"/>
        </w:rPr>
      </w:pPr>
      <w:r w:rsidRPr="002A3931">
        <w:rPr>
          <w:rFonts w:ascii="Unikurd Web" w:hAnsi="Unikurd Web" w:cs="Unikurd Web"/>
          <w:sz w:val="24"/>
          <w:szCs w:val="24"/>
        </w:rPr>
        <w:t>A tea house was built on the roof</w:t>
      </w:r>
      <w:r w:rsidR="00BF5C29" w:rsidRPr="002A3931">
        <w:rPr>
          <w:rFonts w:ascii="Unikurd Web" w:hAnsi="Unikurd Web" w:cs="Unikurd Web"/>
          <w:sz w:val="24"/>
          <w:szCs w:val="24"/>
        </w:rPr>
        <w:t>top</w:t>
      </w:r>
      <w:r w:rsidRPr="002A3931">
        <w:rPr>
          <w:rFonts w:ascii="Unikurd Web" w:hAnsi="Unikurd Web" w:cs="Unikurd Web"/>
          <w:sz w:val="24"/>
          <w:szCs w:val="24"/>
        </w:rPr>
        <w:t xml:space="preserve"> terrace of one of the row shops, where you could see Ballambo</w:t>
      </w:r>
      <w:r w:rsidR="00B46EF4" w:rsidRPr="002A3931">
        <w:rPr>
          <w:rFonts w:ascii="Unikurd Web" w:hAnsi="Unikurd Web" w:cs="Unikurd Web"/>
          <w:sz w:val="24"/>
          <w:szCs w:val="24"/>
        </w:rPr>
        <w:t xml:space="preserve"> </w:t>
      </w:r>
      <w:r w:rsidR="00874F0A" w:rsidRPr="002A3931">
        <w:rPr>
          <w:rFonts w:ascii="Unikurd Web" w:hAnsi="Unikurd Web" w:cs="Unikurd Web"/>
          <w:sz w:val="24"/>
          <w:szCs w:val="24"/>
        </w:rPr>
        <w:t>as of the</w:t>
      </w:r>
      <w:r w:rsidRPr="002A3931">
        <w:rPr>
          <w:rFonts w:ascii="Unikurd Web" w:hAnsi="Unikurd Web" w:cs="Unikurd Web"/>
          <w:sz w:val="24"/>
          <w:szCs w:val="24"/>
        </w:rPr>
        <w:t xml:space="preserve"> high mountain far away.</w:t>
      </w:r>
      <w:r w:rsidR="00BF5C29" w:rsidRPr="002A3931">
        <w:rPr>
          <w:rFonts w:ascii="Unikurd Web" w:hAnsi="Unikurd Web" w:cs="Unikurd Web"/>
          <w:sz w:val="24"/>
          <w:szCs w:val="24"/>
        </w:rPr>
        <w:t xml:space="preserve"> If you</w:t>
      </w:r>
      <w:r w:rsidR="00313C61" w:rsidRPr="002A3931">
        <w:rPr>
          <w:rFonts w:ascii="Unikurd Web" w:hAnsi="Unikurd Web" w:cs="Unikurd Web"/>
          <w:sz w:val="24"/>
          <w:szCs w:val="24"/>
        </w:rPr>
        <w:t xml:space="preserve"> </w:t>
      </w:r>
      <w:r w:rsidR="00BF5C29" w:rsidRPr="002A3931">
        <w:rPr>
          <w:rFonts w:ascii="Unikurd Web" w:hAnsi="Unikurd Web" w:cs="Unikurd Web"/>
          <w:sz w:val="24"/>
          <w:szCs w:val="24"/>
        </w:rPr>
        <w:t>looked down, you could see shoppers in the middle of the market coming and going. Sellers</w:t>
      </w:r>
      <w:r w:rsidR="00836F22" w:rsidRPr="002A3931">
        <w:rPr>
          <w:rFonts w:ascii="Unikurd Web" w:hAnsi="Unikurd Web" w:cs="Unikurd Web"/>
          <w:sz w:val="24"/>
          <w:szCs w:val="24"/>
        </w:rPr>
        <w:t xml:space="preserve"> were engaging,</w:t>
      </w:r>
      <w:r w:rsidR="00BF5C29" w:rsidRPr="002A3931">
        <w:rPr>
          <w:rFonts w:ascii="Unikurd Web" w:hAnsi="Unikurd Web" w:cs="Unikurd Web"/>
          <w:sz w:val="24"/>
          <w:szCs w:val="24"/>
        </w:rPr>
        <w:t xml:space="preserve"> holding </w:t>
      </w:r>
      <w:r w:rsidR="00836F22" w:rsidRPr="002A3931">
        <w:rPr>
          <w:rFonts w:ascii="Unikurd Web" w:hAnsi="Unikurd Web" w:cs="Unikurd Web"/>
          <w:sz w:val="24"/>
          <w:szCs w:val="24"/>
        </w:rPr>
        <w:t>Roman</w:t>
      </w:r>
      <w:r w:rsidR="00BF5C29" w:rsidRPr="002A3931">
        <w:rPr>
          <w:rFonts w:ascii="Unikurd Web" w:hAnsi="Unikurd Web" w:cs="Unikurd Web"/>
          <w:sz w:val="24"/>
          <w:szCs w:val="24"/>
        </w:rPr>
        <w:t xml:space="preserve"> scales</w:t>
      </w:r>
      <w:r w:rsidR="00313C61" w:rsidRPr="002A3931">
        <w:rPr>
          <w:rFonts w:ascii="Unikurd Web" w:hAnsi="Unikurd Web" w:cs="Unikurd Web"/>
          <w:sz w:val="24"/>
          <w:szCs w:val="24"/>
        </w:rPr>
        <w:t>,</w:t>
      </w:r>
      <w:r w:rsidR="00BF5C29" w:rsidRPr="002A3931">
        <w:rPr>
          <w:rFonts w:ascii="Unikurd Web" w:hAnsi="Unikurd Web" w:cs="Unikurd Web"/>
          <w:sz w:val="24"/>
          <w:szCs w:val="24"/>
        </w:rPr>
        <w:t xml:space="preserve"> </w:t>
      </w:r>
      <w:r w:rsidR="00836F22" w:rsidRPr="002A3931">
        <w:rPr>
          <w:rFonts w:ascii="Unikurd Web" w:hAnsi="Unikurd Web" w:cs="Unikurd Web"/>
          <w:sz w:val="24"/>
          <w:szCs w:val="24"/>
        </w:rPr>
        <w:t xml:space="preserve">and attentively </w:t>
      </w:r>
      <w:r w:rsidR="00BF5C29" w:rsidRPr="002A3931">
        <w:rPr>
          <w:rFonts w:ascii="Unikurd Web" w:hAnsi="Unikurd Web" w:cs="Unikurd Web"/>
          <w:sz w:val="24"/>
          <w:szCs w:val="24"/>
        </w:rPr>
        <w:t>measuring items</w:t>
      </w:r>
      <w:r w:rsidR="00836F22" w:rsidRPr="002A3931">
        <w:rPr>
          <w:rFonts w:ascii="Unikurd Web" w:hAnsi="Unikurd Web" w:cs="Unikurd Web"/>
          <w:sz w:val="24"/>
          <w:szCs w:val="24"/>
        </w:rPr>
        <w:t>.</w:t>
      </w:r>
    </w:p>
    <w:p w14:paraId="481BDF3B" w14:textId="6DBA7AAD" w:rsidR="00CD4C09" w:rsidRPr="002A3931" w:rsidRDefault="00CD4C09" w:rsidP="0070533E">
      <w:pPr>
        <w:spacing w:line="360" w:lineRule="auto"/>
        <w:rPr>
          <w:rFonts w:ascii="Unikurd Web" w:hAnsi="Unikurd Web" w:cs="Unikurd Web"/>
          <w:sz w:val="24"/>
          <w:szCs w:val="24"/>
        </w:rPr>
      </w:pPr>
      <w:r w:rsidRPr="002A3931">
        <w:rPr>
          <w:rFonts w:ascii="Unikurd Web" w:hAnsi="Unikurd Web" w:cs="Unikurd Web"/>
          <w:sz w:val="24"/>
          <w:szCs w:val="24"/>
        </w:rPr>
        <w:t>Framers and orchardists with their loaded animal</w:t>
      </w:r>
      <w:r w:rsidR="00BF25D1" w:rsidRPr="002A3931">
        <w:rPr>
          <w:rFonts w:ascii="Unikurd Web" w:hAnsi="Unikurd Web" w:cs="Unikurd Web"/>
          <w:sz w:val="24"/>
          <w:szCs w:val="24"/>
        </w:rPr>
        <w:t xml:space="preserve">s from near and far away areas of the town arrived one after another to sell their products to the shopkeepers. At the end of the day, </w:t>
      </w:r>
      <w:r w:rsidR="00313C61" w:rsidRPr="002A3931">
        <w:rPr>
          <w:rFonts w:ascii="Unikurd Web" w:hAnsi="Unikurd Web" w:cs="Unikurd Web"/>
          <w:sz w:val="24"/>
          <w:szCs w:val="24"/>
        </w:rPr>
        <w:t xml:space="preserve">some </w:t>
      </w:r>
      <w:r w:rsidR="00BF25D1" w:rsidRPr="002A3931">
        <w:rPr>
          <w:rFonts w:ascii="Unikurd Web" w:hAnsi="Unikurd Web" w:cs="Unikurd Web"/>
          <w:sz w:val="24"/>
          <w:szCs w:val="24"/>
        </w:rPr>
        <w:t xml:space="preserve">would go back with their </w:t>
      </w:r>
      <w:r w:rsidR="00BD2E40" w:rsidRPr="002A3931">
        <w:rPr>
          <w:rFonts w:ascii="Unikurd Web" w:hAnsi="Unikurd Web" w:cs="Unikurd Web"/>
          <w:sz w:val="24"/>
          <w:szCs w:val="24"/>
        </w:rPr>
        <w:t>coin purse</w:t>
      </w:r>
      <w:r w:rsidR="00BF25D1" w:rsidRPr="002A3931">
        <w:rPr>
          <w:rFonts w:ascii="Unikurd Web" w:hAnsi="Unikurd Web" w:cs="Unikurd Web"/>
          <w:sz w:val="24"/>
          <w:szCs w:val="24"/>
        </w:rPr>
        <w:t xml:space="preserve"> jingling in the pocket of their baggy trousers</w:t>
      </w:r>
      <w:r w:rsidR="00DE4F70" w:rsidRPr="002A3931">
        <w:rPr>
          <w:rFonts w:ascii="Unikurd Web" w:hAnsi="Unikurd Web" w:cs="Unikurd Web"/>
          <w:sz w:val="24"/>
          <w:szCs w:val="24"/>
        </w:rPr>
        <w:t xml:space="preserve">. </w:t>
      </w:r>
      <w:r w:rsidR="00313C61" w:rsidRPr="002A3931">
        <w:rPr>
          <w:rFonts w:ascii="Unikurd Web" w:hAnsi="Unikurd Web" w:cs="Unikurd Web"/>
          <w:sz w:val="24"/>
          <w:szCs w:val="24"/>
        </w:rPr>
        <w:t>Others</w:t>
      </w:r>
      <w:r w:rsidR="00DE4F70" w:rsidRPr="002A3931">
        <w:rPr>
          <w:rFonts w:ascii="Unikurd Web" w:hAnsi="Unikurd Web" w:cs="Unikurd Web"/>
          <w:sz w:val="24"/>
          <w:szCs w:val="24"/>
        </w:rPr>
        <w:t xml:space="preserve"> would return on their unloaded </w:t>
      </w:r>
      <w:r w:rsidR="002F019E" w:rsidRPr="002A3931">
        <w:rPr>
          <w:rFonts w:ascii="Unikurd Web" w:hAnsi="Unikurd Web" w:cs="Unikurd Web"/>
          <w:sz w:val="24"/>
          <w:szCs w:val="24"/>
        </w:rPr>
        <w:t xml:space="preserve">mules with </w:t>
      </w:r>
      <w:r w:rsidR="00DE4F70" w:rsidRPr="002A3931">
        <w:rPr>
          <w:rFonts w:ascii="Unikurd Web" w:hAnsi="Unikurd Web" w:cs="Unikurd Web"/>
          <w:sz w:val="24"/>
          <w:szCs w:val="24"/>
        </w:rPr>
        <w:t>empty stomachs</w:t>
      </w:r>
      <w:r w:rsidR="00313C61" w:rsidRPr="002A3931">
        <w:rPr>
          <w:rFonts w:ascii="Unikurd Web" w:hAnsi="Unikurd Web" w:cs="Unikurd Web"/>
          <w:sz w:val="24"/>
          <w:szCs w:val="24"/>
        </w:rPr>
        <w:t xml:space="preserve"> and </w:t>
      </w:r>
      <w:r w:rsidR="00DE4F70" w:rsidRPr="002A3931">
        <w:rPr>
          <w:rFonts w:ascii="Unikurd Web" w:hAnsi="Unikurd Web" w:cs="Unikurd Web"/>
          <w:sz w:val="24"/>
          <w:szCs w:val="24"/>
        </w:rPr>
        <w:t>no money</w:t>
      </w:r>
      <w:r w:rsidR="00313C61" w:rsidRPr="002A3931">
        <w:rPr>
          <w:rFonts w:ascii="Unikurd Web" w:hAnsi="Unikurd Web" w:cs="Unikurd Web"/>
          <w:sz w:val="24"/>
          <w:szCs w:val="24"/>
        </w:rPr>
        <w:t>,</w:t>
      </w:r>
      <w:r w:rsidR="00DE4F70" w:rsidRPr="002A3931">
        <w:rPr>
          <w:rFonts w:ascii="Unikurd Web" w:hAnsi="Unikurd Web" w:cs="Unikurd Web"/>
          <w:sz w:val="24"/>
          <w:szCs w:val="24"/>
        </w:rPr>
        <w:t xml:space="preserve"> as they had to pay their debts.  </w:t>
      </w:r>
    </w:p>
    <w:p w14:paraId="649F7585" w14:textId="29A4E95B" w:rsidR="00C20BAD" w:rsidRPr="002A3931" w:rsidRDefault="00943EB0" w:rsidP="00C20BAD">
      <w:pPr>
        <w:spacing w:line="360" w:lineRule="auto"/>
        <w:rPr>
          <w:rFonts w:ascii="Unikurd Web" w:hAnsi="Unikurd Web" w:cs="Unikurd Web"/>
          <w:sz w:val="24"/>
          <w:szCs w:val="24"/>
        </w:rPr>
      </w:pPr>
      <w:r w:rsidRPr="002A3931">
        <w:rPr>
          <w:rFonts w:ascii="Unikurd Web" w:hAnsi="Unikurd Web" w:cs="Unikurd Web"/>
          <w:sz w:val="24"/>
          <w:szCs w:val="24"/>
        </w:rPr>
        <w:t xml:space="preserve">Kawan, </w:t>
      </w:r>
      <w:r w:rsidR="00313C61" w:rsidRPr="002A3931">
        <w:rPr>
          <w:rFonts w:ascii="Unikurd Web" w:hAnsi="Unikurd Web" w:cs="Unikurd Web"/>
          <w:sz w:val="24"/>
          <w:szCs w:val="24"/>
        </w:rPr>
        <w:t xml:space="preserve">ascended to the tea house through </w:t>
      </w:r>
      <w:r w:rsidRPr="002A3931">
        <w:rPr>
          <w:rFonts w:ascii="Unikurd Web" w:hAnsi="Unikurd Web" w:cs="Unikurd Web"/>
          <w:sz w:val="24"/>
          <w:szCs w:val="24"/>
        </w:rPr>
        <w:t>a stone staircase</w:t>
      </w:r>
      <w:r w:rsidR="00313C61" w:rsidRPr="002A3931">
        <w:rPr>
          <w:rFonts w:ascii="Unikurd Web" w:hAnsi="Unikurd Web" w:cs="Unikurd Web"/>
          <w:sz w:val="24"/>
          <w:szCs w:val="24"/>
        </w:rPr>
        <w:t>. He sat on</w:t>
      </w:r>
      <w:r w:rsidRPr="002A3931">
        <w:rPr>
          <w:rFonts w:ascii="Unikurd Web" w:hAnsi="Unikurd Web" w:cs="Unikurd Web"/>
          <w:sz w:val="24"/>
          <w:szCs w:val="24"/>
        </w:rPr>
        <w:t xml:space="preserve"> one of the benches facing </w:t>
      </w:r>
      <w:r w:rsidR="00873FCA" w:rsidRPr="002A3931">
        <w:rPr>
          <w:rFonts w:ascii="Unikurd Web" w:hAnsi="Unikurd Web" w:cs="Unikurd Web"/>
          <w:sz w:val="24"/>
          <w:szCs w:val="24"/>
        </w:rPr>
        <w:t>Ballambo Mountain</w:t>
      </w:r>
      <w:r w:rsidRPr="002A3931">
        <w:rPr>
          <w:rFonts w:ascii="Unikurd Web" w:hAnsi="Unikurd Web" w:cs="Unikurd Web"/>
          <w:sz w:val="24"/>
          <w:szCs w:val="24"/>
        </w:rPr>
        <w:t xml:space="preserve">. </w:t>
      </w:r>
      <w:r w:rsidR="00313C61" w:rsidRPr="002A3931">
        <w:rPr>
          <w:rFonts w:ascii="Unikurd Web" w:hAnsi="Unikurd Web" w:cs="Unikurd Web"/>
          <w:sz w:val="24"/>
          <w:szCs w:val="24"/>
        </w:rPr>
        <w:t>From there, he</w:t>
      </w:r>
      <w:r w:rsidRPr="002A3931">
        <w:rPr>
          <w:rFonts w:ascii="Unikurd Web" w:hAnsi="Unikurd Web" w:cs="Unikurd Web"/>
          <w:sz w:val="24"/>
          <w:szCs w:val="24"/>
        </w:rPr>
        <w:t xml:space="preserve"> </w:t>
      </w:r>
      <w:r w:rsidR="00313C61" w:rsidRPr="002A3931">
        <w:rPr>
          <w:rFonts w:ascii="Unikurd Web" w:hAnsi="Unikurd Web" w:cs="Unikurd Web"/>
          <w:sz w:val="24"/>
          <w:szCs w:val="24"/>
        </w:rPr>
        <w:t xml:space="preserve">could </w:t>
      </w:r>
      <w:r w:rsidRPr="002A3931">
        <w:rPr>
          <w:rFonts w:ascii="Unikurd Web" w:hAnsi="Unikurd Web" w:cs="Unikurd Web"/>
          <w:sz w:val="24"/>
          <w:szCs w:val="24"/>
        </w:rPr>
        <w:t>overloo</w:t>
      </w:r>
      <w:r w:rsidR="00313C61" w:rsidRPr="002A3931">
        <w:rPr>
          <w:rFonts w:ascii="Unikurd Web" w:hAnsi="Unikurd Web" w:cs="Unikurd Web"/>
          <w:sz w:val="24"/>
          <w:szCs w:val="24"/>
        </w:rPr>
        <w:t>k</w:t>
      </w:r>
      <w:r w:rsidRPr="002A3931">
        <w:rPr>
          <w:rFonts w:ascii="Unikurd Web" w:hAnsi="Unikurd Web" w:cs="Unikurd Web"/>
          <w:sz w:val="24"/>
          <w:szCs w:val="24"/>
        </w:rPr>
        <w:t xml:space="preserve"> the bazaar</w:t>
      </w:r>
      <w:r w:rsidR="00313C61" w:rsidRPr="002A3931">
        <w:rPr>
          <w:rFonts w:ascii="Unikurd Web" w:hAnsi="Unikurd Web" w:cs="Unikurd Web"/>
          <w:sz w:val="24"/>
          <w:szCs w:val="24"/>
        </w:rPr>
        <w:t xml:space="preserve"> and observe</w:t>
      </w:r>
      <w:r w:rsidRPr="002A3931">
        <w:rPr>
          <w:rFonts w:ascii="Unikurd Web" w:hAnsi="Unikurd Web" w:cs="Unikurd Web"/>
          <w:sz w:val="24"/>
          <w:szCs w:val="24"/>
        </w:rPr>
        <w:t xml:space="preserve"> people's movement</w:t>
      </w:r>
      <w:r w:rsidR="00313C61" w:rsidRPr="002A3931">
        <w:rPr>
          <w:rFonts w:ascii="Unikurd Web" w:hAnsi="Unikurd Web" w:cs="Unikurd Web"/>
          <w:sz w:val="24"/>
          <w:szCs w:val="24"/>
        </w:rPr>
        <w:t>. Among</w:t>
      </w:r>
      <w:r w:rsidRPr="002A3931">
        <w:rPr>
          <w:rFonts w:ascii="Unikurd Web" w:hAnsi="Unikurd Web" w:cs="Unikurd Web"/>
          <w:sz w:val="24"/>
          <w:szCs w:val="24"/>
        </w:rPr>
        <w:t xml:space="preserve"> the row </w:t>
      </w:r>
      <w:r w:rsidR="00313C61" w:rsidRPr="002A3931">
        <w:rPr>
          <w:rFonts w:ascii="Unikurd Web" w:hAnsi="Unikurd Web" w:cs="Unikurd Web"/>
          <w:sz w:val="24"/>
          <w:szCs w:val="24"/>
        </w:rPr>
        <w:t xml:space="preserve">of </w:t>
      </w:r>
      <w:r w:rsidRPr="002A3931">
        <w:rPr>
          <w:rFonts w:ascii="Unikurd Web" w:hAnsi="Unikurd Web" w:cs="Unikurd Web"/>
          <w:sz w:val="24"/>
          <w:szCs w:val="24"/>
        </w:rPr>
        <w:t>shop</w:t>
      </w:r>
      <w:r w:rsidR="00313C61" w:rsidRPr="002A3931">
        <w:rPr>
          <w:rFonts w:ascii="Unikurd Web" w:hAnsi="Unikurd Web" w:cs="Unikurd Web"/>
          <w:sz w:val="24"/>
          <w:szCs w:val="24"/>
        </w:rPr>
        <w:t>s</w:t>
      </w:r>
      <w:r w:rsidRPr="002A3931">
        <w:rPr>
          <w:rFonts w:ascii="Unikurd Web" w:hAnsi="Unikurd Web" w:cs="Unikurd Web"/>
          <w:sz w:val="24"/>
          <w:szCs w:val="24"/>
        </w:rPr>
        <w:t xml:space="preserve"> opposite, one shop captured his </w:t>
      </w:r>
      <w:r w:rsidR="00D129AC" w:rsidRPr="002A3931">
        <w:rPr>
          <w:rFonts w:ascii="Unikurd Web" w:hAnsi="Unikurd Web" w:cs="Unikurd Web"/>
          <w:sz w:val="24"/>
          <w:szCs w:val="24"/>
        </w:rPr>
        <w:t>attention. Ladies,</w:t>
      </w:r>
      <w:r w:rsidRPr="002A3931">
        <w:rPr>
          <w:rFonts w:ascii="Unikurd Web" w:hAnsi="Unikurd Web" w:cs="Unikurd Web"/>
          <w:sz w:val="24"/>
          <w:szCs w:val="24"/>
        </w:rPr>
        <w:t xml:space="preserve"> alone and with children</w:t>
      </w:r>
      <w:r w:rsidR="00CD4490" w:rsidRPr="002A3931">
        <w:rPr>
          <w:rFonts w:ascii="Unikurd Web" w:hAnsi="Unikurd Web" w:cs="Unikurd Web"/>
          <w:sz w:val="24"/>
          <w:szCs w:val="24"/>
        </w:rPr>
        <w:t>,</w:t>
      </w:r>
      <w:r w:rsidRPr="002A3931">
        <w:rPr>
          <w:rFonts w:ascii="Unikurd Web" w:hAnsi="Unikurd Web" w:cs="Unikurd Web"/>
          <w:sz w:val="24"/>
          <w:szCs w:val="24"/>
        </w:rPr>
        <w:t xml:space="preserve"> </w:t>
      </w:r>
      <w:r w:rsidR="00CD4490" w:rsidRPr="002A3931">
        <w:rPr>
          <w:rFonts w:ascii="Unikurd Web" w:hAnsi="Unikurd Web" w:cs="Unikurd Web"/>
          <w:sz w:val="24"/>
          <w:szCs w:val="24"/>
        </w:rPr>
        <w:t>youth</w:t>
      </w:r>
      <w:r w:rsidR="00D129AC" w:rsidRPr="002A3931">
        <w:rPr>
          <w:rFonts w:ascii="Unikurd Web" w:hAnsi="Unikurd Web" w:cs="Unikurd Web"/>
          <w:sz w:val="24"/>
          <w:szCs w:val="24"/>
        </w:rPr>
        <w:t>,</w:t>
      </w:r>
      <w:r w:rsidR="00CD4490" w:rsidRPr="002A3931">
        <w:rPr>
          <w:rFonts w:ascii="Unikurd Web" w:hAnsi="Unikurd Web" w:cs="Unikurd Web"/>
          <w:sz w:val="24"/>
          <w:szCs w:val="24"/>
        </w:rPr>
        <w:t xml:space="preserve"> and adults</w:t>
      </w:r>
      <w:r w:rsidR="00D129AC" w:rsidRPr="002A3931">
        <w:rPr>
          <w:rFonts w:ascii="Unikurd Web" w:hAnsi="Unikurd Web" w:cs="Unikurd Web"/>
          <w:sz w:val="24"/>
          <w:szCs w:val="24"/>
        </w:rPr>
        <w:t>,</w:t>
      </w:r>
      <w:r w:rsidRPr="002A3931">
        <w:rPr>
          <w:rFonts w:ascii="Unikurd Web" w:hAnsi="Unikurd Web" w:cs="Unikurd Web"/>
          <w:sz w:val="24"/>
          <w:szCs w:val="24"/>
        </w:rPr>
        <w:t xml:space="preserve"> enter</w:t>
      </w:r>
      <w:r w:rsidR="00D129AC" w:rsidRPr="002A3931">
        <w:rPr>
          <w:rFonts w:ascii="Unikurd Web" w:hAnsi="Unikurd Web" w:cs="Unikurd Web"/>
          <w:sz w:val="24"/>
          <w:szCs w:val="24"/>
        </w:rPr>
        <w:t>ed</w:t>
      </w:r>
      <w:r w:rsidR="00A44FEC" w:rsidRPr="002A3931">
        <w:rPr>
          <w:rFonts w:ascii="Unikurd Web" w:hAnsi="Unikurd Web" w:cs="Unikurd Web"/>
          <w:sz w:val="24"/>
          <w:szCs w:val="24"/>
        </w:rPr>
        <w:t xml:space="preserve"> it</w:t>
      </w:r>
      <w:r w:rsidR="00D129AC" w:rsidRPr="002A3931">
        <w:rPr>
          <w:rFonts w:ascii="Unikurd Web" w:hAnsi="Unikurd Web" w:cs="Unikurd Web"/>
          <w:sz w:val="24"/>
          <w:szCs w:val="24"/>
        </w:rPr>
        <w:t xml:space="preserve"> one after another. </w:t>
      </w:r>
      <w:r w:rsidRPr="002A3931">
        <w:rPr>
          <w:rFonts w:ascii="Unikurd Web" w:hAnsi="Unikurd Web" w:cs="Unikurd Web"/>
          <w:sz w:val="24"/>
          <w:szCs w:val="24"/>
        </w:rPr>
        <w:t xml:space="preserve"> </w:t>
      </w:r>
      <w:r w:rsidR="00D129AC" w:rsidRPr="002A3931">
        <w:rPr>
          <w:rFonts w:ascii="Unikurd Web" w:hAnsi="Unikurd Web" w:cs="Unikurd Web"/>
          <w:sz w:val="24"/>
          <w:szCs w:val="24"/>
        </w:rPr>
        <w:t>S</w:t>
      </w:r>
      <w:r w:rsidRPr="002A3931">
        <w:rPr>
          <w:rFonts w:ascii="Unikurd Web" w:hAnsi="Unikurd Web" w:cs="Unikurd Web"/>
          <w:sz w:val="24"/>
          <w:szCs w:val="24"/>
        </w:rPr>
        <w:t>ome b</w:t>
      </w:r>
      <w:r w:rsidR="00D129AC" w:rsidRPr="002A3931">
        <w:rPr>
          <w:rFonts w:ascii="Unikurd Web" w:hAnsi="Unikurd Web" w:cs="Unikurd Web"/>
          <w:sz w:val="24"/>
          <w:szCs w:val="24"/>
        </w:rPr>
        <w:t>ought</w:t>
      </w:r>
      <w:r w:rsidRPr="002A3931">
        <w:rPr>
          <w:rFonts w:ascii="Unikurd Web" w:hAnsi="Unikurd Web" w:cs="Unikurd Web"/>
          <w:sz w:val="24"/>
          <w:szCs w:val="24"/>
        </w:rPr>
        <w:t xml:space="preserve"> </w:t>
      </w:r>
      <w:r w:rsidR="00D129AC" w:rsidRPr="002A3931">
        <w:rPr>
          <w:rFonts w:ascii="Unikurd Web" w:hAnsi="Unikurd Web" w:cs="Unikurd Web"/>
          <w:sz w:val="24"/>
          <w:szCs w:val="24"/>
        </w:rPr>
        <w:t>z</w:t>
      </w:r>
      <w:r w:rsidR="00D504FC" w:rsidRPr="002A3931">
        <w:rPr>
          <w:rFonts w:ascii="Unikurd Web" w:hAnsi="Unikurd Web" w:cs="Unikurd Web"/>
          <w:color w:val="330066"/>
          <w:sz w:val="24"/>
          <w:szCs w:val="24"/>
          <w:shd w:val="clear" w:color="auto" w:fill="FFFFFF"/>
        </w:rPr>
        <w:t>î</w:t>
      </w:r>
      <w:r w:rsidR="00F81628" w:rsidRPr="002A3931">
        <w:rPr>
          <w:rFonts w:ascii="Unikurd Web" w:hAnsi="Unikurd Web" w:cs="Unikurd Web"/>
          <w:sz w:val="24"/>
          <w:szCs w:val="24"/>
        </w:rPr>
        <w:t>ra</w:t>
      </w:r>
      <w:r w:rsidR="00D504FC" w:rsidRPr="002A3931">
        <w:rPr>
          <w:rFonts w:ascii="Unikurd Web" w:hAnsi="Unikurd Web" w:cs="Unikurd Web"/>
          <w:sz w:val="24"/>
          <w:szCs w:val="24"/>
        </w:rPr>
        <w:t xml:space="preserve"> </w:t>
      </w:r>
      <w:r w:rsidR="002F4B08" w:rsidRPr="002A3931">
        <w:rPr>
          <w:rFonts w:ascii="Unikurd Web" w:hAnsi="Unikurd Web" w:cs="Unikurd Web"/>
          <w:sz w:val="24"/>
          <w:szCs w:val="24"/>
        </w:rPr>
        <w:t>(</w:t>
      </w:r>
      <w:r w:rsidR="00D129AC" w:rsidRPr="002A3931">
        <w:rPr>
          <w:rFonts w:ascii="Unikurd Web" w:hAnsi="Unikurd Web" w:cs="Unikurd Web"/>
          <w:sz w:val="24"/>
          <w:szCs w:val="24"/>
        </w:rPr>
        <w:t>c</w:t>
      </w:r>
      <w:r w:rsidR="00D504FC" w:rsidRPr="002A3931">
        <w:rPr>
          <w:rFonts w:ascii="Unikurd Web" w:hAnsi="Unikurd Web" w:cs="Unikurd Web"/>
          <w:sz w:val="24"/>
          <w:szCs w:val="24"/>
        </w:rPr>
        <w:t>umin)</w:t>
      </w:r>
      <w:r w:rsidR="002F4B08" w:rsidRPr="002A3931">
        <w:rPr>
          <w:rFonts w:ascii="Unikurd Web" w:hAnsi="Unikurd Web" w:cs="Unikurd Web"/>
          <w:sz w:val="24"/>
          <w:szCs w:val="24"/>
        </w:rPr>
        <w:t xml:space="preserve">, </w:t>
      </w:r>
      <w:r w:rsidR="00D129AC" w:rsidRPr="002A3931">
        <w:rPr>
          <w:rFonts w:ascii="Unikurd Web" w:hAnsi="Unikurd Web" w:cs="Unikurd Web"/>
          <w:sz w:val="24"/>
          <w:szCs w:val="24"/>
        </w:rPr>
        <w:t>h</w:t>
      </w:r>
      <w:r w:rsidR="00F81628" w:rsidRPr="002A3931">
        <w:rPr>
          <w:rFonts w:ascii="Unikurd Web" w:hAnsi="Unikurd Web" w:cs="Unikurd Web"/>
          <w:color w:val="330066"/>
          <w:sz w:val="24"/>
          <w:szCs w:val="24"/>
          <w:shd w:val="clear" w:color="auto" w:fill="FFFFFF"/>
        </w:rPr>
        <w:t>ê</w:t>
      </w:r>
      <w:r w:rsidR="002F4B08" w:rsidRPr="002A3931">
        <w:rPr>
          <w:rFonts w:ascii="Unikurd Web" w:hAnsi="Unikurd Web" w:cs="Unikurd Web"/>
          <w:sz w:val="24"/>
          <w:szCs w:val="24"/>
        </w:rPr>
        <w:t>l</w:t>
      </w:r>
      <w:r w:rsidR="00443D85" w:rsidRPr="002A3931">
        <w:rPr>
          <w:rFonts w:ascii="Unikurd Web" w:hAnsi="Unikurd Web" w:cs="Unikurd Web"/>
          <w:sz w:val="24"/>
          <w:szCs w:val="24"/>
        </w:rPr>
        <w:t xml:space="preserve"> </w:t>
      </w:r>
      <w:r w:rsidR="002F4B08" w:rsidRPr="002A3931">
        <w:rPr>
          <w:rFonts w:ascii="Unikurd Web" w:hAnsi="Unikurd Web" w:cs="Unikurd Web"/>
          <w:sz w:val="24"/>
          <w:szCs w:val="24"/>
        </w:rPr>
        <w:t>(</w:t>
      </w:r>
      <w:r w:rsidR="00D129AC" w:rsidRPr="002A3931">
        <w:rPr>
          <w:rFonts w:ascii="Unikurd Web" w:hAnsi="Unikurd Web" w:cs="Unikurd Web"/>
          <w:sz w:val="24"/>
          <w:szCs w:val="24"/>
        </w:rPr>
        <w:t>c</w:t>
      </w:r>
      <w:r w:rsidR="00443D85" w:rsidRPr="002A3931">
        <w:rPr>
          <w:rFonts w:ascii="Unikurd Web" w:hAnsi="Unikurd Web" w:cs="Unikurd Web"/>
          <w:sz w:val="24"/>
          <w:szCs w:val="24"/>
        </w:rPr>
        <w:t>ardamon</w:t>
      </w:r>
      <w:r w:rsidR="002F4B08" w:rsidRPr="002A3931">
        <w:rPr>
          <w:rFonts w:ascii="Unikurd Web" w:hAnsi="Unikurd Web" w:cs="Unikurd Web"/>
          <w:sz w:val="24"/>
          <w:szCs w:val="24"/>
        </w:rPr>
        <w:t xml:space="preserve">), </w:t>
      </w:r>
      <w:r w:rsidR="00D129AC" w:rsidRPr="002A3931">
        <w:rPr>
          <w:rFonts w:ascii="Unikurd Web" w:hAnsi="Unikurd Web" w:cs="Unikurd Web"/>
          <w:sz w:val="24"/>
          <w:szCs w:val="24"/>
        </w:rPr>
        <w:t>z</w:t>
      </w:r>
      <w:r w:rsidR="00D504FC" w:rsidRPr="002A3931">
        <w:rPr>
          <w:rFonts w:ascii="Unikurd Web" w:hAnsi="Unikurd Web" w:cs="Unikurd Web"/>
          <w:sz w:val="24"/>
          <w:szCs w:val="24"/>
        </w:rPr>
        <w:t>e</w:t>
      </w:r>
      <w:r w:rsidR="002F4B08" w:rsidRPr="002A3931">
        <w:rPr>
          <w:rFonts w:ascii="Unikurd Web" w:hAnsi="Unikurd Web" w:cs="Unikurd Web"/>
          <w:sz w:val="24"/>
          <w:szCs w:val="24"/>
        </w:rPr>
        <w:t>rde</w:t>
      </w:r>
      <w:r w:rsidR="00F81628" w:rsidRPr="002A3931">
        <w:rPr>
          <w:rFonts w:ascii="Unikurd Web" w:hAnsi="Unikurd Web" w:cs="Unikurd Web"/>
          <w:color w:val="330066"/>
          <w:sz w:val="24"/>
          <w:szCs w:val="24"/>
          <w:shd w:val="clear" w:color="auto" w:fill="FFFFFF"/>
        </w:rPr>
        <w:t>ç</w:t>
      </w:r>
      <w:r w:rsidR="002F4B08" w:rsidRPr="002A3931">
        <w:rPr>
          <w:rFonts w:ascii="Unikurd Web" w:hAnsi="Unikurd Web" w:cs="Unikurd Web"/>
          <w:sz w:val="24"/>
          <w:szCs w:val="24"/>
        </w:rPr>
        <w:t>ewe</w:t>
      </w:r>
      <w:r w:rsidR="00D504FC" w:rsidRPr="002A3931">
        <w:rPr>
          <w:rFonts w:ascii="Unikurd Web" w:hAnsi="Unikurd Web" w:cs="Unikurd Web"/>
          <w:sz w:val="24"/>
          <w:szCs w:val="24"/>
        </w:rPr>
        <w:t xml:space="preserve"> </w:t>
      </w:r>
      <w:r w:rsidR="002F4B08" w:rsidRPr="002A3931">
        <w:rPr>
          <w:rFonts w:ascii="Unikurd Web" w:hAnsi="Unikurd Web" w:cs="Unikurd Web"/>
          <w:sz w:val="24"/>
          <w:szCs w:val="24"/>
        </w:rPr>
        <w:t>(</w:t>
      </w:r>
      <w:r w:rsidR="00D129AC" w:rsidRPr="002A3931">
        <w:rPr>
          <w:rFonts w:ascii="Unikurd Web" w:hAnsi="Unikurd Web" w:cs="Unikurd Web"/>
          <w:sz w:val="24"/>
          <w:szCs w:val="24"/>
        </w:rPr>
        <w:t>t</w:t>
      </w:r>
      <w:r w:rsidR="00D504FC" w:rsidRPr="002A3931">
        <w:rPr>
          <w:rFonts w:ascii="Unikurd Web" w:hAnsi="Unikurd Web" w:cs="Unikurd Web"/>
          <w:sz w:val="24"/>
          <w:szCs w:val="24"/>
        </w:rPr>
        <w:t>urmeric</w:t>
      </w:r>
      <w:r w:rsidR="002F4B08" w:rsidRPr="002A3931">
        <w:rPr>
          <w:rFonts w:ascii="Unikurd Web" w:hAnsi="Unikurd Web" w:cs="Unikurd Web"/>
          <w:sz w:val="24"/>
          <w:szCs w:val="24"/>
        </w:rPr>
        <w:t xml:space="preserve">), </w:t>
      </w:r>
      <w:r w:rsidR="00D129AC" w:rsidRPr="002A3931">
        <w:rPr>
          <w:rFonts w:ascii="Unikurd Web" w:hAnsi="Unikurd Web" w:cs="Unikurd Web"/>
          <w:sz w:val="24"/>
          <w:szCs w:val="24"/>
        </w:rPr>
        <w:t>d</w:t>
      </w:r>
      <w:r w:rsidR="002F4B08" w:rsidRPr="002A3931">
        <w:rPr>
          <w:rFonts w:ascii="Unikurd Web" w:hAnsi="Unikurd Web" w:cs="Unikurd Web"/>
          <w:sz w:val="24"/>
          <w:szCs w:val="24"/>
        </w:rPr>
        <w:t>ar</w:t>
      </w:r>
      <w:r w:rsidR="00F81628" w:rsidRPr="002A3931">
        <w:rPr>
          <w:rFonts w:ascii="Unikurd Web" w:hAnsi="Unikurd Web" w:cs="Unikurd Web"/>
          <w:color w:val="330066"/>
          <w:sz w:val="24"/>
          <w:szCs w:val="24"/>
          <w:shd w:val="clear" w:color="auto" w:fill="FFFFFF"/>
        </w:rPr>
        <w:t>çî</w:t>
      </w:r>
      <w:r w:rsidR="002F4B08" w:rsidRPr="002A3931">
        <w:rPr>
          <w:rFonts w:ascii="Unikurd Web" w:hAnsi="Unikurd Web" w:cs="Unikurd Web"/>
          <w:sz w:val="24"/>
          <w:szCs w:val="24"/>
        </w:rPr>
        <w:t>n</w:t>
      </w:r>
      <w:r w:rsidR="00F81628" w:rsidRPr="002A3931">
        <w:rPr>
          <w:rFonts w:ascii="Unikurd Web" w:hAnsi="Unikurd Web" w:cs="Unikurd Web"/>
          <w:color w:val="330066"/>
          <w:sz w:val="24"/>
          <w:szCs w:val="24"/>
          <w:shd w:val="clear" w:color="auto" w:fill="FFFFFF"/>
        </w:rPr>
        <w:t>î</w:t>
      </w:r>
      <w:r w:rsidR="00F81628" w:rsidRPr="002A3931">
        <w:rPr>
          <w:rFonts w:ascii="Unikurd Web" w:hAnsi="Unikurd Web" w:cs="Unikurd Web"/>
          <w:sz w:val="24"/>
          <w:szCs w:val="24"/>
        </w:rPr>
        <w:t xml:space="preserve"> </w:t>
      </w:r>
      <w:r w:rsidR="002F4B08" w:rsidRPr="002A3931">
        <w:rPr>
          <w:rFonts w:ascii="Unikurd Web" w:hAnsi="Unikurd Web" w:cs="Unikurd Web"/>
          <w:sz w:val="24"/>
          <w:szCs w:val="24"/>
        </w:rPr>
        <w:t>(</w:t>
      </w:r>
      <w:r w:rsidR="00D129AC" w:rsidRPr="002A3931">
        <w:rPr>
          <w:rFonts w:ascii="Unikurd Web" w:hAnsi="Unikurd Web" w:cs="Unikurd Web"/>
          <w:sz w:val="24"/>
          <w:szCs w:val="24"/>
        </w:rPr>
        <w:t>cinnamon</w:t>
      </w:r>
      <w:r w:rsidR="002F4B08" w:rsidRPr="002A3931">
        <w:rPr>
          <w:rFonts w:ascii="Unikurd Web" w:hAnsi="Unikurd Web" w:cs="Unikurd Web"/>
          <w:sz w:val="24"/>
          <w:szCs w:val="24"/>
        </w:rPr>
        <w:t xml:space="preserve">), </w:t>
      </w:r>
      <w:r w:rsidR="00D129AC" w:rsidRPr="002A3931">
        <w:rPr>
          <w:rFonts w:ascii="Unikurd Web" w:hAnsi="Unikurd Web" w:cs="Unikurd Web"/>
          <w:sz w:val="24"/>
          <w:szCs w:val="24"/>
        </w:rPr>
        <w:t>z</w:t>
      </w:r>
      <w:r w:rsidR="002F4B08" w:rsidRPr="002A3931">
        <w:rPr>
          <w:rFonts w:ascii="Unikurd Web" w:hAnsi="Unikurd Web" w:cs="Unikurd Web"/>
          <w:sz w:val="24"/>
          <w:szCs w:val="24"/>
        </w:rPr>
        <w:t>an</w:t>
      </w:r>
      <w:r w:rsidR="00F81628" w:rsidRPr="002A3931">
        <w:rPr>
          <w:rFonts w:ascii="Unikurd Web" w:hAnsi="Unikurd Web" w:cs="Unikurd Web"/>
          <w:sz w:val="24"/>
          <w:szCs w:val="24"/>
        </w:rPr>
        <w:t>c</w:t>
      </w:r>
      <w:r w:rsidR="002F4B08" w:rsidRPr="002A3931">
        <w:rPr>
          <w:rFonts w:ascii="Unikurd Web" w:hAnsi="Unikurd Web" w:cs="Unikurd Web"/>
          <w:sz w:val="24"/>
          <w:szCs w:val="24"/>
        </w:rPr>
        <w:t>af</w:t>
      </w:r>
      <w:r w:rsidR="00F81628" w:rsidRPr="002A3931">
        <w:rPr>
          <w:rFonts w:ascii="Unikurd Web" w:hAnsi="Unikurd Web" w:cs="Unikurd Web"/>
          <w:color w:val="330066"/>
          <w:sz w:val="24"/>
          <w:szCs w:val="24"/>
          <w:shd w:val="clear" w:color="auto" w:fill="FFFFFF"/>
        </w:rPr>
        <w:t>î</w:t>
      </w:r>
      <w:r w:rsidR="002F4B08" w:rsidRPr="002A3931">
        <w:rPr>
          <w:rFonts w:ascii="Unikurd Web" w:hAnsi="Unikurd Web" w:cs="Unikurd Web"/>
          <w:sz w:val="24"/>
          <w:szCs w:val="24"/>
        </w:rPr>
        <w:t>l</w:t>
      </w:r>
      <w:r w:rsidR="00D504FC" w:rsidRPr="002A3931">
        <w:rPr>
          <w:rFonts w:ascii="Unikurd Web" w:hAnsi="Unikurd Web" w:cs="Unikurd Web"/>
          <w:sz w:val="24"/>
          <w:szCs w:val="24"/>
        </w:rPr>
        <w:t xml:space="preserve"> </w:t>
      </w:r>
      <w:r w:rsidR="002F4B08" w:rsidRPr="002A3931">
        <w:rPr>
          <w:rFonts w:ascii="Unikurd Web" w:hAnsi="Unikurd Web" w:cs="Unikurd Web"/>
          <w:sz w:val="24"/>
          <w:szCs w:val="24"/>
        </w:rPr>
        <w:t>(</w:t>
      </w:r>
      <w:r w:rsidR="00D129AC" w:rsidRPr="002A3931">
        <w:rPr>
          <w:rFonts w:ascii="Unikurd Web" w:hAnsi="Unikurd Web" w:cs="Unikurd Web"/>
          <w:sz w:val="24"/>
          <w:szCs w:val="24"/>
        </w:rPr>
        <w:t>g</w:t>
      </w:r>
      <w:r w:rsidR="00443D85" w:rsidRPr="002A3931">
        <w:rPr>
          <w:rFonts w:ascii="Unikurd Web" w:hAnsi="Unikurd Web" w:cs="Unikurd Web"/>
          <w:sz w:val="24"/>
          <w:szCs w:val="24"/>
        </w:rPr>
        <w:t>inger</w:t>
      </w:r>
      <w:r w:rsidR="002F4B08" w:rsidRPr="002A3931">
        <w:rPr>
          <w:rFonts w:ascii="Unikurd Web" w:hAnsi="Unikurd Web" w:cs="Unikurd Web"/>
          <w:sz w:val="24"/>
          <w:szCs w:val="24"/>
        </w:rPr>
        <w:t>)</w:t>
      </w:r>
      <w:r w:rsidR="00D504FC" w:rsidRPr="002A3931">
        <w:rPr>
          <w:rFonts w:ascii="Unikurd Web" w:hAnsi="Unikurd Web" w:cs="Unikurd Web"/>
          <w:sz w:val="24"/>
          <w:szCs w:val="24"/>
        </w:rPr>
        <w:t>,</w:t>
      </w:r>
      <w:r w:rsidR="002F4B08" w:rsidRPr="002A3931">
        <w:rPr>
          <w:rFonts w:ascii="Unikurd Web" w:hAnsi="Unikurd Web" w:cs="Unikurd Web"/>
          <w:sz w:val="24"/>
          <w:szCs w:val="24"/>
        </w:rPr>
        <w:t xml:space="preserve"> </w:t>
      </w:r>
      <w:r w:rsidR="00D129AC" w:rsidRPr="002A3931">
        <w:rPr>
          <w:rFonts w:ascii="Unikurd Web" w:hAnsi="Unikurd Web" w:cs="Unikurd Web"/>
          <w:sz w:val="24"/>
          <w:szCs w:val="24"/>
        </w:rPr>
        <w:t>b</w:t>
      </w:r>
      <w:r w:rsidR="002F4B08" w:rsidRPr="002A3931">
        <w:rPr>
          <w:rFonts w:ascii="Unikurd Web" w:hAnsi="Unikurd Web" w:cs="Unikurd Web"/>
          <w:sz w:val="24"/>
          <w:szCs w:val="24"/>
        </w:rPr>
        <w:t>n</w:t>
      </w:r>
      <w:r w:rsidR="00F81628" w:rsidRPr="002A3931">
        <w:rPr>
          <w:rFonts w:ascii="Unikurd Web" w:hAnsi="Unikurd Web" w:cs="Unikurd Web"/>
          <w:color w:val="330066"/>
          <w:sz w:val="24"/>
          <w:szCs w:val="24"/>
          <w:shd w:val="clear" w:color="auto" w:fill="FFFFFF"/>
        </w:rPr>
        <w:t>ê</w:t>
      </w:r>
      <w:r w:rsidR="00D504FC" w:rsidRPr="002A3931">
        <w:rPr>
          <w:rFonts w:ascii="Unikurd Web" w:hAnsi="Unikurd Web" w:cs="Unikurd Web"/>
          <w:color w:val="330066"/>
          <w:sz w:val="24"/>
          <w:szCs w:val="24"/>
          <w:shd w:val="clear" w:color="auto" w:fill="FFFFFF"/>
        </w:rPr>
        <w:t>ş</w:t>
      </w:r>
      <w:r w:rsidR="002F4B08" w:rsidRPr="002A3931">
        <w:rPr>
          <w:rFonts w:ascii="Unikurd Web" w:hAnsi="Unikurd Web" w:cs="Unikurd Web"/>
          <w:sz w:val="24"/>
          <w:szCs w:val="24"/>
        </w:rPr>
        <w:t>t</w:t>
      </w:r>
      <w:r w:rsidR="00A40C32" w:rsidRPr="002A3931">
        <w:rPr>
          <w:rFonts w:ascii="Unikurd Web" w:hAnsi="Unikurd Web" w:cs="Unikurd Web"/>
          <w:sz w:val="24"/>
          <w:szCs w:val="24"/>
        </w:rPr>
        <w:t xml:space="preserve"> </w:t>
      </w:r>
      <w:r w:rsidR="002F4B08" w:rsidRPr="002A3931">
        <w:rPr>
          <w:rFonts w:ascii="Unikurd Web" w:hAnsi="Unikurd Web" w:cs="Unikurd Web"/>
          <w:sz w:val="24"/>
          <w:szCs w:val="24"/>
        </w:rPr>
        <w:t>(</w:t>
      </w:r>
      <w:r w:rsidR="00D129AC" w:rsidRPr="002A3931">
        <w:rPr>
          <w:rFonts w:ascii="Unikurd Web" w:hAnsi="Unikurd Web" w:cs="Unikurd Web"/>
          <w:sz w:val="24"/>
          <w:szCs w:val="24"/>
        </w:rPr>
        <w:t>b</w:t>
      </w:r>
      <w:r w:rsidR="00443D85" w:rsidRPr="002A3931">
        <w:rPr>
          <w:rFonts w:ascii="Unikurd Web" w:hAnsi="Unikurd Web" w:cs="Unikurd Web"/>
          <w:sz w:val="24"/>
          <w:szCs w:val="24"/>
        </w:rPr>
        <w:t>aneh chewing gum</w:t>
      </w:r>
      <w:r w:rsidR="002F4B08" w:rsidRPr="002A3931">
        <w:rPr>
          <w:rFonts w:ascii="Unikurd Web" w:hAnsi="Unikurd Web" w:cs="Unikurd Web"/>
          <w:sz w:val="24"/>
          <w:szCs w:val="24"/>
        </w:rPr>
        <w:t>)</w:t>
      </w:r>
      <w:r w:rsidR="00D129AC" w:rsidRPr="002A3931">
        <w:rPr>
          <w:rFonts w:ascii="Unikurd Web" w:hAnsi="Unikurd Web" w:cs="Unikurd Web"/>
          <w:sz w:val="24"/>
          <w:szCs w:val="24"/>
        </w:rPr>
        <w:t>,</w:t>
      </w:r>
      <w:r w:rsidR="00D504FC" w:rsidRPr="002A3931">
        <w:rPr>
          <w:rFonts w:ascii="Unikurd Web" w:hAnsi="Unikurd Web" w:cs="Unikurd Web"/>
          <w:sz w:val="24"/>
          <w:szCs w:val="24"/>
        </w:rPr>
        <w:t xml:space="preserve"> and </w:t>
      </w:r>
      <w:r w:rsidR="00D129AC" w:rsidRPr="002A3931">
        <w:rPr>
          <w:rFonts w:ascii="Unikurd Web" w:hAnsi="Unikurd Web" w:cs="Unikurd Web"/>
          <w:sz w:val="24"/>
          <w:szCs w:val="24"/>
        </w:rPr>
        <w:t>Beharat</w:t>
      </w:r>
      <w:r w:rsidR="005634C1" w:rsidRPr="002A3931">
        <w:rPr>
          <w:rFonts w:ascii="Unikurd Web" w:hAnsi="Unikurd Web" w:cs="Unikurd Web"/>
          <w:sz w:val="24"/>
          <w:szCs w:val="24"/>
        </w:rPr>
        <w:t xml:space="preserve"> (the spice blend)</w:t>
      </w:r>
      <w:r w:rsidR="00D129AC" w:rsidRPr="002A3931">
        <w:rPr>
          <w:rFonts w:ascii="Unikurd Web" w:hAnsi="Unikurd Web" w:cs="Unikurd Web"/>
          <w:sz w:val="24"/>
          <w:szCs w:val="24"/>
        </w:rPr>
        <w:t xml:space="preserve">. </w:t>
      </w:r>
      <w:r w:rsidR="00C20BAD" w:rsidRPr="002A3931">
        <w:rPr>
          <w:rFonts w:ascii="Unikurd Web" w:hAnsi="Unikurd Web" w:cs="Unikurd Web"/>
          <w:sz w:val="24"/>
          <w:szCs w:val="24"/>
        </w:rPr>
        <w:t>A family of four made a purchase but lingered, waiting for the shop owner, who was an elderly man with a long white beard and a serene demeanour. He was writing on a small piece of paper, folding it, and calmly handing it to one of them. She kissed the paper carefully and put it in her pocket before leaving.</w:t>
      </w:r>
    </w:p>
    <w:p w14:paraId="67685582" w14:textId="1D48B6E8" w:rsidR="00C20BAD" w:rsidRPr="002A3931" w:rsidRDefault="00C20BAD" w:rsidP="00C20BAD">
      <w:pPr>
        <w:spacing w:line="360" w:lineRule="auto"/>
        <w:rPr>
          <w:rFonts w:ascii="Unikurd Web" w:hAnsi="Unikurd Web" w:cs="Unikurd Web"/>
          <w:sz w:val="24"/>
          <w:szCs w:val="24"/>
        </w:rPr>
      </w:pPr>
      <w:r w:rsidRPr="002A3931">
        <w:rPr>
          <w:rFonts w:ascii="Unikurd Web" w:hAnsi="Unikurd Web" w:cs="Unikurd Web"/>
          <w:sz w:val="24"/>
          <w:szCs w:val="24"/>
        </w:rPr>
        <w:t>“What he writes for them, if it doesn't make things happen, it gives hope. We all need something to rely on, something to give us hope and keep us going,” a man coincidentally commented on what Kawan was observing.</w:t>
      </w:r>
    </w:p>
    <w:p w14:paraId="671A84B2" w14:textId="77777777" w:rsidR="00C20BAD" w:rsidRPr="002A3931" w:rsidRDefault="00C20BAD" w:rsidP="00C20BAD">
      <w:pPr>
        <w:spacing w:line="360" w:lineRule="auto"/>
        <w:rPr>
          <w:rFonts w:ascii="Unikurd Web" w:hAnsi="Unikurd Web" w:cs="Unikurd Web"/>
          <w:sz w:val="24"/>
          <w:szCs w:val="24"/>
        </w:rPr>
      </w:pPr>
      <w:r w:rsidRPr="002A3931">
        <w:rPr>
          <w:rFonts w:ascii="Unikurd Web" w:hAnsi="Unikurd Web" w:cs="Unikurd Web"/>
          <w:sz w:val="24"/>
          <w:szCs w:val="24"/>
        </w:rPr>
        <w:t>Kawan turned his face toward the man and asked, 'What does he write?'</w:t>
      </w:r>
    </w:p>
    <w:p w14:paraId="4119FEF5" w14:textId="6513E8CA" w:rsidR="00F96F52" w:rsidRPr="002A3931" w:rsidRDefault="00C20BAD" w:rsidP="00C20BAD">
      <w:pPr>
        <w:spacing w:line="360" w:lineRule="auto"/>
        <w:rPr>
          <w:rFonts w:ascii="Unikurd Web" w:hAnsi="Unikurd Web" w:cs="Unikurd Web"/>
          <w:sz w:val="24"/>
          <w:szCs w:val="24"/>
        </w:rPr>
      </w:pPr>
      <w:r w:rsidRPr="002A3931">
        <w:rPr>
          <w:rFonts w:ascii="Unikurd Web" w:hAnsi="Unikurd Web" w:cs="Unikurd Web"/>
          <w:sz w:val="24"/>
          <w:szCs w:val="24"/>
        </w:rPr>
        <w:t>The man replied, “Amulets.”</w:t>
      </w:r>
    </w:p>
    <w:p w14:paraId="09A3836D" w14:textId="462DBACA" w:rsidR="00F96F52" w:rsidRPr="002A3931" w:rsidRDefault="005919A8" w:rsidP="007A3E6B">
      <w:pPr>
        <w:spacing w:line="360" w:lineRule="auto"/>
        <w:rPr>
          <w:rFonts w:ascii="Unikurd Web" w:hAnsi="Unikurd Web" w:cs="Unikurd Web"/>
          <w:sz w:val="24"/>
          <w:szCs w:val="24"/>
        </w:rPr>
      </w:pPr>
      <w:r w:rsidRPr="002A3931">
        <w:rPr>
          <w:rFonts w:ascii="Unikurd Web" w:hAnsi="Unikurd Web" w:cs="Unikurd Web"/>
          <w:sz w:val="24"/>
          <w:szCs w:val="24"/>
        </w:rPr>
        <w:t>The sky was as serene as the talisman’s face</w:t>
      </w:r>
      <w:r w:rsidR="007A3E6B" w:rsidRPr="002A3931">
        <w:rPr>
          <w:rFonts w:ascii="Unikurd Web" w:hAnsi="Unikurd Web" w:cs="Unikurd Web"/>
          <w:sz w:val="24"/>
          <w:szCs w:val="24"/>
        </w:rPr>
        <w:t>.</w:t>
      </w:r>
      <w:r w:rsidRPr="002A3931">
        <w:rPr>
          <w:rFonts w:ascii="Unikurd Web" w:hAnsi="Unikurd Web" w:cs="Unikurd Web"/>
          <w:sz w:val="24"/>
          <w:szCs w:val="24"/>
        </w:rPr>
        <w:t xml:space="preserve"> </w:t>
      </w:r>
      <w:r w:rsidR="007A3E6B" w:rsidRPr="002A3931">
        <w:rPr>
          <w:rFonts w:ascii="Unikurd Web" w:hAnsi="Unikurd Web" w:cs="Unikurd Web"/>
          <w:sz w:val="24"/>
          <w:szCs w:val="24"/>
        </w:rPr>
        <w:t>W</w:t>
      </w:r>
      <w:r w:rsidRPr="002A3931">
        <w:rPr>
          <w:rFonts w:ascii="Unikurd Web" w:hAnsi="Unikurd Web" w:cs="Unikurd Web"/>
          <w:sz w:val="24"/>
          <w:szCs w:val="24"/>
        </w:rPr>
        <w:t xml:space="preserve">hen gazing at it, you could gain </w:t>
      </w:r>
      <w:r w:rsidR="007A3E6B" w:rsidRPr="002A3931">
        <w:rPr>
          <w:rFonts w:ascii="Unikurd Web" w:hAnsi="Unikurd Web" w:cs="Unikurd Web"/>
          <w:sz w:val="24"/>
          <w:szCs w:val="24"/>
        </w:rPr>
        <w:t xml:space="preserve">the </w:t>
      </w:r>
      <w:r w:rsidRPr="002A3931">
        <w:rPr>
          <w:rFonts w:ascii="Unikurd Web" w:hAnsi="Unikurd Web" w:cs="Unikurd Web"/>
          <w:sz w:val="24"/>
          <w:szCs w:val="24"/>
        </w:rPr>
        <w:t>hope that what is unattainable on the ground can be achieve</w:t>
      </w:r>
      <w:r w:rsidR="007A3E6B" w:rsidRPr="002A3931">
        <w:rPr>
          <w:rFonts w:ascii="Unikurd Web" w:hAnsi="Unikurd Web" w:cs="Unikurd Web"/>
          <w:sz w:val="24"/>
          <w:szCs w:val="24"/>
        </w:rPr>
        <w:t>d up there</w:t>
      </w:r>
      <w:r w:rsidRPr="002A3931">
        <w:rPr>
          <w:rFonts w:ascii="Unikurd Web" w:hAnsi="Unikurd Web" w:cs="Unikurd Web"/>
          <w:sz w:val="24"/>
          <w:szCs w:val="24"/>
        </w:rPr>
        <w:t>.</w:t>
      </w:r>
      <w:r w:rsidR="007A3E6B" w:rsidRPr="002A3931">
        <w:rPr>
          <w:rFonts w:ascii="Unikurd Web" w:hAnsi="Unikurd Web" w:cs="Unikurd Web"/>
          <w:sz w:val="24"/>
          <w:szCs w:val="24"/>
        </w:rPr>
        <w:t xml:space="preserve"> Kawan’s gaze was distracted by the sound of horse hooves.  Suddenly</w:t>
      </w:r>
      <w:r w:rsidR="006B07C5" w:rsidRPr="002A3931">
        <w:rPr>
          <w:rFonts w:ascii="Unikurd Web" w:hAnsi="Unikurd Web" w:cs="Unikurd Web"/>
          <w:sz w:val="24"/>
          <w:szCs w:val="24"/>
        </w:rPr>
        <w:t>,</w:t>
      </w:r>
      <w:r w:rsidR="007A3E6B" w:rsidRPr="002A3931">
        <w:rPr>
          <w:rFonts w:ascii="Unikurd Web" w:hAnsi="Unikurd Web" w:cs="Unikurd Web"/>
          <w:sz w:val="24"/>
          <w:szCs w:val="24"/>
        </w:rPr>
        <w:t xml:space="preserve"> he spotted </w:t>
      </w:r>
      <w:r w:rsidR="00F96F52" w:rsidRPr="002A3931">
        <w:rPr>
          <w:rFonts w:ascii="Unikurd Web" w:hAnsi="Unikurd Web" w:cs="Unikurd Web"/>
          <w:sz w:val="24"/>
          <w:szCs w:val="24"/>
        </w:rPr>
        <w:t>a tall</w:t>
      </w:r>
      <w:r w:rsidR="007A3E6B" w:rsidRPr="002A3931">
        <w:rPr>
          <w:rFonts w:ascii="Unikurd Web" w:hAnsi="Unikurd Web" w:cs="Unikurd Web"/>
          <w:sz w:val="24"/>
          <w:szCs w:val="24"/>
        </w:rPr>
        <w:t xml:space="preserve"> and </w:t>
      </w:r>
      <w:r w:rsidR="00F96F52" w:rsidRPr="002A3931">
        <w:rPr>
          <w:rFonts w:ascii="Unikurd Web" w:hAnsi="Unikurd Web" w:cs="Unikurd Web"/>
          <w:sz w:val="24"/>
          <w:szCs w:val="24"/>
        </w:rPr>
        <w:t xml:space="preserve">dapper man entering the bazaar through its gate. </w:t>
      </w:r>
      <w:r w:rsidR="00531382" w:rsidRPr="002A3931">
        <w:rPr>
          <w:rFonts w:ascii="Unikurd Web" w:hAnsi="Unikurd Web" w:cs="Unikurd Web"/>
          <w:sz w:val="24"/>
          <w:szCs w:val="24"/>
        </w:rPr>
        <w:t>He carr</w:t>
      </w:r>
      <w:r w:rsidR="006B07C5" w:rsidRPr="002A3931">
        <w:rPr>
          <w:rFonts w:ascii="Unikurd Web" w:hAnsi="Unikurd Web" w:cs="Unikurd Web"/>
          <w:sz w:val="24"/>
          <w:szCs w:val="24"/>
        </w:rPr>
        <w:t>ied</w:t>
      </w:r>
      <w:r w:rsidR="00531382" w:rsidRPr="002A3931">
        <w:rPr>
          <w:rFonts w:ascii="Unikurd Web" w:hAnsi="Unikurd Web" w:cs="Unikurd Web"/>
          <w:sz w:val="24"/>
          <w:szCs w:val="24"/>
        </w:rPr>
        <w:t xml:space="preserve"> a German Mauser rifle on his shoulder</w:t>
      </w:r>
      <w:r w:rsidR="006B07C5" w:rsidRPr="002A3931">
        <w:rPr>
          <w:rFonts w:ascii="Unikurd Web" w:hAnsi="Unikurd Web" w:cs="Unikurd Web"/>
          <w:sz w:val="24"/>
          <w:szCs w:val="24"/>
        </w:rPr>
        <w:t>, exuding an air of confidence and authority. Following closely behind him were t</w:t>
      </w:r>
      <w:r w:rsidR="007A3E6B" w:rsidRPr="002A3931">
        <w:rPr>
          <w:rFonts w:ascii="Unikurd Web" w:hAnsi="Unikurd Web" w:cs="Unikurd Web"/>
          <w:sz w:val="24"/>
          <w:szCs w:val="24"/>
        </w:rPr>
        <w:t xml:space="preserve">hree riders on </w:t>
      </w:r>
      <w:r w:rsidR="009A21E5" w:rsidRPr="002A3931">
        <w:rPr>
          <w:rFonts w:ascii="Unikurd Web" w:hAnsi="Unikurd Web" w:cs="Unikurd Web"/>
          <w:sz w:val="24"/>
          <w:szCs w:val="24"/>
        </w:rPr>
        <w:t>white, black</w:t>
      </w:r>
      <w:r w:rsidR="006B07C5" w:rsidRPr="002A3931">
        <w:rPr>
          <w:rFonts w:ascii="Unikurd Web" w:hAnsi="Unikurd Web" w:cs="Unikurd Web"/>
          <w:sz w:val="24"/>
          <w:szCs w:val="24"/>
        </w:rPr>
        <w:t>,</w:t>
      </w:r>
      <w:r w:rsidR="009A21E5" w:rsidRPr="002A3931">
        <w:rPr>
          <w:rFonts w:ascii="Unikurd Web" w:hAnsi="Unikurd Web" w:cs="Unikurd Web"/>
          <w:sz w:val="24"/>
          <w:szCs w:val="24"/>
        </w:rPr>
        <w:t xml:space="preserve"> and brown horse</w:t>
      </w:r>
      <w:r w:rsidR="006B07C5" w:rsidRPr="002A3931">
        <w:rPr>
          <w:rFonts w:ascii="Unikurd Web" w:hAnsi="Unikurd Web" w:cs="Unikurd Web"/>
          <w:sz w:val="24"/>
          <w:szCs w:val="24"/>
        </w:rPr>
        <w:t>s</w:t>
      </w:r>
      <w:r w:rsidR="009A21E5" w:rsidRPr="002A3931">
        <w:rPr>
          <w:rFonts w:ascii="Unikurd Web" w:hAnsi="Unikurd Web" w:cs="Unikurd Web"/>
          <w:sz w:val="24"/>
          <w:szCs w:val="24"/>
        </w:rPr>
        <w:t>,</w:t>
      </w:r>
      <w:r w:rsidR="006B07C5" w:rsidRPr="002A3931">
        <w:rPr>
          <w:rFonts w:ascii="Unikurd Web" w:hAnsi="Unikurd Web" w:cs="Unikurd Web"/>
          <w:sz w:val="24"/>
          <w:szCs w:val="24"/>
        </w:rPr>
        <w:t xml:space="preserve"> moving gracefully in a rhythmic trot with their heads </w:t>
      </w:r>
      <w:r w:rsidR="00270F52" w:rsidRPr="002A3931">
        <w:rPr>
          <w:rFonts w:ascii="Unikurd Web" w:hAnsi="Unikurd Web" w:cs="Unikurd Web"/>
          <w:sz w:val="24"/>
          <w:szCs w:val="24"/>
        </w:rPr>
        <w:t xml:space="preserve">bobbing </w:t>
      </w:r>
      <w:r w:rsidR="006B07C5" w:rsidRPr="002A3931">
        <w:rPr>
          <w:rFonts w:ascii="Unikurd Web" w:hAnsi="Unikurd Web" w:cs="Unikurd Web"/>
          <w:sz w:val="24"/>
          <w:szCs w:val="24"/>
        </w:rPr>
        <w:t>elegantly. T</w:t>
      </w:r>
      <w:r w:rsidR="009D5613" w:rsidRPr="002A3931">
        <w:rPr>
          <w:rFonts w:ascii="Unikurd Web" w:hAnsi="Unikurd Web" w:cs="Unikurd Web"/>
          <w:sz w:val="24"/>
          <w:szCs w:val="24"/>
        </w:rPr>
        <w:t>heir flowing manes danced and swayed around their necks, adding an aura of beauty and majesty to their every step. They neighed</w:t>
      </w:r>
      <w:r w:rsidR="006B07C5" w:rsidRPr="002A3931">
        <w:rPr>
          <w:rFonts w:ascii="Unikurd Web" w:hAnsi="Unikurd Web" w:cs="Unikurd Web"/>
          <w:sz w:val="24"/>
          <w:szCs w:val="24"/>
        </w:rPr>
        <w:t xml:space="preserve"> softly</w:t>
      </w:r>
      <w:r w:rsidR="009D5613" w:rsidRPr="002A3931">
        <w:rPr>
          <w:rFonts w:ascii="Unikurd Web" w:hAnsi="Unikurd Web" w:cs="Unikurd Web"/>
          <w:sz w:val="24"/>
          <w:szCs w:val="24"/>
        </w:rPr>
        <w:t xml:space="preserve"> and seemed to have been</w:t>
      </w:r>
      <w:r w:rsidR="003E155A" w:rsidRPr="002A3931">
        <w:rPr>
          <w:rFonts w:ascii="Unikurd Web" w:hAnsi="Unikurd Web" w:cs="Unikurd Web"/>
          <w:sz w:val="24"/>
          <w:szCs w:val="24"/>
        </w:rPr>
        <w:t xml:space="preserve"> trained to stand still as </w:t>
      </w:r>
      <w:r w:rsidR="009D5613" w:rsidRPr="002A3931">
        <w:rPr>
          <w:rFonts w:ascii="Unikurd Web" w:hAnsi="Unikurd Web" w:cs="Unikurd Web"/>
          <w:sz w:val="24"/>
          <w:szCs w:val="24"/>
        </w:rPr>
        <w:t>they</w:t>
      </w:r>
      <w:r w:rsidR="003E155A" w:rsidRPr="002A3931">
        <w:rPr>
          <w:rFonts w:ascii="Unikurd Web" w:hAnsi="Unikurd Web" w:cs="Unikurd Web"/>
          <w:sz w:val="24"/>
          <w:szCs w:val="24"/>
        </w:rPr>
        <w:t xml:space="preserve"> halted at the </w:t>
      </w:r>
      <w:r w:rsidR="009D5613" w:rsidRPr="002A3931">
        <w:rPr>
          <w:rFonts w:ascii="Unikurd Web" w:hAnsi="Unikurd Web" w:cs="Unikurd Web"/>
          <w:sz w:val="24"/>
          <w:szCs w:val="24"/>
        </w:rPr>
        <w:t xml:space="preserve">centre of the bazaar, </w:t>
      </w:r>
      <w:r w:rsidR="003E155A" w:rsidRPr="002A3931">
        <w:rPr>
          <w:rFonts w:ascii="Unikurd Web" w:hAnsi="Unikurd Web" w:cs="Unikurd Web"/>
          <w:sz w:val="24"/>
          <w:szCs w:val="24"/>
        </w:rPr>
        <w:t>side by side, exuding a quiet and composed presence.</w:t>
      </w:r>
      <w:r w:rsidR="009D5613" w:rsidRPr="002A3931">
        <w:rPr>
          <w:rFonts w:ascii="Unikurd Web" w:hAnsi="Unikurd Web" w:cs="Unikurd Web"/>
          <w:sz w:val="24"/>
          <w:szCs w:val="24"/>
        </w:rPr>
        <w:t xml:space="preserve"> </w:t>
      </w:r>
    </w:p>
    <w:p w14:paraId="6E9D2238" w14:textId="6D41800C" w:rsidR="0042273C" w:rsidRPr="002A3931" w:rsidRDefault="0042273C" w:rsidP="00063AB7">
      <w:pPr>
        <w:spacing w:line="360" w:lineRule="auto"/>
        <w:rPr>
          <w:rFonts w:ascii="Unikurd Web" w:hAnsi="Unikurd Web" w:cs="Unikurd Web"/>
          <w:sz w:val="24"/>
          <w:szCs w:val="24"/>
        </w:rPr>
      </w:pPr>
      <w:r w:rsidRPr="002A3931">
        <w:rPr>
          <w:rFonts w:ascii="Unikurd Web" w:hAnsi="Unikurd Web" w:cs="Unikurd Web"/>
          <w:sz w:val="24"/>
          <w:szCs w:val="24"/>
        </w:rPr>
        <w:t xml:space="preserve">The tall man stood in front of the horses, facing the </w:t>
      </w:r>
      <w:r w:rsidR="00063AB7" w:rsidRPr="002A3931">
        <w:rPr>
          <w:rFonts w:ascii="Unikurd Web" w:hAnsi="Unikurd Web" w:cs="Unikurd Web"/>
          <w:sz w:val="24"/>
          <w:szCs w:val="24"/>
        </w:rPr>
        <w:t>centre</w:t>
      </w:r>
      <w:r w:rsidRPr="002A3931">
        <w:rPr>
          <w:rFonts w:ascii="Unikurd Web" w:hAnsi="Unikurd Web" w:cs="Unikurd Web"/>
          <w:sz w:val="24"/>
          <w:szCs w:val="24"/>
        </w:rPr>
        <w:t xml:space="preserve"> of the bazaar</w:t>
      </w:r>
      <w:r w:rsidR="00063AB7" w:rsidRPr="002A3931">
        <w:rPr>
          <w:rFonts w:ascii="Unikurd Web" w:hAnsi="Unikurd Web" w:cs="Unikurd Web"/>
          <w:sz w:val="24"/>
          <w:szCs w:val="24"/>
        </w:rPr>
        <w:t>.</w:t>
      </w:r>
      <w:r w:rsidRPr="002A3931">
        <w:rPr>
          <w:rFonts w:ascii="Unikurd Web" w:hAnsi="Unikurd Web" w:cs="Unikurd Web"/>
          <w:sz w:val="24"/>
          <w:szCs w:val="24"/>
        </w:rPr>
        <w:t xml:space="preserve"> </w:t>
      </w:r>
      <w:r w:rsidR="00063AB7" w:rsidRPr="002A3931">
        <w:rPr>
          <w:rFonts w:ascii="Unikurd Web" w:hAnsi="Unikurd Web" w:cs="Unikurd Web"/>
          <w:sz w:val="24"/>
          <w:szCs w:val="24"/>
        </w:rPr>
        <w:t>T</w:t>
      </w:r>
      <w:r w:rsidRPr="002A3931">
        <w:rPr>
          <w:rFonts w:ascii="Unikurd Web" w:hAnsi="Unikurd Web" w:cs="Unikurd Web"/>
          <w:sz w:val="24"/>
          <w:szCs w:val="24"/>
        </w:rPr>
        <w:t xml:space="preserve">he shopkeepers </w:t>
      </w:r>
      <w:r w:rsidR="0091542D" w:rsidRPr="002A3931">
        <w:rPr>
          <w:rFonts w:ascii="Unikurd Web" w:hAnsi="Unikurd Web" w:cs="Unikurd Web"/>
          <w:sz w:val="24"/>
          <w:szCs w:val="24"/>
        </w:rPr>
        <w:t xml:space="preserve">and shoppers </w:t>
      </w:r>
      <w:r w:rsidRPr="002A3931">
        <w:rPr>
          <w:rFonts w:ascii="Unikurd Web" w:hAnsi="Unikurd Web" w:cs="Unikurd Web"/>
          <w:sz w:val="24"/>
          <w:szCs w:val="24"/>
        </w:rPr>
        <w:t>came out from their shops and</w:t>
      </w:r>
      <w:r w:rsidR="00063AB7" w:rsidRPr="002A3931">
        <w:rPr>
          <w:rFonts w:ascii="Unikurd Web" w:hAnsi="Unikurd Web" w:cs="Unikurd Web"/>
          <w:sz w:val="24"/>
          <w:szCs w:val="24"/>
        </w:rPr>
        <w:t xml:space="preserve"> joined </w:t>
      </w:r>
      <w:r w:rsidRPr="002A3931">
        <w:rPr>
          <w:rFonts w:ascii="Unikurd Web" w:hAnsi="Unikurd Web" w:cs="Unikurd Web"/>
          <w:sz w:val="24"/>
          <w:szCs w:val="24"/>
        </w:rPr>
        <w:t>others, st</w:t>
      </w:r>
      <w:r w:rsidR="00063AB7" w:rsidRPr="002A3931">
        <w:rPr>
          <w:rFonts w:ascii="Unikurd Web" w:hAnsi="Unikurd Web" w:cs="Unikurd Web"/>
          <w:sz w:val="24"/>
          <w:szCs w:val="24"/>
        </w:rPr>
        <w:t>anding</w:t>
      </w:r>
      <w:r w:rsidRPr="002A3931">
        <w:rPr>
          <w:rFonts w:ascii="Unikurd Web" w:hAnsi="Unikurd Web" w:cs="Unikurd Web"/>
          <w:sz w:val="24"/>
          <w:szCs w:val="24"/>
        </w:rPr>
        <w:t xml:space="preserve"> along the walls</w:t>
      </w:r>
      <w:r w:rsidR="00063AB7" w:rsidRPr="002A3931">
        <w:rPr>
          <w:rFonts w:ascii="Unikurd Web" w:hAnsi="Unikurd Web" w:cs="Unikurd Web"/>
          <w:sz w:val="24"/>
          <w:szCs w:val="24"/>
        </w:rPr>
        <w:t>,</w:t>
      </w:r>
      <w:r w:rsidRPr="002A3931">
        <w:rPr>
          <w:rFonts w:ascii="Unikurd Web" w:hAnsi="Unikurd Web" w:cs="Unikurd Web"/>
          <w:sz w:val="24"/>
          <w:szCs w:val="24"/>
        </w:rPr>
        <w:t xml:space="preserve"> watching </w:t>
      </w:r>
      <w:r w:rsidR="00063AB7" w:rsidRPr="002A3931">
        <w:rPr>
          <w:rFonts w:ascii="Unikurd Web" w:hAnsi="Unikurd Web" w:cs="Unikurd Web"/>
          <w:sz w:val="24"/>
          <w:szCs w:val="24"/>
        </w:rPr>
        <w:t>the scene unfold.</w:t>
      </w:r>
      <w:r w:rsidRPr="002A3931">
        <w:rPr>
          <w:rFonts w:ascii="Unikurd Web" w:hAnsi="Unikurd Web" w:cs="Unikurd Web"/>
          <w:sz w:val="24"/>
          <w:szCs w:val="24"/>
        </w:rPr>
        <w:t xml:space="preserve"> Kawan and t</w:t>
      </w:r>
      <w:r w:rsidR="00063AB7" w:rsidRPr="002A3931">
        <w:rPr>
          <w:rFonts w:ascii="Unikurd Web" w:hAnsi="Unikurd Web" w:cs="Unikurd Web"/>
          <w:sz w:val="24"/>
          <w:szCs w:val="24"/>
        </w:rPr>
        <w:t>he others</w:t>
      </w:r>
      <w:r w:rsidRPr="002A3931">
        <w:rPr>
          <w:rFonts w:ascii="Unikurd Web" w:hAnsi="Unikurd Web" w:cs="Unikurd Web"/>
          <w:sz w:val="24"/>
          <w:szCs w:val="24"/>
        </w:rPr>
        <w:t xml:space="preserve"> in the tee house</w:t>
      </w:r>
      <w:r w:rsidR="00063AB7" w:rsidRPr="002A3931">
        <w:rPr>
          <w:rFonts w:ascii="Unikurd Web" w:hAnsi="Unikurd Web" w:cs="Unikurd Web"/>
          <w:sz w:val="24"/>
          <w:szCs w:val="24"/>
        </w:rPr>
        <w:t xml:space="preserve"> also </w:t>
      </w:r>
      <w:r w:rsidRPr="002A3931">
        <w:rPr>
          <w:rFonts w:ascii="Unikurd Web" w:hAnsi="Unikurd Web" w:cs="Unikurd Web"/>
          <w:sz w:val="24"/>
          <w:szCs w:val="24"/>
        </w:rPr>
        <w:t>stood,</w:t>
      </w:r>
      <w:r w:rsidR="00063AB7" w:rsidRPr="002A3931">
        <w:rPr>
          <w:rFonts w:ascii="Unikurd Web" w:hAnsi="Unikurd Web" w:cs="Unikurd Web"/>
          <w:sz w:val="24"/>
          <w:szCs w:val="24"/>
        </w:rPr>
        <w:t xml:space="preserve"> observing attentively. </w:t>
      </w:r>
    </w:p>
    <w:p w14:paraId="0C8B5F58" w14:textId="197D2604" w:rsidR="00F84B47" w:rsidRPr="002A3931" w:rsidRDefault="00DE56CC" w:rsidP="00063AB7">
      <w:pPr>
        <w:spacing w:line="360" w:lineRule="auto"/>
        <w:rPr>
          <w:rFonts w:ascii="Unikurd Web" w:hAnsi="Unikurd Web" w:cs="Unikurd Web"/>
          <w:sz w:val="24"/>
          <w:szCs w:val="24"/>
        </w:rPr>
      </w:pPr>
      <w:r w:rsidRPr="002A3931">
        <w:rPr>
          <w:rFonts w:ascii="Unikurd Web" w:hAnsi="Unikurd Web" w:cs="Unikurd Web"/>
          <w:sz w:val="24"/>
          <w:szCs w:val="24"/>
        </w:rPr>
        <w:t>The tall man</w:t>
      </w:r>
      <w:r w:rsidR="00063AB7" w:rsidRPr="002A3931">
        <w:rPr>
          <w:rFonts w:ascii="Unikurd Web" w:hAnsi="Unikurd Web" w:cs="Unikurd Web"/>
          <w:sz w:val="24"/>
          <w:szCs w:val="24"/>
        </w:rPr>
        <w:t xml:space="preserve"> lowered his</w:t>
      </w:r>
      <w:r w:rsidRPr="002A3931">
        <w:rPr>
          <w:rFonts w:ascii="Unikurd Web" w:hAnsi="Unikurd Web" w:cs="Unikurd Web"/>
          <w:sz w:val="24"/>
          <w:szCs w:val="24"/>
        </w:rPr>
        <w:t xml:space="preserve"> Mauser from his shoulder</w:t>
      </w:r>
      <w:r w:rsidR="00063AB7" w:rsidRPr="002A3931">
        <w:rPr>
          <w:rFonts w:ascii="Unikurd Web" w:hAnsi="Unikurd Web" w:cs="Unikurd Web"/>
          <w:sz w:val="24"/>
          <w:szCs w:val="24"/>
        </w:rPr>
        <w:t xml:space="preserve"> as the </w:t>
      </w:r>
      <w:r w:rsidR="00845595" w:rsidRPr="002A3931">
        <w:rPr>
          <w:rFonts w:ascii="Unikurd Web" w:hAnsi="Unikurd Web" w:cs="Unikurd Web"/>
          <w:sz w:val="24"/>
          <w:szCs w:val="24"/>
        </w:rPr>
        <w:t>riders tightened the horses’ reins firmly in their hands.</w:t>
      </w:r>
      <w:r w:rsidR="00063AB7" w:rsidRPr="002A3931">
        <w:rPr>
          <w:rFonts w:ascii="Unikurd Web" w:hAnsi="Unikurd Web" w:cs="Unikurd Web"/>
          <w:sz w:val="24"/>
          <w:szCs w:val="24"/>
        </w:rPr>
        <w:t xml:space="preserve"> C</w:t>
      </w:r>
      <w:r w:rsidR="009B654F" w:rsidRPr="002A3931">
        <w:rPr>
          <w:rFonts w:ascii="Unikurd Web" w:hAnsi="Unikurd Web" w:cs="Unikurd Web"/>
          <w:sz w:val="24"/>
          <w:szCs w:val="24"/>
        </w:rPr>
        <w:t>arefully</w:t>
      </w:r>
      <w:r w:rsidR="00063AB7" w:rsidRPr="002A3931">
        <w:rPr>
          <w:rFonts w:ascii="Unikurd Web" w:hAnsi="Unikurd Web" w:cs="Unikurd Web"/>
          <w:sz w:val="24"/>
          <w:szCs w:val="24"/>
        </w:rPr>
        <w:t>,</w:t>
      </w:r>
      <w:r w:rsidR="009B654F" w:rsidRPr="002A3931">
        <w:rPr>
          <w:rFonts w:ascii="Unikurd Web" w:hAnsi="Unikurd Web" w:cs="Unikurd Web"/>
          <w:sz w:val="24"/>
          <w:szCs w:val="24"/>
        </w:rPr>
        <w:t xml:space="preserve"> </w:t>
      </w:r>
      <w:r w:rsidR="00063AB7" w:rsidRPr="002A3931">
        <w:rPr>
          <w:rFonts w:ascii="Unikurd Web" w:hAnsi="Unikurd Web" w:cs="Unikurd Web"/>
          <w:sz w:val="24"/>
          <w:szCs w:val="24"/>
        </w:rPr>
        <w:t xml:space="preserve">he </w:t>
      </w:r>
      <w:r w:rsidR="00114A35" w:rsidRPr="002A3931">
        <w:rPr>
          <w:rFonts w:ascii="Unikurd Web" w:hAnsi="Unikurd Web" w:cs="Unikurd Web"/>
          <w:sz w:val="24"/>
          <w:szCs w:val="24"/>
        </w:rPr>
        <w:t>coked</w:t>
      </w:r>
      <w:r w:rsidR="00845595" w:rsidRPr="002A3931">
        <w:rPr>
          <w:rFonts w:ascii="Unikurd Web" w:hAnsi="Unikurd Web" w:cs="Unikurd Web"/>
          <w:sz w:val="24"/>
          <w:szCs w:val="24"/>
        </w:rPr>
        <w:t xml:space="preserve"> the </w:t>
      </w:r>
      <w:r w:rsidR="00777804" w:rsidRPr="002A3931">
        <w:rPr>
          <w:rFonts w:ascii="Unikurd Web" w:hAnsi="Unikurd Web" w:cs="Unikurd Web"/>
          <w:sz w:val="24"/>
          <w:szCs w:val="24"/>
        </w:rPr>
        <w:t>bolt</w:t>
      </w:r>
      <w:r w:rsidR="009B654F" w:rsidRPr="002A3931">
        <w:rPr>
          <w:rFonts w:ascii="Unikurd Web" w:hAnsi="Unikurd Web" w:cs="Unikurd Web"/>
          <w:sz w:val="24"/>
          <w:szCs w:val="24"/>
        </w:rPr>
        <w:t xml:space="preserve">, loaded a round, pressed the trigger, and fired a bullet in a safe </w:t>
      </w:r>
      <w:r w:rsidR="00063AB7" w:rsidRPr="002A3931">
        <w:rPr>
          <w:rFonts w:ascii="Unikurd Web" w:hAnsi="Unikurd Web" w:cs="Unikurd Web"/>
          <w:sz w:val="24"/>
          <w:szCs w:val="24"/>
        </w:rPr>
        <w:t>direction. The</w:t>
      </w:r>
      <w:r w:rsidR="00F16A87" w:rsidRPr="002A3931">
        <w:rPr>
          <w:rFonts w:ascii="Unikurd Web" w:hAnsi="Unikurd Web" w:cs="Unikurd Web"/>
          <w:sz w:val="24"/>
          <w:szCs w:val="24"/>
        </w:rPr>
        <w:t xml:space="preserve"> horses spooked and bulged their eyes</w:t>
      </w:r>
      <w:r w:rsidR="00063AB7" w:rsidRPr="002A3931">
        <w:rPr>
          <w:rFonts w:ascii="Unikurd Web" w:hAnsi="Unikurd Web" w:cs="Unikurd Web"/>
          <w:sz w:val="24"/>
          <w:szCs w:val="24"/>
        </w:rPr>
        <w:t xml:space="preserve"> in response.</w:t>
      </w:r>
    </w:p>
    <w:p w14:paraId="4A43D8F2" w14:textId="00BFEDB4" w:rsidR="004324C0" w:rsidRPr="002A3931" w:rsidRDefault="00114A35" w:rsidP="0054025D">
      <w:pPr>
        <w:spacing w:line="360" w:lineRule="auto"/>
        <w:rPr>
          <w:rFonts w:ascii="Unikurd Web" w:hAnsi="Unikurd Web" w:cs="Unikurd Web"/>
          <w:color w:val="000000" w:themeColor="text1"/>
          <w:sz w:val="24"/>
          <w:szCs w:val="24"/>
          <w:lang w:bidi="ar-IQ"/>
        </w:rPr>
      </w:pPr>
      <w:r w:rsidRPr="002A3931">
        <w:rPr>
          <w:rFonts w:ascii="Unikurd Web" w:hAnsi="Unikurd Web" w:cs="Unikurd Web"/>
          <w:sz w:val="24"/>
          <w:szCs w:val="24"/>
        </w:rPr>
        <w:t>The tall man</w:t>
      </w:r>
      <w:r w:rsidR="00EE4FE7" w:rsidRPr="002A3931">
        <w:rPr>
          <w:rFonts w:ascii="Unikurd Web" w:hAnsi="Unikurd Web" w:cs="Unikurd Web"/>
          <w:sz w:val="24"/>
          <w:szCs w:val="24"/>
        </w:rPr>
        <w:t xml:space="preserve"> then</w:t>
      </w:r>
      <w:r w:rsidRPr="002A3931">
        <w:rPr>
          <w:rFonts w:ascii="Unikurd Web" w:hAnsi="Unikurd Web" w:cs="Unikurd Web"/>
          <w:sz w:val="24"/>
          <w:szCs w:val="24"/>
        </w:rPr>
        <w:t xml:space="preserve"> addressed the crowd loudly, “Dear, we are here today</w:t>
      </w:r>
      <w:r w:rsidR="00411B07" w:rsidRPr="002A3931">
        <w:rPr>
          <w:rFonts w:ascii="Unikurd Web" w:hAnsi="Unikurd Web" w:cs="Unikurd Web"/>
          <w:sz w:val="24"/>
          <w:szCs w:val="24"/>
        </w:rPr>
        <w:t xml:space="preserve"> as</w:t>
      </w:r>
      <w:r w:rsidRPr="002A3931">
        <w:rPr>
          <w:rFonts w:ascii="Unikurd Web" w:hAnsi="Unikurd Web" w:cs="Unikurd Web"/>
          <w:sz w:val="24"/>
          <w:szCs w:val="24"/>
        </w:rPr>
        <w:t xml:space="preserve"> before, to read out another piece of poetry of S</w:t>
      </w:r>
      <w:r w:rsidR="00411B07" w:rsidRPr="002A3931">
        <w:rPr>
          <w:rFonts w:ascii="Unikurd Web" w:hAnsi="Unikurd Web" w:cs="Unikurd Web"/>
          <w:sz w:val="24"/>
          <w:szCs w:val="24"/>
        </w:rPr>
        <w:t>i</w:t>
      </w:r>
      <w:r w:rsidRPr="002A3931">
        <w:rPr>
          <w:rFonts w:ascii="Unikurd Web" w:hAnsi="Unikurd Web" w:cs="Unikurd Web"/>
          <w:sz w:val="24"/>
          <w:szCs w:val="24"/>
        </w:rPr>
        <w:t>r</w:t>
      </w:r>
      <w:r w:rsidR="0091542D" w:rsidRPr="002A3931">
        <w:rPr>
          <w:rFonts w:ascii="Unikurd Web" w:hAnsi="Unikurd Web" w:cs="Unikurd Web"/>
          <w:sz w:val="24"/>
          <w:szCs w:val="24"/>
        </w:rPr>
        <w:t xml:space="preserve"> Tah</w:t>
      </w:r>
      <w:r w:rsidR="004161B2" w:rsidRPr="002A3931">
        <w:rPr>
          <w:rFonts w:ascii="Unikurd Web" w:hAnsi="Unikurd Web" w:cs="Unikurd Web"/>
          <w:color w:val="374151"/>
          <w:sz w:val="24"/>
          <w:szCs w:val="24"/>
        </w:rPr>
        <w:t>î</w:t>
      </w:r>
      <w:r w:rsidR="0091542D" w:rsidRPr="002A3931">
        <w:rPr>
          <w:rFonts w:ascii="Unikurd Web" w:hAnsi="Unikurd Web" w:cs="Unikurd Web"/>
          <w:sz w:val="24"/>
          <w:szCs w:val="24"/>
        </w:rPr>
        <w:t>r</w:t>
      </w:r>
      <w:r w:rsidRPr="002A3931">
        <w:rPr>
          <w:rFonts w:ascii="Unikurd Web" w:hAnsi="Unikurd Web" w:cs="Unikurd Web"/>
          <w:sz w:val="24"/>
          <w:szCs w:val="24"/>
        </w:rPr>
        <w:t xml:space="preserve"> </w:t>
      </w:r>
      <w:r w:rsidR="00971E91" w:rsidRPr="002A3931">
        <w:rPr>
          <w:rFonts w:ascii="Unikurd Web" w:hAnsi="Unikurd Web" w:cs="Unikurd Web"/>
          <w:sz w:val="24"/>
          <w:szCs w:val="24"/>
        </w:rPr>
        <w:t>Beg</w:t>
      </w:r>
      <w:r w:rsidR="0054025D" w:rsidRPr="002A3931">
        <w:rPr>
          <w:rFonts w:ascii="Unikurd Web" w:hAnsi="Unikurd Web" w:cs="Unikurd Web"/>
          <w:sz w:val="24"/>
          <w:szCs w:val="24"/>
        </w:rPr>
        <w:t>,” He pulled</w:t>
      </w:r>
      <w:r w:rsidR="00411B07" w:rsidRPr="002A3931">
        <w:rPr>
          <w:rFonts w:ascii="Unikurd Web" w:hAnsi="Unikurd Web" w:cs="Unikurd Web"/>
          <w:sz w:val="24"/>
          <w:szCs w:val="24"/>
        </w:rPr>
        <w:t xml:space="preserve"> out</w:t>
      </w:r>
      <w:r w:rsidR="0054025D" w:rsidRPr="002A3931">
        <w:rPr>
          <w:rFonts w:ascii="Unikurd Web" w:hAnsi="Unikurd Web" w:cs="Unikurd Web"/>
          <w:sz w:val="24"/>
          <w:szCs w:val="24"/>
        </w:rPr>
        <w:t xml:space="preserve"> a bunch of papers</w:t>
      </w:r>
      <w:r w:rsidR="00411B07" w:rsidRPr="002A3931">
        <w:rPr>
          <w:rFonts w:ascii="Unikurd Web" w:hAnsi="Unikurd Web" w:cs="Unikurd Web"/>
          <w:sz w:val="24"/>
          <w:szCs w:val="24"/>
        </w:rPr>
        <w:t xml:space="preserve"> from</w:t>
      </w:r>
      <w:r w:rsidR="0054025D" w:rsidRPr="002A3931">
        <w:rPr>
          <w:rFonts w:ascii="Unikurd Web" w:hAnsi="Unikurd Web" w:cs="Unikurd Web"/>
          <w:sz w:val="24"/>
          <w:szCs w:val="24"/>
        </w:rPr>
        <w:t xml:space="preserve"> his jacket and </w:t>
      </w:r>
      <w:r w:rsidR="00971E91" w:rsidRPr="002A3931">
        <w:rPr>
          <w:rFonts w:ascii="Unikurd Web" w:hAnsi="Unikurd Web" w:cs="Unikurd Web"/>
          <w:sz w:val="24"/>
          <w:szCs w:val="24"/>
        </w:rPr>
        <w:t>Beg</w:t>
      </w:r>
      <w:r w:rsidR="00411B07" w:rsidRPr="002A3931">
        <w:rPr>
          <w:rFonts w:ascii="Unikurd Web" w:hAnsi="Unikurd Web" w:cs="Unikurd Web"/>
          <w:sz w:val="24"/>
          <w:szCs w:val="24"/>
        </w:rPr>
        <w:t>an reciting</w:t>
      </w:r>
      <w:r w:rsidR="0054025D" w:rsidRPr="002A3931">
        <w:rPr>
          <w:rFonts w:ascii="Unikurd Web" w:hAnsi="Unikurd Web" w:cs="Unikurd Web"/>
          <w:sz w:val="24"/>
          <w:szCs w:val="24"/>
        </w:rPr>
        <w:t>, “</w:t>
      </w:r>
      <w:r w:rsidR="004324C0" w:rsidRPr="002A3931">
        <w:rPr>
          <w:rFonts w:ascii="Unikurd Web" w:hAnsi="Unikurd Web" w:cs="Unikurd Web"/>
          <w:color w:val="000000" w:themeColor="text1"/>
          <w:sz w:val="24"/>
          <w:szCs w:val="24"/>
          <w:lang w:bidi="ar-IQ"/>
        </w:rPr>
        <w:t>She is as red, white, and subtle as rhubarb, with cheeks as watery, wet, and fresh as cherries."</w:t>
      </w:r>
    </w:p>
    <w:p w14:paraId="25EAD99A" w14:textId="0C9F1994" w:rsidR="00F84B47" w:rsidRPr="002A3931" w:rsidRDefault="00EA19B5" w:rsidP="00EA19B5">
      <w:pPr>
        <w:spacing w:line="360" w:lineRule="auto"/>
        <w:rPr>
          <w:rFonts w:ascii="Unikurd Web" w:hAnsi="Unikurd Web" w:cs="Unikurd Web"/>
          <w:sz w:val="24"/>
          <w:szCs w:val="24"/>
        </w:rPr>
      </w:pPr>
      <w:r w:rsidRPr="002A3931">
        <w:rPr>
          <w:rFonts w:ascii="Unikurd Web" w:hAnsi="Unikurd Web" w:cs="Unikurd Web"/>
          <w:color w:val="000000" w:themeColor="text1"/>
          <w:sz w:val="24"/>
          <w:szCs w:val="24"/>
          <w:lang w:bidi="ar-IQ"/>
        </w:rPr>
        <w:t>“Lovely, very well written, it can only be written by you,”</w:t>
      </w:r>
      <w:r w:rsidR="00411B07" w:rsidRPr="002A3931">
        <w:rPr>
          <w:rFonts w:ascii="Unikurd Web" w:hAnsi="Unikurd Web" w:cs="Unikurd Web"/>
          <w:color w:val="000000" w:themeColor="text1"/>
          <w:sz w:val="24"/>
          <w:szCs w:val="24"/>
          <w:lang w:bidi="ar-IQ"/>
        </w:rPr>
        <w:t xml:space="preserve"> remarked</w:t>
      </w:r>
      <w:r w:rsidRPr="002A3931">
        <w:rPr>
          <w:rFonts w:ascii="Unikurd Web" w:hAnsi="Unikurd Web" w:cs="Unikurd Web"/>
          <w:color w:val="000000" w:themeColor="text1"/>
          <w:sz w:val="24"/>
          <w:szCs w:val="24"/>
          <w:lang w:bidi="ar-IQ"/>
        </w:rPr>
        <w:t xml:space="preserve"> the man beside Kawan,</w:t>
      </w:r>
      <w:r w:rsidR="00411B07" w:rsidRPr="002A3931">
        <w:rPr>
          <w:rFonts w:ascii="Unikurd Web" w:hAnsi="Unikurd Web" w:cs="Unikurd Web"/>
          <w:color w:val="000000" w:themeColor="text1"/>
          <w:sz w:val="24"/>
          <w:szCs w:val="24"/>
          <w:lang w:bidi="ar-IQ"/>
        </w:rPr>
        <w:t xml:space="preserve"> absorbed in the words</w:t>
      </w:r>
      <w:r w:rsidRPr="002A3931">
        <w:rPr>
          <w:rFonts w:ascii="Unikurd Web" w:hAnsi="Unikurd Web" w:cs="Unikurd Web"/>
          <w:color w:val="000000" w:themeColor="text1"/>
          <w:sz w:val="24"/>
          <w:szCs w:val="24"/>
          <w:lang w:bidi="ar-IQ"/>
        </w:rPr>
        <w:t>.</w:t>
      </w:r>
    </w:p>
    <w:p w14:paraId="1B888D1C" w14:textId="661408A7" w:rsidR="004324C0" w:rsidRPr="002A3931" w:rsidRDefault="00EA19B5" w:rsidP="00EA19B5">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The tall man continued, </w:t>
      </w:r>
      <w:r w:rsidR="00321C7A" w:rsidRPr="002A3931">
        <w:rPr>
          <w:rFonts w:ascii="Unikurd Web" w:hAnsi="Unikurd Web" w:cs="Unikurd Web"/>
          <w:color w:val="000000" w:themeColor="text1"/>
          <w:sz w:val="24"/>
          <w:szCs w:val="24"/>
          <w:lang w:bidi="ar-IQ"/>
        </w:rPr>
        <w:t>"Her delicate body, what shall I say,</w:t>
      </w:r>
      <w:r w:rsidRPr="002A3931">
        <w:rPr>
          <w:rFonts w:ascii="Unikurd Web" w:hAnsi="Unikurd Web" w:cs="Unikurd Web"/>
          <w:color w:val="000000" w:themeColor="text1"/>
          <w:sz w:val="24"/>
          <w:szCs w:val="24"/>
          <w:lang w:bidi="ar-IQ"/>
        </w:rPr>
        <w:t xml:space="preserve"> i</w:t>
      </w:r>
      <w:r w:rsidR="00321C7A" w:rsidRPr="002A3931">
        <w:rPr>
          <w:rFonts w:ascii="Unikurd Web" w:hAnsi="Unikurd Web" w:cs="Unikurd Web"/>
          <w:color w:val="000000" w:themeColor="text1"/>
          <w:sz w:val="24"/>
          <w:szCs w:val="24"/>
          <w:lang w:bidi="ar-IQ"/>
        </w:rPr>
        <w:t>s like crystal."</w:t>
      </w:r>
    </w:p>
    <w:p w14:paraId="558D496A" w14:textId="06EDF726" w:rsidR="00F84B47" w:rsidRPr="002A3931" w:rsidRDefault="00EA19B5" w:rsidP="00EA19B5">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“That is the one, that crystal has killed me,” The man beside Kawan reacted,</w:t>
      </w:r>
      <w:r w:rsidR="00411B07" w:rsidRPr="002A3931">
        <w:rPr>
          <w:rFonts w:ascii="Unikurd Web" w:hAnsi="Unikurd Web" w:cs="Unikurd Web"/>
          <w:color w:val="000000" w:themeColor="text1"/>
          <w:sz w:val="24"/>
          <w:szCs w:val="24"/>
          <w:lang w:bidi="ar-IQ"/>
        </w:rPr>
        <w:t xml:space="preserve"> lost in his own thoughts.</w:t>
      </w:r>
      <w:r w:rsidRPr="002A3931">
        <w:rPr>
          <w:rFonts w:ascii="Unikurd Web" w:hAnsi="Unikurd Web" w:cs="Unikurd Web"/>
          <w:color w:val="000000" w:themeColor="text1"/>
          <w:sz w:val="24"/>
          <w:szCs w:val="24"/>
          <w:lang w:bidi="ar-IQ"/>
        </w:rPr>
        <w:t xml:space="preserve"> </w:t>
      </w:r>
    </w:p>
    <w:p w14:paraId="518F9DC8" w14:textId="6BAFDFC5" w:rsidR="009A0218" w:rsidRPr="002A3931" w:rsidRDefault="00EA19B5" w:rsidP="00EA19B5">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The tall man </w:t>
      </w:r>
      <w:r w:rsidR="00411B07" w:rsidRPr="002A3931">
        <w:rPr>
          <w:rFonts w:ascii="Unikurd Web" w:hAnsi="Unikurd Web" w:cs="Unikurd Web"/>
          <w:color w:val="000000" w:themeColor="text1"/>
          <w:sz w:val="24"/>
          <w:szCs w:val="24"/>
          <w:lang w:bidi="ar-IQ"/>
        </w:rPr>
        <w:t>read on,</w:t>
      </w:r>
      <w:r w:rsidRPr="002A3931">
        <w:rPr>
          <w:rFonts w:ascii="Unikurd Web" w:hAnsi="Unikurd Web" w:cs="Unikurd Web"/>
          <w:color w:val="000000" w:themeColor="text1"/>
          <w:sz w:val="24"/>
          <w:szCs w:val="24"/>
          <w:lang w:bidi="ar-IQ"/>
        </w:rPr>
        <w:t xml:space="preserve"> “</w:t>
      </w:r>
      <w:r w:rsidR="009A0218" w:rsidRPr="002A3931">
        <w:rPr>
          <w:rFonts w:ascii="Unikurd Web" w:hAnsi="Unikurd Web" w:cs="Unikurd Web"/>
          <w:color w:val="000000" w:themeColor="text1"/>
          <w:sz w:val="24"/>
          <w:szCs w:val="24"/>
          <w:lang w:bidi="ar-IQ"/>
        </w:rPr>
        <w:t>The perfume of her breath and breast intoxicates the mind.</w:t>
      </w:r>
      <w:r w:rsidRPr="002A3931">
        <w:rPr>
          <w:rFonts w:ascii="Unikurd Web" w:hAnsi="Unikurd Web" w:cs="Unikurd Web"/>
          <w:color w:val="000000" w:themeColor="text1"/>
          <w:sz w:val="24"/>
          <w:szCs w:val="24"/>
          <w:lang w:bidi="ar-IQ"/>
        </w:rPr>
        <w:t>”</w:t>
      </w:r>
    </w:p>
    <w:p w14:paraId="284644B8" w14:textId="26A651F0" w:rsidR="00F84B47" w:rsidRPr="002A3931" w:rsidRDefault="00977874" w:rsidP="00977874">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“Because of Xamze (the name of his lover) </w:t>
      </w:r>
      <w:r w:rsidR="00411B07" w:rsidRPr="002A3931">
        <w:rPr>
          <w:rFonts w:ascii="Unikurd Web" w:hAnsi="Unikurd Web" w:cs="Unikurd Web"/>
          <w:color w:val="000000" w:themeColor="text1"/>
          <w:sz w:val="24"/>
          <w:szCs w:val="24"/>
          <w:lang w:bidi="ar-IQ"/>
        </w:rPr>
        <w:t>d</w:t>
      </w:r>
      <w:r w:rsidRPr="002A3931">
        <w:rPr>
          <w:rFonts w:ascii="Unikurd Web" w:hAnsi="Unikurd Web" w:cs="Unikurd Web"/>
          <w:color w:val="000000" w:themeColor="text1"/>
          <w:sz w:val="24"/>
          <w:szCs w:val="24"/>
          <w:lang w:bidi="ar-IQ"/>
        </w:rPr>
        <w:t xml:space="preserve">o I have a head left to be intoxicated,” </w:t>
      </w:r>
      <w:r w:rsidR="00411B07" w:rsidRPr="002A3931">
        <w:rPr>
          <w:rFonts w:ascii="Unikurd Web" w:hAnsi="Unikurd Web" w:cs="Unikurd Web"/>
          <w:color w:val="000000" w:themeColor="text1"/>
          <w:sz w:val="24"/>
          <w:szCs w:val="24"/>
          <w:lang w:bidi="ar-IQ"/>
        </w:rPr>
        <w:t>t</w:t>
      </w:r>
      <w:r w:rsidRPr="002A3931">
        <w:rPr>
          <w:rFonts w:ascii="Unikurd Web" w:hAnsi="Unikurd Web" w:cs="Unikurd Web"/>
          <w:color w:val="000000" w:themeColor="text1"/>
          <w:sz w:val="24"/>
          <w:szCs w:val="24"/>
          <w:lang w:bidi="ar-IQ"/>
        </w:rPr>
        <w:t>he man beside Kawan deeply</w:t>
      </w:r>
      <w:r w:rsidR="00411B07" w:rsidRPr="002A3931">
        <w:rPr>
          <w:rFonts w:ascii="Unikurd Web" w:hAnsi="Unikurd Web" w:cs="Unikurd Web"/>
          <w:color w:val="000000" w:themeColor="text1"/>
          <w:sz w:val="24"/>
          <w:szCs w:val="24"/>
          <w:lang w:bidi="ar-IQ"/>
        </w:rPr>
        <w:t xml:space="preserve"> sighed</w:t>
      </w:r>
      <w:r w:rsidRPr="002A3931">
        <w:rPr>
          <w:rFonts w:ascii="Unikurd Web" w:hAnsi="Unikurd Web" w:cs="Unikurd Web"/>
          <w:color w:val="000000" w:themeColor="text1"/>
          <w:sz w:val="24"/>
          <w:szCs w:val="24"/>
          <w:lang w:bidi="ar-IQ"/>
        </w:rPr>
        <w:t xml:space="preserve"> before saying it?  </w:t>
      </w:r>
    </w:p>
    <w:p w14:paraId="2F8EC4C4" w14:textId="487AEF05" w:rsidR="00682E79" w:rsidRPr="002A3931" w:rsidRDefault="00977874" w:rsidP="001A6DC6">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The tall man, </w:t>
      </w:r>
      <w:r w:rsidR="001A6DC6" w:rsidRPr="002A3931">
        <w:rPr>
          <w:rFonts w:ascii="Unikurd Web" w:hAnsi="Unikurd Web" w:cs="Unikurd Web"/>
          <w:color w:val="000000" w:themeColor="text1"/>
          <w:sz w:val="24"/>
          <w:szCs w:val="24"/>
          <w:lang w:bidi="ar-IQ"/>
        </w:rPr>
        <w:t>continue</w:t>
      </w:r>
      <w:r w:rsidR="00411B07" w:rsidRPr="002A3931">
        <w:rPr>
          <w:rFonts w:ascii="Unikurd Web" w:hAnsi="Unikurd Web" w:cs="Unikurd Web"/>
          <w:color w:val="000000" w:themeColor="text1"/>
          <w:sz w:val="24"/>
          <w:szCs w:val="24"/>
          <w:lang w:bidi="ar-IQ"/>
        </w:rPr>
        <w:t>d</w:t>
      </w:r>
      <w:r w:rsidR="001A6DC6" w:rsidRPr="002A3931">
        <w:rPr>
          <w:rFonts w:ascii="Unikurd Web" w:hAnsi="Unikurd Web" w:cs="Unikurd Web"/>
          <w:color w:val="000000" w:themeColor="text1"/>
          <w:sz w:val="24"/>
          <w:szCs w:val="24"/>
          <w:lang w:bidi="ar-IQ"/>
        </w:rPr>
        <w:t>, “Her</w:t>
      </w:r>
      <w:r w:rsidR="006D035D" w:rsidRPr="002A3931">
        <w:rPr>
          <w:rFonts w:ascii="Unikurd Web" w:hAnsi="Unikurd Web" w:cs="Unikurd Web"/>
          <w:color w:val="000000" w:themeColor="text1"/>
          <w:sz w:val="24"/>
          <w:szCs w:val="24"/>
          <w:lang w:bidi="ar-IQ"/>
        </w:rPr>
        <w:t xml:space="preserve"> beauty adorned with Habesha marks, sizzles the lover's heart."</w:t>
      </w:r>
    </w:p>
    <w:p w14:paraId="3795A7B9" w14:textId="4920378F" w:rsidR="00BF4AE8" w:rsidRPr="002A3931" w:rsidRDefault="001A6DC6" w:rsidP="00BF4AE8">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“It’s beyond the sizzling; come and see my ashed heart,” </w:t>
      </w:r>
      <w:r w:rsidR="00411B07" w:rsidRPr="002A3931">
        <w:rPr>
          <w:rFonts w:ascii="Unikurd Web" w:hAnsi="Unikurd Web" w:cs="Unikurd Web"/>
          <w:color w:val="000000" w:themeColor="text1"/>
          <w:sz w:val="24"/>
          <w:szCs w:val="24"/>
          <w:lang w:bidi="ar-IQ"/>
        </w:rPr>
        <w:t>t</w:t>
      </w:r>
      <w:r w:rsidR="00BF4AE8" w:rsidRPr="002A3931">
        <w:rPr>
          <w:rFonts w:ascii="Unikurd Web" w:hAnsi="Unikurd Web" w:cs="Unikurd Web"/>
          <w:color w:val="000000" w:themeColor="text1"/>
          <w:sz w:val="24"/>
          <w:szCs w:val="24"/>
          <w:lang w:bidi="ar-IQ"/>
        </w:rPr>
        <w:t xml:space="preserve">he man beside Kawan commented. </w:t>
      </w:r>
    </w:p>
    <w:p w14:paraId="5324AE81" w14:textId="10877651" w:rsidR="00C96363" w:rsidRPr="002A3931" w:rsidRDefault="00BF4AE8" w:rsidP="00BF4AE8">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The tall man </w:t>
      </w:r>
      <w:r w:rsidR="00411B07" w:rsidRPr="002A3931">
        <w:rPr>
          <w:rFonts w:ascii="Unikurd Web" w:hAnsi="Unikurd Web" w:cs="Unikurd Web"/>
          <w:color w:val="000000" w:themeColor="text1"/>
          <w:sz w:val="24"/>
          <w:szCs w:val="24"/>
          <w:lang w:bidi="ar-IQ"/>
        </w:rPr>
        <w:t>read further</w:t>
      </w:r>
      <w:r w:rsidRPr="002A3931">
        <w:rPr>
          <w:rFonts w:ascii="Unikurd Web" w:hAnsi="Unikurd Web" w:cs="Unikurd Web"/>
          <w:color w:val="000000" w:themeColor="text1"/>
          <w:sz w:val="24"/>
          <w:szCs w:val="24"/>
          <w:lang w:bidi="ar-IQ"/>
        </w:rPr>
        <w:t xml:space="preserve">, </w:t>
      </w:r>
      <w:r w:rsidR="00C96363" w:rsidRPr="002A3931">
        <w:rPr>
          <w:rFonts w:ascii="Unikurd Web" w:hAnsi="Unikurd Web" w:cs="Unikurd Web"/>
          <w:color w:val="000000" w:themeColor="text1"/>
          <w:sz w:val="24"/>
          <w:szCs w:val="24"/>
          <w:lang w:bidi="ar-IQ"/>
        </w:rPr>
        <w:t>"</w:t>
      </w:r>
      <w:r w:rsidRPr="002A3931">
        <w:rPr>
          <w:rFonts w:ascii="Unikurd Web" w:hAnsi="Unikurd Web" w:cs="Unikurd Web"/>
          <w:color w:val="000000" w:themeColor="text1"/>
          <w:sz w:val="24"/>
          <w:szCs w:val="24"/>
          <w:lang w:bidi="ar-IQ"/>
        </w:rPr>
        <w:t>T</w:t>
      </w:r>
      <w:r w:rsidR="00C96363" w:rsidRPr="002A3931">
        <w:rPr>
          <w:rFonts w:ascii="Unikurd Web" w:hAnsi="Unikurd Web" w:cs="Unikurd Web"/>
          <w:color w:val="000000" w:themeColor="text1"/>
          <w:sz w:val="24"/>
          <w:szCs w:val="24"/>
          <w:lang w:bidi="ar-IQ"/>
        </w:rPr>
        <w:t>he sword of her eyebrow cuts the chest like a diamond</w:t>
      </w:r>
      <w:r w:rsidRPr="002A3931">
        <w:rPr>
          <w:rFonts w:ascii="Unikurd Web" w:hAnsi="Unikurd Web" w:cs="Unikurd Web"/>
          <w:color w:val="000000" w:themeColor="text1"/>
          <w:sz w:val="24"/>
          <w:szCs w:val="24"/>
          <w:lang w:bidi="ar-IQ"/>
        </w:rPr>
        <w:t>.”</w:t>
      </w:r>
    </w:p>
    <w:p w14:paraId="1FE052F7" w14:textId="2D6ED5D1" w:rsidR="00F84B47" w:rsidRPr="002A3931" w:rsidRDefault="00BF4AE8" w:rsidP="000A7B73">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“I wish some</w:t>
      </w:r>
      <w:r w:rsidR="000A7B73" w:rsidRPr="002A3931">
        <w:rPr>
          <w:rFonts w:ascii="Unikurd Web" w:hAnsi="Unikurd Web" w:cs="Unikurd Web"/>
          <w:color w:val="000000" w:themeColor="text1"/>
          <w:sz w:val="24"/>
          <w:szCs w:val="24"/>
          <w:lang w:bidi="ar-IQ"/>
        </w:rPr>
        <w:t>one</w:t>
      </w:r>
      <w:r w:rsidRPr="002A3931">
        <w:rPr>
          <w:rFonts w:ascii="Unikurd Web" w:hAnsi="Unikurd Web" w:cs="Unikurd Web"/>
          <w:color w:val="000000" w:themeColor="text1"/>
          <w:sz w:val="24"/>
          <w:szCs w:val="24"/>
          <w:lang w:bidi="ar-IQ"/>
        </w:rPr>
        <w:t xml:space="preserve"> could cut my heart</w:t>
      </w:r>
      <w:r w:rsidR="000A7B73" w:rsidRPr="002A3931">
        <w:rPr>
          <w:rFonts w:ascii="Unikurd Web" w:hAnsi="Unikurd Web" w:cs="Unikurd Web"/>
          <w:color w:val="000000" w:themeColor="text1"/>
          <w:sz w:val="24"/>
          <w:szCs w:val="24"/>
          <w:lang w:bidi="ar-IQ"/>
        </w:rPr>
        <w:t xml:space="preserve"> with that sword</w:t>
      </w:r>
      <w:r w:rsidRPr="002A3931">
        <w:rPr>
          <w:rFonts w:ascii="Unikurd Web" w:hAnsi="Unikurd Web" w:cs="Unikurd Web"/>
          <w:color w:val="000000" w:themeColor="text1"/>
          <w:sz w:val="24"/>
          <w:szCs w:val="24"/>
          <w:lang w:bidi="ar-IQ"/>
        </w:rPr>
        <w:t xml:space="preserve"> into many slices,”</w:t>
      </w:r>
      <w:r w:rsidR="00411B07" w:rsidRPr="002A3931">
        <w:rPr>
          <w:rFonts w:ascii="Unikurd Web" w:hAnsi="Unikurd Web" w:cs="Unikurd Web"/>
          <w:color w:val="000000" w:themeColor="text1"/>
          <w:sz w:val="24"/>
          <w:szCs w:val="24"/>
          <w:lang w:bidi="ar-IQ"/>
        </w:rPr>
        <w:t xml:space="preserve"> </w:t>
      </w:r>
      <w:r w:rsidRPr="002A3931">
        <w:rPr>
          <w:rFonts w:ascii="Unikurd Web" w:hAnsi="Unikurd Web" w:cs="Unikurd Web"/>
          <w:color w:val="000000" w:themeColor="text1"/>
          <w:sz w:val="24"/>
          <w:szCs w:val="24"/>
          <w:lang w:bidi="ar-IQ"/>
        </w:rPr>
        <w:t>the man beside Kawan</w:t>
      </w:r>
      <w:r w:rsidR="00411B07" w:rsidRPr="002A3931">
        <w:rPr>
          <w:rFonts w:ascii="Unikurd Web" w:hAnsi="Unikurd Web" w:cs="Unikurd Web"/>
          <w:color w:val="000000" w:themeColor="text1"/>
          <w:sz w:val="24"/>
          <w:szCs w:val="24"/>
          <w:lang w:bidi="ar-IQ"/>
        </w:rPr>
        <w:t xml:space="preserve"> shared his emotions.</w:t>
      </w:r>
    </w:p>
    <w:p w14:paraId="767D7AD5" w14:textId="273E9AE3" w:rsidR="000A7B73" w:rsidRPr="002A3931" w:rsidRDefault="000A7B73" w:rsidP="000A7B73">
      <w:pPr>
        <w:spacing w:line="360" w:lineRule="auto"/>
        <w:rPr>
          <w:rFonts w:ascii="Unikurd Web" w:hAnsi="Unikurd Web" w:cs="Unikurd Web"/>
          <w:color w:val="000000" w:themeColor="text1"/>
          <w:sz w:val="24"/>
          <w:szCs w:val="24"/>
          <w:rtl/>
          <w:lang w:bidi="ar-IQ"/>
        </w:rPr>
      </w:pPr>
      <w:r w:rsidRPr="002A3931">
        <w:rPr>
          <w:rFonts w:ascii="Unikurd Web" w:hAnsi="Unikurd Web" w:cs="Unikurd Web"/>
          <w:color w:val="000000" w:themeColor="text1"/>
          <w:sz w:val="24"/>
          <w:szCs w:val="24"/>
          <w:lang w:bidi="ar-IQ"/>
        </w:rPr>
        <w:t>Kawan turned his face towards the man beside him and asked, “It seems like you have sorrow in your heart?”</w:t>
      </w:r>
    </w:p>
    <w:p w14:paraId="50A5726B" w14:textId="01C26BC8" w:rsidR="00912444" w:rsidRPr="002A3931" w:rsidRDefault="004E095D" w:rsidP="004E095D">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w:t>
      </w:r>
      <w:r w:rsidR="00032D8B" w:rsidRPr="002A3931">
        <w:rPr>
          <w:rFonts w:ascii="Unikurd Web" w:hAnsi="Unikurd Web" w:cs="Unikurd Web"/>
          <w:color w:val="000000" w:themeColor="text1"/>
          <w:sz w:val="24"/>
          <w:szCs w:val="24"/>
          <w:lang w:bidi="ar-IQ"/>
        </w:rPr>
        <w:t xml:space="preserve">My </w:t>
      </w:r>
      <w:r w:rsidRPr="002A3931">
        <w:rPr>
          <w:rFonts w:ascii="Unikurd Web" w:hAnsi="Unikurd Web" w:cs="Unikurd Web"/>
          <w:color w:val="000000" w:themeColor="text1"/>
          <w:sz w:val="24"/>
          <w:szCs w:val="24"/>
          <w:lang w:bidi="ar-IQ"/>
        </w:rPr>
        <w:t>God</w:t>
      </w:r>
      <w:r w:rsidR="00523D83" w:rsidRPr="002A3931">
        <w:rPr>
          <w:rFonts w:ascii="Unikurd Web" w:hAnsi="Unikurd Web" w:cs="Unikurd Web"/>
          <w:color w:val="000000" w:themeColor="text1"/>
          <w:sz w:val="24"/>
          <w:szCs w:val="24"/>
          <w:lang w:bidi="ar-IQ"/>
        </w:rPr>
        <w:t>,</w:t>
      </w:r>
      <w:r w:rsidRPr="002A3931">
        <w:rPr>
          <w:rFonts w:ascii="Unikurd Web" w:hAnsi="Unikurd Web" w:cs="Unikurd Web"/>
          <w:color w:val="000000" w:themeColor="text1"/>
          <w:sz w:val="24"/>
          <w:szCs w:val="24"/>
          <w:lang w:bidi="ar-IQ"/>
        </w:rPr>
        <w:t xml:space="preserve"> </w:t>
      </w:r>
      <w:r w:rsidR="00032D8B" w:rsidRPr="002A3931">
        <w:rPr>
          <w:rFonts w:ascii="Unikurd Web" w:hAnsi="Unikurd Web" w:cs="Unikurd Web"/>
          <w:color w:val="000000" w:themeColor="text1"/>
          <w:sz w:val="24"/>
          <w:szCs w:val="24"/>
          <w:lang w:bidi="ar-IQ"/>
        </w:rPr>
        <w:t xml:space="preserve">deprive me of </w:t>
      </w:r>
      <w:r w:rsidRPr="002A3931">
        <w:rPr>
          <w:rFonts w:ascii="Unikurd Web" w:hAnsi="Unikurd Web" w:cs="Unikurd Web"/>
          <w:color w:val="000000" w:themeColor="text1"/>
          <w:sz w:val="24"/>
          <w:szCs w:val="24"/>
          <w:lang w:bidi="ar-IQ"/>
        </w:rPr>
        <w:t xml:space="preserve">four main religions if I </w:t>
      </w:r>
      <w:r w:rsidR="00032D8B" w:rsidRPr="002A3931">
        <w:rPr>
          <w:rFonts w:ascii="Unikurd Web" w:hAnsi="Unikurd Web" w:cs="Unikurd Web"/>
          <w:color w:val="000000" w:themeColor="text1"/>
          <w:sz w:val="24"/>
          <w:szCs w:val="24"/>
          <w:lang w:bidi="ar-IQ"/>
        </w:rPr>
        <w:t>do</w:t>
      </w:r>
      <w:r w:rsidRPr="002A3931">
        <w:rPr>
          <w:rFonts w:ascii="Unikurd Web" w:hAnsi="Unikurd Web" w:cs="Unikurd Web"/>
          <w:color w:val="000000" w:themeColor="text1"/>
          <w:sz w:val="24"/>
          <w:szCs w:val="24"/>
          <w:lang w:bidi="ar-IQ"/>
        </w:rPr>
        <w:t xml:space="preserve"> not wholeheartedly wish</w:t>
      </w:r>
      <w:r w:rsidR="00032D8B" w:rsidRPr="002A3931">
        <w:rPr>
          <w:rFonts w:ascii="Unikurd Web" w:hAnsi="Unikurd Web" w:cs="Unikurd Web"/>
          <w:color w:val="000000" w:themeColor="text1"/>
          <w:sz w:val="24"/>
          <w:szCs w:val="24"/>
          <w:lang w:bidi="ar-IQ"/>
        </w:rPr>
        <w:t xml:space="preserve"> for</w:t>
      </w:r>
      <w:r w:rsidRPr="002A3931">
        <w:rPr>
          <w:rFonts w:ascii="Unikurd Web" w:hAnsi="Unikurd Web" w:cs="Unikurd Web"/>
          <w:color w:val="000000" w:themeColor="text1"/>
          <w:sz w:val="24"/>
          <w:szCs w:val="24"/>
          <w:lang w:bidi="ar-IQ"/>
        </w:rPr>
        <w:t xml:space="preserve"> that tall</w:t>
      </w:r>
      <w:r w:rsidR="00F84B47" w:rsidRPr="002A3931">
        <w:rPr>
          <w:rFonts w:ascii="Unikurd Web" w:hAnsi="Unikurd Web" w:cs="Unikurd Web"/>
          <w:color w:val="000000" w:themeColor="text1"/>
          <w:sz w:val="24"/>
          <w:szCs w:val="24"/>
          <w:rtl/>
          <w:lang w:bidi="ar-IQ"/>
        </w:rPr>
        <w:t>‌</w:t>
      </w:r>
      <w:r w:rsidRPr="002A3931">
        <w:rPr>
          <w:rFonts w:ascii="Unikurd Web" w:hAnsi="Unikurd Web" w:cs="Unikurd Web"/>
          <w:color w:val="000000" w:themeColor="text1"/>
          <w:sz w:val="24"/>
          <w:szCs w:val="24"/>
          <w:lang w:bidi="ar-IQ"/>
        </w:rPr>
        <w:t xml:space="preserve"> man to</w:t>
      </w:r>
      <w:r w:rsidR="00032D8B" w:rsidRPr="002A3931">
        <w:rPr>
          <w:rFonts w:ascii="Unikurd Web" w:hAnsi="Unikurd Web" w:cs="Unikurd Web"/>
          <w:color w:val="000000" w:themeColor="text1"/>
          <w:sz w:val="24"/>
          <w:szCs w:val="24"/>
          <w:lang w:bidi="ar-IQ"/>
        </w:rPr>
        <w:t xml:space="preserve"> aim a</w:t>
      </w:r>
      <w:r w:rsidRPr="002A3931">
        <w:rPr>
          <w:rFonts w:ascii="Unikurd Web" w:hAnsi="Unikurd Web" w:cs="Unikurd Web"/>
          <w:color w:val="000000" w:themeColor="text1"/>
          <w:sz w:val="24"/>
          <w:szCs w:val="24"/>
          <w:lang w:bidi="ar-IQ"/>
        </w:rPr>
        <w:t xml:space="preserve"> bullet at my heart</w:t>
      </w:r>
      <w:r w:rsidR="00912444" w:rsidRPr="002A3931">
        <w:rPr>
          <w:rFonts w:ascii="Unikurd Web" w:hAnsi="Unikurd Web" w:cs="Unikurd Web"/>
          <w:color w:val="000000" w:themeColor="text1"/>
          <w:sz w:val="24"/>
          <w:szCs w:val="24"/>
          <w:lang w:bidi="ar-IQ"/>
        </w:rPr>
        <w:t xml:space="preserve">,” </w:t>
      </w:r>
      <w:r w:rsidR="00411B07" w:rsidRPr="002A3931">
        <w:rPr>
          <w:rFonts w:ascii="Unikurd Web" w:hAnsi="Unikurd Web" w:cs="Unikurd Web"/>
          <w:color w:val="000000" w:themeColor="text1"/>
          <w:sz w:val="24"/>
          <w:szCs w:val="24"/>
          <w:lang w:bidi="ar-IQ"/>
        </w:rPr>
        <w:t>t</w:t>
      </w:r>
      <w:r w:rsidR="00912444" w:rsidRPr="002A3931">
        <w:rPr>
          <w:rFonts w:ascii="Unikurd Web" w:hAnsi="Unikurd Web" w:cs="Unikurd Web"/>
          <w:color w:val="000000" w:themeColor="text1"/>
          <w:sz w:val="24"/>
          <w:szCs w:val="24"/>
          <w:lang w:bidi="ar-IQ"/>
        </w:rPr>
        <w:t>he man beside Kawan expressed</w:t>
      </w:r>
      <w:r w:rsidR="00B23EBA" w:rsidRPr="002A3931">
        <w:rPr>
          <w:rFonts w:ascii="Unikurd Web" w:hAnsi="Unikurd Web" w:cs="Unikurd Web"/>
          <w:color w:val="000000" w:themeColor="text1"/>
          <w:sz w:val="24"/>
          <w:szCs w:val="24"/>
          <w:lang w:bidi="ar-IQ"/>
        </w:rPr>
        <w:t xml:space="preserve"> his pain.</w:t>
      </w:r>
    </w:p>
    <w:p w14:paraId="684A39D9" w14:textId="62608267" w:rsidR="00912444" w:rsidRPr="002A3931" w:rsidRDefault="00912444" w:rsidP="004E095D">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Kawam asked him, “Why?”</w:t>
      </w:r>
    </w:p>
    <w:p w14:paraId="635426D3" w14:textId="55FDDAAA" w:rsidR="00912444" w:rsidRPr="002A3931" w:rsidRDefault="00912444" w:rsidP="004E095D">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w:t>
      </w:r>
      <w:r w:rsidR="00032D8B" w:rsidRPr="002A3931">
        <w:rPr>
          <w:rFonts w:ascii="Unikurd Web" w:hAnsi="Unikurd Web" w:cs="Unikurd Web"/>
          <w:color w:val="000000" w:themeColor="text1"/>
          <w:sz w:val="24"/>
          <w:szCs w:val="24"/>
          <w:lang w:bidi="ar-IQ"/>
        </w:rPr>
        <w:t>I am expressing this fervent desire because of my unhappiness an</w:t>
      </w:r>
      <w:r w:rsidR="00B23EBA" w:rsidRPr="002A3931">
        <w:rPr>
          <w:rFonts w:ascii="Unikurd Web" w:hAnsi="Unikurd Web" w:cs="Unikurd Web"/>
          <w:color w:val="000000" w:themeColor="text1"/>
          <w:sz w:val="24"/>
          <w:szCs w:val="24"/>
          <w:lang w:bidi="ar-IQ"/>
        </w:rPr>
        <w:t>d</w:t>
      </w:r>
      <w:r w:rsidR="00032D8B" w:rsidRPr="002A3931">
        <w:rPr>
          <w:rFonts w:ascii="Unikurd Web" w:hAnsi="Unikurd Web" w:cs="Unikurd Web"/>
          <w:color w:val="000000" w:themeColor="text1"/>
          <w:sz w:val="24"/>
          <w:szCs w:val="24"/>
          <w:lang w:bidi="ar-IQ"/>
        </w:rPr>
        <w:t xml:space="preserve"> strained relationship with my lover</w:t>
      </w:r>
      <w:r w:rsidRPr="002A3931">
        <w:rPr>
          <w:rFonts w:ascii="Unikurd Web" w:hAnsi="Unikurd Web" w:cs="Unikurd Web"/>
          <w:color w:val="000000" w:themeColor="text1"/>
          <w:sz w:val="24"/>
          <w:szCs w:val="24"/>
          <w:lang w:bidi="ar-IQ"/>
        </w:rPr>
        <w:t xml:space="preserve">,” </w:t>
      </w:r>
      <w:r w:rsidR="00B23EBA" w:rsidRPr="002A3931">
        <w:rPr>
          <w:rFonts w:ascii="Unikurd Web" w:hAnsi="Unikurd Web" w:cs="Unikurd Web"/>
          <w:color w:val="000000" w:themeColor="text1"/>
          <w:sz w:val="24"/>
          <w:szCs w:val="24"/>
          <w:lang w:bidi="ar-IQ"/>
        </w:rPr>
        <w:t>t</w:t>
      </w:r>
      <w:r w:rsidRPr="002A3931">
        <w:rPr>
          <w:rFonts w:ascii="Unikurd Web" w:hAnsi="Unikurd Web" w:cs="Unikurd Web"/>
          <w:color w:val="000000" w:themeColor="text1"/>
          <w:sz w:val="24"/>
          <w:szCs w:val="24"/>
          <w:lang w:bidi="ar-IQ"/>
        </w:rPr>
        <w:t>he man responded.</w:t>
      </w:r>
    </w:p>
    <w:p w14:paraId="489A94DC" w14:textId="36CAD715" w:rsidR="00912444" w:rsidRPr="002A3931" w:rsidRDefault="00912444" w:rsidP="004E095D">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Kawan</w:t>
      </w:r>
      <w:r w:rsidR="00B23EBA" w:rsidRPr="002A3931">
        <w:rPr>
          <w:rFonts w:ascii="Unikurd Web" w:hAnsi="Unikurd Web" w:cs="Unikurd Web"/>
          <w:color w:val="000000" w:themeColor="text1"/>
          <w:sz w:val="24"/>
          <w:szCs w:val="24"/>
          <w:lang w:bidi="ar-IQ"/>
        </w:rPr>
        <w:t xml:space="preserve"> inquired</w:t>
      </w:r>
      <w:r w:rsidRPr="002A3931">
        <w:rPr>
          <w:rFonts w:ascii="Unikurd Web" w:hAnsi="Unikurd Web" w:cs="Unikurd Web"/>
          <w:color w:val="000000" w:themeColor="text1"/>
          <w:sz w:val="24"/>
          <w:szCs w:val="24"/>
          <w:lang w:bidi="ar-IQ"/>
        </w:rPr>
        <w:t>, “What did she do?”</w:t>
      </w:r>
    </w:p>
    <w:p w14:paraId="7BDB9330" w14:textId="002D8F1B" w:rsidR="00F84B47" w:rsidRPr="002A3931" w:rsidRDefault="00912444" w:rsidP="004E095D">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“She left me,” </w:t>
      </w:r>
      <w:r w:rsidR="00B23EBA" w:rsidRPr="002A3931">
        <w:rPr>
          <w:rFonts w:ascii="Unikurd Web" w:hAnsi="Unikurd Web" w:cs="Unikurd Web"/>
          <w:color w:val="000000" w:themeColor="text1"/>
          <w:sz w:val="24"/>
          <w:szCs w:val="24"/>
          <w:lang w:bidi="ar-IQ"/>
        </w:rPr>
        <w:t>t</w:t>
      </w:r>
      <w:r w:rsidRPr="002A3931">
        <w:rPr>
          <w:rFonts w:ascii="Unikurd Web" w:hAnsi="Unikurd Web" w:cs="Unikurd Web"/>
          <w:color w:val="000000" w:themeColor="text1"/>
          <w:sz w:val="24"/>
          <w:szCs w:val="24"/>
          <w:lang w:bidi="ar-IQ"/>
        </w:rPr>
        <w:t>he man replied.</w:t>
      </w:r>
      <w:r w:rsidR="00032D8B" w:rsidRPr="002A3931">
        <w:rPr>
          <w:rFonts w:ascii="Unikurd Web" w:hAnsi="Unikurd Web" w:cs="Unikurd Web"/>
          <w:color w:val="000000" w:themeColor="text1"/>
          <w:sz w:val="24"/>
          <w:szCs w:val="24"/>
          <w:lang w:bidi="ar-IQ"/>
        </w:rPr>
        <w:t xml:space="preserve"> </w:t>
      </w:r>
    </w:p>
    <w:p w14:paraId="784E46B3" w14:textId="23C4FC81" w:rsidR="00912444" w:rsidRPr="002A3931" w:rsidRDefault="00912444" w:rsidP="004E095D">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Kawan</w:t>
      </w:r>
      <w:r w:rsidR="00B23EBA" w:rsidRPr="002A3931">
        <w:rPr>
          <w:rFonts w:ascii="Unikurd Web" w:hAnsi="Unikurd Web" w:cs="Unikurd Web"/>
          <w:color w:val="000000" w:themeColor="text1"/>
          <w:sz w:val="24"/>
          <w:szCs w:val="24"/>
          <w:lang w:bidi="ar-IQ"/>
        </w:rPr>
        <w:t xml:space="preserve"> then asked</w:t>
      </w:r>
      <w:r w:rsidRPr="002A3931">
        <w:rPr>
          <w:rFonts w:ascii="Unikurd Web" w:hAnsi="Unikurd Web" w:cs="Unikurd Web"/>
          <w:color w:val="000000" w:themeColor="text1"/>
          <w:sz w:val="24"/>
          <w:szCs w:val="24"/>
          <w:lang w:bidi="ar-IQ"/>
        </w:rPr>
        <w:t>, “Do you come here every week?”</w:t>
      </w:r>
    </w:p>
    <w:p w14:paraId="0C8846E9" w14:textId="3ED37D14" w:rsidR="001702D1" w:rsidRPr="002A3931" w:rsidRDefault="00912444" w:rsidP="001702D1">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“I do, but </w:t>
      </w:r>
      <w:r w:rsidR="004742E6" w:rsidRPr="002A3931">
        <w:rPr>
          <w:rFonts w:ascii="Unikurd Web" w:hAnsi="Unikurd Web" w:cs="Unikurd Web"/>
          <w:color w:val="000000" w:themeColor="text1"/>
          <w:sz w:val="24"/>
          <w:szCs w:val="24"/>
          <w:lang w:bidi="ar-IQ"/>
        </w:rPr>
        <w:t xml:space="preserve">I </w:t>
      </w:r>
      <w:r w:rsidR="001702D1" w:rsidRPr="002A3931">
        <w:rPr>
          <w:rFonts w:ascii="Unikurd Web" w:hAnsi="Unikurd Web" w:cs="Unikurd Web"/>
          <w:color w:val="000000" w:themeColor="text1"/>
          <w:sz w:val="24"/>
          <w:szCs w:val="24"/>
          <w:lang w:bidi="ar-IQ"/>
        </w:rPr>
        <w:t xml:space="preserve">have </w:t>
      </w:r>
      <w:r w:rsidRPr="002A3931">
        <w:rPr>
          <w:rFonts w:ascii="Unikurd Web" w:hAnsi="Unikurd Web" w:cs="Unikurd Web"/>
          <w:color w:val="000000" w:themeColor="text1"/>
          <w:sz w:val="24"/>
          <w:szCs w:val="24"/>
          <w:lang w:bidi="ar-IQ"/>
        </w:rPr>
        <w:t xml:space="preserve">never endured pain </w:t>
      </w:r>
      <w:r w:rsidR="004742E6" w:rsidRPr="002A3931">
        <w:rPr>
          <w:rFonts w:ascii="Unikurd Web" w:hAnsi="Unikurd Web" w:cs="Unikurd Web"/>
          <w:color w:val="000000" w:themeColor="text1"/>
          <w:sz w:val="24"/>
          <w:szCs w:val="24"/>
          <w:lang w:bidi="ar-IQ"/>
        </w:rPr>
        <w:t xml:space="preserve">like </w:t>
      </w:r>
      <w:r w:rsidRPr="002A3931">
        <w:rPr>
          <w:rFonts w:ascii="Unikurd Web" w:hAnsi="Unikurd Web" w:cs="Unikurd Web"/>
          <w:color w:val="000000" w:themeColor="text1"/>
          <w:sz w:val="24"/>
          <w:szCs w:val="24"/>
          <w:lang w:bidi="ar-IQ"/>
        </w:rPr>
        <w:t xml:space="preserve">I </w:t>
      </w:r>
      <w:r w:rsidR="001702D1" w:rsidRPr="002A3931">
        <w:rPr>
          <w:rFonts w:ascii="Unikurd Web" w:hAnsi="Unikurd Web" w:cs="Unikurd Web"/>
          <w:color w:val="000000" w:themeColor="text1"/>
          <w:sz w:val="24"/>
          <w:szCs w:val="24"/>
          <w:lang w:bidi="ar-IQ"/>
        </w:rPr>
        <w:t>am experiencing</w:t>
      </w:r>
      <w:r w:rsidRPr="002A3931">
        <w:rPr>
          <w:rFonts w:ascii="Unikurd Web" w:hAnsi="Unikurd Web" w:cs="Unikurd Web"/>
          <w:color w:val="000000" w:themeColor="text1"/>
          <w:sz w:val="24"/>
          <w:szCs w:val="24"/>
          <w:lang w:bidi="ar-IQ"/>
        </w:rPr>
        <w:t xml:space="preserve"> today</w:t>
      </w:r>
      <w:r w:rsidR="001702D1" w:rsidRPr="002A3931">
        <w:rPr>
          <w:rFonts w:ascii="Unikurd Web" w:hAnsi="Unikurd Web" w:cs="Unikurd Web"/>
          <w:color w:val="000000" w:themeColor="text1"/>
          <w:sz w:val="24"/>
          <w:szCs w:val="24"/>
          <w:lang w:bidi="ar-IQ"/>
        </w:rPr>
        <w:t>.</w:t>
      </w:r>
      <w:r w:rsidRPr="002A3931">
        <w:rPr>
          <w:rFonts w:ascii="Unikurd Web" w:hAnsi="Unikurd Web" w:cs="Unikurd Web"/>
          <w:color w:val="000000" w:themeColor="text1"/>
          <w:sz w:val="24"/>
          <w:szCs w:val="24"/>
          <w:lang w:bidi="ar-IQ"/>
        </w:rPr>
        <w:t xml:space="preserve"> </w:t>
      </w:r>
      <w:r w:rsidR="001702D1" w:rsidRPr="002A3931">
        <w:rPr>
          <w:rFonts w:ascii="Unikurd Web" w:hAnsi="Unikurd Web" w:cs="Unikurd Web"/>
          <w:color w:val="000000" w:themeColor="text1"/>
          <w:sz w:val="24"/>
          <w:szCs w:val="24"/>
          <w:lang w:bidi="ar-IQ"/>
        </w:rPr>
        <w:t>I</w:t>
      </w:r>
      <w:r w:rsidR="004742E6" w:rsidRPr="002A3931">
        <w:rPr>
          <w:rFonts w:ascii="Unikurd Web" w:hAnsi="Unikurd Web" w:cs="Unikurd Web"/>
          <w:color w:val="000000" w:themeColor="text1"/>
          <w:sz w:val="24"/>
          <w:szCs w:val="24"/>
          <w:lang w:bidi="ar-IQ"/>
        </w:rPr>
        <w:t>t</w:t>
      </w:r>
      <w:r w:rsidRPr="002A3931">
        <w:rPr>
          <w:rFonts w:ascii="Unikurd Web" w:hAnsi="Unikurd Web" w:cs="Unikurd Web"/>
          <w:color w:val="000000" w:themeColor="text1"/>
          <w:sz w:val="24"/>
          <w:szCs w:val="24"/>
          <w:lang w:bidi="ar-IQ"/>
        </w:rPr>
        <w:t xml:space="preserve"> makes me reminisce about my </w:t>
      </w:r>
      <w:r w:rsidR="001702D1" w:rsidRPr="002A3931">
        <w:rPr>
          <w:rFonts w:ascii="Unikurd Web" w:hAnsi="Unikurd Web" w:cs="Unikurd Web"/>
          <w:color w:val="000000" w:themeColor="text1"/>
          <w:sz w:val="24"/>
          <w:szCs w:val="24"/>
          <w:lang w:bidi="ar-IQ"/>
        </w:rPr>
        <w:t xml:space="preserve">past </w:t>
      </w:r>
      <w:r w:rsidRPr="002A3931">
        <w:rPr>
          <w:rFonts w:ascii="Unikurd Web" w:hAnsi="Unikurd Web" w:cs="Unikurd Web"/>
          <w:color w:val="000000" w:themeColor="text1"/>
          <w:sz w:val="24"/>
          <w:szCs w:val="24"/>
          <w:lang w:bidi="ar-IQ"/>
        </w:rPr>
        <w:t>pai</w:t>
      </w:r>
      <w:r w:rsidR="004742E6" w:rsidRPr="002A3931">
        <w:rPr>
          <w:rFonts w:ascii="Unikurd Web" w:hAnsi="Unikurd Web" w:cs="Unikurd Web"/>
          <w:color w:val="000000" w:themeColor="text1"/>
          <w:sz w:val="24"/>
          <w:szCs w:val="24"/>
          <w:lang w:bidi="ar-IQ"/>
        </w:rPr>
        <w:t xml:space="preserve">n. If I stay </w:t>
      </w:r>
      <w:r w:rsidR="001702D1" w:rsidRPr="002A3931">
        <w:rPr>
          <w:rFonts w:ascii="Unikurd Web" w:hAnsi="Unikurd Web" w:cs="Unikurd Web"/>
          <w:color w:val="000000" w:themeColor="text1"/>
          <w:sz w:val="24"/>
          <w:szCs w:val="24"/>
          <w:lang w:bidi="ar-IQ"/>
        </w:rPr>
        <w:t xml:space="preserve">any </w:t>
      </w:r>
      <w:r w:rsidR="004742E6" w:rsidRPr="002A3931">
        <w:rPr>
          <w:rFonts w:ascii="Unikurd Web" w:hAnsi="Unikurd Web" w:cs="Unikurd Web"/>
          <w:color w:val="000000" w:themeColor="text1"/>
          <w:sz w:val="24"/>
          <w:szCs w:val="24"/>
          <w:lang w:bidi="ar-IQ"/>
        </w:rPr>
        <w:t>longer, I will die,”</w:t>
      </w:r>
      <w:r w:rsidRPr="002A3931">
        <w:rPr>
          <w:rFonts w:ascii="Unikurd Web" w:hAnsi="Unikurd Web" w:cs="Unikurd Web"/>
          <w:color w:val="000000" w:themeColor="text1"/>
          <w:sz w:val="24"/>
          <w:szCs w:val="24"/>
          <w:lang w:bidi="ar-IQ"/>
        </w:rPr>
        <w:t xml:space="preserve"> </w:t>
      </w:r>
      <w:r w:rsidR="00B23EBA" w:rsidRPr="002A3931">
        <w:rPr>
          <w:rFonts w:ascii="Unikurd Web" w:hAnsi="Unikurd Web" w:cs="Unikurd Web"/>
          <w:color w:val="000000" w:themeColor="text1"/>
          <w:sz w:val="24"/>
          <w:szCs w:val="24"/>
          <w:lang w:bidi="ar-IQ"/>
        </w:rPr>
        <w:t>t</w:t>
      </w:r>
      <w:r w:rsidRPr="002A3931">
        <w:rPr>
          <w:rFonts w:ascii="Unikurd Web" w:hAnsi="Unikurd Web" w:cs="Unikurd Web"/>
          <w:color w:val="000000" w:themeColor="text1"/>
          <w:sz w:val="24"/>
          <w:szCs w:val="24"/>
          <w:lang w:bidi="ar-IQ"/>
        </w:rPr>
        <w:t xml:space="preserve">he man responded. </w:t>
      </w:r>
    </w:p>
    <w:p w14:paraId="4D686584" w14:textId="0BB263F1" w:rsidR="00F84B47" w:rsidRPr="002A3931" w:rsidRDefault="004742E6" w:rsidP="00074481">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Kawan wanted to</w:t>
      </w:r>
      <w:r w:rsidR="00B23EBA" w:rsidRPr="002A3931">
        <w:rPr>
          <w:rFonts w:ascii="Unikurd Web" w:hAnsi="Unikurd Web" w:cs="Unikurd Web"/>
          <w:color w:val="000000" w:themeColor="text1"/>
          <w:sz w:val="24"/>
          <w:szCs w:val="24"/>
          <w:lang w:bidi="ar-IQ"/>
        </w:rPr>
        <w:t xml:space="preserve"> make</w:t>
      </w:r>
      <w:r w:rsidRPr="002A3931">
        <w:rPr>
          <w:rFonts w:ascii="Unikurd Web" w:hAnsi="Unikurd Web" w:cs="Unikurd Web"/>
          <w:color w:val="000000" w:themeColor="text1"/>
          <w:sz w:val="24"/>
          <w:szCs w:val="24"/>
          <w:lang w:bidi="ar-IQ"/>
        </w:rPr>
        <w:t xml:space="preserve"> a farewell</w:t>
      </w:r>
      <w:r w:rsidR="00B23EBA" w:rsidRPr="002A3931">
        <w:rPr>
          <w:rFonts w:ascii="Unikurd Web" w:hAnsi="Unikurd Web" w:cs="Unikurd Web"/>
          <w:color w:val="000000" w:themeColor="text1"/>
          <w:sz w:val="24"/>
          <w:szCs w:val="24"/>
          <w:lang w:bidi="ar-IQ"/>
        </w:rPr>
        <w:t>, but the</w:t>
      </w:r>
      <w:r w:rsidRPr="002A3931">
        <w:rPr>
          <w:rFonts w:ascii="Unikurd Web" w:hAnsi="Unikurd Web" w:cs="Unikurd Web"/>
          <w:color w:val="000000" w:themeColor="text1"/>
          <w:sz w:val="24"/>
          <w:szCs w:val="24"/>
          <w:lang w:bidi="ar-IQ"/>
        </w:rPr>
        <w:t xml:space="preserve"> man interrupted him by asking, “Do you have the same problem as I do?”</w:t>
      </w:r>
    </w:p>
    <w:p w14:paraId="23A05990" w14:textId="7A91BF3A" w:rsidR="00074481" w:rsidRPr="002A3931" w:rsidRDefault="00074481" w:rsidP="00074481">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Kawan smiled</w:t>
      </w:r>
      <w:r w:rsidR="00B23EBA" w:rsidRPr="002A3931">
        <w:rPr>
          <w:rFonts w:ascii="Unikurd Web" w:hAnsi="Unikurd Web" w:cs="Unikurd Web"/>
          <w:color w:val="000000" w:themeColor="text1"/>
          <w:sz w:val="24"/>
          <w:szCs w:val="24"/>
          <w:lang w:bidi="ar-IQ"/>
        </w:rPr>
        <w:t xml:space="preserve"> and replied, “I do. I am looking for a man.”</w:t>
      </w:r>
    </w:p>
    <w:p w14:paraId="64C2F222" w14:textId="15522717" w:rsidR="00074481" w:rsidRPr="002A3931" w:rsidRDefault="00074481" w:rsidP="00B23EBA">
      <w:pPr>
        <w:spacing w:line="360" w:lineRule="auto"/>
        <w:rPr>
          <w:rFonts w:ascii="Unikurd Web" w:hAnsi="Unikurd Web" w:cs="Unikurd Web"/>
          <w:color w:val="000000" w:themeColor="text1"/>
          <w:sz w:val="24"/>
          <w:szCs w:val="24"/>
          <w:rtl/>
          <w:lang w:bidi="ar-IQ"/>
        </w:rPr>
      </w:pPr>
      <w:r w:rsidRPr="002A3931">
        <w:rPr>
          <w:rFonts w:ascii="Unikurd Web" w:hAnsi="Unikurd Web" w:cs="Unikurd Web"/>
          <w:color w:val="000000" w:themeColor="text1"/>
          <w:sz w:val="24"/>
          <w:szCs w:val="24"/>
          <w:lang w:bidi="ar-IQ"/>
        </w:rPr>
        <w:t>The</w:t>
      </w:r>
      <w:r w:rsidR="00B23EBA" w:rsidRPr="002A3931">
        <w:rPr>
          <w:rFonts w:ascii="Unikurd Web" w:hAnsi="Unikurd Web" w:cs="Unikurd Web"/>
          <w:color w:val="000000" w:themeColor="text1"/>
          <w:sz w:val="24"/>
          <w:szCs w:val="24"/>
          <w:lang w:bidi="ar-IQ"/>
        </w:rPr>
        <w:t>y bid farewell to each other, left the tea house, and each took a different direction.</w:t>
      </w:r>
    </w:p>
    <w:p w14:paraId="3154D52A" w14:textId="77777777" w:rsidR="007951F6" w:rsidRPr="002A3931" w:rsidRDefault="007951F6" w:rsidP="007951F6">
      <w:pPr>
        <w:bidi/>
        <w:spacing w:after="0" w:line="360" w:lineRule="auto"/>
        <w:jc w:val="right"/>
        <w:rPr>
          <w:rFonts w:ascii="Unikurd Web" w:eastAsia="Times New Roman" w:hAnsi="Unikurd Web" w:cs="Unikurd Web"/>
          <w:sz w:val="24"/>
          <w:szCs w:val="24"/>
          <w:lang w:bidi="ar-KW"/>
        </w:rPr>
      </w:pPr>
    </w:p>
    <w:p w14:paraId="1CF0EF64" w14:textId="77777777" w:rsidR="007E3191" w:rsidRPr="002A3931" w:rsidRDefault="007E3191" w:rsidP="00C61D2A">
      <w:pPr>
        <w:bidi/>
        <w:spacing w:after="0" w:line="360" w:lineRule="auto"/>
        <w:rPr>
          <w:rFonts w:ascii="Unikurd Web" w:eastAsia="Times New Roman" w:hAnsi="Unikurd Web" w:cs="Unikurd Web"/>
          <w:sz w:val="24"/>
          <w:szCs w:val="24"/>
          <w:lang w:bidi="ar-KW"/>
        </w:rPr>
      </w:pPr>
    </w:p>
    <w:p w14:paraId="7DC9C85D" w14:textId="77777777" w:rsidR="007E3191" w:rsidRPr="002A3931" w:rsidRDefault="007E3191" w:rsidP="007E3191">
      <w:pPr>
        <w:bidi/>
        <w:spacing w:after="0" w:line="360" w:lineRule="auto"/>
        <w:jc w:val="right"/>
        <w:rPr>
          <w:rFonts w:ascii="Unikurd Web" w:eastAsia="Times New Roman" w:hAnsi="Unikurd Web" w:cs="Unikurd Web"/>
          <w:sz w:val="24"/>
          <w:szCs w:val="24"/>
          <w:lang w:bidi="ar-KW"/>
        </w:rPr>
      </w:pPr>
    </w:p>
    <w:p w14:paraId="65696F3A" w14:textId="77777777" w:rsidR="007E3191" w:rsidRPr="002A3931" w:rsidRDefault="007E3191" w:rsidP="007E3191">
      <w:pPr>
        <w:bidi/>
        <w:spacing w:after="0" w:line="360" w:lineRule="auto"/>
        <w:jc w:val="right"/>
        <w:rPr>
          <w:rFonts w:ascii="Unikurd Web" w:eastAsia="Times New Roman" w:hAnsi="Unikurd Web" w:cs="Unikurd Web"/>
          <w:sz w:val="24"/>
          <w:szCs w:val="24"/>
          <w:lang w:bidi="ar-KW"/>
        </w:rPr>
      </w:pPr>
    </w:p>
    <w:p w14:paraId="36908C37" w14:textId="72EEB17C" w:rsidR="002B4E6A" w:rsidRPr="008527F5" w:rsidRDefault="002B4E6A" w:rsidP="00E6113D">
      <w:pPr>
        <w:spacing w:line="360" w:lineRule="auto"/>
        <w:jc w:val="center"/>
        <w:rPr>
          <w:rFonts w:ascii="Unikurd Web" w:hAnsi="Unikurd Web" w:cs="Unikurd Web"/>
          <w:b/>
          <w:bCs/>
          <w:sz w:val="24"/>
          <w:szCs w:val="24"/>
          <w:lang w:bidi="ar-IQ"/>
        </w:rPr>
      </w:pPr>
      <w:r w:rsidRPr="008527F5">
        <w:rPr>
          <w:rFonts w:ascii="Unikurd Web" w:hAnsi="Unikurd Web" w:cs="Unikurd Web"/>
          <w:b/>
          <w:bCs/>
          <w:sz w:val="24"/>
          <w:szCs w:val="24"/>
          <w:lang w:bidi="ar-IQ"/>
        </w:rPr>
        <w:t>(</w:t>
      </w:r>
      <w:r w:rsidR="004D7A20" w:rsidRPr="008527F5">
        <w:rPr>
          <w:rFonts w:ascii="Unikurd Web" w:hAnsi="Unikurd Web" w:cs="Unikurd Web"/>
          <w:b/>
          <w:bCs/>
          <w:sz w:val="24"/>
          <w:szCs w:val="24"/>
        </w:rPr>
        <w:t>Chapter</w:t>
      </w:r>
      <w:r w:rsidR="004D7A20" w:rsidRPr="008527F5">
        <w:rPr>
          <w:rFonts w:ascii="Unikurd Web" w:eastAsia="Times New Roman" w:hAnsi="Unikurd Web" w:cs="Unikurd Web"/>
          <w:b/>
          <w:bCs/>
          <w:color w:val="000000" w:themeColor="text1"/>
          <w:sz w:val="24"/>
          <w:szCs w:val="24"/>
          <w:lang w:val="en-US" w:bidi="ar-KW"/>
        </w:rPr>
        <w:t xml:space="preserve"> -</w:t>
      </w:r>
      <w:r w:rsidRPr="008527F5">
        <w:rPr>
          <w:rFonts w:ascii="Unikurd Web" w:hAnsi="Unikurd Web" w:cs="Unikurd Web"/>
          <w:b/>
          <w:bCs/>
          <w:sz w:val="24"/>
          <w:szCs w:val="24"/>
          <w:lang w:bidi="ar-IQ"/>
        </w:rPr>
        <w:t>13)</w:t>
      </w:r>
    </w:p>
    <w:p w14:paraId="211F69B2" w14:textId="77777777" w:rsidR="00666991" w:rsidRPr="002A3931" w:rsidRDefault="00666991" w:rsidP="00E6113D">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Several years had passed since last events.</w:t>
      </w:r>
    </w:p>
    <w:p w14:paraId="050F38FD" w14:textId="5488D9FC" w:rsidR="00E6113D" w:rsidRPr="002A3931" w:rsidRDefault="00E6113D" w:rsidP="00E6113D">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 xml:space="preserve">Kawan </w:t>
      </w:r>
      <w:r w:rsidR="00F86DA1" w:rsidRPr="002A3931">
        <w:rPr>
          <w:rFonts w:ascii="Unikurd Web" w:hAnsi="Unikurd Web" w:cs="Unikurd Web"/>
          <w:sz w:val="24"/>
          <w:szCs w:val="24"/>
          <w:lang w:bidi="ar-IQ"/>
        </w:rPr>
        <w:t xml:space="preserve">steadily </w:t>
      </w:r>
      <w:r w:rsidRPr="002A3931">
        <w:rPr>
          <w:rFonts w:ascii="Unikurd Web" w:hAnsi="Unikurd Web" w:cs="Unikurd Web"/>
          <w:sz w:val="24"/>
          <w:szCs w:val="24"/>
          <w:lang w:bidi="ar-IQ"/>
        </w:rPr>
        <w:t>approach</w:t>
      </w:r>
      <w:r w:rsidR="00F86DA1" w:rsidRPr="002A3931">
        <w:rPr>
          <w:rFonts w:ascii="Unikurd Web" w:hAnsi="Unikurd Web" w:cs="Unikurd Web"/>
          <w:sz w:val="24"/>
          <w:szCs w:val="24"/>
          <w:lang w:bidi="ar-IQ"/>
        </w:rPr>
        <w:t>ed</w:t>
      </w:r>
      <w:r w:rsidRPr="002A3931">
        <w:rPr>
          <w:rFonts w:ascii="Unikurd Web" w:hAnsi="Unikurd Web" w:cs="Unikurd Web"/>
          <w:sz w:val="24"/>
          <w:szCs w:val="24"/>
          <w:lang w:bidi="ar-IQ"/>
        </w:rPr>
        <w:t xml:space="preserve"> the </w:t>
      </w:r>
      <w:r w:rsidR="00F86DA1" w:rsidRPr="002A3931">
        <w:rPr>
          <w:rFonts w:ascii="Unikurd Web" w:hAnsi="Unikurd Web" w:cs="Unikurd Web"/>
          <w:sz w:val="24"/>
          <w:szCs w:val="24"/>
          <w:lang w:bidi="ar-IQ"/>
        </w:rPr>
        <w:t xml:space="preserve">heart of the </w:t>
      </w:r>
      <w:r w:rsidRPr="002A3931">
        <w:rPr>
          <w:rFonts w:ascii="Unikurd Web" w:hAnsi="Unikurd Web" w:cs="Unikurd Web"/>
          <w:sz w:val="24"/>
          <w:szCs w:val="24"/>
          <w:lang w:bidi="ar-IQ"/>
        </w:rPr>
        <w:t xml:space="preserve">town. </w:t>
      </w:r>
      <w:r w:rsidR="00F86DA1" w:rsidRPr="002A3931">
        <w:rPr>
          <w:rFonts w:ascii="Unikurd Web" w:hAnsi="Unikurd Web" w:cs="Unikurd Web"/>
          <w:sz w:val="24"/>
          <w:szCs w:val="24"/>
          <w:lang w:bidi="ar-IQ"/>
        </w:rPr>
        <w:t>In the distance, the crescendo of claps and chants resonated through the air. As he drew nearer to the centre, he noticed</w:t>
      </w:r>
      <w:r w:rsidRPr="002A3931">
        <w:rPr>
          <w:rFonts w:ascii="Unikurd Web" w:hAnsi="Unikurd Web" w:cs="Unikurd Web"/>
          <w:sz w:val="24"/>
          <w:szCs w:val="24"/>
          <w:lang w:bidi="ar-IQ"/>
        </w:rPr>
        <w:t xml:space="preserve"> two men</w:t>
      </w:r>
      <w:r w:rsidR="00597AE2" w:rsidRPr="002A3931">
        <w:rPr>
          <w:rFonts w:ascii="Unikurd Web" w:hAnsi="Unikurd Web" w:cs="Unikurd Web"/>
          <w:sz w:val="24"/>
          <w:szCs w:val="24"/>
          <w:lang w:bidi="ar-IQ"/>
        </w:rPr>
        <w:t xml:space="preserve"> </w:t>
      </w:r>
      <w:r w:rsidR="00F86DA1" w:rsidRPr="002A3931">
        <w:rPr>
          <w:rFonts w:ascii="Unikurd Web" w:hAnsi="Unikurd Web" w:cs="Unikurd Web"/>
          <w:sz w:val="24"/>
          <w:szCs w:val="24"/>
          <w:lang w:bidi="ar-IQ"/>
        </w:rPr>
        <w:t xml:space="preserve">positioned </w:t>
      </w:r>
      <w:r w:rsidRPr="002A3931">
        <w:rPr>
          <w:rFonts w:ascii="Unikurd Web" w:hAnsi="Unikurd Web" w:cs="Unikurd Web"/>
          <w:sz w:val="24"/>
          <w:szCs w:val="24"/>
          <w:lang w:bidi="ar-IQ"/>
        </w:rPr>
        <w:t>a</w:t>
      </w:r>
      <w:r w:rsidR="00597AE2" w:rsidRPr="002A3931">
        <w:rPr>
          <w:rFonts w:ascii="Unikurd Web" w:hAnsi="Unikurd Web" w:cs="Unikurd Web"/>
          <w:sz w:val="24"/>
          <w:szCs w:val="24"/>
          <w:lang w:bidi="ar-IQ"/>
        </w:rPr>
        <w:t>t</w:t>
      </w:r>
      <w:r w:rsidRPr="002A3931">
        <w:rPr>
          <w:rFonts w:ascii="Unikurd Web" w:hAnsi="Unikurd Web" w:cs="Unikurd Web"/>
          <w:sz w:val="24"/>
          <w:szCs w:val="24"/>
          <w:lang w:bidi="ar-IQ"/>
        </w:rPr>
        <w:t xml:space="preserve"> different angle</w:t>
      </w:r>
      <w:r w:rsidR="00597AE2" w:rsidRPr="002A3931">
        <w:rPr>
          <w:rFonts w:ascii="Unikurd Web" w:hAnsi="Unikurd Web" w:cs="Unikurd Web"/>
          <w:sz w:val="24"/>
          <w:szCs w:val="24"/>
          <w:lang w:bidi="ar-IQ"/>
        </w:rPr>
        <w:t>s</w:t>
      </w:r>
      <w:r w:rsidRPr="002A3931">
        <w:rPr>
          <w:rFonts w:ascii="Unikurd Web" w:hAnsi="Unikurd Web" w:cs="Unikurd Web"/>
          <w:sz w:val="24"/>
          <w:szCs w:val="24"/>
          <w:lang w:bidi="ar-IQ"/>
        </w:rPr>
        <w:t>,</w:t>
      </w:r>
      <w:r w:rsidR="001F0E4D" w:rsidRPr="002A3931">
        <w:rPr>
          <w:rFonts w:ascii="Unikurd Web" w:hAnsi="Unikurd Web" w:cs="Unikurd Web"/>
          <w:sz w:val="24"/>
          <w:szCs w:val="24"/>
          <w:lang w:bidi="ar-IQ"/>
        </w:rPr>
        <w:t xml:space="preserve"> </w:t>
      </w:r>
      <w:r w:rsidR="00F86DA1" w:rsidRPr="002A3931">
        <w:rPr>
          <w:rFonts w:ascii="Unikurd Web" w:hAnsi="Unikurd Web" w:cs="Unikurd Web"/>
          <w:sz w:val="24"/>
          <w:szCs w:val="24"/>
          <w:lang w:bidi="ar-IQ"/>
        </w:rPr>
        <w:t xml:space="preserve">each </w:t>
      </w:r>
      <w:r w:rsidR="00597AE2" w:rsidRPr="002A3931">
        <w:rPr>
          <w:rFonts w:ascii="Unikurd Web" w:hAnsi="Unikurd Web" w:cs="Unikurd Web"/>
          <w:sz w:val="24"/>
          <w:szCs w:val="24"/>
          <w:lang w:bidi="ar-IQ"/>
        </w:rPr>
        <w:t xml:space="preserve">passionately addressing </w:t>
      </w:r>
      <w:r w:rsidR="00F86DA1" w:rsidRPr="002A3931">
        <w:rPr>
          <w:rFonts w:ascii="Unikurd Web" w:hAnsi="Unikurd Web" w:cs="Unikurd Web"/>
          <w:sz w:val="24"/>
          <w:szCs w:val="24"/>
          <w:lang w:bidi="ar-IQ"/>
        </w:rPr>
        <w:t xml:space="preserve">distinct crowds of </w:t>
      </w:r>
      <w:r w:rsidRPr="002A3931">
        <w:rPr>
          <w:rFonts w:ascii="Unikurd Web" w:hAnsi="Unikurd Web" w:cs="Unikurd Web"/>
          <w:sz w:val="24"/>
          <w:szCs w:val="24"/>
          <w:lang w:bidi="ar-IQ"/>
        </w:rPr>
        <w:t>men and women</w:t>
      </w:r>
      <w:r w:rsidR="00F86DA1" w:rsidRPr="002A3931">
        <w:rPr>
          <w:rFonts w:ascii="Unikurd Web" w:hAnsi="Unikurd Web" w:cs="Unikurd Web"/>
          <w:sz w:val="24"/>
          <w:szCs w:val="24"/>
          <w:lang w:bidi="ar-IQ"/>
        </w:rPr>
        <w:t xml:space="preserve"> who encircled </w:t>
      </w:r>
      <w:r w:rsidR="00597AE2" w:rsidRPr="002A3931">
        <w:rPr>
          <w:rFonts w:ascii="Unikurd Web" w:hAnsi="Unikurd Web" w:cs="Unikurd Web"/>
          <w:sz w:val="24"/>
          <w:szCs w:val="24"/>
          <w:lang w:bidi="ar-IQ"/>
        </w:rPr>
        <w:t>them</w:t>
      </w:r>
      <w:r w:rsidR="001F0E4D" w:rsidRPr="002A3931">
        <w:rPr>
          <w:rFonts w:ascii="Unikurd Web" w:hAnsi="Unikurd Web" w:cs="Unikurd Web"/>
          <w:sz w:val="24"/>
          <w:szCs w:val="24"/>
          <w:lang w:bidi="ar-IQ"/>
        </w:rPr>
        <w:t>.</w:t>
      </w:r>
      <w:r w:rsidRPr="002A3931">
        <w:rPr>
          <w:rFonts w:ascii="Unikurd Web" w:hAnsi="Unikurd Web" w:cs="Unikurd Web"/>
          <w:sz w:val="24"/>
          <w:szCs w:val="24"/>
          <w:lang w:bidi="ar-IQ"/>
        </w:rPr>
        <w:t xml:space="preserve"> </w:t>
      </w:r>
    </w:p>
    <w:p w14:paraId="1040DE3A" w14:textId="77DDC66A" w:rsidR="001F0E4D" w:rsidRPr="002A3931" w:rsidRDefault="00597AE2" w:rsidP="00E6113D">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Among the</w:t>
      </w:r>
      <w:r w:rsidR="00D176A5" w:rsidRPr="002A3931">
        <w:rPr>
          <w:rFonts w:ascii="Unikurd Web" w:hAnsi="Unikurd Web" w:cs="Unikurd Web"/>
          <w:sz w:val="24"/>
          <w:szCs w:val="24"/>
          <w:lang w:bidi="ar-IQ"/>
        </w:rPr>
        <w:t xml:space="preserve"> orators stood</w:t>
      </w:r>
      <w:r w:rsidRPr="002A3931">
        <w:rPr>
          <w:rFonts w:ascii="Unikurd Web" w:hAnsi="Unikurd Web" w:cs="Unikurd Web"/>
          <w:sz w:val="24"/>
          <w:szCs w:val="24"/>
          <w:lang w:bidi="ar-IQ"/>
        </w:rPr>
        <w:t xml:space="preserve"> a </w:t>
      </w:r>
      <w:r w:rsidR="001F0E4D" w:rsidRPr="002A3931">
        <w:rPr>
          <w:rFonts w:ascii="Unikurd Web" w:hAnsi="Unikurd Web" w:cs="Unikurd Web"/>
          <w:sz w:val="24"/>
          <w:szCs w:val="24"/>
          <w:lang w:bidi="ar-IQ"/>
        </w:rPr>
        <w:t>young man</w:t>
      </w:r>
      <w:r w:rsidR="00E31C6D" w:rsidRPr="002A3931">
        <w:rPr>
          <w:rFonts w:ascii="Unikurd Web" w:hAnsi="Unikurd Web" w:cs="Unikurd Web"/>
          <w:sz w:val="24"/>
          <w:szCs w:val="24"/>
          <w:lang w:bidi="ar-IQ"/>
        </w:rPr>
        <w:t xml:space="preserve"> dressed</w:t>
      </w:r>
      <w:r w:rsidR="00D176A5" w:rsidRPr="002A3931">
        <w:rPr>
          <w:rFonts w:ascii="Unikurd Web" w:hAnsi="Unikurd Web" w:cs="Unikurd Web"/>
          <w:sz w:val="24"/>
          <w:szCs w:val="24"/>
          <w:lang w:bidi="ar-IQ"/>
        </w:rPr>
        <w:t xml:space="preserve"> in </w:t>
      </w:r>
      <w:r w:rsidR="00E31C6D" w:rsidRPr="002A3931">
        <w:rPr>
          <w:rFonts w:ascii="Unikurd Web" w:hAnsi="Unikurd Web" w:cs="Unikurd Web"/>
          <w:sz w:val="24"/>
          <w:szCs w:val="24"/>
          <w:lang w:bidi="ar-IQ"/>
        </w:rPr>
        <w:t>labourer’s</w:t>
      </w:r>
      <w:r w:rsidR="001F0E4D" w:rsidRPr="002A3931">
        <w:rPr>
          <w:rFonts w:ascii="Unikurd Web" w:hAnsi="Unikurd Web" w:cs="Unikurd Web"/>
          <w:sz w:val="24"/>
          <w:szCs w:val="24"/>
          <w:lang w:bidi="ar-IQ"/>
        </w:rPr>
        <w:t xml:space="preserve"> </w:t>
      </w:r>
      <w:r w:rsidR="00D176A5" w:rsidRPr="002A3931">
        <w:rPr>
          <w:rFonts w:ascii="Unikurd Web" w:hAnsi="Unikurd Web" w:cs="Unikurd Web"/>
          <w:sz w:val="24"/>
          <w:szCs w:val="24"/>
          <w:lang w:bidi="ar-IQ"/>
        </w:rPr>
        <w:t>attire</w:t>
      </w:r>
      <w:r w:rsidR="001F0E4D" w:rsidRPr="002A3931">
        <w:rPr>
          <w:rFonts w:ascii="Unikurd Web" w:hAnsi="Unikurd Web" w:cs="Unikurd Web"/>
          <w:sz w:val="24"/>
          <w:szCs w:val="24"/>
          <w:lang w:bidi="ar-IQ"/>
        </w:rPr>
        <w:t>,</w:t>
      </w:r>
      <w:r w:rsidR="00D176A5" w:rsidRPr="002A3931">
        <w:rPr>
          <w:rFonts w:ascii="Unikurd Web" w:hAnsi="Unikurd Web" w:cs="Unikurd Web"/>
          <w:sz w:val="24"/>
          <w:szCs w:val="24"/>
          <w:lang w:bidi="ar-IQ"/>
        </w:rPr>
        <w:t xml:space="preserve"> sporting</w:t>
      </w:r>
      <w:r w:rsidR="001F0E4D" w:rsidRPr="002A3931">
        <w:rPr>
          <w:rFonts w:ascii="Unikurd Web" w:hAnsi="Unikurd Web" w:cs="Unikurd Web"/>
          <w:sz w:val="24"/>
          <w:szCs w:val="24"/>
          <w:lang w:bidi="ar-IQ"/>
        </w:rPr>
        <w:t xml:space="preserve"> a Russian pilotka hat</w:t>
      </w:r>
      <w:r w:rsidR="00D176A5" w:rsidRPr="002A3931">
        <w:rPr>
          <w:rFonts w:ascii="Unikurd Web" w:hAnsi="Unikurd Web" w:cs="Unikurd Web"/>
          <w:sz w:val="24"/>
          <w:szCs w:val="24"/>
          <w:lang w:bidi="ar-IQ"/>
        </w:rPr>
        <w:t>, clutching a</w:t>
      </w:r>
      <w:r w:rsidR="001F0E4D" w:rsidRPr="002A3931">
        <w:rPr>
          <w:rFonts w:ascii="Unikurd Web" w:hAnsi="Unikurd Web" w:cs="Unikurd Web"/>
          <w:sz w:val="24"/>
          <w:szCs w:val="24"/>
          <w:lang w:bidi="ar-IQ"/>
        </w:rPr>
        <w:t xml:space="preserve"> piece of paper</w:t>
      </w:r>
      <w:r w:rsidR="00B6575D" w:rsidRPr="002A3931">
        <w:rPr>
          <w:rFonts w:ascii="Unikurd Web" w:hAnsi="Unikurd Web" w:cs="Unikurd Web"/>
          <w:sz w:val="24"/>
          <w:szCs w:val="24"/>
          <w:lang w:bidi="ar-IQ"/>
        </w:rPr>
        <w:t xml:space="preserve">. </w:t>
      </w:r>
      <w:r w:rsidR="00D176A5" w:rsidRPr="002A3931">
        <w:rPr>
          <w:rFonts w:ascii="Unikurd Web" w:hAnsi="Unikurd Web" w:cs="Unikurd Web"/>
          <w:sz w:val="24"/>
          <w:szCs w:val="24"/>
          <w:lang w:bidi="ar-IQ"/>
        </w:rPr>
        <w:t xml:space="preserve">With </w:t>
      </w:r>
      <w:r w:rsidR="00E31C6D" w:rsidRPr="002A3931">
        <w:rPr>
          <w:rFonts w:ascii="Unikurd Web" w:hAnsi="Unikurd Web" w:cs="Unikurd Web"/>
          <w:sz w:val="24"/>
          <w:szCs w:val="24"/>
          <w:lang w:bidi="ar-IQ"/>
        </w:rPr>
        <w:t>fervour</w:t>
      </w:r>
      <w:r w:rsidR="00D176A5" w:rsidRPr="002A3931">
        <w:rPr>
          <w:rFonts w:ascii="Unikurd Web" w:hAnsi="Unikurd Web" w:cs="Unikurd Web"/>
          <w:sz w:val="24"/>
          <w:szCs w:val="24"/>
          <w:lang w:bidi="ar-IQ"/>
        </w:rPr>
        <w:t>, he declared</w:t>
      </w:r>
      <w:r w:rsidR="00B6575D" w:rsidRPr="002A3931">
        <w:rPr>
          <w:rFonts w:ascii="Unikurd Web" w:hAnsi="Unikurd Web" w:cs="Unikurd Web"/>
          <w:sz w:val="24"/>
          <w:szCs w:val="24"/>
          <w:lang w:bidi="ar-IQ"/>
        </w:rPr>
        <w:t>,</w:t>
      </w:r>
      <w:r w:rsidR="001F0E4D" w:rsidRPr="002A3931">
        <w:rPr>
          <w:rFonts w:ascii="Unikurd Web" w:hAnsi="Unikurd Web" w:cs="Unikurd Web"/>
          <w:sz w:val="24"/>
          <w:szCs w:val="24"/>
          <w:lang w:bidi="ar-IQ"/>
        </w:rPr>
        <w:t xml:space="preserve"> </w:t>
      </w:r>
      <w:r w:rsidR="009A1BCB" w:rsidRPr="002A3931">
        <w:rPr>
          <w:rFonts w:ascii="Unikurd Web" w:hAnsi="Unikurd Web" w:cs="Unikurd Web"/>
          <w:sz w:val="24"/>
          <w:szCs w:val="24"/>
          <w:lang w:bidi="ar-IQ"/>
        </w:rPr>
        <w:t>“Down</w:t>
      </w:r>
      <w:r w:rsidR="001F0E4D" w:rsidRPr="002A3931">
        <w:rPr>
          <w:rFonts w:ascii="Unikurd Web" w:hAnsi="Unikurd Web" w:cs="Unikurd Web"/>
          <w:sz w:val="24"/>
          <w:szCs w:val="24"/>
          <w:lang w:bidi="ar-IQ"/>
        </w:rPr>
        <w:t xml:space="preserve"> </w:t>
      </w:r>
      <w:r w:rsidR="00B6575D" w:rsidRPr="002A3931">
        <w:rPr>
          <w:rFonts w:ascii="Unikurd Web" w:hAnsi="Unikurd Web" w:cs="Unikurd Web"/>
          <w:sz w:val="24"/>
          <w:szCs w:val="24"/>
          <w:lang w:bidi="ar-IQ"/>
        </w:rPr>
        <w:t xml:space="preserve">with the </w:t>
      </w:r>
      <w:r w:rsidR="001F0E4D" w:rsidRPr="002A3931">
        <w:rPr>
          <w:rFonts w:ascii="Unikurd Web" w:hAnsi="Unikurd Web" w:cs="Unikurd Web"/>
          <w:sz w:val="24"/>
          <w:szCs w:val="24"/>
          <w:lang w:bidi="ar-IQ"/>
        </w:rPr>
        <w:t>monarchy system</w:t>
      </w:r>
      <w:r w:rsidR="00B6575D" w:rsidRPr="002A3931">
        <w:rPr>
          <w:rFonts w:ascii="Unikurd Web" w:hAnsi="Unikurd Web" w:cs="Unikurd Web"/>
          <w:sz w:val="24"/>
          <w:szCs w:val="24"/>
          <w:lang w:bidi="ar-IQ"/>
        </w:rPr>
        <w:t>!</w:t>
      </w:r>
      <w:r w:rsidR="001F0E4D" w:rsidRPr="002A3931">
        <w:rPr>
          <w:rFonts w:ascii="Unikurd Web" w:hAnsi="Unikurd Web" w:cs="Unikurd Web"/>
          <w:sz w:val="24"/>
          <w:szCs w:val="24"/>
          <w:lang w:bidi="ar-IQ"/>
        </w:rPr>
        <w:t xml:space="preserve"> </w:t>
      </w:r>
      <w:r w:rsidR="00B6575D" w:rsidRPr="002A3931">
        <w:rPr>
          <w:rFonts w:ascii="Unikurd Web" w:hAnsi="Unikurd Web" w:cs="Unikurd Web"/>
          <w:sz w:val="24"/>
          <w:szCs w:val="24"/>
          <w:lang w:bidi="ar-IQ"/>
        </w:rPr>
        <w:t>Th</w:t>
      </w:r>
      <w:r w:rsidR="00D176A5" w:rsidRPr="002A3931">
        <w:rPr>
          <w:rFonts w:ascii="Unikurd Web" w:hAnsi="Unikurd Web" w:cs="Unikurd Web"/>
          <w:sz w:val="24"/>
          <w:szCs w:val="24"/>
          <w:lang w:bidi="ar-IQ"/>
        </w:rPr>
        <w:t>e pact</w:t>
      </w:r>
      <w:r w:rsidR="001F0E4D" w:rsidRPr="002A3931">
        <w:rPr>
          <w:rFonts w:ascii="Unikurd Web" w:hAnsi="Unikurd Web" w:cs="Unikurd Web"/>
          <w:sz w:val="24"/>
          <w:szCs w:val="24"/>
          <w:lang w:bidi="ar-IQ"/>
        </w:rPr>
        <w:t xml:space="preserve"> between the Iraqi government and </w:t>
      </w:r>
      <w:r w:rsidR="00B6575D" w:rsidRPr="002A3931">
        <w:rPr>
          <w:rFonts w:ascii="Unikurd Web" w:hAnsi="Unikurd Web" w:cs="Unikurd Web"/>
          <w:sz w:val="24"/>
          <w:szCs w:val="24"/>
          <w:lang w:bidi="ar-IQ"/>
        </w:rPr>
        <w:t>Great</w:t>
      </w:r>
      <w:r w:rsidR="001F0E4D" w:rsidRPr="002A3931">
        <w:rPr>
          <w:rFonts w:ascii="Unikurd Web" w:hAnsi="Unikurd Web" w:cs="Unikurd Web"/>
          <w:sz w:val="24"/>
          <w:szCs w:val="24"/>
          <w:lang w:bidi="ar-IQ"/>
        </w:rPr>
        <w:t xml:space="preserve"> Britain</w:t>
      </w:r>
      <w:r w:rsidR="00D176A5" w:rsidRPr="002A3931">
        <w:rPr>
          <w:rFonts w:ascii="Unikurd Web" w:hAnsi="Unikurd Web" w:cs="Unikurd Web"/>
          <w:sz w:val="24"/>
          <w:szCs w:val="24"/>
          <w:lang w:bidi="ar-IQ"/>
        </w:rPr>
        <w:t xml:space="preserve"> merely </w:t>
      </w:r>
      <w:r w:rsidR="00971E91" w:rsidRPr="002A3931">
        <w:rPr>
          <w:rFonts w:ascii="Unikurd Web" w:hAnsi="Unikurd Web" w:cs="Unikurd Web"/>
          <w:sz w:val="24"/>
          <w:szCs w:val="24"/>
          <w:lang w:bidi="ar-IQ"/>
        </w:rPr>
        <w:t>Beg</w:t>
      </w:r>
      <w:r w:rsidR="00D176A5" w:rsidRPr="002A3931">
        <w:rPr>
          <w:rFonts w:ascii="Unikurd Web" w:hAnsi="Unikurd Web" w:cs="Unikurd Web"/>
          <w:sz w:val="24"/>
          <w:szCs w:val="24"/>
          <w:lang w:bidi="ar-IQ"/>
        </w:rPr>
        <w:t xml:space="preserve">ets </w:t>
      </w:r>
      <w:r w:rsidR="003013DF" w:rsidRPr="002A3931">
        <w:rPr>
          <w:rFonts w:ascii="Unikurd Web" w:hAnsi="Unikurd Web" w:cs="Unikurd Web"/>
          <w:sz w:val="24"/>
          <w:szCs w:val="24"/>
          <w:lang w:bidi="ar-IQ"/>
        </w:rPr>
        <w:t>oppression</w:t>
      </w:r>
      <w:r w:rsidR="00B6575D" w:rsidRPr="002A3931">
        <w:rPr>
          <w:rFonts w:ascii="Unikurd Web" w:hAnsi="Unikurd Web" w:cs="Unikurd Web"/>
          <w:sz w:val="24"/>
          <w:szCs w:val="24"/>
          <w:lang w:bidi="ar-IQ"/>
        </w:rPr>
        <w:t>. Le</w:t>
      </w:r>
      <w:r w:rsidR="00D176A5" w:rsidRPr="002A3931">
        <w:rPr>
          <w:rFonts w:ascii="Unikurd Web" w:hAnsi="Unikurd Web" w:cs="Unikurd Web"/>
          <w:sz w:val="24"/>
          <w:szCs w:val="24"/>
          <w:lang w:bidi="ar-IQ"/>
        </w:rPr>
        <w:t>t us bring</w:t>
      </w:r>
      <w:r w:rsidR="00B6575D" w:rsidRPr="002A3931">
        <w:rPr>
          <w:rFonts w:ascii="Unikurd Web" w:hAnsi="Unikurd Web" w:cs="Unikurd Web"/>
          <w:sz w:val="24"/>
          <w:szCs w:val="24"/>
          <w:lang w:bidi="ar-IQ"/>
        </w:rPr>
        <w:t xml:space="preserve"> an end to</w:t>
      </w:r>
      <w:r w:rsidR="003013DF" w:rsidRPr="002A3931">
        <w:rPr>
          <w:rFonts w:ascii="Unikurd Web" w:hAnsi="Unikurd Web" w:cs="Unikurd Web"/>
          <w:sz w:val="24"/>
          <w:szCs w:val="24"/>
          <w:lang w:bidi="ar-IQ"/>
        </w:rPr>
        <w:t xml:space="preserve"> feudalism</w:t>
      </w:r>
      <w:r w:rsidR="00B6575D" w:rsidRPr="002A3931">
        <w:rPr>
          <w:rFonts w:ascii="Unikurd Web" w:hAnsi="Unikurd Web" w:cs="Unikurd Web"/>
          <w:sz w:val="24"/>
          <w:szCs w:val="24"/>
          <w:lang w:bidi="ar-IQ"/>
        </w:rPr>
        <w:t xml:space="preserve"> and embrace</w:t>
      </w:r>
      <w:r w:rsidR="00B63FB0" w:rsidRPr="002A3931">
        <w:rPr>
          <w:rFonts w:ascii="Unikurd Web" w:hAnsi="Unikurd Web" w:cs="Unikurd Web"/>
          <w:sz w:val="24"/>
          <w:szCs w:val="24"/>
          <w:lang w:bidi="ar-IQ"/>
        </w:rPr>
        <w:t xml:space="preserve"> the principle of</w:t>
      </w:r>
      <w:r w:rsidR="00B6575D" w:rsidRPr="002A3931">
        <w:rPr>
          <w:rFonts w:ascii="Unikurd Web" w:hAnsi="Unikurd Web" w:cs="Unikurd Web"/>
          <w:sz w:val="24"/>
          <w:szCs w:val="24"/>
          <w:lang w:bidi="ar-IQ"/>
        </w:rPr>
        <w:t xml:space="preserve"> </w:t>
      </w:r>
      <w:r w:rsidR="009A1BCB" w:rsidRPr="002A3931">
        <w:rPr>
          <w:rFonts w:ascii="Unikurd Web" w:hAnsi="Unikurd Web" w:cs="Unikurd Web"/>
          <w:sz w:val="24"/>
          <w:szCs w:val="24"/>
          <w:lang w:bidi="ar-IQ"/>
        </w:rPr>
        <w:t>equality</w:t>
      </w:r>
      <w:r w:rsidR="00B6575D" w:rsidRPr="002A3931">
        <w:rPr>
          <w:rFonts w:ascii="Unikurd Web" w:hAnsi="Unikurd Web" w:cs="Unikurd Web"/>
          <w:sz w:val="24"/>
          <w:szCs w:val="24"/>
          <w:lang w:bidi="ar-IQ"/>
        </w:rPr>
        <w:t>!</w:t>
      </w:r>
      <w:r w:rsidR="009A1BCB" w:rsidRPr="002A3931">
        <w:rPr>
          <w:rFonts w:ascii="Unikurd Web" w:hAnsi="Unikurd Web" w:cs="Unikurd Web"/>
          <w:sz w:val="24"/>
          <w:szCs w:val="24"/>
          <w:lang w:bidi="ar-IQ"/>
        </w:rPr>
        <w:t xml:space="preserve">” </w:t>
      </w:r>
      <w:r w:rsidR="00B63FB0" w:rsidRPr="002A3931">
        <w:rPr>
          <w:rFonts w:ascii="Unikurd Web" w:hAnsi="Unikurd Web" w:cs="Unikurd Web"/>
          <w:sz w:val="24"/>
          <w:szCs w:val="24"/>
          <w:lang w:bidi="ar-IQ"/>
        </w:rPr>
        <w:t>With a decisive motion, he</w:t>
      </w:r>
      <w:r w:rsidR="00B6575D" w:rsidRPr="002A3931">
        <w:rPr>
          <w:rFonts w:ascii="Unikurd Web" w:hAnsi="Unikurd Web" w:cs="Unikurd Web"/>
          <w:sz w:val="24"/>
          <w:szCs w:val="24"/>
          <w:lang w:bidi="ar-IQ"/>
        </w:rPr>
        <w:t xml:space="preserve"> </w:t>
      </w:r>
      <w:r w:rsidR="009A1BCB" w:rsidRPr="002A3931">
        <w:rPr>
          <w:rFonts w:ascii="Unikurd Web" w:hAnsi="Unikurd Web" w:cs="Unikurd Web"/>
          <w:sz w:val="24"/>
          <w:szCs w:val="24"/>
          <w:lang w:bidi="ar-IQ"/>
        </w:rPr>
        <w:t xml:space="preserve">turned the paper </w:t>
      </w:r>
      <w:r w:rsidR="00B63FB0" w:rsidRPr="002A3931">
        <w:rPr>
          <w:rFonts w:ascii="Unikurd Web" w:hAnsi="Unikurd Web" w:cs="Unikurd Web"/>
          <w:sz w:val="24"/>
          <w:szCs w:val="24"/>
          <w:lang w:bidi="ar-IQ"/>
        </w:rPr>
        <w:t xml:space="preserve">in hand </w:t>
      </w:r>
      <w:r w:rsidR="009A1BCB" w:rsidRPr="002A3931">
        <w:rPr>
          <w:rFonts w:ascii="Unikurd Web" w:hAnsi="Unikurd Web" w:cs="Unikurd Web"/>
          <w:sz w:val="24"/>
          <w:szCs w:val="24"/>
          <w:lang w:bidi="ar-IQ"/>
        </w:rPr>
        <w:t>and</w:t>
      </w:r>
      <w:r w:rsidR="00B6575D" w:rsidRPr="002A3931">
        <w:rPr>
          <w:rFonts w:ascii="Unikurd Web" w:hAnsi="Unikurd Web" w:cs="Unikurd Web"/>
          <w:sz w:val="24"/>
          <w:szCs w:val="24"/>
          <w:lang w:bidi="ar-IQ"/>
        </w:rPr>
        <w:t xml:space="preserve"> posed a</w:t>
      </w:r>
      <w:r w:rsidR="00B63FB0" w:rsidRPr="002A3931">
        <w:rPr>
          <w:rFonts w:ascii="Unikurd Web" w:hAnsi="Unikurd Web" w:cs="Unikurd Web"/>
          <w:sz w:val="24"/>
          <w:szCs w:val="24"/>
          <w:lang w:bidi="ar-IQ"/>
        </w:rPr>
        <w:t xml:space="preserve"> resounding</w:t>
      </w:r>
      <w:r w:rsidR="00B6575D" w:rsidRPr="002A3931">
        <w:rPr>
          <w:rFonts w:ascii="Unikurd Web" w:hAnsi="Unikurd Web" w:cs="Unikurd Web"/>
          <w:sz w:val="24"/>
          <w:szCs w:val="24"/>
          <w:lang w:bidi="ar-IQ"/>
        </w:rPr>
        <w:t xml:space="preserve"> question to</w:t>
      </w:r>
      <w:r w:rsidR="009A1BCB" w:rsidRPr="002A3931">
        <w:rPr>
          <w:rFonts w:ascii="Unikurd Web" w:hAnsi="Unikurd Web" w:cs="Unikurd Web"/>
          <w:sz w:val="24"/>
          <w:szCs w:val="24"/>
          <w:lang w:bidi="ar-IQ"/>
        </w:rPr>
        <w:t xml:space="preserve"> the </w:t>
      </w:r>
      <w:r w:rsidR="00B63FB0" w:rsidRPr="002A3931">
        <w:rPr>
          <w:rFonts w:ascii="Unikurd Web" w:hAnsi="Unikurd Web" w:cs="Unikurd Web"/>
          <w:sz w:val="24"/>
          <w:szCs w:val="24"/>
          <w:lang w:bidi="ar-IQ"/>
        </w:rPr>
        <w:t>assembly</w:t>
      </w:r>
      <w:r w:rsidR="00B6575D" w:rsidRPr="002A3931">
        <w:rPr>
          <w:rFonts w:ascii="Unikurd Web" w:hAnsi="Unikurd Web" w:cs="Unikurd Web"/>
          <w:sz w:val="24"/>
          <w:szCs w:val="24"/>
          <w:lang w:bidi="ar-IQ"/>
        </w:rPr>
        <w:t>,</w:t>
      </w:r>
      <w:r w:rsidR="009A1BCB" w:rsidRPr="002A3931">
        <w:rPr>
          <w:rFonts w:ascii="Unikurd Web" w:hAnsi="Unikurd Web" w:cs="Unikurd Web"/>
          <w:sz w:val="24"/>
          <w:szCs w:val="24"/>
          <w:lang w:bidi="ar-IQ"/>
        </w:rPr>
        <w:t xml:space="preserve"> </w:t>
      </w:r>
      <w:bookmarkStart w:id="3" w:name="_Hlk142253036"/>
      <w:r w:rsidR="009A1BCB" w:rsidRPr="002A3931">
        <w:rPr>
          <w:rFonts w:ascii="Unikurd Web" w:hAnsi="Unikurd Web" w:cs="Unikurd Web"/>
          <w:sz w:val="24"/>
          <w:szCs w:val="24"/>
          <w:lang w:bidi="ar-IQ"/>
        </w:rPr>
        <w:t xml:space="preserve">“What </w:t>
      </w:r>
      <w:r w:rsidR="00B63FB0" w:rsidRPr="002A3931">
        <w:rPr>
          <w:rFonts w:ascii="Unikurd Web" w:hAnsi="Unikurd Web" w:cs="Unikurd Web"/>
          <w:sz w:val="24"/>
          <w:szCs w:val="24"/>
          <w:lang w:bidi="ar-IQ"/>
        </w:rPr>
        <w:t>is</w:t>
      </w:r>
      <w:r w:rsidR="00E31C6D" w:rsidRPr="002A3931">
        <w:rPr>
          <w:rFonts w:ascii="Unikurd Web" w:hAnsi="Unikurd Web" w:cs="Unikurd Web"/>
          <w:sz w:val="24"/>
          <w:szCs w:val="24"/>
          <w:lang w:bidi="ar-IQ"/>
        </w:rPr>
        <w:t xml:space="preserve"> it</w:t>
      </w:r>
      <w:r w:rsidR="00B63FB0" w:rsidRPr="002A3931">
        <w:rPr>
          <w:rFonts w:ascii="Unikurd Web" w:hAnsi="Unikurd Web" w:cs="Unikurd Web"/>
          <w:sz w:val="24"/>
          <w:szCs w:val="24"/>
          <w:lang w:bidi="ar-IQ"/>
        </w:rPr>
        <w:t xml:space="preserve"> that</w:t>
      </w:r>
      <w:r w:rsidR="009A1BCB" w:rsidRPr="002A3931">
        <w:rPr>
          <w:rFonts w:ascii="Unikurd Web" w:hAnsi="Unikurd Web" w:cs="Unikurd Web"/>
          <w:sz w:val="24"/>
          <w:szCs w:val="24"/>
          <w:lang w:bidi="ar-IQ"/>
        </w:rPr>
        <w:t xml:space="preserve"> you</w:t>
      </w:r>
      <w:r w:rsidR="00B63FB0" w:rsidRPr="002A3931">
        <w:rPr>
          <w:rFonts w:ascii="Unikurd Web" w:hAnsi="Unikurd Web" w:cs="Unikurd Web"/>
          <w:sz w:val="24"/>
          <w:szCs w:val="24"/>
          <w:lang w:bidi="ar-IQ"/>
        </w:rPr>
        <w:t xml:space="preserve"> desire</w:t>
      </w:r>
      <w:r w:rsidR="009A1BCB" w:rsidRPr="002A3931">
        <w:rPr>
          <w:rFonts w:ascii="Unikurd Web" w:hAnsi="Unikurd Web" w:cs="Unikurd Web"/>
          <w:sz w:val="24"/>
          <w:szCs w:val="24"/>
          <w:lang w:bidi="ar-IQ"/>
        </w:rPr>
        <w:t>?”</w:t>
      </w:r>
      <w:bookmarkEnd w:id="3"/>
    </w:p>
    <w:p w14:paraId="0FDB2FDC" w14:textId="563C7E74" w:rsidR="00C03EE9" w:rsidRPr="002A3931" w:rsidRDefault="00C03EE9" w:rsidP="00C03EE9">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“Land reform,” responded</w:t>
      </w:r>
      <w:r w:rsidR="00B63FB0" w:rsidRPr="002A3931">
        <w:rPr>
          <w:rFonts w:ascii="Unikurd Web" w:hAnsi="Unikurd Web" w:cs="Unikurd Web"/>
          <w:sz w:val="24"/>
          <w:szCs w:val="24"/>
          <w:lang w:bidi="ar-IQ"/>
        </w:rPr>
        <w:t xml:space="preserve"> the assemblage in unison.</w:t>
      </w:r>
    </w:p>
    <w:p w14:paraId="352EB6BE" w14:textId="210FD42A" w:rsidR="00C03EE9" w:rsidRPr="002A3931" w:rsidRDefault="00C03EE9" w:rsidP="00C03EE9">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The speaker</w:t>
      </w:r>
      <w:r w:rsidR="00B63FB0" w:rsidRPr="002A3931">
        <w:rPr>
          <w:rFonts w:ascii="Unikurd Web" w:hAnsi="Unikurd Web" w:cs="Unikurd Web"/>
          <w:sz w:val="24"/>
          <w:szCs w:val="24"/>
          <w:lang w:bidi="ar-IQ"/>
        </w:rPr>
        <w:t xml:space="preserve"> inquired again</w:t>
      </w:r>
      <w:r w:rsidRPr="002A3931">
        <w:rPr>
          <w:rFonts w:ascii="Unikurd Web" w:hAnsi="Unikurd Web" w:cs="Unikurd Web"/>
          <w:sz w:val="24"/>
          <w:szCs w:val="24"/>
          <w:lang w:bidi="ar-IQ"/>
        </w:rPr>
        <w:t>, “What</w:t>
      </w:r>
      <w:r w:rsidR="00B63FB0" w:rsidRPr="002A3931">
        <w:rPr>
          <w:rFonts w:ascii="Unikurd Web" w:hAnsi="Unikurd Web" w:cs="Unikurd Web"/>
          <w:sz w:val="24"/>
          <w:szCs w:val="24"/>
          <w:lang w:bidi="ar-IQ"/>
        </w:rPr>
        <w:t xml:space="preserve"> is </w:t>
      </w:r>
      <w:r w:rsidR="00E31C6D" w:rsidRPr="002A3931">
        <w:rPr>
          <w:rFonts w:ascii="Unikurd Web" w:hAnsi="Unikurd Web" w:cs="Unikurd Web"/>
          <w:sz w:val="24"/>
          <w:szCs w:val="24"/>
          <w:lang w:bidi="ar-IQ"/>
        </w:rPr>
        <w:t xml:space="preserve">it </w:t>
      </w:r>
      <w:r w:rsidR="00B63FB0" w:rsidRPr="002A3931">
        <w:rPr>
          <w:rFonts w:ascii="Unikurd Web" w:hAnsi="Unikurd Web" w:cs="Unikurd Web"/>
          <w:sz w:val="24"/>
          <w:szCs w:val="24"/>
          <w:lang w:bidi="ar-IQ"/>
        </w:rPr>
        <w:t>that you desire</w:t>
      </w:r>
      <w:r w:rsidRPr="002A3931">
        <w:rPr>
          <w:rFonts w:ascii="Unikurd Web" w:hAnsi="Unikurd Web" w:cs="Unikurd Web"/>
          <w:sz w:val="24"/>
          <w:szCs w:val="24"/>
          <w:lang w:bidi="ar-IQ"/>
        </w:rPr>
        <w:t>?”</w:t>
      </w:r>
    </w:p>
    <w:p w14:paraId="417238D4" w14:textId="1F94BC4A" w:rsidR="00C03EE9" w:rsidRPr="002A3931" w:rsidRDefault="00C03EE9" w:rsidP="00C03EE9">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“The</w:t>
      </w:r>
      <w:r w:rsidR="00B63FB0" w:rsidRPr="002A3931">
        <w:rPr>
          <w:rFonts w:ascii="Unikurd Web" w:hAnsi="Unikurd Web" w:cs="Unikurd Web"/>
          <w:sz w:val="24"/>
          <w:szCs w:val="24"/>
          <w:lang w:bidi="ar-IQ"/>
        </w:rPr>
        <w:t xml:space="preserve"> cessation of </w:t>
      </w:r>
      <w:r w:rsidRPr="002A3931">
        <w:rPr>
          <w:rFonts w:ascii="Unikurd Web" w:hAnsi="Unikurd Web" w:cs="Unikurd Web"/>
          <w:sz w:val="24"/>
          <w:szCs w:val="24"/>
          <w:lang w:bidi="ar-IQ"/>
        </w:rPr>
        <w:t>oppress</w:t>
      </w:r>
      <w:r w:rsidR="00B63FB0" w:rsidRPr="002A3931">
        <w:rPr>
          <w:rFonts w:ascii="Unikurd Web" w:hAnsi="Unikurd Web" w:cs="Unikurd Web"/>
          <w:sz w:val="24"/>
          <w:szCs w:val="24"/>
          <w:lang w:bidi="ar-IQ"/>
        </w:rPr>
        <w:t>ion</w:t>
      </w:r>
      <w:r w:rsidRPr="002A3931">
        <w:rPr>
          <w:rFonts w:ascii="Unikurd Web" w:hAnsi="Unikurd Web" w:cs="Unikurd Web"/>
          <w:sz w:val="24"/>
          <w:szCs w:val="24"/>
          <w:lang w:bidi="ar-IQ"/>
        </w:rPr>
        <w:t xml:space="preserve">,” </w:t>
      </w:r>
      <w:r w:rsidR="00B63FB0" w:rsidRPr="002A3931">
        <w:rPr>
          <w:rFonts w:ascii="Unikurd Web" w:hAnsi="Unikurd Web" w:cs="Unikurd Web"/>
          <w:sz w:val="24"/>
          <w:szCs w:val="24"/>
          <w:lang w:bidi="ar-IQ"/>
        </w:rPr>
        <w:t>came the unified reply from the crowd.</w:t>
      </w:r>
    </w:p>
    <w:p w14:paraId="6E337A0C" w14:textId="622CFCC5" w:rsidR="00C03EE9" w:rsidRPr="002A3931" w:rsidRDefault="00B63FB0" w:rsidP="00C03EE9">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Once more, t</w:t>
      </w:r>
      <w:r w:rsidR="00C03EE9" w:rsidRPr="002A3931">
        <w:rPr>
          <w:rFonts w:ascii="Unikurd Web" w:hAnsi="Unikurd Web" w:cs="Unikurd Web"/>
          <w:sz w:val="24"/>
          <w:szCs w:val="24"/>
          <w:lang w:bidi="ar-IQ"/>
        </w:rPr>
        <w:t xml:space="preserve">he speaker </w:t>
      </w:r>
      <w:r w:rsidRPr="002A3931">
        <w:rPr>
          <w:rFonts w:ascii="Unikurd Web" w:hAnsi="Unikurd Web" w:cs="Unikurd Web"/>
          <w:sz w:val="24"/>
          <w:szCs w:val="24"/>
          <w:lang w:bidi="ar-IQ"/>
        </w:rPr>
        <w:t>questioned</w:t>
      </w:r>
      <w:r w:rsidR="00C03EE9" w:rsidRPr="002A3931">
        <w:rPr>
          <w:rFonts w:ascii="Unikurd Web" w:hAnsi="Unikurd Web" w:cs="Unikurd Web"/>
          <w:sz w:val="24"/>
          <w:szCs w:val="24"/>
          <w:lang w:bidi="ar-IQ"/>
        </w:rPr>
        <w:t xml:space="preserve">, “What </w:t>
      </w:r>
      <w:r w:rsidRPr="002A3931">
        <w:rPr>
          <w:rFonts w:ascii="Unikurd Web" w:hAnsi="Unikurd Web" w:cs="Unikurd Web"/>
          <w:sz w:val="24"/>
          <w:szCs w:val="24"/>
          <w:lang w:bidi="ar-IQ"/>
        </w:rPr>
        <w:t xml:space="preserve">is it that </w:t>
      </w:r>
      <w:r w:rsidR="00C03EE9" w:rsidRPr="002A3931">
        <w:rPr>
          <w:rFonts w:ascii="Unikurd Web" w:hAnsi="Unikurd Web" w:cs="Unikurd Web"/>
          <w:sz w:val="24"/>
          <w:szCs w:val="24"/>
          <w:lang w:bidi="ar-IQ"/>
        </w:rPr>
        <w:t>you</w:t>
      </w:r>
      <w:r w:rsidRPr="002A3931">
        <w:rPr>
          <w:rFonts w:ascii="Unikurd Web" w:hAnsi="Unikurd Web" w:cs="Unikurd Web"/>
          <w:sz w:val="24"/>
          <w:szCs w:val="24"/>
          <w:lang w:bidi="ar-IQ"/>
        </w:rPr>
        <w:t xml:space="preserve"> desire</w:t>
      </w:r>
      <w:r w:rsidR="00C03EE9" w:rsidRPr="002A3931">
        <w:rPr>
          <w:rFonts w:ascii="Unikurd Web" w:hAnsi="Unikurd Web" w:cs="Unikurd Web"/>
          <w:sz w:val="24"/>
          <w:szCs w:val="24"/>
          <w:lang w:bidi="ar-IQ"/>
        </w:rPr>
        <w:t>?”</w:t>
      </w:r>
    </w:p>
    <w:p w14:paraId="351A932F" w14:textId="7ECA31E9" w:rsidR="00A71829" w:rsidRPr="002A3931" w:rsidRDefault="003B31CE" w:rsidP="003B31CE">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w:t>
      </w:r>
      <w:r w:rsidR="00B63FB0" w:rsidRPr="002A3931">
        <w:rPr>
          <w:rFonts w:ascii="Unikurd Web" w:hAnsi="Unikurd Web" w:cs="Unikurd Web"/>
          <w:sz w:val="24"/>
          <w:szCs w:val="24"/>
          <w:lang w:bidi="ar-IQ"/>
        </w:rPr>
        <w:t xml:space="preserve">The </w:t>
      </w:r>
      <w:r w:rsidRPr="002A3931">
        <w:rPr>
          <w:rFonts w:ascii="Unikurd Web" w:hAnsi="Unikurd Web" w:cs="Unikurd Web"/>
          <w:sz w:val="24"/>
          <w:szCs w:val="24"/>
          <w:lang w:bidi="ar-IQ"/>
        </w:rPr>
        <w:t>remov</w:t>
      </w:r>
      <w:r w:rsidR="00B63FB0" w:rsidRPr="002A3931">
        <w:rPr>
          <w:rFonts w:ascii="Unikurd Web" w:hAnsi="Unikurd Web" w:cs="Unikurd Web"/>
          <w:sz w:val="24"/>
          <w:szCs w:val="24"/>
          <w:lang w:bidi="ar-IQ"/>
        </w:rPr>
        <w:t>al of</w:t>
      </w:r>
      <w:r w:rsidRPr="002A3931">
        <w:rPr>
          <w:rFonts w:ascii="Unikurd Web" w:hAnsi="Unikurd Web" w:cs="Unikurd Web"/>
          <w:sz w:val="24"/>
          <w:szCs w:val="24"/>
          <w:lang w:bidi="ar-IQ"/>
        </w:rPr>
        <w:t xml:space="preserve"> </w:t>
      </w:r>
      <w:r w:rsidR="00FB6CEC" w:rsidRPr="002A3931">
        <w:rPr>
          <w:rFonts w:ascii="Unikurd Web" w:hAnsi="Unikurd Web" w:cs="Unikurd Web"/>
          <w:sz w:val="24"/>
          <w:szCs w:val="24"/>
          <w:lang w:bidi="ar-IQ"/>
        </w:rPr>
        <w:t xml:space="preserve">the </w:t>
      </w:r>
      <w:r w:rsidR="00250AC7" w:rsidRPr="002A3931">
        <w:rPr>
          <w:rFonts w:ascii="Unikurd Web" w:hAnsi="Unikurd Web" w:cs="Unikurd Web"/>
          <w:sz w:val="24"/>
          <w:szCs w:val="24"/>
          <w:lang w:bidi="ar-IQ"/>
        </w:rPr>
        <w:t>prime minister</w:t>
      </w:r>
      <w:r w:rsidRPr="002A3931">
        <w:rPr>
          <w:rFonts w:ascii="Unikurd Web" w:hAnsi="Unikurd Web" w:cs="Unikurd Web"/>
          <w:sz w:val="24"/>
          <w:szCs w:val="24"/>
          <w:lang w:bidi="ar-IQ"/>
        </w:rPr>
        <w:t xml:space="preserve">, “the crowd </w:t>
      </w:r>
      <w:r w:rsidR="00B63FB0" w:rsidRPr="002A3931">
        <w:rPr>
          <w:rFonts w:ascii="Unikurd Web" w:hAnsi="Unikurd Web" w:cs="Unikurd Web"/>
          <w:sz w:val="24"/>
          <w:szCs w:val="24"/>
          <w:lang w:bidi="ar-IQ"/>
        </w:rPr>
        <w:t>affirmed</w:t>
      </w:r>
      <w:r w:rsidRPr="002A3931">
        <w:rPr>
          <w:rFonts w:ascii="Unikurd Web" w:hAnsi="Unikurd Web" w:cs="Unikurd Web"/>
          <w:sz w:val="24"/>
          <w:szCs w:val="24"/>
          <w:lang w:bidi="ar-IQ"/>
        </w:rPr>
        <w:t>.</w:t>
      </w:r>
    </w:p>
    <w:p w14:paraId="2D8C1027" w14:textId="5D00B990" w:rsidR="00EE2E53" w:rsidRPr="002A3931" w:rsidRDefault="00B63FB0" w:rsidP="00EE2E53">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Confidently, t</w:t>
      </w:r>
      <w:r w:rsidR="003B31CE" w:rsidRPr="002A3931">
        <w:rPr>
          <w:rFonts w:ascii="Unikurd Web" w:hAnsi="Unikurd Web" w:cs="Unikurd Web"/>
          <w:sz w:val="24"/>
          <w:szCs w:val="24"/>
          <w:lang w:bidi="ar-IQ"/>
        </w:rPr>
        <w:t>he speaker fold</w:t>
      </w:r>
      <w:r w:rsidR="00F20E34" w:rsidRPr="002A3931">
        <w:rPr>
          <w:rFonts w:ascii="Unikurd Web" w:hAnsi="Unikurd Web" w:cs="Unikurd Web"/>
          <w:sz w:val="24"/>
          <w:szCs w:val="24"/>
          <w:lang w:bidi="ar-IQ"/>
        </w:rPr>
        <w:t>ed</w:t>
      </w:r>
      <w:r w:rsidR="003B31CE" w:rsidRPr="002A3931">
        <w:rPr>
          <w:rFonts w:ascii="Unikurd Web" w:hAnsi="Unikurd Web" w:cs="Unikurd Web"/>
          <w:sz w:val="24"/>
          <w:szCs w:val="24"/>
          <w:lang w:bidi="ar-IQ"/>
        </w:rPr>
        <w:t xml:space="preserve"> his paper, </w:t>
      </w:r>
      <w:r w:rsidR="00E31C6D" w:rsidRPr="002A3931">
        <w:rPr>
          <w:rFonts w:ascii="Unikurd Web" w:hAnsi="Unikurd Web" w:cs="Unikurd Web"/>
          <w:sz w:val="24"/>
          <w:szCs w:val="24"/>
          <w:lang w:bidi="ar-IQ"/>
        </w:rPr>
        <w:t xml:space="preserve">cast a </w:t>
      </w:r>
      <w:r w:rsidR="003B31CE" w:rsidRPr="002A3931">
        <w:rPr>
          <w:rFonts w:ascii="Unikurd Web" w:hAnsi="Unikurd Web" w:cs="Unikurd Web"/>
          <w:sz w:val="24"/>
          <w:szCs w:val="24"/>
          <w:lang w:bidi="ar-IQ"/>
        </w:rPr>
        <w:t>glance a</w:t>
      </w:r>
      <w:r w:rsidR="00E31C6D" w:rsidRPr="002A3931">
        <w:rPr>
          <w:rFonts w:ascii="Unikurd Web" w:hAnsi="Unikurd Web" w:cs="Unikurd Web"/>
          <w:sz w:val="24"/>
          <w:szCs w:val="24"/>
          <w:lang w:bidi="ar-IQ"/>
        </w:rPr>
        <w:t>cross the gathering, and proclaimed</w:t>
      </w:r>
      <w:r w:rsidR="003B31CE" w:rsidRPr="002A3931">
        <w:rPr>
          <w:rFonts w:ascii="Unikurd Web" w:hAnsi="Unikurd Web" w:cs="Unikurd Web"/>
          <w:sz w:val="24"/>
          <w:szCs w:val="24"/>
          <w:lang w:bidi="ar-IQ"/>
        </w:rPr>
        <w:t>, “</w:t>
      </w:r>
      <w:r w:rsidR="0015198D" w:rsidRPr="002A3931">
        <w:rPr>
          <w:rFonts w:ascii="Unikurd Web" w:hAnsi="Unikurd Web" w:cs="Unikurd Web"/>
          <w:sz w:val="24"/>
          <w:szCs w:val="24"/>
          <w:lang w:bidi="ar-IQ"/>
        </w:rPr>
        <w:t xml:space="preserve">Under the </w:t>
      </w:r>
      <w:r w:rsidR="00E31C6D" w:rsidRPr="002A3931">
        <w:rPr>
          <w:rFonts w:ascii="Unikurd Web" w:hAnsi="Unikurd Web" w:cs="Unikurd Web"/>
          <w:sz w:val="24"/>
          <w:szCs w:val="24"/>
          <w:lang w:bidi="ar-IQ"/>
        </w:rPr>
        <w:t xml:space="preserve">emblem of the </w:t>
      </w:r>
      <w:r w:rsidR="0015198D" w:rsidRPr="002A3931">
        <w:rPr>
          <w:rFonts w:ascii="Unikurd Web" w:hAnsi="Unikurd Web" w:cs="Unikurd Web"/>
          <w:sz w:val="24"/>
          <w:szCs w:val="24"/>
          <w:lang w:bidi="ar-IQ"/>
        </w:rPr>
        <w:t xml:space="preserve">red banner and </w:t>
      </w:r>
      <w:r w:rsidR="00E31C6D" w:rsidRPr="002A3931">
        <w:rPr>
          <w:rFonts w:ascii="Unikurd Web" w:hAnsi="Unikurd Web" w:cs="Unikurd Web"/>
          <w:sz w:val="24"/>
          <w:szCs w:val="24"/>
          <w:lang w:bidi="ar-IQ"/>
        </w:rPr>
        <w:t xml:space="preserve">guided by </w:t>
      </w:r>
      <w:r w:rsidR="0015198D" w:rsidRPr="002A3931">
        <w:rPr>
          <w:rFonts w:ascii="Unikurd Web" w:hAnsi="Unikurd Web" w:cs="Unikurd Web"/>
          <w:sz w:val="24"/>
          <w:szCs w:val="24"/>
          <w:lang w:bidi="ar-IQ"/>
        </w:rPr>
        <w:t xml:space="preserve">the leadership of our communist party, </w:t>
      </w:r>
      <w:r w:rsidR="00E31C6D" w:rsidRPr="002A3931">
        <w:rPr>
          <w:rFonts w:ascii="Unikurd Web" w:hAnsi="Unikurd Web" w:cs="Unikurd Web"/>
          <w:sz w:val="24"/>
          <w:szCs w:val="24"/>
          <w:lang w:bidi="ar-IQ"/>
        </w:rPr>
        <w:t xml:space="preserve">bolstered by the </w:t>
      </w:r>
      <w:r w:rsidR="003B31CE" w:rsidRPr="002A3931">
        <w:rPr>
          <w:rFonts w:ascii="Unikurd Web" w:hAnsi="Unikurd Web" w:cs="Unikurd Web"/>
          <w:sz w:val="24"/>
          <w:szCs w:val="24"/>
          <w:lang w:bidi="ar-IQ"/>
        </w:rPr>
        <w:t>support of the Soviet Union,</w:t>
      </w:r>
      <w:r w:rsidR="00E31C6D" w:rsidRPr="002A3931">
        <w:rPr>
          <w:rFonts w:ascii="Unikurd Web" w:hAnsi="Unikurd Web" w:cs="Unikurd Web"/>
          <w:sz w:val="24"/>
          <w:szCs w:val="24"/>
          <w:lang w:bidi="ar-IQ"/>
        </w:rPr>
        <w:t xml:space="preserve"> a fortress for </w:t>
      </w:r>
      <w:r w:rsidR="008939A2" w:rsidRPr="002A3931">
        <w:rPr>
          <w:rFonts w:ascii="Unikurd Web" w:hAnsi="Unikurd Web" w:cs="Unikurd Web"/>
          <w:sz w:val="24"/>
          <w:szCs w:val="24"/>
          <w:lang w:bidi="ar-IQ"/>
        </w:rPr>
        <w:t>labourers,</w:t>
      </w:r>
      <w:r w:rsidR="003B31CE" w:rsidRPr="002A3931">
        <w:rPr>
          <w:rFonts w:ascii="Unikurd Web" w:hAnsi="Unikurd Web" w:cs="Unikurd Web"/>
          <w:sz w:val="24"/>
          <w:szCs w:val="24"/>
          <w:lang w:bidi="ar-IQ"/>
        </w:rPr>
        <w:t xml:space="preserve"> farmers</w:t>
      </w:r>
      <w:r w:rsidR="0083744F" w:rsidRPr="002A3931">
        <w:rPr>
          <w:rFonts w:ascii="Unikurd Web" w:hAnsi="Unikurd Web" w:cs="Unikurd Web"/>
          <w:sz w:val="24"/>
          <w:szCs w:val="24"/>
          <w:lang w:bidi="ar-IQ"/>
        </w:rPr>
        <w:t>, and</w:t>
      </w:r>
      <w:r w:rsidR="003B31CE" w:rsidRPr="002A3931">
        <w:rPr>
          <w:rFonts w:ascii="Unikurd Web" w:hAnsi="Unikurd Web" w:cs="Unikurd Web"/>
          <w:sz w:val="24"/>
          <w:szCs w:val="24"/>
          <w:lang w:bidi="ar-IQ"/>
        </w:rPr>
        <w:t xml:space="preserve"> </w:t>
      </w:r>
      <w:r w:rsidR="00E31C6D" w:rsidRPr="002A3931">
        <w:rPr>
          <w:rFonts w:ascii="Unikurd Web" w:hAnsi="Unikurd Web" w:cs="Unikurd Web"/>
          <w:sz w:val="24"/>
          <w:szCs w:val="24"/>
          <w:lang w:bidi="ar-IQ"/>
        </w:rPr>
        <w:t>artisans</w:t>
      </w:r>
      <w:r w:rsidR="003B31CE" w:rsidRPr="002A3931">
        <w:rPr>
          <w:rFonts w:ascii="Unikurd Web" w:hAnsi="Unikurd Web" w:cs="Unikurd Web"/>
          <w:sz w:val="24"/>
          <w:szCs w:val="24"/>
          <w:lang w:bidi="ar-IQ"/>
        </w:rPr>
        <w:t>, our</w:t>
      </w:r>
      <w:r w:rsidR="00E31C6D" w:rsidRPr="002A3931">
        <w:rPr>
          <w:rFonts w:ascii="Unikurd Web" w:hAnsi="Unikurd Web" w:cs="Unikurd Web"/>
          <w:sz w:val="24"/>
          <w:szCs w:val="24"/>
          <w:lang w:bidi="ar-IQ"/>
        </w:rPr>
        <w:t xml:space="preserve"> triumph stands assured</w:t>
      </w:r>
      <w:r w:rsidR="003B31CE" w:rsidRPr="002A3931">
        <w:rPr>
          <w:rFonts w:ascii="Unikurd Web" w:hAnsi="Unikurd Web" w:cs="Unikurd Web"/>
          <w:sz w:val="24"/>
          <w:szCs w:val="24"/>
          <w:lang w:bidi="ar-IQ"/>
        </w:rPr>
        <w:t xml:space="preserve">.” </w:t>
      </w:r>
    </w:p>
    <w:p w14:paraId="6C28D8DC" w14:textId="010C0E8A" w:rsidR="008939A2" w:rsidRPr="002A3931" w:rsidRDefault="008939A2" w:rsidP="003B31CE">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w:t>
      </w:r>
      <w:r w:rsidR="00344E18" w:rsidRPr="002A3931">
        <w:rPr>
          <w:rFonts w:ascii="Unikurd Web" w:hAnsi="Unikurd Web" w:cs="Unikurd Web"/>
          <w:sz w:val="24"/>
          <w:szCs w:val="24"/>
          <w:lang w:bidi="ar-IQ"/>
        </w:rPr>
        <w:t>G</w:t>
      </w:r>
      <w:r w:rsidRPr="002A3931">
        <w:rPr>
          <w:rFonts w:ascii="Unikurd Web" w:hAnsi="Unikurd Web" w:cs="Unikurd Web"/>
          <w:sz w:val="24"/>
          <w:szCs w:val="24"/>
          <w:lang w:bidi="ar-IQ"/>
        </w:rPr>
        <w:t>uaranteed</w:t>
      </w:r>
      <w:r w:rsidRPr="002A3931">
        <w:rPr>
          <w:rFonts w:ascii="Arial" w:hAnsi="Arial" w:cs="Arial"/>
          <w:sz w:val="24"/>
          <w:szCs w:val="24"/>
          <w:lang w:bidi="ar-IQ"/>
        </w:rPr>
        <w:t>…</w:t>
      </w:r>
      <w:r w:rsidRPr="002A3931">
        <w:rPr>
          <w:rFonts w:ascii="Unikurd Web" w:hAnsi="Unikurd Web" w:cs="Unikurd Web"/>
          <w:sz w:val="24"/>
          <w:szCs w:val="24"/>
          <w:lang w:bidi="ar-IQ"/>
        </w:rPr>
        <w:t>guaranteed, with the support of the Soviet Union,</w:t>
      </w:r>
      <w:r w:rsidR="00344E18" w:rsidRPr="002A3931">
        <w:rPr>
          <w:rFonts w:ascii="Unikurd Web" w:hAnsi="Unikurd Web" w:cs="Unikurd Web"/>
          <w:sz w:val="24"/>
          <w:szCs w:val="24"/>
          <w:lang w:bidi="ar-IQ"/>
        </w:rPr>
        <w:t xml:space="preserve"> a fortress for labourers,</w:t>
      </w:r>
      <w:r w:rsidRPr="002A3931">
        <w:rPr>
          <w:rFonts w:ascii="Unikurd Web" w:hAnsi="Unikurd Web" w:cs="Unikurd Web"/>
          <w:sz w:val="24"/>
          <w:szCs w:val="24"/>
          <w:lang w:bidi="ar-IQ"/>
        </w:rPr>
        <w:t xml:space="preserve"> farmers</w:t>
      </w:r>
      <w:r w:rsidR="00344E18" w:rsidRPr="002A3931">
        <w:rPr>
          <w:rFonts w:ascii="Unikurd Web" w:hAnsi="Unikurd Web" w:cs="Unikurd Web"/>
          <w:sz w:val="24"/>
          <w:szCs w:val="24"/>
          <w:lang w:bidi="ar-IQ"/>
        </w:rPr>
        <w:t>,</w:t>
      </w:r>
      <w:r w:rsidRPr="002A3931">
        <w:rPr>
          <w:rFonts w:ascii="Unikurd Web" w:hAnsi="Unikurd Web" w:cs="Unikurd Web"/>
          <w:sz w:val="24"/>
          <w:szCs w:val="24"/>
          <w:lang w:bidi="ar-IQ"/>
        </w:rPr>
        <w:t xml:space="preserve"> and tailors, “the crowd</w:t>
      </w:r>
      <w:r w:rsidR="00344E18" w:rsidRPr="002A3931">
        <w:rPr>
          <w:rFonts w:ascii="Unikurd Web" w:hAnsi="Unikurd Web" w:cs="Unikurd Web"/>
          <w:sz w:val="24"/>
          <w:szCs w:val="24"/>
          <w:lang w:bidi="ar-IQ"/>
        </w:rPr>
        <w:t xml:space="preserve"> chanted in unison.</w:t>
      </w:r>
      <w:r w:rsidRPr="002A3931">
        <w:rPr>
          <w:rFonts w:ascii="Unikurd Web" w:hAnsi="Unikurd Web" w:cs="Unikurd Web"/>
          <w:sz w:val="24"/>
          <w:szCs w:val="24"/>
          <w:lang w:bidi="ar-IQ"/>
        </w:rPr>
        <w:t xml:space="preserve"> </w:t>
      </w:r>
    </w:p>
    <w:p w14:paraId="3F567D4E" w14:textId="398D07C3" w:rsidR="00DE4F46" w:rsidRPr="002A3931" w:rsidRDefault="00DE4F46" w:rsidP="003B31CE">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 xml:space="preserve">The speaker </w:t>
      </w:r>
      <w:r w:rsidR="00344E18" w:rsidRPr="002A3931">
        <w:rPr>
          <w:rFonts w:ascii="Unikurd Web" w:hAnsi="Unikurd Web" w:cs="Unikurd Web"/>
          <w:sz w:val="24"/>
          <w:szCs w:val="24"/>
          <w:lang w:bidi="ar-IQ"/>
        </w:rPr>
        <w:t>declared</w:t>
      </w:r>
      <w:r w:rsidRPr="002A3931">
        <w:rPr>
          <w:rFonts w:ascii="Unikurd Web" w:hAnsi="Unikurd Web" w:cs="Unikurd Web"/>
          <w:sz w:val="24"/>
          <w:szCs w:val="24"/>
          <w:lang w:bidi="ar-IQ"/>
        </w:rPr>
        <w:t>, “</w:t>
      </w:r>
      <w:bookmarkStart w:id="4" w:name="_Hlk142318913"/>
      <w:r w:rsidRPr="002A3931">
        <w:rPr>
          <w:rFonts w:ascii="Unikurd Web" w:hAnsi="Unikurd Web" w:cs="Unikurd Web"/>
          <w:sz w:val="24"/>
          <w:szCs w:val="24"/>
          <w:lang w:bidi="ar-IQ"/>
        </w:rPr>
        <w:t xml:space="preserve">Our </w:t>
      </w:r>
      <w:r w:rsidR="00344E18" w:rsidRPr="002A3931">
        <w:rPr>
          <w:rFonts w:ascii="Unikurd Web" w:hAnsi="Unikurd Web" w:cs="Unikurd Web"/>
          <w:sz w:val="24"/>
          <w:szCs w:val="24"/>
          <w:lang w:bidi="ar-IQ"/>
        </w:rPr>
        <w:t>unwavering course follows the footsteps of Marx,</w:t>
      </w:r>
      <w:r w:rsidRPr="002A3931">
        <w:rPr>
          <w:rFonts w:ascii="Unikurd Web" w:hAnsi="Unikurd Web" w:cs="Unikurd Web"/>
          <w:sz w:val="24"/>
          <w:szCs w:val="24"/>
          <w:lang w:bidi="ar-IQ"/>
        </w:rPr>
        <w:t xml:space="preserve"> Lenin</w:t>
      </w:r>
      <w:r w:rsidR="00344E18" w:rsidRPr="002A3931">
        <w:rPr>
          <w:rFonts w:ascii="Unikurd Web" w:hAnsi="Unikurd Web" w:cs="Unikurd Web"/>
          <w:sz w:val="24"/>
          <w:szCs w:val="24"/>
          <w:lang w:bidi="ar-IQ"/>
        </w:rPr>
        <w:t>,</w:t>
      </w:r>
      <w:r w:rsidRPr="002A3931">
        <w:rPr>
          <w:rFonts w:ascii="Unikurd Web" w:hAnsi="Unikurd Web" w:cs="Unikurd Web"/>
          <w:sz w:val="24"/>
          <w:szCs w:val="24"/>
          <w:lang w:bidi="ar-IQ"/>
        </w:rPr>
        <w:t xml:space="preserve"> and Stalin</w:t>
      </w:r>
      <w:bookmarkEnd w:id="4"/>
      <w:r w:rsidRPr="002A3931">
        <w:rPr>
          <w:rFonts w:ascii="Unikurd Web" w:hAnsi="Unikurd Web" w:cs="Unikurd Web"/>
          <w:sz w:val="24"/>
          <w:szCs w:val="24"/>
          <w:lang w:bidi="ar-IQ"/>
        </w:rPr>
        <w:t>.”</w:t>
      </w:r>
    </w:p>
    <w:p w14:paraId="21173CEB" w14:textId="64C3A00A" w:rsidR="00EE2E53" w:rsidRPr="002A3931" w:rsidRDefault="00DE4F46" w:rsidP="00EE2E53">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The crow</w:t>
      </w:r>
      <w:r w:rsidR="00344E18" w:rsidRPr="002A3931">
        <w:rPr>
          <w:rFonts w:ascii="Unikurd Web" w:hAnsi="Unikurd Web" w:cs="Unikurd Web"/>
          <w:sz w:val="24"/>
          <w:szCs w:val="24"/>
          <w:lang w:bidi="ar-IQ"/>
        </w:rPr>
        <w:t>d</w:t>
      </w:r>
      <w:r w:rsidRPr="002A3931">
        <w:rPr>
          <w:rFonts w:ascii="Unikurd Web" w:hAnsi="Unikurd Web" w:cs="Unikurd Web"/>
          <w:sz w:val="24"/>
          <w:szCs w:val="24"/>
          <w:lang w:bidi="ar-IQ"/>
        </w:rPr>
        <w:t xml:space="preserve"> r</w:t>
      </w:r>
      <w:r w:rsidR="00344E18" w:rsidRPr="002A3931">
        <w:rPr>
          <w:rFonts w:ascii="Unikurd Web" w:hAnsi="Unikurd Web" w:cs="Unikurd Web"/>
          <w:sz w:val="24"/>
          <w:szCs w:val="24"/>
          <w:lang w:bidi="ar-IQ"/>
        </w:rPr>
        <w:t xml:space="preserve">aised </w:t>
      </w:r>
      <w:r w:rsidR="00EE2E53" w:rsidRPr="002A3931">
        <w:rPr>
          <w:rFonts w:ascii="Unikurd Web" w:hAnsi="Unikurd Web" w:cs="Unikurd Web"/>
          <w:sz w:val="24"/>
          <w:szCs w:val="24"/>
          <w:lang w:bidi="ar-IQ"/>
        </w:rPr>
        <w:t xml:space="preserve">a </w:t>
      </w:r>
      <w:r w:rsidR="00344E18" w:rsidRPr="002A3931">
        <w:rPr>
          <w:rFonts w:ascii="Unikurd Web" w:hAnsi="Unikurd Web" w:cs="Unikurd Web"/>
          <w:sz w:val="24"/>
          <w:szCs w:val="24"/>
          <w:lang w:bidi="ar-IQ"/>
        </w:rPr>
        <w:t>diverse array of tools:</w:t>
      </w:r>
      <w:r w:rsidRPr="002A3931">
        <w:rPr>
          <w:rFonts w:ascii="Unikurd Web" w:hAnsi="Unikurd Web" w:cs="Unikurd Web"/>
          <w:sz w:val="24"/>
          <w:szCs w:val="24"/>
          <w:lang w:bidi="ar-IQ"/>
        </w:rPr>
        <w:t xml:space="preserve"> </w:t>
      </w:r>
      <w:r w:rsidR="005B449F" w:rsidRPr="002A3931">
        <w:rPr>
          <w:rFonts w:ascii="Unikurd Web" w:hAnsi="Unikurd Web" w:cs="Unikurd Web"/>
          <w:sz w:val="24"/>
          <w:szCs w:val="24"/>
          <w:lang w:bidi="ar-IQ"/>
        </w:rPr>
        <w:t>pickaxes</w:t>
      </w:r>
      <w:r w:rsidRPr="002A3931">
        <w:rPr>
          <w:rFonts w:ascii="Unikurd Web" w:hAnsi="Unikurd Web" w:cs="Unikurd Web"/>
          <w:sz w:val="24"/>
          <w:szCs w:val="24"/>
          <w:lang w:bidi="ar-IQ"/>
        </w:rPr>
        <w:t>, sickles</w:t>
      </w:r>
      <w:r w:rsidR="00344E18" w:rsidRPr="002A3931">
        <w:rPr>
          <w:rFonts w:ascii="Unikurd Web" w:hAnsi="Unikurd Web" w:cs="Unikurd Web"/>
          <w:sz w:val="24"/>
          <w:szCs w:val="24"/>
          <w:lang w:bidi="ar-IQ"/>
        </w:rPr>
        <w:t>,</w:t>
      </w:r>
      <w:r w:rsidR="00253C77" w:rsidRPr="002A3931">
        <w:rPr>
          <w:rFonts w:ascii="Unikurd Web" w:hAnsi="Unikurd Web" w:cs="Unikurd Web"/>
          <w:sz w:val="24"/>
          <w:szCs w:val="24"/>
          <w:lang w:bidi="ar-IQ"/>
        </w:rPr>
        <w:t xml:space="preserve"> crowbars,</w:t>
      </w:r>
      <w:r w:rsidR="005B449F" w:rsidRPr="002A3931">
        <w:rPr>
          <w:rFonts w:ascii="Unikurd Web" w:hAnsi="Unikurd Web" w:cs="Unikurd Web"/>
          <w:sz w:val="24"/>
          <w:szCs w:val="24"/>
          <w:lang w:bidi="ar-IQ"/>
        </w:rPr>
        <w:t xml:space="preserve"> mattocks,</w:t>
      </w:r>
      <w:r w:rsidR="00253C77" w:rsidRPr="002A3931">
        <w:rPr>
          <w:rFonts w:ascii="Unikurd Web" w:hAnsi="Unikurd Web" w:cs="Unikurd Web"/>
          <w:sz w:val="24"/>
          <w:szCs w:val="24"/>
          <w:lang w:bidi="ar-IQ"/>
        </w:rPr>
        <w:t xml:space="preserve"> spades</w:t>
      </w:r>
      <w:r w:rsidR="005B449F" w:rsidRPr="002A3931">
        <w:rPr>
          <w:rFonts w:ascii="Unikurd Web" w:hAnsi="Unikurd Web" w:cs="Unikurd Web"/>
          <w:sz w:val="24"/>
          <w:szCs w:val="24"/>
          <w:lang w:bidi="ar-IQ"/>
        </w:rPr>
        <w:t>, mallets, towels, groovers, concrete mixing trays, hammers, books</w:t>
      </w:r>
      <w:r w:rsidR="00EE2E53" w:rsidRPr="002A3931">
        <w:rPr>
          <w:rFonts w:ascii="Unikurd Web" w:hAnsi="Unikurd Web" w:cs="Unikurd Web"/>
          <w:sz w:val="24"/>
          <w:szCs w:val="24"/>
          <w:lang w:bidi="ar-IQ"/>
        </w:rPr>
        <w:t>,</w:t>
      </w:r>
      <w:r w:rsidR="005B449F" w:rsidRPr="002A3931">
        <w:rPr>
          <w:rFonts w:ascii="Unikurd Web" w:hAnsi="Unikurd Web" w:cs="Unikurd Web"/>
          <w:sz w:val="24"/>
          <w:szCs w:val="24"/>
          <w:lang w:bidi="ar-IQ"/>
        </w:rPr>
        <w:t xml:space="preserve"> and pens,“</w:t>
      </w:r>
      <w:r w:rsidR="00344E18" w:rsidRPr="002A3931">
        <w:rPr>
          <w:rFonts w:ascii="Unikurd Web" w:hAnsi="Unikurd Web" w:cs="Unikurd Web"/>
          <w:sz w:val="24"/>
          <w:szCs w:val="24"/>
          <w:lang w:bidi="ar-IQ"/>
        </w:rPr>
        <w:t xml:space="preserve"> They echoed the slogan,</w:t>
      </w:r>
      <w:r w:rsidR="00EE2E53" w:rsidRPr="002A3931">
        <w:rPr>
          <w:rFonts w:ascii="Unikurd Web" w:hAnsi="Unikurd Web" w:cs="Unikurd Web"/>
          <w:sz w:val="24"/>
          <w:szCs w:val="24"/>
          <w:lang w:bidi="ar-IQ"/>
        </w:rPr>
        <w:t xml:space="preserve"> </w:t>
      </w:r>
      <w:r w:rsidR="00344E18" w:rsidRPr="002A3931">
        <w:rPr>
          <w:rFonts w:ascii="Unikurd Web" w:hAnsi="Unikurd Web" w:cs="Unikurd Web"/>
          <w:sz w:val="24"/>
          <w:szCs w:val="24"/>
          <w:lang w:bidi="ar-IQ"/>
        </w:rPr>
        <w:t>“</w:t>
      </w:r>
      <w:r w:rsidR="005B449F" w:rsidRPr="002A3931">
        <w:rPr>
          <w:rFonts w:ascii="Unikurd Web" w:hAnsi="Unikurd Web" w:cs="Unikurd Web"/>
          <w:sz w:val="24"/>
          <w:szCs w:val="24"/>
          <w:lang w:bidi="ar-IQ"/>
        </w:rPr>
        <w:t xml:space="preserve">Our </w:t>
      </w:r>
      <w:r w:rsidR="00344E18" w:rsidRPr="002A3931">
        <w:rPr>
          <w:rFonts w:ascii="Unikurd Web" w:hAnsi="Unikurd Web" w:cs="Unikurd Web"/>
          <w:sz w:val="24"/>
          <w:szCs w:val="24"/>
          <w:lang w:bidi="ar-IQ"/>
        </w:rPr>
        <w:t xml:space="preserve">unwavering course follows </w:t>
      </w:r>
      <w:r w:rsidR="0027256E" w:rsidRPr="002A3931">
        <w:rPr>
          <w:rFonts w:ascii="Unikurd Web" w:hAnsi="Unikurd Web" w:cs="Unikurd Web"/>
          <w:sz w:val="24"/>
          <w:szCs w:val="24"/>
          <w:lang w:bidi="ar-IQ"/>
        </w:rPr>
        <w:t xml:space="preserve">the footsteps of </w:t>
      </w:r>
      <w:r w:rsidR="005B449F" w:rsidRPr="002A3931">
        <w:rPr>
          <w:rFonts w:ascii="Unikurd Web" w:hAnsi="Unikurd Web" w:cs="Unikurd Web"/>
          <w:sz w:val="24"/>
          <w:szCs w:val="24"/>
          <w:lang w:bidi="ar-IQ"/>
        </w:rPr>
        <w:t>Marx, Lenin</w:t>
      </w:r>
      <w:r w:rsidR="0027256E" w:rsidRPr="002A3931">
        <w:rPr>
          <w:rFonts w:ascii="Unikurd Web" w:hAnsi="Unikurd Web" w:cs="Unikurd Web"/>
          <w:sz w:val="24"/>
          <w:szCs w:val="24"/>
          <w:lang w:bidi="ar-IQ"/>
        </w:rPr>
        <w:t>,</w:t>
      </w:r>
      <w:r w:rsidR="005B449F" w:rsidRPr="002A3931">
        <w:rPr>
          <w:rFonts w:ascii="Unikurd Web" w:hAnsi="Unikurd Web" w:cs="Unikurd Web"/>
          <w:sz w:val="24"/>
          <w:szCs w:val="24"/>
          <w:lang w:bidi="ar-IQ"/>
        </w:rPr>
        <w:t xml:space="preserve"> and Stalin</w:t>
      </w:r>
      <w:r w:rsidR="0027256E" w:rsidRPr="002A3931">
        <w:rPr>
          <w:rFonts w:ascii="Unikurd Web" w:hAnsi="Unikurd Web" w:cs="Unikurd Web"/>
          <w:sz w:val="24"/>
          <w:szCs w:val="24"/>
          <w:lang w:bidi="ar-IQ"/>
        </w:rPr>
        <w:t>.”</w:t>
      </w:r>
      <w:r w:rsidR="005B449F" w:rsidRPr="002A3931">
        <w:rPr>
          <w:rFonts w:ascii="Unikurd Web" w:hAnsi="Unikurd Web" w:cs="Unikurd Web"/>
          <w:sz w:val="24"/>
          <w:szCs w:val="24"/>
          <w:lang w:bidi="ar-IQ"/>
        </w:rPr>
        <w:t xml:space="preserve"> </w:t>
      </w:r>
    </w:p>
    <w:p w14:paraId="55187CC3" w14:textId="3DBD5117" w:rsidR="00EE2E53" w:rsidRPr="002A3931" w:rsidRDefault="008E35C0" w:rsidP="008E35C0">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On the opposing side, a figure donned in Kurdish attire, complete with a camane u Mshkî (a mixed fabric headwear), spoke with a hoarse voice to his followers. “In the name of God, and invoking all tribes and clans of this region, we beseech the mighty king of Iraq to grant the rights of the Kurds,” he said. His assembly fervently responded, “Kurdistan or death! Let it never be uttered that the Kurds have perished. The Kurds endure; our devotion is to Kurdistan.”</w:t>
      </w:r>
    </w:p>
    <w:p w14:paraId="0C1C359E" w14:textId="1759D603" w:rsidR="005B5244" w:rsidRPr="002A3931" w:rsidRDefault="00B851FF" w:rsidP="008F7D6A">
      <w:pPr>
        <w:rPr>
          <w:rFonts w:ascii="Unikurd Web" w:hAnsi="Unikurd Web" w:cs="Unikurd Web"/>
          <w:sz w:val="24"/>
          <w:szCs w:val="24"/>
          <w:lang w:bidi="ar-IQ"/>
        </w:rPr>
      </w:pPr>
      <w:r w:rsidRPr="002A3931">
        <w:rPr>
          <w:rFonts w:ascii="Unikurd Web" w:hAnsi="Unikurd Web" w:cs="Unikurd Web"/>
          <w:sz w:val="24"/>
          <w:szCs w:val="24"/>
          <w:lang w:bidi="ar-IQ"/>
        </w:rPr>
        <w:t>The two</w:t>
      </w:r>
      <w:r w:rsidR="00F542F5" w:rsidRPr="002A3931">
        <w:rPr>
          <w:rFonts w:ascii="Unikurd Web" w:hAnsi="Unikurd Web" w:cs="Unikurd Web"/>
          <w:sz w:val="24"/>
          <w:szCs w:val="24"/>
          <w:lang w:bidi="ar-IQ"/>
        </w:rPr>
        <w:t xml:space="preserve"> speakers</w:t>
      </w:r>
      <w:r w:rsidRPr="002A3931">
        <w:rPr>
          <w:rFonts w:ascii="Unikurd Web" w:hAnsi="Unikurd Web" w:cs="Unikurd Web"/>
          <w:sz w:val="24"/>
          <w:szCs w:val="24"/>
          <w:lang w:bidi="ar-IQ"/>
        </w:rPr>
        <w:t xml:space="preserve"> and</w:t>
      </w:r>
      <w:r w:rsidR="00F542F5" w:rsidRPr="002A3931">
        <w:rPr>
          <w:rFonts w:ascii="Unikurd Web" w:hAnsi="Unikurd Web" w:cs="Unikurd Web"/>
          <w:sz w:val="24"/>
          <w:szCs w:val="24"/>
          <w:lang w:bidi="ar-IQ"/>
        </w:rPr>
        <w:t xml:space="preserve"> their groups </w:t>
      </w:r>
      <w:r w:rsidRPr="002A3931">
        <w:rPr>
          <w:rFonts w:ascii="Unikurd Web" w:hAnsi="Unikurd Web" w:cs="Unikurd Web"/>
          <w:sz w:val="24"/>
          <w:szCs w:val="24"/>
          <w:lang w:bidi="ar-IQ"/>
        </w:rPr>
        <w:t>engaged</w:t>
      </w:r>
      <w:r w:rsidR="00F542F5" w:rsidRPr="002A3931">
        <w:rPr>
          <w:rFonts w:ascii="Unikurd Web" w:hAnsi="Unikurd Web" w:cs="Unikurd Web"/>
          <w:sz w:val="24"/>
          <w:szCs w:val="24"/>
          <w:lang w:bidi="ar-IQ"/>
        </w:rPr>
        <w:t xml:space="preserve"> in </w:t>
      </w:r>
      <w:r w:rsidRPr="002A3931">
        <w:rPr>
          <w:rFonts w:ascii="Unikurd Web" w:hAnsi="Unikurd Web" w:cs="Unikurd Web"/>
          <w:sz w:val="24"/>
          <w:szCs w:val="24"/>
          <w:lang w:bidi="ar-IQ"/>
        </w:rPr>
        <w:t xml:space="preserve">an </w:t>
      </w:r>
      <w:r w:rsidR="00F542F5" w:rsidRPr="002A3931">
        <w:rPr>
          <w:rFonts w:ascii="Unikurd Web" w:hAnsi="Unikurd Web" w:cs="Unikurd Web"/>
          <w:sz w:val="24"/>
          <w:szCs w:val="24"/>
          <w:lang w:bidi="ar-IQ"/>
        </w:rPr>
        <w:t xml:space="preserve">intense competition, </w:t>
      </w:r>
      <w:r w:rsidRPr="002A3931">
        <w:rPr>
          <w:rFonts w:ascii="Unikurd Web" w:hAnsi="Unikurd Web" w:cs="Unikurd Web"/>
          <w:sz w:val="24"/>
          <w:szCs w:val="24"/>
          <w:lang w:bidi="ar-IQ"/>
        </w:rPr>
        <w:t xml:space="preserve">engaging in a </w:t>
      </w:r>
      <w:r w:rsidR="00F542F5" w:rsidRPr="002A3931">
        <w:rPr>
          <w:rFonts w:ascii="Unikurd Web" w:hAnsi="Unikurd Web" w:cs="Unikurd Web"/>
          <w:sz w:val="24"/>
          <w:szCs w:val="24"/>
          <w:lang w:bidi="ar-IQ"/>
        </w:rPr>
        <w:t>duel</w:t>
      </w:r>
      <w:r w:rsidRPr="002A3931">
        <w:rPr>
          <w:rFonts w:ascii="Unikurd Web" w:hAnsi="Unikurd Web" w:cs="Unikurd Web"/>
          <w:sz w:val="24"/>
          <w:szCs w:val="24"/>
          <w:lang w:bidi="ar-IQ"/>
        </w:rPr>
        <w:t xml:space="preserve"> of voices and applause. Additional participants </w:t>
      </w:r>
      <w:r w:rsidR="00EE2E53" w:rsidRPr="002A3931">
        <w:rPr>
          <w:rFonts w:ascii="Unikurd Web" w:hAnsi="Unikurd Web" w:cs="Unikurd Web"/>
          <w:sz w:val="24"/>
          <w:szCs w:val="24"/>
          <w:lang w:bidi="ar-IQ"/>
        </w:rPr>
        <w:t>joined</w:t>
      </w:r>
      <w:r w:rsidRPr="002A3931">
        <w:rPr>
          <w:rFonts w:ascii="Unikurd Web" w:hAnsi="Unikurd Web" w:cs="Unikurd Web"/>
          <w:sz w:val="24"/>
          <w:szCs w:val="24"/>
          <w:lang w:bidi="ar-IQ"/>
        </w:rPr>
        <w:t xml:space="preserve"> their ranks, swelling their numbers. After a time, each group embarked separately, maintaining a distance between them, chanting slogans while marching toward the police headquarters located in the elevated district known as</w:t>
      </w:r>
      <w:r w:rsidR="000C3941" w:rsidRPr="002A3931">
        <w:rPr>
          <w:rFonts w:ascii="Unikurd Web" w:hAnsi="Unikurd Web" w:cs="Unikurd Web"/>
          <w:sz w:val="24"/>
          <w:szCs w:val="24"/>
          <w:lang w:bidi="ar-IQ"/>
        </w:rPr>
        <w:t xml:space="preserve"> Sera neighbourhood.  </w:t>
      </w:r>
      <w:r w:rsidR="00C56A9F" w:rsidRPr="002A3931">
        <w:rPr>
          <w:rFonts w:ascii="Unikurd Web" w:hAnsi="Unikurd Web" w:cs="Unikurd Web"/>
          <w:sz w:val="24"/>
          <w:szCs w:val="24"/>
          <w:lang w:bidi="ar-IQ"/>
        </w:rPr>
        <w:t xml:space="preserve"> </w:t>
      </w:r>
      <w:r w:rsidR="00F542F5" w:rsidRPr="002A3931">
        <w:rPr>
          <w:rFonts w:ascii="Unikurd Web" w:hAnsi="Unikurd Web" w:cs="Unikurd Web"/>
          <w:sz w:val="24"/>
          <w:szCs w:val="24"/>
          <w:lang w:bidi="ar-IQ"/>
        </w:rPr>
        <w:t xml:space="preserve">  </w:t>
      </w:r>
    </w:p>
    <w:p w14:paraId="3D7046D3" w14:textId="77777777" w:rsidR="008F7D6A" w:rsidRPr="002A3931" w:rsidRDefault="005B5244" w:rsidP="009D48D4">
      <w:pPr>
        <w:rPr>
          <w:rFonts w:ascii="Unikurd Web" w:hAnsi="Unikurd Web" w:cs="Unikurd Web"/>
          <w:sz w:val="24"/>
          <w:szCs w:val="24"/>
          <w:lang w:bidi="ar-IQ"/>
        </w:rPr>
      </w:pPr>
      <w:r w:rsidRPr="002A3931">
        <w:rPr>
          <w:rFonts w:ascii="Unikurd Web" w:hAnsi="Unikurd Web" w:cs="Unikurd Web"/>
          <w:sz w:val="24"/>
          <w:szCs w:val="24"/>
          <w:lang w:bidi="ar-IQ"/>
        </w:rPr>
        <w:t>At the headquarters</w:t>
      </w:r>
      <w:r w:rsidR="00B851FF" w:rsidRPr="002A3931">
        <w:rPr>
          <w:rFonts w:ascii="Unikurd Web" w:hAnsi="Unikurd Web" w:cs="Unikurd Web"/>
          <w:sz w:val="24"/>
          <w:szCs w:val="24"/>
          <w:lang w:bidi="ar-IQ"/>
        </w:rPr>
        <w:t>, a gathering of police officers clad in lengthy</w:t>
      </w:r>
      <w:r w:rsidR="00745827" w:rsidRPr="002A3931">
        <w:rPr>
          <w:rFonts w:ascii="Unikurd Web" w:hAnsi="Unikurd Web" w:cs="Unikurd Web"/>
          <w:sz w:val="24"/>
          <w:szCs w:val="24"/>
          <w:lang w:bidi="ar-IQ"/>
        </w:rPr>
        <w:t xml:space="preserve"> </w:t>
      </w:r>
      <w:r w:rsidRPr="002A3931">
        <w:rPr>
          <w:rFonts w:ascii="Unikurd Web" w:hAnsi="Unikurd Web" w:cs="Unikurd Web"/>
          <w:sz w:val="24"/>
          <w:szCs w:val="24"/>
          <w:lang w:bidi="ar-IQ"/>
        </w:rPr>
        <w:t>khaki jackets</w:t>
      </w:r>
      <w:r w:rsidR="00745827" w:rsidRPr="002A3931">
        <w:rPr>
          <w:rFonts w:ascii="Unikurd Web" w:hAnsi="Unikurd Web" w:cs="Unikurd Web"/>
          <w:sz w:val="24"/>
          <w:szCs w:val="24"/>
          <w:lang w:bidi="ar-IQ"/>
        </w:rPr>
        <w:t xml:space="preserve"> of green hue </w:t>
      </w:r>
      <w:r w:rsidR="008D2BEA" w:rsidRPr="002A3931">
        <w:rPr>
          <w:rFonts w:ascii="Unikurd Web" w:hAnsi="Unikurd Web" w:cs="Unikurd Web"/>
          <w:sz w:val="24"/>
          <w:szCs w:val="24"/>
          <w:lang w:bidi="ar-IQ"/>
        </w:rPr>
        <w:t>and</w:t>
      </w:r>
      <w:r w:rsidRPr="002A3931">
        <w:rPr>
          <w:rFonts w:ascii="Unikurd Web" w:hAnsi="Unikurd Web" w:cs="Unikurd Web"/>
          <w:sz w:val="24"/>
          <w:szCs w:val="24"/>
          <w:lang w:bidi="ar-IQ"/>
        </w:rPr>
        <w:t xml:space="preserve"> </w:t>
      </w:r>
      <w:r w:rsidR="003E0236" w:rsidRPr="002A3931">
        <w:rPr>
          <w:rFonts w:ascii="Unikurd Web" w:hAnsi="Unikurd Web" w:cs="Unikurd Web"/>
          <w:sz w:val="24"/>
          <w:szCs w:val="24"/>
          <w:lang w:bidi="ar-IQ"/>
        </w:rPr>
        <w:t>knee-length trousers</w:t>
      </w:r>
      <w:r w:rsidR="008D2BEA" w:rsidRPr="002A3931">
        <w:rPr>
          <w:rFonts w:ascii="Unikurd Web" w:hAnsi="Unikurd Web" w:cs="Unikurd Web"/>
          <w:sz w:val="24"/>
          <w:szCs w:val="24"/>
          <w:lang w:bidi="ar-IQ"/>
        </w:rPr>
        <w:t xml:space="preserve"> awaited</w:t>
      </w:r>
      <w:r w:rsidR="00745827" w:rsidRPr="002A3931">
        <w:rPr>
          <w:rFonts w:ascii="Unikurd Web" w:hAnsi="Unikurd Web" w:cs="Unikurd Web"/>
          <w:sz w:val="24"/>
          <w:szCs w:val="24"/>
          <w:lang w:bidi="ar-IQ"/>
        </w:rPr>
        <w:t>.</w:t>
      </w:r>
      <w:r w:rsidRPr="002A3931">
        <w:rPr>
          <w:rFonts w:ascii="Unikurd Web" w:hAnsi="Unikurd Web" w:cs="Unikurd Web"/>
          <w:sz w:val="24"/>
          <w:szCs w:val="24"/>
          <w:lang w:bidi="ar-IQ"/>
        </w:rPr>
        <w:t xml:space="preserve"> </w:t>
      </w:r>
      <w:r w:rsidR="00745827" w:rsidRPr="002A3931">
        <w:rPr>
          <w:rFonts w:ascii="Unikurd Web" w:hAnsi="Unikurd Web" w:cs="Unikurd Web"/>
          <w:sz w:val="24"/>
          <w:szCs w:val="24"/>
          <w:lang w:bidi="ar-IQ"/>
        </w:rPr>
        <w:t>B</w:t>
      </w:r>
      <w:r w:rsidR="009869E4" w:rsidRPr="002A3931">
        <w:rPr>
          <w:rFonts w:ascii="Unikurd Web" w:hAnsi="Unikurd Web" w:cs="Unikurd Web"/>
          <w:sz w:val="24"/>
          <w:szCs w:val="24"/>
          <w:lang w:bidi="ar-IQ"/>
        </w:rPr>
        <w:t>elts</w:t>
      </w:r>
      <w:r w:rsidRPr="002A3931">
        <w:rPr>
          <w:rFonts w:ascii="Unikurd Web" w:hAnsi="Unikurd Web" w:cs="Unikurd Web"/>
          <w:sz w:val="24"/>
          <w:szCs w:val="24"/>
          <w:lang w:bidi="ar-IQ"/>
        </w:rPr>
        <w:t xml:space="preserve"> </w:t>
      </w:r>
      <w:r w:rsidR="00745827" w:rsidRPr="002A3931">
        <w:rPr>
          <w:rFonts w:ascii="Unikurd Web" w:hAnsi="Unikurd Web" w:cs="Unikurd Web"/>
          <w:sz w:val="24"/>
          <w:szCs w:val="24"/>
          <w:lang w:bidi="ar-IQ"/>
        </w:rPr>
        <w:t xml:space="preserve">were cinched </w:t>
      </w:r>
      <w:r w:rsidRPr="002A3931">
        <w:rPr>
          <w:rFonts w:ascii="Unikurd Web" w:hAnsi="Unikurd Web" w:cs="Unikurd Web"/>
          <w:sz w:val="24"/>
          <w:szCs w:val="24"/>
          <w:lang w:bidi="ar-IQ"/>
        </w:rPr>
        <w:t>around their waist</w:t>
      </w:r>
      <w:r w:rsidR="00745827" w:rsidRPr="002A3931">
        <w:rPr>
          <w:rFonts w:ascii="Unikurd Web" w:hAnsi="Unikurd Web" w:cs="Unikurd Web"/>
          <w:sz w:val="24"/>
          <w:szCs w:val="24"/>
          <w:lang w:bidi="ar-IQ"/>
        </w:rPr>
        <w:t>s</w:t>
      </w:r>
      <w:r w:rsidRPr="002A3931">
        <w:rPr>
          <w:rFonts w:ascii="Unikurd Web" w:hAnsi="Unikurd Web" w:cs="Unikurd Web"/>
          <w:sz w:val="24"/>
          <w:szCs w:val="24"/>
          <w:lang w:bidi="ar-IQ"/>
        </w:rPr>
        <w:t>,</w:t>
      </w:r>
      <w:r w:rsidR="00745827" w:rsidRPr="002A3931">
        <w:rPr>
          <w:rFonts w:ascii="Unikurd Web" w:hAnsi="Unikurd Web" w:cs="Unikurd Web"/>
          <w:sz w:val="24"/>
          <w:szCs w:val="24"/>
          <w:lang w:bidi="ar-IQ"/>
        </w:rPr>
        <w:t xml:space="preserve"> </w:t>
      </w:r>
      <w:r w:rsidR="008D2BEA" w:rsidRPr="002A3931">
        <w:rPr>
          <w:rFonts w:ascii="Unikurd Web" w:hAnsi="Unikurd Web" w:cs="Unikurd Web"/>
          <w:sz w:val="24"/>
          <w:szCs w:val="24"/>
          <w:lang w:bidi="ar-IQ"/>
        </w:rPr>
        <w:t>while</w:t>
      </w:r>
      <w:r w:rsidRPr="002A3931">
        <w:rPr>
          <w:rFonts w:ascii="Unikurd Web" w:hAnsi="Unikurd Web" w:cs="Unikurd Web"/>
          <w:sz w:val="24"/>
          <w:szCs w:val="24"/>
          <w:lang w:bidi="ar-IQ"/>
        </w:rPr>
        <w:t xml:space="preserve"> </w:t>
      </w:r>
      <w:r w:rsidR="00745827" w:rsidRPr="002A3931">
        <w:rPr>
          <w:rFonts w:ascii="Unikurd Web" w:hAnsi="Unikurd Web" w:cs="Unikurd Web"/>
          <w:sz w:val="24"/>
          <w:szCs w:val="24"/>
          <w:lang w:bidi="ar-IQ"/>
        </w:rPr>
        <w:t xml:space="preserve">starched </w:t>
      </w:r>
      <w:r w:rsidRPr="002A3931">
        <w:rPr>
          <w:rFonts w:ascii="Unikurd Web" w:hAnsi="Unikurd Web" w:cs="Unikurd Web"/>
          <w:sz w:val="24"/>
          <w:szCs w:val="24"/>
          <w:lang w:bidi="ar-IQ"/>
        </w:rPr>
        <w:t>puttees</w:t>
      </w:r>
      <w:r w:rsidR="008D2BEA" w:rsidRPr="002A3931">
        <w:rPr>
          <w:rFonts w:ascii="Unikurd Web" w:hAnsi="Unikurd Web" w:cs="Unikurd Web"/>
          <w:sz w:val="24"/>
          <w:szCs w:val="24"/>
          <w:lang w:bidi="ar-IQ"/>
        </w:rPr>
        <w:t xml:space="preserve"> rose</w:t>
      </w:r>
      <w:r w:rsidR="00745827" w:rsidRPr="002A3931">
        <w:rPr>
          <w:rFonts w:ascii="Unikurd Web" w:hAnsi="Unikurd Web" w:cs="Unikurd Web"/>
          <w:sz w:val="24"/>
          <w:szCs w:val="24"/>
          <w:lang w:bidi="ar-IQ"/>
        </w:rPr>
        <w:t xml:space="preserve"> to their </w:t>
      </w:r>
      <w:r w:rsidRPr="002A3931">
        <w:rPr>
          <w:rFonts w:ascii="Unikurd Web" w:hAnsi="Unikurd Web" w:cs="Unikurd Web"/>
          <w:sz w:val="24"/>
          <w:szCs w:val="24"/>
          <w:lang w:bidi="ar-IQ"/>
        </w:rPr>
        <w:t>knees</w:t>
      </w:r>
      <w:r w:rsidR="00745827" w:rsidRPr="002A3931">
        <w:rPr>
          <w:rFonts w:ascii="Unikurd Web" w:hAnsi="Unikurd Web" w:cs="Unikurd Web"/>
          <w:sz w:val="24"/>
          <w:szCs w:val="24"/>
          <w:lang w:bidi="ar-IQ"/>
        </w:rPr>
        <w:t>. Completing the</w:t>
      </w:r>
      <w:r w:rsidR="008D2BEA" w:rsidRPr="002A3931">
        <w:rPr>
          <w:rFonts w:ascii="Unikurd Web" w:hAnsi="Unikurd Web" w:cs="Unikurd Web"/>
          <w:sz w:val="24"/>
          <w:szCs w:val="24"/>
          <w:lang w:bidi="ar-IQ"/>
        </w:rPr>
        <w:t>ir attire were</w:t>
      </w:r>
      <w:r w:rsidR="00745827" w:rsidRPr="002A3931">
        <w:rPr>
          <w:rFonts w:ascii="Unikurd Web" w:hAnsi="Unikurd Web" w:cs="Unikurd Web"/>
          <w:sz w:val="24"/>
          <w:szCs w:val="24"/>
          <w:lang w:bidi="ar-IQ"/>
        </w:rPr>
        <w:t xml:space="preserve"> well-worn </w:t>
      </w:r>
      <w:r w:rsidR="009869E4" w:rsidRPr="002A3931">
        <w:rPr>
          <w:rFonts w:ascii="Unikurd Web" w:hAnsi="Unikurd Web" w:cs="Unikurd Web"/>
          <w:sz w:val="24"/>
          <w:szCs w:val="24"/>
          <w:lang w:bidi="ar-IQ"/>
        </w:rPr>
        <w:t>black</w:t>
      </w:r>
      <w:r w:rsidRPr="002A3931">
        <w:rPr>
          <w:rFonts w:ascii="Unikurd Web" w:hAnsi="Unikurd Web" w:cs="Unikurd Web"/>
          <w:sz w:val="24"/>
          <w:szCs w:val="24"/>
          <w:lang w:bidi="ar-IQ"/>
        </w:rPr>
        <w:t xml:space="preserve"> shoes</w:t>
      </w:r>
      <w:r w:rsidR="00745827" w:rsidRPr="002A3931">
        <w:rPr>
          <w:rFonts w:ascii="Unikurd Web" w:hAnsi="Unikurd Web" w:cs="Unikurd Web"/>
          <w:sz w:val="24"/>
          <w:szCs w:val="24"/>
          <w:lang w:bidi="ar-IQ"/>
        </w:rPr>
        <w:t xml:space="preserve"> </w:t>
      </w:r>
      <w:r w:rsidR="008D2BEA" w:rsidRPr="002A3931">
        <w:rPr>
          <w:rFonts w:ascii="Unikurd Web" w:hAnsi="Unikurd Web" w:cs="Unikurd Web"/>
          <w:sz w:val="24"/>
          <w:szCs w:val="24"/>
          <w:lang w:bidi="ar-IQ"/>
        </w:rPr>
        <w:t>featuring</w:t>
      </w:r>
      <w:r w:rsidR="00745827" w:rsidRPr="002A3931">
        <w:rPr>
          <w:rFonts w:ascii="Unikurd Web" w:hAnsi="Unikurd Web" w:cs="Unikurd Web"/>
          <w:sz w:val="24"/>
          <w:szCs w:val="24"/>
          <w:lang w:bidi="ar-IQ"/>
        </w:rPr>
        <w:t xml:space="preserve"> a flat profile</w:t>
      </w:r>
      <w:r w:rsidR="003E0236" w:rsidRPr="002A3931">
        <w:rPr>
          <w:rFonts w:ascii="Unikurd Web" w:hAnsi="Unikurd Web" w:cs="Unikurd Web"/>
          <w:sz w:val="24"/>
          <w:szCs w:val="24"/>
          <w:lang w:bidi="ar-IQ"/>
        </w:rPr>
        <w:t>.</w:t>
      </w:r>
      <w:r w:rsidR="008D2BEA" w:rsidRPr="002A3931">
        <w:rPr>
          <w:rFonts w:ascii="Unikurd Web" w:hAnsi="Unikurd Web" w:cs="Unikurd Web"/>
          <w:sz w:val="24"/>
          <w:szCs w:val="24"/>
          <w:lang w:bidi="ar-IQ"/>
        </w:rPr>
        <w:t xml:space="preserve"> Adorning their heads were green sidara hats, and </w:t>
      </w:r>
      <w:r w:rsidR="00745827" w:rsidRPr="002A3931">
        <w:rPr>
          <w:rFonts w:ascii="Unikurd Web" w:hAnsi="Unikurd Web" w:cs="Unikurd Web"/>
          <w:sz w:val="24"/>
          <w:szCs w:val="24"/>
          <w:lang w:bidi="ar-IQ"/>
        </w:rPr>
        <w:t>ammunition belts</w:t>
      </w:r>
      <w:r w:rsidR="009869E4" w:rsidRPr="002A3931">
        <w:rPr>
          <w:rFonts w:ascii="Unikurd Web" w:hAnsi="Unikurd Web" w:cs="Unikurd Web"/>
          <w:sz w:val="24"/>
          <w:szCs w:val="24"/>
          <w:lang w:bidi="ar-IQ"/>
        </w:rPr>
        <w:t xml:space="preserve"> </w:t>
      </w:r>
      <w:r w:rsidR="008D2BEA" w:rsidRPr="002A3931">
        <w:rPr>
          <w:rFonts w:ascii="Unikurd Web" w:hAnsi="Unikurd Web" w:cs="Unikurd Web"/>
          <w:sz w:val="24"/>
          <w:szCs w:val="24"/>
          <w:lang w:bidi="ar-IQ"/>
        </w:rPr>
        <w:t xml:space="preserve">crossed </w:t>
      </w:r>
      <w:r w:rsidR="009869E4" w:rsidRPr="002A3931">
        <w:rPr>
          <w:rFonts w:ascii="Unikurd Web" w:hAnsi="Unikurd Web" w:cs="Unikurd Web"/>
          <w:sz w:val="24"/>
          <w:szCs w:val="24"/>
          <w:lang w:bidi="ar-IQ"/>
        </w:rPr>
        <w:t>their waists</w:t>
      </w:r>
      <w:r w:rsidR="008D2BEA" w:rsidRPr="002A3931">
        <w:rPr>
          <w:rFonts w:ascii="Unikurd Web" w:hAnsi="Unikurd Web" w:cs="Unikurd Web"/>
          <w:sz w:val="24"/>
          <w:szCs w:val="24"/>
          <w:lang w:bidi="ar-IQ"/>
        </w:rPr>
        <w:t xml:space="preserve"> diagonally</w:t>
      </w:r>
      <w:r w:rsidR="00745827" w:rsidRPr="002A3931">
        <w:rPr>
          <w:rFonts w:ascii="Unikurd Web" w:hAnsi="Unikurd Web" w:cs="Unikurd Web"/>
          <w:sz w:val="24"/>
          <w:szCs w:val="24"/>
          <w:lang w:bidi="ar-IQ"/>
        </w:rPr>
        <w:t xml:space="preserve">, with </w:t>
      </w:r>
      <w:r w:rsidR="003E0236" w:rsidRPr="002A3931">
        <w:rPr>
          <w:rFonts w:ascii="Unikurd Web" w:hAnsi="Unikurd Web" w:cs="Unikurd Web"/>
          <w:sz w:val="24"/>
          <w:szCs w:val="24"/>
          <w:lang w:bidi="ar-IQ"/>
        </w:rPr>
        <w:t xml:space="preserve">two </w:t>
      </w:r>
      <w:r w:rsidR="00745827" w:rsidRPr="002A3931">
        <w:rPr>
          <w:rFonts w:ascii="Unikurd Web" w:hAnsi="Unikurd Web" w:cs="Unikurd Web"/>
          <w:sz w:val="24"/>
          <w:szCs w:val="24"/>
          <w:lang w:bidi="ar-IQ"/>
        </w:rPr>
        <w:t>rows intersecting their chests.</w:t>
      </w:r>
      <w:r w:rsidR="009869E4" w:rsidRPr="002A3931">
        <w:rPr>
          <w:rFonts w:ascii="Unikurd Web" w:hAnsi="Unikurd Web" w:cs="Unikurd Web"/>
          <w:sz w:val="24"/>
          <w:szCs w:val="24"/>
          <w:lang w:bidi="ar-IQ"/>
        </w:rPr>
        <w:t xml:space="preserve"> </w:t>
      </w:r>
      <w:r w:rsidR="00674FE1" w:rsidRPr="002A3931">
        <w:rPr>
          <w:rFonts w:ascii="Unikurd Web" w:hAnsi="Unikurd Web" w:cs="Unikurd Web"/>
          <w:sz w:val="24"/>
          <w:szCs w:val="24"/>
          <w:lang w:bidi="ar-IQ"/>
        </w:rPr>
        <w:t xml:space="preserve">Browning pistols </w:t>
      </w:r>
      <w:r w:rsidR="008D2BEA" w:rsidRPr="002A3931">
        <w:rPr>
          <w:rFonts w:ascii="Unikurd Web" w:hAnsi="Unikurd Web" w:cs="Unikurd Web"/>
          <w:sz w:val="24"/>
          <w:szCs w:val="24"/>
          <w:lang w:bidi="ar-IQ"/>
        </w:rPr>
        <w:t>were holstered at their sides, while their fingers remained poised on</w:t>
      </w:r>
      <w:r w:rsidR="00674FE1" w:rsidRPr="002A3931">
        <w:rPr>
          <w:rFonts w:ascii="Unikurd Web" w:hAnsi="Unikurd Web" w:cs="Unikurd Web"/>
          <w:sz w:val="24"/>
          <w:szCs w:val="24"/>
          <w:lang w:bidi="ar-IQ"/>
        </w:rPr>
        <w:t xml:space="preserve"> the trigger</w:t>
      </w:r>
      <w:r w:rsidR="008D2BEA" w:rsidRPr="002A3931">
        <w:rPr>
          <w:rFonts w:ascii="Unikurd Web" w:hAnsi="Unikurd Web" w:cs="Unikurd Web"/>
          <w:sz w:val="24"/>
          <w:szCs w:val="24"/>
          <w:lang w:bidi="ar-IQ"/>
        </w:rPr>
        <w:t>s of Mauser rifles. Their stances resembled those readying themselves for a hunt, each officer emerging from the</w:t>
      </w:r>
      <w:r w:rsidR="00674FE1" w:rsidRPr="002A3931">
        <w:rPr>
          <w:rFonts w:ascii="Unikurd Web" w:hAnsi="Unikurd Web" w:cs="Unikurd Web"/>
          <w:sz w:val="24"/>
          <w:szCs w:val="24"/>
          <w:lang w:bidi="ar-IQ"/>
        </w:rPr>
        <w:t xml:space="preserve"> headquarters</w:t>
      </w:r>
      <w:r w:rsidR="003D4973" w:rsidRPr="002A3931">
        <w:rPr>
          <w:rFonts w:ascii="Unikurd Web" w:hAnsi="Unikurd Web" w:cs="Unikurd Web"/>
          <w:sz w:val="24"/>
          <w:szCs w:val="24"/>
          <w:lang w:bidi="ar-IQ"/>
        </w:rPr>
        <w:t xml:space="preserve"> to encircle</w:t>
      </w:r>
      <w:r w:rsidR="00674FE1" w:rsidRPr="002A3931">
        <w:rPr>
          <w:rFonts w:ascii="Unikurd Web" w:hAnsi="Unikurd Web" w:cs="Unikurd Web"/>
          <w:sz w:val="24"/>
          <w:szCs w:val="24"/>
          <w:lang w:bidi="ar-IQ"/>
        </w:rPr>
        <w:t xml:space="preserve"> the perimeter</w:t>
      </w:r>
      <w:r w:rsidR="003D4973" w:rsidRPr="002A3931">
        <w:rPr>
          <w:rFonts w:ascii="Unikurd Web" w:hAnsi="Unikurd Web" w:cs="Unikurd Web"/>
          <w:sz w:val="24"/>
          <w:szCs w:val="24"/>
          <w:lang w:bidi="ar-IQ"/>
        </w:rPr>
        <w:t xml:space="preserve"> while maintaining a </w:t>
      </w:r>
      <w:r w:rsidR="00674FE1" w:rsidRPr="002A3931">
        <w:rPr>
          <w:rFonts w:ascii="Unikurd Web" w:hAnsi="Unikurd Web" w:cs="Unikurd Web"/>
          <w:sz w:val="24"/>
          <w:szCs w:val="24"/>
          <w:lang w:bidi="ar-IQ"/>
        </w:rPr>
        <w:t xml:space="preserve">noticeable distance </w:t>
      </w:r>
      <w:r w:rsidR="003D4973" w:rsidRPr="002A3931">
        <w:rPr>
          <w:rFonts w:ascii="Unikurd Web" w:hAnsi="Unikurd Web" w:cs="Unikurd Web"/>
          <w:sz w:val="24"/>
          <w:szCs w:val="24"/>
          <w:lang w:bidi="ar-IQ"/>
        </w:rPr>
        <w:t>from one another.</w:t>
      </w:r>
      <w:r w:rsidR="008725C5" w:rsidRPr="002A3931">
        <w:rPr>
          <w:rFonts w:ascii="Unikurd Web" w:hAnsi="Unikurd Web" w:cs="Unikurd Web"/>
          <w:sz w:val="24"/>
          <w:szCs w:val="24"/>
          <w:lang w:bidi="ar-IQ"/>
        </w:rPr>
        <w:t xml:space="preserve"> </w:t>
      </w:r>
    </w:p>
    <w:p w14:paraId="63CE18C5" w14:textId="77777777" w:rsidR="008F7D6A" w:rsidRPr="002A3931" w:rsidRDefault="008725C5" w:rsidP="008F7D6A">
      <w:pPr>
        <w:rPr>
          <w:rFonts w:ascii="Unikurd Web" w:hAnsi="Unikurd Web" w:cs="Unikurd Web"/>
          <w:sz w:val="24"/>
          <w:szCs w:val="24"/>
          <w:lang w:bidi="ar-IQ"/>
        </w:rPr>
      </w:pPr>
      <w:r w:rsidRPr="002A3931">
        <w:rPr>
          <w:rFonts w:ascii="Unikurd Web" w:hAnsi="Unikurd Web" w:cs="Unikurd Web"/>
          <w:sz w:val="24"/>
          <w:szCs w:val="24"/>
          <w:lang w:bidi="ar-IQ"/>
        </w:rPr>
        <w:t>The marchers’ chants persisted: “Our unwavering course follows the footsteps of Marx, Lenin, and Stalin,” and The Kurds endure; our devotion is to Kurdistan.”</w:t>
      </w:r>
    </w:p>
    <w:p w14:paraId="7B9B8ABE" w14:textId="69AB3E86" w:rsidR="00E057F7" w:rsidRPr="002A3931" w:rsidRDefault="00485781" w:rsidP="008F7D6A">
      <w:pPr>
        <w:rPr>
          <w:rFonts w:ascii="Unikurd Web" w:hAnsi="Unikurd Web" w:cs="Unikurd Web"/>
          <w:sz w:val="24"/>
          <w:szCs w:val="24"/>
          <w:lang w:bidi="ar-IQ"/>
        </w:rPr>
      </w:pPr>
      <w:r w:rsidRPr="002A3931">
        <w:rPr>
          <w:rFonts w:ascii="Unikurd Web" w:hAnsi="Unikurd Web" w:cs="Unikurd Web"/>
          <w:sz w:val="24"/>
          <w:szCs w:val="24"/>
          <w:lang w:bidi="ar-IQ"/>
        </w:rPr>
        <w:t xml:space="preserve">The </w:t>
      </w:r>
      <w:r w:rsidR="00B9643A" w:rsidRPr="002A3931">
        <w:rPr>
          <w:rFonts w:ascii="Unikurd Web" w:hAnsi="Unikurd Web" w:cs="Unikurd Web"/>
          <w:sz w:val="24"/>
          <w:szCs w:val="24"/>
          <w:lang w:bidi="ar-IQ"/>
        </w:rPr>
        <w:t>sound of</w:t>
      </w:r>
      <w:r w:rsidR="00033555" w:rsidRPr="002A3931">
        <w:rPr>
          <w:rFonts w:ascii="Unikurd Web" w:hAnsi="Unikurd Web" w:cs="Unikurd Web"/>
          <w:sz w:val="24"/>
          <w:szCs w:val="24"/>
          <w:lang w:bidi="ar-IQ"/>
        </w:rPr>
        <w:t xml:space="preserve"> a</w:t>
      </w:r>
      <w:r w:rsidR="00B9643A" w:rsidRPr="002A3931">
        <w:rPr>
          <w:rFonts w:ascii="Unikurd Web" w:hAnsi="Unikurd Web" w:cs="Unikurd Web"/>
          <w:sz w:val="24"/>
          <w:szCs w:val="24"/>
          <w:lang w:bidi="ar-IQ"/>
        </w:rPr>
        <w:t xml:space="preserve"> police officer’s rifle</w:t>
      </w:r>
      <w:r w:rsidR="004D02FB" w:rsidRPr="002A3931">
        <w:rPr>
          <w:rFonts w:ascii="Unikurd Web" w:hAnsi="Unikurd Web" w:cs="Unikurd Web"/>
          <w:sz w:val="24"/>
          <w:szCs w:val="24"/>
          <w:lang w:bidi="ar-IQ"/>
        </w:rPr>
        <w:t xml:space="preserve"> reverberated</w:t>
      </w:r>
      <w:r w:rsidR="00B9643A" w:rsidRPr="002A3931">
        <w:rPr>
          <w:rFonts w:ascii="Unikurd Web" w:hAnsi="Unikurd Web" w:cs="Unikurd Web"/>
          <w:sz w:val="24"/>
          <w:szCs w:val="24"/>
          <w:lang w:bidi="ar-IQ"/>
        </w:rPr>
        <w:t xml:space="preserve">, quickly multiplying into two shots, three, and more. In unison, the police officers squeezed their triggers. With each bullet discharged, the force of their rifles reverberated through their bodies, unsettling the position of their hats. Empty bullet cases leap and fell to the ground, kicking up clouds of dust. </w:t>
      </w:r>
    </w:p>
    <w:p w14:paraId="57991DBC" w14:textId="6B361FAA" w:rsidR="00A44516" w:rsidRPr="002A3931" w:rsidRDefault="00DB09FB" w:rsidP="00B800DB">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The fear of shooting and the sound of slogans mixed. The marcher</w:t>
      </w:r>
      <w:r w:rsidR="00492739" w:rsidRPr="002A3931">
        <w:rPr>
          <w:rFonts w:ascii="Unikurd Web" w:hAnsi="Unikurd Web" w:cs="Unikurd Web"/>
          <w:sz w:val="24"/>
          <w:szCs w:val="24"/>
          <w:lang w:bidi="ar-IQ"/>
        </w:rPr>
        <w:t>s</w:t>
      </w:r>
      <w:r w:rsidRPr="002A3931">
        <w:rPr>
          <w:rFonts w:ascii="Unikurd Web" w:hAnsi="Unikurd Web" w:cs="Unikurd Web"/>
          <w:sz w:val="24"/>
          <w:szCs w:val="24"/>
          <w:lang w:bidi="ar-IQ"/>
        </w:rPr>
        <w:t xml:space="preserve"> scattered all around to escape. The police, still with their bodies</w:t>
      </w:r>
      <w:r w:rsidR="00492739" w:rsidRPr="002A3931">
        <w:rPr>
          <w:rFonts w:ascii="Unikurd Web" w:hAnsi="Unikurd Web" w:cs="Unikurd Web"/>
          <w:sz w:val="24"/>
          <w:szCs w:val="24"/>
          <w:lang w:bidi="ar-IQ"/>
        </w:rPr>
        <w:t xml:space="preserve"> bent</w:t>
      </w:r>
      <w:r w:rsidRPr="002A3931">
        <w:rPr>
          <w:rFonts w:ascii="Unikurd Web" w:hAnsi="Unikurd Web" w:cs="Unikurd Web"/>
          <w:sz w:val="24"/>
          <w:szCs w:val="24"/>
          <w:lang w:bidi="ar-IQ"/>
        </w:rPr>
        <w:t>, pursued to arrest them. Kawan</w:t>
      </w:r>
      <w:r w:rsidR="00282225" w:rsidRPr="002A3931">
        <w:rPr>
          <w:rFonts w:ascii="Unikurd Web" w:hAnsi="Unikurd Web" w:cs="Unikurd Web"/>
          <w:sz w:val="24"/>
          <w:szCs w:val="24"/>
          <w:lang w:bidi="ar-IQ"/>
        </w:rPr>
        <w:t>,</w:t>
      </w:r>
      <w:r w:rsidRPr="002A3931">
        <w:rPr>
          <w:rFonts w:ascii="Unikurd Web" w:hAnsi="Unikurd Web" w:cs="Unikurd Web"/>
          <w:sz w:val="24"/>
          <w:szCs w:val="24"/>
          <w:lang w:bidi="ar-IQ"/>
        </w:rPr>
        <w:t xml:space="preserve"> too, </w:t>
      </w:r>
      <w:r w:rsidR="00D748F6" w:rsidRPr="002A3931">
        <w:rPr>
          <w:rFonts w:ascii="Unikurd Web" w:hAnsi="Unikurd Web" w:cs="Unikurd Web"/>
          <w:sz w:val="24"/>
          <w:szCs w:val="24"/>
          <w:lang w:bidi="ar-IQ"/>
        </w:rPr>
        <w:t>ran away</w:t>
      </w:r>
      <w:r w:rsidR="004D02FB" w:rsidRPr="002A3931">
        <w:rPr>
          <w:rFonts w:ascii="Unikurd Web" w:hAnsi="Unikurd Web" w:cs="Unikurd Web"/>
          <w:sz w:val="24"/>
          <w:szCs w:val="24"/>
          <w:lang w:bidi="ar-IQ"/>
        </w:rPr>
        <w:t>. W</w:t>
      </w:r>
      <w:r w:rsidRPr="002A3931">
        <w:rPr>
          <w:rFonts w:ascii="Unikurd Web" w:hAnsi="Unikurd Web" w:cs="Unikurd Web"/>
          <w:sz w:val="24"/>
          <w:szCs w:val="24"/>
          <w:lang w:bidi="ar-IQ"/>
        </w:rPr>
        <w:t>hile running</w:t>
      </w:r>
      <w:r w:rsidR="00282225" w:rsidRPr="002A3931">
        <w:rPr>
          <w:rFonts w:ascii="Unikurd Web" w:hAnsi="Unikurd Web" w:cs="Unikurd Web"/>
          <w:sz w:val="24"/>
          <w:szCs w:val="24"/>
          <w:lang w:bidi="ar-IQ"/>
        </w:rPr>
        <w:t>, by chance</w:t>
      </w:r>
      <w:r w:rsidR="00A44516" w:rsidRPr="002A3931">
        <w:rPr>
          <w:rFonts w:ascii="Unikurd Web" w:hAnsi="Unikurd Web" w:cs="Unikurd Web"/>
          <w:sz w:val="24"/>
          <w:szCs w:val="24"/>
          <w:lang w:bidi="ar-IQ"/>
        </w:rPr>
        <w:t>, he</w:t>
      </w:r>
      <w:r w:rsidR="00282225" w:rsidRPr="002A3931">
        <w:rPr>
          <w:rFonts w:ascii="Unikurd Web" w:hAnsi="Unikurd Web" w:cs="Unikurd Web"/>
          <w:sz w:val="24"/>
          <w:szCs w:val="24"/>
          <w:lang w:bidi="ar-IQ"/>
        </w:rPr>
        <w:t xml:space="preserve"> </w:t>
      </w:r>
      <w:r w:rsidR="00A44516" w:rsidRPr="002A3931">
        <w:rPr>
          <w:rFonts w:ascii="Unikurd Web" w:hAnsi="Unikurd Web" w:cs="Unikurd Web"/>
          <w:sz w:val="24"/>
          <w:szCs w:val="24"/>
          <w:lang w:bidi="ar-IQ"/>
        </w:rPr>
        <w:t>encountered</w:t>
      </w:r>
      <w:r w:rsidR="00282225" w:rsidRPr="002A3931">
        <w:rPr>
          <w:rFonts w:ascii="Unikurd Web" w:hAnsi="Unikurd Web" w:cs="Unikurd Web"/>
          <w:sz w:val="24"/>
          <w:szCs w:val="24"/>
          <w:lang w:bidi="ar-IQ"/>
        </w:rPr>
        <w:t xml:space="preserve"> a woman. They both</w:t>
      </w:r>
      <w:r w:rsidR="00492739" w:rsidRPr="002A3931">
        <w:rPr>
          <w:rFonts w:ascii="Unikurd Web" w:hAnsi="Unikurd Web" w:cs="Unikurd Web"/>
          <w:sz w:val="24"/>
          <w:szCs w:val="24"/>
          <w:lang w:bidi="ar-IQ"/>
        </w:rPr>
        <w:t xml:space="preserve"> continued running </w:t>
      </w:r>
      <w:r w:rsidR="00A44516" w:rsidRPr="002A3931">
        <w:rPr>
          <w:rFonts w:ascii="Unikurd Web" w:hAnsi="Unikurd Web" w:cs="Unikurd Web"/>
          <w:sz w:val="24"/>
          <w:szCs w:val="24"/>
          <w:lang w:bidi="ar-IQ"/>
        </w:rPr>
        <w:t>until</w:t>
      </w:r>
      <w:r w:rsidR="00492739" w:rsidRPr="002A3931">
        <w:rPr>
          <w:rFonts w:ascii="Unikurd Web" w:hAnsi="Unikurd Web" w:cs="Unikurd Web"/>
          <w:sz w:val="24"/>
          <w:szCs w:val="24"/>
          <w:lang w:bidi="ar-IQ"/>
        </w:rPr>
        <w:t xml:space="preserve"> they</w:t>
      </w:r>
      <w:r w:rsidR="00282225" w:rsidRPr="002A3931">
        <w:rPr>
          <w:rFonts w:ascii="Unikurd Web" w:hAnsi="Unikurd Web" w:cs="Unikurd Web"/>
          <w:sz w:val="24"/>
          <w:szCs w:val="24"/>
          <w:lang w:bidi="ar-IQ"/>
        </w:rPr>
        <w:t xml:space="preserve"> reached the Jewish neighbourhood, where in its labyrinthine all</w:t>
      </w:r>
      <w:r w:rsidR="00037471" w:rsidRPr="002A3931">
        <w:rPr>
          <w:rFonts w:ascii="Unikurd Web" w:hAnsi="Unikurd Web" w:cs="Unikurd Web"/>
          <w:sz w:val="24"/>
          <w:szCs w:val="24"/>
          <w:lang w:bidi="ar-IQ"/>
        </w:rPr>
        <w:t>eys</w:t>
      </w:r>
      <w:r w:rsidR="00282225" w:rsidRPr="002A3931">
        <w:rPr>
          <w:rFonts w:ascii="Unikurd Web" w:hAnsi="Unikurd Web" w:cs="Unikurd Web"/>
          <w:sz w:val="24"/>
          <w:szCs w:val="24"/>
          <w:lang w:bidi="ar-IQ"/>
        </w:rPr>
        <w:t>, they</w:t>
      </w:r>
      <w:r w:rsidR="00492739" w:rsidRPr="002A3931">
        <w:rPr>
          <w:rFonts w:ascii="Unikurd Web" w:hAnsi="Unikurd Web" w:cs="Unikurd Web"/>
          <w:sz w:val="24"/>
          <w:szCs w:val="24"/>
          <w:lang w:bidi="ar-IQ"/>
        </w:rPr>
        <w:t xml:space="preserve"> managed to</w:t>
      </w:r>
      <w:r w:rsidR="00282225" w:rsidRPr="002A3931">
        <w:rPr>
          <w:rFonts w:ascii="Unikurd Web" w:hAnsi="Unikurd Web" w:cs="Unikurd Web"/>
          <w:sz w:val="24"/>
          <w:szCs w:val="24"/>
          <w:lang w:bidi="ar-IQ"/>
        </w:rPr>
        <w:t xml:space="preserve"> disappear from the view of the police.  </w:t>
      </w:r>
    </w:p>
    <w:p w14:paraId="1C6E3185" w14:textId="15C665F0" w:rsidR="00B800DB" w:rsidRPr="002A3931" w:rsidRDefault="00B800DB" w:rsidP="00B800DB">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 xml:space="preserve">The </w:t>
      </w:r>
      <w:r w:rsidR="00492739" w:rsidRPr="002A3931">
        <w:rPr>
          <w:rFonts w:ascii="Unikurd Web" w:hAnsi="Unikurd Web" w:cs="Unikurd Web"/>
          <w:sz w:val="24"/>
          <w:szCs w:val="24"/>
          <w:lang w:bidi="ar-IQ"/>
        </w:rPr>
        <w:t xml:space="preserve">distance </w:t>
      </w:r>
      <w:r w:rsidR="00FD0967" w:rsidRPr="002A3931">
        <w:rPr>
          <w:rFonts w:ascii="Unikurd Web" w:hAnsi="Unikurd Web" w:cs="Unikurd Web"/>
          <w:sz w:val="24"/>
          <w:szCs w:val="24"/>
          <w:lang w:bidi="ar-IQ"/>
        </w:rPr>
        <w:t>between the red bricks and mud-made</w:t>
      </w:r>
      <w:r w:rsidR="00492739" w:rsidRPr="002A3931">
        <w:rPr>
          <w:rFonts w:ascii="Unikurd Web" w:hAnsi="Unikurd Web" w:cs="Unikurd Web"/>
          <w:sz w:val="24"/>
          <w:szCs w:val="24"/>
          <w:lang w:bidi="ar-IQ"/>
        </w:rPr>
        <w:t xml:space="preserve"> </w:t>
      </w:r>
      <w:r w:rsidRPr="002A3931">
        <w:rPr>
          <w:rFonts w:ascii="Unikurd Web" w:hAnsi="Unikurd Web" w:cs="Unikurd Web"/>
          <w:sz w:val="24"/>
          <w:szCs w:val="24"/>
          <w:lang w:bidi="ar-IQ"/>
        </w:rPr>
        <w:t>houses</w:t>
      </w:r>
      <w:r w:rsidR="00FD0967" w:rsidRPr="002A3931">
        <w:rPr>
          <w:rFonts w:ascii="Unikurd Web" w:hAnsi="Unikurd Web" w:cs="Unikurd Web"/>
          <w:sz w:val="24"/>
          <w:szCs w:val="24"/>
          <w:lang w:bidi="ar-IQ"/>
        </w:rPr>
        <w:t xml:space="preserve"> in the </w:t>
      </w:r>
      <w:r w:rsidR="006760B9" w:rsidRPr="002A3931">
        <w:rPr>
          <w:rFonts w:ascii="Unikurd Web" w:hAnsi="Unikurd Web" w:cs="Unikurd Web"/>
          <w:sz w:val="24"/>
          <w:szCs w:val="24"/>
          <w:lang w:bidi="ar-IQ"/>
        </w:rPr>
        <w:t>alleys</w:t>
      </w:r>
      <w:r w:rsidRPr="002A3931">
        <w:rPr>
          <w:rFonts w:ascii="Unikurd Web" w:hAnsi="Unikurd Web" w:cs="Unikurd Web"/>
          <w:sz w:val="24"/>
          <w:szCs w:val="24"/>
          <w:lang w:bidi="ar-IQ"/>
        </w:rPr>
        <w:t xml:space="preserve"> </w:t>
      </w:r>
      <w:r w:rsidR="00FD0967" w:rsidRPr="002A3931">
        <w:rPr>
          <w:rFonts w:ascii="Unikurd Web" w:hAnsi="Unikurd Web" w:cs="Unikurd Web"/>
          <w:sz w:val="24"/>
          <w:szCs w:val="24"/>
          <w:lang w:bidi="ar-IQ"/>
        </w:rPr>
        <w:t xml:space="preserve">was </w:t>
      </w:r>
      <w:r w:rsidRPr="002A3931">
        <w:rPr>
          <w:rFonts w:ascii="Unikurd Web" w:hAnsi="Unikurd Web" w:cs="Unikurd Web"/>
          <w:sz w:val="24"/>
          <w:szCs w:val="24"/>
          <w:lang w:bidi="ar-IQ"/>
        </w:rPr>
        <w:t>so close</w:t>
      </w:r>
      <w:r w:rsidR="00A44516" w:rsidRPr="002A3931">
        <w:rPr>
          <w:rFonts w:ascii="Unikurd Web" w:hAnsi="Unikurd Web" w:cs="Unikurd Web"/>
          <w:sz w:val="24"/>
          <w:szCs w:val="24"/>
          <w:lang w:bidi="ar-IQ"/>
        </w:rPr>
        <w:t xml:space="preserve"> that</w:t>
      </w:r>
      <w:r w:rsidR="00492739" w:rsidRPr="002A3931">
        <w:rPr>
          <w:rFonts w:ascii="Unikurd Web" w:hAnsi="Unikurd Web" w:cs="Unikurd Web"/>
          <w:sz w:val="24"/>
          <w:szCs w:val="24"/>
          <w:lang w:bidi="ar-IQ"/>
        </w:rPr>
        <w:t xml:space="preserve"> </w:t>
      </w:r>
      <w:r w:rsidRPr="002A3931">
        <w:rPr>
          <w:rFonts w:ascii="Unikurd Web" w:hAnsi="Unikurd Web" w:cs="Unikurd Web"/>
          <w:sz w:val="24"/>
          <w:szCs w:val="24"/>
          <w:lang w:bidi="ar-IQ"/>
        </w:rPr>
        <w:t>one could easily jump from one side</w:t>
      </w:r>
      <w:r w:rsidR="00FD0967" w:rsidRPr="002A3931">
        <w:rPr>
          <w:rFonts w:ascii="Unikurd Web" w:hAnsi="Unikurd Web" w:cs="Unikurd Web"/>
          <w:sz w:val="24"/>
          <w:szCs w:val="24"/>
          <w:lang w:bidi="ar-IQ"/>
        </w:rPr>
        <w:t xml:space="preserve"> </w:t>
      </w:r>
      <w:r w:rsidRPr="002A3931">
        <w:rPr>
          <w:rFonts w:ascii="Unikurd Web" w:hAnsi="Unikurd Web" w:cs="Unikurd Web"/>
          <w:sz w:val="24"/>
          <w:szCs w:val="24"/>
          <w:lang w:bidi="ar-IQ"/>
        </w:rPr>
        <w:t xml:space="preserve">to another. Their roofs </w:t>
      </w:r>
      <w:r w:rsidR="00A44516" w:rsidRPr="002A3931">
        <w:rPr>
          <w:rFonts w:ascii="Unikurd Web" w:hAnsi="Unikurd Web" w:cs="Unikurd Web"/>
          <w:sz w:val="24"/>
          <w:szCs w:val="24"/>
          <w:lang w:bidi="ar-IQ"/>
        </w:rPr>
        <w:t>seemed as if</w:t>
      </w:r>
      <w:r w:rsidRPr="002A3931">
        <w:rPr>
          <w:rFonts w:ascii="Unikurd Web" w:hAnsi="Unikurd Web" w:cs="Unikurd Web"/>
          <w:sz w:val="24"/>
          <w:szCs w:val="24"/>
          <w:lang w:bidi="ar-IQ"/>
        </w:rPr>
        <w:t xml:space="preserve"> they</w:t>
      </w:r>
      <w:r w:rsidR="00C55EB7" w:rsidRPr="002A3931">
        <w:rPr>
          <w:rFonts w:ascii="Unikurd Web" w:hAnsi="Unikurd Web" w:cs="Unikurd Web"/>
          <w:sz w:val="24"/>
          <w:szCs w:val="24"/>
          <w:lang w:bidi="ar-IQ"/>
        </w:rPr>
        <w:t xml:space="preserve"> were scared of something</w:t>
      </w:r>
      <w:r w:rsidR="00A44516" w:rsidRPr="002A3931">
        <w:rPr>
          <w:rFonts w:ascii="Unikurd Web" w:hAnsi="Unikurd Web" w:cs="Unikurd Web"/>
          <w:sz w:val="24"/>
          <w:szCs w:val="24"/>
          <w:lang w:bidi="ar-IQ"/>
        </w:rPr>
        <w:t>;</w:t>
      </w:r>
      <w:r w:rsidR="006760B9" w:rsidRPr="002A3931">
        <w:rPr>
          <w:rFonts w:ascii="Unikurd Web" w:hAnsi="Unikurd Web" w:cs="Unikurd Web"/>
          <w:sz w:val="24"/>
          <w:szCs w:val="24"/>
          <w:lang w:bidi="ar-IQ"/>
        </w:rPr>
        <w:t xml:space="preserve"> wherever they could,</w:t>
      </w:r>
      <w:r w:rsidR="00C55EB7" w:rsidRPr="002A3931">
        <w:rPr>
          <w:rFonts w:ascii="Unikurd Web" w:hAnsi="Unikurd Web" w:cs="Unikurd Web"/>
          <w:sz w:val="24"/>
          <w:szCs w:val="24"/>
          <w:lang w:bidi="ar-IQ"/>
        </w:rPr>
        <w:t xml:space="preserve"> </w:t>
      </w:r>
      <w:r w:rsidR="00A44516" w:rsidRPr="002A3931">
        <w:rPr>
          <w:rFonts w:ascii="Unikurd Web" w:hAnsi="Unikurd Web" w:cs="Unikurd Web"/>
          <w:sz w:val="24"/>
          <w:szCs w:val="24"/>
          <w:lang w:bidi="ar-IQ"/>
        </w:rPr>
        <w:t xml:space="preserve">they </w:t>
      </w:r>
      <w:r w:rsidR="00C55EB7" w:rsidRPr="002A3931">
        <w:rPr>
          <w:rFonts w:ascii="Unikurd Web" w:hAnsi="Unikurd Web" w:cs="Unikurd Web"/>
          <w:sz w:val="24"/>
          <w:szCs w:val="24"/>
          <w:lang w:bidi="ar-IQ"/>
        </w:rPr>
        <w:t xml:space="preserve">merged </w:t>
      </w:r>
      <w:r w:rsidR="00492739" w:rsidRPr="002A3931">
        <w:rPr>
          <w:rFonts w:ascii="Unikurd Web" w:hAnsi="Unikurd Web" w:cs="Unikurd Web"/>
          <w:sz w:val="24"/>
          <w:szCs w:val="24"/>
          <w:lang w:bidi="ar-IQ"/>
        </w:rPr>
        <w:t>and embraced each other.</w:t>
      </w:r>
      <w:r w:rsidR="006760B9" w:rsidRPr="002A3931">
        <w:rPr>
          <w:rFonts w:ascii="Unikurd Web" w:hAnsi="Unikurd Web" w:cs="Unikurd Web"/>
          <w:sz w:val="24"/>
          <w:szCs w:val="24"/>
          <w:lang w:bidi="ar-IQ"/>
        </w:rPr>
        <w:t xml:space="preserve"> To</w:t>
      </w:r>
      <w:r w:rsidR="00A44516" w:rsidRPr="002A3931">
        <w:rPr>
          <w:rFonts w:ascii="Unikurd Web" w:hAnsi="Unikurd Web" w:cs="Unikurd Web"/>
          <w:sz w:val="24"/>
          <w:szCs w:val="24"/>
          <w:lang w:bidi="ar-IQ"/>
        </w:rPr>
        <w:t xml:space="preserve"> determine </w:t>
      </w:r>
      <w:r w:rsidR="006760B9" w:rsidRPr="002A3931">
        <w:rPr>
          <w:rFonts w:ascii="Unikurd Web" w:hAnsi="Unikurd Web" w:cs="Unikurd Web"/>
          <w:sz w:val="24"/>
          <w:szCs w:val="24"/>
          <w:lang w:bidi="ar-IQ"/>
        </w:rPr>
        <w:t xml:space="preserve">how many houses </w:t>
      </w:r>
      <w:r w:rsidR="001351A2" w:rsidRPr="002A3931">
        <w:rPr>
          <w:rFonts w:ascii="Unikurd Web" w:hAnsi="Unikurd Web" w:cs="Unikurd Web"/>
          <w:sz w:val="24"/>
          <w:szCs w:val="24"/>
          <w:lang w:bidi="ar-IQ"/>
        </w:rPr>
        <w:t>were</w:t>
      </w:r>
      <w:r w:rsidR="002A6F04" w:rsidRPr="002A3931">
        <w:rPr>
          <w:rFonts w:ascii="Unikurd Web" w:hAnsi="Unikurd Web" w:cs="Unikurd Web"/>
          <w:sz w:val="24"/>
          <w:szCs w:val="24"/>
          <w:lang w:bidi="ar-IQ"/>
        </w:rPr>
        <w:t xml:space="preserve"> there, one had to go to the roofs </w:t>
      </w:r>
      <w:r w:rsidR="001351A2" w:rsidRPr="002A3931">
        <w:rPr>
          <w:rFonts w:ascii="Unikurd Web" w:hAnsi="Unikurd Web" w:cs="Unikurd Web"/>
          <w:sz w:val="24"/>
          <w:szCs w:val="24"/>
          <w:lang w:bidi="ar-IQ"/>
        </w:rPr>
        <w:t xml:space="preserve">and </w:t>
      </w:r>
      <w:r w:rsidR="002A6F04" w:rsidRPr="002A3931">
        <w:rPr>
          <w:rFonts w:ascii="Unikurd Web" w:hAnsi="Unikurd Web" w:cs="Unikurd Web"/>
          <w:sz w:val="24"/>
          <w:szCs w:val="24"/>
          <w:lang w:bidi="ar-IQ"/>
        </w:rPr>
        <w:t xml:space="preserve">look down </w:t>
      </w:r>
      <w:r w:rsidR="00A44516" w:rsidRPr="002A3931">
        <w:rPr>
          <w:rFonts w:ascii="Unikurd Web" w:hAnsi="Unikurd Web" w:cs="Unikurd Web"/>
          <w:sz w:val="24"/>
          <w:szCs w:val="24"/>
          <w:lang w:bidi="ar-IQ"/>
        </w:rPr>
        <w:t>in</w:t>
      </w:r>
      <w:r w:rsidR="002A6F04" w:rsidRPr="002A3931">
        <w:rPr>
          <w:rFonts w:ascii="Unikurd Web" w:hAnsi="Unikurd Web" w:cs="Unikurd Web"/>
          <w:sz w:val="24"/>
          <w:szCs w:val="24"/>
          <w:lang w:bidi="ar-IQ"/>
        </w:rPr>
        <w:t xml:space="preserve">to the open yards to </w:t>
      </w:r>
      <w:r w:rsidR="001351A2" w:rsidRPr="002A3931">
        <w:rPr>
          <w:rFonts w:ascii="Unikurd Web" w:hAnsi="Unikurd Web" w:cs="Unikurd Web"/>
          <w:sz w:val="24"/>
          <w:szCs w:val="24"/>
          <w:lang w:bidi="ar-IQ"/>
        </w:rPr>
        <w:t>believe</w:t>
      </w:r>
      <w:r w:rsidR="002A6F04" w:rsidRPr="002A3931">
        <w:rPr>
          <w:rFonts w:ascii="Unikurd Web" w:hAnsi="Unikurd Web" w:cs="Unikurd Web"/>
          <w:sz w:val="24"/>
          <w:szCs w:val="24"/>
          <w:lang w:bidi="ar-IQ"/>
        </w:rPr>
        <w:t xml:space="preserve"> that there were around 70 to 80 Jewish </w:t>
      </w:r>
      <w:r w:rsidR="001351A2" w:rsidRPr="002A3931">
        <w:rPr>
          <w:rFonts w:ascii="Unikurd Web" w:hAnsi="Unikurd Web" w:cs="Unikurd Web"/>
          <w:sz w:val="24"/>
          <w:szCs w:val="24"/>
          <w:lang w:bidi="ar-IQ"/>
        </w:rPr>
        <w:t>households</w:t>
      </w:r>
      <w:r w:rsidR="002A6F04" w:rsidRPr="002A3931">
        <w:rPr>
          <w:rFonts w:ascii="Unikurd Web" w:hAnsi="Unikurd Web" w:cs="Unikurd Web"/>
          <w:sz w:val="24"/>
          <w:szCs w:val="24"/>
          <w:lang w:bidi="ar-IQ"/>
        </w:rPr>
        <w:t xml:space="preserve">. </w:t>
      </w:r>
    </w:p>
    <w:p w14:paraId="6DC7437C" w14:textId="6BAD9878" w:rsidR="00D6469B" w:rsidRPr="002A3931" w:rsidRDefault="00D6469B" w:rsidP="00D6469B">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Some of the houses had balconies overlooking the bazaar, where ladies were weaving wool and looking after babies in cradles</w:t>
      </w:r>
      <w:r w:rsidR="00A44516" w:rsidRPr="002A3931">
        <w:rPr>
          <w:rFonts w:ascii="Unikurd Web" w:hAnsi="Unikurd Web" w:cs="Unikurd Web"/>
          <w:sz w:val="24"/>
          <w:szCs w:val="24"/>
          <w:lang w:bidi="ar-IQ"/>
        </w:rPr>
        <w:t>,</w:t>
      </w:r>
      <w:r w:rsidRPr="002A3931">
        <w:rPr>
          <w:rFonts w:ascii="Unikurd Web" w:hAnsi="Unikurd Web" w:cs="Unikurd Web"/>
          <w:sz w:val="24"/>
          <w:szCs w:val="24"/>
          <w:lang w:bidi="ar-IQ"/>
        </w:rPr>
        <w:t xml:space="preserve"> and men were reading Torah</w:t>
      </w:r>
      <w:r w:rsidR="00A44516" w:rsidRPr="002A3931">
        <w:rPr>
          <w:rFonts w:ascii="Unikurd Web" w:hAnsi="Unikurd Web" w:cs="Unikurd Web"/>
          <w:sz w:val="24"/>
          <w:szCs w:val="24"/>
          <w:lang w:bidi="ar-IQ"/>
        </w:rPr>
        <w:t>. T</w:t>
      </w:r>
      <w:r w:rsidRPr="002A3931">
        <w:rPr>
          <w:rFonts w:ascii="Unikurd Web" w:hAnsi="Unikurd Web" w:cs="Unikurd Web"/>
          <w:sz w:val="24"/>
          <w:szCs w:val="24"/>
          <w:lang w:bidi="ar-IQ"/>
        </w:rPr>
        <w:t>hey sometimes</w:t>
      </w:r>
      <w:r w:rsidR="00A44516" w:rsidRPr="002A3931">
        <w:rPr>
          <w:rFonts w:ascii="Unikurd Web" w:hAnsi="Unikurd Web" w:cs="Unikurd Web"/>
          <w:sz w:val="24"/>
          <w:szCs w:val="24"/>
          <w:lang w:bidi="ar-IQ"/>
        </w:rPr>
        <w:t>,</w:t>
      </w:r>
      <w:r w:rsidRPr="002A3931">
        <w:rPr>
          <w:rFonts w:ascii="Unikurd Web" w:hAnsi="Unikurd Web" w:cs="Unikurd Web"/>
          <w:sz w:val="24"/>
          <w:szCs w:val="24"/>
          <w:lang w:bidi="ar-IQ"/>
        </w:rPr>
        <w:t xml:space="preserve"> through the lines of bamboo blinds covering them</w:t>
      </w:r>
      <w:r w:rsidR="00A44516" w:rsidRPr="002A3931">
        <w:rPr>
          <w:rFonts w:ascii="Unikurd Web" w:hAnsi="Unikurd Web" w:cs="Unikurd Web"/>
          <w:sz w:val="24"/>
          <w:szCs w:val="24"/>
          <w:lang w:bidi="ar-IQ"/>
        </w:rPr>
        <w:t>,</w:t>
      </w:r>
      <w:r w:rsidRPr="002A3931">
        <w:rPr>
          <w:rFonts w:ascii="Unikurd Web" w:hAnsi="Unikurd Web" w:cs="Unikurd Web"/>
          <w:sz w:val="24"/>
          <w:szCs w:val="24"/>
          <w:lang w:bidi="ar-IQ"/>
        </w:rPr>
        <w:t xml:space="preserve"> check</w:t>
      </w:r>
      <w:r w:rsidR="00A44516" w:rsidRPr="002A3931">
        <w:rPr>
          <w:rFonts w:ascii="Unikurd Web" w:hAnsi="Unikurd Web" w:cs="Unikurd Web"/>
          <w:sz w:val="24"/>
          <w:szCs w:val="24"/>
          <w:lang w:bidi="ar-IQ"/>
        </w:rPr>
        <w:t>ed their front street</w:t>
      </w:r>
      <w:r w:rsidRPr="002A3931">
        <w:rPr>
          <w:rFonts w:ascii="Unikurd Web" w:hAnsi="Unikurd Web" w:cs="Unikurd Web"/>
          <w:sz w:val="24"/>
          <w:szCs w:val="24"/>
          <w:lang w:bidi="ar-IQ"/>
        </w:rPr>
        <w:t xml:space="preserve"> now and </w:t>
      </w:r>
      <w:r w:rsidR="00A44516" w:rsidRPr="002A3931">
        <w:rPr>
          <w:rFonts w:ascii="Unikurd Web" w:hAnsi="Unikurd Web" w:cs="Unikurd Web"/>
          <w:sz w:val="24"/>
          <w:szCs w:val="24"/>
          <w:lang w:bidi="ar-IQ"/>
        </w:rPr>
        <w:t>then</w:t>
      </w:r>
      <w:r w:rsidRPr="002A3931">
        <w:rPr>
          <w:rFonts w:ascii="Unikurd Web" w:hAnsi="Unikurd Web" w:cs="Unikurd Web"/>
          <w:sz w:val="24"/>
          <w:szCs w:val="24"/>
          <w:lang w:bidi="ar-IQ"/>
        </w:rPr>
        <w:t xml:space="preserve">. </w:t>
      </w:r>
    </w:p>
    <w:p w14:paraId="1DF39788" w14:textId="2B9DFFE4" w:rsidR="00D6469B" w:rsidRPr="002A3931" w:rsidRDefault="00D6469B" w:rsidP="00D6469B">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 xml:space="preserve">Kawan and the woman </w:t>
      </w:r>
      <w:r w:rsidR="00C71B7F" w:rsidRPr="002A3931">
        <w:rPr>
          <w:rFonts w:ascii="Unikurd Web" w:hAnsi="Unikurd Web" w:cs="Unikurd Web"/>
          <w:sz w:val="24"/>
          <w:szCs w:val="24"/>
          <w:lang w:bidi="ar-IQ"/>
        </w:rPr>
        <w:t>stood a bit in front of one of the houses, looking perturbed. He</w:t>
      </w:r>
      <w:r w:rsidR="00364160" w:rsidRPr="002A3931">
        <w:rPr>
          <w:rFonts w:ascii="Unikurd Web" w:hAnsi="Unikurd Web" w:cs="Unikurd Web"/>
          <w:sz w:val="24"/>
          <w:szCs w:val="24"/>
          <w:lang w:bidi="ar-IQ"/>
        </w:rPr>
        <w:t xml:space="preserve"> gazed</w:t>
      </w:r>
      <w:r w:rsidR="00C71B7F" w:rsidRPr="002A3931">
        <w:rPr>
          <w:rFonts w:ascii="Unikurd Web" w:hAnsi="Unikurd Web" w:cs="Unikurd Web"/>
          <w:sz w:val="24"/>
          <w:szCs w:val="24"/>
          <w:lang w:bidi="ar-IQ"/>
        </w:rPr>
        <w:t xml:space="preserve"> at the Hamsa sign hanging on the front of the </w:t>
      </w:r>
      <w:r w:rsidR="000A2932" w:rsidRPr="002A3931">
        <w:rPr>
          <w:rFonts w:ascii="Unikurd Web" w:hAnsi="Unikurd Web" w:cs="Unikurd Web"/>
          <w:sz w:val="24"/>
          <w:szCs w:val="24"/>
          <w:lang w:bidi="ar-IQ"/>
        </w:rPr>
        <w:t xml:space="preserve">house’s wooden </w:t>
      </w:r>
      <w:r w:rsidR="00C71B7F" w:rsidRPr="002A3931">
        <w:rPr>
          <w:rFonts w:ascii="Unikurd Web" w:hAnsi="Unikurd Web" w:cs="Unikurd Web"/>
          <w:sz w:val="24"/>
          <w:szCs w:val="24"/>
          <w:lang w:bidi="ar-IQ"/>
        </w:rPr>
        <w:t>door. The woman quickly scanned the alley before leading him into the house. She</w:t>
      </w:r>
      <w:r w:rsidR="000A2932" w:rsidRPr="002A3931">
        <w:rPr>
          <w:rFonts w:ascii="Unikurd Web" w:hAnsi="Unikurd Web" w:cs="Unikurd Web"/>
          <w:sz w:val="24"/>
          <w:szCs w:val="24"/>
          <w:lang w:bidi="ar-IQ"/>
        </w:rPr>
        <w:t>, with one hand,</w:t>
      </w:r>
      <w:r w:rsidR="00364160" w:rsidRPr="002A3931">
        <w:rPr>
          <w:rFonts w:ascii="Unikurd Web" w:hAnsi="Unikurd Web" w:cs="Unikurd Web"/>
          <w:sz w:val="24"/>
          <w:szCs w:val="24"/>
          <w:lang w:bidi="ar-IQ"/>
        </w:rPr>
        <w:t xml:space="preserve"> adjusted</w:t>
      </w:r>
      <w:r w:rsidR="000A2932" w:rsidRPr="002A3931">
        <w:rPr>
          <w:rFonts w:ascii="Unikurd Web" w:hAnsi="Unikurd Web" w:cs="Unikurd Web"/>
          <w:sz w:val="24"/>
          <w:szCs w:val="24"/>
          <w:lang w:bidi="ar-IQ"/>
        </w:rPr>
        <w:t xml:space="preserve"> her tichel</w:t>
      </w:r>
      <w:r w:rsidR="00C71B7F" w:rsidRPr="002A3931">
        <w:rPr>
          <w:rFonts w:ascii="Unikurd Web" w:hAnsi="Unikurd Web" w:cs="Unikurd Web"/>
          <w:sz w:val="24"/>
          <w:szCs w:val="24"/>
          <w:lang w:bidi="ar-IQ"/>
        </w:rPr>
        <w:t xml:space="preserve"> </w:t>
      </w:r>
      <w:r w:rsidR="000A2932" w:rsidRPr="002A3931">
        <w:rPr>
          <w:rFonts w:ascii="Unikurd Web" w:hAnsi="Unikurd Web" w:cs="Unikurd Web"/>
          <w:sz w:val="24"/>
          <w:szCs w:val="24"/>
          <w:lang w:bidi="ar-IQ"/>
        </w:rPr>
        <w:t>and, with the other,</w:t>
      </w:r>
      <w:r w:rsidR="00364160" w:rsidRPr="002A3931">
        <w:rPr>
          <w:rFonts w:ascii="Unikurd Web" w:hAnsi="Unikurd Web" w:cs="Unikurd Web"/>
          <w:sz w:val="24"/>
          <w:szCs w:val="24"/>
          <w:lang w:bidi="ar-IQ"/>
        </w:rPr>
        <w:t xml:space="preserve"> closed</w:t>
      </w:r>
      <w:r w:rsidR="000A2932" w:rsidRPr="002A3931">
        <w:rPr>
          <w:rFonts w:ascii="Unikurd Web" w:hAnsi="Unikurd Web" w:cs="Unikurd Web"/>
          <w:sz w:val="24"/>
          <w:szCs w:val="24"/>
          <w:lang w:bidi="ar-IQ"/>
        </w:rPr>
        <w:t xml:space="preserve"> the door behind</w:t>
      </w:r>
      <w:r w:rsidR="00364160" w:rsidRPr="002A3931">
        <w:rPr>
          <w:rFonts w:ascii="Unikurd Web" w:hAnsi="Unikurd Web" w:cs="Unikurd Web"/>
          <w:sz w:val="24"/>
          <w:szCs w:val="24"/>
          <w:lang w:bidi="ar-IQ"/>
        </w:rPr>
        <w:t xml:space="preserve"> her</w:t>
      </w:r>
      <w:r w:rsidR="000A2932" w:rsidRPr="002A3931">
        <w:rPr>
          <w:rFonts w:ascii="Unikurd Web" w:hAnsi="Unikurd Web" w:cs="Unikurd Web"/>
          <w:sz w:val="24"/>
          <w:szCs w:val="24"/>
          <w:lang w:bidi="ar-IQ"/>
        </w:rPr>
        <w:t>, “Please</w:t>
      </w:r>
      <w:r w:rsidR="000A2932" w:rsidRPr="002A3931">
        <w:rPr>
          <w:rFonts w:ascii="Arial" w:hAnsi="Arial" w:cs="Arial"/>
          <w:sz w:val="24"/>
          <w:szCs w:val="24"/>
          <w:lang w:bidi="ar-IQ"/>
        </w:rPr>
        <w:t>…</w:t>
      </w:r>
      <w:r w:rsidR="000A2932" w:rsidRPr="002A3931">
        <w:rPr>
          <w:rFonts w:ascii="Unikurd Web" w:hAnsi="Unikurd Web" w:cs="Unikurd Web"/>
          <w:sz w:val="24"/>
          <w:szCs w:val="24"/>
          <w:lang w:bidi="ar-IQ"/>
        </w:rPr>
        <w:t xml:space="preserve"> please come in,” she warmly welcomed him before leading him </w:t>
      </w:r>
      <w:r w:rsidR="00756325" w:rsidRPr="002A3931">
        <w:rPr>
          <w:rFonts w:ascii="Unikurd Web" w:hAnsi="Unikurd Web" w:cs="Unikurd Web"/>
          <w:sz w:val="24"/>
          <w:szCs w:val="24"/>
          <w:lang w:bidi="ar-IQ"/>
        </w:rPr>
        <w:t>to</w:t>
      </w:r>
      <w:r w:rsidR="00322E10" w:rsidRPr="002A3931">
        <w:rPr>
          <w:rFonts w:ascii="Unikurd Web" w:hAnsi="Unikurd Web" w:cs="Unikurd Web"/>
          <w:sz w:val="24"/>
          <w:szCs w:val="24"/>
          <w:lang w:bidi="ar-IQ"/>
        </w:rPr>
        <w:t xml:space="preserve"> a room through a veranda.</w:t>
      </w:r>
      <w:r w:rsidR="000A2932" w:rsidRPr="002A3931">
        <w:rPr>
          <w:rFonts w:ascii="Unikurd Web" w:hAnsi="Unikurd Web" w:cs="Unikurd Web"/>
          <w:sz w:val="24"/>
          <w:szCs w:val="24"/>
          <w:lang w:bidi="ar-IQ"/>
        </w:rPr>
        <w:t xml:space="preserve"> </w:t>
      </w:r>
      <w:r w:rsidR="00322E10" w:rsidRPr="002A3931">
        <w:rPr>
          <w:rFonts w:ascii="Unikurd Web" w:hAnsi="Unikurd Web" w:cs="Unikurd Web"/>
          <w:sz w:val="24"/>
          <w:szCs w:val="24"/>
          <w:lang w:bidi="ar-IQ"/>
        </w:rPr>
        <w:t>A mezuzah was</w:t>
      </w:r>
      <w:r w:rsidR="00A91611" w:rsidRPr="002A3931">
        <w:rPr>
          <w:rFonts w:ascii="Unikurd Web" w:hAnsi="Unikurd Web" w:cs="Unikurd Web"/>
          <w:sz w:val="24"/>
          <w:szCs w:val="24"/>
          <w:lang w:bidi="ar-IQ"/>
        </w:rPr>
        <w:t xml:space="preserve"> affixed</w:t>
      </w:r>
      <w:r w:rsidR="00322E10" w:rsidRPr="002A3931">
        <w:rPr>
          <w:rFonts w:ascii="Unikurd Web" w:hAnsi="Unikurd Web" w:cs="Unikurd Web"/>
          <w:sz w:val="24"/>
          <w:szCs w:val="24"/>
          <w:lang w:bidi="ar-IQ"/>
        </w:rPr>
        <w:t xml:space="preserve"> to</w:t>
      </w:r>
      <w:r w:rsidR="00A91611" w:rsidRPr="002A3931">
        <w:rPr>
          <w:rFonts w:ascii="Unikurd Web" w:hAnsi="Unikurd Web" w:cs="Unikurd Web"/>
          <w:sz w:val="24"/>
          <w:szCs w:val="24"/>
          <w:lang w:bidi="ar-IQ"/>
        </w:rPr>
        <w:t xml:space="preserve"> </w:t>
      </w:r>
      <w:r w:rsidR="00322E10" w:rsidRPr="002A3931">
        <w:rPr>
          <w:rFonts w:ascii="Unikurd Web" w:hAnsi="Unikurd Web" w:cs="Unikurd Web"/>
          <w:sz w:val="24"/>
          <w:szCs w:val="24"/>
          <w:lang w:bidi="ar-IQ"/>
        </w:rPr>
        <w:t>the right side</w:t>
      </w:r>
      <w:r w:rsidR="00A91611" w:rsidRPr="002A3931">
        <w:rPr>
          <w:rFonts w:ascii="Unikurd Web" w:hAnsi="Unikurd Web" w:cs="Unikurd Web"/>
          <w:sz w:val="24"/>
          <w:szCs w:val="24"/>
          <w:lang w:bidi="ar-IQ"/>
        </w:rPr>
        <w:t xml:space="preserve"> of the door’s frame at shoulder level. </w:t>
      </w:r>
    </w:p>
    <w:p w14:paraId="4FB6824A" w14:textId="0E84862A" w:rsidR="0064797A" w:rsidRPr="002A3931" w:rsidRDefault="00C256DA" w:rsidP="008852CD">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Suddenly, the squeak of a door</w:t>
      </w:r>
      <w:r w:rsidR="005941DB" w:rsidRPr="002A3931">
        <w:rPr>
          <w:rFonts w:ascii="Unikurd Web" w:hAnsi="Unikurd Web" w:cs="Unikurd Web"/>
          <w:sz w:val="24"/>
          <w:szCs w:val="24"/>
          <w:lang w:bidi="ar-IQ"/>
        </w:rPr>
        <w:t xml:space="preserve"> opening</w:t>
      </w:r>
      <w:r w:rsidRPr="002A3931">
        <w:rPr>
          <w:rFonts w:ascii="Unikurd Web" w:hAnsi="Unikurd Web" w:cs="Unikurd Web"/>
          <w:sz w:val="24"/>
          <w:szCs w:val="24"/>
          <w:lang w:bidi="ar-IQ"/>
        </w:rPr>
        <w:t xml:space="preserve"> was heard, “Aster, my daughter Aster,” </w:t>
      </w:r>
      <w:r w:rsidR="005941DB" w:rsidRPr="002A3931">
        <w:rPr>
          <w:rFonts w:ascii="Unikurd Web" w:hAnsi="Unikurd Web" w:cs="Unikurd Web"/>
          <w:sz w:val="24"/>
          <w:szCs w:val="24"/>
          <w:lang w:bidi="ar-IQ"/>
        </w:rPr>
        <w:t>came the thin</w:t>
      </w:r>
      <w:r w:rsidRPr="002A3931">
        <w:rPr>
          <w:rFonts w:ascii="Unikurd Web" w:hAnsi="Unikurd Web" w:cs="Unikurd Web"/>
          <w:sz w:val="24"/>
          <w:szCs w:val="24"/>
          <w:lang w:bidi="ar-IQ"/>
        </w:rPr>
        <w:t xml:space="preserve"> voice of a lady. Aster </w:t>
      </w:r>
      <w:r w:rsidR="005941DB" w:rsidRPr="002A3931">
        <w:rPr>
          <w:rFonts w:ascii="Unikurd Web" w:hAnsi="Unikurd Web" w:cs="Unikurd Web"/>
          <w:sz w:val="24"/>
          <w:szCs w:val="24"/>
          <w:lang w:bidi="ar-IQ"/>
        </w:rPr>
        <w:t>left the</w:t>
      </w:r>
      <w:r w:rsidRPr="002A3931">
        <w:rPr>
          <w:rFonts w:ascii="Unikurd Web" w:hAnsi="Unikurd Web" w:cs="Unikurd Web"/>
          <w:sz w:val="24"/>
          <w:szCs w:val="24"/>
          <w:lang w:bidi="ar-IQ"/>
        </w:rPr>
        <w:t xml:space="preserve"> room and </w:t>
      </w:r>
      <w:r w:rsidR="005941DB" w:rsidRPr="002A3931">
        <w:rPr>
          <w:rFonts w:ascii="Unikurd Web" w:hAnsi="Unikurd Web" w:cs="Unikurd Web"/>
          <w:sz w:val="24"/>
          <w:szCs w:val="24"/>
          <w:lang w:bidi="ar-IQ"/>
        </w:rPr>
        <w:t>returned with an old, perturbed lady. The lady astonishingly glanced at Kawan, then turned her face towards</w:t>
      </w:r>
      <w:r w:rsidRPr="002A3931">
        <w:rPr>
          <w:rFonts w:ascii="Unikurd Web" w:hAnsi="Unikurd Web" w:cs="Unikurd Web"/>
          <w:sz w:val="24"/>
          <w:szCs w:val="24"/>
          <w:lang w:bidi="ar-IQ"/>
        </w:rPr>
        <w:t xml:space="preserve"> Aster and said, “</w:t>
      </w:r>
      <w:r w:rsidR="00425E61" w:rsidRPr="002A3931">
        <w:rPr>
          <w:rFonts w:ascii="Unikurd Web" w:hAnsi="Unikurd Web" w:cs="Unikurd Web"/>
          <w:sz w:val="24"/>
          <w:szCs w:val="24"/>
          <w:lang w:bidi="ar-IQ"/>
        </w:rPr>
        <w:t xml:space="preserve">When the shooting started, I was </w:t>
      </w:r>
      <w:r w:rsidR="005941DB" w:rsidRPr="002A3931">
        <w:rPr>
          <w:rFonts w:ascii="Unikurd Web" w:hAnsi="Unikurd Web" w:cs="Unikurd Web"/>
          <w:sz w:val="24"/>
          <w:szCs w:val="24"/>
          <w:lang w:bidi="ar-IQ"/>
        </w:rPr>
        <w:t xml:space="preserve">on </w:t>
      </w:r>
      <w:r w:rsidR="00425E61" w:rsidRPr="002A3931">
        <w:rPr>
          <w:rFonts w:ascii="Unikurd Web" w:hAnsi="Unikurd Web" w:cs="Unikurd Web"/>
          <w:sz w:val="24"/>
          <w:szCs w:val="24"/>
          <w:lang w:bidi="ar-IQ"/>
        </w:rPr>
        <w:t xml:space="preserve">the balcony,” </w:t>
      </w:r>
      <w:r w:rsidR="005941DB" w:rsidRPr="002A3931">
        <w:rPr>
          <w:rFonts w:ascii="Unikurd Web" w:hAnsi="Unikurd Web" w:cs="Unikurd Web"/>
          <w:sz w:val="24"/>
          <w:szCs w:val="24"/>
          <w:lang w:bidi="ar-IQ"/>
        </w:rPr>
        <w:t>Wi</w:t>
      </w:r>
      <w:r w:rsidR="006317C4" w:rsidRPr="002A3931">
        <w:rPr>
          <w:rFonts w:ascii="Unikurd Web" w:hAnsi="Unikurd Web" w:cs="Unikurd Web"/>
          <w:sz w:val="24"/>
          <w:szCs w:val="24"/>
          <w:lang w:bidi="ar-IQ"/>
        </w:rPr>
        <w:t xml:space="preserve">th a furrowed brow, </w:t>
      </w:r>
      <w:r w:rsidR="00425E61" w:rsidRPr="002A3931">
        <w:rPr>
          <w:rFonts w:ascii="Unikurd Web" w:hAnsi="Unikurd Web" w:cs="Unikurd Web"/>
          <w:sz w:val="24"/>
          <w:szCs w:val="24"/>
          <w:lang w:bidi="ar-IQ"/>
        </w:rPr>
        <w:t>she</w:t>
      </w:r>
      <w:r w:rsidR="005941DB" w:rsidRPr="002A3931">
        <w:rPr>
          <w:rFonts w:ascii="Unikurd Web" w:hAnsi="Unikurd Web" w:cs="Unikurd Web"/>
          <w:sz w:val="24"/>
          <w:szCs w:val="24"/>
          <w:lang w:bidi="ar-IQ"/>
        </w:rPr>
        <w:t xml:space="preserve"> moved </w:t>
      </w:r>
      <w:r w:rsidR="00425E61" w:rsidRPr="002A3931">
        <w:rPr>
          <w:rFonts w:ascii="Unikurd Web" w:hAnsi="Unikurd Web" w:cs="Unikurd Web"/>
          <w:sz w:val="24"/>
          <w:szCs w:val="24"/>
          <w:lang w:bidi="ar-IQ"/>
        </w:rPr>
        <w:t>closer to Aster</w:t>
      </w:r>
      <w:r w:rsidR="005941DB" w:rsidRPr="002A3931">
        <w:rPr>
          <w:rFonts w:ascii="Unikurd Web" w:hAnsi="Unikurd Web" w:cs="Unikurd Web"/>
          <w:sz w:val="24"/>
          <w:szCs w:val="24"/>
          <w:lang w:bidi="ar-IQ"/>
        </w:rPr>
        <w:t>.</w:t>
      </w:r>
      <w:r w:rsidR="00425E61" w:rsidRPr="002A3931">
        <w:rPr>
          <w:rFonts w:ascii="Unikurd Web" w:hAnsi="Unikurd Web" w:cs="Unikurd Web"/>
          <w:sz w:val="24"/>
          <w:szCs w:val="24"/>
          <w:lang w:bidi="ar-IQ"/>
        </w:rPr>
        <w:t xml:space="preserve"> “Are you OK? What is that blood on your tichel?</w:t>
      </w:r>
      <w:r w:rsidR="005941DB" w:rsidRPr="002A3931">
        <w:rPr>
          <w:rFonts w:ascii="Unikurd Web" w:hAnsi="Unikurd Web" w:cs="Unikurd Web"/>
          <w:sz w:val="24"/>
          <w:szCs w:val="24"/>
          <w:lang w:bidi="ar-IQ"/>
        </w:rPr>
        <w:t>”</w:t>
      </w:r>
      <w:r w:rsidR="00425E61" w:rsidRPr="002A3931">
        <w:rPr>
          <w:rFonts w:ascii="Unikurd Web" w:hAnsi="Unikurd Web" w:cs="Unikurd Web"/>
          <w:sz w:val="24"/>
          <w:szCs w:val="24"/>
          <w:lang w:bidi="ar-IQ"/>
        </w:rPr>
        <w:t xml:space="preserve"> </w:t>
      </w:r>
      <w:r w:rsidR="005941DB" w:rsidRPr="002A3931">
        <w:rPr>
          <w:rFonts w:ascii="Unikurd Web" w:hAnsi="Unikurd Web" w:cs="Unikurd Web"/>
          <w:sz w:val="24"/>
          <w:szCs w:val="24"/>
          <w:lang w:bidi="ar-IQ"/>
        </w:rPr>
        <w:t>She</w:t>
      </w:r>
      <w:r w:rsidR="00425E61" w:rsidRPr="002A3931">
        <w:rPr>
          <w:rFonts w:ascii="Unikurd Web" w:hAnsi="Unikurd Web" w:cs="Unikurd Web"/>
          <w:sz w:val="24"/>
          <w:szCs w:val="24"/>
          <w:lang w:bidi="ar-IQ"/>
        </w:rPr>
        <w:t xml:space="preserve"> quickly left the room</w:t>
      </w:r>
      <w:r w:rsidR="006D296C" w:rsidRPr="002A3931">
        <w:rPr>
          <w:rFonts w:ascii="Unikurd Web" w:hAnsi="Unikurd Web" w:cs="Unikurd Web"/>
          <w:sz w:val="24"/>
          <w:szCs w:val="24"/>
          <w:lang w:bidi="ar-IQ"/>
        </w:rPr>
        <w:t xml:space="preserve"> and, after a few minutes, </w:t>
      </w:r>
      <w:r w:rsidR="005941DB" w:rsidRPr="002A3931">
        <w:rPr>
          <w:rFonts w:ascii="Unikurd Web" w:hAnsi="Unikurd Web" w:cs="Unikurd Web"/>
          <w:sz w:val="24"/>
          <w:szCs w:val="24"/>
          <w:lang w:bidi="ar-IQ"/>
        </w:rPr>
        <w:t>returned with an</w:t>
      </w:r>
      <w:r w:rsidR="006D296C" w:rsidRPr="002A3931">
        <w:rPr>
          <w:rFonts w:ascii="Unikurd Web" w:hAnsi="Unikurd Web" w:cs="Unikurd Web"/>
          <w:sz w:val="24"/>
          <w:szCs w:val="24"/>
          <w:lang w:bidi="ar-IQ"/>
        </w:rPr>
        <w:t xml:space="preserve"> engraved brass water ewer pitcher</w:t>
      </w:r>
      <w:r w:rsidR="005941DB" w:rsidRPr="002A3931">
        <w:rPr>
          <w:rFonts w:ascii="Unikurd Web" w:hAnsi="Unikurd Web" w:cs="Unikurd Web"/>
          <w:sz w:val="24"/>
          <w:szCs w:val="24"/>
          <w:lang w:bidi="ar-IQ"/>
        </w:rPr>
        <w:t>,</w:t>
      </w:r>
      <w:r w:rsidR="006D296C" w:rsidRPr="002A3931">
        <w:rPr>
          <w:rFonts w:ascii="Unikurd Web" w:hAnsi="Unikurd Web" w:cs="Unikurd Web"/>
          <w:sz w:val="24"/>
          <w:szCs w:val="24"/>
          <w:lang w:bidi="ar-IQ"/>
        </w:rPr>
        <w:t xml:space="preserve"> a basin, </w:t>
      </w:r>
      <w:r w:rsidR="005941DB" w:rsidRPr="002A3931">
        <w:rPr>
          <w:rFonts w:ascii="Unikurd Web" w:hAnsi="Unikurd Web" w:cs="Unikurd Web"/>
          <w:sz w:val="24"/>
          <w:szCs w:val="24"/>
          <w:lang w:bidi="ar-IQ"/>
        </w:rPr>
        <w:t xml:space="preserve">and </w:t>
      </w:r>
      <w:r w:rsidR="006D296C" w:rsidRPr="002A3931">
        <w:rPr>
          <w:rFonts w:ascii="Unikurd Web" w:hAnsi="Unikurd Web" w:cs="Unikurd Web"/>
          <w:sz w:val="24"/>
          <w:szCs w:val="24"/>
          <w:lang w:bidi="ar-IQ"/>
        </w:rPr>
        <w:t>two bags</w:t>
      </w:r>
      <w:r w:rsidR="005941DB" w:rsidRPr="002A3931">
        <w:rPr>
          <w:rFonts w:ascii="Unikurd Web" w:hAnsi="Unikurd Web" w:cs="Unikurd Web"/>
          <w:sz w:val="24"/>
          <w:szCs w:val="24"/>
          <w:lang w:bidi="ar-IQ"/>
        </w:rPr>
        <w:t>-</w:t>
      </w:r>
      <w:r w:rsidR="0064797A" w:rsidRPr="002A3931">
        <w:rPr>
          <w:rFonts w:ascii="Unikurd Web" w:hAnsi="Unikurd Web" w:cs="Unikurd Web"/>
          <w:sz w:val="24"/>
          <w:szCs w:val="24"/>
          <w:lang w:bidi="ar-IQ"/>
        </w:rPr>
        <w:t>one</w:t>
      </w:r>
      <w:r w:rsidR="006D296C" w:rsidRPr="002A3931">
        <w:rPr>
          <w:rFonts w:ascii="Unikurd Web" w:hAnsi="Unikurd Web" w:cs="Unikurd Web"/>
          <w:sz w:val="24"/>
          <w:szCs w:val="24"/>
          <w:lang w:bidi="ar-IQ"/>
        </w:rPr>
        <w:t xml:space="preserve"> with some cotton</w:t>
      </w:r>
      <w:r w:rsidR="007C1B6F" w:rsidRPr="002A3931">
        <w:rPr>
          <w:rFonts w:ascii="Unikurd Web" w:hAnsi="Unikurd Web" w:cs="Unikurd Web"/>
          <w:sz w:val="24"/>
          <w:szCs w:val="24"/>
          <w:lang w:bidi="ar-IQ"/>
        </w:rPr>
        <w:t xml:space="preserve"> ball</w:t>
      </w:r>
      <w:r w:rsidR="005941DB" w:rsidRPr="002A3931">
        <w:rPr>
          <w:rFonts w:ascii="Unikurd Web" w:hAnsi="Unikurd Web" w:cs="Unikurd Web"/>
          <w:sz w:val="24"/>
          <w:szCs w:val="24"/>
          <w:lang w:bidi="ar-IQ"/>
        </w:rPr>
        <w:t>s</w:t>
      </w:r>
      <w:r w:rsidR="006D296C" w:rsidRPr="002A3931">
        <w:rPr>
          <w:rFonts w:ascii="Unikurd Web" w:hAnsi="Unikurd Web" w:cs="Unikurd Web"/>
          <w:sz w:val="24"/>
          <w:szCs w:val="24"/>
          <w:lang w:bidi="ar-IQ"/>
        </w:rPr>
        <w:t xml:space="preserve"> </w:t>
      </w:r>
      <w:r w:rsidR="005848C0" w:rsidRPr="002A3931">
        <w:rPr>
          <w:rFonts w:ascii="Unikurd Web" w:hAnsi="Unikurd Web" w:cs="Unikurd Web"/>
          <w:sz w:val="24"/>
          <w:szCs w:val="24"/>
          <w:lang w:bidi="ar-IQ"/>
        </w:rPr>
        <w:t>a</w:t>
      </w:r>
      <w:r w:rsidR="0064797A" w:rsidRPr="002A3931">
        <w:rPr>
          <w:rFonts w:ascii="Unikurd Web" w:hAnsi="Unikurd Web" w:cs="Unikurd Web"/>
          <w:sz w:val="24"/>
          <w:szCs w:val="24"/>
          <w:lang w:bidi="ar-IQ"/>
        </w:rPr>
        <w:t>nd</w:t>
      </w:r>
      <w:r w:rsidR="005848C0" w:rsidRPr="002A3931">
        <w:rPr>
          <w:rFonts w:ascii="Unikurd Web" w:hAnsi="Unikurd Web" w:cs="Unikurd Web"/>
          <w:sz w:val="24"/>
          <w:szCs w:val="24"/>
          <w:lang w:bidi="ar-IQ"/>
        </w:rPr>
        <w:t xml:space="preserve"> </w:t>
      </w:r>
      <w:r w:rsidR="006D296C" w:rsidRPr="002A3931">
        <w:rPr>
          <w:rFonts w:ascii="Unikurd Web" w:hAnsi="Unikurd Web" w:cs="Unikurd Web"/>
          <w:sz w:val="24"/>
          <w:szCs w:val="24"/>
          <w:lang w:bidi="ar-IQ"/>
        </w:rPr>
        <w:t>wound dress</w:t>
      </w:r>
      <w:r w:rsidR="005941DB" w:rsidRPr="002A3931">
        <w:rPr>
          <w:rFonts w:ascii="Unikurd Web" w:hAnsi="Unikurd Web" w:cs="Unikurd Web"/>
          <w:sz w:val="24"/>
          <w:szCs w:val="24"/>
          <w:lang w:bidi="ar-IQ"/>
        </w:rPr>
        <w:t>ing</w:t>
      </w:r>
      <w:r w:rsidR="0064797A" w:rsidRPr="002A3931">
        <w:rPr>
          <w:rFonts w:ascii="Unikurd Web" w:hAnsi="Unikurd Web" w:cs="Unikurd Web"/>
          <w:sz w:val="24"/>
          <w:szCs w:val="24"/>
          <w:lang w:bidi="ar-IQ"/>
        </w:rPr>
        <w:t xml:space="preserve"> </w:t>
      </w:r>
      <w:r w:rsidR="006D296C" w:rsidRPr="002A3931">
        <w:rPr>
          <w:rFonts w:ascii="Unikurd Web" w:hAnsi="Unikurd Web" w:cs="Unikurd Web"/>
          <w:sz w:val="24"/>
          <w:szCs w:val="24"/>
          <w:lang w:bidi="ar-IQ"/>
        </w:rPr>
        <w:t xml:space="preserve">and </w:t>
      </w:r>
      <w:r w:rsidR="0064797A" w:rsidRPr="002A3931">
        <w:rPr>
          <w:rFonts w:ascii="Unikurd Web" w:hAnsi="Unikurd Web" w:cs="Unikurd Web"/>
          <w:sz w:val="24"/>
          <w:szCs w:val="24"/>
          <w:lang w:bidi="ar-IQ"/>
        </w:rPr>
        <w:t xml:space="preserve">the other some </w:t>
      </w:r>
      <w:r w:rsidR="006D296C" w:rsidRPr="002A3931">
        <w:rPr>
          <w:rFonts w:ascii="Unikurd Web" w:hAnsi="Unikurd Web" w:cs="Unikurd Web"/>
          <w:sz w:val="24"/>
          <w:szCs w:val="24"/>
          <w:lang w:bidi="ar-IQ"/>
        </w:rPr>
        <w:t>ashes</w:t>
      </w:r>
      <w:r w:rsidR="005848C0" w:rsidRPr="002A3931">
        <w:rPr>
          <w:rFonts w:ascii="Unikurd Web" w:hAnsi="Unikurd Web" w:cs="Unikurd Web"/>
          <w:sz w:val="24"/>
          <w:szCs w:val="24"/>
          <w:lang w:bidi="ar-IQ"/>
        </w:rPr>
        <w:t>. While</w:t>
      </w:r>
      <w:r w:rsidR="005941DB" w:rsidRPr="002A3931">
        <w:rPr>
          <w:rFonts w:ascii="Unikurd Web" w:hAnsi="Unikurd Web" w:cs="Unikurd Web"/>
          <w:sz w:val="24"/>
          <w:szCs w:val="24"/>
          <w:lang w:bidi="ar-IQ"/>
        </w:rPr>
        <w:t xml:space="preserve"> tending to Aster’s</w:t>
      </w:r>
      <w:r w:rsidR="005848C0" w:rsidRPr="002A3931">
        <w:rPr>
          <w:rFonts w:ascii="Unikurd Web" w:hAnsi="Unikurd Web" w:cs="Unikurd Web"/>
          <w:sz w:val="24"/>
          <w:szCs w:val="24"/>
          <w:lang w:bidi="ar-IQ"/>
        </w:rPr>
        <w:t xml:space="preserve"> head wound, </w:t>
      </w:r>
      <w:r w:rsidR="00DB0E27" w:rsidRPr="002A3931">
        <w:rPr>
          <w:rFonts w:ascii="Unikurd Web" w:hAnsi="Unikurd Web" w:cs="Unikurd Web"/>
          <w:sz w:val="24"/>
          <w:szCs w:val="24"/>
          <w:lang w:bidi="ar-IQ"/>
        </w:rPr>
        <w:t xml:space="preserve">she muttered to herself in Hebrew, </w:t>
      </w:r>
      <w:r w:rsidR="005848C0" w:rsidRPr="002A3931">
        <w:rPr>
          <w:rFonts w:ascii="Unikurd Web" w:hAnsi="Unikurd Web" w:cs="Unikurd Web"/>
          <w:sz w:val="24"/>
          <w:szCs w:val="24"/>
          <w:lang w:bidi="ar-IQ"/>
        </w:rPr>
        <w:t>“</w:t>
      </w:r>
      <w:bookmarkStart w:id="5" w:name="_Hlk142466936"/>
      <w:r w:rsidR="005848C0" w:rsidRPr="002A3931">
        <w:rPr>
          <w:rFonts w:ascii="Unikurd Web" w:hAnsi="Unikurd Web" w:cs="Unikurd Web"/>
          <w:sz w:val="24"/>
          <w:szCs w:val="24"/>
          <w:lang w:bidi="ar-IQ"/>
        </w:rPr>
        <w:t>Ani lo Ma’amin</w:t>
      </w:r>
      <w:bookmarkEnd w:id="5"/>
      <w:r w:rsidR="00DB0E27" w:rsidRPr="002A3931">
        <w:rPr>
          <w:rFonts w:ascii="Arial" w:hAnsi="Arial" w:cs="Arial"/>
          <w:sz w:val="24"/>
          <w:szCs w:val="24"/>
          <w:lang w:bidi="ar-IQ"/>
        </w:rPr>
        <w:t>…</w:t>
      </w:r>
      <w:r w:rsidR="0064797A" w:rsidRPr="002A3931">
        <w:rPr>
          <w:rFonts w:ascii="Unikurd Web" w:hAnsi="Unikurd Web" w:cs="Unikurd Web"/>
          <w:sz w:val="24"/>
          <w:szCs w:val="24"/>
          <w:lang w:bidi="ar-IQ"/>
        </w:rPr>
        <w:t xml:space="preserve"> ani lo Ma’amin</w:t>
      </w:r>
      <w:r w:rsidR="005848C0" w:rsidRPr="002A3931">
        <w:rPr>
          <w:rFonts w:ascii="Unikurd Web" w:hAnsi="Unikurd Web" w:cs="Unikurd Web"/>
          <w:sz w:val="24"/>
          <w:szCs w:val="24"/>
          <w:lang w:bidi="ar-IQ"/>
        </w:rPr>
        <w:t>” (I can’t believe it)</w:t>
      </w:r>
      <w:r w:rsidR="00DB0E27" w:rsidRPr="002A3931">
        <w:rPr>
          <w:rFonts w:ascii="Unikurd Web" w:hAnsi="Unikurd Web" w:cs="Unikurd Web"/>
          <w:sz w:val="24"/>
          <w:szCs w:val="24"/>
          <w:lang w:bidi="ar-IQ"/>
        </w:rPr>
        <w:t>. She fell</w:t>
      </w:r>
      <w:r w:rsidR="005848C0" w:rsidRPr="002A3931">
        <w:rPr>
          <w:rFonts w:ascii="Unikurd Web" w:hAnsi="Unikurd Web" w:cs="Unikurd Web"/>
          <w:sz w:val="24"/>
          <w:szCs w:val="24"/>
          <w:lang w:bidi="ar-IQ"/>
        </w:rPr>
        <w:t xml:space="preserve"> </w:t>
      </w:r>
      <w:r w:rsidR="0064797A" w:rsidRPr="002A3931">
        <w:rPr>
          <w:rFonts w:ascii="Unikurd Web" w:hAnsi="Unikurd Web" w:cs="Unikurd Web"/>
          <w:sz w:val="24"/>
          <w:szCs w:val="24"/>
          <w:lang w:bidi="ar-IQ"/>
        </w:rPr>
        <w:t xml:space="preserve">silent </w:t>
      </w:r>
      <w:r w:rsidR="00DB0E27" w:rsidRPr="002A3931">
        <w:rPr>
          <w:rFonts w:ascii="Unikurd Web" w:hAnsi="Unikurd Web" w:cs="Unikurd Web"/>
          <w:sz w:val="24"/>
          <w:szCs w:val="24"/>
          <w:lang w:bidi="ar-IQ"/>
        </w:rPr>
        <w:t xml:space="preserve">for </w:t>
      </w:r>
      <w:r w:rsidR="0064797A" w:rsidRPr="002A3931">
        <w:rPr>
          <w:rFonts w:ascii="Unikurd Web" w:hAnsi="Unikurd Web" w:cs="Unikurd Web"/>
          <w:sz w:val="24"/>
          <w:szCs w:val="24"/>
          <w:lang w:bidi="ar-IQ"/>
        </w:rPr>
        <w:t>a</w:t>
      </w:r>
      <w:r w:rsidR="00DB0E27" w:rsidRPr="002A3931">
        <w:rPr>
          <w:rFonts w:ascii="Unikurd Web" w:hAnsi="Unikurd Web" w:cs="Unikurd Web"/>
          <w:sz w:val="24"/>
          <w:szCs w:val="24"/>
          <w:lang w:bidi="ar-IQ"/>
        </w:rPr>
        <w:t xml:space="preserve"> moment</w:t>
      </w:r>
      <w:r w:rsidR="0064797A" w:rsidRPr="002A3931">
        <w:rPr>
          <w:rFonts w:ascii="Unikurd Web" w:hAnsi="Unikurd Web" w:cs="Unikurd Web"/>
          <w:sz w:val="24"/>
          <w:szCs w:val="24"/>
          <w:lang w:bidi="ar-IQ"/>
        </w:rPr>
        <w:t xml:space="preserve"> and then</w:t>
      </w:r>
      <w:r w:rsidR="00DB0E27" w:rsidRPr="002A3931">
        <w:rPr>
          <w:rFonts w:ascii="Unikurd Web" w:hAnsi="Unikurd Web" w:cs="Unikurd Web"/>
          <w:sz w:val="24"/>
          <w:szCs w:val="24"/>
          <w:lang w:bidi="ar-IQ"/>
        </w:rPr>
        <w:t xml:space="preserve"> turned to</w:t>
      </w:r>
      <w:r w:rsidR="0064797A" w:rsidRPr="002A3931">
        <w:rPr>
          <w:rFonts w:ascii="Unikurd Web" w:hAnsi="Unikurd Web" w:cs="Unikurd Web"/>
          <w:sz w:val="24"/>
          <w:szCs w:val="24"/>
          <w:lang w:bidi="ar-IQ"/>
        </w:rPr>
        <w:t xml:space="preserve"> Aster,</w:t>
      </w:r>
      <w:r w:rsidR="00DB0E27" w:rsidRPr="002A3931">
        <w:rPr>
          <w:rFonts w:ascii="Unikurd Web" w:hAnsi="Unikurd Web" w:cs="Unikurd Web"/>
          <w:sz w:val="24"/>
          <w:szCs w:val="24"/>
          <w:lang w:bidi="ar-IQ"/>
        </w:rPr>
        <w:t xml:space="preserve"> asking,</w:t>
      </w:r>
      <w:r w:rsidR="0064797A" w:rsidRPr="002A3931">
        <w:rPr>
          <w:rFonts w:ascii="Unikurd Web" w:hAnsi="Unikurd Web" w:cs="Unikurd Web"/>
          <w:sz w:val="24"/>
          <w:szCs w:val="24"/>
          <w:lang w:bidi="ar-IQ"/>
        </w:rPr>
        <w:t xml:space="preserve"> “Who’s this boy?”</w:t>
      </w:r>
    </w:p>
    <w:p w14:paraId="0E08DB14" w14:textId="1AAB7DCA" w:rsidR="0064797A" w:rsidRPr="002A3931" w:rsidRDefault="0064797A" w:rsidP="008852CD">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 xml:space="preserve">Aster looked at Kawan before responding, “Granma Zulma, he is a friend of </w:t>
      </w:r>
      <w:r w:rsidR="00E3749C" w:rsidRPr="002A3931">
        <w:rPr>
          <w:rFonts w:ascii="Unikurd Web" w:hAnsi="Unikurd Web" w:cs="Unikurd Web"/>
          <w:sz w:val="24"/>
          <w:szCs w:val="24"/>
          <w:lang w:bidi="ar-IQ"/>
        </w:rPr>
        <w:t>Heme</w:t>
      </w:r>
      <w:r w:rsidRPr="002A3931">
        <w:rPr>
          <w:rFonts w:ascii="Unikurd Web" w:hAnsi="Unikurd Web" w:cs="Unikurd Web"/>
          <w:sz w:val="24"/>
          <w:szCs w:val="24"/>
          <w:lang w:bidi="ar-IQ"/>
        </w:rPr>
        <w:t>.”</w:t>
      </w:r>
    </w:p>
    <w:p w14:paraId="026406D2" w14:textId="2B960EEE" w:rsidR="00E12E7A" w:rsidRPr="002A3931" w:rsidRDefault="00E12E7A" w:rsidP="008852CD">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 xml:space="preserve">“Where is </w:t>
      </w:r>
      <w:r w:rsidR="00E3749C" w:rsidRPr="002A3931">
        <w:rPr>
          <w:rFonts w:ascii="Unikurd Web" w:hAnsi="Unikurd Web" w:cs="Unikurd Web"/>
          <w:sz w:val="24"/>
          <w:szCs w:val="24"/>
          <w:lang w:bidi="ar-IQ"/>
        </w:rPr>
        <w:t>Heme</w:t>
      </w:r>
      <w:r w:rsidRPr="002A3931">
        <w:rPr>
          <w:rFonts w:ascii="Unikurd Web" w:hAnsi="Unikurd Web" w:cs="Unikurd Web"/>
          <w:sz w:val="24"/>
          <w:szCs w:val="24"/>
          <w:lang w:bidi="ar-IQ"/>
        </w:rPr>
        <w:t xml:space="preserve"> himself?” Zulma asked</w:t>
      </w:r>
      <w:r w:rsidR="00DB0E27" w:rsidRPr="002A3931">
        <w:rPr>
          <w:rFonts w:ascii="Unikurd Web" w:hAnsi="Unikurd Web" w:cs="Unikurd Web"/>
          <w:sz w:val="24"/>
          <w:szCs w:val="24"/>
          <w:lang w:bidi="ar-IQ"/>
        </w:rPr>
        <w:t xml:space="preserve">, her voice tinged with </w:t>
      </w:r>
      <w:r w:rsidRPr="002A3931">
        <w:rPr>
          <w:rFonts w:ascii="Unikurd Web" w:hAnsi="Unikurd Web" w:cs="Unikurd Web"/>
          <w:sz w:val="24"/>
          <w:szCs w:val="24"/>
          <w:lang w:bidi="ar-IQ"/>
        </w:rPr>
        <w:t>worr</w:t>
      </w:r>
      <w:r w:rsidR="00DB0E27" w:rsidRPr="002A3931">
        <w:rPr>
          <w:rFonts w:ascii="Unikurd Web" w:hAnsi="Unikurd Web" w:cs="Unikurd Web"/>
          <w:sz w:val="24"/>
          <w:szCs w:val="24"/>
          <w:lang w:bidi="ar-IQ"/>
        </w:rPr>
        <w:t>y</w:t>
      </w:r>
      <w:r w:rsidRPr="002A3931">
        <w:rPr>
          <w:rFonts w:ascii="Unikurd Web" w:hAnsi="Unikurd Web" w:cs="Unikurd Web"/>
          <w:sz w:val="24"/>
          <w:szCs w:val="24"/>
          <w:lang w:bidi="ar-IQ"/>
        </w:rPr>
        <w:t>.</w:t>
      </w:r>
    </w:p>
    <w:p w14:paraId="10F3CFAD" w14:textId="7AB996EA" w:rsidR="00E12E7A" w:rsidRPr="002A3931" w:rsidRDefault="00E12E7A" w:rsidP="008852CD">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 xml:space="preserve">Aster </w:t>
      </w:r>
      <w:r w:rsidR="00DB0E27" w:rsidRPr="002A3931">
        <w:rPr>
          <w:rFonts w:ascii="Unikurd Web" w:hAnsi="Unikurd Web" w:cs="Unikurd Web"/>
          <w:sz w:val="24"/>
          <w:szCs w:val="24"/>
          <w:lang w:bidi="ar-IQ"/>
        </w:rPr>
        <w:t>replied</w:t>
      </w:r>
      <w:r w:rsidRPr="002A3931">
        <w:rPr>
          <w:rFonts w:ascii="Unikurd Web" w:hAnsi="Unikurd Web" w:cs="Unikurd Web"/>
          <w:sz w:val="24"/>
          <w:szCs w:val="24"/>
          <w:lang w:bidi="ar-IQ"/>
        </w:rPr>
        <w:t>, “I</w:t>
      </w:r>
      <w:r w:rsidR="00DB0E27" w:rsidRPr="002A3931">
        <w:rPr>
          <w:rFonts w:ascii="Unikurd Web" w:hAnsi="Unikurd Web" w:cs="Unikurd Web"/>
          <w:sz w:val="24"/>
          <w:szCs w:val="24"/>
          <w:lang w:bidi="ar-IQ"/>
        </w:rPr>
        <w:t>’</w:t>
      </w:r>
      <w:r w:rsidRPr="002A3931">
        <w:rPr>
          <w:rFonts w:ascii="Unikurd Web" w:hAnsi="Unikurd Web" w:cs="Unikurd Web"/>
          <w:sz w:val="24"/>
          <w:szCs w:val="24"/>
          <w:lang w:bidi="ar-IQ"/>
        </w:rPr>
        <w:t>m worried about him, too. We were together, they shot at us, and we were separated from each other.”</w:t>
      </w:r>
    </w:p>
    <w:p w14:paraId="438491D0" w14:textId="1FDD9223" w:rsidR="00E12E7A" w:rsidRPr="002A3931" w:rsidRDefault="00E12E7A" w:rsidP="00E12E7A">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 xml:space="preserve">“Why </w:t>
      </w:r>
      <w:r w:rsidR="00DB0E27" w:rsidRPr="002A3931">
        <w:rPr>
          <w:rFonts w:ascii="Unikurd Web" w:hAnsi="Unikurd Web" w:cs="Unikurd Web"/>
          <w:sz w:val="24"/>
          <w:szCs w:val="24"/>
          <w:lang w:bidi="ar-IQ"/>
        </w:rPr>
        <w:t xml:space="preserve">did </w:t>
      </w:r>
      <w:r w:rsidRPr="002A3931">
        <w:rPr>
          <w:rFonts w:ascii="Unikurd Web" w:hAnsi="Unikurd Web" w:cs="Unikurd Web"/>
          <w:sz w:val="24"/>
          <w:szCs w:val="24"/>
          <w:lang w:bidi="ar-IQ"/>
        </w:rPr>
        <w:t xml:space="preserve">they </w:t>
      </w:r>
      <w:r w:rsidR="00DB0E27" w:rsidRPr="002A3931">
        <w:rPr>
          <w:rFonts w:ascii="Unikurd Web" w:hAnsi="Unikurd Web" w:cs="Unikurd Web"/>
          <w:sz w:val="24"/>
          <w:szCs w:val="24"/>
          <w:lang w:bidi="ar-IQ"/>
        </w:rPr>
        <w:t>shoot</w:t>
      </w:r>
      <w:r w:rsidRPr="002A3931">
        <w:rPr>
          <w:rFonts w:ascii="Unikurd Web" w:hAnsi="Unikurd Web" w:cs="Unikurd Web"/>
          <w:sz w:val="24"/>
          <w:szCs w:val="24"/>
          <w:lang w:bidi="ar-IQ"/>
        </w:rPr>
        <w:t xml:space="preserve"> at you?” Zulma </w:t>
      </w:r>
      <w:r w:rsidR="00DB0E27" w:rsidRPr="002A3931">
        <w:rPr>
          <w:rFonts w:ascii="Unikurd Web" w:hAnsi="Unikurd Web" w:cs="Unikurd Web"/>
          <w:sz w:val="24"/>
          <w:szCs w:val="24"/>
          <w:lang w:bidi="ar-IQ"/>
        </w:rPr>
        <w:t>inquired</w:t>
      </w:r>
      <w:r w:rsidRPr="002A3931">
        <w:rPr>
          <w:rFonts w:ascii="Unikurd Web" w:hAnsi="Unikurd Web" w:cs="Unikurd Web"/>
          <w:sz w:val="24"/>
          <w:szCs w:val="24"/>
          <w:lang w:bidi="ar-IQ"/>
        </w:rPr>
        <w:t>.</w:t>
      </w:r>
    </w:p>
    <w:p w14:paraId="50869488" w14:textId="7D177CFE" w:rsidR="00E12E7A" w:rsidRPr="002A3931" w:rsidRDefault="00E12E7A" w:rsidP="00E12E7A">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Aster replied</w:t>
      </w:r>
      <w:r w:rsidR="00DB0E27" w:rsidRPr="002A3931">
        <w:rPr>
          <w:rFonts w:ascii="Unikurd Web" w:hAnsi="Unikurd Web" w:cs="Unikurd Web"/>
          <w:sz w:val="24"/>
          <w:szCs w:val="24"/>
          <w:lang w:bidi="ar-IQ"/>
        </w:rPr>
        <w:t xml:space="preserve"> in a serious tone,</w:t>
      </w:r>
      <w:r w:rsidRPr="002A3931">
        <w:rPr>
          <w:rFonts w:ascii="Unikurd Web" w:hAnsi="Unikurd Web" w:cs="Unikurd Web"/>
          <w:sz w:val="24"/>
          <w:szCs w:val="24"/>
          <w:lang w:bidi="ar-IQ"/>
        </w:rPr>
        <w:t xml:space="preserve"> “We were at the demonstration.”</w:t>
      </w:r>
    </w:p>
    <w:p w14:paraId="57EDB30D" w14:textId="62DA2ADD" w:rsidR="00E12E7A" w:rsidRPr="002A3931" w:rsidRDefault="00E12E7A" w:rsidP="00E12E7A">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“Why did you go?” Zulma</w:t>
      </w:r>
      <w:r w:rsidR="00DB0E27" w:rsidRPr="002A3931">
        <w:rPr>
          <w:rFonts w:ascii="Unikurd Web" w:hAnsi="Unikurd Web" w:cs="Unikurd Web"/>
          <w:sz w:val="24"/>
          <w:szCs w:val="24"/>
          <w:lang w:bidi="ar-IQ"/>
        </w:rPr>
        <w:t xml:space="preserve"> pressed further.</w:t>
      </w:r>
    </w:p>
    <w:p w14:paraId="50D70248" w14:textId="7B4C200F" w:rsidR="0056592C" w:rsidRPr="002A3931" w:rsidRDefault="0056592C" w:rsidP="00E12E7A">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 xml:space="preserve">Aster responded </w:t>
      </w:r>
      <w:r w:rsidR="00DB0E27" w:rsidRPr="002A3931">
        <w:rPr>
          <w:rFonts w:ascii="Unikurd Web" w:hAnsi="Unikurd Web" w:cs="Unikurd Web"/>
          <w:sz w:val="24"/>
          <w:szCs w:val="24"/>
          <w:lang w:bidi="ar-IQ"/>
        </w:rPr>
        <w:t>earnestly</w:t>
      </w:r>
      <w:r w:rsidRPr="002A3931">
        <w:rPr>
          <w:rFonts w:ascii="Unikurd Web" w:hAnsi="Unikurd Web" w:cs="Unikurd Web"/>
          <w:sz w:val="24"/>
          <w:szCs w:val="24"/>
          <w:lang w:bidi="ar-IQ"/>
        </w:rPr>
        <w:t xml:space="preserve">, “If we didn’t go, this stressful life </w:t>
      </w:r>
      <w:r w:rsidR="00DB0E27" w:rsidRPr="002A3931">
        <w:rPr>
          <w:rFonts w:ascii="Unikurd Web" w:hAnsi="Unikurd Web" w:cs="Unikurd Web"/>
          <w:sz w:val="24"/>
          <w:szCs w:val="24"/>
          <w:lang w:bidi="ar-IQ"/>
        </w:rPr>
        <w:t>wouldn’t change</w:t>
      </w:r>
      <w:r w:rsidRPr="002A3931">
        <w:rPr>
          <w:rFonts w:ascii="Unikurd Web" w:hAnsi="Unikurd Web" w:cs="Unikurd Web"/>
          <w:sz w:val="24"/>
          <w:szCs w:val="24"/>
          <w:lang w:bidi="ar-IQ"/>
        </w:rPr>
        <w:t>.”</w:t>
      </w:r>
    </w:p>
    <w:p w14:paraId="3F224120" w14:textId="02BB44C3" w:rsidR="00A71829" w:rsidRPr="002A3931" w:rsidRDefault="0056592C" w:rsidP="0056592C">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“My daughter, we are the minority</w:t>
      </w:r>
      <w:r w:rsidR="00DB7278" w:rsidRPr="002A3931">
        <w:rPr>
          <w:rFonts w:ascii="Unikurd Web" w:hAnsi="Unikurd Web" w:cs="Unikurd Web"/>
          <w:sz w:val="24"/>
          <w:szCs w:val="24"/>
          <w:lang w:bidi="ar-IQ"/>
        </w:rPr>
        <w:t>;</w:t>
      </w:r>
      <w:r w:rsidRPr="002A3931">
        <w:rPr>
          <w:rFonts w:ascii="Unikurd Web" w:hAnsi="Unikurd Web" w:cs="Unikurd Web"/>
          <w:sz w:val="24"/>
          <w:szCs w:val="24"/>
          <w:lang w:bidi="ar-IQ"/>
        </w:rPr>
        <w:t xml:space="preserve"> we can only manage to protect ourselves,” Zulma r</w:t>
      </w:r>
      <w:r w:rsidR="00DB7278" w:rsidRPr="002A3931">
        <w:rPr>
          <w:rFonts w:ascii="Unikurd Web" w:hAnsi="Unikurd Web" w:cs="Unikurd Web"/>
          <w:sz w:val="24"/>
          <w:szCs w:val="24"/>
          <w:lang w:bidi="ar-IQ"/>
        </w:rPr>
        <w:t>eplied</w:t>
      </w:r>
      <w:r w:rsidRPr="002A3931">
        <w:rPr>
          <w:rFonts w:ascii="Unikurd Web" w:hAnsi="Unikurd Web" w:cs="Unikurd Web"/>
          <w:sz w:val="24"/>
          <w:szCs w:val="24"/>
          <w:lang w:bidi="ar-IQ"/>
        </w:rPr>
        <w:t>.</w:t>
      </w:r>
    </w:p>
    <w:p w14:paraId="39562972" w14:textId="095C1D3B" w:rsidR="00E44641" w:rsidRPr="002A3931" w:rsidRDefault="00E70AEF" w:rsidP="00E70AEF">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Aster explained, “So what? Let us be the minority. We need a system that doesn’t differentiate between being the minority and the majority - a system that views Muslim</w:t>
      </w:r>
      <w:r w:rsidR="00FB4A93" w:rsidRPr="002A3931">
        <w:rPr>
          <w:rFonts w:ascii="Unikurd Web" w:hAnsi="Unikurd Web" w:cs="Unikurd Web"/>
          <w:sz w:val="24"/>
          <w:szCs w:val="24"/>
          <w:lang w:bidi="ar-IQ"/>
        </w:rPr>
        <w:t>s</w:t>
      </w:r>
      <w:r w:rsidRPr="002A3931">
        <w:rPr>
          <w:rFonts w:ascii="Unikurd Web" w:hAnsi="Unikurd Web" w:cs="Unikurd Web"/>
          <w:sz w:val="24"/>
          <w:szCs w:val="24"/>
          <w:lang w:bidi="ar-IQ"/>
        </w:rPr>
        <w:t>, Ezidi</w:t>
      </w:r>
      <w:r w:rsidR="00FB4A93" w:rsidRPr="002A3931">
        <w:rPr>
          <w:rFonts w:ascii="Unikurd Web" w:hAnsi="Unikurd Web" w:cs="Unikurd Web"/>
          <w:sz w:val="24"/>
          <w:szCs w:val="24"/>
          <w:lang w:bidi="ar-IQ"/>
        </w:rPr>
        <w:t>s</w:t>
      </w:r>
      <w:r w:rsidRPr="002A3931">
        <w:rPr>
          <w:rFonts w:ascii="Unikurd Web" w:hAnsi="Unikurd Web" w:cs="Unikurd Web"/>
          <w:sz w:val="24"/>
          <w:szCs w:val="24"/>
          <w:lang w:bidi="ar-IQ"/>
        </w:rPr>
        <w:t>, Jewish, Yarsanis, and Christians equally. Look how, under the name of God and through the Monarchy system, they have divided the world; how they, using different excuses, have pitted humanity against each other; how they have sanctified ethnicities, lands, and ranks; how they have created the hell we live in.”</w:t>
      </w:r>
    </w:p>
    <w:p w14:paraId="56C65B77" w14:textId="7C9348A0" w:rsidR="00465E35" w:rsidRPr="002A3931" w:rsidRDefault="00465E35" w:rsidP="0056592C">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“You stand against people too,” Zulma responded.</w:t>
      </w:r>
    </w:p>
    <w:p w14:paraId="6900E69F" w14:textId="6419B490" w:rsidR="00465E35" w:rsidRPr="002A3931" w:rsidRDefault="00465E35" w:rsidP="0056592C">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Aster replied, “We don’t stand against them.”</w:t>
      </w:r>
    </w:p>
    <w:p w14:paraId="74145025" w14:textId="4B7C9790" w:rsidR="00465E35" w:rsidRPr="002A3931" w:rsidRDefault="00465E35" w:rsidP="0056592C">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Zulma inquired, “Whom do you stand against?”</w:t>
      </w:r>
    </w:p>
    <w:p w14:paraId="61ABE28C" w14:textId="32C26990" w:rsidR="00465E35" w:rsidRPr="002A3931" w:rsidRDefault="00465E35" w:rsidP="0056592C">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“Stand against the King of Baghdad,” Aster responded.</w:t>
      </w:r>
    </w:p>
    <w:p w14:paraId="7F8348D0" w14:textId="24FDC896" w:rsidR="00465E35" w:rsidRPr="002A3931" w:rsidRDefault="00465E35" w:rsidP="0056592C">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Zulma replied, “The King is the King.”</w:t>
      </w:r>
    </w:p>
    <w:p w14:paraId="547C641F" w14:textId="1A325F04" w:rsidR="00465E35" w:rsidRPr="002A3931" w:rsidRDefault="00465E35" w:rsidP="0056592C">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“Let him be the King,” Aster said.</w:t>
      </w:r>
    </w:p>
    <w:p w14:paraId="110ACF58" w14:textId="13A8C97D" w:rsidR="00465E35" w:rsidRPr="002A3931" w:rsidRDefault="00465E35" w:rsidP="0056592C">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Zulma asked, “Why? what has he done?”</w:t>
      </w:r>
    </w:p>
    <w:p w14:paraId="26341678" w14:textId="2868320D" w:rsidR="00465E35" w:rsidRPr="002A3931" w:rsidRDefault="00465E35" w:rsidP="0056592C">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Aster</w:t>
      </w:r>
      <w:r w:rsidR="00B404E9" w:rsidRPr="002A3931">
        <w:rPr>
          <w:rFonts w:ascii="Unikurd Web" w:hAnsi="Unikurd Web" w:cs="Unikurd Web"/>
          <w:sz w:val="24"/>
          <w:szCs w:val="24"/>
          <w:lang w:bidi="ar-IQ"/>
        </w:rPr>
        <w:t xml:space="preserve"> replied</w:t>
      </w:r>
      <w:r w:rsidRPr="002A3931">
        <w:rPr>
          <w:rFonts w:ascii="Unikurd Web" w:hAnsi="Unikurd Web" w:cs="Unikurd Web"/>
          <w:sz w:val="24"/>
          <w:szCs w:val="24"/>
          <w:lang w:bidi="ar-IQ"/>
        </w:rPr>
        <w:t>, “He decides on our behalf</w:t>
      </w:r>
      <w:r w:rsidR="009F2C1C" w:rsidRPr="002A3931">
        <w:rPr>
          <w:rFonts w:ascii="Unikurd Web" w:hAnsi="Unikurd Web" w:cs="Unikurd Web"/>
          <w:sz w:val="24"/>
          <w:szCs w:val="24"/>
          <w:lang w:bidi="ar-IQ"/>
        </w:rPr>
        <w:t>.”</w:t>
      </w:r>
    </w:p>
    <w:p w14:paraId="70D52432" w14:textId="33EBE77C" w:rsidR="009F2C1C" w:rsidRPr="002A3931" w:rsidRDefault="009F2C1C" w:rsidP="0056592C">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Zulma inquired, “What does he do?”</w:t>
      </w:r>
    </w:p>
    <w:p w14:paraId="08BEEFD5" w14:textId="1D156CB3" w:rsidR="009F2C1C" w:rsidRPr="002A3931" w:rsidRDefault="009F2C1C" w:rsidP="0056592C">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“He sells out the country’s oil,” Aster responded.</w:t>
      </w:r>
    </w:p>
    <w:p w14:paraId="64FF1EAA" w14:textId="4054E4E1" w:rsidR="009F2C1C" w:rsidRPr="002A3931" w:rsidRDefault="009F2C1C" w:rsidP="0056592C">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Zulma asked, “He give</w:t>
      </w:r>
      <w:r w:rsidR="00B404E9" w:rsidRPr="002A3931">
        <w:rPr>
          <w:rFonts w:ascii="Unikurd Web" w:hAnsi="Unikurd Web" w:cs="Unikurd Web"/>
          <w:sz w:val="24"/>
          <w:szCs w:val="24"/>
          <w:lang w:bidi="ar-IQ"/>
        </w:rPr>
        <w:t>s</w:t>
      </w:r>
      <w:r w:rsidRPr="002A3931">
        <w:rPr>
          <w:rFonts w:ascii="Unikurd Web" w:hAnsi="Unikurd Web" w:cs="Unikurd Web"/>
          <w:sz w:val="24"/>
          <w:szCs w:val="24"/>
          <w:lang w:bidi="ar-IQ"/>
        </w:rPr>
        <w:t xml:space="preserve"> it to whom?”</w:t>
      </w:r>
    </w:p>
    <w:p w14:paraId="7FDE8049" w14:textId="74447CC1" w:rsidR="009F2C1C" w:rsidRPr="002A3931" w:rsidRDefault="009F2C1C" w:rsidP="0056592C">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“To Great Britain,” Aster responded.</w:t>
      </w:r>
    </w:p>
    <w:p w14:paraId="0B743DCD" w14:textId="16487AF3" w:rsidR="009F2C1C" w:rsidRPr="002A3931" w:rsidRDefault="009F2C1C" w:rsidP="0056592C">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Zulma inquired, “Why?”</w:t>
      </w:r>
    </w:p>
    <w:p w14:paraId="4E432589" w14:textId="39BEF2EA" w:rsidR="009F2C1C" w:rsidRPr="002A3931" w:rsidRDefault="009F2C1C" w:rsidP="0056592C">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“For his crown not to drop and his throne not to shake,” Aster responded.</w:t>
      </w:r>
    </w:p>
    <w:p w14:paraId="72BF9ED7" w14:textId="2429C2B6" w:rsidR="009F2C1C" w:rsidRPr="002A3931" w:rsidRDefault="009F2C1C" w:rsidP="0056592C">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Zulma asked, “Who will drop it?”</w:t>
      </w:r>
    </w:p>
    <w:p w14:paraId="1ACAD353" w14:textId="71A674E3" w:rsidR="00A71829" w:rsidRPr="002A3931" w:rsidRDefault="000F6EB2" w:rsidP="009F2C1C">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“We,” Aster responded proudly.</w:t>
      </w:r>
    </w:p>
    <w:p w14:paraId="1D1488BE" w14:textId="13DD6282" w:rsidR="000F6EB2" w:rsidRPr="002A3931" w:rsidRDefault="000F6EB2" w:rsidP="009F2C1C">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Zulma aske</w:t>
      </w:r>
      <w:r w:rsidR="00B404E9" w:rsidRPr="002A3931">
        <w:rPr>
          <w:rFonts w:ascii="Unikurd Web" w:hAnsi="Unikurd Web" w:cs="Unikurd Web"/>
          <w:sz w:val="24"/>
          <w:szCs w:val="24"/>
          <w:lang w:bidi="ar-IQ"/>
        </w:rPr>
        <w:t>d</w:t>
      </w:r>
      <w:r w:rsidRPr="002A3931">
        <w:rPr>
          <w:rFonts w:ascii="Unikurd Web" w:hAnsi="Unikurd Web" w:cs="Unikurd Web"/>
          <w:sz w:val="24"/>
          <w:szCs w:val="24"/>
          <w:lang w:bidi="ar-IQ"/>
        </w:rPr>
        <w:t>, “Who will shake it?”</w:t>
      </w:r>
    </w:p>
    <w:p w14:paraId="54F7B1E9" w14:textId="21F70157" w:rsidR="000F6EB2" w:rsidRPr="002A3931" w:rsidRDefault="000F6EB2" w:rsidP="009F2C1C">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“We,” Aster replied.</w:t>
      </w:r>
    </w:p>
    <w:p w14:paraId="4B77151A" w14:textId="7DDB23B5" w:rsidR="000F6EB2" w:rsidRPr="002A3931" w:rsidRDefault="000F6EB2" w:rsidP="009F2C1C">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Zulma inquired, “Why?”</w:t>
      </w:r>
    </w:p>
    <w:p w14:paraId="5571897A" w14:textId="1E238267" w:rsidR="000F6EB2" w:rsidRPr="002A3931" w:rsidRDefault="000F6EB2" w:rsidP="009F2C1C">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“To topple his authority, “Aster responded.</w:t>
      </w:r>
    </w:p>
    <w:p w14:paraId="01EF5C1D" w14:textId="7D320439" w:rsidR="000F6EB2" w:rsidRPr="002A3931" w:rsidRDefault="000F6EB2" w:rsidP="009F2C1C">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Zulma asked, “Why?”</w:t>
      </w:r>
    </w:p>
    <w:p w14:paraId="5687A71E" w14:textId="082EE785" w:rsidR="000F6EB2" w:rsidRPr="002A3931" w:rsidRDefault="000F6EB2" w:rsidP="009F2C1C">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 xml:space="preserve">“Why </w:t>
      </w:r>
      <w:r w:rsidR="00B404E9" w:rsidRPr="002A3931">
        <w:rPr>
          <w:rFonts w:ascii="Unikurd Web" w:hAnsi="Unikurd Web" w:cs="Unikurd Web"/>
          <w:sz w:val="24"/>
          <w:szCs w:val="24"/>
          <w:lang w:bidi="ar-IQ"/>
        </w:rPr>
        <w:t xml:space="preserve">should </w:t>
      </w:r>
      <w:r w:rsidRPr="002A3931">
        <w:rPr>
          <w:rFonts w:ascii="Unikurd Web" w:hAnsi="Unikurd Web" w:cs="Unikurd Web"/>
          <w:sz w:val="24"/>
          <w:szCs w:val="24"/>
          <w:lang w:bidi="ar-IQ"/>
        </w:rPr>
        <w:t>we not</w:t>
      </w:r>
      <w:r w:rsidR="00B404E9" w:rsidRPr="002A3931">
        <w:rPr>
          <w:rFonts w:ascii="Unikurd Web" w:hAnsi="Unikurd Web" w:cs="Unikurd Web"/>
          <w:sz w:val="24"/>
          <w:szCs w:val="24"/>
          <w:lang w:bidi="ar-IQ"/>
        </w:rPr>
        <w:t>?</w:t>
      </w:r>
      <w:r w:rsidRPr="002A3931">
        <w:rPr>
          <w:rFonts w:ascii="Unikurd Web" w:hAnsi="Unikurd Web" w:cs="Unikurd Web"/>
          <w:sz w:val="24"/>
          <w:szCs w:val="24"/>
          <w:lang w:bidi="ar-IQ"/>
        </w:rPr>
        <w:t xml:space="preserve"> We are working hard,” Aster replied.</w:t>
      </w:r>
    </w:p>
    <w:p w14:paraId="147928F0" w14:textId="31C7CAF6" w:rsidR="000F6EB2" w:rsidRPr="002A3931" w:rsidRDefault="000F6EB2" w:rsidP="009F2C1C">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Zulma asked, “If you are working, what does he do?”</w:t>
      </w:r>
    </w:p>
    <w:p w14:paraId="3C04B8EC" w14:textId="4B68BE06" w:rsidR="00C019FB" w:rsidRPr="002A3931" w:rsidRDefault="00C019FB" w:rsidP="009F2C1C">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“Living in an ivory tower; eating, drinking</w:t>
      </w:r>
      <w:r w:rsidR="008D0191" w:rsidRPr="002A3931">
        <w:rPr>
          <w:rFonts w:ascii="Unikurd Web" w:hAnsi="Unikurd Web" w:cs="Unikurd Web"/>
          <w:sz w:val="24"/>
          <w:szCs w:val="24"/>
          <w:lang w:bidi="ar-IQ"/>
        </w:rPr>
        <w:t xml:space="preserve">, </w:t>
      </w:r>
      <w:r w:rsidRPr="002A3931">
        <w:rPr>
          <w:rFonts w:ascii="Unikurd Web" w:hAnsi="Unikurd Web" w:cs="Unikurd Web"/>
          <w:sz w:val="24"/>
          <w:szCs w:val="24"/>
          <w:lang w:bidi="ar-IQ"/>
        </w:rPr>
        <w:t>entertaining himself</w:t>
      </w:r>
      <w:r w:rsidR="00B404E9" w:rsidRPr="002A3931">
        <w:rPr>
          <w:rFonts w:ascii="Unikurd Web" w:hAnsi="Unikurd Web" w:cs="Unikurd Web"/>
          <w:sz w:val="24"/>
          <w:szCs w:val="24"/>
          <w:lang w:bidi="ar-IQ"/>
        </w:rPr>
        <w:t>,</w:t>
      </w:r>
      <w:r w:rsidR="008D0191" w:rsidRPr="002A3931">
        <w:rPr>
          <w:rFonts w:ascii="Unikurd Web" w:hAnsi="Unikurd Web" w:cs="Unikurd Web"/>
          <w:sz w:val="24"/>
          <w:szCs w:val="24"/>
          <w:lang w:bidi="ar-IQ"/>
        </w:rPr>
        <w:t xml:space="preserve"> and when exhausted </w:t>
      </w:r>
      <w:r w:rsidR="00B404E9" w:rsidRPr="002A3931">
        <w:rPr>
          <w:rFonts w:ascii="Unikurd Web" w:hAnsi="Unikurd Web" w:cs="Unikurd Web"/>
          <w:sz w:val="24"/>
          <w:szCs w:val="24"/>
          <w:lang w:bidi="ar-IQ"/>
        </w:rPr>
        <w:t xml:space="preserve">from all of this, </w:t>
      </w:r>
      <w:r w:rsidR="008D0191" w:rsidRPr="002A3931">
        <w:rPr>
          <w:rFonts w:ascii="Unikurd Web" w:hAnsi="Unikurd Web" w:cs="Unikurd Web"/>
          <w:sz w:val="24"/>
          <w:szCs w:val="24"/>
          <w:lang w:bidi="ar-IQ"/>
        </w:rPr>
        <w:t>sleeping in his royalty bedroom</w:t>
      </w:r>
      <w:r w:rsidRPr="002A3931">
        <w:rPr>
          <w:rFonts w:ascii="Unikurd Web" w:hAnsi="Unikurd Web" w:cs="Unikurd Web"/>
          <w:sz w:val="24"/>
          <w:szCs w:val="24"/>
          <w:lang w:bidi="ar-IQ"/>
        </w:rPr>
        <w:t xml:space="preserve">, “Aster responded. </w:t>
      </w:r>
    </w:p>
    <w:p w14:paraId="0D30E203" w14:textId="4B9DB5F2" w:rsidR="008D0191" w:rsidRPr="002A3931" w:rsidRDefault="008D0191" w:rsidP="009F2C1C">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 xml:space="preserve">Zulma responded, “He is the King, it’s always been like this and </w:t>
      </w:r>
      <w:r w:rsidR="00B404E9" w:rsidRPr="002A3931">
        <w:rPr>
          <w:rFonts w:ascii="Unikurd Web" w:hAnsi="Unikurd Web" w:cs="Unikurd Web"/>
          <w:sz w:val="24"/>
          <w:szCs w:val="24"/>
          <w:lang w:bidi="ar-IQ"/>
        </w:rPr>
        <w:t>will</w:t>
      </w:r>
      <w:r w:rsidRPr="002A3931">
        <w:rPr>
          <w:rFonts w:ascii="Unikurd Web" w:hAnsi="Unikurd Web" w:cs="Unikurd Web"/>
          <w:sz w:val="24"/>
          <w:szCs w:val="24"/>
          <w:lang w:bidi="ar-IQ"/>
        </w:rPr>
        <w:t xml:space="preserve"> be in the future.”</w:t>
      </w:r>
    </w:p>
    <w:p w14:paraId="2D3FCB9B" w14:textId="5351A4B5" w:rsidR="008D0191" w:rsidRPr="002A3931" w:rsidRDefault="008D0191" w:rsidP="009F2C1C">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w:t>
      </w:r>
      <w:r w:rsidR="005563FF" w:rsidRPr="002A3931">
        <w:rPr>
          <w:rFonts w:ascii="Unikurd Web" w:hAnsi="Unikurd Web" w:cs="Unikurd Web"/>
          <w:sz w:val="24"/>
          <w:szCs w:val="24"/>
          <w:lang w:bidi="ar-IQ"/>
        </w:rPr>
        <w:t>Let him be whoever he wants to be, but not at our expense and drudgery,” Aster reacted.</w:t>
      </w:r>
    </w:p>
    <w:p w14:paraId="71DF158D" w14:textId="7C59EAAA" w:rsidR="005563FF" w:rsidRPr="002A3931" w:rsidRDefault="005563FF" w:rsidP="009F2C1C">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Zulma aske</w:t>
      </w:r>
      <w:r w:rsidR="00B404E9" w:rsidRPr="002A3931">
        <w:rPr>
          <w:rFonts w:ascii="Unikurd Web" w:hAnsi="Unikurd Web" w:cs="Unikurd Web"/>
          <w:sz w:val="24"/>
          <w:szCs w:val="24"/>
          <w:lang w:bidi="ar-IQ"/>
        </w:rPr>
        <w:t>d</w:t>
      </w:r>
      <w:r w:rsidRPr="002A3931">
        <w:rPr>
          <w:rFonts w:ascii="Unikurd Web" w:hAnsi="Unikurd Web" w:cs="Unikurd Web"/>
          <w:sz w:val="24"/>
          <w:szCs w:val="24"/>
          <w:lang w:bidi="ar-IQ"/>
        </w:rPr>
        <w:t>, “How can it be?”</w:t>
      </w:r>
    </w:p>
    <w:p w14:paraId="1CD07564" w14:textId="63632DD0" w:rsidR="005563FF" w:rsidRPr="002A3931" w:rsidRDefault="005563FF" w:rsidP="009F2C1C">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“Why not,</w:t>
      </w:r>
      <w:r w:rsidR="00B404E9" w:rsidRPr="002A3931">
        <w:rPr>
          <w:rFonts w:ascii="Unikurd Web" w:hAnsi="Unikurd Web" w:cs="Unikurd Web"/>
          <w:sz w:val="24"/>
          <w:szCs w:val="24"/>
          <w:lang w:bidi="ar-IQ"/>
        </w:rPr>
        <w:t xml:space="preserve">” </w:t>
      </w:r>
      <w:r w:rsidRPr="002A3931">
        <w:rPr>
          <w:rFonts w:ascii="Unikurd Web" w:hAnsi="Unikurd Web" w:cs="Unikurd Web"/>
          <w:sz w:val="24"/>
          <w:szCs w:val="24"/>
          <w:lang w:bidi="ar-IQ"/>
        </w:rPr>
        <w:t>Aster responded.</w:t>
      </w:r>
    </w:p>
    <w:p w14:paraId="73DB5CC0" w14:textId="481BBFB7" w:rsidR="005563FF" w:rsidRPr="002A3931" w:rsidRDefault="005563FF" w:rsidP="009F2C1C">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Zulma explained, “If you</w:t>
      </w:r>
      <w:r w:rsidR="00B404E9" w:rsidRPr="002A3931">
        <w:rPr>
          <w:rFonts w:ascii="Unikurd Web" w:hAnsi="Unikurd Web" w:cs="Unikurd Web"/>
          <w:sz w:val="24"/>
          <w:szCs w:val="24"/>
          <w:lang w:bidi="ar-IQ"/>
        </w:rPr>
        <w:t xml:space="preserve">r </w:t>
      </w:r>
      <w:r w:rsidRPr="002A3931">
        <w:rPr>
          <w:rFonts w:ascii="Unikurd Web" w:hAnsi="Unikurd Web" w:cs="Unikurd Web"/>
          <w:sz w:val="24"/>
          <w:szCs w:val="24"/>
          <w:lang w:bidi="ar-IQ"/>
        </w:rPr>
        <w:t xml:space="preserve">rights and drudgery </w:t>
      </w:r>
      <w:r w:rsidR="00B404E9" w:rsidRPr="002A3931">
        <w:rPr>
          <w:rFonts w:ascii="Unikurd Web" w:hAnsi="Unikurd Web" w:cs="Unikurd Web"/>
          <w:sz w:val="24"/>
          <w:szCs w:val="24"/>
          <w:lang w:bidi="ar-IQ"/>
        </w:rPr>
        <w:t xml:space="preserve">are </w:t>
      </w:r>
      <w:r w:rsidRPr="002A3931">
        <w:rPr>
          <w:rFonts w:ascii="Unikurd Web" w:hAnsi="Unikurd Web" w:cs="Unikurd Web"/>
          <w:sz w:val="24"/>
          <w:szCs w:val="24"/>
          <w:lang w:bidi="ar-IQ"/>
        </w:rPr>
        <w:t>not</w:t>
      </w:r>
      <w:r w:rsidR="00B404E9" w:rsidRPr="002A3931">
        <w:rPr>
          <w:rFonts w:ascii="Unikurd Web" w:hAnsi="Unikurd Web" w:cs="Unikurd Web"/>
          <w:sz w:val="24"/>
          <w:szCs w:val="24"/>
          <w:lang w:bidi="ar-IQ"/>
        </w:rPr>
        <w:t xml:space="preserve"> </w:t>
      </w:r>
      <w:r w:rsidRPr="002A3931">
        <w:rPr>
          <w:rFonts w:ascii="Unikurd Web" w:hAnsi="Unikurd Web" w:cs="Unikurd Web"/>
          <w:sz w:val="24"/>
          <w:szCs w:val="24"/>
          <w:lang w:bidi="ar-IQ"/>
        </w:rPr>
        <w:t xml:space="preserve">taken, what would be left for the King?” </w:t>
      </w:r>
    </w:p>
    <w:p w14:paraId="0E649324" w14:textId="591A7555" w:rsidR="005563FF" w:rsidRPr="002A3931" w:rsidRDefault="005563FF" w:rsidP="009F2C1C">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 xml:space="preserve">“Nothing, absolutely nothing,” Aster confirmed. </w:t>
      </w:r>
    </w:p>
    <w:p w14:paraId="0BCFDDA3" w14:textId="12640613" w:rsidR="005563FF" w:rsidRPr="002A3931" w:rsidRDefault="005563FF" w:rsidP="009F2C1C">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Zulma</w:t>
      </w:r>
      <w:r w:rsidR="006D6CFF" w:rsidRPr="002A3931">
        <w:rPr>
          <w:rFonts w:ascii="Unikurd Web" w:hAnsi="Unikurd Web" w:cs="Unikurd Web"/>
          <w:sz w:val="24"/>
          <w:szCs w:val="24"/>
          <w:lang w:bidi="ar-IQ"/>
        </w:rPr>
        <w:t>,</w:t>
      </w:r>
      <w:r w:rsidRPr="002A3931">
        <w:rPr>
          <w:rFonts w:ascii="Unikurd Web" w:hAnsi="Unikurd Web" w:cs="Unikurd Web"/>
          <w:sz w:val="24"/>
          <w:szCs w:val="24"/>
          <w:lang w:bidi="ar-IQ"/>
        </w:rPr>
        <w:t xml:space="preserve"> in </w:t>
      </w:r>
      <w:r w:rsidR="006D6CFF" w:rsidRPr="002A3931">
        <w:rPr>
          <w:rFonts w:ascii="Unikurd Web" w:hAnsi="Unikurd Web" w:cs="Unikurd Web"/>
          <w:sz w:val="24"/>
          <w:szCs w:val="24"/>
          <w:lang w:bidi="ar-IQ"/>
        </w:rPr>
        <w:t xml:space="preserve">a </w:t>
      </w:r>
      <w:r w:rsidRPr="002A3931">
        <w:rPr>
          <w:rFonts w:ascii="Unikurd Web" w:hAnsi="Unikurd Web" w:cs="Unikurd Web"/>
          <w:sz w:val="24"/>
          <w:szCs w:val="24"/>
          <w:lang w:bidi="ar-IQ"/>
        </w:rPr>
        <w:t>softer voice</w:t>
      </w:r>
      <w:r w:rsidR="006D6CFF" w:rsidRPr="002A3931">
        <w:rPr>
          <w:rFonts w:ascii="Unikurd Web" w:hAnsi="Unikurd Web" w:cs="Unikurd Web"/>
          <w:sz w:val="24"/>
          <w:szCs w:val="24"/>
          <w:lang w:bidi="ar-IQ"/>
        </w:rPr>
        <w:t>,</w:t>
      </w:r>
      <w:r w:rsidRPr="002A3931">
        <w:rPr>
          <w:rFonts w:ascii="Unikurd Web" w:hAnsi="Unikurd Web" w:cs="Unikurd Web"/>
          <w:sz w:val="24"/>
          <w:szCs w:val="24"/>
          <w:lang w:bidi="ar-IQ"/>
        </w:rPr>
        <w:t xml:space="preserve"> asked, “</w:t>
      </w:r>
      <w:r w:rsidR="00B404E9" w:rsidRPr="002A3931">
        <w:rPr>
          <w:rFonts w:ascii="Unikurd Web" w:hAnsi="Unikurd Web" w:cs="Unikurd Web"/>
          <w:sz w:val="24"/>
          <w:szCs w:val="24"/>
          <w:lang w:bidi="ar-IQ"/>
        </w:rPr>
        <w:t xml:space="preserve">Has </w:t>
      </w:r>
      <w:r w:rsidR="00E3749C" w:rsidRPr="002A3931">
        <w:rPr>
          <w:rFonts w:ascii="Unikurd Web" w:hAnsi="Unikurd Web" w:cs="Unikurd Web"/>
          <w:sz w:val="24"/>
          <w:szCs w:val="24"/>
          <w:lang w:bidi="ar-IQ"/>
        </w:rPr>
        <w:t>Heme</w:t>
      </w:r>
      <w:r w:rsidR="006D6CFF" w:rsidRPr="002A3931">
        <w:rPr>
          <w:rFonts w:ascii="Unikurd Web" w:hAnsi="Unikurd Web" w:cs="Unikurd Web"/>
          <w:sz w:val="24"/>
          <w:szCs w:val="24"/>
          <w:lang w:bidi="ar-IQ"/>
        </w:rPr>
        <w:t xml:space="preserve"> taught you all of these?”</w:t>
      </w:r>
    </w:p>
    <w:p w14:paraId="0197C973" w14:textId="1E199827" w:rsidR="00866D10" w:rsidRPr="002A3931" w:rsidRDefault="00866D10" w:rsidP="009F2C1C">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“No, I love him, I wish to remain alive until I see his ketubah with my own eyes,”</w:t>
      </w:r>
      <w:r w:rsidR="00C32897" w:rsidRPr="002A3931">
        <w:rPr>
          <w:rFonts w:ascii="Unikurd Web" w:hAnsi="Unikurd Web" w:cs="Unikurd Web"/>
          <w:sz w:val="24"/>
          <w:szCs w:val="24"/>
          <w:lang w:bidi="ar-IQ"/>
        </w:rPr>
        <w:t xml:space="preserve"> Aster responded lovingly.</w:t>
      </w:r>
      <w:r w:rsidRPr="002A3931">
        <w:rPr>
          <w:rFonts w:ascii="Unikurd Web" w:hAnsi="Unikurd Web" w:cs="Unikurd Web"/>
          <w:sz w:val="24"/>
          <w:szCs w:val="24"/>
          <w:lang w:bidi="ar-IQ"/>
        </w:rPr>
        <w:t xml:space="preserve"> </w:t>
      </w:r>
    </w:p>
    <w:p w14:paraId="25B9AA3B" w14:textId="5BDC3A01" w:rsidR="00C32897" w:rsidRPr="002A3931" w:rsidRDefault="00C32897" w:rsidP="009F2C1C">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Zulma asked, “Then who has taught you?”</w:t>
      </w:r>
    </w:p>
    <w:p w14:paraId="5AB9D8DA" w14:textId="59C5359C" w:rsidR="00C32897" w:rsidRPr="002A3931" w:rsidRDefault="00C32897" w:rsidP="009F2C1C">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“That man,” Aster replied.</w:t>
      </w:r>
    </w:p>
    <w:p w14:paraId="7A7D987C" w14:textId="1A42707C" w:rsidR="00C32897" w:rsidRPr="002A3931" w:rsidRDefault="00C32897" w:rsidP="009F2C1C">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Zulma looked at Kawan and said, “This man?”</w:t>
      </w:r>
    </w:p>
    <w:p w14:paraId="21F47137" w14:textId="77777777" w:rsidR="00703119" w:rsidRPr="002A3931" w:rsidRDefault="00C32897" w:rsidP="00703119">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“No,” Aster responded.</w:t>
      </w:r>
    </w:p>
    <w:p w14:paraId="7BDB7A5A" w14:textId="39A81622" w:rsidR="00C32897" w:rsidRPr="002A3931" w:rsidRDefault="00C32897" w:rsidP="00703119">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Zulma</w:t>
      </w:r>
      <w:r w:rsidR="009B3684" w:rsidRPr="002A3931">
        <w:rPr>
          <w:rFonts w:ascii="Unikurd Web" w:hAnsi="Unikurd Web" w:cs="Unikurd Web"/>
          <w:sz w:val="24"/>
          <w:szCs w:val="24"/>
          <w:lang w:bidi="ar-IQ"/>
        </w:rPr>
        <w:t xml:space="preserve"> asked</w:t>
      </w:r>
      <w:r w:rsidRPr="002A3931">
        <w:rPr>
          <w:rFonts w:ascii="Unikurd Web" w:hAnsi="Unikurd Web" w:cs="Unikurd Web"/>
          <w:sz w:val="24"/>
          <w:szCs w:val="24"/>
          <w:lang w:bidi="ar-IQ"/>
        </w:rPr>
        <w:t>, “Then who!?”</w:t>
      </w:r>
    </w:p>
    <w:p w14:paraId="7BD19D40" w14:textId="31CF5586" w:rsidR="00C32897" w:rsidRPr="002A3931" w:rsidRDefault="00C32897" w:rsidP="009F2C1C">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“The man whose photo is above our heads,</w:t>
      </w:r>
      <w:r w:rsidR="003C0A7A" w:rsidRPr="002A3931">
        <w:rPr>
          <w:rFonts w:ascii="Unikurd Web" w:hAnsi="Unikurd Web" w:cs="Unikurd Web"/>
          <w:sz w:val="24"/>
          <w:szCs w:val="24"/>
          <w:lang w:bidi="ar-IQ"/>
        </w:rPr>
        <w:t xml:space="preserve">” </w:t>
      </w:r>
      <w:r w:rsidRPr="002A3931">
        <w:rPr>
          <w:rFonts w:ascii="Unikurd Web" w:hAnsi="Unikurd Web" w:cs="Unikurd Web"/>
          <w:sz w:val="24"/>
          <w:szCs w:val="24"/>
          <w:lang w:bidi="ar-IQ"/>
        </w:rPr>
        <w:t>Aster responded.</w:t>
      </w:r>
    </w:p>
    <w:p w14:paraId="301DC513" w14:textId="5A324746" w:rsidR="00C32897" w:rsidRPr="002A3931" w:rsidRDefault="00C32897" w:rsidP="009F2C1C">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Zulma raised her head and looked at the photo</w:t>
      </w:r>
      <w:r w:rsidR="009940CE" w:rsidRPr="002A3931">
        <w:rPr>
          <w:rFonts w:ascii="Unikurd Web" w:hAnsi="Unikurd Web" w:cs="Unikurd Web"/>
          <w:sz w:val="24"/>
          <w:szCs w:val="24"/>
          <w:lang w:bidi="ar-IQ"/>
        </w:rPr>
        <w:t>,</w:t>
      </w:r>
      <w:r w:rsidRPr="002A3931">
        <w:rPr>
          <w:rFonts w:ascii="Unikurd Web" w:hAnsi="Unikurd Web" w:cs="Unikurd Web"/>
          <w:sz w:val="24"/>
          <w:szCs w:val="24"/>
          <w:lang w:bidi="ar-IQ"/>
        </w:rPr>
        <w:t xml:space="preserve"> and said, “May Yahweh (God) protects him.”</w:t>
      </w:r>
    </w:p>
    <w:p w14:paraId="77EA5121" w14:textId="64E516C3" w:rsidR="00C32897" w:rsidRPr="002A3931" w:rsidRDefault="00C32897" w:rsidP="009F2C1C">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Aster laughed.</w:t>
      </w:r>
    </w:p>
    <w:p w14:paraId="7CCFE284" w14:textId="271499EA" w:rsidR="00C32897" w:rsidRPr="002A3931" w:rsidRDefault="00C32897" w:rsidP="009F2C1C">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Zulma reacted, “W</w:t>
      </w:r>
      <w:r w:rsidR="009940CE" w:rsidRPr="002A3931">
        <w:rPr>
          <w:rFonts w:ascii="Unikurd Web" w:hAnsi="Unikurd Web" w:cs="Unikurd Web"/>
          <w:sz w:val="24"/>
          <w:szCs w:val="24"/>
          <w:lang w:bidi="ar-IQ"/>
        </w:rPr>
        <w:t>hy are you laughing?”</w:t>
      </w:r>
    </w:p>
    <w:p w14:paraId="533FFF7C" w14:textId="328C0785" w:rsidR="009940CE" w:rsidRPr="002A3931" w:rsidRDefault="009940CE" w:rsidP="009F2C1C">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“He is not alive,” Aster explained.</w:t>
      </w:r>
    </w:p>
    <w:p w14:paraId="48E19582" w14:textId="77777777" w:rsidR="009940CE" w:rsidRPr="002A3931" w:rsidRDefault="009940CE" w:rsidP="009F2C1C">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Zulma clarified, “I don’t mean that round and bold head.”</w:t>
      </w:r>
    </w:p>
    <w:p w14:paraId="19CE64FD" w14:textId="2856E912" w:rsidR="009940CE" w:rsidRPr="002A3931" w:rsidRDefault="009940CE" w:rsidP="009F2C1C">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 xml:space="preserve">“Who do you mean? “Aster inquired. </w:t>
      </w:r>
    </w:p>
    <w:p w14:paraId="5BED38C5" w14:textId="01382727" w:rsidR="00D96877" w:rsidRPr="002A3931" w:rsidRDefault="00D96877" w:rsidP="009F2C1C">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Zulma clarified, “I mean</w:t>
      </w:r>
      <w:r w:rsidR="009B3684" w:rsidRPr="002A3931">
        <w:rPr>
          <w:rFonts w:ascii="Unikurd Web" w:hAnsi="Unikurd Web" w:cs="Unikurd Web"/>
          <w:sz w:val="24"/>
          <w:szCs w:val="24"/>
          <w:lang w:bidi="ar-IQ"/>
        </w:rPr>
        <w:t>,</w:t>
      </w:r>
      <w:r w:rsidRPr="002A3931">
        <w:rPr>
          <w:rFonts w:ascii="Unikurd Web" w:hAnsi="Unikurd Web" w:cs="Unikurd Web"/>
          <w:sz w:val="24"/>
          <w:szCs w:val="24"/>
          <w:lang w:bidi="ar-IQ"/>
        </w:rPr>
        <w:t xml:space="preserve"> dear </w:t>
      </w:r>
      <w:r w:rsidR="00E3749C" w:rsidRPr="002A3931">
        <w:rPr>
          <w:rFonts w:ascii="Unikurd Web" w:hAnsi="Unikurd Web" w:cs="Unikurd Web"/>
          <w:sz w:val="24"/>
          <w:szCs w:val="24"/>
          <w:lang w:bidi="ar-IQ"/>
        </w:rPr>
        <w:t>Heme</w:t>
      </w:r>
      <w:r w:rsidR="00B4106C" w:rsidRPr="002A3931">
        <w:rPr>
          <w:rFonts w:ascii="Unikurd Web" w:hAnsi="Unikurd Web" w:cs="Unikurd Web"/>
          <w:sz w:val="24"/>
          <w:szCs w:val="24"/>
          <w:lang w:bidi="ar-IQ"/>
        </w:rPr>
        <w:t>,</w:t>
      </w:r>
      <w:r w:rsidRPr="002A3931">
        <w:rPr>
          <w:rFonts w:ascii="Unikurd Web" w:hAnsi="Unikurd Web" w:cs="Unikurd Web"/>
          <w:sz w:val="24"/>
          <w:szCs w:val="24"/>
          <w:lang w:bidi="ar-IQ"/>
        </w:rPr>
        <w:t xml:space="preserve"> may Yahweh protect him for the sake of </w:t>
      </w:r>
      <w:r w:rsidR="003C6F3B" w:rsidRPr="002A3931">
        <w:rPr>
          <w:rFonts w:ascii="Unikurd Web" w:hAnsi="Unikurd Web" w:cs="Unikurd Web"/>
          <w:sz w:val="24"/>
          <w:szCs w:val="24"/>
          <w:lang w:bidi="ar-IQ"/>
        </w:rPr>
        <w:t xml:space="preserve">the </w:t>
      </w:r>
      <w:r w:rsidR="00B4106C" w:rsidRPr="002A3931">
        <w:rPr>
          <w:rFonts w:ascii="Unikurd Web" w:hAnsi="Unikurd Web" w:cs="Unikurd Web"/>
          <w:sz w:val="24"/>
          <w:szCs w:val="24"/>
          <w:lang w:bidi="ar-IQ"/>
        </w:rPr>
        <w:t xml:space="preserve">current </w:t>
      </w:r>
      <w:r w:rsidRPr="002A3931">
        <w:rPr>
          <w:rFonts w:ascii="Unikurd Web" w:hAnsi="Unikurd Web" w:cs="Unikurd Web"/>
          <w:sz w:val="24"/>
          <w:szCs w:val="24"/>
          <w:lang w:bidi="ar-IQ"/>
        </w:rPr>
        <w:t>Passover.”</w:t>
      </w:r>
    </w:p>
    <w:p w14:paraId="5840AAE6" w14:textId="785E8C5F" w:rsidR="00B4106C" w:rsidRPr="002A3931" w:rsidRDefault="00B4106C" w:rsidP="009F2C1C">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Kawan was listening, intermittently looking at them and the photo. It was the photo of Vladimir Lenin in a framed glass, hung high in a corner of the room.</w:t>
      </w:r>
    </w:p>
    <w:p w14:paraId="11C31EA7" w14:textId="77777777" w:rsidR="004A2FEE" w:rsidRPr="002A3931" w:rsidRDefault="003C6F3B" w:rsidP="009F2C1C">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w:t>
      </w:r>
      <w:r w:rsidR="009314C2" w:rsidRPr="002A3931">
        <w:rPr>
          <w:rFonts w:ascii="Unikurd Web" w:hAnsi="Unikurd Web" w:cs="Unikurd Web"/>
          <w:sz w:val="24"/>
          <w:szCs w:val="24"/>
          <w:lang w:bidi="ar-IQ"/>
        </w:rPr>
        <w:t>Taq</w:t>
      </w:r>
      <w:r w:rsidR="009314C2" w:rsidRPr="002A3931">
        <w:rPr>
          <w:rFonts w:ascii="Arial" w:hAnsi="Arial" w:cs="Arial"/>
          <w:sz w:val="24"/>
          <w:szCs w:val="24"/>
          <w:lang w:bidi="ar-IQ"/>
        </w:rPr>
        <w:t>…</w:t>
      </w:r>
      <w:r w:rsidR="009314C2" w:rsidRPr="002A3931">
        <w:rPr>
          <w:rFonts w:ascii="Unikurd Web" w:hAnsi="Unikurd Web" w:cs="Unikurd Web"/>
          <w:sz w:val="24"/>
          <w:szCs w:val="24"/>
          <w:lang w:bidi="ar-IQ"/>
        </w:rPr>
        <w:t>taq</w:t>
      </w:r>
      <w:r w:rsidR="009314C2" w:rsidRPr="002A3931">
        <w:rPr>
          <w:rFonts w:ascii="Arial" w:hAnsi="Arial" w:cs="Arial"/>
          <w:sz w:val="24"/>
          <w:szCs w:val="24"/>
          <w:lang w:bidi="ar-IQ"/>
        </w:rPr>
        <w:t>…</w:t>
      </w:r>
      <w:r w:rsidR="009314C2" w:rsidRPr="002A3931">
        <w:rPr>
          <w:rFonts w:ascii="Unikurd Web" w:hAnsi="Unikurd Web" w:cs="Unikurd Web"/>
          <w:sz w:val="24"/>
          <w:szCs w:val="24"/>
          <w:lang w:bidi="ar-IQ"/>
        </w:rPr>
        <w:t>s</w:t>
      </w:r>
      <w:r w:rsidRPr="002A3931">
        <w:rPr>
          <w:rFonts w:ascii="Unikurd Web" w:hAnsi="Unikurd Web" w:cs="Unikurd Web"/>
          <w:sz w:val="24"/>
          <w:szCs w:val="24"/>
          <w:lang w:bidi="ar-IQ"/>
        </w:rPr>
        <w:t>queak</w:t>
      </w:r>
      <w:r w:rsidRPr="002A3931">
        <w:rPr>
          <w:rFonts w:ascii="Arial" w:hAnsi="Arial" w:cs="Arial"/>
          <w:sz w:val="24"/>
          <w:szCs w:val="24"/>
          <w:lang w:bidi="ar-IQ"/>
        </w:rPr>
        <w:t>…</w:t>
      </w:r>
      <w:r w:rsidR="009314C2" w:rsidRPr="002A3931">
        <w:rPr>
          <w:rFonts w:ascii="Unikurd Web" w:hAnsi="Unikurd Web" w:cs="Unikurd Web"/>
          <w:sz w:val="24"/>
          <w:szCs w:val="24"/>
          <w:lang w:bidi="ar-IQ"/>
        </w:rPr>
        <w:t>s</w:t>
      </w:r>
      <w:r w:rsidRPr="002A3931">
        <w:rPr>
          <w:rFonts w:ascii="Unikurd Web" w:hAnsi="Unikurd Web" w:cs="Unikurd Web"/>
          <w:sz w:val="24"/>
          <w:szCs w:val="24"/>
          <w:lang w:bidi="ar-IQ"/>
        </w:rPr>
        <w:t xml:space="preserve">queak,” It was the sound of the door </w:t>
      </w:r>
      <w:r w:rsidR="004A2FEE" w:rsidRPr="002A3931">
        <w:rPr>
          <w:rFonts w:ascii="Unikurd Web" w:hAnsi="Unikurd Web" w:cs="Unikurd Web"/>
          <w:sz w:val="24"/>
          <w:szCs w:val="24"/>
          <w:lang w:bidi="ar-IQ"/>
        </w:rPr>
        <w:t xml:space="preserve">from which </w:t>
      </w:r>
      <w:r w:rsidRPr="002A3931">
        <w:rPr>
          <w:rFonts w:ascii="Unikurd Web" w:hAnsi="Unikurd Web" w:cs="Unikurd Web"/>
          <w:sz w:val="24"/>
          <w:szCs w:val="24"/>
          <w:lang w:bidi="ar-IQ"/>
        </w:rPr>
        <w:t>Zulma had entered earlier.</w:t>
      </w:r>
      <w:r w:rsidR="004A2FEE" w:rsidRPr="002A3931">
        <w:rPr>
          <w:rFonts w:ascii="Unikurd Web" w:hAnsi="Unikurd Web" w:cs="Unikurd Web"/>
          <w:sz w:val="24"/>
          <w:szCs w:val="24"/>
          <w:lang w:bidi="ar-IQ"/>
        </w:rPr>
        <w:t xml:space="preserve"> </w:t>
      </w:r>
      <w:r w:rsidRPr="002A3931">
        <w:rPr>
          <w:rFonts w:ascii="Unikurd Web" w:hAnsi="Unikurd Web" w:cs="Unikurd Web"/>
          <w:sz w:val="24"/>
          <w:szCs w:val="24"/>
          <w:lang w:bidi="ar-IQ"/>
        </w:rPr>
        <w:t xml:space="preserve">It was a small wooden door which linked both Aster and Zulma’s verandas together. </w:t>
      </w:r>
      <w:r w:rsidR="009314C2" w:rsidRPr="002A3931">
        <w:rPr>
          <w:rFonts w:ascii="Unikurd Web" w:hAnsi="Unikurd Web" w:cs="Unikurd Web"/>
          <w:sz w:val="24"/>
          <w:szCs w:val="24"/>
          <w:lang w:bidi="ar-IQ"/>
        </w:rPr>
        <w:t>Aster, Zulma</w:t>
      </w:r>
      <w:r w:rsidR="004A2FEE" w:rsidRPr="002A3931">
        <w:rPr>
          <w:rFonts w:ascii="Unikurd Web" w:hAnsi="Unikurd Web" w:cs="Unikurd Web"/>
          <w:sz w:val="24"/>
          <w:szCs w:val="24"/>
          <w:lang w:bidi="ar-IQ"/>
        </w:rPr>
        <w:t>,</w:t>
      </w:r>
      <w:r w:rsidR="009314C2" w:rsidRPr="002A3931">
        <w:rPr>
          <w:rFonts w:ascii="Unikurd Web" w:hAnsi="Unikurd Web" w:cs="Unikurd Web"/>
          <w:sz w:val="24"/>
          <w:szCs w:val="24"/>
          <w:lang w:bidi="ar-IQ"/>
        </w:rPr>
        <w:t xml:space="preserve"> and Kawan, w</w:t>
      </w:r>
      <w:r w:rsidR="004A2FEE" w:rsidRPr="002A3931">
        <w:rPr>
          <w:rFonts w:ascii="Unikurd Web" w:hAnsi="Unikurd Web" w:cs="Unikurd Web"/>
          <w:sz w:val="24"/>
          <w:szCs w:val="24"/>
          <w:lang w:bidi="ar-IQ"/>
        </w:rPr>
        <w:t>ere</w:t>
      </w:r>
      <w:r w:rsidR="009314C2" w:rsidRPr="002A3931">
        <w:rPr>
          <w:rFonts w:ascii="Unikurd Web" w:hAnsi="Unikurd Web" w:cs="Unikurd Web"/>
          <w:sz w:val="24"/>
          <w:szCs w:val="24"/>
          <w:lang w:bidi="ar-IQ"/>
        </w:rPr>
        <w:t xml:space="preserve"> on the veranda</w:t>
      </w:r>
      <w:r w:rsidR="004A2FEE" w:rsidRPr="002A3931">
        <w:rPr>
          <w:rFonts w:ascii="Unikurd Web" w:hAnsi="Unikurd Web" w:cs="Unikurd Web"/>
          <w:sz w:val="24"/>
          <w:szCs w:val="24"/>
          <w:lang w:bidi="ar-IQ"/>
        </w:rPr>
        <w:t>.</w:t>
      </w:r>
    </w:p>
    <w:p w14:paraId="4F13F6A5" w14:textId="08BFFA45" w:rsidR="003C6F3B" w:rsidRPr="002A3931" w:rsidRDefault="009314C2" w:rsidP="009F2C1C">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“Alia? Please come in,</w:t>
      </w:r>
      <w:r w:rsidR="00B03B9C" w:rsidRPr="002A3931">
        <w:rPr>
          <w:rFonts w:ascii="Unikurd Web" w:hAnsi="Unikurd Web" w:cs="Unikurd Web"/>
          <w:sz w:val="24"/>
          <w:szCs w:val="24"/>
          <w:lang w:bidi="ar-IQ"/>
        </w:rPr>
        <w:t>” Aster called out,</w:t>
      </w:r>
      <w:r w:rsidRPr="002A3931">
        <w:rPr>
          <w:rFonts w:ascii="Unikurd Web" w:hAnsi="Unikurd Web" w:cs="Unikurd Web"/>
          <w:sz w:val="24"/>
          <w:szCs w:val="24"/>
          <w:lang w:bidi="ar-IQ"/>
        </w:rPr>
        <w:t xml:space="preserve"> but when the door opened, it was Isaac, Alia’s husband.</w:t>
      </w:r>
    </w:p>
    <w:p w14:paraId="0B554005" w14:textId="00B11162" w:rsidR="009314C2" w:rsidRPr="002A3931" w:rsidRDefault="009314C2" w:rsidP="009F2C1C">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Isaac anxiously looked at them and</w:t>
      </w:r>
      <w:r w:rsidR="006E3149" w:rsidRPr="002A3931">
        <w:rPr>
          <w:rFonts w:ascii="Unikurd Web" w:hAnsi="Unikurd Web" w:cs="Unikurd Web"/>
          <w:sz w:val="24"/>
          <w:szCs w:val="24"/>
          <w:lang w:bidi="ar-IQ"/>
        </w:rPr>
        <w:t xml:space="preserve"> hoarsely</w:t>
      </w:r>
      <w:r w:rsidRPr="002A3931">
        <w:rPr>
          <w:rFonts w:ascii="Unikurd Web" w:hAnsi="Unikurd Web" w:cs="Unikurd Web"/>
          <w:sz w:val="24"/>
          <w:szCs w:val="24"/>
          <w:lang w:bidi="ar-IQ"/>
        </w:rPr>
        <w:t xml:space="preserve"> said, “I just came back</w:t>
      </w:r>
      <w:r w:rsidR="006E3149" w:rsidRPr="002A3931">
        <w:rPr>
          <w:rFonts w:ascii="Unikurd Web" w:hAnsi="Unikurd Web" w:cs="Unikurd Web"/>
          <w:sz w:val="24"/>
          <w:szCs w:val="24"/>
          <w:lang w:bidi="ar-IQ"/>
        </w:rPr>
        <w:t xml:space="preserve"> from </w:t>
      </w:r>
      <w:r w:rsidR="006E3149" w:rsidRPr="002A3931">
        <w:rPr>
          <w:rFonts w:ascii="Unikurd Web" w:eastAsia="Times New Roman" w:hAnsi="Unikurd Web" w:cs="Unikurd Web"/>
          <w:sz w:val="24"/>
          <w:szCs w:val="24"/>
          <w:lang w:bidi="ar-IQ"/>
        </w:rPr>
        <w:t>Qays</w:t>
      </w:r>
      <w:r w:rsidR="00F46942">
        <w:rPr>
          <w:rFonts w:ascii="Unikurd Web" w:eastAsia="Times New Roman" w:hAnsi="Unikurd Web" w:cs="Unikurd Web"/>
          <w:sz w:val="24"/>
          <w:szCs w:val="24"/>
          <w:lang w:bidi="ar-IQ"/>
        </w:rPr>
        <w:t>e</w:t>
      </w:r>
      <w:r w:rsidR="006E3149" w:rsidRPr="002A3931">
        <w:rPr>
          <w:rFonts w:ascii="Unikurd Web" w:eastAsia="Times New Roman" w:hAnsi="Unikurd Web" w:cs="Unikurd Web"/>
          <w:sz w:val="24"/>
          <w:szCs w:val="24"/>
          <w:lang w:bidi="ar-IQ"/>
        </w:rPr>
        <w:t>r-i-Ham</w:t>
      </w:r>
      <w:r w:rsidR="00CD24AB">
        <w:rPr>
          <w:rFonts w:ascii="Segoe UI" w:hAnsi="Segoe UI" w:cs="Segoe UI"/>
          <w:color w:val="0D0D0D"/>
          <w:shd w:val="clear" w:color="auto" w:fill="FFFFFF"/>
        </w:rPr>
        <w:t>î</w:t>
      </w:r>
      <w:r w:rsidR="006E3149" w:rsidRPr="002A3931">
        <w:rPr>
          <w:rFonts w:ascii="Unikurd Web" w:eastAsia="Times New Roman" w:hAnsi="Unikurd Web" w:cs="Unikurd Web"/>
          <w:sz w:val="24"/>
          <w:szCs w:val="24"/>
          <w:lang w:bidi="ar-IQ"/>
        </w:rPr>
        <w:t xml:space="preserve">d </w:t>
      </w:r>
      <w:r w:rsidR="00971E91" w:rsidRPr="002A3931">
        <w:rPr>
          <w:rFonts w:ascii="Unikurd Web" w:eastAsia="Times New Roman" w:hAnsi="Unikurd Web" w:cs="Unikurd Web"/>
          <w:sz w:val="24"/>
          <w:szCs w:val="24"/>
          <w:lang w:bidi="ar-IQ"/>
        </w:rPr>
        <w:t>Beg</w:t>
      </w:r>
      <w:r w:rsidR="00B03B9C" w:rsidRPr="002A3931">
        <w:rPr>
          <w:rFonts w:ascii="Unikurd Web" w:eastAsia="Times New Roman" w:hAnsi="Unikurd Web" w:cs="Unikurd Web"/>
          <w:sz w:val="24"/>
          <w:szCs w:val="24"/>
          <w:lang w:bidi="ar-IQ"/>
        </w:rPr>
        <w:t>.</w:t>
      </w:r>
      <w:r w:rsidR="006E3149" w:rsidRPr="002A3931">
        <w:rPr>
          <w:rFonts w:ascii="Unikurd Web" w:eastAsia="Times New Roman" w:hAnsi="Unikurd Web" w:cs="Unikurd Web"/>
          <w:sz w:val="24"/>
          <w:szCs w:val="24"/>
          <w:lang w:bidi="ar-IQ"/>
        </w:rPr>
        <w:t xml:space="preserve"> </w:t>
      </w:r>
      <w:r w:rsidR="00B03B9C" w:rsidRPr="002A3931">
        <w:rPr>
          <w:rFonts w:ascii="Unikurd Web" w:eastAsia="Times New Roman" w:hAnsi="Unikurd Web" w:cs="Unikurd Web"/>
          <w:sz w:val="24"/>
          <w:szCs w:val="24"/>
          <w:lang w:bidi="ar-IQ"/>
        </w:rPr>
        <w:t>P</w:t>
      </w:r>
      <w:r w:rsidR="006E3149" w:rsidRPr="002A3931">
        <w:rPr>
          <w:rFonts w:ascii="Unikurd Web" w:eastAsia="Times New Roman" w:hAnsi="Unikurd Web" w:cs="Unikurd Web"/>
          <w:sz w:val="24"/>
          <w:szCs w:val="24"/>
          <w:lang w:bidi="ar-IQ"/>
        </w:rPr>
        <w:t xml:space="preserve">eople said that </w:t>
      </w:r>
      <w:r w:rsidR="00E3749C" w:rsidRPr="002A3931">
        <w:rPr>
          <w:rFonts w:ascii="Unikurd Web" w:eastAsia="Times New Roman" w:hAnsi="Unikurd Web" w:cs="Unikurd Web"/>
          <w:sz w:val="24"/>
          <w:szCs w:val="24"/>
          <w:lang w:bidi="ar-IQ"/>
        </w:rPr>
        <w:t>Heme</w:t>
      </w:r>
      <w:r w:rsidR="006E3149" w:rsidRPr="002A3931">
        <w:rPr>
          <w:rFonts w:ascii="Unikurd Web" w:eastAsia="Times New Roman" w:hAnsi="Unikurd Web" w:cs="Unikurd Web"/>
          <w:sz w:val="24"/>
          <w:szCs w:val="24"/>
          <w:lang w:bidi="ar-IQ"/>
        </w:rPr>
        <w:t xml:space="preserve"> had been arrested by the police.”</w:t>
      </w:r>
      <w:r w:rsidRPr="002A3931">
        <w:rPr>
          <w:rFonts w:ascii="Unikurd Web" w:hAnsi="Unikurd Web" w:cs="Unikurd Web"/>
          <w:sz w:val="24"/>
          <w:szCs w:val="24"/>
          <w:lang w:bidi="ar-IQ"/>
        </w:rPr>
        <w:t xml:space="preserve"> </w:t>
      </w:r>
    </w:p>
    <w:p w14:paraId="772E4C2A" w14:textId="2B6801B3" w:rsidR="004F0CE7" w:rsidRPr="002A3931" w:rsidRDefault="00E40E44" w:rsidP="004F0CE7">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 xml:space="preserve">Zulma raised her head, </w:t>
      </w:r>
      <w:r w:rsidR="007D65E4" w:rsidRPr="002A3931">
        <w:rPr>
          <w:rFonts w:ascii="Unikurd Web" w:hAnsi="Unikurd Web" w:cs="Unikurd Web"/>
          <w:sz w:val="24"/>
          <w:szCs w:val="24"/>
          <w:lang w:bidi="ar-IQ"/>
        </w:rPr>
        <w:t>furrowed her brow</w:t>
      </w:r>
      <w:r w:rsidR="004F0CE7" w:rsidRPr="002A3931">
        <w:rPr>
          <w:rFonts w:ascii="Unikurd Web" w:hAnsi="Unikurd Web" w:cs="Unikurd Web"/>
          <w:sz w:val="24"/>
          <w:szCs w:val="24"/>
          <w:lang w:bidi="ar-IQ"/>
        </w:rPr>
        <w:t>, breathed deeply, looked at Linin’s photo</w:t>
      </w:r>
      <w:r w:rsidR="00B03B9C" w:rsidRPr="002A3931">
        <w:rPr>
          <w:rFonts w:ascii="Unikurd Web" w:hAnsi="Unikurd Web" w:cs="Unikurd Web"/>
          <w:sz w:val="24"/>
          <w:szCs w:val="24"/>
          <w:lang w:bidi="ar-IQ"/>
        </w:rPr>
        <w:t>,</w:t>
      </w:r>
      <w:r w:rsidR="004F0CE7" w:rsidRPr="002A3931">
        <w:rPr>
          <w:rFonts w:ascii="Unikurd Web" w:hAnsi="Unikurd Web" w:cs="Unikurd Web"/>
          <w:sz w:val="24"/>
          <w:szCs w:val="24"/>
          <w:lang w:bidi="ar-IQ"/>
        </w:rPr>
        <w:t xml:space="preserve"> and squinted her eyes to see him clearly</w:t>
      </w:r>
      <w:r w:rsidR="00B03B9C" w:rsidRPr="002A3931">
        <w:rPr>
          <w:rFonts w:ascii="Unikurd Web" w:hAnsi="Unikurd Web" w:cs="Unikurd Web"/>
          <w:sz w:val="24"/>
          <w:szCs w:val="24"/>
          <w:lang w:bidi="ar-IQ"/>
        </w:rPr>
        <w:t>,</w:t>
      </w:r>
      <w:r w:rsidR="004F0CE7" w:rsidRPr="002A3931">
        <w:rPr>
          <w:rFonts w:ascii="Unikurd Web" w:hAnsi="Unikurd Web" w:cs="Unikurd Web"/>
          <w:sz w:val="24"/>
          <w:szCs w:val="24"/>
          <w:lang w:bidi="ar-IQ"/>
        </w:rPr>
        <w:t xml:space="preserve"> sa</w:t>
      </w:r>
      <w:r w:rsidR="00B03B9C" w:rsidRPr="002A3931">
        <w:rPr>
          <w:rFonts w:ascii="Unikurd Web" w:hAnsi="Unikurd Web" w:cs="Unikurd Web"/>
          <w:sz w:val="24"/>
          <w:szCs w:val="24"/>
          <w:lang w:bidi="ar-IQ"/>
        </w:rPr>
        <w:t>ying,</w:t>
      </w:r>
      <w:r w:rsidR="004F0CE7" w:rsidRPr="002A3931">
        <w:rPr>
          <w:rFonts w:ascii="Unikurd Web" w:hAnsi="Unikurd Web" w:cs="Unikurd Web"/>
          <w:sz w:val="24"/>
          <w:szCs w:val="24"/>
          <w:lang w:bidi="ar-IQ"/>
        </w:rPr>
        <w:t xml:space="preserve"> “Yahweh, for the sake of this holly Shabbat, protect him.”</w:t>
      </w:r>
    </w:p>
    <w:p w14:paraId="08DC6F21" w14:textId="3DDE94B3" w:rsidR="00E40E44" w:rsidRPr="002A3931" w:rsidRDefault="004F0CE7" w:rsidP="004F0CE7">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 xml:space="preserve">“Amen, amen, “Aster and Isaac responded. </w:t>
      </w:r>
    </w:p>
    <w:p w14:paraId="6F69919D" w14:textId="77777777" w:rsidR="00703119" w:rsidRPr="002A3931" w:rsidRDefault="00703119" w:rsidP="004F0CE7">
      <w:pPr>
        <w:spacing w:line="360" w:lineRule="auto"/>
        <w:rPr>
          <w:rFonts w:ascii="Unikurd Web" w:hAnsi="Unikurd Web" w:cs="Unikurd Web"/>
          <w:sz w:val="24"/>
          <w:szCs w:val="24"/>
          <w:lang w:bidi="ar-IQ"/>
        </w:rPr>
      </w:pPr>
    </w:p>
    <w:p w14:paraId="38BE5646" w14:textId="77777777" w:rsidR="006F305E" w:rsidRPr="002A3931" w:rsidRDefault="006F305E" w:rsidP="004F0CE7">
      <w:pPr>
        <w:spacing w:line="360" w:lineRule="auto"/>
        <w:rPr>
          <w:rFonts w:ascii="Unikurd Web" w:hAnsi="Unikurd Web" w:cs="Unikurd Web"/>
          <w:sz w:val="24"/>
          <w:szCs w:val="24"/>
          <w:lang w:bidi="ar-IQ"/>
        </w:rPr>
      </w:pPr>
    </w:p>
    <w:p w14:paraId="56D1373B" w14:textId="77777777" w:rsidR="006F305E" w:rsidRPr="002A3931" w:rsidRDefault="006F305E" w:rsidP="004F0CE7">
      <w:pPr>
        <w:spacing w:line="360" w:lineRule="auto"/>
        <w:rPr>
          <w:rFonts w:ascii="Unikurd Web" w:hAnsi="Unikurd Web" w:cs="Unikurd Web"/>
          <w:sz w:val="24"/>
          <w:szCs w:val="24"/>
          <w:lang w:bidi="ar-IQ"/>
        </w:rPr>
      </w:pPr>
    </w:p>
    <w:p w14:paraId="77DCCD60" w14:textId="77777777" w:rsidR="00703119" w:rsidRPr="002A3931" w:rsidRDefault="00703119" w:rsidP="004F0CE7">
      <w:pPr>
        <w:spacing w:line="360" w:lineRule="auto"/>
        <w:rPr>
          <w:rFonts w:ascii="Unikurd Web" w:hAnsi="Unikurd Web" w:cs="Unikurd Web"/>
          <w:sz w:val="24"/>
          <w:szCs w:val="24"/>
          <w:lang w:bidi="ar-IQ"/>
        </w:rPr>
      </w:pPr>
    </w:p>
    <w:p w14:paraId="5D92C70B" w14:textId="4A1BC687" w:rsidR="00703119" w:rsidRPr="008527F5" w:rsidRDefault="00703119" w:rsidP="007F718C">
      <w:pPr>
        <w:spacing w:line="360" w:lineRule="auto"/>
        <w:jc w:val="center"/>
        <w:rPr>
          <w:rFonts w:ascii="Unikurd Web" w:hAnsi="Unikurd Web" w:cs="Unikurd Web"/>
          <w:b/>
          <w:bCs/>
          <w:sz w:val="24"/>
          <w:szCs w:val="24"/>
          <w:lang w:bidi="ar-IQ"/>
        </w:rPr>
      </w:pPr>
      <w:r w:rsidRPr="008527F5">
        <w:rPr>
          <w:rFonts w:ascii="Unikurd Web" w:hAnsi="Unikurd Web" w:cs="Unikurd Web"/>
          <w:b/>
          <w:bCs/>
          <w:sz w:val="24"/>
          <w:szCs w:val="24"/>
          <w:lang w:bidi="ar-IQ"/>
        </w:rPr>
        <w:t>(</w:t>
      </w:r>
      <w:r w:rsidR="004D7A20" w:rsidRPr="008527F5">
        <w:rPr>
          <w:rFonts w:ascii="Unikurd Web" w:hAnsi="Unikurd Web" w:cs="Unikurd Web"/>
          <w:b/>
          <w:bCs/>
          <w:sz w:val="24"/>
          <w:szCs w:val="24"/>
        </w:rPr>
        <w:t>Chapter</w:t>
      </w:r>
      <w:r w:rsidR="004D7A20" w:rsidRPr="008527F5">
        <w:rPr>
          <w:rFonts w:ascii="Unikurd Web" w:eastAsia="Times New Roman" w:hAnsi="Unikurd Web" w:cs="Unikurd Web"/>
          <w:b/>
          <w:bCs/>
          <w:color w:val="000000" w:themeColor="text1"/>
          <w:sz w:val="24"/>
          <w:szCs w:val="24"/>
          <w:lang w:val="en-US" w:bidi="ar-KW"/>
        </w:rPr>
        <w:t xml:space="preserve"> -</w:t>
      </w:r>
      <w:r w:rsidRPr="008527F5">
        <w:rPr>
          <w:rFonts w:ascii="Unikurd Web" w:hAnsi="Unikurd Web" w:cs="Unikurd Web"/>
          <w:b/>
          <w:bCs/>
          <w:sz w:val="24"/>
          <w:szCs w:val="24"/>
          <w:lang w:bidi="ar-IQ"/>
        </w:rPr>
        <w:t>14)</w:t>
      </w:r>
    </w:p>
    <w:p w14:paraId="1CA75CEA" w14:textId="5BDC3ECB" w:rsidR="00E05D8E" w:rsidRPr="002A3931" w:rsidRDefault="00624E7E" w:rsidP="00624E7E">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As time passed and new events unfolded, Kawan found himself standing before the unlocked front door of the synagogue in the town's Jewish neighbourhood</w:t>
      </w:r>
      <w:r w:rsidR="00703119" w:rsidRPr="002A3931">
        <w:rPr>
          <w:rFonts w:ascii="Unikurd Web" w:hAnsi="Unikurd Web" w:cs="Unikurd Web"/>
          <w:color w:val="000000" w:themeColor="text1"/>
          <w:sz w:val="24"/>
          <w:szCs w:val="24"/>
          <w:lang w:bidi="ar-IQ"/>
        </w:rPr>
        <w:t>. He</w:t>
      </w:r>
      <w:r w:rsidR="006B5054" w:rsidRPr="002A3931">
        <w:rPr>
          <w:rFonts w:ascii="Unikurd Web" w:hAnsi="Unikurd Web" w:cs="Unikurd Web"/>
          <w:color w:val="000000" w:themeColor="text1"/>
          <w:sz w:val="24"/>
          <w:szCs w:val="24"/>
          <w:lang w:bidi="ar-IQ"/>
        </w:rPr>
        <w:t xml:space="preserve"> eased it open, peered in, and caught sight of the </w:t>
      </w:r>
      <w:r w:rsidR="00703119" w:rsidRPr="002A3931">
        <w:rPr>
          <w:rFonts w:ascii="Unikurd Web" w:hAnsi="Unikurd Web" w:cs="Unikurd Web"/>
          <w:color w:val="000000" w:themeColor="text1"/>
          <w:sz w:val="24"/>
          <w:szCs w:val="24"/>
          <w:lang w:bidi="ar-IQ"/>
        </w:rPr>
        <w:t xml:space="preserve">Rabbi, </w:t>
      </w:r>
      <w:r w:rsidR="006B5054" w:rsidRPr="002A3931">
        <w:rPr>
          <w:rFonts w:ascii="Unikurd Web" w:hAnsi="Unikurd Web" w:cs="Unikurd Web"/>
          <w:color w:val="000000" w:themeColor="text1"/>
          <w:sz w:val="24"/>
          <w:szCs w:val="24"/>
          <w:lang w:bidi="ar-IQ"/>
        </w:rPr>
        <w:t xml:space="preserve">the </w:t>
      </w:r>
      <w:r w:rsidR="00703119" w:rsidRPr="002A3931">
        <w:rPr>
          <w:rFonts w:ascii="Unikurd Web" w:hAnsi="Unikurd Web" w:cs="Unikurd Web"/>
          <w:color w:val="000000" w:themeColor="text1"/>
          <w:sz w:val="24"/>
          <w:szCs w:val="24"/>
          <w:lang w:bidi="ar-IQ"/>
        </w:rPr>
        <w:t>Cantor</w:t>
      </w:r>
      <w:r w:rsidR="008247B5" w:rsidRPr="002A3931">
        <w:rPr>
          <w:rFonts w:ascii="Unikurd Web" w:hAnsi="Unikurd Web" w:cs="Unikurd Web"/>
          <w:color w:val="000000" w:themeColor="text1"/>
          <w:sz w:val="24"/>
          <w:szCs w:val="24"/>
          <w:lang w:bidi="ar-IQ"/>
        </w:rPr>
        <w:t>,</w:t>
      </w:r>
      <w:r w:rsidR="00703119" w:rsidRPr="002A3931">
        <w:rPr>
          <w:rFonts w:ascii="Unikurd Web" w:hAnsi="Unikurd Web" w:cs="Unikurd Web"/>
          <w:color w:val="000000" w:themeColor="text1"/>
          <w:sz w:val="24"/>
          <w:szCs w:val="24"/>
          <w:lang w:bidi="ar-IQ"/>
        </w:rPr>
        <w:t xml:space="preserve"> and </w:t>
      </w:r>
      <w:r w:rsidR="006B5054" w:rsidRPr="002A3931">
        <w:rPr>
          <w:rFonts w:ascii="Unikurd Web" w:hAnsi="Unikurd Web" w:cs="Unikurd Web"/>
          <w:color w:val="000000" w:themeColor="text1"/>
          <w:sz w:val="24"/>
          <w:szCs w:val="24"/>
          <w:lang w:bidi="ar-IQ"/>
        </w:rPr>
        <w:t xml:space="preserve">another individual in the </w:t>
      </w:r>
      <w:r w:rsidR="008247B5" w:rsidRPr="002A3931">
        <w:rPr>
          <w:rFonts w:ascii="Unikurd Web" w:hAnsi="Unikurd Web" w:cs="Unikurd Web"/>
          <w:color w:val="000000" w:themeColor="text1"/>
          <w:sz w:val="24"/>
          <w:szCs w:val="24"/>
          <w:lang w:bidi="ar-IQ"/>
        </w:rPr>
        <w:t xml:space="preserve">open </w:t>
      </w:r>
      <w:r w:rsidR="006B5054" w:rsidRPr="002A3931">
        <w:rPr>
          <w:rFonts w:ascii="Unikurd Web" w:hAnsi="Unikurd Web" w:cs="Unikurd Web"/>
          <w:color w:val="000000" w:themeColor="text1"/>
          <w:sz w:val="24"/>
          <w:szCs w:val="24"/>
          <w:lang w:bidi="ar-IQ"/>
        </w:rPr>
        <w:t>court</w:t>
      </w:r>
      <w:r w:rsidR="008247B5" w:rsidRPr="002A3931">
        <w:rPr>
          <w:rFonts w:ascii="Unikurd Web" w:hAnsi="Unikurd Web" w:cs="Unikurd Web"/>
          <w:color w:val="000000" w:themeColor="text1"/>
          <w:sz w:val="24"/>
          <w:szCs w:val="24"/>
          <w:lang w:bidi="ar-IQ"/>
        </w:rPr>
        <w:t>yard</w:t>
      </w:r>
      <w:r w:rsidR="006B5054" w:rsidRPr="002A3931">
        <w:rPr>
          <w:rFonts w:ascii="Unikurd Web" w:hAnsi="Unikurd Web" w:cs="Unikurd Web"/>
          <w:color w:val="000000" w:themeColor="text1"/>
          <w:sz w:val="24"/>
          <w:szCs w:val="24"/>
          <w:lang w:bidi="ar-IQ"/>
        </w:rPr>
        <w:t>. They were in a</w:t>
      </w:r>
      <w:r w:rsidR="005A1E13" w:rsidRPr="002A3931">
        <w:rPr>
          <w:rFonts w:ascii="Unikurd Web" w:hAnsi="Unikurd Web" w:cs="Unikurd Web"/>
          <w:color w:val="000000" w:themeColor="text1"/>
          <w:sz w:val="24"/>
          <w:szCs w:val="24"/>
          <w:lang w:bidi="ar-IQ"/>
        </w:rPr>
        <w:t xml:space="preserve"> </w:t>
      </w:r>
      <w:r w:rsidR="008247B5" w:rsidRPr="002A3931">
        <w:rPr>
          <w:rFonts w:ascii="Unikurd Web" w:hAnsi="Unikurd Web" w:cs="Unikurd Web"/>
          <w:color w:val="000000" w:themeColor="text1"/>
          <w:sz w:val="24"/>
          <w:szCs w:val="24"/>
          <w:lang w:bidi="ar-IQ"/>
        </w:rPr>
        <w:t>hurr</w:t>
      </w:r>
      <w:r w:rsidR="006B5054" w:rsidRPr="002A3931">
        <w:rPr>
          <w:rFonts w:ascii="Unikurd Web" w:hAnsi="Unikurd Web" w:cs="Unikurd Web"/>
          <w:color w:val="000000" w:themeColor="text1"/>
          <w:sz w:val="24"/>
          <w:szCs w:val="24"/>
          <w:lang w:bidi="ar-IQ"/>
        </w:rPr>
        <w:t>y, gathering</w:t>
      </w:r>
      <w:r w:rsidR="008247B5" w:rsidRPr="002A3931">
        <w:rPr>
          <w:rFonts w:ascii="Unikurd Web" w:hAnsi="Unikurd Web" w:cs="Unikurd Web"/>
          <w:color w:val="000000" w:themeColor="text1"/>
          <w:sz w:val="24"/>
          <w:szCs w:val="24"/>
          <w:lang w:bidi="ar-IQ"/>
        </w:rPr>
        <w:t xml:space="preserve"> </w:t>
      </w:r>
      <w:r w:rsidR="00F23AB1" w:rsidRPr="002A3931">
        <w:rPr>
          <w:rFonts w:ascii="Unikurd Web" w:hAnsi="Unikurd Web" w:cs="Unikurd Web"/>
          <w:color w:val="000000" w:themeColor="text1"/>
          <w:sz w:val="24"/>
          <w:szCs w:val="24"/>
          <w:lang w:bidi="ar-IQ"/>
        </w:rPr>
        <w:t>Sifrei Torah (</w:t>
      </w:r>
      <w:r w:rsidR="005A1E13" w:rsidRPr="002A3931">
        <w:rPr>
          <w:rFonts w:ascii="Unikurd Web" w:hAnsi="Unikurd Web" w:cs="Unikurd Web"/>
          <w:color w:val="000000" w:themeColor="text1"/>
          <w:sz w:val="24"/>
          <w:szCs w:val="24"/>
          <w:lang w:bidi="ar-IQ"/>
        </w:rPr>
        <w:t>Torah scrolls</w:t>
      </w:r>
      <w:r w:rsidR="00F23AB1" w:rsidRPr="002A3931">
        <w:rPr>
          <w:rFonts w:ascii="Unikurd Web" w:hAnsi="Unikurd Web" w:cs="Unikurd Web"/>
          <w:color w:val="000000" w:themeColor="text1"/>
          <w:sz w:val="24"/>
          <w:szCs w:val="24"/>
          <w:lang w:bidi="ar-IQ"/>
        </w:rPr>
        <w:t>)</w:t>
      </w:r>
      <w:r w:rsidR="005A1E13" w:rsidRPr="002A3931">
        <w:rPr>
          <w:rFonts w:ascii="Unikurd Web" w:hAnsi="Unikurd Web" w:cs="Unikurd Web"/>
          <w:color w:val="000000" w:themeColor="text1"/>
          <w:sz w:val="24"/>
          <w:szCs w:val="24"/>
          <w:lang w:bidi="ar-IQ"/>
        </w:rPr>
        <w:t xml:space="preserve">, </w:t>
      </w:r>
      <w:r w:rsidR="00F23AB1" w:rsidRPr="002A3931">
        <w:rPr>
          <w:rFonts w:ascii="Unikurd Web" w:hAnsi="Unikurd Web" w:cs="Unikurd Web"/>
          <w:color w:val="000000" w:themeColor="text1"/>
          <w:sz w:val="24"/>
          <w:szCs w:val="24"/>
          <w:lang w:bidi="ar-IQ"/>
        </w:rPr>
        <w:t>Ner Tamid (</w:t>
      </w:r>
      <w:r w:rsidR="005A1E13" w:rsidRPr="002A3931">
        <w:rPr>
          <w:rFonts w:ascii="Unikurd Web" w:hAnsi="Unikurd Web" w:cs="Unikurd Web"/>
          <w:color w:val="000000" w:themeColor="text1"/>
          <w:sz w:val="24"/>
          <w:szCs w:val="24"/>
          <w:lang w:bidi="ar-IQ"/>
        </w:rPr>
        <w:t>Eternal light</w:t>
      </w:r>
      <w:r w:rsidR="00F23AB1" w:rsidRPr="002A3931">
        <w:rPr>
          <w:rFonts w:ascii="Unikurd Web" w:hAnsi="Unikurd Web" w:cs="Unikurd Web"/>
          <w:color w:val="000000" w:themeColor="text1"/>
          <w:sz w:val="24"/>
          <w:szCs w:val="24"/>
          <w:lang w:bidi="ar-IQ"/>
        </w:rPr>
        <w:t>)</w:t>
      </w:r>
      <w:r w:rsidR="005A1E13" w:rsidRPr="002A3931">
        <w:rPr>
          <w:rFonts w:ascii="Unikurd Web" w:hAnsi="Unikurd Web" w:cs="Unikurd Web"/>
          <w:color w:val="000000" w:themeColor="text1"/>
          <w:sz w:val="24"/>
          <w:szCs w:val="24"/>
          <w:lang w:bidi="ar-IQ"/>
        </w:rPr>
        <w:t>, Menor</w:t>
      </w:r>
      <w:r w:rsidR="008247B5" w:rsidRPr="002A3931">
        <w:rPr>
          <w:rFonts w:ascii="Unikurd Web" w:hAnsi="Unikurd Web" w:cs="Unikurd Web"/>
          <w:color w:val="000000" w:themeColor="text1"/>
          <w:sz w:val="24"/>
          <w:szCs w:val="24"/>
          <w:lang w:bidi="ar-IQ"/>
        </w:rPr>
        <w:t>ah</w:t>
      </w:r>
      <w:r w:rsidR="006B5054" w:rsidRPr="002A3931">
        <w:rPr>
          <w:rFonts w:ascii="Unikurd Web" w:hAnsi="Unikurd Web" w:cs="Unikurd Web"/>
          <w:color w:val="000000" w:themeColor="text1"/>
          <w:sz w:val="24"/>
          <w:szCs w:val="24"/>
          <w:lang w:bidi="ar-IQ"/>
        </w:rPr>
        <w:t>,</w:t>
      </w:r>
      <w:r w:rsidR="008247B5" w:rsidRPr="002A3931">
        <w:rPr>
          <w:rFonts w:ascii="Unikurd Web" w:hAnsi="Unikurd Web" w:cs="Unikurd Web"/>
          <w:color w:val="000000" w:themeColor="text1"/>
          <w:sz w:val="24"/>
          <w:szCs w:val="24"/>
          <w:lang w:bidi="ar-IQ"/>
        </w:rPr>
        <w:t xml:space="preserve"> and </w:t>
      </w:r>
      <w:r w:rsidR="006B5054" w:rsidRPr="002A3931">
        <w:rPr>
          <w:rFonts w:ascii="Unikurd Web" w:hAnsi="Unikurd Web" w:cs="Unikurd Web"/>
          <w:color w:val="000000" w:themeColor="text1"/>
          <w:sz w:val="24"/>
          <w:szCs w:val="24"/>
          <w:lang w:bidi="ar-IQ"/>
        </w:rPr>
        <w:t>various</w:t>
      </w:r>
      <w:r w:rsidR="008247B5" w:rsidRPr="002A3931">
        <w:rPr>
          <w:rFonts w:ascii="Unikurd Web" w:hAnsi="Unikurd Web" w:cs="Unikurd Web"/>
          <w:color w:val="000000" w:themeColor="text1"/>
          <w:sz w:val="24"/>
          <w:szCs w:val="24"/>
          <w:lang w:bidi="ar-IQ"/>
        </w:rPr>
        <w:t xml:space="preserve"> religious </w:t>
      </w:r>
      <w:r w:rsidR="006B5054" w:rsidRPr="002A3931">
        <w:rPr>
          <w:rFonts w:ascii="Unikurd Web" w:hAnsi="Unikurd Web" w:cs="Unikurd Web"/>
          <w:color w:val="000000" w:themeColor="text1"/>
          <w:sz w:val="24"/>
          <w:szCs w:val="24"/>
          <w:lang w:bidi="ar-IQ"/>
        </w:rPr>
        <w:t>articles</w:t>
      </w:r>
      <w:r w:rsidR="00F23AB1" w:rsidRPr="002A3931">
        <w:rPr>
          <w:rFonts w:ascii="Unikurd Web" w:hAnsi="Unikurd Web" w:cs="Unikurd Web"/>
          <w:color w:val="000000" w:themeColor="text1"/>
          <w:sz w:val="24"/>
          <w:szCs w:val="24"/>
          <w:lang w:bidi="ar-IQ"/>
        </w:rPr>
        <w:t>.</w:t>
      </w:r>
      <w:r w:rsidR="006B5054" w:rsidRPr="002A3931">
        <w:rPr>
          <w:rFonts w:ascii="Unikurd Web" w:hAnsi="Unikurd Web" w:cs="Unikurd Web"/>
          <w:color w:val="000000" w:themeColor="text1"/>
          <w:sz w:val="24"/>
          <w:szCs w:val="24"/>
          <w:lang w:bidi="ar-IQ"/>
        </w:rPr>
        <w:t xml:space="preserve"> Upon spotting</w:t>
      </w:r>
      <w:r w:rsidR="008247B5" w:rsidRPr="002A3931">
        <w:rPr>
          <w:rFonts w:ascii="Unikurd Web" w:hAnsi="Unikurd Web" w:cs="Unikurd Web"/>
          <w:color w:val="000000" w:themeColor="text1"/>
          <w:sz w:val="24"/>
          <w:szCs w:val="24"/>
          <w:lang w:bidi="ar-IQ"/>
        </w:rPr>
        <w:t xml:space="preserve"> him, the</w:t>
      </w:r>
      <w:r w:rsidR="006B5054" w:rsidRPr="002A3931">
        <w:rPr>
          <w:rFonts w:ascii="Unikurd Web" w:hAnsi="Unikurd Web" w:cs="Unikurd Web"/>
          <w:color w:val="000000" w:themeColor="text1"/>
          <w:sz w:val="24"/>
          <w:szCs w:val="24"/>
          <w:lang w:bidi="ar-IQ"/>
        </w:rPr>
        <w:t>ir expressions turned</w:t>
      </w:r>
      <w:r w:rsidR="008247B5" w:rsidRPr="002A3931">
        <w:rPr>
          <w:rFonts w:ascii="Unikurd Web" w:hAnsi="Unikurd Web" w:cs="Unikurd Web"/>
          <w:color w:val="000000" w:themeColor="text1"/>
          <w:sz w:val="24"/>
          <w:szCs w:val="24"/>
          <w:lang w:bidi="ar-IQ"/>
        </w:rPr>
        <w:t xml:space="preserve"> anxious</w:t>
      </w:r>
      <w:r w:rsidR="006B5054" w:rsidRPr="002A3931">
        <w:rPr>
          <w:rFonts w:ascii="Unikurd Web" w:hAnsi="Unikurd Web" w:cs="Unikurd Web"/>
          <w:color w:val="000000" w:themeColor="text1"/>
          <w:sz w:val="24"/>
          <w:szCs w:val="24"/>
          <w:lang w:bidi="ar-IQ"/>
        </w:rPr>
        <w:t>,</w:t>
      </w:r>
      <w:r w:rsidR="008247B5" w:rsidRPr="002A3931">
        <w:rPr>
          <w:rFonts w:ascii="Unikurd Web" w:hAnsi="Unikurd Web" w:cs="Unikurd Web"/>
          <w:color w:val="000000" w:themeColor="text1"/>
          <w:sz w:val="24"/>
          <w:szCs w:val="24"/>
          <w:lang w:bidi="ar-IQ"/>
        </w:rPr>
        <w:t xml:space="preserve"> a</w:t>
      </w:r>
      <w:r w:rsidR="009D5574" w:rsidRPr="002A3931">
        <w:rPr>
          <w:rFonts w:ascii="Unikurd Web" w:hAnsi="Unikurd Web" w:cs="Unikurd Web"/>
          <w:color w:val="000000" w:themeColor="text1"/>
          <w:sz w:val="24"/>
          <w:szCs w:val="24"/>
          <w:lang w:bidi="ar-IQ"/>
        </w:rPr>
        <w:t xml:space="preserve">s they hadn’t anticipated anyone seeing them. </w:t>
      </w:r>
      <w:r w:rsidR="008247B5" w:rsidRPr="002A3931">
        <w:rPr>
          <w:rFonts w:ascii="Unikurd Web" w:hAnsi="Unikurd Web" w:cs="Unikurd Web"/>
          <w:color w:val="000000" w:themeColor="text1"/>
          <w:sz w:val="24"/>
          <w:szCs w:val="24"/>
          <w:lang w:bidi="ar-IQ"/>
        </w:rPr>
        <w:t>The</w:t>
      </w:r>
      <w:r w:rsidR="009D5574" w:rsidRPr="002A3931">
        <w:rPr>
          <w:rFonts w:ascii="Unikurd Web" w:hAnsi="Unikurd Web" w:cs="Unikurd Web"/>
          <w:color w:val="000000" w:themeColor="text1"/>
          <w:sz w:val="24"/>
          <w:szCs w:val="24"/>
          <w:lang w:bidi="ar-IQ"/>
        </w:rPr>
        <w:t xml:space="preserve"> trio exchanged</w:t>
      </w:r>
      <w:r w:rsidR="008247B5" w:rsidRPr="002A3931">
        <w:rPr>
          <w:rFonts w:ascii="Unikurd Web" w:hAnsi="Unikurd Web" w:cs="Unikurd Web"/>
          <w:color w:val="000000" w:themeColor="text1"/>
          <w:sz w:val="24"/>
          <w:szCs w:val="24"/>
          <w:lang w:bidi="ar-IQ"/>
        </w:rPr>
        <w:t xml:space="preserve"> glance</w:t>
      </w:r>
      <w:r w:rsidR="009D5574" w:rsidRPr="002A3931">
        <w:rPr>
          <w:rFonts w:ascii="Unikurd Web" w:hAnsi="Unikurd Web" w:cs="Unikurd Web"/>
          <w:color w:val="000000" w:themeColor="text1"/>
          <w:sz w:val="24"/>
          <w:szCs w:val="24"/>
          <w:lang w:bidi="ar-IQ"/>
        </w:rPr>
        <w:t>s with one another,</w:t>
      </w:r>
      <w:r w:rsidR="008247B5" w:rsidRPr="002A3931">
        <w:rPr>
          <w:rFonts w:ascii="Unikurd Web" w:hAnsi="Unikurd Web" w:cs="Unikurd Web"/>
          <w:color w:val="000000" w:themeColor="text1"/>
          <w:sz w:val="24"/>
          <w:szCs w:val="24"/>
          <w:lang w:bidi="ar-IQ"/>
        </w:rPr>
        <w:t xml:space="preserve"> then</w:t>
      </w:r>
      <w:r w:rsidR="009D5574" w:rsidRPr="002A3931">
        <w:rPr>
          <w:rFonts w:ascii="Unikurd Web" w:hAnsi="Unikurd Web" w:cs="Unikurd Web"/>
          <w:color w:val="000000" w:themeColor="text1"/>
          <w:sz w:val="24"/>
          <w:szCs w:val="24"/>
          <w:lang w:bidi="ar-IQ"/>
        </w:rPr>
        <w:t xml:space="preserve"> briefly looked</w:t>
      </w:r>
      <w:r w:rsidR="008247B5" w:rsidRPr="002A3931">
        <w:rPr>
          <w:rFonts w:ascii="Unikurd Web" w:hAnsi="Unikurd Web" w:cs="Unikurd Web"/>
          <w:color w:val="000000" w:themeColor="text1"/>
          <w:sz w:val="24"/>
          <w:szCs w:val="24"/>
          <w:lang w:bidi="ar-IQ"/>
        </w:rPr>
        <w:t xml:space="preserve"> at Kawan </w:t>
      </w:r>
      <w:r w:rsidR="00F5414A" w:rsidRPr="002A3931">
        <w:rPr>
          <w:rFonts w:ascii="Unikurd Web" w:hAnsi="Unikurd Web" w:cs="Unikurd Web"/>
          <w:color w:val="000000" w:themeColor="text1"/>
          <w:sz w:val="24"/>
          <w:szCs w:val="24"/>
          <w:lang w:bidi="ar-IQ"/>
        </w:rPr>
        <w:t>before</w:t>
      </w:r>
      <w:r w:rsidR="009D5574" w:rsidRPr="002A3931">
        <w:rPr>
          <w:rFonts w:ascii="Unikurd Web" w:hAnsi="Unikurd Web" w:cs="Unikurd Web"/>
          <w:color w:val="000000" w:themeColor="text1"/>
          <w:sz w:val="24"/>
          <w:szCs w:val="24"/>
          <w:lang w:bidi="ar-IQ"/>
        </w:rPr>
        <w:t xml:space="preserve"> lowering</w:t>
      </w:r>
      <w:r w:rsidR="008247B5" w:rsidRPr="002A3931">
        <w:rPr>
          <w:rFonts w:ascii="Unikurd Web" w:hAnsi="Unikurd Web" w:cs="Unikurd Web"/>
          <w:color w:val="000000" w:themeColor="text1"/>
          <w:sz w:val="24"/>
          <w:szCs w:val="24"/>
          <w:lang w:bidi="ar-IQ"/>
        </w:rPr>
        <w:t xml:space="preserve"> their head</w:t>
      </w:r>
      <w:r w:rsidR="00F5414A" w:rsidRPr="002A3931">
        <w:rPr>
          <w:rFonts w:ascii="Unikurd Web" w:hAnsi="Unikurd Web" w:cs="Unikurd Web"/>
          <w:color w:val="000000" w:themeColor="text1"/>
          <w:sz w:val="24"/>
          <w:szCs w:val="24"/>
          <w:lang w:bidi="ar-IQ"/>
        </w:rPr>
        <w:t>s</w:t>
      </w:r>
      <w:r w:rsidR="008247B5" w:rsidRPr="002A3931">
        <w:rPr>
          <w:rFonts w:ascii="Unikurd Web" w:hAnsi="Unikurd Web" w:cs="Unikurd Web"/>
          <w:color w:val="000000" w:themeColor="text1"/>
          <w:sz w:val="24"/>
          <w:szCs w:val="24"/>
          <w:lang w:bidi="ar-IQ"/>
        </w:rPr>
        <w:t xml:space="preserve"> </w:t>
      </w:r>
      <w:r w:rsidR="00F5414A" w:rsidRPr="002A3931">
        <w:rPr>
          <w:rFonts w:ascii="Unikurd Web" w:hAnsi="Unikurd Web" w:cs="Unikurd Web"/>
          <w:color w:val="000000" w:themeColor="text1"/>
          <w:sz w:val="24"/>
          <w:szCs w:val="24"/>
          <w:lang w:bidi="ar-IQ"/>
        </w:rPr>
        <w:t>and re</w:t>
      </w:r>
      <w:r w:rsidR="009D5574" w:rsidRPr="002A3931">
        <w:rPr>
          <w:rFonts w:ascii="Unikurd Web" w:hAnsi="Unikurd Web" w:cs="Unikurd Web"/>
          <w:color w:val="000000" w:themeColor="text1"/>
          <w:sz w:val="24"/>
          <w:szCs w:val="24"/>
          <w:lang w:bidi="ar-IQ"/>
        </w:rPr>
        <w:t xml:space="preserve">turning to their </w:t>
      </w:r>
      <w:r w:rsidR="008247B5" w:rsidRPr="002A3931">
        <w:rPr>
          <w:rFonts w:ascii="Unikurd Web" w:hAnsi="Unikurd Web" w:cs="Unikurd Web"/>
          <w:color w:val="000000" w:themeColor="text1"/>
          <w:sz w:val="24"/>
          <w:szCs w:val="24"/>
          <w:lang w:bidi="ar-IQ"/>
        </w:rPr>
        <w:t>collection</w:t>
      </w:r>
      <w:r w:rsidR="009D5574" w:rsidRPr="002A3931">
        <w:rPr>
          <w:rFonts w:ascii="Unikurd Web" w:hAnsi="Unikurd Web" w:cs="Unikurd Web"/>
          <w:color w:val="000000" w:themeColor="text1"/>
          <w:sz w:val="24"/>
          <w:szCs w:val="24"/>
          <w:lang w:bidi="ar-IQ"/>
        </w:rPr>
        <w:t xml:space="preserve"> tasks.</w:t>
      </w:r>
    </w:p>
    <w:p w14:paraId="16AEBC8E" w14:textId="77777777" w:rsidR="00177305" w:rsidRPr="002A3931" w:rsidRDefault="00897D38" w:rsidP="00177305">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He </w:t>
      </w:r>
      <w:r w:rsidR="008215D1" w:rsidRPr="002A3931">
        <w:rPr>
          <w:rFonts w:ascii="Unikurd Web" w:hAnsi="Unikurd Web" w:cs="Unikurd Web"/>
          <w:color w:val="000000" w:themeColor="text1"/>
          <w:sz w:val="24"/>
          <w:szCs w:val="24"/>
          <w:lang w:bidi="ar-IQ"/>
        </w:rPr>
        <w:t>grew increasingly</w:t>
      </w:r>
      <w:r w:rsidRPr="002A3931">
        <w:rPr>
          <w:rFonts w:ascii="Unikurd Web" w:hAnsi="Unikurd Web" w:cs="Unikurd Web"/>
          <w:color w:val="000000" w:themeColor="text1"/>
          <w:sz w:val="24"/>
          <w:szCs w:val="24"/>
          <w:lang w:bidi="ar-IQ"/>
        </w:rPr>
        <w:t xml:space="preserve"> perplexed and </w:t>
      </w:r>
      <w:r w:rsidR="008215D1" w:rsidRPr="002A3931">
        <w:rPr>
          <w:rFonts w:ascii="Unikurd Web" w:hAnsi="Unikurd Web" w:cs="Unikurd Web"/>
          <w:color w:val="000000" w:themeColor="text1"/>
          <w:sz w:val="24"/>
          <w:szCs w:val="24"/>
          <w:lang w:bidi="ar-IQ"/>
        </w:rPr>
        <w:t>stepped away from</w:t>
      </w:r>
      <w:r w:rsidRPr="002A3931">
        <w:rPr>
          <w:rFonts w:ascii="Unikurd Web" w:hAnsi="Unikurd Web" w:cs="Unikurd Web"/>
          <w:color w:val="000000" w:themeColor="text1"/>
          <w:sz w:val="24"/>
          <w:szCs w:val="24"/>
          <w:lang w:bidi="ar-IQ"/>
        </w:rPr>
        <w:t xml:space="preserve"> the front door. As he </w:t>
      </w:r>
      <w:r w:rsidR="008215D1" w:rsidRPr="002A3931">
        <w:rPr>
          <w:rFonts w:ascii="Unikurd Web" w:hAnsi="Unikurd Web" w:cs="Unikurd Web"/>
          <w:color w:val="000000" w:themeColor="text1"/>
          <w:sz w:val="24"/>
          <w:szCs w:val="24"/>
          <w:lang w:bidi="ar-IQ"/>
        </w:rPr>
        <w:t>neared</w:t>
      </w:r>
      <w:r w:rsidRPr="002A3931">
        <w:rPr>
          <w:rFonts w:ascii="Unikurd Web" w:hAnsi="Unikurd Web" w:cs="Unikurd Web"/>
          <w:color w:val="000000" w:themeColor="text1"/>
          <w:sz w:val="24"/>
          <w:szCs w:val="24"/>
          <w:lang w:bidi="ar-IQ"/>
        </w:rPr>
        <w:t xml:space="preserve"> the town centre, </w:t>
      </w:r>
      <w:r w:rsidR="008215D1" w:rsidRPr="002A3931">
        <w:rPr>
          <w:rFonts w:ascii="Unikurd Web" w:hAnsi="Unikurd Web" w:cs="Unikurd Web"/>
          <w:color w:val="000000" w:themeColor="text1"/>
          <w:sz w:val="24"/>
          <w:szCs w:val="24"/>
          <w:lang w:bidi="ar-IQ"/>
        </w:rPr>
        <w:t xml:space="preserve">a vibrant hub of activity greeted him, unlike anything </w:t>
      </w:r>
      <w:r w:rsidR="001430CC" w:rsidRPr="002A3931">
        <w:rPr>
          <w:rFonts w:ascii="Unikurd Web" w:hAnsi="Unikurd Web" w:cs="Unikurd Web"/>
          <w:color w:val="000000" w:themeColor="text1"/>
          <w:sz w:val="24"/>
          <w:szCs w:val="24"/>
          <w:lang w:bidi="ar-IQ"/>
        </w:rPr>
        <w:t>he had</w:t>
      </w:r>
      <w:r w:rsidR="008215D1" w:rsidRPr="002A3931">
        <w:rPr>
          <w:rFonts w:ascii="Unikurd Web" w:hAnsi="Unikurd Web" w:cs="Unikurd Web"/>
          <w:color w:val="000000" w:themeColor="text1"/>
          <w:sz w:val="24"/>
          <w:szCs w:val="24"/>
          <w:lang w:bidi="ar-IQ"/>
        </w:rPr>
        <w:t xml:space="preserve"> witnessed in</w:t>
      </w:r>
      <w:r w:rsidR="001430CC" w:rsidRPr="002A3931">
        <w:rPr>
          <w:rFonts w:ascii="Unikurd Web" w:hAnsi="Unikurd Web" w:cs="Unikurd Web"/>
          <w:color w:val="000000" w:themeColor="text1"/>
          <w:sz w:val="24"/>
          <w:szCs w:val="24"/>
          <w:lang w:bidi="ar-IQ"/>
        </w:rPr>
        <w:t xml:space="preserve"> the town before.</w:t>
      </w:r>
    </w:p>
    <w:p w14:paraId="33CB1560" w14:textId="77777777" w:rsidR="003D2247" w:rsidRPr="002A3931" w:rsidRDefault="00177305" w:rsidP="00177305">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Within the heart of</w:t>
      </w:r>
      <w:r w:rsidR="001430CC" w:rsidRPr="002A3931">
        <w:rPr>
          <w:rFonts w:ascii="Unikurd Web" w:hAnsi="Unikurd Web" w:cs="Unikurd Web"/>
          <w:color w:val="000000" w:themeColor="text1"/>
          <w:sz w:val="24"/>
          <w:szCs w:val="24"/>
          <w:lang w:bidi="ar-IQ"/>
        </w:rPr>
        <w:t xml:space="preserve"> the town</w:t>
      </w:r>
      <w:r w:rsidRPr="002A3931">
        <w:rPr>
          <w:rFonts w:ascii="Unikurd Web" w:hAnsi="Unikurd Web" w:cs="Unikurd Web"/>
          <w:color w:val="000000" w:themeColor="text1"/>
          <w:sz w:val="24"/>
          <w:szCs w:val="24"/>
          <w:lang w:bidi="ar-IQ"/>
        </w:rPr>
        <w:t>, a throng of</w:t>
      </w:r>
      <w:r w:rsidR="001430CC" w:rsidRPr="002A3931">
        <w:rPr>
          <w:rFonts w:ascii="Unikurd Web" w:hAnsi="Unikurd Web" w:cs="Unikurd Web"/>
          <w:color w:val="000000" w:themeColor="text1"/>
          <w:sz w:val="24"/>
          <w:szCs w:val="24"/>
          <w:lang w:bidi="ar-IQ"/>
        </w:rPr>
        <w:t xml:space="preserve"> people </w:t>
      </w:r>
      <w:r w:rsidRPr="002A3931">
        <w:rPr>
          <w:rFonts w:ascii="Unikurd Web" w:hAnsi="Unikurd Web" w:cs="Unikurd Web"/>
          <w:color w:val="000000" w:themeColor="text1"/>
          <w:sz w:val="24"/>
          <w:szCs w:val="24"/>
          <w:lang w:bidi="ar-IQ"/>
        </w:rPr>
        <w:t xml:space="preserve">bustled about, engaged in a lively exchange. He approached a </w:t>
      </w:r>
      <w:r w:rsidR="001A37A4" w:rsidRPr="002A3931">
        <w:rPr>
          <w:rFonts w:ascii="Unikurd Web" w:hAnsi="Unikurd Web" w:cs="Unikurd Web"/>
          <w:color w:val="000000" w:themeColor="text1"/>
          <w:sz w:val="24"/>
          <w:szCs w:val="24"/>
          <w:lang w:bidi="ar-IQ"/>
        </w:rPr>
        <w:t>gathering</w:t>
      </w:r>
      <w:r w:rsidRPr="002A3931">
        <w:rPr>
          <w:rFonts w:ascii="Unikurd Web" w:hAnsi="Unikurd Web" w:cs="Unikurd Web"/>
          <w:color w:val="000000" w:themeColor="text1"/>
          <w:sz w:val="24"/>
          <w:szCs w:val="24"/>
          <w:lang w:bidi="ar-IQ"/>
        </w:rPr>
        <w:t xml:space="preserve"> where a man and a woman had laid out an assortment of household items for sale on the ground before them.</w:t>
      </w:r>
      <w:r w:rsidR="003D2247" w:rsidRPr="002A3931">
        <w:rPr>
          <w:rFonts w:ascii="Unikurd Web" w:hAnsi="Unikurd Web" w:cs="Unikurd Web"/>
          <w:color w:val="000000" w:themeColor="text1"/>
          <w:sz w:val="24"/>
          <w:szCs w:val="24"/>
          <w:lang w:bidi="ar-IQ"/>
        </w:rPr>
        <w:t xml:space="preserve"> It struck him how human beings sought delight in discovering each other’s hidden treasures; even those uninterested in purchasing were drawn to spectate.</w:t>
      </w:r>
      <w:r w:rsidR="001A37A4" w:rsidRPr="002A3931">
        <w:rPr>
          <w:rFonts w:ascii="Unikurd Web" w:hAnsi="Unikurd Web" w:cs="Unikurd Web"/>
          <w:color w:val="000000" w:themeColor="text1"/>
          <w:sz w:val="24"/>
          <w:szCs w:val="24"/>
          <w:lang w:bidi="ar-IQ"/>
        </w:rPr>
        <w:t xml:space="preserve"> </w:t>
      </w:r>
    </w:p>
    <w:p w14:paraId="381D9D0E" w14:textId="5E97898D" w:rsidR="00146A2C" w:rsidRPr="002A3931" w:rsidRDefault="001A37A4" w:rsidP="00177305">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He</w:t>
      </w:r>
      <w:r w:rsidR="003D2247" w:rsidRPr="002A3931">
        <w:rPr>
          <w:rFonts w:ascii="Unikurd Web" w:hAnsi="Unikurd Web" w:cs="Unikurd Web"/>
          <w:color w:val="000000" w:themeColor="text1"/>
          <w:sz w:val="24"/>
          <w:szCs w:val="24"/>
          <w:lang w:bidi="ar-IQ"/>
        </w:rPr>
        <w:t xml:space="preserve"> overheard a potential buyer inquire, “Do you happen to possess any jewellery for sale?” The sellers promptly</w:t>
      </w:r>
      <w:r w:rsidR="00146A2C" w:rsidRPr="002A3931">
        <w:rPr>
          <w:rFonts w:ascii="Unikurd Web" w:hAnsi="Unikurd Web" w:cs="Unikurd Web"/>
          <w:color w:val="000000" w:themeColor="text1"/>
          <w:sz w:val="24"/>
          <w:szCs w:val="24"/>
          <w:lang w:bidi="ar-IQ"/>
        </w:rPr>
        <w:t xml:space="preserve"> replied, “Regrettably, no.”</w:t>
      </w:r>
    </w:p>
    <w:p w14:paraId="4B264E66" w14:textId="4D9B9BF5" w:rsidR="00146A2C" w:rsidRPr="002A3931" w:rsidRDefault="00146A2C" w:rsidP="00177305">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Curiosity piqued, the buyer probed further,</w:t>
      </w:r>
      <w:r w:rsidR="00F32820" w:rsidRPr="002A3931">
        <w:rPr>
          <w:rFonts w:ascii="Unikurd Web" w:hAnsi="Unikurd Web" w:cs="Unikurd Web"/>
          <w:color w:val="000000" w:themeColor="text1"/>
          <w:sz w:val="24"/>
          <w:szCs w:val="24"/>
          <w:lang w:bidi="ar-IQ"/>
        </w:rPr>
        <w:t xml:space="preserve"> “</w:t>
      </w:r>
      <w:r w:rsidRPr="002A3931">
        <w:rPr>
          <w:rFonts w:ascii="Unikurd Web" w:hAnsi="Unikurd Web" w:cs="Unikurd Web"/>
          <w:color w:val="000000" w:themeColor="text1"/>
          <w:sz w:val="24"/>
          <w:szCs w:val="24"/>
          <w:lang w:bidi="ar-IQ"/>
        </w:rPr>
        <w:t xml:space="preserve">May I ask why?” </w:t>
      </w:r>
    </w:p>
    <w:p w14:paraId="1A53AF6E" w14:textId="5E9CE994" w:rsidR="00146A2C" w:rsidRPr="002A3931" w:rsidRDefault="00F32820" w:rsidP="00F32820">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With unwavering certainty, the sellers responded, “In our close-knit community, none of us is willing to part with our jewellery at a low price.”</w:t>
      </w:r>
    </w:p>
    <w:p w14:paraId="79C5A34B" w14:textId="60E6D85A" w:rsidR="00146A2C" w:rsidRPr="002A3931" w:rsidRDefault="00146A2C" w:rsidP="00177305">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“How much might this beautifully adorned buffet cost</w:t>
      </w:r>
      <w:r w:rsidR="005342A7" w:rsidRPr="002A3931">
        <w:rPr>
          <w:rFonts w:ascii="Unikurd Web" w:hAnsi="Unikurd Web" w:cs="Unikurd Web"/>
          <w:color w:val="000000" w:themeColor="text1"/>
          <w:sz w:val="24"/>
          <w:szCs w:val="24"/>
          <w:lang w:bidi="ar-IQ"/>
        </w:rPr>
        <w:t xml:space="preserve">?” another buyer queried, indicating a piece of furniture. </w:t>
      </w:r>
    </w:p>
    <w:p w14:paraId="42D8BA68" w14:textId="139D0D1E" w:rsidR="00830DF6" w:rsidRPr="002A3931" w:rsidRDefault="005342A7" w:rsidP="005342A7">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The woman, taking charge of the response, stated, “It is priced at </w:t>
      </w:r>
      <w:r w:rsidR="00830DF6" w:rsidRPr="002A3931">
        <w:rPr>
          <w:rFonts w:ascii="Unikurd Web" w:hAnsi="Unikurd Web" w:cs="Unikurd Web"/>
          <w:color w:val="000000" w:themeColor="text1"/>
          <w:sz w:val="24"/>
          <w:szCs w:val="24"/>
          <w:lang w:bidi="ar-IQ"/>
        </w:rPr>
        <w:t>50 fils.”</w:t>
      </w:r>
    </w:p>
    <w:p w14:paraId="7A7C68E8" w14:textId="745F733E" w:rsidR="00830DF6" w:rsidRPr="002A3931" w:rsidRDefault="005342A7" w:rsidP="007869BB">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Curiosity didn’t wane as the buyers asked about a pair of chairs, “And these two chairs</w:t>
      </w:r>
      <w:r w:rsidR="007869BB" w:rsidRPr="002A3931">
        <w:rPr>
          <w:rFonts w:ascii="Unikurd Web" w:hAnsi="Unikurd Web" w:cs="Unikurd Web"/>
          <w:color w:val="000000" w:themeColor="text1"/>
          <w:sz w:val="24"/>
          <w:szCs w:val="24"/>
          <w:lang w:bidi="ar-IQ"/>
        </w:rPr>
        <w:t>?”</w:t>
      </w:r>
    </w:p>
    <w:p w14:paraId="66049B60" w14:textId="6DC1F4A5" w:rsidR="00E05D8E" w:rsidRPr="002A3931" w:rsidRDefault="00830DF6" w:rsidP="004C3946">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woman r</w:t>
      </w:r>
      <w:r w:rsidR="007869BB" w:rsidRPr="002A3931">
        <w:rPr>
          <w:rFonts w:ascii="Unikurd Web" w:hAnsi="Unikurd Web" w:cs="Unikurd Web"/>
          <w:color w:val="000000" w:themeColor="text1"/>
          <w:sz w:val="24"/>
          <w:szCs w:val="24"/>
          <w:lang w:bidi="ar-IQ"/>
        </w:rPr>
        <w:t>eplied</w:t>
      </w:r>
      <w:r w:rsidR="004C3946" w:rsidRPr="002A3931">
        <w:rPr>
          <w:rFonts w:ascii="Unikurd Web" w:hAnsi="Unikurd Web" w:cs="Unikurd Web"/>
          <w:color w:val="000000" w:themeColor="text1"/>
          <w:sz w:val="24"/>
          <w:szCs w:val="24"/>
          <w:lang w:bidi="ar-IQ"/>
        </w:rPr>
        <w:t>, “</w:t>
      </w:r>
      <w:r w:rsidR="007869BB" w:rsidRPr="002A3931">
        <w:rPr>
          <w:rFonts w:ascii="Unikurd Web" w:hAnsi="Unikurd Web" w:cs="Unikurd Web"/>
          <w:color w:val="000000" w:themeColor="text1"/>
          <w:sz w:val="24"/>
          <w:szCs w:val="24"/>
          <w:lang w:bidi="ar-IQ"/>
        </w:rPr>
        <w:t>They are available for 10</w:t>
      </w:r>
      <w:r w:rsidR="004C3946" w:rsidRPr="002A3931">
        <w:rPr>
          <w:rFonts w:ascii="Unikurd Web" w:hAnsi="Unikurd Web" w:cs="Unikurd Web"/>
          <w:color w:val="000000" w:themeColor="text1"/>
          <w:sz w:val="24"/>
          <w:szCs w:val="24"/>
          <w:lang w:bidi="ar-IQ"/>
        </w:rPr>
        <w:t xml:space="preserve"> fils</w:t>
      </w:r>
      <w:r w:rsidR="007869BB" w:rsidRPr="002A3931">
        <w:rPr>
          <w:rFonts w:ascii="Unikurd Web" w:hAnsi="Unikurd Web" w:cs="Unikurd Web"/>
          <w:color w:val="000000" w:themeColor="text1"/>
          <w:sz w:val="24"/>
          <w:szCs w:val="24"/>
          <w:lang w:bidi="ar-IQ"/>
        </w:rPr>
        <w:t xml:space="preserve"> each</w:t>
      </w:r>
      <w:r w:rsidR="004C3946" w:rsidRPr="002A3931">
        <w:rPr>
          <w:rFonts w:ascii="Unikurd Web" w:hAnsi="Unikurd Web" w:cs="Unikurd Web"/>
          <w:color w:val="000000" w:themeColor="text1"/>
          <w:sz w:val="24"/>
          <w:szCs w:val="24"/>
          <w:lang w:bidi="ar-IQ"/>
        </w:rPr>
        <w:t>.”</w:t>
      </w:r>
    </w:p>
    <w:p w14:paraId="004921BC" w14:textId="77777777" w:rsidR="00A256A7" w:rsidRPr="002A3931" w:rsidRDefault="004C3946" w:rsidP="004C3946">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Kawan</w:t>
      </w:r>
      <w:r w:rsidR="00A256A7" w:rsidRPr="002A3931">
        <w:rPr>
          <w:rFonts w:ascii="Unikurd Web" w:hAnsi="Unikurd Web" w:cs="Unikurd Web"/>
          <w:color w:val="000000" w:themeColor="text1"/>
          <w:sz w:val="24"/>
          <w:szCs w:val="24"/>
          <w:lang w:bidi="ar-IQ"/>
        </w:rPr>
        <w:t xml:space="preserve"> decided to explore another group and overheard a buyer’s question to a seller</w:t>
      </w:r>
      <w:r w:rsidRPr="002A3931">
        <w:rPr>
          <w:rFonts w:ascii="Unikurd Web" w:hAnsi="Unikurd Web" w:cs="Unikurd Web"/>
          <w:color w:val="000000" w:themeColor="text1"/>
          <w:sz w:val="24"/>
          <w:szCs w:val="24"/>
          <w:lang w:bidi="ar-IQ"/>
        </w:rPr>
        <w:t>, “</w:t>
      </w:r>
      <w:r w:rsidR="00A256A7" w:rsidRPr="002A3931">
        <w:rPr>
          <w:rFonts w:ascii="Unikurd Web" w:hAnsi="Unikurd Web" w:cs="Unikurd Web"/>
          <w:color w:val="000000" w:themeColor="text1"/>
          <w:sz w:val="24"/>
          <w:szCs w:val="24"/>
          <w:lang w:bidi="ar-IQ"/>
        </w:rPr>
        <w:t>Could you enlighten me on the cost of that</w:t>
      </w:r>
      <w:r w:rsidRPr="002A3931">
        <w:rPr>
          <w:rFonts w:ascii="Unikurd Web" w:hAnsi="Unikurd Web" w:cs="Unikurd Web"/>
          <w:color w:val="000000" w:themeColor="text1"/>
          <w:sz w:val="24"/>
          <w:szCs w:val="24"/>
          <w:lang w:bidi="ar-IQ"/>
        </w:rPr>
        <w:t xml:space="preserve"> bamboo blind?”</w:t>
      </w:r>
    </w:p>
    <w:p w14:paraId="4E8AA2A9" w14:textId="4047B3DA" w:rsidR="004C3946" w:rsidRPr="002A3931" w:rsidRDefault="00A256A7" w:rsidP="00A256A7">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“Of course,” the seller answered, “It is priced at </w:t>
      </w:r>
      <w:r w:rsidR="004C3946" w:rsidRPr="002A3931">
        <w:rPr>
          <w:rFonts w:ascii="Unikurd Web" w:hAnsi="Unikurd Web" w:cs="Unikurd Web"/>
          <w:color w:val="000000" w:themeColor="text1"/>
          <w:sz w:val="24"/>
          <w:szCs w:val="24"/>
          <w:lang w:bidi="ar-IQ"/>
        </w:rPr>
        <w:t>15 fils</w:t>
      </w:r>
      <w:r w:rsidRPr="002A3931">
        <w:rPr>
          <w:rFonts w:ascii="Unikurd Web" w:hAnsi="Unikurd Web" w:cs="Unikurd Web"/>
          <w:color w:val="000000" w:themeColor="text1"/>
          <w:sz w:val="24"/>
          <w:szCs w:val="24"/>
          <w:lang w:bidi="ar-IQ"/>
        </w:rPr>
        <w:t>.</w:t>
      </w:r>
      <w:r w:rsidR="004C3946" w:rsidRPr="002A3931">
        <w:rPr>
          <w:rFonts w:ascii="Unikurd Web" w:hAnsi="Unikurd Web" w:cs="Unikurd Web"/>
          <w:color w:val="000000" w:themeColor="text1"/>
          <w:sz w:val="24"/>
          <w:szCs w:val="24"/>
          <w:lang w:bidi="ar-IQ"/>
        </w:rPr>
        <w:t xml:space="preserve">” </w:t>
      </w:r>
    </w:p>
    <w:p w14:paraId="2DA8EAE5" w14:textId="0983700B" w:rsidR="00A256A7" w:rsidRPr="002A3931" w:rsidRDefault="00A256A7" w:rsidP="00A256A7">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Inquisitiveness led yet another buyer to ask, “And what might be the cost of that clay water cooler?”</w:t>
      </w:r>
    </w:p>
    <w:p w14:paraId="671667CF" w14:textId="1EB4AAFC" w:rsidR="001107C4" w:rsidRPr="002A3931" w:rsidRDefault="001107C4" w:rsidP="004C3946">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The seller </w:t>
      </w:r>
      <w:r w:rsidR="00A256A7" w:rsidRPr="002A3931">
        <w:rPr>
          <w:rFonts w:ascii="Unikurd Web" w:hAnsi="Unikurd Web" w:cs="Unikurd Web"/>
          <w:color w:val="000000" w:themeColor="text1"/>
          <w:sz w:val="24"/>
          <w:szCs w:val="24"/>
          <w:lang w:bidi="ar-IQ"/>
        </w:rPr>
        <w:t xml:space="preserve">promptly </w:t>
      </w:r>
      <w:r w:rsidRPr="002A3931">
        <w:rPr>
          <w:rFonts w:ascii="Unikurd Web" w:hAnsi="Unikurd Web" w:cs="Unikurd Web"/>
          <w:color w:val="000000" w:themeColor="text1"/>
          <w:sz w:val="24"/>
          <w:szCs w:val="24"/>
          <w:lang w:bidi="ar-IQ"/>
        </w:rPr>
        <w:t>responded, “</w:t>
      </w:r>
      <w:r w:rsidR="00A256A7" w:rsidRPr="002A3931">
        <w:rPr>
          <w:rFonts w:ascii="Unikurd Web" w:hAnsi="Unikurd Web" w:cs="Unikurd Web"/>
          <w:color w:val="000000" w:themeColor="text1"/>
          <w:sz w:val="24"/>
          <w:szCs w:val="24"/>
          <w:lang w:bidi="ar-IQ"/>
        </w:rPr>
        <w:t xml:space="preserve">It is priced at </w:t>
      </w:r>
      <w:r w:rsidRPr="002A3931">
        <w:rPr>
          <w:rFonts w:ascii="Unikurd Web" w:hAnsi="Unikurd Web" w:cs="Unikurd Web"/>
          <w:color w:val="000000" w:themeColor="text1"/>
          <w:sz w:val="24"/>
          <w:szCs w:val="24"/>
          <w:lang w:bidi="ar-IQ"/>
        </w:rPr>
        <w:t>10 fils.”</w:t>
      </w:r>
    </w:p>
    <w:p w14:paraId="1F776042" w14:textId="1828A5F4" w:rsidR="001107C4" w:rsidRPr="002A3931" w:rsidRDefault="00A256A7" w:rsidP="00A256A7">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Turning his attention to a collection of duvets, rugs, </w:t>
      </w:r>
      <w:r w:rsidR="001107C4" w:rsidRPr="002A3931">
        <w:rPr>
          <w:rFonts w:ascii="Unikurd Web" w:hAnsi="Unikurd Web" w:cs="Unikurd Web"/>
          <w:color w:val="000000" w:themeColor="text1"/>
          <w:sz w:val="24"/>
          <w:szCs w:val="24"/>
          <w:lang w:bidi="ar-IQ"/>
        </w:rPr>
        <w:t>pillows</w:t>
      </w:r>
      <w:r w:rsidRPr="002A3931">
        <w:rPr>
          <w:rFonts w:ascii="Unikurd Web" w:hAnsi="Unikurd Web" w:cs="Unikurd Web"/>
          <w:color w:val="000000" w:themeColor="text1"/>
          <w:sz w:val="24"/>
          <w:szCs w:val="24"/>
          <w:lang w:bidi="ar-IQ"/>
        </w:rPr>
        <w:t>,</w:t>
      </w:r>
      <w:r w:rsidR="001107C4" w:rsidRPr="002A3931">
        <w:rPr>
          <w:rFonts w:ascii="Unikurd Web" w:hAnsi="Unikurd Web" w:cs="Unikurd Web"/>
          <w:color w:val="000000" w:themeColor="text1"/>
          <w:sz w:val="24"/>
          <w:szCs w:val="24"/>
          <w:lang w:bidi="ar-IQ"/>
        </w:rPr>
        <w:t xml:space="preserve"> and</w:t>
      </w:r>
      <w:r w:rsidRPr="002A3931">
        <w:rPr>
          <w:rFonts w:ascii="Unikurd Web" w:hAnsi="Unikurd Web" w:cs="Unikurd Web"/>
          <w:color w:val="000000" w:themeColor="text1"/>
          <w:sz w:val="24"/>
          <w:szCs w:val="24"/>
          <w:lang w:bidi="ar-IQ"/>
        </w:rPr>
        <w:t xml:space="preserve"> assorted bedding, a buyer inquired,</w:t>
      </w:r>
      <w:r w:rsidR="00F60050" w:rsidRPr="002A3931">
        <w:rPr>
          <w:rFonts w:ascii="Unikurd Web" w:hAnsi="Unikurd Web" w:cs="Unikurd Web"/>
          <w:color w:val="000000" w:themeColor="text1"/>
          <w:sz w:val="24"/>
          <w:szCs w:val="24"/>
          <w:lang w:bidi="ar-IQ"/>
        </w:rPr>
        <w:t xml:space="preserve"> “How much for these items?”</w:t>
      </w:r>
    </w:p>
    <w:p w14:paraId="645028F6" w14:textId="58C57F7A" w:rsidR="00F60050" w:rsidRPr="002A3931" w:rsidRDefault="00F60050" w:rsidP="00A256A7">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seller’s reply came without hesitation, “The complete set is priced at 25 fi</w:t>
      </w:r>
      <w:r w:rsidR="00FD58F2" w:rsidRPr="002A3931">
        <w:rPr>
          <w:rFonts w:ascii="Unikurd Web" w:hAnsi="Unikurd Web" w:cs="Unikurd Web"/>
          <w:color w:val="000000" w:themeColor="text1"/>
          <w:sz w:val="24"/>
          <w:szCs w:val="24"/>
          <w:lang w:bidi="ar-IQ"/>
        </w:rPr>
        <w:t>l</w:t>
      </w:r>
      <w:r w:rsidRPr="002A3931">
        <w:rPr>
          <w:rFonts w:ascii="Unikurd Web" w:hAnsi="Unikurd Web" w:cs="Unikurd Web"/>
          <w:color w:val="000000" w:themeColor="text1"/>
          <w:sz w:val="24"/>
          <w:szCs w:val="24"/>
          <w:lang w:bidi="ar-IQ"/>
        </w:rPr>
        <w:t>s.”</w:t>
      </w:r>
    </w:p>
    <w:p w14:paraId="584E8322" w14:textId="1D198988" w:rsidR="00F60050" w:rsidRPr="002A3931" w:rsidRDefault="00F60050" w:rsidP="00F60050">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A different buyer was intrigued by a mortar and pestle, </w:t>
      </w:r>
      <w:r w:rsidR="00FD58F2" w:rsidRPr="002A3931">
        <w:rPr>
          <w:rFonts w:ascii="Unikurd Web" w:hAnsi="Unikurd Web" w:cs="Unikurd Web"/>
          <w:color w:val="000000" w:themeColor="text1"/>
          <w:sz w:val="24"/>
          <w:szCs w:val="24"/>
          <w:lang w:bidi="ar-IQ"/>
        </w:rPr>
        <w:t>asking, “</w:t>
      </w:r>
      <w:r w:rsidRPr="002A3931">
        <w:rPr>
          <w:rFonts w:ascii="Unikurd Web" w:hAnsi="Unikurd Web" w:cs="Unikurd Web"/>
          <w:color w:val="000000" w:themeColor="text1"/>
          <w:sz w:val="24"/>
          <w:szCs w:val="24"/>
          <w:lang w:bidi="ar-IQ"/>
        </w:rPr>
        <w:t xml:space="preserve">And the cost of </w:t>
      </w:r>
      <w:r w:rsidR="001F652C" w:rsidRPr="002A3931">
        <w:rPr>
          <w:rFonts w:ascii="Unikurd Web" w:hAnsi="Unikurd Web" w:cs="Unikurd Web"/>
          <w:color w:val="000000" w:themeColor="text1"/>
          <w:sz w:val="24"/>
          <w:szCs w:val="24"/>
          <w:lang w:bidi="ar-IQ"/>
        </w:rPr>
        <w:t>that mortar and pestle</w:t>
      </w:r>
      <w:r w:rsidRPr="002A3931">
        <w:rPr>
          <w:rFonts w:ascii="Unikurd Web" w:hAnsi="Unikurd Web" w:cs="Unikurd Web"/>
          <w:color w:val="000000" w:themeColor="text1"/>
          <w:sz w:val="24"/>
          <w:szCs w:val="24"/>
          <w:lang w:bidi="ar-IQ"/>
        </w:rPr>
        <w:t>?</w:t>
      </w:r>
      <w:r w:rsidR="001F652C" w:rsidRPr="002A3931">
        <w:rPr>
          <w:rFonts w:ascii="Unikurd Web" w:hAnsi="Unikurd Web" w:cs="Unikurd Web"/>
          <w:color w:val="000000" w:themeColor="text1"/>
          <w:sz w:val="24"/>
          <w:szCs w:val="24"/>
          <w:lang w:bidi="ar-IQ"/>
        </w:rPr>
        <w:t xml:space="preserve">” </w:t>
      </w:r>
    </w:p>
    <w:p w14:paraId="2BAB75CC" w14:textId="417FCB4B" w:rsidR="001F652C" w:rsidRPr="002A3931" w:rsidRDefault="00F60050" w:rsidP="00F60050">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seller disclosed, “It can be yours for 11 fils.</w:t>
      </w:r>
      <w:r w:rsidR="001F652C" w:rsidRPr="002A3931">
        <w:rPr>
          <w:rFonts w:ascii="Unikurd Web" w:hAnsi="Unikurd Web" w:cs="Unikurd Web"/>
          <w:color w:val="000000" w:themeColor="text1"/>
          <w:sz w:val="24"/>
          <w:szCs w:val="24"/>
          <w:lang w:bidi="ar-IQ"/>
        </w:rPr>
        <w:t>”</w:t>
      </w:r>
    </w:p>
    <w:p w14:paraId="2A37AFE0" w14:textId="3B863337" w:rsidR="00E05D8E" w:rsidRPr="002A3931" w:rsidRDefault="0082732A" w:rsidP="0082732A">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Kawan observe</w:t>
      </w:r>
      <w:r w:rsidR="00EC2DA3" w:rsidRPr="002A3931">
        <w:rPr>
          <w:rFonts w:ascii="Unikurd Web" w:hAnsi="Unikurd Web" w:cs="Unikurd Web"/>
          <w:color w:val="000000" w:themeColor="text1"/>
          <w:sz w:val="24"/>
          <w:szCs w:val="24"/>
          <w:lang w:bidi="ar-IQ"/>
        </w:rPr>
        <w:t>d</w:t>
      </w:r>
      <w:r w:rsidRPr="002A3931">
        <w:rPr>
          <w:rFonts w:ascii="Unikurd Web" w:hAnsi="Unikurd Web" w:cs="Unikurd Web"/>
          <w:color w:val="000000" w:themeColor="text1"/>
          <w:sz w:val="24"/>
          <w:szCs w:val="24"/>
          <w:lang w:bidi="ar-IQ"/>
        </w:rPr>
        <w:t xml:space="preserve"> </w:t>
      </w:r>
      <w:r w:rsidR="00EC2DA3" w:rsidRPr="002A3931">
        <w:rPr>
          <w:rFonts w:ascii="Unikurd Web" w:hAnsi="Unikurd Web" w:cs="Unikurd Web"/>
          <w:color w:val="000000" w:themeColor="text1"/>
          <w:sz w:val="24"/>
          <w:szCs w:val="24"/>
          <w:lang w:bidi="ar-IQ"/>
        </w:rPr>
        <w:t>an elderly couple who appeared to be tailors</w:t>
      </w:r>
      <w:r w:rsidR="008C75DE" w:rsidRPr="002A3931">
        <w:rPr>
          <w:rFonts w:ascii="Unikurd Web" w:hAnsi="Unikurd Web" w:cs="Unikurd Web"/>
          <w:color w:val="000000" w:themeColor="text1"/>
          <w:sz w:val="24"/>
          <w:szCs w:val="24"/>
          <w:lang w:bidi="ar-IQ"/>
        </w:rPr>
        <w:t>,</w:t>
      </w:r>
      <w:r w:rsidR="00EC2DA3" w:rsidRPr="002A3931">
        <w:rPr>
          <w:rFonts w:ascii="Unikurd Web" w:hAnsi="Unikurd Web" w:cs="Unikurd Web"/>
          <w:color w:val="000000" w:themeColor="text1"/>
          <w:sz w:val="24"/>
          <w:szCs w:val="24"/>
          <w:lang w:bidi="ar-IQ"/>
        </w:rPr>
        <w:t xml:space="preserve"> selling their sewing equipment. A potential buyer approached and inquired, “What is the cost of your treadle sewing machine, along with all your needles, threads, thimbles, scissors, measuring tapes, and the rest?”</w:t>
      </w:r>
    </w:p>
    <w:p w14:paraId="6B18C733" w14:textId="7FADBBAC" w:rsidR="0082732A" w:rsidRPr="002A3931" w:rsidRDefault="0082732A" w:rsidP="0082732A">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seller</w:t>
      </w:r>
      <w:r w:rsidR="00EC2DA3" w:rsidRPr="002A3931">
        <w:rPr>
          <w:rFonts w:ascii="Unikurd Web" w:hAnsi="Unikurd Web" w:cs="Unikurd Web"/>
          <w:color w:val="000000" w:themeColor="text1"/>
          <w:sz w:val="24"/>
          <w:szCs w:val="24"/>
          <w:lang w:bidi="ar-IQ"/>
        </w:rPr>
        <w:t xml:space="preserve"> replied</w:t>
      </w:r>
      <w:r w:rsidRPr="002A3931">
        <w:rPr>
          <w:rFonts w:ascii="Unikurd Web" w:hAnsi="Unikurd Web" w:cs="Unikurd Web"/>
          <w:color w:val="000000" w:themeColor="text1"/>
          <w:sz w:val="24"/>
          <w:szCs w:val="24"/>
          <w:lang w:bidi="ar-IQ"/>
        </w:rPr>
        <w:t>, “</w:t>
      </w:r>
      <w:r w:rsidR="00E53EA8" w:rsidRPr="002A3931">
        <w:rPr>
          <w:rFonts w:ascii="Unikurd Web" w:hAnsi="Unikurd Web" w:cs="Unikurd Web"/>
          <w:color w:val="000000" w:themeColor="text1"/>
          <w:sz w:val="24"/>
          <w:szCs w:val="24"/>
          <w:lang w:bidi="ar-IQ"/>
        </w:rPr>
        <w:t>100</w:t>
      </w:r>
      <w:r w:rsidRPr="002A3931">
        <w:rPr>
          <w:rFonts w:ascii="Unikurd Web" w:hAnsi="Unikurd Web" w:cs="Unikurd Web"/>
          <w:color w:val="000000" w:themeColor="text1"/>
          <w:sz w:val="24"/>
          <w:szCs w:val="24"/>
          <w:lang w:bidi="ar-IQ"/>
        </w:rPr>
        <w:t xml:space="preserve"> fils.”</w:t>
      </w:r>
    </w:p>
    <w:p w14:paraId="73DF1FD2" w14:textId="50C88563" w:rsidR="0082732A" w:rsidRPr="002A3931" w:rsidRDefault="00EC2DA3" w:rsidP="0082732A">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The buyer decided, </w:t>
      </w:r>
      <w:r w:rsidR="0082732A" w:rsidRPr="002A3931">
        <w:rPr>
          <w:rFonts w:ascii="Unikurd Web" w:hAnsi="Unikurd Web" w:cs="Unikurd Web"/>
          <w:color w:val="000000" w:themeColor="text1"/>
          <w:sz w:val="24"/>
          <w:szCs w:val="24"/>
          <w:lang w:bidi="ar-IQ"/>
        </w:rPr>
        <w:t>“I</w:t>
      </w:r>
      <w:r w:rsidRPr="002A3931">
        <w:rPr>
          <w:rFonts w:ascii="Unikurd Web" w:hAnsi="Unikurd Web" w:cs="Unikurd Web"/>
          <w:color w:val="000000" w:themeColor="text1"/>
          <w:sz w:val="24"/>
          <w:szCs w:val="24"/>
          <w:lang w:bidi="ar-IQ"/>
        </w:rPr>
        <w:t>’ll</w:t>
      </w:r>
      <w:r w:rsidR="0082732A" w:rsidRPr="002A3931">
        <w:rPr>
          <w:rFonts w:ascii="Unikurd Web" w:hAnsi="Unikurd Web" w:cs="Unikurd Web"/>
          <w:color w:val="000000" w:themeColor="text1"/>
          <w:sz w:val="24"/>
          <w:szCs w:val="24"/>
          <w:lang w:bidi="ar-IQ"/>
        </w:rPr>
        <w:t xml:space="preserve"> buy them</w:t>
      </w:r>
      <w:r w:rsidRPr="002A3931">
        <w:rPr>
          <w:rFonts w:ascii="Unikurd Web" w:hAnsi="Unikurd Web" w:cs="Unikurd Web"/>
          <w:color w:val="000000" w:themeColor="text1"/>
          <w:sz w:val="24"/>
          <w:szCs w:val="24"/>
          <w:lang w:bidi="ar-IQ"/>
        </w:rPr>
        <w:t>.</w:t>
      </w:r>
      <w:r w:rsidR="00DC74DB" w:rsidRPr="002A3931">
        <w:rPr>
          <w:rFonts w:ascii="Unikurd Web" w:hAnsi="Unikurd Web" w:cs="Unikurd Web"/>
          <w:color w:val="000000" w:themeColor="text1"/>
          <w:sz w:val="24"/>
          <w:szCs w:val="24"/>
          <w:lang w:bidi="ar-IQ"/>
        </w:rPr>
        <w:t xml:space="preserve">” </w:t>
      </w:r>
      <w:r w:rsidRPr="002A3931">
        <w:rPr>
          <w:rFonts w:ascii="Unikurd Web" w:hAnsi="Unikurd Web" w:cs="Unikurd Web"/>
          <w:color w:val="000000" w:themeColor="text1"/>
          <w:sz w:val="24"/>
          <w:szCs w:val="24"/>
          <w:lang w:bidi="ar-IQ"/>
        </w:rPr>
        <w:t xml:space="preserve">Then </w:t>
      </w:r>
      <w:r w:rsidR="00DC74DB" w:rsidRPr="002A3931">
        <w:rPr>
          <w:rFonts w:ascii="Unikurd Web" w:hAnsi="Unikurd Web" w:cs="Unikurd Web"/>
          <w:color w:val="000000" w:themeColor="text1"/>
          <w:sz w:val="24"/>
          <w:szCs w:val="24"/>
          <w:lang w:bidi="ar-IQ"/>
        </w:rPr>
        <w:t>add</w:t>
      </w:r>
      <w:r w:rsidRPr="002A3931">
        <w:rPr>
          <w:rFonts w:ascii="Unikurd Web" w:hAnsi="Unikurd Web" w:cs="Unikurd Web"/>
          <w:color w:val="000000" w:themeColor="text1"/>
          <w:sz w:val="24"/>
          <w:szCs w:val="24"/>
          <w:lang w:bidi="ar-IQ"/>
        </w:rPr>
        <w:t>ed</w:t>
      </w:r>
      <w:r w:rsidR="00DC74DB" w:rsidRPr="002A3931">
        <w:rPr>
          <w:rFonts w:ascii="Unikurd Web" w:hAnsi="Unikurd Web" w:cs="Unikurd Web"/>
          <w:color w:val="000000" w:themeColor="text1"/>
          <w:sz w:val="24"/>
          <w:szCs w:val="24"/>
          <w:lang w:bidi="ar-IQ"/>
        </w:rPr>
        <w:t>, “What about your kitchen utensils?”</w:t>
      </w:r>
    </w:p>
    <w:p w14:paraId="075C2EAE" w14:textId="6E70250A" w:rsidR="00E05D8E" w:rsidRPr="002A3931" w:rsidRDefault="00DC74DB" w:rsidP="00DC74DB">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seller</w:t>
      </w:r>
      <w:r w:rsidR="00EC2DA3" w:rsidRPr="002A3931">
        <w:rPr>
          <w:rFonts w:ascii="Unikurd Web" w:hAnsi="Unikurd Web" w:cs="Unikurd Web"/>
          <w:color w:val="000000" w:themeColor="text1"/>
          <w:sz w:val="24"/>
          <w:szCs w:val="24"/>
          <w:lang w:bidi="ar-IQ"/>
        </w:rPr>
        <w:t xml:space="preserve"> considered</w:t>
      </w:r>
      <w:r w:rsidR="004E0341" w:rsidRPr="002A3931">
        <w:rPr>
          <w:rFonts w:ascii="Unikurd Web" w:hAnsi="Unikurd Web" w:cs="Unikurd Web"/>
          <w:color w:val="000000" w:themeColor="text1"/>
          <w:sz w:val="24"/>
          <w:szCs w:val="24"/>
          <w:lang w:bidi="ar-IQ"/>
        </w:rPr>
        <w:t xml:space="preserve"> </w:t>
      </w:r>
      <w:r w:rsidR="008C75DE" w:rsidRPr="002A3931">
        <w:rPr>
          <w:rFonts w:ascii="Unikurd Web" w:hAnsi="Unikurd Web" w:cs="Unikurd Web"/>
          <w:color w:val="000000" w:themeColor="text1"/>
          <w:sz w:val="24"/>
          <w:szCs w:val="24"/>
          <w:lang w:bidi="ar-IQ"/>
        </w:rPr>
        <w:t>and</w:t>
      </w:r>
      <w:r w:rsidR="00EC2DA3" w:rsidRPr="002A3931">
        <w:rPr>
          <w:rFonts w:ascii="Unikurd Web" w:hAnsi="Unikurd Web" w:cs="Unikurd Web"/>
          <w:color w:val="000000" w:themeColor="text1"/>
          <w:sz w:val="24"/>
          <w:szCs w:val="24"/>
          <w:lang w:bidi="ar-IQ"/>
        </w:rPr>
        <w:t xml:space="preserve"> responded</w:t>
      </w:r>
      <w:r w:rsidRPr="002A3931">
        <w:rPr>
          <w:rFonts w:ascii="Unikurd Web" w:hAnsi="Unikurd Web" w:cs="Unikurd Web"/>
          <w:color w:val="000000" w:themeColor="text1"/>
          <w:sz w:val="24"/>
          <w:szCs w:val="24"/>
          <w:lang w:bidi="ar-IQ"/>
        </w:rPr>
        <w:t xml:space="preserve">, “With your sewing </w:t>
      </w:r>
      <w:r w:rsidR="00EC2DA3" w:rsidRPr="002A3931">
        <w:rPr>
          <w:rFonts w:ascii="Unikurd Web" w:hAnsi="Unikurd Web" w:cs="Unikurd Web"/>
          <w:color w:val="000000" w:themeColor="text1"/>
          <w:sz w:val="24"/>
          <w:szCs w:val="24"/>
          <w:lang w:bidi="ar-IQ"/>
        </w:rPr>
        <w:t xml:space="preserve">items, the total comes to </w:t>
      </w:r>
      <w:r w:rsidRPr="002A3931">
        <w:rPr>
          <w:rFonts w:ascii="Unikurd Web" w:hAnsi="Unikurd Web" w:cs="Unikurd Web"/>
          <w:color w:val="000000" w:themeColor="text1"/>
          <w:sz w:val="24"/>
          <w:szCs w:val="24"/>
          <w:lang w:bidi="ar-IQ"/>
        </w:rPr>
        <w:t>120 fils.”</w:t>
      </w:r>
    </w:p>
    <w:p w14:paraId="55DA83A2" w14:textId="77777777" w:rsidR="005F1907" w:rsidRPr="002A3931" w:rsidRDefault="00EC2DA3" w:rsidP="004E0341">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Meanwhile, </w:t>
      </w:r>
      <w:r w:rsidR="004E0341" w:rsidRPr="002A3931">
        <w:rPr>
          <w:rFonts w:ascii="Unikurd Web" w:hAnsi="Unikurd Web" w:cs="Unikurd Web"/>
          <w:color w:val="000000" w:themeColor="text1"/>
          <w:sz w:val="24"/>
          <w:szCs w:val="24"/>
          <w:lang w:bidi="ar-IQ"/>
        </w:rPr>
        <w:t xml:space="preserve">Kawan </w:t>
      </w:r>
      <w:r w:rsidRPr="002A3931">
        <w:rPr>
          <w:rFonts w:ascii="Unikurd Web" w:hAnsi="Unikurd Web" w:cs="Unikurd Web"/>
          <w:color w:val="000000" w:themeColor="text1"/>
          <w:sz w:val="24"/>
          <w:szCs w:val="24"/>
          <w:lang w:bidi="ar-IQ"/>
        </w:rPr>
        <w:t>shifted his attention to another group, where a fabric merchant had attracted a</w:t>
      </w:r>
      <w:r w:rsidR="004E0341" w:rsidRPr="002A3931">
        <w:rPr>
          <w:rFonts w:ascii="Unikurd Web" w:hAnsi="Unikurd Web" w:cs="Unikurd Web"/>
          <w:color w:val="000000" w:themeColor="text1"/>
          <w:sz w:val="24"/>
          <w:szCs w:val="24"/>
          <w:lang w:bidi="ar-IQ"/>
        </w:rPr>
        <w:t xml:space="preserve"> crowd</w:t>
      </w:r>
      <w:r w:rsidRPr="002A3931">
        <w:rPr>
          <w:rFonts w:ascii="Unikurd Web" w:hAnsi="Unikurd Web" w:cs="Unikurd Web"/>
          <w:color w:val="000000" w:themeColor="text1"/>
          <w:sz w:val="24"/>
          <w:szCs w:val="24"/>
          <w:lang w:bidi="ar-IQ"/>
        </w:rPr>
        <w:t xml:space="preserve">. A buyer </w:t>
      </w:r>
      <w:r w:rsidR="005F1907" w:rsidRPr="002A3931">
        <w:rPr>
          <w:rFonts w:ascii="Unikurd Web" w:hAnsi="Unikurd Web" w:cs="Unikurd Web"/>
          <w:color w:val="000000" w:themeColor="text1"/>
          <w:sz w:val="24"/>
          <w:szCs w:val="24"/>
          <w:lang w:bidi="ar-IQ"/>
        </w:rPr>
        <w:t xml:space="preserve">asked, </w:t>
      </w:r>
      <w:r w:rsidR="004E0341" w:rsidRPr="002A3931">
        <w:rPr>
          <w:rFonts w:ascii="Unikurd Web" w:hAnsi="Unikurd Web" w:cs="Unikurd Web"/>
          <w:color w:val="000000" w:themeColor="text1"/>
          <w:sz w:val="24"/>
          <w:szCs w:val="24"/>
          <w:lang w:bidi="ar-IQ"/>
        </w:rPr>
        <w:t>“How many rolls of fabrics are there</w:t>
      </w:r>
      <w:r w:rsidR="005F1907" w:rsidRPr="002A3931">
        <w:rPr>
          <w:rFonts w:ascii="Unikurd Web" w:hAnsi="Unikurd Web" w:cs="Unikurd Web"/>
          <w:color w:val="000000" w:themeColor="text1"/>
          <w:sz w:val="24"/>
          <w:szCs w:val="24"/>
          <w:lang w:bidi="ar-IQ"/>
        </w:rPr>
        <w:t>?”</w:t>
      </w:r>
      <w:r w:rsidR="004E0341" w:rsidRPr="002A3931">
        <w:rPr>
          <w:rFonts w:ascii="Unikurd Web" w:hAnsi="Unikurd Web" w:cs="Unikurd Web"/>
          <w:color w:val="000000" w:themeColor="text1"/>
          <w:sz w:val="24"/>
          <w:szCs w:val="24"/>
          <w:lang w:bidi="ar-IQ"/>
        </w:rPr>
        <w:t xml:space="preserve"> </w:t>
      </w:r>
    </w:p>
    <w:p w14:paraId="4FEDE551" w14:textId="1B8AC9E1" w:rsidR="004E0341" w:rsidRPr="002A3931" w:rsidRDefault="005F1907" w:rsidP="005F1907">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merchant promptly answered, “</w:t>
      </w:r>
      <w:r w:rsidR="004E0341" w:rsidRPr="002A3931">
        <w:rPr>
          <w:rFonts w:ascii="Unikurd Web" w:hAnsi="Unikurd Web" w:cs="Unikurd Web"/>
          <w:color w:val="000000" w:themeColor="text1"/>
          <w:sz w:val="24"/>
          <w:szCs w:val="24"/>
          <w:lang w:bidi="ar-IQ"/>
        </w:rPr>
        <w:t>50 rolls</w:t>
      </w:r>
      <w:r w:rsidRPr="002A3931">
        <w:rPr>
          <w:rFonts w:ascii="Unikurd Web" w:hAnsi="Unikurd Web" w:cs="Unikurd Web"/>
          <w:color w:val="000000" w:themeColor="text1"/>
          <w:sz w:val="24"/>
          <w:szCs w:val="24"/>
          <w:lang w:bidi="ar-IQ"/>
        </w:rPr>
        <w:t>.”</w:t>
      </w:r>
    </w:p>
    <w:p w14:paraId="6FD6F59E" w14:textId="6EB1C2D9" w:rsidR="005F1907" w:rsidRPr="002A3931" w:rsidRDefault="005F1907" w:rsidP="005F1907">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Curious about the price, the buyer inquired, “And how much do you ask for them?”</w:t>
      </w:r>
    </w:p>
    <w:p w14:paraId="4A6B01DF" w14:textId="1B6D27C8" w:rsidR="004E0341" w:rsidRPr="002A3931" w:rsidRDefault="004E0341" w:rsidP="004E0341">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seller</w:t>
      </w:r>
      <w:r w:rsidR="005F1907" w:rsidRPr="002A3931">
        <w:rPr>
          <w:rFonts w:ascii="Unikurd Web" w:hAnsi="Unikurd Web" w:cs="Unikurd Web"/>
          <w:color w:val="000000" w:themeColor="text1"/>
          <w:sz w:val="24"/>
          <w:szCs w:val="24"/>
          <w:lang w:bidi="ar-IQ"/>
        </w:rPr>
        <w:t xml:space="preserve"> stated</w:t>
      </w:r>
      <w:r w:rsidRPr="002A3931">
        <w:rPr>
          <w:rFonts w:ascii="Unikurd Web" w:hAnsi="Unikurd Web" w:cs="Unikurd Web"/>
          <w:color w:val="000000" w:themeColor="text1"/>
          <w:sz w:val="24"/>
          <w:szCs w:val="24"/>
          <w:lang w:bidi="ar-IQ"/>
        </w:rPr>
        <w:t>, “Two dinars.”</w:t>
      </w:r>
    </w:p>
    <w:p w14:paraId="2C7DC92D" w14:textId="0C265CDB" w:rsidR="006D1F1F" w:rsidRPr="002A3931" w:rsidRDefault="005F1907" w:rsidP="004E0341">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Further examining the wares, the buyer questioned, “And what’s the price for those large tea</w:t>
      </w:r>
      <w:r w:rsidR="006D1F1F" w:rsidRPr="002A3931">
        <w:rPr>
          <w:rFonts w:ascii="Unikurd Web" w:hAnsi="Unikurd Web" w:cs="Unikurd Web"/>
          <w:color w:val="000000" w:themeColor="text1"/>
          <w:sz w:val="24"/>
          <w:szCs w:val="24"/>
          <w:lang w:bidi="ar-IQ"/>
        </w:rPr>
        <w:t xml:space="preserve"> boxes and sugar bags?” </w:t>
      </w:r>
    </w:p>
    <w:p w14:paraId="718DFEBE" w14:textId="40DDF9D8" w:rsidR="006D1F1F" w:rsidRPr="002A3931" w:rsidRDefault="006D1F1F" w:rsidP="004E0341">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seller responded, “One dinar.”</w:t>
      </w:r>
    </w:p>
    <w:p w14:paraId="6B3E8F94" w14:textId="77777777" w:rsidR="0061049C" w:rsidRPr="002A3931" w:rsidRDefault="005F1907" w:rsidP="0061049C">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As </w:t>
      </w:r>
      <w:r w:rsidR="00DE2FE5" w:rsidRPr="002A3931">
        <w:rPr>
          <w:rFonts w:ascii="Unikurd Web" w:hAnsi="Unikurd Web" w:cs="Unikurd Web"/>
          <w:color w:val="000000" w:themeColor="text1"/>
          <w:sz w:val="24"/>
          <w:szCs w:val="24"/>
          <w:lang w:bidi="ar-IQ"/>
        </w:rPr>
        <w:t>Kawan moved t</w:t>
      </w:r>
      <w:r w:rsidRPr="002A3931">
        <w:rPr>
          <w:rFonts w:ascii="Unikurd Web" w:hAnsi="Unikurd Web" w:cs="Unikurd Web"/>
          <w:color w:val="000000" w:themeColor="text1"/>
          <w:sz w:val="24"/>
          <w:szCs w:val="24"/>
          <w:lang w:bidi="ar-IQ"/>
        </w:rPr>
        <w:t xml:space="preserve">hrough the market, he found himself amidst another gathering. A buyer directed a question to an elderly couple, “What do you have </w:t>
      </w:r>
      <w:r w:rsidR="0061049C" w:rsidRPr="002A3931">
        <w:rPr>
          <w:rFonts w:ascii="Unikurd Web" w:hAnsi="Unikurd Web" w:cs="Unikurd Web"/>
          <w:color w:val="000000" w:themeColor="text1"/>
          <w:sz w:val="24"/>
          <w:szCs w:val="24"/>
          <w:lang w:bidi="ar-IQ"/>
        </w:rPr>
        <w:t>in that bundle of cloth?”</w:t>
      </w:r>
    </w:p>
    <w:p w14:paraId="4F29E97B" w14:textId="109144AB" w:rsidR="00DE2FE5" w:rsidRPr="002A3931" w:rsidRDefault="0061049C" w:rsidP="0061049C">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couple replied</w:t>
      </w:r>
      <w:r w:rsidR="00DE2FE5" w:rsidRPr="002A3931">
        <w:rPr>
          <w:rFonts w:ascii="Unikurd Web" w:hAnsi="Unikurd Web" w:cs="Unikurd Web"/>
          <w:color w:val="000000" w:themeColor="text1"/>
          <w:sz w:val="24"/>
          <w:szCs w:val="24"/>
          <w:lang w:bidi="ar-IQ"/>
        </w:rPr>
        <w:t xml:space="preserve">, </w:t>
      </w:r>
      <w:r w:rsidRPr="002A3931">
        <w:rPr>
          <w:rFonts w:ascii="Unikurd Web" w:hAnsi="Unikurd Web" w:cs="Unikurd Web"/>
          <w:color w:val="000000" w:themeColor="text1"/>
          <w:sz w:val="24"/>
          <w:szCs w:val="24"/>
          <w:lang w:bidi="ar-IQ"/>
        </w:rPr>
        <w:t>“</w:t>
      </w:r>
      <w:r w:rsidR="00DE2FE5" w:rsidRPr="002A3931">
        <w:rPr>
          <w:rFonts w:ascii="Unikurd Web" w:hAnsi="Unikurd Web" w:cs="Unikurd Web"/>
          <w:color w:val="000000" w:themeColor="text1"/>
          <w:sz w:val="24"/>
          <w:szCs w:val="24"/>
          <w:lang w:bidi="ar-IQ"/>
        </w:rPr>
        <w:t>Three pairs of men’s trousers and jackets.”</w:t>
      </w:r>
    </w:p>
    <w:p w14:paraId="19E7558C" w14:textId="77777777" w:rsidR="0061049C" w:rsidRPr="002A3931" w:rsidRDefault="00420A01" w:rsidP="004E0341">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w:t>
      </w:r>
      <w:r w:rsidR="0027682A" w:rsidRPr="002A3931">
        <w:rPr>
          <w:rFonts w:ascii="Unikurd Web" w:hAnsi="Unikurd Web" w:cs="Unikurd Web"/>
          <w:color w:val="000000" w:themeColor="text1"/>
          <w:sz w:val="24"/>
          <w:szCs w:val="24"/>
          <w:lang w:bidi="ar-IQ"/>
        </w:rPr>
        <w:t xml:space="preserve"> </w:t>
      </w:r>
      <w:r w:rsidR="0061049C" w:rsidRPr="002A3931">
        <w:rPr>
          <w:rFonts w:ascii="Unikurd Web" w:hAnsi="Unikurd Web" w:cs="Unikurd Web"/>
          <w:color w:val="000000" w:themeColor="text1"/>
          <w:sz w:val="24"/>
          <w:szCs w:val="24"/>
          <w:lang w:bidi="ar-IQ"/>
        </w:rPr>
        <w:t>buyers carefully inspected the contents of the bundle and then asked, “How much are you asking for these?”</w:t>
      </w:r>
      <w:r w:rsidRPr="002A3931">
        <w:rPr>
          <w:rFonts w:ascii="Unikurd Web" w:hAnsi="Unikurd Web" w:cs="Unikurd Web"/>
          <w:color w:val="000000" w:themeColor="text1"/>
          <w:sz w:val="24"/>
          <w:szCs w:val="24"/>
          <w:lang w:bidi="ar-IQ"/>
        </w:rPr>
        <w:t xml:space="preserve"> </w:t>
      </w:r>
    </w:p>
    <w:p w14:paraId="27DF0C71" w14:textId="620F699A" w:rsidR="00420A01" w:rsidRPr="002A3931" w:rsidRDefault="00420A01" w:rsidP="0061049C">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 </w:t>
      </w:r>
      <w:r w:rsidR="0061049C" w:rsidRPr="002A3931">
        <w:rPr>
          <w:rFonts w:ascii="Unikurd Web" w:hAnsi="Unikurd Web" w:cs="Unikurd Web"/>
          <w:color w:val="000000" w:themeColor="text1"/>
          <w:sz w:val="24"/>
          <w:szCs w:val="24"/>
          <w:lang w:bidi="ar-IQ"/>
        </w:rPr>
        <w:t>T</w:t>
      </w:r>
      <w:r w:rsidRPr="002A3931">
        <w:rPr>
          <w:rFonts w:ascii="Unikurd Web" w:hAnsi="Unikurd Web" w:cs="Unikurd Web"/>
          <w:color w:val="000000" w:themeColor="text1"/>
          <w:sz w:val="24"/>
          <w:szCs w:val="24"/>
          <w:lang w:bidi="ar-IQ"/>
        </w:rPr>
        <w:t>h</w:t>
      </w:r>
      <w:r w:rsidR="0061049C" w:rsidRPr="002A3931">
        <w:rPr>
          <w:rFonts w:ascii="Unikurd Web" w:hAnsi="Unikurd Web" w:cs="Unikurd Web"/>
          <w:color w:val="000000" w:themeColor="text1"/>
          <w:sz w:val="24"/>
          <w:szCs w:val="24"/>
          <w:lang w:bidi="ar-IQ"/>
        </w:rPr>
        <w:t xml:space="preserve">e sellers replied, </w:t>
      </w:r>
      <w:r w:rsidRPr="002A3931">
        <w:rPr>
          <w:rFonts w:ascii="Unikurd Web" w:hAnsi="Unikurd Web" w:cs="Unikurd Web"/>
          <w:color w:val="000000" w:themeColor="text1"/>
          <w:sz w:val="24"/>
          <w:szCs w:val="24"/>
          <w:lang w:bidi="ar-IQ"/>
        </w:rPr>
        <w:t xml:space="preserve">“20 </w:t>
      </w:r>
      <w:r w:rsidR="0061049C" w:rsidRPr="002A3931">
        <w:rPr>
          <w:rFonts w:ascii="Unikurd Web" w:hAnsi="Unikurd Web" w:cs="Unikurd Web"/>
          <w:color w:val="000000" w:themeColor="text1"/>
          <w:sz w:val="24"/>
          <w:szCs w:val="24"/>
          <w:lang w:bidi="ar-IQ"/>
        </w:rPr>
        <w:t>Fils. “</w:t>
      </w:r>
    </w:p>
    <w:p w14:paraId="2AC0EEA9" w14:textId="78D3E519" w:rsidR="00EE6D31" w:rsidRPr="002A3931" w:rsidRDefault="0061049C" w:rsidP="004E0341">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In an attempt to bargain due to their used condition</w:t>
      </w:r>
      <w:r w:rsidR="00EE6D31" w:rsidRPr="002A3931">
        <w:rPr>
          <w:rFonts w:ascii="Unikurd Web" w:hAnsi="Unikurd Web" w:cs="Unikurd Web"/>
          <w:color w:val="000000" w:themeColor="text1"/>
          <w:sz w:val="24"/>
          <w:szCs w:val="24"/>
          <w:lang w:bidi="ar-IQ"/>
        </w:rPr>
        <w:t xml:space="preserve">, </w:t>
      </w:r>
      <w:r w:rsidRPr="002A3931">
        <w:rPr>
          <w:rFonts w:ascii="Unikurd Web" w:hAnsi="Unikurd Web" w:cs="Unikurd Web"/>
          <w:color w:val="000000" w:themeColor="text1"/>
          <w:sz w:val="24"/>
          <w:szCs w:val="24"/>
          <w:lang w:bidi="ar-IQ"/>
        </w:rPr>
        <w:t xml:space="preserve">the buyer remarked, </w:t>
      </w:r>
      <w:r w:rsidR="00EE6D31" w:rsidRPr="002A3931">
        <w:rPr>
          <w:rFonts w:ascii="Unikurd Web" w:hAnsi="Unikurd Web" w:cs="Unikurd Web"/>
          <w:color w:val="000000" w:themeColor="text1"/>
          <w:sz w:val="24"/>
          <w:szCs w:val="24"/>
          <w:lang w:bidi="ar-IQ"/>
        </w:rPr>
        <w:t>“</w:t>
      </w:r>
      <w:r w:rsidR="0027682A" w:rsidRPr="002A3931">
        <w:rPr>
          <w:rFonts w:ascii="Unikurd Web" w:hAnsi="Unikurd Web" w:cs="Unikurd Web"/>
          <w:color w:val="000000" w:themeColor="text1"/>
          <w:sz w:val="24"/>
          <w:szCs w:val="24"/>
          <w:lang w:bidi="ar-IQ"/>
        </w:rPr>
        <w:t xml:space="preserve">They </w:t>
      </w:r>
      <w:r w:rsidRPr="002A3931">
        <w:rPr>
          <w:rFonts w:ascii="Unikurd Web" w:hAnsi="Unikurd Web" w:cs="Unikurd Web"/>
          <w:color w:val="000000" w:themeColor="text1"/>
          <w:sz w:val="24"/>
          <w:szCs w:val="24"/>
          <w:lang w:bidi="ar-IQ"/>
        </w:rPr>
        <w:t>appear to be</w:t>
      </w:r>
      <w:r w:rsidR="0027682A" w:rsidRPr="002A3931">
        <w:rPr>
          <w:rFonts w:ascii="Unikurd Web" w:hAnsi="Unikurd Web" w:cs="Unikurd Web"/>
          <w:color w:val="000000" w:themeColor="text1"/>
          <w:sz w:val="24"/>
          <w:szCs w:val="24"/>
          <w:lang w:bidi="ar-IQ"/>
        </w:rPr>
        <w:t xml:space="preserve"> second-hand and </w:t>
      </w:r>
      <w:r w:rsidRPr="002A3931">
        <w:rPr>
          <w:rFonts w:ascii="Unikurd Web" w:hAnsi="Unikurd Web" w:cs="Unikurd Web"/>
          <w:color w:val="000000" w:themeColor="text1"/>
          <w:sz w:val="24"/>
          <w:szCs w:val="24"/>
          <w:lang w:bidi="ar-IQ"/>
        </w:rPr>
        <w:t xml:space="preserve">quite </w:t>
      </w:r>
      <w:r w:rsidR="0027682A" w:rsidRPr="002A3931">
        <w:rPr>
          <w:rFonts w:ascii="Unikurd Web" w:hAnsi="Unikurd Web" w:cs="Unikurd Web"/>
          <w:color w:val="000000" w:themeColor="text1"/>
          <w:sz w:val="24"/>
          <w:szCs w:val="24"/>
          <w:lang w:bidi="ar-IQ"/>
        </w:rPr>
        <w:t>worn</w:t>
      </w:r>
      <w:r w:rsidRPr="002A3931">
        <w:rPr>
          <w:rFonts w:ascii="Unikurd Web" w:hAnsi="Unikurd Web" w:cs="Unikurd Web"/>
          <w:color w:val="000000" w:themeColor="text1"/>
          <w:sz w:val="24"/>
          <w:szCs w:val="24"/>
          <w:lang w:bidi="ar-IQ"/>
        </w:rPr>
        <w:t>.”</w:t>
      </w:r>
      <w:r w:rsidR="0027682A" w:rsidRPr="002A3931">
        <w:rPr>
          <w:rFonts w:ascii="Unikurd Web" w:hAnsi="Unikurd Web" w:cs="Unikurd Web"/>
          <w:color w:val="000000" w:themeColor="text1"/>
          <w:sz w:val="24"/>
          <w:szCs w:val="24"/>
          <w:lang w:bidi="ar-IQ"/>
        </w:rPr>
        <w:t xml:space="preserve"> </w:t>
      </w:r>
    </w:p>
    <w:p w14:paraId="2DE9D211" w14:textId="3BC9AC24" w:rsidR="0027682A" w:rsidRPr="002A3931" w:rsidRDefault="00DF28B2" w:rsidP="004E0341">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Undeterred</w:t>
      </w:r>
      <w:r w:rsidR="0061049C" w:rsidRPr="002A3931">
        <w:rPr>
          <w:rFonts w:ascii="Unikurd Web" w:hAnsi="Unikurd Web" w:cs="Unikurd Web"/>
          <w:color w:val="000000" w:themeColor="text1"/>
          <w:sz w:val="24"/>
          <w:szCs w:val="24"/>
          <w:lang w:bidi="ar-IQ"/>
        </w:rPr>
        <w:t xml:space="preserve">, the sellers </w:t>
      </w:r>
      <w:r w:rsidRPr="002A3931">
        <w:rPr>
          <w:rFonts w:ascii="Unikurd Web" w:hAnsi="Unikurd Web" w:cs="Unikurd Web"/>
          <w:color w:val="000000" w:themeColor="text1"/>
          <w:sz w:val="24"/>
          <w:szCs w:val="24"/>
          <w:lang w:bidi="ar-IQ"/>
        </w:rPr>
        <w:t xml:space="preserve">inquired, “What’s </w:t>
      </w:r>
      <w:r w:rsidR="00EE6D31" w:rsidRPr="002A3931">
        <w:rPr>
          <w:rFonts w:ascii="Unikurd Web" w:hAnsi="Unikurd Web" w:cs="Unikurd Web"/>
          <w:color w:val="000000" w:themeColor="text1"/>
          <w:sz w:val="24"/>
          <w:szCs w:val="24"/>
          <w:lang w:bidi="ar-IQ"/>
        </w:rPr>
        <w:t>you</w:t>
      </w:r>
      <w:r w:rsidRPr="002A3931">
        <w:rPr>
          <w:rFonts w:ascii="Unikurd Web" w:hAnsi="Unikurd Web" w:cs="Unikurd Web"/>
          <w:color w:val="000000" w:themeColor="text1"/>
          <w:sz w:val="24"/>
          <w:szCs w:val="24"/>
          <w:lang w:bidi="ar-IQ"/>
        </w:rPr>
        <w:t>r</w:t>
      </w:r>
      <w:r w:rsidR="00EE6D31" w:rsidRPr="002A3931">
        <w:rPr>
          <w:rFonts w:ascii="Unikurd Web" w:hAnsi="Unikurd Web" w:cs="Unikurd Web"/>
          <w:color w:val="000000" w:themeColor="text1"/>
          <w:sz w:val="24"/>
          <w:szCs w:val="24"/>
          <w:lang w:bidi="ar-IQ"/>
        </w:rPr>
        <w:t xml:space="preserve"> offer?” </w:t>
      </w:r>
    </w:p>
    <w:p w14:paraId="186C07FA" w14:textId="078F397A" w:rsidR="00EE6D31" w:rsidRPr="002A3931" w:rsidRDefault="00EE6D31" w:rsidP="004E0341">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buyer</w:t>
      </w:r>
      <w:r w:rsidR="00DF28B2" w:rsidRPr="002A3931">
        <w:rPr>
          <w:rFonts w:ascii="Unikurd Web" w:hAnsi="Unikurd Web" w:cs="Unikurd Web"/>
          <w:color w:val="000000" w:themeColor="text1"/>
          <w:sz w:val="24"/>
          <w:szCs w:val="24"/>
          <w:lang w:bidi="ar-IQ"/>
        </w:rPr>
        <w:t xml:space="preserve"> haggled</w:t>
      </w:r>
      <w:r w:rsidRPr="002A3931">
        <w:rPr>
          <w:rFonts w:ascii="Unikurd Web" w:hAnsi="Unikurd Web" w:cs="Unikurd Web"/>
          <w:color w:val="000000" w:themeColor="text1"/>
          <w:sz w:val="24"/>
          <w:szCs w:val="24"/>
          <w:lang w:bidi="ar-IQ"/>
        </w:rPr>
        <w:t>, “</w:t>
      </w:r>
      <w:r w:rsidR="00DF28B2" w:rsidRPr="002A3931">
        <w:rPr>
          <w:rFonts w:ascii="Unikurd Web" w:hAnsi="Unikurd Web" w:cs="Unikurd Web"/>
          <w:color w:val="000000" w:themeColor="text1"/>
          <w:sz w:val="24"/>
          <w:szCs w:val="24"/>
          <w:lang w:bidi="ar-IQ"/>
        </w:rPr>
        <w:t xml:space="preserve">I’d offer </w:t>
      </w:r>
      <w:r w:rsidRPr="002A3931">
        <w:rPr>
          <w:rFonts w:ascii="Unikurd Web" w:hAnsi="Unikurd Web" w:cs="Unikurd Web"/>
          <w:color w:val="000000" w:themeColor="text1"/>
          <w:sz w:val="24"/>
          <w:szCs w:val="24"/>
          <w:lang w:bidi="ar-IQ"/>
        </w:rPr>
        <w:t>10 Fils.”</w:t>
      </w:r>
    </w:p>
    <w:p w14:paraId="0A9CCA00" w14:textId="7C2F63B4" w:rsidR="00B274E2" w:rsidRPr="002A3931" w:rsidRDefault="00DF28B2" w:rsidP="00B274E2">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After a moment’s consideration, the sellers agreed, “Alright</w:t>
      </w:r>
      <w:r w:rsidR="00EE6D31" w:rsidRPr="002A3931">
        <w:rPr>
          <w:rFonts w:ascii="Unikurd Web" w:hAnsi="Unikurd Web" w:cs="Unikurd Web"/>
          <w:color w:val="000000" w:themeColor="text1"/>
          <w:sz w:val="24"/>
          <w:szCs w:val="24"/>
          <w:lang w:bidi="ar-IQ"/>
        </w:rPr>
        <w:t>,</w:t>
      </w:r>
      <w:r w:rsidRPr="002A3931">
        <w:rPr>
          <w:rFonts w:ascii="Unikurd Web" w:hAnsi="Unikurd Web" w:cs="Unikurd Web"/>
          <w:color w:val="000000" w:themeColor="text1"/>
          <w:sz w:val="24"/>
          <w:szCs w:val="24"/>
          <w:lang w:bidi="ar-IQ"/>
        </w:rPr>
        <w:t xml:space="preserve"> you can</w:t>
      </w:r>
      <w:r w:rsidR="00EE6D31" w:rsidRPr="002A3931">
        <w:rPr>
          <w:rFonts w:ascii="Unikurd Web" w:hAnsi="Unikurd Web" w:cs="Unikurd Web"/>
          <w:color w:val="000000" w:themeColor="text1"/>
          <w:sz w:val="24"/>
          <w:szCs w:val="24"/>
          <w:lang w:bidi="ar-IQ"/>
        </w:rPr>
        <w:t xml:space="preserve"> take them</w:t>
      </w:r>
      <w:r w:rsidRPr="002A3931">
        <w:rPr>
          <w:rFonts w:ascii="Unikurd Web" w:hAnsi="Unikurd Web" w:cs="Unikurd Web"/>
          <w:color w:val="000000" w:themeColor="text1"/>
          <w:sz w:val="24"/>
          <w:szCs w:val="24"/>
          <w:lang w:bidi="ar-IQ"/>
        </w:rPr>
        <w:t>.</w:t>
      </w:r>
      <w:r w:rsidR="00EE6D31" w:rsidRPr="002A3931">
        <w:rPr>
          <w:rFonts w:ascii="Unikurd Web" w:hAnsi="Unikurd Web" w:cs="Unikurd Web"/>
          <w:color w:val="000000" w:themeColor="text1"/>
          <w:sz w:val="24"/>
          <w:szCs w:val="24"/>
          <w:lang w:bidi="ar-IQ"/>
        </w:rPr>
        <w:t>”</w:t>
      </w:r>
    </w:p>
    <w:p w14:paraId="7E1D1A0C" w14:textId="500CB9F7" w:rsidR="00267ED5" w:rsidRPr="002A3931" w:rsidRDefault="00267ED5" w:rsidP="00B274E2">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market buzzed with activity, captivating not only Kawan but also many others who were entranced by this unique spectacle in the town. Amidst the lively interactions and exchanges, Kawan couldn’t help but feel spellbound by the unfolding scenes, which seemed unprecedented in the town’s memory.</w:t>
      </w:r>
    </w:p>
    <w:p w14:paraId="4AF6F88E" w14:textId="38BF5439" w:rsidR="00E05D8E" w:rsidRPr="002A3931" w:rsidRDefault="00DF28B2" w:rsidP="00DF28B2">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As he continued to observe, Kawan stumbled upon yet another conversation. A buyer approached a seller and inquired, </w:t>
      </w:r>
      <w:r w:rsidR="00B274E2" w:rsidRPr="002A3931">
        <w:rPr>
          <w:rFonts w:ascii="Unikurd Web" w:hAnsi="Unikurd Web" w:cs="Unikurd Web"/>
          <w:color w:val="000000" w:themeColor="text1"/>
          <w:sz w:val="24"/>
          <w:szCs w:val="24"/>
          <w:lang w:bidi="ar-IQ"/>
        </w:rPr>
        <w:t>“Do you have a house</w:t>
      </w:r>
      <w:r w:rsidRPr="002A3931">
        <w:rPr>
          <w:rFonts w:ascii="Unikurd Web" w:hAnsi="Unikurd Web" w:cs="Unikurd Web"/>
          <w:color w:val="000000" w:themeColor="text1"/>
          <w:sz w:val="24"/>
          <w:szCs w:val="24"/>
          <w:lang w:bidi="ar-IQ"/>
        </w:rPr>
        <w:t xml:space="preserve"> for</w:t>
      </w:r>
      <w:r w:rsidR="00B274E2" w:rsidRPr="002A3931">
        <w:rPr>
          <w:rFonts w:ascii="Unikurd Web" w:hAnsi="Unikurd Web" w:cs="Unikurd Web"/>
          <w:color w:val="000000" w:themeColor="text1"/>
          <w:sz w:val="24"/>
          <w:szCs w:val="24"/>
          <w:lang w:bidi="ar-IQ"/>
        </w:rPr>
        <w:t xml:space="preserve"> s</w:t>
      </w:r>
      <w:r w:rsidRPr="002A3931">
        <w:rPr>
          <w:rFonts w:ascii="Unikurd Web" w:hAnsi="Unikurd Web" w:cs="Unikurd Web"/>
          <w:color w:val="000000" w:themeColor="text1"/>
          <w:sz w:val="24"/>
          <w:szCs w:val="24"/>
          <w:lang w:bidi="ar-IQ"/>
        </w:rPr>
        <w:t>ale</w:t>
      </w:r>
      <w:r w:rsidR="00B274E2" w:rsidRPr="002A3931">
        <w:rPr>
          <w:rFonts w:ascii="Unikurd Web" w:hAnsi="Unikurd Web" w:cs="Unikurd Web"/>
          <w:color w:val="000000" w:themeColor="text1"/>
          <w:sz w:val="24"/>
          <w:szCs w:val="24"/>
          <w:lang w:bidi="ar-IQ"/>
        </w:rPr>
        <w:t>?”</w:t>
      </w:r>
    </w:p>
    <w:p w14:paraId="59016A79" w14:textId="70749A93" w:rsidR="009B7E5A" w:rsidRPr="002A3931" w:rsidRDefault="009B7E5A" w:rsidP="00B274E2">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seller</w:t>
      </w:r>
      <w:r w:rsidR="00660E11" w:rsidRPr="002A3931">
        <w:rPr>
          <w:rFonts w:ascii="Unikurd Web" w:hAnsi="Unikurd Web" w:cs="Unikurd Web"/>
          <w:color w:val="000000" w:themeColor="text1"/>
          <w:sz w:val="24"/>
          <w:szCs w:val="24"/>
          <w:lang w:bidi="ar-IQ"/>
        </w:rPr>
        <w:t>’s</w:t>
      </w:r>
      <w:r w:rsidRPr="002A3931">
        <w:rPr>
          <w:rFonts w:ascii="Unikurd Web" w:hAnsi="Unikurd Web" w:cs="Unikurd Web"/>
          <w:color w:val="000000" w:themeColor="text1"/>
          <w:sz w:val="24"/>
          <w:szCs w:val="24"/>
          <w:lang w:bidi="ar-IQ"/>
        </w:rPr>
        <w:t xml:space="preserve"> respon</w:t>
      </w:r>
      <w:r w:rsidR="00660E11" w:rsidRPr="002A3931">
        <w:rPr>
          <w:rFonts w:ascii="Unikurd Web" w:hAnsi="Unikurd Web" w:cs="Unikurd Web"/>
          <w:color w:val="000000" w:themeColor="text1"/>
          <w:sz w:val="24"/>
          <w:szCs w:val="24"/>
          <w:lang w:bidi="ar-IQ"/>
        </w:rPr>
        <w:t>se was straightforward</w:t>
      </w:r>
      <w:r w:rsidRPr="002A3931">
        <w:rPr>
          <w:rFonts w:ascii="Unikurd Web" w:hAnsi="Unikurd Web" w:cs="Unikurd Web"/>
          <w:color w:val="000000" w:themeColor="text1"/>
          <w:sz w:val="24"/>
          <w:szCs w:val="24"/>
          <w:lang w:bidi="ar-IQ"/>
        </w:rPr>
        <w:t>, “No.”</w:t>
      </w:r>
    </w:p>
    <w:p w14:paraId="0B8C9FEF" w14:textId="1DA416B5" w:rsidR="009B7E5A" w:rsidRPr="002A3931" w:rsidRDefault="00660E11" w:rsidP="00B274E2">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Perplexed, the buyer questioned further, </w:t>
      </w:r>
      <w:r w:rsidR="009B7E5A" w:rsidRPr="002A3931">
        <w:rPr>
          <w:rFonts w:ascii="Unikurd Web" w:hAnsi="Unikurd Web" w:cs="Unikurd Web"/>
          <w:color w:val="000000" w:themeColor="text1"/>
          <w:sz w:val="24"/>
          <w:szCs w:val="24"/>
          <w:lang w:bidi="ar-IQ"/>
        </w:rPr>
        <w:t>“</w:t>
      </w:r>
      <w:r w:rsidRPr="002A3931">
        <w:rPr>
          <w:rFonts w:ascii="Unikurd Web" w:hAnsi="Unikurd Web" w:cs="Unikurd Web"/>
          <w:color w:val="000000" w:themeColor="text1"/>
          <w:sz w:val="24"/>
          <w:szCs w:val="24"/>
          <w:lang w:bidi="ar-IQ"/>
        </w:rPr>
        <w:t xml:space="preserve">Are </w:t>
      </w:r>
      <w:r w:rsidR="009B7E5A" w:rsidRPr="002A3931">
        <w:rPr>
          <w:rFonts w:ascii="Unikurd Web" w:hAnsi="Unikurd Web" w:cs="Unikurd Web"/>
          <w:color w:val="000000" w:themeColor="text1"/>
          <w:sz w:val="24"/>
          <w:szCs w:val="24"/>
          <w:lang w:bidi="ar-IQ"/>
        </w:rPr>
        <w:t>you a tenant</w:t>
      </w:r>
      <w:r w:rsidRPr="002A3931">
        <w:rPr>
          <w:rFonts w:ascii="Unikurd Web" w:hAnsi="Unikurd Web" w:cs="Unikurd Web"/>
          <w:color w:val="000000" w:themeColor="text1"/>
          <w:sz w:val="24"/>
          <w:szCs w:val="24"/>
          <w:lang w:bidi="ar-IQ"/>
        </w:rPr>
        <w:t xml:space="preserve"> then</w:t>
      </w:r>
      <w:r w:rsidR="009B7E5A" w:rsidRPr="002A3931">
        <w:rPr>
          <w:rFonts w:ascii="Unikurd Web" w:hAnsi="Unikurd Web" w:cs="Unikurd Web"/>
          <w:color w:val="000000" w:themeColor="text1"/>
          <w:sz w:val="24"/>
          <w:szCs w:val="24"/>
          <w:lang w:bidi="ar-IQ"/>
        </w:rPr>
        <w:t xml:space="preserve">?” </w:t>
      </w:r>
    </w:p>
    <w:p w14:paraId="65ECDF35" w14:textId="6C23E3C1" w:rsidR="009B7E5A" w:rsidRPr="002A3931" w:rsidRDefault="009B7E5A" w:rsidP="00B274E2">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seller</w:t>
      </w:r>
      <w:r w:rsidR="00660E11" w:rsidRPr="002A3931">
        <w:rPr>
          <w:rFonts w:ascii="Unikurd Web" w:hAnsi="Unikurd Web" w:cs="Unikurd Web"/>
          <w:color w:val="000000" w:themeColor="text1"/>
          <w:sz w:val="24"/>
          <w:szCs w:val="24"/>
          <w:lang w:bidi="ar-IQ"/>
        </w:rPr>
        <w:t xml:space="preserve"> confidently negated</w:t>
      </w:r>
      <w:r w:rsidRPr="002A3931">
        <w:rPr>
          <w:rFonts w:ascii="Unikurd Web" w:hAnsi="Unikurd Web" w:cs="Unikurd Web"/>
          <w:color w:val="000000" w:themeColor="text1"/>
          <w:sz w:val="24"/>
          <w:szCs w:val="24"/>
          <w:lang w:bidi="ar-IQ"/>
        </w:rPr>
        <w:t>, “No.”</w:t>
      </w:r>
    </w:p>
    <w:p w14:paraId="43003ABA" w14:textId="7F7DA131" w:rsidR="00D734F3" w:rsidRPr="002A3931" w:rsidRDefault="00D734F3" w:rsidP="00B274E2">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Confused by the seller’s stance, the buyer pressed on, “Then why aren’t you selling it? What are your plans for it?”</w:t>
      </w:r>
    </w:p>
    <w:p w14:paraId="6BF93C07" w14:textId="7B67ACBB" w:rsidR="00D734F3" w:rsidRPr="002A3931" w:rsidRDefault="00D734F3" w:rsidP="00B274E2">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seller’s response was plain, “I have no plans.”</w:t>
      </w:r>
    </w:p>
    <w:p w14:paraId="4F372D61" w14:textId="492BFDA8" w:rsidR="00D734F3" w:rsidRPr="002A3931" w:rsidRDefault="00D734F3" w:rsidP="00B274E2">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Intrigued by this answer, the buyer persisted, “But why? Why </w:t>
      </w:r>
      <w:r w:rsidR="00454DF8" w:rsidRPr="002A3931">
        <w:rPr>
          <w:rFonts w:ascii="Unikurd Web" w:hAnsi="Unikurd Web" w:cs="Unikurd Web"/>
          <w:color w:val="000000" w:themeColor="text1"/>
          <w:sz w:val="24"/>
          <w:szCs w:val="24"/>
          <w:lang w:bidi="ar-IQ"/>
        </w:rPr>
        <w:t>won’t</w:t>
      </w:r>
      <w:r w:rsidRPr="002A3931">
        <w:rPr>
          <w:rFonts w:ascii="Unikurd Web" w:hAnsi="Unikurd Web" w:cs="Unikurd Web"/>
          <w:color w:val="000000" w:themeColor="text1"/>
          <w:sz w:val="24"/>
          <w:szCs w:val="24"/>
          <w:lang w:bidi="ar-IQ"/>
        </w:rPr>
        <w:t xml:space="preserve"> you sell it?”</w:t>
      </w:r>
    </w:p>
    <w:p w14:paraId="54F86AF2" w14:textId="55F351C4" w:rsidR="00D734F3" w:rsidRPr="002A3931" w:rsidRDefault="00D734F3" w:rsidP="00B274E2">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seller explained, “I can’t sell it.”</w:t>
      </w:r>
    </w:p>
    <w:p w14:paraId="17BDC39B" w14:textId="4392B033" w:rsidR="00D734F3" w:rsidRPr="002A3931" w:rsidRDefault="00D734F3" w:rsidP="00B274E2">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Puzzled, the buyer sought clarity, “And why is that?”</w:t>
      </w:r>
    </w:p>
    <w:p w14:paraId="53D77718" w14:textId="4115583F" w:rsidR="00D734F3" w:rsidRPr="002A3931" w:rsidRDefault="00D734F3" w:rsidP="00B274E2">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seller replied with resignation, “It will be taken by the state.”</w:t>
      </w:r>
    </w:p>
    <w:p w14:paraId="2828D6C4" w14:textId="5FA5429A" w:rsidR="00D734F3" w:rsidRPr="002A3931" w:rsidRDefault="00D734F3" w:rsidP="00B274E2">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The buyer </w:t>
      </w:r>
      <w:r w:rsidR="00CA238F" w:rsidRPr="002A3931">
        <w:rPr>
          <w:rFonts w:ascii="Unikurd Web" w:hAnsi="Unikurd Web" w:cs="Unikurd Web"/>
          <w:color w:val="000000" w:themeColor="text1"/>
          <w:sz w:val="24"/>
          <w:szCs w:val="24"/>
          <w:lang w:bidi="ar-IQ"/>
        </w:rPr>
        <w:t xml:space="preserve">inquired </w:t>
      </w:r>
      <w:r w:rsidRPr="002A3931">
        <w:rPr>
          <w:rFonts w:ascii="Unikurd Web" w:hAnsi="Unikurd Web" w:cs="Unikurd Web"/>
          <w:color w:val="000000" w:themeColor="text1"/>
          <w:sz w:val="24"/>
          <w:szCs w:val="24"/>
          <w:lang w:bidi="ar-IQ"/>
        </w:rPr>
        <w:t>further, “And what does the state intend to do with it?”</w:t>
      </w:r>
    </w:p>
    <w:p w14:paraId="3D182C15" w14:textId="6777217C" w:rsidR="00BC5EB5" w:rsidRPr="002A3931" w:rsidRDefault="00BC5EB5" w:rsidP="001108D4">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The seller concluded, </w:t>
      </w:r>
      <w:r w:rsidR="00CF37A8" w:rsidRPr="002A3931">
        <w:rPr>
          <w:rFonts w:ascii="Unikurd Web" w:hAnsi="Unikurd Web" w:cs="Unikurd Web"/>
          <w:color w:val="000000" w:themeColor="text1"/>
          <w:sz w:val="24"/>
          <w:szCs w:val="24"/>
          <w:lang w:bidi="ar-IQ"/>
        </w:rPr>
        <w:t>“</w:t>
      </w:r>
      <w:r w:rsidRPr="002A3931">
        <w:rPr>
          <w:rFonts w:ascii="Unikurd Web" w:hAnsi="Unikurd Web" w:cs="Unikurd Web"/>
          <w:color w:val="000000" w:themeColor="text1"/>
          <w:sz w:val="24"/>
          <w:szCs w:val="24"/>
          <w:lang w:bidi="ar-IQ"/>
        </w:rPr>
        <w:t>It will be confiscated.</w:t>
      </w:r>
      <w:r w:rsidR="00CF37A8" w:rsidRPr="002A3931">
        <w:rPr>
          <w:rFonts w:ascii="Unikurd Web" w:hAnsi="Unikurd Web" w:cs="Unikurd Web"/>
          <w:color w:val="000000" w:themeColor="text1"/>
          <w:sz w:val="24"/>
          <w:szCs w:val="24"/>
          <w:lang w:bidi="ar-IQ"/>
        </w:rPr>
        <w:t>”</w:t>
      </w:r>
      <w:r w:rsidR="001108D4" w:rsidRPr="002A3931">
        <w:rPr>
          <w:rFonts w:ascii="Unikurd Web" w:hAnsi="Unikurd Web" w:cs="Unikurd Web"/>
          <w:color w:val="000000" w:themeColor="text1"/>
          <w:sz w:val="24"/>
          <w:szCs w:val="24"/>
          <w:lang w:bidi="ar-IQ"/>
        </w:rPr>
        <w:t xml:space="preserve"> </w:t>
      </w:r>
      <w:r w:rsidRPr="002A3931">
        <w:rPr>
          <w:rFonts w:ascii="Unikurd Web" w:hAnsi="Unikurd Web" w:cs="Unikurd Web"/>
          <w:color w:val="000000" w:themeColor="text1"/>
          <w:sz w:val="24"/>
          <w:szCs w:val="24"/>
          <w:lang w:bidi="ar-IQ"/>
        </w:rPr>
        <w:t xml:space="preserve">The vibrant atmosphere of the market continued to weave a tapestry of stories, leaving Kawan and the other onlookers engrossed in the unfolding event. Curiosity now extends beyond the seller’s individual situation as Kawan inquired, </w:t>
      </w:r>
      <w:r w:rsidR="001108D4" w:rsidRPr="002A3931">
        <w:rPr>
          <w:rFonts w:ascii="Unikurd Web" w:hAnsi="Unikurd Web" w:cs="Unikurd Web"/>
          <w:color w:val="000000" w:themeColor="text1"/>
          <w:sz w:val="24"/>
          <w:szCs w:val="24"/>
          <w:lang w:bidi="ar-IQ"/>
        </w:rPr>
        <w:t>“</w:t>
      </w:r>
      <w:r w:rsidRPr="002A3931">
        <w:rPr>
          <w:rFonts w:ascii="Unikurd Web" w:hAnsi="Unikurd Web" w:cs="Unikurd Web"/>
          <w:color w:val="000000" w:themeColor="text1"/>
          <w:sz w:val="24"/>
          <w:szCs w:val="24"/>
          <w:lang w:bidi="ar-IQ"/>
        </w:rPr>
        <w:t>Is it only your house that faces confiscation?</w:t>
      </w:r>
      <w:r w:rsidR="001108D4" w:rsidRPr="002A3931">
        <w:rPr>
          <w:rFonts w:ascii="Unikurd Web" w:hAnsi="Unikurd Web" w:cs="Unikurd Web"/>
          <w:color w:val="000000" w:themeColor="text1"/>
          <w:sz w:val="24"/>
          <w:szCs w:val="24"/>
          <w:lang w:bidi="ar-IQ"/>
        </w:rPr>
        <w:t>”</w:t>
      </w:r>
    </w:p>
    <w:p w14:paraId="33F8B955" w14:textId="35F301F3" w:rsidR="00EE56D6" w:rsidRPr="002A3931" w:rsidRDefault="00EE56D6" w:rsidP="00EE56D6">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“No,</w:t>
      </w:r>
      <w:r w:rsidR="001817F8" w:rsidRPr="002A3931">
        <w:rPr>
          <w:rFonts w:ascii="Unikurd Web" w:hAnsi="Unikurd Web" w:cs="Unikurd Web"/>
          <w:color w:val="000000" w:themeColor="text1"/>
          <w:sz w:val="24"/>
          <w:szCs w:val="24"/>
          <w:lang w:bidi="ar-IQ"/>
        </w:rPr>
        <w:t xml:space="preserve">” </w:t>
      </w:r>
      <w:r w:rsidRPr="002A3931">
        <w:rPr>
          <w:rFonts w:ascii="Unikurd Web" w:hAnsi="Unikurd Web" w:cs="Unikurd Web"/>
          <w:color w:val="000000" w:themeColor="text1"/>
          <w:sz w:val="24"/>
          <w:szCs w:val="24"/>
          <w:lang w:bidi="ar-IQ"/>
        </w:rPr>
        <w:t>the seller responded.</w:t>
      </w:r>
    </w:p>
    <w:p w14:paraId="3C135C0F" w14:textId="635FF639" w:rsidR="00EE56D6" w:rsidRPr="002A3931" w:rsidRDefault="00EE56D6" w:rsidP="00EE56D6">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buyer asked, “Who</w:t>
      </w:r>
      <w:r w:rsidR="00CA238F" w:rsidRPr="002A3931">
        <w:rPr>
          <w:rFonts w:ascii="Unikurd Web" w:hAnsi="Unikurd Web" w:cs="Unikurd Web"/>
          <w:color w:val="000000" w:themeColor="text1"/>
          <w:sz w:val="24"/>
          <w:szCs w:val="24"/>
          <w:lang w:bidi="ar-IQ"/>
        </w:rPr>
        <w:t>se</w:t>
      </w:r>
      <w:r w:rsidRPr="002A3931">
        <w:rPr>
          <w:rFonts w:ascii="Unikurd Web" w:hAnsi="Unikurd Web" w:cs="Unikurd Web"/>
          <w:color w:val="000000" w:themeColor="text1"/>
          <w:sz w:val="24"/>
          <w:szCs w:val="24"/>
          <w:lang w:bidi="ar-IQ"/>
        </w:rPr>
        <w:t xml:space="preserve"> house</w:t>
      </w:r>
      <w:r w:rsidR="00CA238F" w:rsidRPr="002A3931">
        <w:rPr>
          <w:rFonts w:ascii="Unikurd Web" w:hAnsi="Unikurd Web" w:cs="Unikurd Web"/>
          <w:color w:val="000000" w:themeColor="text1"/>
          <w:sz w:val="24"/>
          <w:szCs w:val="24"/>
          <w:lang w:bidi="ar-IQ"/>
        </w:rPr>
        <w:t>s, then</w:t>
      </w:r>
      <w:r w:rsidRPr="002A3931">
        <w:rPr>
          <w:rFonts w:ascii="Unikurd Web" w:hAnsi="Unikurd Web" w:cs="Unikurd Web"/>
          <w:color w:val="000000" w:themeColor="text1"/>
          <w:sz w:val="24"/>
          <w:szCs w:val="24"/>
          <w:lang w:bidi="ar-IQ"/>
        </w:rPr>
        <w:t>?”</w:t>
      </w:r>
    </w:p>
    <w:p w14:paraId="6962E9D4" w14:textId="5524B539" w:rsidR="00E05D8E" w:rsidRPr="002A3931" w:rsidRDefault="009807CF" w:rsidP="00E34950">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“All of us</w:t>
      </w:r>
      <w:r w:rsidR="00CA238F" w:rsidRPr="002A3931">
        <w:rPr>
          <w:rFonts w:ascii="Unikurd Web" w:hAnsi="Unikurd Web" w:cs="Unikurd Web"/>
          <w:color w:val="000000" w:themeColor="text1"/>
          <w:sz w:val="24"/>
          <w:szCs w:val="24"/>
          <w:lang w:bidi="ar-IQ"/>
        </w:rPr>
        <w:t>.</w:t>
      </w:r>
      <w:r w:rsidRPr="002A3931">
        <w:rPr>
          <w:rFonts w:ascii="Unikurd Web" w:hAnsi="Unikurd Web" w:cs="Unikurd Web"/>
          <w:color w:val="000000" w:themeColor="text1"/>
          <w:sz w:val="24"/>
          <w:szCs w:val="24"/>
          <w:lang w:bidi="ar-IQ"/>
        </w:rPr>
        <w:t xml:space="preserve"> </w:t>
      </w:r>
      <w:r w:rsidR="00CA238F" w:rsidRPr="002A3931">
        <w:rPr>
          <w:rFonts w:ascii="Unikurd Web" w:hAnsi="Unikurd Web" w:cs="Unikurd Web"/>
          <w:color w:val="000000" w:themeColor="text1"/>
          <w:sz w:val="24"/>
          <w:szCs w:val="24"/>
          <w:lang w:bidi="ar-IQ"/>
        </w:rPr>
        <w:t>F</w:t>
      </w:r>
      <w:r w:rsidRPr="002A3931">
        <w:rPr>
          <w:rFonts w:ascii="Unikurd Web" w:hAnsi="Unikurd Web" w:cs="Unikurd Web"/>
          <w:color w:val="000000" w:themeColor="text1"/>
          <w:sz w:val="24"/>
          <w:szCs w:val="24"/>
          <w:lang w:bidi="ar-IQ"/>
        </w:rPr>
        <w:t>rom now on, all the Jewish houses in this town will be owned by the state of Iraq,</w:t>
      </w:r>
      <w:r w:rsidR="002342B0" w:rsidRPr="002A3931">
        <w:rPr>
          <w:rFonts w:ascii="Unikurd Web" w:hAnsi="Unikurd Web" w:cs="Unikurd Web"/>
          <w:color w:val="000000" w:themeColor="text1"/>
          <w:sz w:val="24"/>
          <w:szCs w:val="24"/>
          <w:lang w:bidi="ar-IQ"/>
        </w:rPr>
        <w:t>” t</w:t>
      </w:r>
      <w:r w:rsidRPr="002A3931">
        <w:rPr>
          <w:rFonts w:ascii="Unikurd Web" w:hAnsi="Unikurd Web" w:cs="Unikurd Web"/>
          <w:color w:val="000000" w:themeColor="text1"/>
          <w:sz w:val="24"/>
          <w:szCs w:val="24"/>
          <w:lang w:bidi="ar-IQ"/>
        </w:rPr>
        <w:t>he seller explained.</w:t>
      </w:r>
    </w:p>
    <w:p w14:paraId="51D1CE87" w14:textId="5D55E8ED" w:rsidR="009807CF" w:rsidRPr="002A3931" w:rsidRDefault="009807CF" w:rsidP="00E34950">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buyer asked, “What will the state do with them?”</w:t>
      </w:r>
    </w:p>
    <w:p w14:paraId="78E73E8A" w14:textId="4E283508" w:rsidR="00BC6E5A" w:rsidRPr="002A3931" w:rsidRDefault="00BC6E5A" w:rsidP="00E34950">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“It will</w:t>
      </w:r>
      <w:r w:rsidR="00CA238F" w:rsidRPr="002A3931">
        <w:rPr>
          <w:rFonts w:ascii="Unikurd Web" w:hAnsi="Unikurd Web" w:cs="Unikurd Web"/>
          <w:color w:val="000000" w:themeColor="text1"/>
          <w:sz w:val="24"/>
          <w:szCs w:val="24"/>
          <w:lang w:bidi="ar-IQ"/>
        </w:rPr>
        <w:t xml:space="preserve"> put them up</w:t>
      </w:r>
      <w:r w:rsidRPr="002A3931">
        <w:rPr>
          <w:rFonts w:ascii="Unikurd Web" w:hAnsi="Unikurd Web" w:cs="Unikurd Web"/>
          <w:color w:val="000000" w:themeColor="text1"/>
          <w:sz w:val="24"/>
          <w:szCs w:val="24"/>
          <w:lang w:bidi="ar-IQ"/>
        </w:rPr>
        <w:t xml:space="preserve"> for sale,” the seller said. </w:t>
      </w:r>
    </w:p>
    <w:p w14:paraId="6C90EE8F" w14:textId="03CB5608" w:rsidR="00BC6E5A" w:rsidRPr="002A3931" w:rsidRDefault="00BC6E5A" w:rsidP="00E34950">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The buyer asked, </w:t>
      </w:r>
      <w:r w:rsidR="0081186D" w:rsidRPr="002A3931">
        <w:rPr>
          <w:rFonts w:ascii="Unikurd Web" w:hAnsi="Unikurd Web" w:cs="Unikurd Web"/>
          <w:color w:val="000000" w:themeColor="text1"/>
          <w:sz w:val="24"/>
          <w:szCs w:val="24"/>
          <w:lang w:bidi="ar-IQ"/>
        </w:rPr>
        <w:t>“And what</w:t>
      </w:r>
      <w:r w:rsidRPr="002A3931">
        <w:rPr>
          <w:rFonts w:ascii="Unikurd Web" w:hAnsi="Unikurd Web" w:cs="Unikurd Web"/>
          <w:color w:val="000000" w:themeColor="text1"/>
          <w:sz w:val="24"/>
          <w:szCs w:val="24"/>
          <w:lang w:bidi="ar-IQ"/>
        </w:rPr>
        <w:t xml:space="preserve"> will it do with the money</w:t>
      </w:r>
      <w:r w:rsidR="0081186D" w:rsidRPr="002A3931">
        <w:rPr>
          <w:rFonts w:ascii="Unikurd Web" w:hAnsi="Unikurd Web" w:cs="Unikurd Web"/>
          <w:color w:val="000000" w:themeColor="text1"/>
          <w:sz w:val="24"/>
          <w:szCs w:val="24"/>
          <w:lang w:bidi="ar-IQ"/>
        </w:rPr>
        <w:t>?</w:t>
      </w:r>
      <w:r w:rsidRPr="002A3931">
        <w:rPr>
          <w:rFonts w:ascii="Unikurd Web" w:hAnsi="Unikurd Web" w:cs="Unikurd Web"/>
          <w:color w:val="000000" w:themeColor="text1"/>
          <w:sz w:val="24"/>
          <w:szCs w:val="24"/>
          <w:lang w:bidi="ar-IQ"/>
        </w:rPr>
        <w:t>”</w:t>
      </w:r>
    </w:p>
    <w:p w14:paraId="6B2B50EF" w14:textId="3F7C9749" w:rsidR="00BC6E5A" w:rsidRPr="002A3931" w:rsidRDefault="00BC6E5A" w:rsidP="00E34950">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“What money</w:t>
      </w:r>
      <w:r w:rsidR="0081186D" w:rsidRPr="002A3931">
        <w:rPr>
          <w:rFonts w:ascii="Unikurd Web" w:hAnsi="Unikurd Web" w:cs="Unikurd Web"/>
          <w:color w:val="000000" w:themeColor="text1"/>
          <w:sz w:val="24"/>
          <w:szCs w:val="24"/>
          <w:lang w:bidi="ar-IQ"/>
        </w:rPr>
        <w:t>?</w:t>
      </w:r>
      <w:r w:rsidRPr="002A3931">
        <w:rPr>
          <w:rFonts w:ascii="Unikurd Web" w:hAnsi="Unikurd Web" w:cs="Unikurd Web"/>
          <w:color w:val="000000" w:themeColor="text1"/>
          <w:sz w:val="24"/>
          <w:szCs w:val="24"/>
          <w:lang w:bidi="ar-IQ"/>
        </w:rPr>
        <w:t xml:space="preserve"> It will all go to the state’s treasury,” the seller responded.</w:t>
      </w:r>
    </w:p>
    <w:p w14:paraId="7E076098" w14:textId="7BDF4586" w:rsidR="00BC6E5A" w:rsidRPr="002A3931" w:rsidRDefault="00BC6E5A" w:rsidP="00E34950">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buyer inquired further, “How</w:t>
      </w:r>
      <w:r w:rsidR="0081186D" w:rsidRPr="002A3931">
        <w:rPr>
          <w:rFonts w:ascii="Unikurd Web" w:hAnsi="Unikurd Web" w:cs="Unikurd Web"/>
          <w:color w:val="000000" w:themeColor="text1"/>
          <w:sz w:val="24"/>
          <w:szCs w:val="24"/>
          <w:lang w:bidi="ar-IQ"/>
        </w:rPr>
        <w:t xml:space="preserve"> did they allow</w:t>
      </w:r>
      <w:r w:rsidRPr="002A3931">
        <w:rPr>
          <w:rFonts w:ascii="Unikurd Web" w:hAnsi="Unikurd Web" w:cs="Unikurd Web"/>
          <w:color w:val="000000" w:themeColor="text1"/>
          <w:sz w:val="24"/>
          <w:szCs w:val="24"/>
          <w:lang w:bidi="ar-IQ"/>
        </w:rPr>
        <w:t xml:space="preserve"> you to sell these items?”</w:t>
      </w:r>
    </w:p>
    <w:p w14:paraId="27211154" w14:textId="2FCA7988" w:rsidR="007D2A96" w:rsidRPr="002A3931" w:rsidRDefault="007D2A96" w:rsidP="00E34950">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“I wish</w:t>
      </w:r>
      <w:r w:rsidR="0081186D" w:rsidRPr="002A3931">
        <w:rPr>
          <w:rFonts w:ascii="Unikurd Web" w:hAnsi="Unikurd Web" w:cs="Unikurd Web"/>
          <w:sz w:val="24"/>
          <w:szCs w:val="24"/>
          <w:lang w:bidi="ar-IQ"/>
        </w:rPr>
        <w:t xml:space="preserve"> they</w:t>
      </w:r>
      <w:r w:rsidRPr="002A3931">
        <w:rPr>
          <w:rFonts w:ascii="Unikurd Web" w:hAnsi="Unikurd Web" w:cs="Unikurd Web"/>
          <w:sz w:val="24"/>
          <w:szCs w:val="24"/>
          <w:lang w:bidi="ar-IQ"/>
        </w:rPr>
        <w:t xml:space="preserve"> </w:t>
      </w:r>
      <w:r w:rsidR="0081186D" w:rsidRPr="002A3931">
        <w:rPr>
          <w:rFonts w:ascii="Unikurd Web" w:hAnsi="Unikurd Web" w:cs="Unikurd Web"/>
          <w:sz w:val="24"/>
          <w:szCs w:val="24"/>
          <w:lang w:bidi="ar-IQ"/>
        </w:rPr>
        <w:t>ha</w:t>
      </w:r>
      <w:r w:rsidRPr="002A3931">
        <w:rPr>
          <w:rFonts w:ascii="Unikurd Web" w:hAnsi="Unikurd Web" w:cs="Unikurd Web"/>
          <w:sz w:val="24"/>
          <w:szCs w:val="24"/>
          <w:lang w:bidi="ar-IQ"/>
        </w:rPr>
        <w:t>dn’t,” the seller said after</w:t>
      </w:r>
      <w:r w:rsidR="0081186D" w:rsidRPr="002A3931">
        <w:rPr>
          <w:rFonts w:ascii="Unikurd Web" w:hAnsi="Unikurd Web" w:cs="Unikurd Web"/>
          <w:sz w:val="24"/>
          <w:szCs w:val="24"/>
          <w:lang w:bidi="ar-IQ"/>
        </w:rPr>
        <w:t xml:space="preserve"> taking a deep breath</w:t>
      </w:r>
      <w:r w:rsidRPr="002A3931">
        <w:rPr>
          <w:rFonts w:ascii="Unikurd Web" w:hAnsi="Unikurd Web" w:cs="Unikurd Web"/>
          <w:sz w:val="24"/>
          <w:szCs w:val="24"/>
          <w:lang w:bidi="ar-IQ"/>
        </w:rPr>
        <w:t xml:space="preserve">. </w:t>
      </w:r>
    </w:p>
    <w:p w14:paraId="33211742" w14:textId="3882FAFF" w:rsidR="00AE4A22" w:rsidRPr="002A3931" w:rsidRDefault="007D2A96" w:rsidP="009009D1">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buyer asked, “Why?”</w:t>
      </w:r>
    </w:p>
    <w:p w14:paraId="79D967EE" w14:textId="77777777" w:rsidR="003611FA" w:rsidRPr="002A3931" w:rsidRDefault="007D2A96" w:rsidP="003611FA">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“When I sell my house contents, I feel as if I am stabbing my heart with a dagger,” the seller responded.</w:t>
      </w:r>
    </w:p>
    <w:p w14:paraId="7366235B" w14:textId="5B12C340" w:rsidR="007D2A96" w:rsidRPr="002A3931" w:rsidRDefault="007D2A96" w:rsidP="003611FA">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buyer asked, “Why?”</w:t>
      </w:r>
    </w:p>
    <w:p w14:paraId="0BFEF3DA" w14:textId="77777777" w:rsidR="000556CB" w:rsidRPr="002A3931" w:rsidRDefault="005E65E7" w:rsidP="00E34950">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“They are cherished heirlooms, used by me and my wife, our children, and our parents and grandparents,” the seller responded.</w:t>
      </w:r>
    </w:p>
    <w:p w14:paraId="54928621" w14:textId="77777777" w:rsidR="000556CB" w:rsidRPr="002A3931" w:rsidRDefault="000556CB" w:rsidP="00E34950">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buyer said, “You feel sad?”</w:t>
      </w:r>
    </w:p>
    <w:p w14:paraId="25A9EA11" w14:textId="0DFB8271" w:rsidR="000556CB" w:rsidRPr="002A3931" w:rsidRDefault="000556CB" w:rsidP="00E34950">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“Very much</w:t>
      </w:r>
      <w:r w:rsidR="00B55C50" w:rsidRPr="002A3931">
        <w:rPr>
          <w:rFonts w:ascii="Unikurd Web" w:hAnsi="Unikurd Web" w:cs="Unikurd Web"/>
          <w:color w:val="000000" w:themeColor="text1"/>
          <w:sz w:val="24"/>
          <w:szCs w:val="24"/>
          <w:lang w:bidi="ar-IQ"/>
        </w:rPr>
        <w:t xml:space="preserve"> so.</w:t>
      </w:r>
      <w:r w:rsidRPr="002A3931">
        <w:rPr>
          <w:rFonts w:ascii="Unikurd Web" w:hAnsi="Unikurd Web" w:cs="Unikurd Web"/>
          <w:color w:val="000000" w:themeColor="text1"/>
          <w:sz w:val="24"/>
          <w:szCs w:val="24"/>
          <w:lang w:bidi="ar-IQ"/>
        </w:rPr>
        <w:t xml:space="preserve"> </w:t>
      </w:r>
      <w:r w:rsidR="00B55C50" w:rsidRPr="002A3931">
        <w:rPr>
          <w:rFonts w:ascii="Unikurd Web" w:hAnsi="Unikurd Web" w:cs="Unikurd Web"/>
          <w:color w:val="000000" w:themeColor="text1"/>
          <w:sz w:val="24"/>
          <w:szCs w:val="24"/>
          <w:lang w:bidi="ar-IQ"/>
        </w:rPr>
        <w:t>N</w:t>
      </w:r>
      <w:r w:rsidRPr="002A3931">
        <w:rPr>
          <w:rFonts w:ascii="Unikurd Web" w:hAnsi="Unikurd Web" w:cs="Unikurd Web"/>
          <w:color w:val="000000" w:themeColor="text1"/>
          <w:sz w:val="24"/>
          <w:szCs w:val="24"/>
          <w:lang w:bidi="ar-IQ"/>
        </w:rPr>
        <w:t>ot just sad</w:t>
      </w:r>
      <w:r w:rsidR="00B55C50" w:rsidRPr="002A3931">
        <w:rPr>
          <w:rFonts w:ascii="Unikurd Web" w:hAnsi="Unikurd Web" w:cs="Unikurd Web"/>
          <w:color w:val="000000" w:themeColor="text1"/>
          <w:sz w:val="24"/>
          <w:szCs w:val="24"/>
          <w:lang w:bidi="ar-IQ"/>
        </w:rPr>
        <w:t xml:space="preserve">ness but also </w:t>
      </w:r>
      <w:r w:rsidRPr="002A3931">
        <w:rPr>
          <w:rFonts w:ascii="Unikurd Web" w:hAnsi="Unikurd Web" w:cs="Unikurd Web"/>
          <w:color w:val="000000" w:themeColor="text1"/>
          <w:sz w:val="24"/>
          <w:szCs w:val="24"/>
          <w:lang w:bidi="ar-IQ"/>
        </w:rPr>
        <w:t>fear, loneliness</w:t>
      </w:r>
      <w:r w:rsidR="00B55C50" w:rsidRPr="002A3931">
        <w:rPr>
          <w:rFonts w:ascii="Unikurd Web" w:hAnsi="Unikurd Web" w:cs="Unikurd Web"/>
          <w:color w:val="000000" w:themeColor="text1"/>
          <w:sz w:val="24"/>
          <w:szCs w:val="24"/>
          <w:lang w:bidi="ar-IQ"/>
        </w:rPr>
        <w:t>,</w:t>
      </w:r>
      <w:r w:rsidRPr="002A3931">
        <w:rPr>
          <w:rFonts w:ascii="Unikurd Web" w:hAnsi="Unikurd Web" w:cs="Unikurd Web"/>
          <w:color w:val="000000" w:themeColor="text1"/>
          <w:sz w:val="24"/>
          <w:szCs w:val="24"/>
          <w:lang w:bidi="ar-IQ"/>
        </w:rPr>
        <w:t xml:space="preserve"> and nostalgia. I don’t </w:t>
      </w:r>
      <w:r w:rsidR="00B55C50" w:rsidRPr="002A3931">
        <w:rPr>
          <w:rFonts w:ascii="Unikurd Web" w:hAnsi="Unikurd Web" w:cs="Unikurd Web"/>
          <w:color w:val="000000" w:themeColor="text1"/>
          <w:sz w:val="24"/>
          <w:szCs w:val="24"/>
          <w:lang w:bidi="ar-IQ"/>
        </w:rPr>
        <w:t>understand</w:t>
      </w:r>
      <w:r w:rsidRPr="002A3931">
        <w:rPr>
          <w:rFonts w:ascii="Unikurd Web" w:hAnsi="Unikurd Web" w:cs="Unikurd Web"/>
          <w:color w:val="000000" w:themeColor="text1"/>
          <w:sz w:val="24"/>
          <w:szCs w:val="24"/>
          <w:lang w:bidi="ar-IQ"/>
        </w:rPr>
        <w:t xml:space="preserve"> why I ended up having a fire sale for these items</w:t>
      </w:r>
      <w:r w:rsidR="00C55782" w:rsidRPr="002A3931">
        <w:rPr>
          <w:rFonts w:ascii="Unikurd Web" w:hAnsi="Unikurd Web" w:cs="Unikurd Web"/>
          <w:color w:val="000000" w:themeColor="text1"/>
          <w:sz w:val="24"/>
          <w:szCs w:val="24"/>
          <w:lang w:bidi="ar-IQ"/>
        </w:rPr>
        <w:t xml:space="preserve"> so easily</w:t>
      </w:r>
      <w:r w:rsidRPr="002A3931">
        <w:rPr>
          <w:rFonts w:ascii="Unikurd Web" w:hAnsi="Unikurd Web" w:cs="Unikurd Web"/>
          <w:color w:val="000000" w:themeColor="text1"/>
          <w:sz w:val="24"/>
          <w:szCs w:val="24"/>
          <w:lang w:bidi="ar-IQ"/>
        </w:rPr>
        <w:t>!</w:t>
      </w:r>
      <w:r w:rsidR="004C443E" w:rsidRPr="002A3931">
        <w:rPr>
          <w:rFonts w:ascii="Unikurd Web" w:hAnsi="Unikurd Web" w:cs="Unikurd Web"/>
          <w:color w:val="000000" w:themeColor="text1"/>
          <w:sz w:val="24"/>
          <w:szCs w:val="24"/>
          <w:lang w:bidi="ar-IQ"/>
        </w:rPr>
        <w:t xml:space="preserve"> They</w:t>
      </w:r>
      <w:r w:rsidR="00B12C73" w:rsidRPr="002A3931">
        <w:rPr>
          <w:rFonts w:ascii="Unikurd Web" w:hAnsi="Unikurd Web" w:cs="Unikurd Web"/>
          <w:color w:val="000000" w:themeColor="text1"/>
          <w:sz w:val="24"/>
          <w:szCs w:val="24"/>
          <w:lang w:bidi="ar-IQ"/>
        </w:rPr>
        <w:t xml:space="preserve"> will be taken</w:t>
      </w:r>
      <w:r w:rsidR="00B55C50" w:rsidRPr="002A3931">
        <w:rPr>
          <w:rFonts w:ascii="Unikurd Web" w:hAnsi="Unikurd Web" w:cs="Unikurd Web"/>
          <w:color w:val="000000" w:themeColor="text1"/>
          <w:sz w:val="24"/>
          <w:szCs w:val="24"/>
          <w:lang w:bidi="ar-IQ"/>
        </w:rPr>
        <w:t xml:space="preserve"> away</w:t>
      </w:r>
      <w:r w:rsidR="004C443E" w:rsidRPr="002A3931">
        <w:rPr>
          <w:rFonts w:ascii="Unikurd Web" w:hAnsi="Unikurd Web" w:cs="Unikurd Web"/>
          <w:color w:val="000000" w:themeColor="text1"/>
          <w:sz w:val="24"/>
          <w:szCs w:val="24"/>
          <w:lang w:bidi="ar-IQ"/>
        </w:rPr>
        <w:t xml:space="preserve">, and I will never see them </w:t>
      </w:r>
      <w:r w:rsidR="00B12C73" w:rsidRPr="002A3931">
        <w:rPr>
          <w:rFonts w:ascii="Unikurd Web" w:hAnsi="Unikurd Web" w:cs="Unikurd Web"/>
          <w:color w:val="000000" w:themeColor="text1"/>
          <w:sz w:val="24"/>
          <w:szCs w:val="24"/>
          <w:lang w:bidi="ar-IQ"/>
        </w:rPr>
        <w:t>again, “</w:t>
      </w:r>
      <w:r w:rsidR="00BC5EB5" w:rsidRPr="002A3931">
        <w:rPr>
          <w:rFonts w:ascii="Unikurd Web" w:hAnsi="Unikurd Web" w:cs="Unikurd Web"/>
          <w:color w:val="000000" w:themeColor="text1"/>
          <w:sz w:val="24"/>
          <w:szCs w:val="24"/>
          <w:lang w:bidi="ar-IQ"/>
        </w:rPr>
        <w:t>t</w:t>
      </w:r>
      <w:r w:rsidR="00B12C73" w:rsidRPr="002A3931">
        <w:rPr>
          <w:rFonts w:ascii="Unikurd Web" w:hAnsi="Unikurd Web" w:cs="Unikurd Web"/>
          <w:color w:val="000000" w:themeColor="text1"/>
          <w:sz w:val="24"/>
          <w:szCs w:val="24"/>
          <w:lang w:bidi="ar-IQ"/>
        </w:rPr>
        <w:t xml:space="preserve">he seller lamented. </w:t>
      </w:r>
    </w:p>
    <w:p w14:paraId="347C56FD" w14:textId="499956E8" w:rsidR="009D2D27" w:rsidRPr="002A3931" w:rsidRDefault="009D2D27" w:rsidP="00E34950">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buyer asked, “What</w:t>
      </w:r>
      <w:r w:rsidR="00B55C50" w:rsidRPr="002A3931">
        <w:rPr>
          <w:rFonts w:ascii="Unikurd Web" w:hAnsi="Unikurd Web" w:cs="Unikurd Web"/>
          <w:color w:val="000000" w:themeColor="text1"/>
          <w:sz w:val="24"/>
          <w:szCs w:val="24"/>
          <w:lang w:bidi="ar-IQ"/>
        </w:rPr>
        <w:t xml:space="preserve"> could be a</w:t>
      </w:r>
      <w:r w:rsidRPr="002A3931">
        <w:rPr>
          <w:rFonts w:ascii="Unikurd Web" w:hAnsi="Unikurd Web" w:cs="Unikurd Web"/>
          <w:color w:val="000000" w:themeColor="text1"/>
          <w:sz w:val="24"/>
          <w:szCs w:val="24"/>
          <w:lang w:bidi="ar-IQ"/>
        </w:rPr>
        <w:t xml:space="preserve"> solution?”</w:t>
      </w:r>
    </w:p>
    <w:p w14:paraId="4B990201" w14:textId="23046758" w:rsidR="009D2D27" w:rsidRPr="002A3931" w:rsidRDefault="009D2D27" w:rsidP="00E34950">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“There</w:t>
      </w:r>
      <w:r w:rsidR="00B55C50" w:rsidRPr="002A3931">
        <w:rPr>
          <w:rFonts w:ascii="Unikurd Web" w:hAnsi="Unikurd Web" w:cs="Unikurd Web"/>
          <w:color w:val="000000" w:themeColor="text1"/>
          <w:sz w:val="24"/>
          <w:szCs w:val="24"/>
          <w:lang w:bidi="ar-IQ"/>
        </w:rPr>
        <w:t xml:space="preserve"> could have</w:t>
      </w:r>
      <w:r w:rsidRPr="002A3931">
        <w:rPr>
          <w:rFonts w:ascii="Unikurd Web" w:hAnsi="Unikurd Web" w:cs="Unikurd Web"/>
          <w:color w:val="000000" w:themeColor="text1"/>
          <w:sz w:val="24"/>
          <w:szCs w:val="24"/>
          <w:lang w:bidi="ar-IQ"/>
        </w:rPr>
        <w:t xml:space="preserve"> be</w:t>
      </w:r>
      <w:r w:rsidR="00B55C50" w:rsidRPr="002A3931">
        <w:rPr>
          <w:rFonts w:ascii="Unikurd Web" w:hAnsi="Unikurd Web" w:cs="Unikurd Web"/>
          <w:color w:val="000000" w:themeColor="text1"/>
          <w:sz w:val="24"/>
          <w:szCs w:val="24"/>
          <w:lang w:bidi="ar-IQ"/>
        </w:rPr>
        <w:t>en one</w:t>
      </w:r>
      <w:r w:rsidRPr="002A3931">
        <w:rPr>
          <w:rFonts w:ascii="Unikurd Web" w:hAnsi="Unikurd Web" w:cs="Unikurd Web"/>
          <w:color w:val="000000" w:themeColor="text1"/>
          <w:sz w:val="24"/>
          <w:szCs w:val="24"/>
          <w:lang w:bidi="ar-IQ"/>
        </w:rPr>
        <w:t xml:space="preserve">,” the seller responded. </w:t>
      </w:r>
    </w:p>
    <w:p w14:paraId="186922DD" w14:textId="1A8CA95C" w:rsidR="009D2D27" w:rsidRPr="002A3931" w:rsidRDefault="009D2D27" w:rsidP="009D2D27">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The </w:t>
      </w:r>
      <w:r w:rsidR="009009D1" w:rsidRPr="002A3931">
        <w:rPr>
          <w:rFonts w:ascii="Unikurd Web" w:hAnsi="Unikurd Web" w:cs="Unikurd Web"/>
          <w:color w:val="000000" w:themeColor="text1"/>
          <w:sz w:val="24"/>
          <w:szCs w:val="24"/>
          <w:lang w:bidi="ar-IQ"/>
        </w:rPr>
        <w:t>buyer</w:t>
      </w:r>
      <w:r w:rsidRPr="002A3931">
        <w:rPr>
          <w:rFonts w:ascii="Unikurd Web" w:hAnsi="Unikurd Web" w:cs="Unikurd Web"/>
          <w:color w:val="000000" w:themeColor="text1"/>
          <w:sz w:val="24"/>
          <w:szCs w:val="24"/>
          <w:lang w:bidi="ar-IQ"/>
        </w:rPr>
        <w:t xml:space="preserve"> asked, “What would that have been?”</w:t>
      </w:r>
    </w:p>
    <w:p w14:paraId="4FA5EBD1" w14:textId="2E51C3B4" w:rsidR="009D2D27" w:rsidRPr="002A3931" w:rsidRDefault="009D2D27" w:rsidP="009D2D27">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“Leave the items at home where they were,” the seller </w:t>
      </w:r>
      <w:r w:rsidR="009009D1" w:rsidRPr="002A3931">
        <w:rPr>
          <w:rFonts w:ascii="Unikurd Web" w:hAnsi="Unikurd Web" w:cs="Unikurd Web"/>
          <w:color w:val="000000" w:themeColor="text1"/>
          <w:sz w:val="24"/>
          <w:szCs w:val="24"/>
          <w:lang w:bidi="ar-IQ"/>
        </w:rPr>
        <w:t>replied</w:t>
      </w:r>
      <w:r w:rsidRPr="002A3931">
        <w:rPr>
          <w:rFonts w:ascii="Unikurd Web" w:hAnsi="Unikurd Web" w:cs="Unikurd Web"/>
          <w:color w:val="000000" w:themeColor="text1"/>
          <w:sz w:val="24"/>
          <w:szCs w:val="24"/>
          <w:lang w:bidi="ar-IQ"/>
        </w:rPr>
        <w:t>.</w:t>
      </w:r>
    </w:p>
    <w:p w14:paraId="1120DCD8" w14:textId="1A1A5DCE" w:rsidR="009D2D27" w:rsidRPr="002A3931" w:rsidRDefault="009D2D27" w:rsidP="009D2D27">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buyer asked, “Why?”</w:t>
      </w:r>
    </w:p>
    <w:p w14:paraId="15450659" w14:textId="3E9518B8" w:rsidR="00B97EAF" w:rsidRPr="002A3931" w:rsidRDefault="000A0E09" w:rsidP="009D2D27">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“To </w:t>
      </w:r>
      <w:r w:rsidR="009009D1" w:rsidRPr="002A3931">
        <w:rPr>
          <w:rFonts w:ascii="Unikurd Web" w:hAnsi="Unikurd Web" w:cs="Unikurd Web"/>
          <w:color w:val="000000" w:themeColor="text1"/>
          <w:sz w:val="24"/>
          <w:szCs w:val="24"/>
          <w:lang w:bidi="ar-IQ"/>
        </w:rPr>
        <w:t>demonstrate my</w:t>
      </w:r>
      <w:r w:rsidR="00BD13D1" w:rsidRPr="002A3931">
        <w:rPr>
          <w:rFonts w:ascii="Unikurd Web" w:hAnsi="Unikurd Web" w:cs="Unikurd Web"/>
          <w:color w:val="000000" w:themeColor="text1"/>
          <w:sz w:val="24"/>
          <w:szCs w:val="24"/>
          <w:lang w:bidi="ar-IQ"/>
        </w:rPr>
        <w:t xml:space="preserve"> </w:t>
      </w:r>
      <w:r w:rsidR="009009D1" w:rsidRPr="002A3931">
        <w:rPr>
          <w:rFonts w:ascii="Unikurd Web" w:hAnsi="Unikurd Web" w:cs="Unikurd Web"/>
          <w:color w:val="000000" w:themeColor="text1"/>
          <w:sz w:val="24"/>
          <w:szCs w:val="24"/>
          <w:lang w:bidi="ar-IQ"/>
        </w:rPr>
        <w:t>trustworthiness</w:t>
      </w:r>
      <w:r w:rsidRPr="002A3931">
        <w:rPr>
          <w:rFonts w:ascii="Unikurd Web" w:hAnsi="Unikurd Web" w:cs="Unikurd Web"/>
          <w:color w:val="000000" w:themeColor="text1"/>
          <w:sz w:val="24"/>
          <w:szCs w:val="24"/>
          <w:lang w:bidi="ar-IQ"/>
        </w:rPr>
        <w:t xml:space="preserve"> and gratitude,” the selle</w:t>
      </w:r>
      <w:r w:rsidR="009009D1" w:rsidRPr="002A3931">
        <w:rPr>
          <w:rFonts w:ascii="Unikurd Web" w:hAnsi="Unikurd Web" w:cs="Unikurd Web"/>
          <w:color w:val="000000" w:themeColor="text1"/>
          <w:sz w:val="24"/>
          <w:szCs w:val="24"/>
          <w:lang w:bidi="ar-IQ"/>
        </w:rPr>
        <w:t>r answered</w:t>
      </w:r>
      <w:r w:rsidRPr="002A3931">
        <w:rPr>
          <w:rFonts w:ascii="Unikurd Web" w:hAnsi="Unikurd Web" w:cs="Unikurd Web"/>
          <w:color w:val="000000" w:themeColor="text1"/>
          <w:sz w:val="24"/>
          <w:szCs w:val="24"/>
          <w:lang w:bidi="ar-IQ"/>
        </w:rPr>
        <w:t>.</w:t>
      </w:r>
    </w:p>
    <w:p w14:paraId="04057548" w14:textId="77777777" w:rsidR="00B97EAF" w:rsidRPr="002A3931" w:rsidRDefault="00B97EAF" w:rsidP="009D2D27">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buyer asked, “Why?”</w:t>
      </w:r>
    </w:p>
    <w:p w14:paraId="0EB1D1CA" w14:textId="1A2431CE" w:rsidR="000A0E09" w:rsidRPr="002A3931" w:rsidRDefault="00B97EAF" w:rsidP="003A6EE7">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“Because the</w:t>
      </w:r>
      <w:r w:rsidR="009009D1" w:rsidRPr="002A3931">
        <w:rPr>
          <w:rFonts w:ascii="Unikurd Web" w:hAnsi="Unikurd Web" w:cs="Unikurd Web"/>
          <w:color w:val="000000" w:themeColor="text1"/>
          <w:sz w:val="24"/>
          <w:szCs w:val="24"/>
          <w:lang w:bidi="ar-IQ"/>
        </w:rPr>
        <w:t>se items</w:t>
      </w:r>
      <w:r w:rsidR="00BD13D1" w:rsidRPr="002A3931">
        <w:rPr>
          <w:rFonts w:ascii="Unikurd Web" w:hAnsi="Unikurd Web" w:cs="Unikurd Web"/>
          <w:color w:val="000000" w:themeColor="text1"/>
          <w:sz w:val="24"/>
          <w:szCs w:val="24"/>
          <w:lang w:bidi="ar-IQ"/>
        </w:rPr>
        <w:t xml:space="preserve"> played a role in </w:t>
      </w:r>
      <w:r w:rsidR="003A6EE7" w:rsidRPr="002A3931">
        <w:rPr>
          <w:rFonts w:ascii="Unikurd Web" w:hAnsi="Unikurd Web" w:cs="Unikurd Web"/>
          <w:color w:val="000000" w:themeColor="text1"/>
          <w:sz w:val="24"/>
          <w:szCs w:val="24"/>
          <w:lang w:bidi="ar-IQ"/>
        </w:rPr>
        <w:t>keeping</w:t>
      </w:r>
      <w:r w:rsidR="00BD13D1" w:rsidRPr="002A3931">
        <w:rPr>
          <w:rFonts w:ascii="Unikurd Web" w:hAnsi="Unikurd Web" w:cs="Unikurd Web"/>
          <w:color w:val="000000" w:themeColor="text1"/>
          <w:sz w:val="24"/>
          <w:szCs w:val="24"/>
          <w:lang w:bidi="ar-IQ"/>
        </w:rPr>
        <w:t xml:space="preserve"> my life happy,” the seller </w:t>
      </w:r>
      <w:r w:rsidR="009009D1" w:rsidRPr="002A3931">
        <w:rPr>
          <w:rFonts w:ascii="Unikurd Web" w:hAnsi="Unikurd Web" w:cs="Unikurd Web"/>
          <w:color w:val="000000" w:themeColor="text1"/>
          <w:sz w:val="24"/>
          <w:szCs w:val="24"/>
          <w:lang w:bidi="ar-IQ"/>
        </w:rPr>
        <w:t>explained</w:t>
      </w:r>
      <w:r w:rsidR="00BD13D1" w:rsidRPr="002A3931">
        <w:rPr>
          <w:rFonts w:ascii="Unikurd Web" w:hAnsi="Unikurd Web" w:cs="Unikurd Web"/>
          <w:color w:val="000000" w:themeColor="text1"/>
          <w:sz w:val="24"/>
          <w:szCs w:val="24"/>
          <w:lang w:bidi="ar-IQ"/>
        </w:rPr>
        <w:t xml:space="preserve">. </w:t>
      </w:r>
    </w:p>
    <w:p w14:paraId="5B92D88F" w14:textId="0DB8AAF8" w:rsidR="009D2D27" w:rsidRPr="002A3931" w:rsidRDefault="009009D1" w:rsidP="009D2D27">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Perplexed, t</w:t>
      </w:r>
      <w:r w:rsidR="003A6EE7" w:rsidRPr="002A3931">
        <w:rPr>
          <w:rFonts w:ascii="Unikurd Web" w:hAnsi="Unikurd Web" w:cs="Unikurd Web"/>
          <w:color w:val="000000" w:themeColor="text1"/>
          <w:sz w:val="24"/>
          <w:szCs w:val="24"/>
          <w:lang w:bidi="ar-IQ"/>
        </w:rPr>
        <w:t>he buyer inquired, “What have they done?”</w:t>
      </w:r>
    </w:p>
    <w:p w14:paraId="30002A90" w14:textId="1D3E4AF0" w:rsidR="003A6EE7" w:rsidRPr="002A3931" w:rsidRDefault="003A6EE7" w:rsidP="009D2D27">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“They</w:t>
      </w:r>
      <w:r w:rsidR="009009D1" w:rsidRPr="002A3931">
        <w:rPr>
          <w:rFonts w:ascii="Unikurd Web" w:hAnsi="Unikurd Web" w:cs="Unikurd Web"/>
          <w:color w:val="000000" w:themeColor="text1"/>
          <w:sz w:val="24"/>
          <w:szCs w:val="24"/>
          <w:lang w:bidi="ar-IQ"/>
        </w:rPr>
        <w:t xml:space="preserve"> ensured I never experienced shortages</w:t>
      </w:r>
      <w:r w:rsidRPr="002A3931">
        <w:rPr>
          <w:rFonts w:ascii="Unikurd Web" w:hAnsi="Unikurd Web" w:cs="Unikurd Web"/>
          <w:color w:val="000000" w:themeColor="text1"/>
          <w:sz w:val="24"/>
          <w:szCs w:val="24"/>
          <w:lang w:bidi="ar-IQ"/>
        </w:rPr>
        <w:t>, instability</w:t>
      </w:r>
      <w:r w:rsidR="009009D1" w:rsidRPr="002A3931">
        <w:rPr>
          <w:rFonts w:ascii="Unikurd Web" w:hAnsi="Unikurd Web" w:cs="Unikurd Web"/>
          <w:color w:val="000000" w:themeColor="text1"/>
          <w:sz w:val="24"/>
          <w:szCs w:val="24"/>
          <w:lang w:bidi="ar-IQ"/>
        </w:rPr>
        <w:t>, or</w:t>
      </w:r>
      <w:r w:rsidRPr="002A3931">
        <w:rPr>
          <w:rFonts w:ascii="Unikurd Web" w:hAnsi="Unikurd Web" w:cs="Unikurd Web"/>
          <w:color w:val="000000" w:themeColor="text1"/>
          <w:sz w:val="24"/>
          <w:szCs w:val="24"/>
          <w:lang w:bidi="ar-IQ"/>
        </w:rPr>
        <w:t xml:space="preserve"> loneliness,</w:t>
      </w:r>
      <w:r w:rsidR="009009D1" w:rsidRPr="002A3931">
        <w:rPr>
          <w:rFonts w:ascii="Unikurd Web" w:hAnsi="Unikurd Web" w:cs="Unikurd Web"/>
          <w:color w:val="000000" w:themeColor="text1"/>
          <w:sz w:val="24"/>
          <w:szCs w:val="24"/>
          <w:lang w:bidi="ar-IQ"/>
        </w:rPr>
        <w:t>”</w:t>
      </w:r>
      <w:r w:rsidRPr="002A3931">
        <w:rPr>
          <w:rFonts w:ascii="Unikurd Web" w:hAnsi="Unikurd Web" w:cs="Unikurd Web"/>
          <w:color w:val="000000" w:themeColor="text1"/>
          <w:sz w:val="24"/>
          <w:szCs w:val="24"/>
          <w:lang w:bidi="ar-IQ"/>
        </w:rPr>
        <w:t xml:space="preserve"> the seller responded.</w:t>
      </w:r>
    </w:p>
    <w:p w14:paraId="00599681" w14:textId="41F17A01" w:rsidR="00E05D8E" w:rsidRPr="002A3931" w:rsidRDefault="00542F6F" w:rsidP="00B4617F">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w:t>
      </w:r>
      <w:r w:rsidR="00B4617F" w:rsidRPr="002A3931">
        <w:rPr>
          <w:rFonts w:ascii="Unikurd Web" w:hAnsi="Unikurd Web" w:cs="Unikurd Web"/>
          <w:color w:val="000000" w:themeColor="text1"/>
          <w:sz w:val="24"/>
          <w:szCs w:val="24"/>
          <w:lang w:bidi="ar-IQ"/>
        </w:rPr>
        <w:t xml:space="preserve"> buyer</w:t>
      </w:r>
      <w:r w:rsidRPr="002A3931">
        <w:rPr>
          <w:rFonts w:ascii="Unikurd Web" w:hAnsi="Unikurd Web" w:cs="Unikurd Web"/>
          <w:color w:val="000000" w:themeColor="text1"/>
          <w:sz w:val="24"/>
          <w:szCs w:val="24"/>
          <w:lang w:bidi="ar-IQ"/>
        </w:rPr>
        <w:t xml:space="preserve"> </w:t>
      </w:r>
      <w:r w:rsidR="00B4617F" w:rsidRPr="002A3931">
        <w:rPr>
          <w:rFonts w:ascii="Unikurd Web" w:hAnsi="Unikurd Web" w:cs="Unikurd Web"/>
          <w:color w:val="000000" w:themeColor="text1"/>
          <w:sz w:val="24"/>
          <w:szCs w:val="24"/>
          <w:lang w:bidi="ar-IQ"/>
        </w:rPr>
        <w:t>attempted to comfort him,</w:t>
      </w:r>
      <w:r w:rsidR="00264BBF" w:rsidRPr="002A3931">
        <w:rPr>
          <w:rFonts w:ascii="Unikurd Web" w:hAnsi="Unikurd Web" w:cs="Unikurd Web"/>
          <w:color w:val="000000" w:themeColor="text1"/>
          <w:sz w:val="24"/>
          <w:szCs w:val="24"/>
          <w:lang w:bidi="ar-IQ"/>
        </w:rPr>
        <w:t xml:space="preserve"> saying, </w:t>
      </w:r>
      <w:r w:rsidR="00B4617F" w:rsidRPr="002A3931">
        <w:rPr>
          <w:rFonts w:ascii="Unikurd Web" w:hAnsi="Unikurd Web" w:cs="Unikurd Web"/>
          <w:color w:val="000000" w:themeColor="text1"/>
          <w:sz w:val="24"/>
          <w:szCs w:val="24"/>
          <w:lang w:bidi="ar-IQ"/>
        </w:rPr>
        <w:t>“Don’t feel fear.”</w:t>
      </w:r>
    </w:p>
    <w:p w14:paraId="5365C979" w14:textId="5D30D61A" w:rsidR="00B4617F" w:rsidRPr="002A3931" w:rsidRDefault="00B4617F" w:rsidP="00B4617F">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“I wish I</w:t>
      </w:r>
      <w:r w:rsidR="009C24FE" w:rsidRPr="002A3931">
        <w:rPr>
          <w:rFonts w:ascii="Unikurd Web" w:hAnsi="Unikurd Web" w:cs="Unikurd Web"/>
          <w:color w:val="000000" w:themeColor="text1"/>
          <w:sz w:val="24"/>
          <w:szCs w:val="24"/>
          <w:lang w:bidi="ar-IQ"/>
        </w:rPr>
        <w:t xml:space="preserve"> could feel</w:t>
      </w:r>
      <w:r w:rsidR="00C8697A" w:rsidRPr="002A3931">
        <w:rPr>
          <w:rFonts w:ascii="Unikurd Web" w:hAnsi="Unikurd Web" w:cs="Unikurd Web"/>
          <w:color w:val="000000" w:themeColor="text1"/>
          <w:sz w:val="24"/>
          <w:szCs w:val="24"/>
          <w:lang w:bidi="ar-IQ"/>
        </w:rPr>
        <w:t xml:space="preserve"> </w:t>
      </w:r>
      <w:r w:rsidR="009C24FE" w:rsidRPr="002A3931">
        <w:rPr>
          <w:rFonts w:ascii="Unikurd Web" w:hAnsi="Unikurd Web" w:cs="Unikurd Web"/>
          <w:color w:val="000000" w:themeColor="text1"/>
          <w:sz w:val="24"/>
          <w:szCs w:val="24"/>
          <w:lang w:bidi="ar-IQ"/>
        </w:rPr>
        <w:t xml:space="preserve">only </w:t>
      </w:r>
      <w:r w:rsidRPr="002A3931">
        <w:rPr>
          <w:rFonts w:ascii="Unikurd Web" w:hAnsi="Unikurd Web" w:cs="Unikurd Web"/>
          <w:color w:val="000000" w:themeColor="text1"/>
          <w:sz w:val="24"/>
          <w:szCs w:val="24"/>
          <w:lang w:bidi="ar-IQ"/>
        </w:rPr>
        <w:t xml:space="preserve">fear,” the seller responded. </w:t>
      </w:r>
    </w:p>
    <w:p w14:paraId="534703E0" w14:textId="03F566BD" w:rsidR="00C8697A" w:rsidRPr="002A3931" w:rsidRDefault="00C8697A" w:rsidP="00B4617F">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buyer asked, “What other feelings do you have?”</w:t>
      </w:r>
    </w:p>
    <w:p w14:paraId="2A079713" w14:textId="47966B2C" w:rsidR="00CA2725" w:rsidRPr="002A3931" w:rsidRDefault="00CA2725" w:rsidP="00B4617F">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“I feel</w:t>
      </w:r>
      <w:r w:rsidR="00264BBF" w:rsidRPr="002A3931">
        <w:rPr>
          <w:rFonts w:ascii="Unikurd Web" w:hAnsi="Unikurd Web" w:cs="Unikurd Web"/>
          <w:color w:val="000000" w:themeColor="text1"/>
          <w:sz w:val="24"/>
          <w:szCs w:val="24"/>
          <w:lang w:bidi="ar-IQ"/>
        </w:rPr>
        <w:t xml:space="preserve"> like</w:t>
      </w:r>
      <w:r w:rsidRPr="002A3931">
        <w:rPr>
          <w:rFonts w:ascii="Unikurd Web" w:hAnsi="Unikurd Web" w:cs="Unikurd Web"/>
          <w:color w:val="000000" w:themeColor="text1"/>
          <w:sz w:val="24"/>
          <w:szCs w:val="24"/>
          <w:lang w:bidi="ar-IQ"/>
        </w:rPr>
        <w:t xml:space="preserve"> I have </w:t>
      </w:r>
      <w:r w:rsidR="00264BBF" w:rsidRPr="002A3931">
        <w:rPr>
          <w:rFonts w:ascii="Unikurd Web" w:hAnsi="Unikurd Web" w:cs="Unikurd Web"/>
          <w:color w:val="000000" w:themeColor="text1"/>
          <w:sz w:val="24"/>
          <w:szCs w:val="24"/>
          <w:lang w:bidi="ar-IQ"/>
        </w:rPr>
        <w:t xml:space="preserve">committed </w:t>
      </w:r>
      <w:r w:rsidRPr="002A3931">
        <w:rPr>
          <w:rFonts w:ascii="Unikurd Web" w:hAnsi="Unikurd Web" w:cs="Unikurd Web"/>
          <w:color w:val="000000" w:themeColor="text1"/>
          <w:sz w:val="24"/>
          <w:szCs w:val="24"/>
          <w:lang w:bidi="ar-IQ"/>
        </w:rPr>
        <w:t xml:space="preserve">a crime,” the seller </w:t>
      </w:r>
      <w:r w:rsidR="00264BBF" w:rsidRPr="002A3931">
        <w:rPr>
          <w:rFonts w:ascii="Unikurd Web" w:hAnsi="Unikurd Web" w:cs="Unikurd Web"/>
          <w:color w:val="000000" w:themeColor="text1"/>
          <w:sz w:val="24"/>
          <w:szCs w:val="24"/>
          <w:lang w:bidi="ar-IQ"/>
        </w:rPr>
        <w:t>confessed</w:t>
      </w:r>
      <w:r w:rsidRPr="002A3931">
        <w:rPr>
          <w:rFonts w:ascii="Unikurd Web" w:hAnsi="Unikurd Web" w:cs="Unikurd Web"/>
          <w:color w:val="000000" w:themeColor="text1"/>
          <w:sz w:val="24"/>
          <w:szCs w:val="24"/>
          <w:lang w:bidi="ar-IQ"/>
        </w:rPr>
        <w:t xml:space="preserve">. </w:t>
      </w:r>
    </w:p>
    <w:p w14:paraId="299A8978" w14:textId="75F994C0" w:rsidR="00325DE0" w:rsidRPr="002A3931" w:rsidRDefault="00264BBF" w:rsidP="00B4617F">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Q</w:t>
      </w:r>
      <w:r w:rsidR="00325DE0" w:rsidRPr="002A3931">
        <w:rPr>
          <w:rFonts w:ascii="Unikurd Web" w:hAnsi="Unikurd Web" w:cs="Unikurd Web"/>
          <w:color w:val="000000" w:themeColor="text1"/>
          <w:sz w:val="24"/>
          <w:szCs w:val="24"/>
          <w:lang w:bidi="ar-IQ"/>
        </w:rPr>
        <w:t>uizzically,</w:t>
      </w:r>
      <w:r w:rsidRPr="002A3931">
        <w:rPr>
          <w:rFonts w:ascii="Unikurd Web" w:hAnsi="Unikurd Web" w:cs="Unikurd Web"/>
          <w:color w:val="000000" w:themeColor="text1"/>
          <w:sz w:val="24"/>
          <w:szCs w:val="24"/>
          <w:lang w:bidi="ar-IQ"/>
        </w:rPr>
        <w:t xml:space="preserve"> the buyer asked,</w:t>
      </w:r>
      <w:r w:rsidR="00325DE0" w:rsidRPr="002A3931">
        <w:rPr>
          <w:rFonts w:ascii="Unikurd Web" w:hAnsi="Unikurd Web" w:cs="Unikurd Web"/>
          <w:color w:val="000000" w:themeColor="text1"/>
          <w:sz w:val="24"/>
          <w:szCs w:val="24"/>
          <w:lang w:bidi="ar-IQ"/>
        </w:rPr>
        <w:t xml:space="preserve"> “What crime?”</w:t>
      </w:r>
    </w:p>
    <w:p w14:paraId="623B2169" w14:textId="52D82A66" w:rsidR="004A0598" w:rsidRPr="002A3931" w:rsidRDefault="004A0598" w:rsidP="00B4617F">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crime of detaching my children,</w:t>
      </w:r>
      <w:r w:rsidR="003611FA" w:rsidRPr="002A3931">
        <w:rPr>
          <w:rFonts w:ascii="Unikurd Web" w:hAnsi="Unikurd Web" w:cs="Unikurd Web"/>
          <w:color w:val="000000" w:themeColor="text1"/>
          <w:sz w:val="24"/>
          <w:szCs w:val="24"/>
          <w:lang w:bidi="ar-IQ"/>
        </w:rPr>
        <w:t xml:space="preserve">” </w:t>
      </w:r>
      <w:r w:rsidRPr="002A3931">
        <w:rPr>
          <w:rFonts w:ascii="Unikurd Web" w:hAnsi="Unikurd Web" w:cs="Unikurd Web"/>
          <w:color w:val="000000" w:themeColor="text1"/>
          <w:sz w:val="24"/>
          <w:szCs w:val="24"/>
          <w:lang w:bidi="ar-IQ"/>
        </w:rPr>
        <w:t>the seller re</w:t>
      </w:r>
      <w:r w:rsidR="00264BBF" w:rsidRPr="002A3931">
        <w:rPr>
          <w:rFonts w:ascii="Unikurd Web" w:hAnsi="Unikurd Web" w:cs="Unikurd Web"/>
          <w:color w:val="000000" w:themeColor="text1"/>
          <w:sz w:val="24"/>
          <w:szCs w:val="24"/>
          <w:lang w:bidi="ar-IQ"/>
        </w:rPr>
        <w:t>plied</w:t>
      </w:r>
      <w:r w:rsidRPr="002A3931">
        <w:rPr>
          <w:rFonts w:ascii="Unikurd Web" w:hAnsi="Unikurd Web" w:cs="Unikurd Web"/>
          <w:color w:val="000000" w:themeColor="text1"/>
          <w:sz w:val="24"/>
          <w:szCs w:val="24"/>
          <w:lang w:bidi="ar-IQ"/>
        </w:rPr>
        <w:t>.</w:t>
      </w:r>
    </w:p>
    <w:p w14:paraId="0EF27B1F" w14:textId="4A2D31CE" w:rsidR="004A0598" w:rsidRPr="002A3931" w:rsidRDefault="004A0598" w:rsidP="00B4617F">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The buyer inquired, “Why </w:t>
      </w:r>
      <w:r w:rsidR="00264BBF" w:rsidRPr="002A3931">
        <w:rPr>
          <w:rFonts w:ascii="Unikurd Web" w:hAnsi="Unikurd Web" w:cs="Unikurd Web"/>
          <w:color w:val="000000" w:themeColor="text1"/>
          <w:sz w:val="24"/>
          <w:szCs w:val="24"/>
          <w:lang w:bidi="ar-IQ"/>
        </w:rPr>
        <w:t xml:space="preserve">do </w:t>
      </w:r>
      <w:r w:rsidRPr="002A3931">
        <w:rPr>
          <w:rFonts w:ascii="Unikurd Web" w:hAnsi="Unikurd Web" w:cs="Unikurd Web"/>
          <w:color w:val="000000" w:themeColor="text1"/>
          <w:sz w:val="24"/>
          <w:szCs w:val="24"/>
          <w:lang w:bidi="ar-IQ"/>
        </w:rPr>
        <w:t>you inten</w:t>
      </w:r>
      <w:r w:rsidR="00264BBF" w:rsidRPr="002A3931">
        <w:rPr>
          <w:rFonts w:ascii="Unikurd Web" w:hAnsi="Unikurd Web" w:cs="Unikurd Web"/>
          <w:color w:val="000000" w:themeColor="text1"/>
          <w:sz w:val="24"/>
          <w:szCs w:val="24"/>
          <w:lang w:bidi="ar-IQ"/>
        </w:rPr>
        <w:t xml:space="preserve">d not to </w:t>
      </w:r>
      <w:r w:rsidRPr="002A3931">
        <w:rPr>
          <w:rFonts w:ascii="Unikurd Web" w:hAnsi="Unikurd Web" w:cs="Unikurd Web"/>
          <w:color w:val="000000" w:themeColor="text1"/>
          <w:sz w:val="24"/>
          <w:szCs w:val="24"/>
          <w:lang w:bidi="ar-IQ"/>
        </w:rPr>
        <w:t>take them with you?”</w:t>
      </w:r>
    </w:p>
    <w:p w14:paraId="058C10D6" w14:textId="77923A75" w:rsidR="006158B6" w:rsidRPr="002A3931" w:rsidRDefault="006158B6" w:rsidP="00B4617F">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“No, I will take them,</w:t>
      </w:r>
      <w:r w:rsidR="003611FA" w:rsidRPr="002A3931">
        <w:rPr>
          <w:rFonts w:ascii="Unikurd Web" w:hAnsi="Unikurd Web" w:cs="Unikurd Web"/>
          <w:color w:val="000000" w:themeColor="text1"/>
          <w:sz w:val="24"/>
          <w:szCs w:val="24"/>
          <w:lang w:bidi="ar-IQ"/>
        </w:rPr>
        <w:t xml:space="preserve">” </w:t>
      </w:r>
      <w:r w:rsidRPr="002A3931">
        <w:rPr>
          <w:rFonts w:ascii="Unikurd Web" w:hAnsi="Unikurd Web" w:cs="Unikurd Web"/>
          <w:color w:val="000000" w:themeColor="text1"/>
          <w:sz w:val="24"/>
          <w:szCs w:val="24"/>
          <w:lang w:bidi="ar-IQ"/>
        </w:rPr>
        <w:t xml:space="preserve">the </w:t>
      </w:r>
      <w:r w:rsidR="003C2BE9" w:rsidRPr="002A3931">
        <w:rPr>
          <w:rFonts w:ascii="Unikurd Web" w:hAnsi="Unikurd Web" w:cs="Unikurd Web"/>
          <w:color w:val="000000" w:themeColor="text1"/>
          <w:sz w:val="24"/>
          <w:szCs w:val="24"/>
          <w:lang w:bidi="ar-IQ"/>
        </w:rPr>
        <w:t>seller clarified</w:t>
      </w:r>
      <w:r w:rsidRPr="002A3931">
        <w:rPr>
          <w:rFonts w:ascii="Unikurd Web" w:hAnsi="Unikurd Web" w:cs="Unikurd Web"/>
          <w:color w:val="000000" w:themeColor="text1"/>
          <w:sz w:val="24"/>
          <w:szCs w:val="24"/>
          <w:lang w:bidi="ar-IQ"/>
        </w:rPr>
        <w:t>.</w:t>
      </w:r>
    </w:p>
    <w:p w14:paraId="1A539BE3" w14:textId="3B1FC4E3" w:rsidR="00E05D8E" w:rsidRPr="002A3931" w:rsidRDefault="006158B6" w:rsidP="006158B6">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buyer</w:t>
      </w:r>
      <w:r w:rsidR="003C2BE9" w:rsidRPr="002A3931">
        <w:rPr>
          <w:rFonts w:ascii="Unikurd Web" w:hAnsi="Unikurd Web" w:cs="Unikurd Web"/>
          <w:color w:val="000000" w:themeColor="text1"/>
          <w:sz w:val="24"/>
          <w:szCs w:val="24"/>
          <w:lang w:bidi="ar-IQ"/>
        </w:rPr>
        <w:t xml:space="preserve"> said, “So, what is your worry</w:t>
      </w:r>
      <w:r w:rsidRPr="002A3931">
        <w:rPr>
          <w:rFonts w:ascii="Unikurd Web" w:hAnsi="Unikurd Web" w:cs="Unikurd Web"/>
          <w:color w:val="000000" w:themeColor="text1"/>
          <w:sz w:val="24"/>
          <w:szCs w:val="24"/>
          <w:lang w:bidi="ar-IQ"/>
        </w:rPr>
        <w:t>?”</w:t>
      </w:r>
    </w:p>
    <w:p w14:paraId="208439E7" w14:textId="2D460931" w:rsidR="00A35660" w:rsidRPr="002A3931" w:rsidRDefault="00A35660" w:rsidP="006158B6">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“I</w:t>
      </w:r>
      <w:r w:rsidR="003C2BE9" w:rsidRPr="002A3931">
        <w:rPr>
          <w:rFonts w:ascii="Unikurd Web" w:hAnsi="Unikurd Web" w:cs="Unikurd Web"/>
          <w:color w:val="000000" w:themeColor="text1"/>
          <w:sz w:val="24"/>
          <w:szCs w:val="24"/>
          <w:lang w:bidi="ar-IQ"/>
        </w:rPr>
        <w:t xml:space="preserve">’m concerned about making them leave </w:t>
      </w:r>
      <w:r w:rsidRPr="002A3931">
        <w:rPr>
          <w:rFonts w:ascii="Unikurd Web" w:hAnsi="Unikurd Web" w:cs="Unikurd Web"/>
          <w:color w:val="000000" w:themeColor="text1"/>
          <w:sz w:val="24"/>
          <w:szCs w:val="24"/>
          <w:lang w:bidi="ar-IQ"/>
        </w:rPr>
        <w:t>their dreams here,</w:t>
      </w:r>
      <w:r w:rsidR="003611FA" w:rsidRPr="002A3931">
        <w:rPr>
          <w:rFonts w:ascii="Unikurd Web" w:hAnsi="Unikurd Web" w:cs="Unikurd Web"/>
          <w:color w:val="000000" w:themeColor="text1"/>
          <w:sz w:val="24"/>
          <w:szCs w:val="24"/>
          <w:lang w:bidi="ar-IQ"/>
        </w:rPr>
        <w:t xml:space="preserve">” </w:t>
      </w:r>
      <w:r w:rsidRPr="002A3931">
        <w:rPr>
          <w:rFonts w:ascii="Unikurd Web" w:hAnsi="Unikurd Web" w:cs="Unikurd Web"/>
          <w:color w:val="000000" w:themeColor="text1"/>
          <w:sz w:val="24"/>
          <w:szCs w:val="24"/>
          <w:lang w:bidi="ar-IQ"/>
        </w:rPr>
        <w:t>the seller</w:t>
      </w:r>
      <w:r w:rsidR="003C2BE9" w:rsidRPr="002A3931">
        <w:rPr>
          <w:rFonts w:ascii="Unikurd Web" w:hAnsi="Unikurd Web" w:cs="Unikurd Web"/>
          <w:color w:val="000000" w:themeColor="text1"/>
          <w:sz w:val="24"/>
          <w:szCs w:val="24"/>
          <w:lang w:bidi="ar-IQ"/>
        </w:rPr>
        <w:t xml:space="preserve"> explained</w:t>
      </w:r>
      <w:r w:rsidRPr="002A3931">
        <w:rPr>
          <w:rFonts w:ascii="Unikurd Web" w:hAnsi="Unikurd Web" w:cs="Unikurd Web"/>
          <w:color w:val="000000" w:themeColor="text1"/>
          <w:sz w:val="24"/>
          <w:szCs w:val="24"/>
          <w:lang w:bidi="ar-IQ"/>
        </w:rPr>
        <w:t>.</w:t>
      </w:r>
    </w:p>
    <w:p w14:paraId="05CC918E" w14:textId="0C383754" w:rsidR="00A35660" w:rsidRPr="002A3931" w:rsidRDefault="00A35660" w:rsidP="006158B6">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buyer</w:t>
      </w:r>
      <w:r w:rsidR="003C2BE9" w:rsidRPr="002A3931">
        <w:rPr>
          <w:rFonts w:ascii="Unikurd Web" w:hAnsi="Unikurd Web" w:cs="Unikurd Web"/>
          <w:color w:val="000000" w:themeColor="text1"/>
          <w:sz w:val="24"/>
          <w:szCs w:val="24"/>
          <w:lang w:bidi="ar-IQ"/>
        </w:rPr>
        <w:t xml:space="preserve"> offered</w:t>
      </w:r>
      <w:r w:rsidRPr="002A3931">
        <w:rPr>
          <w:rFonts w:ascii="Unikurd Web" w:hAnsi="Unikurd Web" w:cs="Unikurd Web"/>
          <w:color w:val="000000" w:themeColor="text1"/>
          <w:sz w:val="24"/>
          <w:szCs w:val="24"/>
          <w:lang w:bidi="ar-IQ"/>
        </w:rPr>
        <w:t xml:space="preserve"> comfort, “Don’t be scared.”</w:t>
      </w:r>
    </w:p>
    <w:p w14:paraId="1176D6FB" w14:textId="07771399" w:rsidR="00A35660" w:rsidRPr="002A3931" w:rsidRDefault="00A35660" w:rsidP="006158B6">
      <w:pPr>
        <w:spacing w:line="360" w:lineRule="auto"/>
        <w:rPr>
          <w:rFonts w:ascii="Unikurd Web" w:hAnsi="Unikurd Web" w:cs="Unikurd Web"/>
          <w:color w:val="FF0000"/>
          <w:sz w:val="24"/>
          <w:szCs w:val="24"/>
          <w:lang w:bidi="ar-IQ"/>
        </w:rPr>
      </w:pPr>
      <w:r w:rsidRPr="002A3931">
        <w:rPr>
          <w:rFonts w:ascii="Unikurd Web" w:hAnsi="Unikurd Web" w:cs="Unikurd Web"/>
          <w:color w:val="000000" w:themeColor="text1"/>
          <w:sz w:val="24"/>
          <w:szCs w:val="24"/>
          <w:lang w:bidi="ar-IQ"/>
        </w:rPr>
        <w:t xml:space="preserve">“I am not </w:t>
      </w:r>
      <w:r w:rsidR="003C2BE9" w:rsidRPr="002A3931">
        <w:rPr>
          <w:rFonts w:ascii="Unikurd Web" w:hAnsi="Unikurd Web" w:cs="Unikurd Web"/>
          <w:color w:val="000000" w:themeColor="text1"/>
          <w:sz w:val="24"/>
          <w:szCs w:val="24"/>
          <w:lang w:bidi="ar-IQ"/>
        </w:rPr>
        <w:t>just</w:t>
      </w:r>
      <w:r w:rsidRPr="002A3931">
        <w:rPr>
          <w:rFonts w:ascii="Unikurd Web" w:hAnsi="Unikurd Web" w:cs="Unikurd Web"/>
          <w:color w:val="000000" w:themeColor="text1"/>
          <w:sz w:val="24"/>
          <w:szCs w:val="24"/>
          <w:lang w:bidi="ar-IQ"/>
        </w:rPr>
        <w:t xml:space="preserve"> scared but</w:t>
      </w:r>
      <w:r w:rsidR="003C2BE9" w:rsidRPr="002A3931">
        <w:rPr>
          <w:rFonts w:ascii="Arial" w:hAnsi="Arial" w:cs="Arial"/>
          <w:color w:val="000000" w:themeColor="text1"/>
          <w:sz w:val="24"/>
          <w:szCs w:val="24"/>
          <w:lang w:bidi="ar-IQ"/>
        </w:rPr>
        <w:t>…</w:t>
      </w:r>
      <w:r w:rsidRPr="002A3931">
        <w:rPr>
          <w:rFonts w:ascii="Unikurd Web" w:hAnsi="Unikurd Web" w:cs="Unikurd Web"/>
          <w:color w:val="000000" w:themeColor="text1"/>
          <w:sz w:val="24"/>
          <w:szCs w:val="24"/>
          <w:lang w:bidi="ar-IQ"/>
        </w:rPr>
        <w:t xml:space="preserve">” the seller </w:t>
      </w:r>
      <w:r w:rsidR="003C2BE9" w:rsidRPr="002A3931">
        <w:rPr>
          <w:rFonts w:ascii="Unikurd Web" w:hAnsi="Unikurd Web" w:cs="Unikurd Web"/>
          <w:color w:val="000000" w:themeColor="text1"/>
          <w:sz w:val="24"/>
          <w:szCs w:val="24"/>
          <w:lang w:bidi="ar-IQ"/>
        </w:rPr>
        <w:t>trailed off.</w:t>
      </w:r>
    </w:p>
    <w:p w14:paraId="01CCF60E" w14:textId="5D837FA4" w:rsidR="00A35660" w:rsidRPr="002A3931" w:rsidRDefault="00A35660" w:rsidP="006158B6">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buyer asked, “Is something</w:t>
      </w:r>
      <w:r w:rsidR="003C2BE9" w:rsidRPr="002A3931">
        <w:rPr>
          <w:rFonts w:ascii="Unikurd Web" w:hAnsi="Unikurd Web" w:cs="Unikurd Web"/>
          <w:color w:val="000000" w:themeColor="text1"/>
          <w:sz w:val="24"/>
          <w:szCs w:val="24"/>
          <w:lang w:bidi="ar-IQ"/>
        </w:rPr>
        <w:t xml:space="preserve"> else</w:t>
      </w:r>
      <w:r w:rsidRPr="002A3931">
        <w:rPr>
          <w:rFonts w:ascii="Unikurd Web" w:hAnsi="Unikurd Web" w:cs="Unikurd Web"/>
          <w:color w:val="000000" w:themeColor="text1"/>
          <w:sz w:val="24"/>
          <w:szCs w:val="24"/>
          <w:lang w:bidi="ar-IQ"/>
        </w:rPr>
        <w:t xml:space="preserve"> bothering you?”</w:t>
      </w:r>
    </w:p>
    <w:p w14:paraId="3B3FFB97" w14:textId="5372DD7A" w:rsidR="00A35660" w:rsidRPr="002A3931" w:rsidRDefault="00A35660" w:rsidP="006158B6">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“I am anxious,</w:t>
      </w:r>
      <w:r w:rsidR="00043005" w:rsidRPr="002A3931">
        <w:rPr>
          <w:rFonts w:ascii="Unikurd Web" w:hAnsi="Unikurd Web" w:cs="Unikurd Web"/>
          <w:color w:val="000000" w:themeColor="text1"/>
          <w:sz w:val="24"/>
          <w:szCs w:val="24"/>
          <w:lang w:bidi="ar-IQ"/>
        </w:rPr>
        <w:t xml:space="preserve">” </w:t>
      </w:r>
      <w:r w:rsidRPr="002A3931">
        <w:rPr>
          <w:rFonts w:ascii="Unikurd Web" w:hAnsi="Unikurd Web" w:cs="Unikurd Web"/>
          <w:color w:val="000000" w:themeColor="text1"/>
          <w:sz w:val="24"/>
          <w:szCs w:val="24"/>
          <w:lang w:bidi="ar-IQ"/>
        </w:rPr>
        <w:t>the seller expressed.</w:t>
      </w:r>
    </w:p>
    <w:p w14:paraId="4ACAC92D" w14:textId="036C50C0" w:rsidR="003C2BE9" w:rsidRPr="002A3931" w:rsidRDefault="00140180" w:rsidP="00F81BAA">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buyer asked, “What for?”</w:t>
      </w:r>
    </w:p>
    <w:p w14:paraId="7483DE4F" w14:textId="5C36E28F" w:rsidR="00140180" w:rsidRPr="002A3931" w:rsidRDefault="00140180" w:rsidP="006158B6">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“My life</w:t>
      </w:r>
      <w:r w:rsidR="00E05049" w:rsidRPr="002A3931">
        <w:rPr>
          <w:rFonts w:ascii="Unikurd Web" w:hAnsi="Unikurd Web" w:cs="Unikurd Web"/>
          <w:color w:val="000000" w:themeColor="text1"/>
          <w:sz w:val="24"/>
          <w:szCs w:val="24"/>
          <w:lang w:bidi="ar-IQ"/>
        </w:rPr>
        <w:t xml:space="preserve"> is on the brink of change; the very air I breathe will soon belong to</w:t>
      </w:r>
      <w:r w:rsidRPr="002A3931">
        <w:rPr>
          <w:rFonts w:ascii="Unikurd Web" w:hAnsi="Unikurd Web" w:cs="Unikurd Web"/>
          <w:color w:val="000000" w:themeColor="text1"/>
          <w:sz w:val="24"/>
          <w:szCs w:val="24"/>
          <w:lang w:bidi="ar-IQ"/>
        </w:rPr>
        <w:t xml:space="preserve"> another land</w:t>
      </w:r>
      <w:r w:rsidR="00E05049" w:rsidRPr="002A3931">
        <w:rPr>
          <w:rFonts w:ascii="Unikurd Web" w:hAnsi="Unikurd Web" w:cs="Unikurd Web"/>
          <w:color w:val="000000" w:themeColor="text1"/>
          <w:sz w:val="24"/>
          <w:szCs w:val="24"/>
          <w:lang w:bidi="ar-IQ"/>
        </w:rPr>
        <w:t>. My dwelling will shift elsewhere, unfamiliar</w:t>
      </w:r>
      <w:r w:rsidRPr="002A3931">
        <w:rPr>
          <w:rFonts w:ascii="Unikurd Web" w:hAnsi="Unikurd Web" w:cs="Unikurd Web"/>
          <w:color w:val="000000" w:themeColor="text1"/>
          <w:sz w:val="24"/>
          <w:szCs w:val="24"/>
          <w:lang w:bidi="ar-IQ"/>
        </w:rPr>
        <w:t xml:space="preserve"> </w:t>
      </w:r>
      <w:r w:rsidR="00E05049" w:rsidRPr="002A3931">
        <w:rPr>
          <w:rFonts w:ascii="Unikurd Web" w:hAnsi="Unikurd Web" w:cs="Unikurd Web"/>
          <w:color w:val="000000" w:themeColor="text1"/>
          <w:sz w:val="24"/>
          <w:szCs w:val="24"/>
          <w:lang w:bidi="ar-IQ"/>
        </w:rPr>
        <w:t>alleys and streets awaiting my footsteps. My eyes shall behold a new palette of colours while foreign tongues and melodies shall grace my ears. Even the songs of birds will differ,</w:t>
      </w:r>
      <w:r w:rsidR="00043005" w:rsidRPr="002A3931">
        <w:rPr>
          <w:rFonts w:ascii="Unikurd Web" w:hAnsi="Unikurd Web" w:cs="Unikurd Web"/>
          <w:color w:val="000000" w:themeColor="text1"/>
          <w:sz w:val="24"/>
          <w:szCs w:val="24"/>
          <w:lang w:bidi="ar-IQ"/>
        </w:rPr>
        <w:t xml:space="preserve">” </w:t>
      </w:r>
      <w:r w:rsidR="00553967" w:rsidRPr="002A3931">
        <w:rPr>
          <w:rFonts w:ascii="Unikurd Web" w:hAnsi="Unikurd Web" w:cs="Unikurd Web"/>
          <w:color w:val="000000" w:themeColor="text1"/>
          <w:sz w:val="24"/>
          <w:szCs w:val="24"/>
          <w:lang w:bidi="ar-IQ"/>
        </w:rPr>
        <w:t>the seller explained.</w:t>
      </w:r>
    </w:p>
    <w:p w14:paraId="285D01D4" w14:textId="33844EE9" w:rsidR="00E07095" w:rsidRPr="002A3931" w:rsidRDefault="00E05049" w:rsidP="006158B6">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Curious, t</w:t>
      </w:r>
      <w:r w:rsidR="00E07095" w:rsidRPr="002A3931">
        <w:rPr>
          <w:rFonts w:ascii="Unikurd Web" w:hAnsi="Unikurd Web" w:cs="Unikurd Web"/>
          <w:color w:val="000000" w:themeColor="text1"/>
          <w:sz w:val="24"/>
          <w:szCs w:val="24"/>
          <w:lang w:bidi="ar-IQ"/>
        </w:rPr>
        <w:t>he buyer asked, “W</w:t>
      </w:r>
      <w:r w:rsidR="008D3F39" w:rsidRPr="002A3931">
        <w:rPr>
          <w:rFonts w:ascii="Unikurd Web" w:hAnsi="Unikurd Web" w:cs="Unikurd Web"/>
          <w:color w:val="000000" w:themeColor="text1"/>
          <w:sz w:val="24"/>
          <w:szCs w:val="24"/>
          <w:lang w:bidi="ar-IQ"/>
        </w:rPr>
        <w:t>on’t</w:t>
      </w:r>
      <w:r w:rsidR="00E07095" w:rsidRPr="002A3931">
        <w:rPr>
          <w:rFonts w:ascii="Unikurd Web" w:hAnsi="Unikurd Web" w:cs="Unikurd Web"/>
          <w:color w:val="000000" w:themeColor="text1"/>
          <w:sz w:val="24"/>
          <w:szCs w:val="24"/>
          <w:lang w:bidi="ar-IQ"/>
        </w:rPr>
        <w:t xml:space="preserve"> you</w:t>
      </w:r>
      <w:r w:rsidR="008D3F39" w:rsidRPr="002A3931">
        <w:rPr>
          <w:rFonts w:ascii="Unikurd Web" w:hAnsi="Unikurd Web" w:cs="Unikurd Web"/>
          <w:color w:val="000000" w:themeColor="text1"/>
          <w:sz w:val="24"/>
          <w:szCs w:val="24"/>
          <w:lang w:bidi="ar-IQ"/>
        </w:rPr>
        <w:t xml:space="preserve"> find joy in these new experiences</w:t>
      </w:r>
      <w:r w:rsidR="00E07095" w:rsidRPr="002A3931">
        <w:rPr>
          <w:rFonts w:ascii="Unikurd Web" w:hAnsi="Unikurd Web" w:cs="Unikurd Web"/>
          <w:color w:val="000000" w:themeColor="text1"/>
          <w:sz w:val="24"/>
          <w:szCs w:val="24"/>
          <w:lang w:bidi="ar-IQ"/>
        </w:rPr>
        <w:t>?”</w:t>
      </w:r>
    </w:p>
    <w:p w14:paraId="25B287ED" w14:textId="6BD928D5" w:rsidR="00E07095" w:rsidRPr="002A3931" w:rsidRDefault="00E07095" w:rsidP="006158B6">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“No,</w:t>
      </w:r>
      <w:r w:rsidR="00F81BAA" w:rsidRPr="002A3931">
        <w:rPr>
          <w:rFonts w:ascii="Unikurd Web" w:hAnsi="Unikurd Web" w:cs="Unikurd Web"/>
          <w:color w:val="000000" w:themeColor="text1"/>
          <w:sz w:val="24"/>
          <w:szCs w:val="24"/>
          <w:lang w:bidi="ar-IQ"/>
        </w:rPr>
        <w:t xml:space="preserve">” </w:t>
      </w:r>
      <w:r w:rsidR="008D3F39" w:rsidRPr="002A3931">
        <w:rPr>
          <w:rFonts w:ascii="Unikurd Web" w:hAnsi="Unikurd Web" w:cs="Unikurd Web"/>
          <w:color w:val="000000" w:themeColor="text1"/>
          <w:sz w:val="24"/>
          <w:szCs w:val="24"/>
          <w:lang w:bidi="ar-IQ"/>
        </w:rPr>
        <w:t>replied the seller definitively.</w:t>
      </w:r>
    </w:p>
    <w:p w14:paraId="6E85725D" w14:textId="62C7D13F" w:rsidR="00E07095" w:rsidRPr="002A3931" w:rsidRDefault="00E07095" w:rsidP="006158B6">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The buyer </w:t>
      </w:r>
      <w:r w:rsidR="008D3F39" w:rsidRPr="002A3931">
        <w:rPr>
          <w:rFonts w:ascii="Unikurd Web" w:hAnsi="Unikurd Web" w:cs="Unikurd Web"/>
          <w:color w:val="000000" w:themeColor="text1"/>
          <w:sz w:val="24"/>
          <w:szCs w:val="24"/>
          <w:lang w:bidi="ar-IQ"/>
        </w:rPr>
        <w:t>pressed further</w:t>
      </w:r>
      <w:r w:rsidRPr="002A3931">
        <w:rPr>
          <w:rFonts w:ascii="Unikurd Web" w:hAnsi="Unikurd Web" w:cs="Unikurd Web"/>
          <w:color w:val="000000" w:themeColor="text1"/>
          <w:sz w:val="24"/>
          <w:szCs w:val="24"/>
          <w:lang w:bidi="ar-IQ"/>
        </w:rPr>
        <w:t xml:space="preserve">, “How </w:t>
      </w:r>
      <w:r w:rsidR="008D3F39" w:rsidRPr="002A3931">
        <w:rPr>
          <w:rFonts w:ascii="Unikurd Web" w:hAnsi="Unikurd Web" w:cs="Unikurd Web"/>
          <w:color w:val="000000" w:themeColor="text1"/>
          <w:sz w:val="24"/>
          <w:szCs w:val="24"/>
          <w:lang w:bidi="ar-IQ"/>
        </w:rPr>
        <w:t>can you be so sure</w:t>
      </w:r>
      <w:r w:rsidRPr="002A3931">
        <w:rPr>
          <w:rFonts w:ascii="Unikurd Web" w:hAnsi="Unikurd Web" w:cs="Unikurd Web"/>
          <w:color w:val="000000" w:themeColor="text1"/>
          <w:sz w:val="24"/>
          <w:szCs w:val="24"/>
          <w:lang w:bidi="ar-IQ"/>
        </w:rPr>
        <w:t>?”</w:t>
      </w:r>
    </w:p>
    <w:p w14:paraId="0A242055" w14:textId="376C604A" w:rsidR="00E07095" w:rsidRPr="002A3931" w:rsidRDefault="00E07095" w:rsidP="006158B6">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“Because </w:t>
      </w:r>
      <w:r w:rsidR="008D3F39" w:rsidRPr="002A3931">
        <w:rPr>
          <w:rFonts w:ascii="Unikurd Web" w:hAnsi="Unikurd Web" w:cs="Unikurd Web"/>
          <w:color w:val="000000" w:themeColor="text1"/>
          <w:sz w:val="24"/>
          <w:szCs w:val="24"/>
          <w:lang w:bidi="ar-IQ"/>
        </w:rPr>
        <w:t>a sense of melancholy weighs upon me</w:t>
      </w:r>
      <w:r w:rsidRPr="002A3931">
        <w:rPr>
          <w:rFonts w:ascii="Unikurd Web" w:hAnsi="Unikurd Web" w:cs="Unikurd Web"/>
          <w:color w:val="000000" w:themeColor="text1"/>
          <w:sz w:val="24"/>
          <w:szCs w:val="24"/>
          <w:lang w:bidi="ar-IQ"/>
        </w:rPr>
        <w:t>,</w:t>
      </w:r>
      <w:r w:rsidR="00043005" w:rsidRPr="002A3931">
        <w:rPr>
          <w:rFonts w:ascii="Unikurd Web" w:hAnsi="Unikurd Web" w:cs="Unikurd Web"/>
          <w:color w:val="000000" w:themeColor="text1"/>
          <w:sz w:val="24"/>
          <w:szCs w:val="24"/>
          <w:lang w:bidi="ar-IQ"/>
        </w:rPr>
        <w:t xml:space="preserve">” </w:t>
      </w:r>
      <w:r w:rsidR="008D3F39" w:rsidRPr="002A3931">
        <w:rPr>
          <w:rFonts w:ascii="Unikurd Web" w:hAnsi="Unikurd Web" w:cs="Unikurd Web"/>
          <w:color w:val="000000" w:themeColor="text1"/>
          <w:sz w:val="24"/>
          <w:szCs w:val="24"/>
          <w:lang w:bidi="ar-IQ"/>
        </w:rPr>
        <w:t>admitted the seller</w:t>
      </w:r>
      <w:r w:rsidRPr="002A3931">
        <w:rPr>
          <w:rFonts w:ascii="Unikurd Web" w:hAnsi="Unikurd Web" w:cs="Unikurd Web"/>
          <w:color w:val="000000" w:themeColor="text1"/>
          <w:sz w:val="24"/>
          <w:szCs w:val="24"/>
          <w:lang w:bidi="ar-IQ"/>
        </w:rPr>
        <w:t>.</w:t>
      </w:r>
    </w:p>
    <w:p w14:paraId="43FD2B90" w14:textId="06C3EFA1" w:rsidR="00E07095" w:rsidRPr="002A3931" w:rsidRDefault="008D3F39" w:rsidP="006158B6">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Perplexed, t</w:t>
      </w:r>
      <w:r w:rsidR="00E07095" w:rsidRPr="002A3931">
        <w:rPr>
          <w:rFonts w:ascii="Unikurd Web" w:hAnsi="Unikurd Web" w:cs="Unikurd Web"/>
          <w:color w:val="000000" w:themeColor="text1"/>
          <w:sz w:val="24"/>
          <w:szCs w:val="24"/>
          <w:lang w:bidi="ar-IQ"/>
        </w:rPr>
        <w:t>he buyer</w:t>
      </w:r>
      <w:r w:rsidRPr="002A3931">
        <w:rPr>
          <w:rFonts w:ascii="Unikurd Web" w:hAnsi="Unikurd Web" w:cs="Unikurd Web"/>
          <w:color w:val="000000" w:themeColor="text1"/>
          <w:sz w:val="24"/>
          <w:szCs w:val="24"/>
          <w:lang w:bidi="ar-IQ"/>
        </w:rPr>
        <w:t xml:space="preserve"> inquired</w:t>
      </w:r>
      <w:r w:rsidR="00E07095" w:rsidRPr="002A3931">
        <w:rPr>
          <w:rFonts w:ascii="Unikurd Web" w:hAnsi="Unikurd Web" w:cs="Unikurd Web"/>
          <w:color w:val="000000" w:themeColor="text1"/>
          <w:sz w:val="24"/>
          <w:szCs w:val="24"/>
          <w:lang w:bidi="ar-IQ"/>
        </w:rPr>
        <w:t>, “Why</w:t>
      </w:r>
      <w:r w:rsidRPr="002A3931">
        <w:rPr>
          <w:rFonts w:ascii="Unikurd Web" w:hAnsi="Unikurd Web" w:cs="Unikurd Web"/>
          <w:color w:val="000000" w:themeColor="text1"/>
          <w:sz w:val="24"/>
          <w:szCs w:val="24"/>
          <w:lang w:bidi="ar-IQ"/>
        </w:rPr>
        <w:t xml:space="preserve"> so</w:t>
      </w:r>
      <w:r w:rsidR="00E07095" w:rsidRPr="002A3931">
        <w:rPr>
          <w:rFonts w:ascii="Unikurd Web" w:hAnsi="Unikurd Web" w:cs="Unikurd Web"/>
          <w:color w:val="000000" w:themeColor="text1"/>
          <w:sz w:val="24"/>
          <w:szCs w:val="24"/>
          <w:lang w:bidi="ar-IQ"/>
        </w:rPr>
        <w:t>?”</w:t>
      </w:r>
    </w:p>
    <w:p w14:paraId="4FF2D0A5" w14:textId="77777777" w:rsidR="00F55951" w:rsidRPr="002A3931" w:rsidRDefault="006E4625" w:rsidP="00F55951">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w:t>
      </w:r>
      <w:r w:rsidR="00F55951" w:rsidRPr="002A3931">
        <w:rPr>
          <w:rFonts w:ascii="Unikurd Web" w:hAnsi="Unikurd Web" w:cs="Unikurd Web"/>
          <w:color w:val="000000" w:themeColor="text1"/>
          <w:sz w:val="24"/>
          <w:szCs w:val="24"/>
          <w:lang w:bidi="ar-IQ"/>
        </w:rPr>
        <w:t>Thus far, every facet of this town, its people included, has bestowed happiness upon me,” the seller clarified.</w:t>
      </w:r>
    </w:p>
    <w:p w14:paraId="3FD8B37D" w14:textId="6A0B98FC" w:rsidR="002173A1" w:rsidRPr="002A3931" w:rsidRDefault="00F55951" w:rsidP="000C0BFE">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From time to time, Jewish families would transfer their household belongings to the marketplace. These items, once intimate, were now displayed for anyone’s view and purchase. </w:t>
      </w:r>
      <w:r w:rsidR="00733B5F" w:rsidRPr="002A3931">
        <w:rPr>
          <w:rFonts w:ascii="Unikurd Web" w:hAnsi="Unikurd Web" w:cs="Unikurd Web"/>
          <w:color w:val="000000" w:themeColor="text1"/>
          <w:sz w:val="24"/>
          <w:szCs w:val="24"/>
          <w:lang w:bidi="ar-IQ"/>
        </w:rPr>
        <w:t>As the day wore on, more and more people flocked in</w:t>
      </w:r>
      <w:r w:rsidRPr="002A3931">
        <w:rPr>
          <w:rFonts w:ascii="Unikurd Web" w:hAnsi="Unikurd Web" w:cs="Unikurd Web"/>
          <w:color w:val="000000" w:themeColor="text1"/>
          <w:sz w:val="24"/>
          <w:szCs w:val="24"/>
          <w:lang w:bidi="ar-IQ"/>
        </w:rPr>
        <w:t xml:space="preserve">, </w:t>
      </w:r>
      <w:r w:rsidR="00733B5F" w:rsidRPr="002A3931">
        <w:rPr>
          <w:rFonts w:ascii="Unikurd Web" w:hAnsi="Unikurd Web" w:cs="Unikurd Web"/>
          <w:color w:val="000000" w:themeColor="text1"/>
          <w:sz w:val="24"/>
          <w:szCs w:val="24"/>
          <w:lang w:bidi="ar-IQ"/>
        </w:rPr>
        <w:t xml:space="preserve">and </w:t>
      </w:r>
      <w:r w:rsidRPr="002A3931">
        <w:rPr>
          <w:rFonts w:ascii="Unikurd Web" w:hAnsi="Unikurd Web" w:cs="Unikurd Web"/>
          <w:color w:val="000000" w:themeColor="text1"/>
          <w:sz w:val="24"/>
          <w:szCs w:val="24"/>
          <w:lang w:bidi="ar-IQ"/>
        </w:rPr>
        <w:t>more buyers from neighbouring villages flocked in, causing the items to dwindle in number</w:t>
      </w:r>
      <w:r w:rsidR="000C0BFE" w:rsidRPr="002A3931">
        <w:rPr>
          <w:rFonts w:ascii="Unikurd Web" w:hAnsi="Unikurd Web" w:cs="Unikurd Web"/>
          <w:color w:val="000000" w:themeColor="text1"/>
          <w:sz w:val="24"/>
          <w:szCs w:val="24"/>
          <w:lang w:bidi="ar-IQ"/>
        </w:rPr>
        <w:t>.</w:t>
      </w:r>
      <w:r w:rsidR="009B43C0" w:rsidRPr="002A3931">
        <w:rPr>
          <w:rFonts w:ascii="Unikurd Web" w:hAnsi="Unikurd Web" w:cs="Unikurd Web"/>
          <w:color w:val="000000" w:themeColor="text1"/>
          <w:sz w:val="24"/>
          <w:szCs w:val="24"/>
          <w:lang w:bidi="ar-IQ"/>
        </w:rPr>
        <w:t xml:space="preserve"> </w:t>
      </w:r>
    </w:p>
    <w:p w14:paraId="6F3EB552" w14:textId="3A6A4F3F" w:rsidR="001D004A" w:rsidRPr="002A3931" w:rsidRDefault="00456476" w:rsidP="00E46476">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Buyers could b</w:t>
      </w:r>
      <w:r w:rsidR="00E46476" w:rsidRPr="002A3931">
        <w:rPr>
          <w:rFonts w:ascii="Unikurd Web" w:hAnsi="Unikurd Web" w:cs="Unikurd Web"/>
          <w:color w:val="000000" w:themeColor="text1"/>
          <w:sz w:val="24"/>
          <w:szCs w:val="24"/>
          <w:lang w:bidi="ar-IQ"/>
        </w:rPr>
        <w:t>e observed</w:t>
      </w:r>
      <w:r w:rsidRPr="002A3931">
        <w:rPr>
          <w:rFonts w:ascii="Unikurd Web" w:hAnsi="Unikurd Web" w:cs="Unikurd Web"/>
          <w:color w:val="000000" w:themeColor="text1"/>
          <w:sz w:val="24"/>
          <w:szCs w:val="24"/>
          <w:lang w:bidi="ar-IQ"/>
        </w:rPr>
        <w:t xml:space="preserve"> carrying</w:t>
      </w:r>
      <w:r w:rsidR="00534085" w:rsidRPr="002A3931">
        <w:rPr>
          <w:rFonts w:ascii="Unikurd Web" w:hAnsi="Unikurd Web" w:cs="Unikurd Web"/>
          <w:color w:val="000000" w:themeColor="text1"/>
          <w:sz w:val="24"/>
          <w:szCs w:val="24"/>
          <w:lang w:bidi="ar-IQ"/>
        </w:rPr>
        <w:t xml:space="preserve"> their</w:t>
      </w:r>
      <w:r w:rsidR="00E46476" w:rsidRPr="002A3931">
        <w:rPr>
          <w:rFonts w:ascii="Unikurd Web" w:hAnsi="Unikurd Web" w:cs="Unikurd Web"/>
          <w:color w:val="000000" w:themeColor="text1"/>
          <w:sz w:val="24"/>
          <w:szCs w:val="24"/>
          <w:lang w:bidi="ar-IQ"/>
        </w:rPr>
        <w:t xml:space="preserve"> newly acquired possessions, be it in hand, upon their backs, or atop their animals.</w:t>
      </w:r>
      <w:r w:rsidR="00534085" w:rsidRPr="002A3931">
        <w:rPr>
          <w:rFonts w:ascii="Unikurd Web" w:hAnsi="Unikurd Web" w:cs="Unikurd Web"/>
          <w:color w:val="000000" w:themeColor="text1"/>
          <w:sz w:val="24"/>
          <w:szCs w:val="24"/>
          <w:lang w:bidi="ar-IQ"/>
        </w:rPr>
        <w:t xml:space="preserve"> </w:t>
      </w:r>
      <w:r w:rsidR="00E67C86" w:rsidRPr="002A3931">
        <w:rPr>
          <w:rFonts w:ascii="Unikurd Web" w:hAnsi="Unikurd Web" w:cs="Unikurd Web"/>
          <w:color w:val="000000" w:themeColor="text1"/>
          <w:sz w:val="24"/>
          <w:szCs w:val="24"/>
          <w:lang w:bidi="ar-IQ"/>
        </w:rPr>
        <w:t>Mules, horses, and donkeys</w:t>
      </w:r>
      <w:r w:rsidR="00E46476" w:rsidRPr="002A3931">
        <w:rPr>
          <w:rFonts w:ascii="Unikurd Web" w:hAnsi="Unikurd Web" w:cs="Unikurd Web"/>
          <w:color w:val="000000" w:themeColor="text1"/>
          <w:sz w:val="24"/>
          <w:szCs w:val="24"/>
          <w:lang w:bidi="ar-IQ"/>
        </w:rPr>
        <w:t xml:space="preserve"> were laden with the heavy cargo, one load after another, preparing to depart the town.</w:t>
      </w:r>
      <w:r w:rsidR="00E67C86" w:rsidRPr="002A3931">
        <w:rPr>
          <w:rFonts w:ascii="Unikurd Web" w:hAnsi="Unikurd Web" w:cs="Unikurd Web"/>
          <w:color w:val="000000" w:themeColor="text1"/>
          <w:sz w:val="24"/>
          <w:szCs w:val="24"/>
          <w:lang w:bidi="ar-IQ"/>
        </w:rPr>
        <w:t xml:space="preserve"> </w:t>
      </w:r>
    </w:p>
    <w:p w14:paraId="22CAD7B3" w14:textId="77777777" w:rsidR="00F81BAA" w:rsidRPr="002A3931" w:rsidRDefault="00E46476" w:rsidP="00F81BAA">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Seated in a corner, a</w:t>
      </w:r>
      <w:r w:rsidR="001D004A" w:rsidRPr="002A3931">
        <w:rPr>
          <w:rFonts w:ascii="Unikurd Web" w:hAnsi="Unikurd Web" w:cs="Unikurd Web"/>
          <w:color w:val="000000" w:themeColor="text1"/>
          <w:sz w:val="24"/>
          <w:szCs w:val="24"/>
          <w:lang w:bidi="ar-IQ"/>
        </w:rPr>
        <w:t xml:space="preserve"> middle-aged Jewish man</w:t>
      </w:r>
      <w:r w:rsidRPr="002A3931">
        <w:rPr>
          <w:rFonts w:ascii="Unikurd Web" w:hAnsi="Unikurd Web" w:cs="Unikurd Web"/>
          <w:color w:val="000000" w:themeColor="text1"/>
          <w:sz w:val="24"/>
          <w:szCs w:val="24"/>
          <w:lang w:bidi="ar-IQ"/>
        </w:rPr>
        <w:t>-also a seller-</w:t>
      </w:r>
      <w:r w:rsidR="001C0286" w:rsidRPr="002A3931">
        <w:rPr>
          <w:rFonts w:ascii="Unikurd Web" w:hAnsi="Unikurd Web" w:cs="Unikurd Web"/>
          <w:color w:val="000000" w:themeColor="text1"/>
          <w:sz w:val="24"/>
          <w:szCs w:val="24"/>
          <w:lang w:bidi="ar-IQ"/>
        </w:rPr>
        <w:t xml:space="preserve"> </w:t>
      </w:r>
      <w:r w:rsidRPr="002A3931">
        <w:rPr>
          <w:rFonts w:ascii="Unikurd Web" w:hAnsi="Unikurd Web" w:cs="Unikurd Web"/>
          <w:color w:val="000000" w:themeColor="text1"/>
          <w:sz w:val="24"/>
          <w:szCs w:val="24"/>
          <w:lang w:bidi="ar-IQ"/>
        </w:rPr>
        <w:t xml:space="preserve">meticulously folded a fabric tissue that safeguarded his earnings from the day’s sales. This was his last earnings within the town’s boundaries. As Kawan approached him, their eyes </w:t>
      </w:r>
      <w:r w:rsidR="005750C8" w:rsidRPr="002A3931">
        <w:rPr>
          <w:rFonts w:ascii="Unikurd Web" w:hAnsi="Unikurd Web" w:cs="Unikurd Web"/>
          <w:color w:val="000000" w:themeColor="text1"/>
          <w:sz w:val="24"/>
          <w:szCs w:val="24"/>
          <w:lang w:bidi="ar-IQ"/>
        </w:rPr>
        <w:t>met, and the man hastened his folding</w:t>
      </w:r>
      <w:r w:rsidR="0097146C" w:rsidRPr="002A3931">
        <w:rPr>
          <w:rFonts w:ascii="Unikurd Web" w:hAnsi="Unikurd Web" w:cs="Unikurd Web"/>
          <w:color w:val="000000" w:themeColor="text1"/>
          <w:sz w:val="24"/>
          <w:szCs w:val="24"/>
          <w:lang w:bidi="ar-IQ"/>
        </w:rPr>
        <w:t>.</w:t>
      </w:r>
      <w:r w:rsidR="00A71932" w:rsidRPr="002A3931">
        <w:rPr>
          <w:rFonts w:ascii="Unikurd Web" w:hAnsi="Unikurd Web" w:cs="Unikurd Web"/>
          <w:color w:val="000000" w:themeColor="text1"/>
          <w:sz w:val="24"/>
          <w:szCs w:val="24"/>
          <w:lang w:bidi="ar-IQ"/>
        </w:rPr>
        <w:t xml:space="preserve"> </w:t>
      </w:r>
      <w:r w:rsidR="005750C8" w:rsidRPr="002A3931">
        <w:rPr>
          <w:rFonts w:ascii="Unikurd Web" w:hAnsi="Unikurd Web" w:cs="Unikurd Web"/>
          <w:color w:val="000000" w:themeColor="text1"/>
          <w:sz w:val="24"/>
          <w:szCs w:val="24"/>
          <w:lang w:bidi="ar-IQ"/>
        </w:rPr>
        <w:t>He clutched the bundled fabric close, a subtle gesture signifying his determination to shield his hard-earned money.</w:t>
      </w:r>
    </w:p>
    <w:p w14:paraId="06319877" w14:textId="7D8A80E7" w:rsidR="00E45677" w:rsidRPr="002A3931" w:rsidRDefault="00E45677" w:rsidP="00F81BAA">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“Have you</w:t>
      </w:r>
      <w:r w:rsidR="00F74AC2" w:rsidRPr="002A3931">
        <w:rPr>
          <w:rFonts w:ascii="Unikurd Web" w:hAnsi="Unikurd Web" w:cs="Unikurd Web"/>
          <w:color w:val="000000" w:themeColor="text1"/>
          <w:sz w:val="24"/>
          <w:szCs w:val="24"/>
          <w:lang w:bidi="ar-IQ"/>
        </w:rPr>
        <w:t xml:space="preserve"> managed to</w:t>
      </w:r>
      <w:r w:rsidR="00806390" w:rsidRPr="002A3931">
        <w:rPr>
          <w:rFonts w:ascii="Unikurd Web" w:hAnsi="Unikurd Web" w:cs="Unikurd Web"/>
          <w:color w:val="000000" w:themeColor="text1"/>
          <w:sz w:val="24"/>
          <w:szCs w:val="24"/>
          <w:lang w:bidi="ar-IQ"/>
        </w:rPr>
        <w:t xml:space="preserve"> sell</w:t>
      </w:r>
      <w:r w:rsidRPr="002A3931">
        <w:rPr>
          <w:rFonts w:ascii="Unikurd Web" w:hAnsi="Unikurd Web" w:cs="Unikurd Web"/>
          <w:color w:val="000000" w:themeColor="text1"/>
          <w:sz w:val="24"/>
          <w:szCs w:val="24"/>
          <w:lang w:bidi="ar-IQ"/>
        </w:rPr>
        <w:t xml:space="preserve"> all</w:t>
      </w:r>
      <w:r w:rsidR="00806390" w:rsidRPr="002A3931">
        <w:rPr>
          <w:rFonts w:ascii="Unikurd Web" w:hAnsi="Unikurd Web" w:cs="Unikurd Web"/>
          <w:color w:val="000000" w:themeColor="text1"/>
          <w:sz w:val="24"/>
          <w:szCs w:val="24"/>
          <w:lang w:bidi="ar-IQ"/>
        </w:rPr>
        <w:t xml:space="preserve"> </w:t>
      </w:r>
      <w:r w:rsidRPr="002A3931">
        <w:rPr>
          <w:rFonts w:ascii="Unikurd Web" w:hAnsi="Unikurd Web" w:cs="Unikurd Web"/>
          <w:color w:val="000000" w:themeColor="text1"/>
          <w:sz w:val="24"/>
          <w:szCs w:val="24"/>
          <w:lang w:bidi="ar-IQ"/>
        </w:rPr>
        <w:t xml:space="preserve">your </w:t>
      </w:r>
      <w:r w:rsidR="00806390" w:rsidRPr="002A3931">
        <w:rPr>
          <w:rFonts w:ascii="Unikurd Web" w:hAnsi="Unikurd Web" w:cs="Unikurd Web"/>
          <w:color w:val="000000" w:themeColor="text1"/>
          <w:sz w:val="24"/>
          <w:szCs w:val="24"/>
          <w:lang w:bidi="ar-IQ"/>
        </w:rPr>
        <w:t>belongings</w:t>
      </w:r>
      <w:r w:rsidRPr="002A3931">
        <w:rPr>
          <w:rFonts w:ascii="Unikurd Web" w:hAnsi="Unikurd Web" w:cs="Unikurd Web"/>
          <w:color w:val="000000" w:themeColor="text1"/>
          <w:sz w:val="24"/>
          <w:szCs w:val="24"/>
          <w:lang w:bidi="ar-IQ"/>
        </w:rPr>
        <w:t>?” Kawan</w:t>
      </w:r>
      <w:r w:rsidR="00806390" w:rsidRPr="002A3931">
        <w:rPr>
          <w:rFonts w:ascii="Unikurd Web" w:hAnsi="Unikurd Web" w:cs="Unikurd Web"/>
          <w:color w:val="000000" w:themeColor="text1"/>
          <w:sz w:val="24"/>
          <w:szCs w:val="24"/>
          <w:lang w:bidi="ar-IQ"/>
        </w:rPr>
        <w:t xml:space="preserve"> inquired</w:t>
      </w:r>
      <w:r w:rsidRPr="002A3931">
        <w:rPr>
          <w:rFonts w:ascii="Unikurd Web" w:hAnsi="Unikurd Web" w:cs="Unikurd Web"/>
          <w:color w:val="000000" w:themeColor="text1"/>
          <w:sz w:val="24"/>
          <w:szCs w:val="24"/>
          <w:lang w:bidi="ar-IQ"/>
        </w:rPr>
        <w:t>.</w:t>
      </w:r>
    </w:p>
    <w:p w14:paraId="2619809E" w14:textId="5E206070" w:rsidR="00E45677" w:rsidRPr="002A3931" w:rsidRDefault="00E45677" w:rsidP="00E45677">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w:t>
      </w:r>
      <w:r w:rsidR="00806390" w:rsidRPr="002A3931">
        <w:rPr>
          <w:rFonts w:ascii="Unikurd Web" w:hAnsi="Unikurd Web" w:cs="Unikurd Web"/>
          <w:color w:val="000000" w:themeColor="text1"/>
          <w:sz w:val="24"/>
          <w:szCs w:val="24"/>
          <w:lang w:bidi="ar-IQ"/>
        </w:rPr>
        <w:t xml:space="preserve"> looked</w:t>
      </w:r>
      <w:r w:rsidRPr="002A3931">
        <w:rPr>
          <w:rFonts w:ascii="Unikurd Web" w:hAnsi="Unikurd Web" w:cs="Unikurd Web"/>
          <w:color w:val="000000" w:themeColor="text1"/>
          <w:sz w:val="24"/>
          <w:szCs w:val="24"/>
          <w:lang w:bidi="ar-IQ"/>
        </w:rPr>
        <w:t xml:space="preserve"> at him </w:t>
      </w:r>
      <w:r w:rsidR="00806390" w:rsidRPr="002A3931">
        <w:rPr>
          <w:rFonts w:ascii="Unikurd Web" w:hAnsi="Unikurd Web" w:cs="Unikurd Web"/>
          <w:color w:val="000000" w:themeColor="text1"/>
          <w:sz w:val="24"/>
          <w:szCs w:val="24"/>
          <w:lang w:bidi="ar-IQ"/>
        </w:rPr>
        <w:t>for a moment and replied</w:t>
      </w:r>
      <w:r w:rsidRPr="002A3931">
        <w:rPr>
          <w:rFonts w:ascii="Unikurd Web" w:hAnsi="Unikurd Web" w:cs="Unikurd Web"/>
          <w:color w:val="000000" w:themeColor="text1"/>
          <w:sz w:val="24"/>
          <w:szCs w:val="24"/>
          <w:lang w:bidi="ar-IQ"/>
        </w:rPr>
        <w:t>, “</w:t>
      </w:r>
      <w:r w:rsidR="00806390" w:rsidRPr="002A3931">
        <w:rPr>
          <w:rFonts w:ascii="Unikurd Web" w:hAnsi="Unikurd Web" w:cs="Unikurd Web"/>
          <w:color w:val="000000" w:themeColor="text1"/>
          <w:sz w:val="24"/>
          <w:szCs w:val="24"/>
          <w:lang w:bidi="ar-IQ"/>
        </w:rPr>
        <w:t>Everything has been sold to you.</w:t>
      </w:r>
      <w:r w:rsidRPr="002A3931">
        <w:rPr>
          <w:rFonts w:ascii="Unikurd Web" w:hAnsi="Unikurd Web" w:cs="Unikurd Web"/>
          <w:color w:val="000000" w:themeColor="text1"/>
          <w:sz w:val="24"/>
          <w:szCs w:val="24"/>
          <w:lang w:bidi="ar-IQ"/>
        </w:rPr>
        <w:t xml:space="preserve"> I</w:t>
      </w:r>
      <w:r w:rsidR="00806390" w:rsidRPr="002A3931">
        <w:rPr>
          <w:rFonts w:ascii="Unikurd Web" w:hAnsi="Unikurd Web" w:cs="Unikurd Web"/>
          <w:color w:val="000000" w:themeColor="text1"/>
          <w:sz w:val="24"/>
          <w:szCs w:val="24"/>
          <w:lang w:bidi="ar-IQ"/>
        </w:rPr>
        <w:t xml:space="preserve"> can only</w:t>
      </w:r>
      <w:r w:rsidRPr="002A3931">
        <w:rPr>
          <w:rFonts w:ascii="Unikurd Web" w:hAnsi="Unikurd Web" w:cs="Unikurd Web"/>
          <w:color w:val="000000" w:themeColor="text1"/>
          <w:sz w:val="24"/>
          <w:szCs w:val="24"/>
          <w:lang w:bidi="ar-IQ"/>
        </w:rPr>
        <w:t xml:space="preserve"> hope that you</w:t>
      </w:r>
      <w:r w:rsidR="00806390" w:rsidRPr="002A3931">
        <w:rPr>
          <w:rFonts w:ascii="Unikurd Web" w:hAnsi="Unikurd Web" w:cs="Unikurd Web"/>
          <w:color w:val="000000" w:themeColor="text1"/>
          <w:sz w:val="24"/>
          <w:szCs w:val="24"/>
          <w:lang w:bidi="ar-IQ"/>
        </w:rPr>
        <w:t xml:space="preserve"> won’t</w:t>
      </w:r>
      <w:r w:rsidRPr="002A3931">
        <w:rPr>
          <w:rFonts w:ascii="Unikurd Web" w:hAnsi="Unikurd Web" w:cs="Unikurd Web"/>
          <w:color w:val="000000" w:themeColor="text1"/>
          <w:sz w:val="24"/>
          <w:szCs w:val="24"/>
          <w:lang w:bidi="ar-IQ"/>
        </w:rPr>
        <w:t xml:space="preserve"> </w:t>
      </w:r>
      <w:r w:rsidR="00806390" w:rsidRPr="002A3931">
        <w:rPr>
          <w:rFonts w:ascii="Unikurd Web" w:hAnsi="Unikurd Web" w:cs="Unikurd Web"/>
          <w:color w:val="000000" w:themeColor="text1"/>
          <w:sz w:val="24"/>
          <w:szCs w:val="24"/>
          <w:lang w:bidi="ar-IQ"/>
        </w:rPr>
        <w:t>find yourself compelled to sell them to someone else</w:t>
      </w:r>
      <w:r w:rsidRPr="002A3931">
        <w:rPr>
          <w:rFonts w:ascii="Unikurd Web" w:hAnsi="Unikurd Web" w:cs="Unikurd Web"/>
          <w:color w:val="000000" w:themeColor="text1"/>
          <w:sz w:val="24"/>
          <w:szCs w:val="24"/>
          <w:lang w:bidi="ar-IQ"/>
        </w:rPr>
        <w:t>.”</w:t>
      </w:r>
    </w:p>
    <w:p w14:paraId="2064D646" w14:textId="1CE95BD4" w:rsidR="00E36EB8" w:rsidRPr="002A3931" w:rsidRDefault="00806390" w:rsidP="00E45677">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Curious, Kawan probed, </w:t>
      </w:r>
      <w:r w:rsidR="00E36EB8" w:rsidRPr="002A3931">
        <w:rPr>
          <w:rFonts w:ascii="Unikurd Web" w:hAnsi="Unikurd Web" w:cs="Unikurd Web"/>
          <w:color w:val="000000" w:themeColor="text1"/>
          <w:sz w:val="24"/>
          <w:szCs w:val="24"/>
          <w:lang w:bidi="ar-IQ"/>
        </w:rPr>
        <w:t>“Wh</w:t>
      </w:r>
      <w:r w:rsidRPr="002A3931">
        <w:rPr>
          <w:rFonts w:ascii="Unikurd Web" w:hAnsi="Unikurd Web" w:cs="Unikurd Web"/>
          <w:color w:val="000000" w:themeColor="text1"/>
          <w:sz w:val="24"/>
          <w:szCs w:val="24"/>
          <w:lang w:bidi="ar-IQ"/>
        </w:rPr>
        <w:t>at leads you to think</w:t>
      </w:r>
      <w:r w:rsidR="00E36EB8" w:rsidRPr="002A3931">
        <w:rPr>
          <w:rFonts w:ascii="Unikurd Web" w:hAnsi="Unikurd Web" w:cs="Unikurd Web"/>
          <w:color w:val="000000" w:themeColor="text1"/>
          <w:sz w:val="24"/>
          <w:szCs w:val="24"/>
          <w:lang w:bidi="ar-IQ"/>
        </w:rPr>
        <w:t xml:space="preserve"> that way</w:t>
      </w:r>
      <w:r w:rsidRPr="002A3931">
        <w:rPr>
          <w:rFonts w:ascii="Unikurd Web" w:hAnsi="Unikurd Web" w:cs="Unikurd Web"/>
          <w:color w:val="000000" w:themeColor="text1"/>
          <w:sz w:val="24"/>
          <w:szCs w:val="24"/>
          <w:lang w:bidi="ar-IQ"/>
        </w:rPr>
        <w:t>?</w:t>
      </w:r>
      <w:r w:rsidR="00E36EB8" w:rsidRPr="002A3931">
        <w:rPr>
          <w:rFonts w:ascii="Unikurd Web" w:hAnsi="Unikurd Web" w:cs="Unikurd Web"/>
          <w:color w:val="000000" w:themeColor="text1"/>
          <w:sz w:val="24"/>
          <w:szCs w:val="24"/>
          <w:lang w:bidi="ar-IQ"/>
        </w:rPr>
        <w:t xml:space="preserve"> </w:t>
      </w:r>
      <w:r w:rsidRPr="002A3931">
        <w:rPr>
          <w:rFonts w:ascii="Unikurd Web" w:hAnsi="Unikurd Web" w:cs="Unikurd Web"/>
          <w:color w:val="000000" w:themeColor="text1"/>
          <w:sz w:val="24"/>
          <w:szCs w:val="24"/>
          <w:lang w:bidi="ar-IQ"/>
        </w:rPr>
        <w:t>H</w:t>
      </w:r>
      <w:r w:rsidR="00E36EB8" w:rsidRPr="002A3931">
        <w:rPr>
          <w:rFonts w:ascii="Unikurd Web" w:hAnsi="Unikurd Web" w:cs="Unikurd Web"/>
          <w:color w:val="000000" w:themeColor="text1"/>
          <w:sz w:val="24"/>
          <w:szCs w:val="24"/>
          <w:lang w:bidi="ar-IQ"/>
        </w:rPr>
        <w:t>ow do you feel</w:t>
      </w:r>
      <w:r w:rsidRPr="002A3931">
        <w:rPr>
          <w:rFonts w:ascii="Unikurd Web" w:hAnsi="Unikurd Web" w:cs="Unikurd Web"/>
          <w:color w:val="000000" w:themeColor="text1"/>
          <w:sz w:val="24"/>
          <w:szCs w:val="24"/>
          <w:lang w:bidi="ar-IQ"/>
        </w:rPr>
        <w:t xml:space="preserve"> about this</w:t>
      </w:r>
      <w:r w:rsidR="00E36EB8" w:rsidRPr="002A3931">
        <w:rPr>
          <w:rFonts w:ascii="Unikurd Web" w:hAnsi="Unikurd Web" w:cs="Unikurd Web"/>
          <w:color w:val="000000" w:themeColor="text1"/>
          <w:sz w:val="24"/>
          <w:szCs w:val="24"/>
          <w:lang w:bidi="ar-IQ"/>
        </w:rPr>
        <w:t xml:space="preserve">?” </w:t>
      </w:r>
    </w:p>
    <w:p w14:paraId="31204AA9" w14:textId="6CC1A64A" w:rsidR="00E36EB8" w:rsidRPr="002A3931" w:rsidRDefault="00CB73DE" w:rsidP="00E45677">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lowered his head with a hint of sorrow</w:t>
      </w:r>
      <w:r w:rsidR="00720B1C" w:rsidRPr="002A3931">
        <w:rPr>
          <w:rFonts w:ascii="Unikurd Web" w:hAnsi="Unikurd Web" w:cs="Unikurd Web"/>
          <w:color w:val="000000" w:themeColor="text1"/>
          <w:sz w:val="24"/>
          <w:szCs w:val="24"/>
          <w:lang w:bidi="ar-IQ"/>
        </w:rPr>
        <w:t xml:space="preserve"> and</w:t>
      </w:r>
      <w:r w:rsidR="00806390" w:rsidRPr="002A3931">
        <w:rPr>
          <w:rFonts w:ascii="Unikurd Web" w:hAnsi="Unikurd Web" w:cs="Unikurd Web"/>
          <w:color w:val="000000" w:themeColor="text1"/>
          <w:sz w:val="24"/>
          <w:szCs w:val="24"/>
          <w:lang w:bidi="ar-IQ"/>
        </w:rPr>
        <w:t xml:space="preserve"> confessed</w:t>
      </w:r>
      <w:r w:rsidR="00E36EB8" w:rsidRPr="002A3931">
        <w:rPr>
          <w:rFonts w:ascii="Unikurd Web" w:hAnsi="Unikurd Web" w:cs="Unikurd Web"/>
          <w:color w:val="000000" w:themeColor="text1"/>
          <w:sz w:val="24"/>
          <w:szCs w:val="24"/>
          <w:lang w:bidi="ar-IQ"/>
        </w:rPr>
        <w:t>, “I feel</w:t>
      </w:r>
      <w:r w:rsidR="00806390" w:rsidRPr="002A3931">
        <w:rPr>
          <w:rFonts w:ascii="Unikurd Web" w:hAnsi="Unikurd Web" w:cs="Unikurd Web"/>
          <w:color w:val="000000" w:themeColor="text1"/>
          <w:sz w:val="24"/>
          <w:szCs w:val="24"/>
          <w:lang w:bidi="ar-IQ"/>
        </w:rPr>
        <w:t xml:space="preserve"> as though</w:t>
      </w:r>
      <w:r w:rsidR="00E36EB8" w:rsidRPr="002A3931">
        <w:rPr>
          <w:rFonts w:ascii="Unikurd Web" w:hAnsi="Unikurd Web" w:cs="Unikurd Web"/>
          <w:color w:val="000000" w:themeColor="text1"/>
          <w:sz w:val="24"/>
          <w:szCs w:val="24"/>
          <w:lang w:bidi="ar-IQ"/>
        </w:rPr>
        <w:t xml:space="preserve"> I’m being </w:t>
      </w:r>
      <w:r w:rsidR="00806390" w:rsidRPr="002A3931">
        <w:rPr>
          <w:rFonts w:ascii="Unikurd Web" w:hAnsi="Unikurd Web" w:cs="Unikurd Web"/>
          <w:color w:val="000000" w:themeColor="text1"/>
          <w:sz w:val="24"/>
          <w:szCs w:val="24"/>
          <w:lang w:bidi="ar-IQ"/>
        </w:rPr>
        <w:t>stripped of my possessions.</w:t>
      </w:r>
      <w:r w:rsidR="00E36EB8" w:rsidRPr="002A3931">
        <w:rPr>
          <w:rFonts w:ascii="Unikurd Web" w:hAnsi="Unikurd Web" w:cs="Unikurd Web"/>
          <w:color w:val="000000" w:themeColor="text1"/>
          <w:sz w:val="24"/>
          <w:szCs w:val="24"/>
          <w:lang w:bidi="ar-IQ"/>
        </w:rPr>
        <w:t>”</w:t>
      </w:r>
      <w:r w:rsidR="001C0286" w:rsidRPr="002A3931">
        <w:rPr>
          <w:rFonts w:ascii="Unikurd Web" w:hAnsi="Unikurd Web" w:cs="Unikurd Web"/>
          <w:color w:val="000000" w:themeColor="text1"/>
          <w:sz w:val="24"/>
          <w:szCs w:val="24"/>
          <w:lang w:bidi="ar-IQ"/>
        </w:rPr>
        <w:t xml:space="preserve"> </w:t>
      </w:r>
      <w:r w:rsidR="00806390" w:rsidRPr="002A3931">
        <w:rPr>
          <w:rFonts w:ascii="Unikurd Web" w:hAnsi="Unikurd Web" w:cs="Unikurd Web"/>
          <w:color w:val="000000" w:themeColor="text1"/>
          <w:sz w:val="24"/>
          <w:szCs w:val="24"/>
          <w:lang w:bidi="ar-IQ"/>
        </w:rPr>
        <w:t xml:space="preserve">He then </w:t>
      </w:r>
      <w:r w:rsidR="001C0286" w:rsidRPr="002A3931">
        <w:rPr>
          <w:rFonts w:ascii="Unikurd Web" w:hAnsi="Unikurd Web" w:cs="Unikurd Web"/>
          <w:color w:val="000000" w:themeColor="text1"/>
          <w:sz w:val="24"/>
          <w:szCs w:val="24"/>
          <w:lang w:bidi="ar-IQ"/>
        </w:rPr>
        <w:t xml:space="preserve">raised his head and </w:t>
      </w:r>
      <w:r w:rsidR="00806390" w:rsidRPr="002A3931">
        <w:rPr>
          <w:rFonts w:ascii="Unikurd Web" w:hAnsi="Unikurd Web" w:cs="Unikurd Web"/>
          <w:color w:val="000000" w:themeColor="text1"/>
          <w:sz w:val="24"/>
          <w:szCs w:val="24"/>
          <w:lang w:bidi="ar-IQ"/>
        </w:rPr>
        <w:t>turned the question to</w:t>
      </w:r>
      <w:r w:rsidR="001C0286" w:rsidRPr="002A3931">
        <w:rPr>
          <w:rFonts w:ascii="Unikurd Web" w:hAnsi="Unikurd Web" w:cs="Unikurd Web"/>
          <w:color w:val="000000" w:themeColor="text1"/>
          <w:sz w:val="24"/>
          <w:szCs w:val="24"/>
          <w:lang w:bidi="ar-IQ"/>
        </w:rPr>
        <w:t xml:space="preserve"> Kawan, </w:t>
      </w:r>
      <w:r w:rsidR="004A6F24" w:rsidRPr="002A3931">
        <w:rPr>
          <w:rFonts w:ascii="Unikurd Web" w:hAnsi="Unikurd Web" w:cs="Unikurd Web"/>
          <w:color w:val="000000" w:themeColor="text1"/>
          <w:sz w:val="24"/>
          <w:szCs w:val="24"/>
          <w:lang w:bidi="ar-IQ"/>
        </w:rPr>
        <w:t>asking, “And you? How do you feel</w:t>
      </w:r>
      <w:r w:rsidR="001C0286" w:rsidRPr="002A3931">
        <w:rPr>
          <w:rFonts w:ascii="Unikurd Web" w:hAnsi="Unikurd Web" w:cs="Unikurd Web"/>
          <w:color w:val="000000" w:themeColor="text1"/>
          <w:sz w:val="24"/>
          <w:szCs w:val="24"/>
          <w:lang w:bidi="ar-IQ"/>
        </w:rPr>
        <w:t>?”</w:t>
      </w:r>
    </w:p>
    <w:p w14:paraId="3A884217" w14:textId="51B75A3F" w:rsidR="001C0286" w:rsidRPr="002A3931" w:rsidRDefault="004A6F24" w:rsidP="00E45677">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Kawan responded with empathy, “I</w:t>
      </w:r>
      <w:r w:rsidR="001C0286" w:rsidRPr="002A3931">
        <w:rPr>
          <w:rFonts w:ascii="Unikurd Web" w:hAnsi="Unikurd Web" w:cs="Unikurd Web"/>
          <w:color w:val="000000" w:themeColor="text1"/>
          <w:sz w:val="24"/>
          <w:szCs w:val="24"/>
          <w:lang w:bidi="ar-IQ"/>
        </w:rPr>
        <w:t xml:space="preserve"> share the same</w:t>
      </w:r>
      <w:r w:rsidRPr="002A3931">
        <w:rPr>
          <w:rFonts w:ascii="Unikurd Web" w:hAnsi="Unikurd Web" w:cs="Unikurd Web"/>
          <w:color w:val="000000" w:themeColor="text1"/>
          <w:sz w:val="24"/>
          <w:szCs w:val="24"/>
          <w:lang w:bidi="ar-IQ"/>
        </w:rPr>
        <w:t xml:space="preserve"> sentiment</w:t>
      </w:r>
      <w:r w:rsidR="001C0286" w:rsidRPr="002A3931">
        <w:rPr>
          <w:rFonts w:ascii="Unikurd Web" w:hAnsi="Unikurd Web" w:cs="Unikurd Web"/>
          <w:color w:val="000000" w:themeColor="text1"/>
          <w:sz w:val="24"/>
          <w:szCs w:val="24"/>
          <w:lang w:bidi="ar-IQ"/>
        </w:rPr>
        <w:t xml:space="preserve"> as you</w:t>
      </w:r>
      <w:r w:rsidRPr="002A3931">
        <w:rPr>
          <w:rFonts w:ascii="Unikurd Web" w:hAnsi="Unikurd Web" w:cs="Unikurd Web"/>
          <w:color w:val="000000" w:themeColor="text1"/>
          <w:sz w:val="24"/>
          <w:szCs w:val="24"/>
          <w:lang w:bidi="ar-IQ"/>
        </w:rPr>
        <w:t>.</w:t>
      </w:r>
      <w:r w:rsidR="001C0286" w:rsidRPr="002A3931">
        <w:rPr>
          <w:rFonts w:ascii="Unikurd Web" w:hAnsi="Unikurd Web" w:cs="Unikurd Web"/>
          <w:color w:val="000000" w:themeColor="text1"/>
          <w:sz w:val="24"/>
          <w:szCs w:val="24"/>
          <w:lang w:bidi="ar-IQ"/>
        </w:rPr>
        <w:t xml:space="preserve">” </w:t>
      </w:r>
    </w:p>
    <w:p w14:paraId="090EB300" w14:textId="2360FBAA" w:rsidR="00AD7914" w:rsidRPr="002A3931" w:rsidRDefault="00AD7914" w:rsidP="00E45677">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Perplexed, the man inquired, “But If you're not Jewish and not undergoing the same emigration as we are, why do you experience the same emotions?”</w:t>
      </w:r>
    </w:p>
    <w:p w14:paraId="53D8DA3E" w14:textId="2EE3C4F6" w:rsidR="002E4A07" w:rsidRPr="002A3931" w:rsidRDefault="002E4A07" w:rsidP="0097146C">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“I</w:t>
      </w:r>
      <w:r w:rsidR="00486B35" w:rsidRPr="002A3931">
        <w:rPr>
          <w:rFonts w:ascii="Unikurd Web" w:hAnsi="Unikurd Web" w:cs="Unikurd Web"/>
          <w:color w:val="000000" w:themeColor="text1"/>
          <w:sz w:val="24"/>
          <w:szCs w:val="24"/>
          <w:lang w:bidi="ar-IQ"/>
        </w:rPr>
        <w:t xml:space="preserve"> wish</w:t>
      </w:r>
      <w:r w:rsidRPr="002A3931">
        <w:rPr>
          <w:rFonts w:ascii="Unikurd Web" w:hAnsi="Unikurd Web" w:cs="Unikurd Web"/>
          <w:color w:val="000000" w:themeColor="text1"/>
          <w:sz w:val="24"/>
          <w:szCs w:val="24"/>
          <w:lang w:bidi="ar-IQ"/>
        </w:rPr>
        <w:t xml:space="preserve"> I</w:t>
      </w:r>
      <w:r w:rsidR="00486B35" w:rsidRPr="002A3931">
        <w:rPr>
          <w:rFonts w:ascii="Unikurd Web" w:hAnsi="Unikurd Web" w:cs="Unikurd Web"/>
          <w:color w:val="000000" w:themeColor="text1"/>
          <w:sz w:val="24"/>
          <w:szCs w:val="24"/>
          <w:lang w:bidi="ar-IQ"/>
        </w:rPr>
        <w:t xml:space="preserve"> could</w:t>
      </w:r>
      <w:r w:rsidRPr="002A3931">
        <w:rPr>
          <w:rFonts w:ascii="Unikurd Web" w:hAnsi="Unikurd Web" w:cs="Unikurd Web"/>
          <w:color w:val="000000" w:themeColor="text1"/>
          <w:sz w:val="24"/>
          <w:szCs w:val="24"/>
          <w:lang w:bidi="ar-IQ"/>
        </w:rPr>
        <w:t xml:space="preserve"> emigrate like you,” Kawan </w:t>
      </w:r>
      <w:r w:rsidR="00486B35" w:rsidRPr="002A3931">
        <w:rPr>
          <w:rFonts w:ascii="Unikurd Web" w:hAnsi="Unikurd Web" w:cs="Unikurd Web"/>
          <w:color w:val="000000" w:themeColor="text1"/>
          <w:sz w:val="24"/>
          <w:szCs w:val="24"/>
          <w:lang w:bidi="ar-IQ"/>
        </w:rPr>
        <w:t>admitted</w:t>
      </w:r>
      <w:r w:rsidRPr="002A3931">
        <w:rPr>
          <w:rFonts w:ascii="Unikurd Web" w:hAnsi="Unikurd Web" w:cs="Unikurd Web"/>
          <w:color w:val="000000" w:themeColor="text1"/>
          <w:sz w:val="24"/>
          <w:szCs w:val="24"/>
          <w:lang w:bidi="ar-IQ"/>
        </w:rPr>
        <w:t xml:space="preserve">. </w:t>
      </w:r>
    </w:p>
    <w:p w14:paraId="6C4D7C84" w14:textId="56FAF986" w:rsidR="002E4A07" w:rsidRPr="002A3931" w:rsidRDefault="00486B35" w:rsidP="0097146C">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Confused, the man asked</w:t>
      </w:r>
      <w:r w:rsidR="002E4A07" w:rsidRPr="002A3931">
        <w:rPr>
          <w:rFonts w:ascii="Unikurd Web" w:hAnsi="Unikurd Web" w:cs="Unikurd Web"/>
          <w:color w:val="000000" w:themeColor="text1"/>
          <w:sz w:val="24"/>
          <w:szCs w:val="24"/>
          <w:lang w:bidi="ar-IQ"/>
        </w:rPr>
        <w:t>, “What do you mean?”</w:t>
      </w:r>
    </w:p>
    <w:p w14:paraId="69BC32EC" w14:textId="083728FB" w:rsidR="002E4A07" w:rsidRPr="002A3931" w:rsidRDefault="002E4A07" w:rsidP="0097146C">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“Last night, not just me,</w:t>
      </w:r>
      <w:r w:rsidR="00486B35" w:rsidRPr="002A3931">
        <w:rPr>
          <w:rFonts w:ascii="Unikurd Web" w:hAnsi="Unikurd Web" w:cs="Unikurd Web"/>
          <w:color w:val="000000" w:themeColor="text1"/>
          <w:sz w:val="24"/>
          <w:szCs w:val="24"/>
          <w:lang w:bidi="ar-IQ"/>
        </w:rPr>
        <w:t xml:space="preserve"> but</w:t>
      </w:r>
      <w:r w:rsidRPr="002A3931">
        <w:rPr>
          <w:rFonts w:ascii="Unikurd Web" w:hAnsi="Unikurd Web" w:cs="Unikurd Web"/>
          <w:color w:val="000000" w:themeColor="text1"/>
          <w:sz w:val="24"/>
          <w:szCs w:val="24"/>
          <w:lang w:bidi="ar-IQ"/>
        </w:rPr>
        <w:t xml:space="preserve"> the entire population of this town was compelled to emigrate,” Kawan r</w:t>
      </w:r>
      <w:r w:rsidR="00486B35" w:rsidRPr="002A3931">
        <w:rPr>
          <w:rFonts w:ascii="Unikurd Web" w:hAnsi="Unikurd Web" w:cs="Unikurd Web"/>
          <w:color w:val="000000" w:themeColor="text1"/>
          <w:sz w:val="24"/>
          <w:szCs w:val="24"/>
          <w:lang w:bidi="ar-IQ"/>
        </w:rPr>
        <w:t>evealed</w:t>
      </w:r>
      <w:r w:rsidRPr="002A3931">
        <w:rPr>
          <w:rFonts w:ascii="Unikurd Web" w:hAnsi="Unikurd Web" w:cs="Unikurd Web"/>
          <w:color w:val="000000" w:themeColor="text1"/>
          <w:sz w:val="24"/>
          <w:szCs w:val="24"/>
          <w:lang w:bidi="ar-IQ"/>
        </w:rPr>
        <w:t xml:space="preserve">. </w:t>
      </w:r>
    </w:p>
    <w:p w14:paraId="54EEA3C0" w14:textId="0856496B" w:rsidR="001708AF" w:rsidRPr="002A3931" w:rsidRDefault="00486B35" w:rsidP="0097146C">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Bewildered, the </w:t>
      </w:r>
      <w:r w:rsidR="001708AF" w:rsidRPr="002A3931">
        <w:rPr>
          <w:rFonts w:ascii="Unikurd Web" w:hAnsi="Unikurd Web" w:cs="Unikurd Web"/>
          <w:color w:val="000000" w:themeColor="text1"/>
          <w:sz w:val="24"/>
          <w:szCs w:val="24"/>
          <w:lang w:bidi="ar-IQ"/>
        </w:rPr>
        <w:t>man</w:t>
      </w:r>
      <w:r w:rsidRPr="002A3931">
        <w:rPr>
          <w:rFonts w:ascii="Unikurd Web" w:hAnsi="Unikurd Web" w:cs="Unikurd Web"/>
          <w:color w:val="000000" w:themeColor="text1"/>
          <w:sz w:val="24"/>
          <w:szCs w:val="24"/>
          <w:lang w:bidi="ar-IQ"/>
        </w:rPr>
        <w:t xml:space="preserve"> questioned</w:t>
      </w:r>
      <w:r w:rsidR="001708AF" w:rsidRPr="002A3931">
        <w:rPr>
          <w:rFonts w:ascii="Unikurd Web" w:hAnsi="Unikurd Web" w:cs="Unikurd Web"/>
          <w:color w:val="000000" w:themeColor="text1"/>
          <w:sz w:val="24"/>
          <w:szCs w:val="24"/>
          <w:lang w:bidi="ar-IQ"/>
        </w:rPr>
        <w:t>, “</w:t>
      </w:r>
      <w:r w:rsidRPr="002A3931">
        <w:rPr>
          <w:rFonts w:ascii="Unikurd Web" w:hAnsi="Unikurd Web" w:cs="Unikurd Web"/>
          <w:color w:val="000000" w:themeColor="text1"/>
          <w:sz w:val="24"/>
          <w:szCs w:val="24"/>
          <w:lang w:bidi="ar-IQ"/>
        </w:rPr>
        <w:t>Emigrate to</w:t>
      </w:r>
      <w:r w:rsidR="001708AF" w:rsidRPr="002A3931">
        <w:rPr>
          <w:rFonts w:ascii="Unikurd Web" w:hAnsi="Unikurd Web" w:cs="Unikurd Web"/>
          <w:color w:val="000000" w:themeColor="text1"/>
          <w:sz w:val="24"/>
          <w:szCs w:val="24"/>
          <w:lang w:bidi="ar-IQ"/>
        </w:rPr>
        <w:t xml:space="preserve"> where?”</w:t>
      </w:r>
    </w:p>
    <w:p w14:paraId="74F0A640" w14:textId="7263FDC5" w:rsidR="001708AF" w:rsidRPr="002A3931" w:rsidRDefault="001708AF" w:rsidP="0097146C">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“In my dream,” Kawan</w:t>
      </w:r>
      <w:r w:rsidR="00983569" w:rsidRPr="002A3931">
        <w:rPr>
          <w:rFonts w:ascii="Unikurd Web" w:hAnsi="Unikurd Web" w:cs="Unikurd Web"/>
          <w:color w:val="000000" w:themeColor="text1"/>
          <w:sz w:val="24"/>
          <w:szCs w:val="24"/>
          <w:lang w:bidi="ar-IQ"/>
        </w:rPr>
        <w:t xml:space="preserve"> clarified.</w:t>
      </w:r>
    </w:p>
    <w:p w14:paraId="6D7C1F7D" w14:textId="1813C77A" w:rsidR="000A60A0" w:rsidRPr="002A3931" w:rsidRDefault="00983569" w:rsidP="0097146C">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With </w:t>
      </w:r>
      <w:r w:rsidR="000A60A0" w:rsidRPr="002A3931">
        <w:rPr>
          <w:rFonts w:ascii="Unikurd Web" w:hAnsi="Unikurd Web" w:cs="Unikurd Web"/>
          <w:color w:val="000000" w:themeColor="text1"/>
          <w:sz w:val="24"/>
          <w:szCs w:val="24"/>
          <w:lang w:bidi="ar-IQ"/>
        </w:rPr>
        <w:t xml:space="preserve">a smirk, </w:t>
      </w:r>
      <w:r w:rsidRPr="002A3931">
        <w:rPr>
          <w:rFonts w:ascii="Unikurd Web" w:hAnsi="Unikurd Web" w:cs="Unikurd Web"/>
          <w:color w:val="000000" w:themeColor="text1"/>
          <w:sz w:val="24"/>
          <w:szCs w:val="24"/>
          <w:lang w:bidi="ar-IQ"/>
        </w:rPr>
        <w:t>the man quipped,</w:t>
      </w:r>
      <w:r w:rsidR="000A60A0" w:rsidRPr="002A3931">
        <w:rPr>
          <w:rFonts w:ascii="Unikurd Web" w:hAnsi="Unikurd Web" w:cs="Unikurd Web"/>
          <w:color w:val="000000" w:themeColor="text1"/>
          <w:sz w:val="24"/>
          <w:szCs w:val="24"/>
          <w:lang w:bidi="ar-IQ"/>
        </w:rPr>
        <w:t xml:space="preserve"> “</w:t>
      </w:r>
      <w:r w:rsidRPr="002A3931">
        <w:rPr>
          <w:rFonts w:ascii="Unikurd Web" w:hAnsi="Unikurd Web" w:cs="Unikurd Web"/>
          <w:color w:val="000000" w:themeColor="text1"/>
          <w:sz w:val="24"/>
          <w:szCs w:val="24"/>
          <w:lang w:bidi="ar-IQ"/>
        </w:rPr>
        <w:t>Well, if you dreamt it, then you should already know how I feel.”</w:t>
      </w:r>
      <w:r w:rsidR="000A60A0" w:rsidRPr="002A3931">
        <w:rPr>
          <w:rFonts w:ascii="Unikurd Web" w:hAnsi="Unikurd Web" w:cs="Unikurd Web"/>
          <w:color w:val="000000" w:themeColor="text1"/>
          <w:sz w:val="24"/>
          <w:szCs w:val="24"/>
          <w:lang w:bidi="ar-IQ"/>
        </w:rPr>
        <w:t xml:space="preserve"> </w:t>
      </w:r>
    </w:p>
    <w:p w14:paraId="1FE3E269" w14:textId="5CF3EE09" w:rsidR="000A60A0" w:rsidRPr="002A3931" w:rsidRDefault="00E07A92" w:rsidP="00E07A92">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Kawan responded, “I</w:t>
      </w:r>
      <w:r w:rsidR="000A60A0" w:rsidRPr="002A3931">
        <w:rPr>
          <w:rFonts w:ascii="Unikurd Web" w:hAnsi="Unikurd Web" w:cs="Unikurd Web"/>
          <w:color w:val="000000" w:themeColor="text1"/>
          <w:sz w:val="24"/>
          <w:szCs w:val="24"/>
          <w:lang w:bidi="ar-IQ"/>
        </w:rPr>
        <w:t xml:space="preserve"> just wanted to </w:t>
      </w:r>
      <w:r w:rsidRPr="002A3931">
        <w:rPr>
          <w:rFonts w:ascii="Unikurd Web" w:hAnsi="Unikurd Web" w:cs="Unikurd Web"/>
          <w:color w:val="000000" w:themeColor="text1"/>
          <w:sz w:val="24"/>
          <w:szCs w:val="24"/>
          <w:lang w:bidi="ar-IQ"/>
        </w:rPr>
        <w:t>understand</w:t>
      </w:r>
      <w:r w:rsidR="000A60A0" w:rsidRPr="002A3931">
        <w:rPr>
          <w:rFonts w:ascii="Unikurd Web" w:hAnsi="Unikurd Web" w:cs="Unikurd Web"/>
          <w:color w:val="000000" w:themeColor="text1"/>
          <w:sz w:val="24"/>
          <w:szCs w:val="24"/>
          <w:lang w:bidi="ar-IQ"/>
        </w:rPr>
        <w:t xml:space="preserve"> how you</w:t>
      </w:r>
      <w:r w:rsidRPr="002A3931">
        <w:rPr>
          <w:rFonts w:ascii="Unikurd Web" w:hAnsi="Unikurd Web" w:cs="Unikurd Web"/>
          <w:color w:val="000000" w:themeColor="text1"/>
          <w:sz w:val="24"/>
          <w:szCs w:val="24"/>
          <w:lang w:bidi="ar-IQ"/>
        </w:rPr>
        <w:t xml:space="preserve"> go through the real process of </w:t>
      </w:r>
      <w:r w:rsidR="00AA6859" w:rsidRPr="002A3931">
        <w:rPr>
          <w:rFonts w:ascii="Unikurd Web" w:hAnsi="Unikurd Web" w:cs="Unikurd Web"/>
          <w:color w:val="000000" w:themeColor="text1"/>
          <w:sz w:val="24"/>
          <w:szCs w:val="24"/>
          <w:lang w:bidi="ar-IQ"/>
        </w:rPr>
        <w:t>emigration</w:t>
      </w:r>
      <w:r w:rsidR="004924D0" w:rsidRPr="002A3931">
        <w:rPr>
          <w:rFonts w:ascii="Unikurd Web" w:hAnsi="Unikurd Web" w:cs="Unikurd Web"/>
          <w:color w:val="000000" w:themeColor="text1"/>
          <w:sz w:val="24"/>
          <w:szCs w:val="24"/>
          <w:lang w:bidi="ar-IQ"/>
        </w:rPr>
        <w:t>-</w:t>
      </w:r>
      <w:r w:rsidRPr="002A3931">
        <w:rPr>
          <w:rFonts w:ascii="Unikurd Web" w:hAnsi="Unikurd Web" w:cs="Unikurd Web"/>
          <w:color w:val="000000" w:themeColor="text1"/>
          <w:sz w:val="24"/>
          <w:szCs w:val="24"/>
          <w:lang w:bidi="ar-IQ"/>
        </w:rPr>
        <w:t xml:space="preserve"> </w:t>
      </w:r>
      <w:r w:rsidR="004924D0" w:rsidRPr="002A3931">
        <w:rPr>
          <w:rFonts w:ascii="Unikurd Web" w:hAnsi="Unikurd Web" w:cs="Unikurd Web"/>
          <w:color w:val="000000" w:themeColor="text1"/>
          <w:sz w:val="24"/>
          <w:szCs w:val="24"/>
          <w:lang w:bidi="ar-IQ"/>
        </w:rPr>
        <w:t xml:space="preserve">to </w:t>
      </w:r>
      <w:r w:rsidRPr="002A3931">
        <w:rPr>
          <w:rFonts w:ascii="Unikurd Web" w:hAnsi="Unikurd Web" w:cs="Unikurd Web"/>
          <w:color w:val="000000" w:themeColor="text1"/>
          <w:sz w:val="24"/>
          <w:szCs w:val="24"/>
          <w:lang w:bidi="ar-IQ"/>
        </w:rPr>
        <w:t>confirm that your emotions resonate with mine."</w:t>
      </w:r>
    </w:p>
    <w:p w14:paraId="50C34547" w14:textId="416D97A3" w:rsidR="00361E97" w:rsidRPr="002A3931" w:rsidRDefault="00361E97" w:rsidP="000A60A0">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asked, “What</w:t>
      </w:r>
      <w:r w:rsidR="00E07A92" w:rsidRPr="002A3931">
        <w:rPr>
          <w:rFonts w:ascii="Unikurd Web" w:hAnsi="Unikurd Web" w:cs="Unikurd Web"/>
          <w:color w:val="000000" w:themeColor="text1"/>
          <w:sz w:val="24"/>
          <w:szCs w:val="24"/>
          <w:lang w:bidi="ar-IQ"/>
        </w:rPr>
        <w:t xml:space="preserve"> emotions are those</w:t>
      </w:r>
      <w:r w:rsidRPr="002A3931">
        <w:rPr>
          <w:rFonts w:ascii="Unikurd Web" w:hAnsi="Unikurd Web" w:cs="Unikurd Web"/>
          <w:color w:val="000000" w:themeColor="text1"/>
          <w:sz w:val="24"/>
          <w:szCs w:val="24"/>
          <w:lang w:bidi="ar-IQ"/>
        </w:rPr>
        <w:t>?”</w:t>
      </w:r>
    </w:p>
    <w:p w14:paraId="7BA38FF7" w14:textId="6EB716CE" w:rsidR="00361E97" w:rsidRPr="002A3931" w:rsidRDefault="00361E97" w:rsidP="000A60A0">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“The </w:t>
      </w:r>
      <w:r w:rsidR="00E07A92" w:rsidRPr="002A3931">
        <w:rPr>
          <w:rFonts w:ascii="Unikurd Web" w:hAnsi="Unikurd Web" w:cs="Unikurd Web"/>
          <w:color w:val="000000" w:themeColor="text1"/>
          <w:sz w:val="24"/>
          <w:szCs w:val="24"/>
          <w:lang w:bidi="ar-IQ"/>
        </w:rPr>
        <w:t>overwhelming sensation of being uprooted from one’s homeland,</w:t>
      </w:r>
      <w:r w:rsidR="00E34E05" w:rsidRPr="002A3931">
        <w:rPr>
          <w:rFonts w:ascii="Unikurd Web" w:hAnsi="Unikurd Web" w:cs="Unikurd Web"/>
          <w:color w:val="000000" w:themeColor="text1"/>
          <w:sz w:val="24"/>
          <w:szCs w:val="24"/>
          <w:lang w:bidi="ar-IQ"/>
        </w:rPr>
        <w:t xml:space="preserve">” </w:t>
      </w:r>
      <w:r w:rsidR="00AA6859" w:rsidRPr="002A3931">
        <w:rPr>
          <w:rFonts w:ascii="Unikurd Web" w:hAnsi="Unikurd Web" w:cs="Unikurd Web"/>
          <w:color w:val="000000" w:themeColor="text1"/>
          <w:sz w:val="24"/>
          <w:szCs w:val="24"/>
          <w:lang w:bidi="ar-IQ"/>
        </w:rPr>
        <w:t>Kawan</w:t>
      </w:r>
      <w:r w:rsidRPr="002A3931">
        <w:rPr>
          <w:rFonts w:ascii="Unikurd Web" w:hAnsi="Unikurd Web" w:cs="Unikurd Web"/>
          <w:color w:val="000000" w:themeColor="text1"/>
          <w:sz w:val="24"/>
          <w:szCs w:val="24"/>
          <w:lang w:bidi="ar-IQ"/>
        </w:rPr>
        <w:t xml:space="preserve"> </w:t>
      </w:r>
      <w:r w:rsidR="00E07A92" w:rsidRPr="002A3931">
        <w:rPr>
          <w:rFonts w:ascii="Unikurd Web" w:hAnsi="Unikurd Web" w:cs="Unikurd Web"/>
          <w:color w:val="000000" w:themeColor="text1"/>
          <w:sz w:val="24"/>
          <w:szCs w:val="24"/>
          <w:lang w:bidi="ar-IQ"/>
        </w:rPr>
        <w:t>explained</w:t>
      </w:r>
      <w:r w:rsidRPr="002A3931">
        <w:rPr>
          <w:rFonts w:ascii="Unikurd Web" w:hAnsi="Unikurd Web" w:cs="Unikurd Web"/>
          <w:color w:val="000000" w:themeColor="text1"/>
          <w:sz w:val="24"/>
          <w:szCs w:val="24"/>
          <w:lang w:bidi="ar-IQ"/>
        </w:rPr>
        <w:t xml:space="preserve">. </w:t>
      </w:r>
    </w:p>
    <w:p w14:paraId="79355208" w14:textId="5263983B" w:rsidR="00B22162" w:rsidRPr="002A3931" w:rsidRDefault="00361E97" w:rsidP="00B22162">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The man </w:t>
      </w:r>
      <w:r w:rsidR="00AA6859" w:rsidRPr="002A3931">
        <w:rPr>
          <w:rFonts w:ascii="Unikurd Web" w:hAnsi="Unikurd Web" w:cs="Unikurd Web"/>
          <w:color w:val="000000" w:themeColor="text1"/>
          <w:sz w:val="24"/>
          <w:szCs w:val="24"/>
          <w:lang w:bidi="ar-IQ"/>
        </w:rPr>
        <w:t>retorted,</w:t>
      </w:r>
      <w:r w:rsidRPr="002A3931">
        <w:rPr>
          <w:rFonts w:ascii="Unikurd Web" w:hAnsi="Unikurd Web" w:cs="Unikurd Web"/>
          <w:color w:val="000000" w:themeColor="text1"/>
          <w:sz w:val="24"/>
          <w:szCs w:val="24"/>
          <w:lang w:bidi="ar-IQ"/>
        </w:rPr>
        <w:t xml:space="preserve"> “</w:t>
      </w:r>
      <w:r w:rsidR="00733D04" w:rsidRPr="002A3931">
        <w:rPr>
          <w:rFonts w:ascii="Unikurd Web" w:hAnsi="Unikurd Web" w:cs="Unikurd Web"/>
          <w:color w:val="000000" w:themeColor="text1"/>
          <w:sz w:val="24"/>
          <w:szCs w:val="24"/>
          <w:lang w:bidi="ar-IQ"/>
        </w:rPr>
        <w:t>You</w:t>
      </w:r>
      <w:r w:rsidR="00E07A92" w:rsidRPr="002A3931">
        <w:rPr>
          <w:rFonts w:ascii="Unikurd Web" w:hAnsi="Unikurd Web" w:cs="Unikurd Web"/>
          <w:color w:val="000000" w:themeColor="text1"/>
          <w:sz w:val="24"/>
          <w:szCs w:val="24"/>
          <w:lang w:bidi="ar-IQ"/>
        </w:rPr>
        <w:t>’re witn</w:t>
      </w:r>
      <w:r w:rsidR="0098712B" w:rsidRPr="002A3931">
        <w:rPr>
          <w:rFonts w:ascii="Unikurd Web" w:hAnsi="Unikurd Web" w:cs="Unikurd Web"/>
          <w:color w:val="000000" w:themeColor="text1"/>
          <w:sz w:val="24"/>
          <w:szCs w:val="24"/>
          <w:lang w:bidi="ar-IQ"/>
        </w:rPr>
        <w:t xml:space="preserve">essing my departure from </w:t>
      </w:r>
      <w:r w:rsidR="00AA6859" w:rsidRPr="002A3931">
        <w:rPr>
          <w:rFonts w:ascii="Unikurd Web" w:hAnsi="Unikurd Web" w:cs="Unikurd Web"/>
          <w:color w:val="000000" w:themeColor="text1"/>
          <w:sz w:val="24"/>
          <w:szCs w:val="24"/>
          <w:lang w:bidi="ar-IQ"/>
        </w:rPr>
        <w:t>your</w:t>
      </w:r>
      <w:r w:rsidR="0098712B" w:rsidRPr="002A3931">
        <w:rPr>
          <w:rFonts w:ascii="Unikurd Web" w:hAnsi="Unikurd Web" w:cs="Unikurd Web"/>
          <w:color w:val="000000" w:themeColor="text1"/>
          <w:sz w:val="24"/>
          <w:szCs w:val="24"/>
          <w:lang w:bidi="ar-IQ"/>
        </w:rPr>
        <w:t xml:space="preserve"> own </w:t>
      </w:r>
      <w:r w:rsidR="00C43DE1" w:rsidRPr="002A3931">
        <w:rPr>
          <w:rFonts w:ascii="Unikurd Web" w:hAnsi="Unikurd Web" w:cs="Unikurd Web"/>
          <w:color w:val="000000" w:themeColor="text1"/>
          <w:sz w:val="24"/>
          <w:szCs w:val="24"/>
          <w:lang w:bidi="ar-IQ"/>
        </w:rPr>
        <w:t>perspective.</w:t>
      </w:r>
      <w:r w:rsidR="0098712B" w:rsidRPr="002A3931">
        <w:rPr>
          <w:rFonts w:ascii="Unikurd Web" w:hAnsi="Unikurd Web" w:cs="Unikurd Web"/>
          <w:color w:val="000000" w:themeColor="text1"/>
          <w:sz w:val="24"/>
          <w:szCs w:val="24"/>
          <w:lang w:bidi="ar-IQ"/>
        </w:rPr>
        <w:t>”</w:t>
      </w:r>
    </w:p>
    <w:p w14:paraId="2542DB04" w14:textId="5557EEC0" w:rsidR="00C43DE1" w:rsidRPr="002A3931" w:rsidRDefault="00C43DE1" w:rsidP="00C43DE1">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“In my dream last night, I didn’t leave in this manner,” Kawan shared.</w:t>
      </w:r>
    </w:p>
    <w:p w14:paraId="00DAB6FE" w14:textId="57D3C202" w:rsidR="00C43DE1" w:rsidRPr="002A3931" w:rsidRDefault="00C43DE1" w:rsidP="00C43DE1">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Curious, the man inquired, “How did it happen in your dream?”</w:t>
      </w:r>
    </w:p>
    <w:p w14:paraId="478C2EDF" w14:textId="6E027EA9" w:rsidR="00733D04" w:rsidRPr="002A3931" w:rsidRDefault="00C43DE1" w:rsidP="00C43DE1">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“It was an abrupt departure. There was no time to pack our belongings or bid</w:t>
      </w:r>
      <w:r w:rsidRPr="002A3931">
        <w:rPr>
          <w:rFonts w:ascii="Unikurd Web" w:hAnsi="Unikurd Web" w:cs="Unikurd Web"/>
          <w:color w:val="FF0000"/>
          <w:sz w:val="24"/>
          <w:szCs w:val="24"/>
          <w:lang w:bidi="ar-IQ"/>
        </w:rPr>
        <w:t xml:space="preserve"> </w:t>
      </w:r>
      <w:r w:rsidRPr="002A3931">
        <w:rPr>
          <w:rFonts w:ascii="Unikurd Web" w:hAnsi="Unikurd Web" w:cs="Unikurd Web"/>
          <w:color w:val="000000" w:themeColor="text1"/>
          <w:sz w:val="24"/>
          <w:szCs w:val="24"/>
          <w:lang w:bidi="ar-IQ"/>
        </w:rPr>
        <w:t xml:space="preserve">farewell to one another,” Kawan recounted. </w:t>
      </w:r>
    </w:p>
    <w:p w14:paraId="4B0516D5" w14:textId="002DACBD" w:rsidR="009E5103" w:rsidRPr="002A3931" w:rsidRDefault="00733D04" w:rsidP="00B22162">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w:t>
      </w:r>
      <w:r w:rsidR="00132860" w:rsidRPr="002A3931">
        <w:rPr>
          <w:rFonts w:ascii="Unikurd Web" w:hAnsi="Unikurd Web" w:cs="Unikurd Web"/>
          <w:color w:val="000000" w:themeColor="text1"/>
          <w:sz w:val="24"/>
          <w:szCs w:val="24"/>
          <w:lang w:bidi="ar-IQ"/>
        </w:rPr>
        <w:t>he man</w:t>
      </w:r>
      <w:r w:rsidR="00B22162" w:rsidRPr="002A3931">
        <w:rPr>
          <w:rFonts w:ascii="Unikurd Web" w:hAnsi="Unikurd Web" w:cs="Unikurd Web"/>
          <w:color w:val="000000" w:themeColor="text1"/>
          <w:sz w:val="24"/>
          <w:szCs w:val="24"/>
          <w:lang w:bidi="ar-IQ"/>
        </w:rPr>
        <w:t xml:space="preserve"> continued</w:t>
      </w:r>
      <w:r w:rsidR="00132860" w:rsidRPr="002A3931">
        <w:rPr>
          <w:rFonts w:ascii="Unikurd Web" w:hAnsi="Unikurd Web" w:cs="Unikurd Web"/>
          <w:color w:val="000000" w:themeColor="text1"/>
          <w:sz w:val="24"/>
          <w:szCs w:val="24"/>
          <w:lang w:bidi="ar-IQ"/>
        </w:rPr>
        <w:t>, “What</w:t>
      </w:r>
      <w:r w:rsidR="005F73D2" w:rsidRPr="002A3931">
        <w:rPr>
          <w:rFonts w:ascii="Unikurd Web" w:hAnsi="Unikurd Web" w:cs="Unikurd Web"/>
          <w:color w:val="000000" w:themeColor="text1"/>
          <w:sz w:val="24"/>
          <w:szCs w:val="24"/>
          <w:lang w:bidi="ar-IQ"/>
        </w:rPr>
        <w:t xml:space="preserve"> unfolded</w:t>
      </w:r>
      <w:r w:rsidR="00132860" w:rsidRPr="002A3931">
        <w:rPr>
          <w:rFonts w:ascii="Unikurd Web" w:hAnsi="Unikurd Web" w:cs="Unikurd Web"/>
          <w:color w:val="000000" w:themeColor="text1"/>
          <w:sz w:val="24"/>
          <w:szCs w:val="24"/>
          <w:lang w:bidi="ar-IQ"/>
        </w:rPr>
        <w:t>?”</w:t>
      </w:r>
    </w:p>
    <w:p w14:paraId="2CA78567" w14:textId="6C2E1E4A" w:rsidR="00132860" w:rsidRPr="002A3931" w:rsidRDefault="00132860" w:rsidP="000A60A0">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“Women were separated from husbands, </w:t>
      </w:r>
      <w:r w:rsidR="005F73D2" w:rsidRPr="002A3931">
        <w:rPr>
          <w:rFonts w:ascii="Unikurd Web" w:hAnsi="Unikurd Web" w:cs="Unikurd Web"/>
          <w:color w:val="000000" w:themeColor="text1"/>
          <w:sz w:val="24"/>
          <w:szCs w:val="24"/>
          <w:lang w:bidi="ar-IQ"/>
        </w:rPr>
        <w:t>families torn apart. There was no one to come to our aid, no helping hand,” Kawan explained.</w:t>
      </w:r>
    </w:p>
    <w:p w14:paraId="180ABD8F" w14:textId="6ECCC11B" w:rsidR="00132860" w:rsidRPr="002A3931" w:rsidRDefault="005F73D2" w:rsidP="000A60A0">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In an attempt to offer solace, the man said, </w:t>
      </w:r>
      <w:r w:rsidR="00132860" w:rsidRPr="002A3931">
        <w:rPr>
          <w:rFonts w:ascii="Unikurd Web" w:hAnsi="Unikurd Web" w:cs="Unikurd Web"/>
          <w:color w:val="000000" w:themeColor="text1"/>
          <w:sz w:val="24"/>
          <w:szCs w:val="24"/>
          <w:lang w:bidi="ar-IQ"/>
        </w:rPr>
        <w:t>“I hope no</w:t>
      </w:r>
      <w:r w:rsidRPr="002A3931">
        <w:rPr>
          <w:rFonts w:ascii="Unikurd Web" w:hAnsi="Unikurd Web" w:cs="Unikurd Web"/>
          <w:color w:val="000000" w:themeColor="text1"/>
          <w:sz w:val="24"/>
          <w:szCs w:val="24"/>
          <w:lang w:bidi="ar-IQ"/>
        </w:rPr>
        <w:t xml:space="preserve"> lives were lost.</w:t>
      </w:r>
      <w:r w:rsidR="00132860" w:rsidRPr="002A3931">
        <w:rPr>
          <w:rFonts w:ascii="Unikurd Web" w:hAnsi="Unikurd Web" w:cs="Unikurd Web"/>
          <w:color w:val="000000" w:themeColor="text1"/>
          <w:sz w:val="24"/>
          <w:szCs w:val="24"/>
          <w:lang w:bidi="ar-IQ"/>
        </w:rPr>
        <w:t>”</w:t>
      </w:r>
    </w:p>
    <w:p w14:paraId="13ABD5C2" w14:textId="64436482" w:rsidR="00132860" w:rsidRPr="002A3931" w:rsidRDefault="00132860" w:rsidP="000A60A0">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“I hope</w:t>
      </w:r>
      <w:r w:rsidR="005F73D2" w:rsidRPr="002A3931">
        <w:rPr>
          <w:rFonts w:ascii="Unikurd Web" w:hAnsi="Unikurd Web" w:cs="Unikurd Web"/>
          <w:color w:val="000000" w:themeColor="text1"/>
          <w:sz w:val="24"/>
          <w:szCs w:val="24"/>
          <w:lang w:bidi="ar-IQ"/>
        </w:rPr>
        <w:t xml:space="preserve"> that</w:t>
      </w:r>
      <w:r w:rsidR="002513F0" w:rsidRPr="002A3931">
        <w:rPr>
          <w:rFonts w:ascii="Unikurd Web" w:hAnsi="Unikurd Web" w:cs="Unikurd Web"/>
          <w:color w:val="000000" w:themeColor="text1"/>
          <w:sz w:val="24"/>
          <w:szCs w:val="24"/>
          <w:lang w:bidi="ar-IQ"/>
        </w:rPr>
        <w:t xml:space="preserve"> </w:t>
      </w:r>
      <w:r w:rsidRPr="002A3931">
        <w:rPr>
          <w:rFonts w:ascii="Unikurd Web" w:hAnsi="Unikurd Web" w:cs="Unikurd Web"/>
          <w:color w:val="000000" w:themeColor="text1"/>
          <w:sz w:val="24"/>
          <w:szCs w:val="24"/>
          <w:lang w:bidi="ar-IQ"/>
        </w:rPr>
        <w:t>was</w:t>
      </w:r>
      <w:r w:rsidR="002513F0" w:rsidRPr="002A3931">
        <w:rPr>
          <w:rFonts w:ascii="Unikurd Web" w:hAnsi="Unikurd Web" w:cs="Unikurd Web"/>
          <w:color w:val="000000" w:themeColor="text1"/>
          <w:sz w:val="24"/>
          <w:szCs w:val="24"/>
          <w:lang w:bidi="ar-IQ"/>
        </w:rPr>
        <w:t>n’t</w:t>
      </w:r>
      <w:r w:rsidRPr="002A3931">
        <w:rPr>
          <w:rFonts w:ascii="Unikurd Web" w:hAnsi="Unikurd Web" w:cs="Unikurd Web"/>
          <w:color w:val="000000" w:themeColor="text1"/>
          <w:sz w:val="24"/>
          <w:szCs w:val="24"/>
          <w:lang w:bidi="ar-IQ"/>
        </w:rPr>
        <w:t xml:space="preserve"> the case,” Kawan re</w:t>
      </w:r>
      <w:r w:rsidR="005F73D2" w:rsidRPr="002A3931">
        <w:rPr>
          <w:rFonts w:ascii="Unikurd Web" w:hAnsi="Unikurd Web" w:cs="Unikurd Web"/>
          <w:color w:val="000000" w:themeColor="text1"/>
          <w:sz w:val="24"/>
          <w:szCs w:val="24"/>
          <w:lang w:bidi="ar-IQ"/>
        </w:rPr>
        <w:t>plied</w:t>
      </w:r>
      <w:r w:rsidRPr="002A3931">
        <w:rPr>
          <w:rFonts w:ascii="Unikurd Web" w:hAnsi="Unikurd Web" w:cs="Unikurd Web"/>
          <w:color w:val="000000" w:themeColor="text1"/>
          <w:sz w:val="24"/>
          <w:szCs w:val="24"/>
          <w:lang w:bidi="ar-IQ"/>
        </w:rPr>
        <w:t>.</w:t>
      </w:r>
    </w:p>
    <w:p w14:paraId="513509B8" w14:textId="0BA944AD" w:rsidR="00132860" w:rsidRPr="002A3931" w:rsidRDefault="005F73D2" w:rsidP="000A60A0">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B</w:t>
      </w:r>
      <w:r w:rsidR="00132860" w:rsidRPr="002A3931">
        <w:rPr>
          <w:rFonts w:ascii="Unikurd Web" w:hAnsi="Unikurd Web" w:cs="Unikurd Web"/>
          <w:color w:val="000000" w:themeColor="text1"/>
          <w:sz w:val="24"/>
          <w:szCs w:val="24"/>
          <w:lang w:bidi="ar-IQ"/>
        </w:rPr>
        <w:t>ewildered</w:t>
      </w:r>
      <w:r w:rsidRPr="002A3931">
        <w:rPr>
          <w:rFonts w:ascii="Unikurd Web" w:hAnsi="Unikurd Web" w:cs="Unikurd Web"/>
          <w:color w:val="000000" w:themeColor="text1"/>
          <w:sz w:val="24"/>
          <w:szCs w:val="24"/>
          <w:lang w:bidi="ar-IQ"/>
        </w:rPr>
        <w:t>, the man</w:t>
      </w:r>
      <w:r w:rsidR="00132860" w:rsidRPr="002A3931">
        <w:rPr>
          <w:rFonts w:ascii="Unikurd Web" w:hAnsi="Unikurd Web" w:cs="Unikurd Web"/>
          <w:color w:val="000000" w:themeColor="text1"/>
          <w:sz w:val="24"/>
          <w:szCs w:val="24"/>
          <w:lang w:bidi="ar-IQ"/>
        </w:rPr>
        <w:t xml:space="preserve"> asked, “Why</w:t>
      </w:r>
      <w:r w:rsidRPr="002A3931">
        <w:rPr>
          <w:rFonts w:ascii="Unikurd Web" w:hAnsi="Unikurd Web" w:cs="Unikurd Web"/>
          <w:color w:val="000000" w:themeColor="text1"/>
          <w:sz w:val="24"/>
          <w:szCs w:val="24"/>
          <w:lang w:bidi="ar-IQ"/>
        </w:rPr>
        <w:t xml:space="preserve"> do you say that</w:t>
      </w:r>
      <w:r w:rsidR="00132860" w:rsidRPr="002A3931">
        <w:rPr>
          <w:rFonts w:ascii="Unikurd Web" w:hAnsi="Unikurd Web" w:cs="Unikurd Web"/>
          <w:color w:val="000000" w:themeColor="text1"/>
          <w:sz w:val="24"/>
          <w:szCs w:val="24"/>
          <w:lang w:bidi="ar-IQ"/>
        </w:rPr>
        <w:t>?”</w:t>
      </w:r>
    </w:p>
    <w:p w14:paraId="64F39C62" w14:textId="48A43349" w:rsidR="00132860" w:rsidRPr="002A3931" w:rsidRDefault="00132860" w:rsidP="000A60A0">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“I </w:t>
      </w:r>
      <w:r w:rsidR="005F73D2" w:rsidRPr="002A3931">
        <w:rPr>
          <w:rFonts w:ascii="Unikurd Web" w:hAnsi="Unikurd Web" w:cs="Unikurd Web"/>
          <w:color w:val="000000" w:themeColor="text1"/>
          <w:sz w:val="24"/>
          <w:szCs w:val="24"/>
          <w:lang w:bidi="ar-IQ"/>
        </w:rPr>
        <w:t xml:space="preserve">found myself </w:t>
      </w:r>
      <w:r w:rsidRPr="002A3931">
        <w:rPr>
          <w:rFonts w:ascii="Unikurd Web" w:hAnsi="Unikurd Web" w:cs="Unikurd Web"/>
          <w:color w:val="000000" w:themeColor="text1"/>
          <w:sz w:val="24"/>
          <w:szCs w:val="24"/>
          <w:lang w:bidi="ar-IQ"/>
        </w:rPr>
        <w:t xml:space="preserve">running </w:t>
      </w:r>
      <w:r w:rsidR="005F73D2" w:rsidRPr="002A3931">
        <w:rPr>
          <w:rFonts w:ascii="Unikurd Web" w:hAnsi="Unikurd Web" w:cs="Unikurd Web"/>
          <w:color w:val="000000" w:themeColor="text1"/>
          <w:sz w:val="24"/>
          <w:szCs w:val="24"/>
          <w:lang w:bidi="ar-IQ"/>
        </w:rPr>
        <w:t>over the bodies of the</w:t>
      </w:r>
      <w:r w:rsidRPr="002A3931">
        <w:rPr>
          <w:rFonts w:ascii="Unikurd Web" w:hAnsi="Unikurd Web" w:cs="Unikurd Web"/>
          <w:color w:val="000000" w:themeColor="text1"/>
          <w:sz w:val="24"/>
          <w:szCs w:val="24"/>
          <w:lang w:bidi="ar-IQ"/>
        </w:rPr>
        <w:t xml:space="preserve"> injured and</w:t>
      </w:r>
      <w:r w:rsidR="005F73D2" w:rsidRPr="002A3931">
        <w:rPr>
          <w:rFonts w:ascii="Unikurd Web" w:hAnsi="Unikurd Web" w:cs="Unikurd Web"/>
          <w:color w:val="000000" w:themeColor="text1"/>
          <w:sz w:val="24"/>
          <w:szCs w:val="24"/>
          <w:lang w:bidi="ar-IQ"/>
        </w:rPr>
        <w:t xml:space="preserve"> the deceased within the town,”</w:t>
      </w:r>
      <w:r w:rsidRPr="002A3931">
        <w:rPr>
          <w:rFonts w:ascii="Unikurd Web" w:hAnsi="Unikurd Web" w:cs="Unikurd Web"/>
          <w:color w:val="000000" w:themeColor="text1"/>
          <w:sz w:val="24"/>
          <w:szCs w:val="24"/>
          <w:lang w:bidi="ar-IQ"/>
        </w:rPr>
        <w:t xml:space="preserve"> Kawan </w:t>
      </w:r>
      <w:r w:rsidR="005F73D2" w:rsidRPr="002A3931">
        <w:rPr>
          <w:rFonts w:ascii="Unikurd Web" w:hAnsi="Unikurd Web" w:cs="Unikurd Web"/>
          <w:color w:val="000000" w:themeColor="text1"/>
          <w:sz w:val="24"/>
          <w:szCs w:val="24"/>
          <w:lang w:bidi="ar-IQ"/>
        </w:rPr>
        <w:t>disclosed</w:t>
      </w:r>
      <w:r w:rsidRPr="002A3931">
        <w:rPr>
          <w:rFonts w:ascii="Unikurd Web" w:hAnsi="Unikurd Web" w:cs="Unikurd Web"/>
          <w:color w:val="000000" w:themeColor="text1"/>
          <w:sz w:val="24"/>
          <w:szCs w:val="24"/>
          <w:lang w:bidi="ar-IQ"/>
        </w:rPr>
        <w:t xml:space="preserve">. </w:t>
      </w:r>
    </w:p>
    <w:p w14:paraId="178820F1" w14:textId="6B884065" w:rsidR="00132860" w:rsidRPr="002A3931" w:rsidRDefault="00642389" w:rsidP="000A60A0">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With a hopeful tone, the man </w:t>
      </w:r>
      <w:r w:rsidR="00A37C5F" w:rsidRPr="002A3931">
        <w:rPr>
          <w:rFonts w:ascii="Unikurd Web" w:hAnsi="Unikurd Web" w:cs="Unikurd Web"/>
          <w:color w:val="000000" w:themeColor="text1"/>
          <w:sz w:val="24"/>
          <w:szCs w:val="24"/>
          <w:lang w:bidi="ar-IQ"/>
        </w:rPr>
        <w:t>said</w:t>
      </w:r>
      <w:r w:rsidR="00132860" w:rsidRPr="002A3931">
        <w:rPr>
          <w:rFonts w:ascii="Unikurd Web" w:hAnsi="Unikurd Web" w:cs="Unikurd Web"/>
          <w:color w:val="000000" w:themeColor="text1"/>
          <w:sz w:val="24"/>
          <w:szCs w:val="24"/>
          <w:lang w:bidi="ar-IQ"/>
        </w:rPr>
        <w:t>, “I hope</w:t>
      </w:r>
      <w:r w:rsidR="00265731" w:rsidRPr="002A3931">
        <w:rPr>
          <w:rFonts w:ascii="Unikurd Web" w:hAnsi="Unikurd Web" w:cs="Unikurd Web"/>
          <w:color w:val="000000" w:themeColor="text1"/>
          <w:sz w:val="24"/>
          <w:szCs w:val="24"/>
          <w:lang w:bidi="ar-IQ"/>
        </w:rPr>
        <w:t xml:space="preserve"> yo</w:t>
      </w:r>
      <w:r w:rsidR="00A37C5F" w:rsidRPr="002A3931">
        <w:rPr>
          <w:rFonts w:ascii="Unikurd Web" w:hAnsi="Unikurd Web" w:cs="Unikurd Web"/>
          <w:color w:val="000000" w:themeColor="text1"/>
          <w:sz w:val="24"/>
          <w:szCs w:val="24"/>
          <w:lang w:bidi="ar-IQ"/>
        </w:rPr>
        <w:t>u</w:t>
      </w:r>
      <w:r w:rsidR="005F73D2" w:rsidRPr="002A3931">
        <w:rPr>
          <w:rFonts w:ascii="Unikurd Web" w:hAnsi="Unikurd Web" w:cs="Unikurd Web"/>
          <w:color w:val="000000" w:themeColor="text1"/>
          <w:sz w:val="24"/>
          <w:szCs w:val="24"/>
          <w:lang w:bidi="ar-IQ"/>
        </w:rPr>
        <w:t xml:space="preserve"> were able to make it back to the town.”</w:t>
      </w:r>
    </w:p>
    <w:p w14:paraId="6B7DB645" w14:textId="0E3C1B50" w:rsidR="002513F0" w:rsidRPr="002A3931" w:rsidRDefault="002513F0" w:rsidP="000A60A0">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“I hope that wasn’t the case,” Kawan responded. </w:t>
      </w:r>
    </w:p>
    <w:p w14:paraId="34B0FF6B" w14:textId="057D5A53" w:rsidR="00DF0184" w:rsidRPr="002A3931" w:rsidRDefault="005F73D2" w:rsidP="000A60A0">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Curious, t</w:t>
      </w:r>
      <w:r w:rsidR="00DF0184" w:rsidRPr="002A3931">
        <w:rPr>
          <w:rFonts w:ascii="Unikurd Web" w:hAnsi="Unikurd Web" w:cs="Unikurd Web"/>
          <w:color w:val="000000" w:themeColor="text1"/>
          <w:sz w:val="24"/>
          <w:szCs w:val="24"/>
          <w:lang w:bidi="ar-IQ"/>
        </w:rPr>
        <w:t>he man</w:t>
      </w:r>
      <w:r w:rsidRPr="002A3931">
        <w:rPr>
          <w:rFonts w:ascii="Unikurd Web" w:hAnsi="Unikurd Web" w:cs="Unikurd Web"/>
          <w:color w:val="000000" w:themeColor="text1"/>
          <w:sz w:val="24"/>
          <w:szCs w:val="24"/>
          <w:lang w:bidi="ar-IQ"/>
        </w:rPr>
        <w:t xml:space="preserve"> inquired</w:t>
      </w:r>
      <w:r w:rsidR="00DF0184" w:rsidRPr="002A3931">
        <w:rPr>
          <w:rFonts w:ascii="Unikurd Web" w:hAnsi="Unikurd Web" w:cs="Unikurd Web"/>
          <w:color w:val="000000" w:themeColor="text1"/>
          <w:sz w:val="24"/>
          <w:szCs w:val="24"/>
          <w:lang w:bidi="ar-IQ"/>
        </w:rPr>
        <w:t>, “What</w:t>
      </w:r>
      <w:r w:rsidRPr="002A3931">
        <w:rPr>
          <w:rFonts w:ascii="Unikurd Web" w:hAnsi="Unikurd Web" w:cs="Unikurd Web"/>
          <w:color w:val="000000" w:themeColor="text1"/>
          <w:sz w:val="24"/>
          <w:szCs w:val="24"/>
          <w:lang w:bidi="ar-IQ"/>
        </w:rPr>
        <w:t xml:space="preserve"> transpired then</w:t>
      </w:r>
      <w:r w:rsidR="00DF0184" w:rsidRPr="002A3931">
        <w:rPr>
          <w:rFonts w:ascii="Unikurd Web" w:hAnsi="Unikurd Web" w:cs="Unikurd Web"/>
          <w:color w:val="000000" w:themeColor="text1"/>
          <w:sz w:val="24"/>
          <w:szCs w:val="24"/>
          <w:lang w:bidi="ar-IQ"/>
        </w:rPr>
        <w:t>?”</w:t>
      </w:r>
    </w:p>
    <w:p w14:paraId="1CD22C51" w14:textId="4F9870B5" w:rsidR="00DF0184" w:rsidRPr="002A3931" w:rsidRDefault="00642389" w:rsidP="000A60A0">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“Some lost their lives, while others were </w:t>
      </w:r>
      <w:r w:rsidR="00752E2B" w:rsidRPr="002A3931">
        <w:rPr>
          <w:rFonts w:ascii="Unikurd Web" w:hAnsi="Unikurd Web" w:cs="Unikurd Web"/>
          <w:color w:val="000000" w:themeColor="text1"/>
          <w:sz w:val="24"/>
          <w:szCs w:val="24"/>
          <w:lang w:bidi="ar-IQ"/>
        </w:rPr>
        <w:t>left</w:t>
      </w:r>
      <w:r w:rsidRPr="002A3931">
        <w:rPr>
          <w:rFonts w:ascii="Unikurd Web" w:hAnsi="Unikurd Web" w:cs="Unikurd Web"/>
          <w:color w:val="000000" w:themeColor="text1"/>
          <w:sz w:val="24"/>
          <w:szCs w:val="24"/>
          <w:lang w:bidi="ar-IQ"/>
        </w:rPr>
        <w:t xml:space="preserve"> injured or </w:t>
      </w:r>
      <w:r w:rsidR="00752E2B" w:rsidRPr="002A3931">
        <w:rPr>
          <w:rFonts w:ascii="Unikurd Web" w:hAnsi="Unikurd Web" w:cs="Unikurd Web"/>
          <w:color w:val="000000" w:themeColor="text1"/>
          <w:sz w:val="24"/>
          <w:szCs w:val="24"/>
          <w:lang w:bidi="ar-IQ"/>
        </w:rPr>
        <w:t xml:space="preserve">without a </w:t>
      </w:r>
      <w:r w:rsidRPr="002A3931">
        <w:rPr>
          <w:rFonts w:ascii="Unikurd Web" w:hAnsi="Unikurd Web" w:cs="Unikurd Web"/>
          <w:color w:val="000000" w:themeColor="text1"/>
          <w:sz w:val="24"/>
          <w:szCs w:val="24"/>
          <w:lang w:bidi="ar-IQ"/>
        </w:rPr>
        <w:t>home</w:t>
      </w:r>
      <w:r w:rsidR="00752E2B" w:rsidRPr="002A3931">
        <w:rPr>
          <w:rFonts w:ascii="Unikurd Web" w:hAnsi="Unikurd Web" w:cs="Unikurd Web"/>
          <w:color w:val="000000" w:themeColor="text1"/>
          <w:sz w:val="24"/>
          <w:szCs w:val="24"/>
          <w:lang w:bidi="ar-IQ"/>
        </w:rPr>
        <w:t>,</w:t>
      </w:r>
      <w:r w:rsidR="00AB39AB" w:rsidRPr="002A3931">
        <w:rPr>
          <w:rFonts w:ascii="Unikurd Web" w:hAnsi="Unikurd Web" w:cs="Unikurd Web"/>
          <w:color w:val="000000" w:themeColor="text1"/>
          <w:sz w:val="24"/>
          <w:szCs w:val="24"/>
          <w:lang w:bidi="ar-IQ"/>
        </w:rPr>
        <w:t xml:space="preserve"> seeking </w:t>
      </w:r>
      <w:r w:rsidR="00752E2B" w:rsidRPr="002A3931">
        <w:rPr>
          <w:rFonts w:ascii="Unikurd Web" w:hAnsi="Unikurd Web" w:cs="Unikurd Web"/>
          <w:color w:val="000000" w:themeColor="text1"/>
          <w:sz w:val="24"/>
          <w:szCs w:val="24"/>
          <w:lang w:bidi="ar-IQ"/>
        </w:rPr>
        <w:t>refuge in foreign lands</w:t>
      </w:r>
      <w:r w:rsidR="00636188" w:rsidRPr="002A3931">
        <w:rPr>
          <w:rFonts w:ascii="Unikurd Web" w:hAnsi="Unikurd Web" w:cs="Unikurd Web"/>
          <w:color w:val="000000" w:themeColor="text1"/>
          <w:sz w:val="24"/>
          <w:szCs w:val="24"/>
          <w:lang w:bidi="ar-IQ"/>
        </w:rPr>
        <w:t>,” Kawan</w:t>
      </w:r>
      <w:r w:rsidRPr="002A3931">
        <w:rPr>
          <w:rFonts w:ascii="Unikurd Web" w:hAnsi="Unikurd Web" w:cs="Unikurd Web"/>
          <w:color w:val="000000" w:themeColor="text1"/>
          <w:sz w:val="24"/>
          <w:szCs w:val="24"/>
          <w:lang w:bidi="ar-IQ"/>
        </w:rPr>
        <w:t xml:space="preserve"> re</w:t>
      </w:r>
      <w:r w:rsidR="00752E2B" w:rsidRPr="002A3931">
        <w:rPr>
          <w:rFonts w:ascii="Unikurd Web" w:hAnsi="Unikurd Web" w:cs="Unikurd Web"/>
          <w:color w:val="000000" w:themeColor="text1"/>
          <w:sz w:val="24"/>
          <w:szCs w:val="24"/>
          <w:lang w:bidi="ar-IQ"/>
        </w:rPr>
        <w:t>plied</w:t>
      </w:r>
      <w:r w:rsidRPr="002A3931">
        <w:rPr>
          <w:rFonts w:ascii="Unikurd Web" w:hAnsi="Unikurd Web" w:cs="Unikurd Web"/>
          <w:color w:val="000000" w:themeColor="text1"/>
          <w:sz w:val="24"/>
          <w:szCs w:val="24"/>
          <w:lang w:bidi="ar-IQ"/>
        </w:rPr>
        <w:t>.</w:t>
      </w:r>
    </w:p>
    <w:p w14:paraId="7BC7C67F" w14:textId="16157E8E" w:rsidR="00AB39AB" w:rsidRPr="002A3931" w:rsidRDefault="00AB39AB" w:rsidP="000A60A0">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asked, “Where</w:t>
      </w:r>
      <w:r w:rsidR="00752E2B" w:rsidRPr="002A3931">
        <w:rPr>
          <w:rFonts w:ascii="Unikurd Web" w:hAnsi="Unikurd Web" w:cs="Unikurd Web"/>
          <w:color w:val="000000" w:themeColor="text1"/>
          <w:sz w:val="24"/>
          <w:szCs w:val="24"/>
          <w:lang w:bidi="ar-IQ"/>
        </w:rPr>
        <w:t xml:space="preserve"> did they seek refuge</w:t>
      </w:r>
      <w:r w:rsidRPr="002A3931">
        <w:rPr>
          <w:rFonts w:ascii="Unikurd Web" w:hAnsi="Unikurd Web" w:cs="Unikurd Web"/>
          <w:color w:val="000000" w:themeColor="text1"/>
          <w:sz w:val="24"/>
          <w:szCs w:val="24"/>
          <w:lang w:bidi="ar-IQ"/>
        </w:rPr>
        <w:t>?”</w:t>
      </w:r>
    </w:p>
    <w:p w14:paraId="664C0728" w14:textId="6D33E11D" w:rsidR="002677CA" w:rsidRPr="002A3931" w:rsidRDefault="002677CA" w:rsidP="000A60A0">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“In a </w:t>
      </w:r>
      <w:r w:rsidR="00752E2B" w:rsidRPr="002A3931">
        <w:rPr>
          <w:rFonts w:ascii="Unikurd Web" w:hAnsi="Unikurd Web" w:cs="Unikurd Web"/>
          <w:color w:val="000000" w:themeColor="text1"/>
          <w:sz w:val="24"/>
          <w:szCs w:val="24"/>
          <w:lang w:bidi="ar-IQ"/>
        </w:rPr>
        <w:t>distant country</w:t>
      </w:r>
      <w:r w:rsidRPr="002A3931">
        <w:rPr>
          <w:rFonts w:ascii="Unikurd Web" w:hAnsi="Unikurd Web" w:cs="Unikurd Web"/>
          <w:color w:val="000000" w:themeColor="text1"/>
          <w:sz w:val="24"/>
          <w:szCs w:val="24"/>
          <w:lang w:bidi="ar-IQ"/>
        </w:rPr>
        <w:t>,” Kawan</w:t>
      </w:r>
      <w:r w:rsidR="00752E2B" w:rsidRPr="002A3931">
        <w:rPr>
          <w:rFonts w:ascii="Unikurd Web" w:hAnsi="Unikurd Web" w:cs="Unikurd Web"/>
          <w:color w:val="000000" w:themeColor="text1"/>
          <w:sz w:val="24"/>
          <w:szCs w:val="24"/>
          <w:lang w:bidi="ar-IQ"/>
        </w:rPr>
        <w:t xml:space="preserve"> answered</w:t>
      </w:r>
      <w:r w:rsidRPr="002A3931">
        <w:rPr>
          <w:rFonts w:ascii="Unikurd Web" w:hAnsi="Unikurd Web" w:cs="Unikurd Web"/>
          <w:color w:val="000000" w:themeColor="text1"/>
          <w:sz w:val="24"/>
          <w:szCs w:val="24"/>
          <w:lang w:bidi="ar-IQ"/>
        </w:rPr>
        <w:t>.</w:t>
      </w:r>
    </w:p>
    <w:p w14:paraId="5C6D2485" w14:textId="601D3D05" w:rsidR="002677CA" w:rsidRPr="002A3931" w:rsidRDefault="002677CA" w:rsidP="000A60A0">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The man </w:t>
      </w:r>
      <w:r w:rsidR="00752E2B" w:rsidRPr="002A3931">
        <w:rPr>
          <w:rFonts w:ascii="Unikurd Web" w:hAnsi="Unikurd Web" w:cs="Unikurd Web"/>
          <w:color w:val="000000" w:themeColor="text1"/>
          <w:sz w:val="24"/>
          <w:szCs w:val="24"/>
          <w:lang w:bidi="ar-IQ"/>
        </w:rPr>
        <w:t>further inquired</w:t>
      </w:r>
      <w:r w:rsidRPr="002A3931">
        <w:rPr>
          <w:rFonts w:ascii="Unikurd Web" w:hAnsi="Unikurd Web" w:cs="Unikurd Web"/>
          <w:color w:val="000000" w:themeColor="text1"/>
          <w:sz w:val="24"/>
          <w:szCs w:val="24"/>
          <w:lang w:bidi="ar-IQ"/>
        </w:rPr>
        <w:t>, “</w:t>
      </w:r>
      <w:r w:rsidR="00752E2B" w:rsidRPr="002A3931">
        <w:rPr>
          <w:rFonts w:ascii="Unikurd Web" w:hAnsi="Unikurd Web" w:cs="Unikurd Web"/>
          <w:color w:val="000000" w:themeColor="text1"/>
          <w:sz w:val="24"/>
          <w:szCs w:val="24"/>
          <w:lang w:bidi="ar-IQ"/>
        </w:rPr>
        <w:t>Do you recall the</w:t>
      </w:r>
      <w:r w:rsidRPr="002A3931">
        <w:rPr>
          <w:rFonts w:ascii="Unikurd Web" w:hAnsi="Unikurd Web" w:cs="Unikurd Web"/>
          <w:color w:val="000000" w:themeColor="text1"/>
          <w:sz w:val="24"/>
          <w:szCs w:val="24"/>
          <w:lang w:bidi="ar-IQ"/>
        </w:rPr>
        <w:t xml:space="preserve"> name of that country?”</w:t>
      </w:r>
    </w:p>
    <w:p w14:paraId="34E5BD7D" w14:textId="6C5714BA" w:rsidR="002677CA" w:rsidRPr="002A3931" w:rsidRDefault="002677CA" w:rsidP="000A60A0">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“I don’t know,” Kawan </w:t>
      </w:r>
      <w:r w:rsidR="00752E2B" w:rsidRPr="002A3931">
        <w:rPr>
          <w:rFonts w:ascii="Unikurd Web" w:hAnsi="Unikurd Web" w:cs="Unikurd Web"/>
          <w:color w:val="000000" w:themeColor="text1"/>
          <w:sz w:val="24"/>
          <w:szCs w:val="24"/>
          <w:lang w:bidi="ar-IQ"/>
        </w:rPr>
        <w:t>admitted</w:t>
      </w:r>
      <w:r w:rsidRPr="002A3931">
        <w:rPr>
          <w:rFonts w:ascii="Unikurd Web" w:hAnsi="Unikurd Web" w:cs="Unikurd Web"/>
          <w:color w:val="000000" w:themeColor="text1"/>
          <w:sz w:val="24"/>
          <w:szCs w:val="24"/>
          <w:lang w:bidi="ar-IQ"/>
        </w:rPr>
        <w:t xml:space="preserve">. </w:t>
      </w:r>
    </w:p>
    <w:p w14:paraId="42EE8DA6" w14:textId="17A06040" w:rsidR="0003387E" w:rsidRPr="002A3931" w:rsidRDefault="0003387E" w:rsidP="000A60A0">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With </w:t>
      </w:r>
      <w:r w:rsidR="00752E2B" w:rsidRPr="002A3931">
        <w:rPr>
          <w:rFonts w:ascii="Unikurd Web" w:hAnsi="Unikurd Web" w:cs="Unikurd Web"/>
          <w:color w:val="000000" w:themeColor="text1"/>
          <w:sz w:val="24"/>
          <w:szCs w:val="24"/>
          <w:lang w:bidi="ar-IQ"/>
        </w:rPr>
        <w:t xml:space="preserve">a sense of </w:t>
      </w:r>
      <w:r w:rsidRPr="002A3931">
        <w:rPr>
          <w:rFonts w:ascii="Unikurd Web" w:hAnsi="Unikurd Web" w:cs="Unikurd Web"/>
          <w:color w:val="000000" w:themeColor="text1"/>
          <w:sz w:val="24"/>
          <w:szCs w:val="24"/>
          <w:lang w:bidi="ar-IQ"/>
        </w:rPr>
        <w:t>optimism in his voice, the man said, “I hope you</w:t>
      </w:r>
      <w:r w:rsidR="00752E2B" w:rsidRPr="002A3931">
        <w:rPr>
          <w:rFonts w:ascii="Unikurd Web" w:hAnsi="Unikurd Web" w:cs="Unikurd Web"/>
          <w:color w:val="000000" w:themeColor="text1"/>
          <w:sz w:val="24"/>
          <w:szCs w:val="24"/>
          <w:lang w:bidi="ar-IQ"/>
        </w:rPr>
        <w:t xml:space="preserve"> eventually </w:t>
      </w:r>
      <w:r w:rsidRPr="002A3931">
        <w:rPr>
          <w:rFonts w:ascii="Unikurd Web" w:hAnsi="Unikurd Web" w:cs="Unikurd Web"/>
          <w:color w:val="000000" w:themeColor="text1"/>
          <w:sz w:val="24"/>
          <w:szCs w:val="24"/>
          <w:lang w:bidi="ar-IQ"/>
        </w:rPr>
        <w:t>managed to</w:t>
      </w:r>
      <w:r w:rsidR="00752E2B" w:rsidRPr="002A3931">
        <w:rPr>
          <w:rFonts w:ascii="Unikurd Web" w:hAnsi="Unikurd Web" w:cs="Unikurd Web"/>
          <w:color w:val="000000" w:themeColor="text1"/>
          <w:sz w:val="24"/>
          <w:szCs w:val="24"/>
          <w:lang w:bidi="ar-IQ"/>
        </w:rPr>
        <w:t xml:space="preserve"> retrieve </w:t>
      </w:r>
      <w:r w:rsidRPr="002A3931">
        <w:rPr>
          <w:rFonts w:ascii="Unikurd Web" w:hAnsi="Unikurd Web" w:cs="Unikurd Web"/>
          <w:color w:val="000000" w:themeColor="text1"/>
          <w:sz w:val="24"/>
          <w:szCs w:val="24"/>
          <w:lang w:bidi="ar-IQ"/>
        </w:rPr>
        <w:t xml:space="preserve">your </w:t>
      </w:r>
      <w:r w:rsidR="00752E2B" w:rsidRPr="002A3931">
        <w:rPr>
          <w:rFonts w:ascii="Unikurd Web" w:hAnsi="Unikurd Web" w:cs="Unikurd Web"/>
          <w:color w:val="000000" w:themeColor="text1"/>
          <w:sz w:val="24"/>
          <w:szCs w:val="24"/>
          <w:lang w:bidi="ar-IQ"/>
        </w:rPr>
        <w:t>belongings from your home</w:t>
      </w:r>
      <w:r w:rsidRPr="002A3931">
        <w:rPr>
          <w:rFonts w:ascii="Unikurd Web" w:hAnsi="Unikurd Web" w:cs="Unikurd Web"/>
          <w:color w:val="000000" w:themeColor="text1"/>
          <w:sz w:val="24"/>
          <w:szCs w:val="24"/>
          <w:lang w:bidi="ar-IQ"/>
        </w:rPr>
        <w:t>.”</w:t>
      </w:r>
    </w:p>
    <w:p w14:paraId="35F4C746" w14:textId="26AA8A47" w:rsidR="0003387E" w:rsidRPr="002A3931" w:rsidRDefault="0003387E" w:rsidP="000A60A0">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“I hope that was the case,” Kawan </w:t>
      </w:r>
      <w:r w:rsidR="001713B3" w:rsidRPr="002A3931">
        <w:rPr>
          <w:rFonts w:ascii="Unikurd Web" w:hAnsi="Unikurd Web" w:cs="Unikurd Web"/>
          <w:color w:val="000000" w:themeColor="text1"/>
          <w:sz w:val="24"/>
          <w:szCs w:val="24"/>
          <w:lang w:bidi="ar-IQ"/>
        </w:rPr>
        <w:t>replied</w:t>
      </w:r>
      <w:r w:rsidRPr="002A3931">
        <w:rPr>
          <w:rFonts w:ascii="Unikurd Web" w:hAnsi="Unikurd Web" w:cs="Unikurd Web"/>
          <w:color w:val="000000" w:themeColor="text1"/>
          <w:sz w:val="24"/>
          <w:szCs w:val="24"/>
          <w:lang w:bidi="ar-IQ"/>
        </w:rPr>
        <w:t xml:space="preserve">.  </w:t>
      </w:r>
    </w:p>
    <w:p w14:paraId="3D54499D" w14:textId="423F28C8" w:rsidR="002677CA" w:rsidRPr="002A3931" w:rsidRDefault="0003387E" w:rsidP="0003387E">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The man </w:t>
      </w:r>
      <w:r w:rsidR="001713B3" w:rsidRPr="002A3931">
        <w:rPr>
          <w:rFonts w:ascii="Unikurd Web" w:hAnsi="Unikurd Web" w:cs="Unikurd Web"/>
          <w:color w:val="000000" w:themeColor="text1"/>
          <w:sz w:val="24"/>
          <w:szCs w:val="24"/>
          <w:lang w:bidi="ar-IQ"/>
        </w:rPr>
        <w:t>inquired</w:t>
      </w:r>
      <w:r w:rsidRPr="002A3931">
        <w:rPr>
          <w:rFonts w:ascii="Unikurd Web" w:hAnsi="Unikurd Web" w:cs="Unikurd Web"/>
          <w:color w:val="000000" w:themeColor="text1"/>
          <w:sz w:val="24"/>
          <w:szCs w:val="24"/>
          <w:lang w:bidi="ar-IQ"/>
        </w:rPr>
        <w:t>, “What had happened?”</w:t>
      </w:r>
    </w:p>
    <w:p w14:paraId="623BC00D" w14:textId="7DA31825" w:rsidR="00636188" w:rsidRPr="002A3931" w:rsidRDefault="00636188" w:rsidP="0003387E">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“Bombardment ra</w:t>
      </w:r>
      <w:r w:rsidR="001713B3" w:rsidRPr="002A3931">
        <w:rPr>
          <w:rFonts w:ascii="Unikurd Web" w:hAnsi="Unikurd Web" w:cs="Unikurd Web"/>
          <w:color w:val="000000" w:themeColor="text1"/>
          <w:sz w:val="24"/>
          <w:szCs w:val="24"/>
          <w:lang w:bidi="ar-IQ"/>
        </w:rPr>
        <w:t>z</w:t>
      </w:r>
      <w:r w:rsidRPr="002A3931">
        <w:rPr>
          <w:rFonts w:ascii="Unikurd Web" w:hAnsi="Unikurd Web" w:cs="Unikurd Web"/>
          <w:color w:val="000000" w:themeColor="text1"/>
          <w:sz w:val="24"/>
          <w:szCs w:val="24"/>
          <w:lang w:bidi="ar-IQ"/>
        </w:rPr>
        <w:t xml:space="preserve">ed half of the town’s houses into the ground,” Kawan </w:t>
      </w:r>
      <w:r w:rsidR="001713B3" w:rsidRPr="002A3931">
        <w:rPr>
          <w:rFonts w:ascii="Unikurd Web" w:hAnsi="Unikurd Web" w:cs="Unikurd Web"/>
          <w:color w:val="000000" w:themeColor="text1"/>
          <w:sz w:val="24"/>
          <w:szCs w:val="24"/>
          <w:lang w:bidi="ar-IQ"/>
        </w:rPr>
        <w:t>explained</w:t>
      </w:r>
      <w:r w:rsidRPr="002A3931">
        <w:rPr>
          <w:rFonts w:ascii="Unikurd Web" w:hAnsi="Unikurd Web" w:cs="Unikurd Web"/>
          <w:color w:val="000000" w:themeColor="text1"/>
          <w:sz w:val="24"/>
          <w:szCs w:val="24"/>
          <w:lang w:bidi="ar-IQ"/>
        </w:rPr>
        <w:t>.</w:t>
      </w:r>
    </w:p>
    <w:p w14:paraId="314F6E97" w14:textId="11DA45AC" w:rsidR="00636188" w:rsidRPr="002A3931" w:rsidRDefault="00636188" w:rsidP="0003387E">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The </w:t>
      </w:r>
      <w:r w:rsidR="001713B3" w:rsidRPr="002A3931">
        <w:rPr>
          <w:rFonts w:ascii="Unikurd Web" w:hAnsi="Unikurd Web" w:cs="Unikurd Web"/>
          <w:color w:val="000000" w:themeColor="text1"/>
          <w:sz w:val="24"/>
          <w:szCs w:val="24"/>
          <w:lang w:bidi="ar-IQ"/>
        </w:rPr>
        <w:t>m</w:t>
      </w:r>
      <w:r w:rsidRPr="002A3931">
        <w:rPr>
          <w:rFonts w:ascii="Unikurd Web" w:hAnsi="Unikurd Web" w:cs="Unikurd Web"/>
          <w:color w:val="000000" w:themeColor="text1"/>
          <w:sz w:val="24"/>
          <w:szCs w:val="24"/>
          <w:lang w:bidi="ar-IQ"/>
        </w:rPr>
        <w:t>an</w:t>
      </w:r>
      <w:r w:rsidR="001713B3" w:rsidRPr="002A3931">
        <w:rPr>
          <w:rFonts w:ascii="Unikurd Web" w:hAnsi="Unikurd Web" w:cs="Unikurd Web"/>
          <w:color w:val="000000" w:themeColor="text1"/>
          <w:sz w:val="24"/>
          <w:szCs w:val="24"/>
          <w:lang w:bidi="ar-IQ"/>
        </w:rPr>
        <w:t>,</w:t>
      </w:r>
      <w:r w:rsidRPr="002A3931">
        <w:rPr>
          <w:rFonts w:ascii="Unikurd Web" w:hAnsi="Unikurd Web" w:cs="Unikurd Web"/>
          <w:color w:val="000000" w:themeColor="text1"/>
          <w:sz w:val="24"/>
          <w:szCs w:val="24"/>
          <w:lang w:bidi="ar-IQ"/>
        </w:rPr>
        <w:t xml:space="preserve"> </w:t>
      </w:r>
      <w:r w:rsidR="001713B3" w:rsidRPr="002A3931">
        <w:rPr>
          <w:rFonts w:ascii="Unikurd Web" w:hAnsi="Unikurd Web" w:cs="Unikurd Web"/>
          <w:color w:val="000000" w:themeColor="text1"/>
          <w:sz w:val="24"/>
          <w:szCs w:val="24"/>
          <w:lang w:bidi="ar-IQ"/>
        </w:rPr>
        <w:t>his</w:t>
      </w:r>
      <w:r w:rsidRPr="002A3931">
        <w:rPr>
          <w:rFonts w:ascii="Unikurd Web" w:hAnsi="Unikurd Web" w:cs="Unikurd Web"/>
          <w:color w:val="000000" w:themeColor="text1"/>
          <w:sz w:val="24"/>
          <w:szCs w:val="24"/>
          <w:lang w:bidi="ar-IQ"/>
        </w:rPr>
        <w:t xml:space="preserve"> tone</w:t>
      </w:r>
      <w:r w:rsidR="001713B3" w:rsidRPr="002A3931">
        <w:rPr>
          <w:rFonts w:ascii="Unikurd Web" w:hAnsi="Unikurd Web" w:cs="Unikurd Web"/>
          <w:color w:val="000000" w:themeColor="text1"/>
          <w:sz w:val="24"/>
          <w:szCs w:val="24"/>
          <w:lang w:bidi="ar-IQ"/>
        </w:rPr>
        <w:t xml:space="preserve"> filled with</w:t>
      </w:r>
      <w:r w:rsidRPr="002A3931">
        <w:rPr>
          <w:rFonts w:ascii="Unikurd Web" w:hAnsi="Unikurd Web" w:cs="Unikurd Web"/>
          <w:color w:val="000000" w:themeColor="text1"/>
          <w:sz w:val="24"/>
          <w:szCs w:val="24"/>
          <w:lang w:bidi="ar-IQ"/>
        </w:rPr>
        <w:t xml:space="preserve"> hopelessness,</w:t>
      </w:r>
      <w:r w:rsidR="001713B3" w:rsidRPr="002A3931">
        <w:rPr>
          <w:rFonts w:ascii="Unikurd Web" w:hAnsi="Unikurd Web" w:cs="Unikurd Web"/>
          <w:color w:val="000000" w:themeColor="text1"/>
          <w:sz w:val="24"/>
          <w:szCs w:val="24"/>
          <w:lang w:bidi="ar-IQ"/>
        </w:rPr>
        <w:t xml:space="preserve"> asked,</w:t>
      </w:r>
      <w:r w:rsidRPr="002A3931">
        <w:rPr>
          <w:rFonts w:ascii="Unikurd Web" w:hAnsi="Unikurd Web" w:cs="Unikurd Web"/>
          <w:color w:val="000000" w:themeColor="text1"/>
          <w:sz w:val="24"/>
          <w:szCs w:val="24"/>
          <w:lang w:bidi="ar-IQ"/>
        </w:rPr>
        <w:t xml:space="preserve"> “</w:t>
      </w:r>
      <w:r w:rsidR="00460E75" w:rsidRPr="002A3931">
        <w:rPr>
          <w:rFonts w:ascii="Unikurd Web" w:hAnsi="Unikurd Web" w:cs="Unikurd Web"/>
          <w:color w:val="000000" w:themeColor="text1"/>
          <w:sz w:val="24"/>
          <w:szCs w:val="24"/>
          <w:lang w:bidi="ar-IQ"/>
        </w:rPr>
        <w:t xml:space="preserve">I anticipate you still managed to rescue some of the house contents </w:t>
      </w:r>
      <w:r w:rsidR="001713B3" w:rsidRPr="002A3931">
        <w:rPr>
          <w:rFonts w:ascii="Unikurd Web" w:hAnsi="Unikurd Web" w:cs="Unikurd Web"/>
          <w:color w:val="000000" w:themeColor="text1"/>
          <w:sz w:val="24"/>
          <w:szCs w:val="24"/>
          <w:lang w:bidi="ar-IQ"/>
        </w:rPr>
        <w:t xml:space="preserve">from </w:t>
      </w:r>
      <w:r w:rsidR="00460E75" w:rsidRPr="002A3931">
        <w:rPr>
          <w:rFonts w:ascii="Unikurd Web" w:hAnsi="Unikurd Web" w:cs="Unikurd Web"/>
          <w:color w:val="000000" w:themeColor="text1"/>
          <w:sz w:val="24"/>
          <w:szCs w:val="24"/>
          <w:lang w:bidi="ar-IQ"/>
        </w:rPr>
        <w:t xml:space="preserve">under the debris.” </w:t>
      </w:r>
    </w:p>
    <w:p w14:paraId="0DCC45C7" w14:textId="71F0A168" w:rsidR="00460E75" w:rsidRPr="002A3931" w:rsidRDefault="00460E75" w:rsidP="0003387E">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“I</w:t>
      </w:r>
      <w:r w:rsidR="001713B3" w:rsidRPr="002A3931">
        <w:rPr>
          <w:rFonts w:ascii="Unikurd Web" w:hAnsi="Unikurd Web" w:cs="Unikurd Web"/>
          <w:color w:val="000000" w:themeColor="text1"/>
          <w:sz w:val="24"/>
          <w:szCs w:val="24"/>
          <w:lang w:bidi="ar-IQ"/>
        </w:rPr>
        <w:t xml:space="preserve"> wish</w:t>
      </w:r>
      <w:r w:rsidRPr="002A3931">
        <w:rPr>
          <w:rFonts w:ascii="Unikurd Web" w:hAnsi="Unikurd Web" w:cs="Unikurd Web"/>
          <w:color w:val="000000" w:themeColor="text1"/>
          <w:sz w:val="24"/>
          <w:szCs w:val="24"/>
          <w:lang w:bidi="ar-IQ"/>
        </w:rPr>
        <w:t xml:space="preserve"> that was the case,” Kawan </w:t>
      </w:r>
      <w:r w:rsidR="001713B3" w:rsidRPr="002A3931">
        <w:rPr>
          <w:rFonts w:ascii="Unikurd Web" w:hAnsi="Unikurd Web" w:cs="Unikurd Web"/>
          <w:color w:val="000000" w:themeColor="text1"/>
          <w:sz w:val="24"/>
          <w:szCs w:val="24"/>
          <w:lang w:bidi="ar-IQ"/>
        </w:rPr>
        <w:t>sighed</w:t>
      </w:r>
      <w:r w:rsidRPr="002A3931">
        <w:rPr>
          <w:rFonts w:ascii="Unikurd Web" w:hAnsi="Unikurd Web" w:cs="Unikurd Web"/>
          <w:color w:val="000000" w:themeColor="text1"/>
          <w:sz w:val="24"/>
          <w:szCs w:val="24"/>
          <w:lang w:bidi="ar-IQ"/>
        </w:rPr>
        <w:t>.</w:t>
      </w:r>
    </w:p>
    <w:p w14:paraId="2E386625" w14:textId="55EC2E12" w:rsidR="00460E75" w:rsidRPr="002A3931" w:rsidRDefault="00460E75" w:rsidP="0003387E">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The man </w:t>
      </w:r>
      <w:r w:rsidR="001006AD" w:rsidRPr="002A3931">
        <w:rPr>
          <w:rFonts w:ascii="Unikurd Web" w:hAnsi="Unikurd Web" w:cs="Unikurd Web"/>
          <w:color w:val="000000" w:themeColor="text1"/>
          <w:sz w:val="24"/>
          <w:szCs w:val="24"/>
          <w:lang w:bidi="ar-IQ"/>
        </w:rPr>
        <w:t>inquired further</w:t>
      </w:r>
      <w:r w:rsidRPr="002A3931">
        <w:rPr>
          <w:rFonts w:ascii="Unikurd Web" w:hAnsi="Unikurd Web" w:cs="Unikurd Web"/>
          <w:color w:val="000000" w:themeColor="text1"/>
          <w:sz w:val="24"/>
          <w:szCs w:val="24"/>
          <w:lang w:bidi="ar-IQ"/>
        </w:rPr>
        <w:t xml:space="preserve">, “What </w:t>
      </w:r>
      <w:r w:rsidR="001713B3" w:rsidRPr="002A3931">
        <w:rPr>
          <w:rFonts w:ascii="Unikurd Web" w:hAnsi="Unikurd Web" w:cs="Unikurd Web"/>
          <w:color w:val="000000" w:themeColor="text1"/>
          <w:sz w:val="24"/>
          <w:szCs w:val="24"/>
          <w:lang w:bidi="ar-IQ"/>
        </w:rPr>
        <w:t>about the remaining ones</w:t>
      </w:r>
      <w:r w:rsidRPr="002A3931">
        <w:rPr>
          <w:rFonts w:ascii="Unikurd Web" w:hAnsi="Unikurd Web" w:cs="Unikurd Web"/>
          <w:color w:val="000000" w:themeColor="text1"/>
          <w:sz w:val="24"/>
          <w:szCs w:val="24"/>
          <w:lang w:bidi="ar-IQ"/>
        </w:rPr>
        <w:t>?”</w:t>
      </w:r>
    </w:p>
    <w:p w14:paraId="69A3F583" w14:textId="55446ED2" w:rsidR="00460E75" w:rsidRPr="002A3931" w:rsidRDefault="00460E75" w:rsidP="0003387E">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“Many house contents were destroyed under the debris,” Kawan responded. </w:t>
      </w:r>
    </w:p>
    <w:p w14:paraId="262735E9" w14:textId="6428FDD5" w:rsidR="00460E75" w:rsidRPr="002A3931" w:rsidRDefault="00460E75" w:rsidP="0003387E">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The man asked, “What about the </w:t>
      </w:r>
      <w:r w:rsidR="001006AD" w:rsidRPr="002A3931">
        <w:rPr>
          <w:rFonts w:ascii="Unikurd Web" w:hAnsi="Unikurd Web" w:cs="Unikurd Web"/>
          <w:color w:val="000000" w:themeColor="text1"/>
          <w:sz w:val="24"/>
          <w:szCs w:val="24"/>
          <w:lang w:bidi="ar-IQ"/>
        </w:rPr>
        <w:t>remaining</w:t>
      </w:r>
      <w:r w:rsidRPr="002A3931">
        <w:rPr>
          <w:rFonts w:ascii="Unikurd Web" w:hAnsi="Unikurd Web" w:cs="Unikurd Web"/>
          <w:color w:val="000000" w:themeColor="text1"/>
          <w:sz w:val="24"/>
          <w:szCs w:val="24"/>
          <w:lang w:bidi="ar-IQ"/>
        </w:rPr>
        <w:t xml:space="preserve"> ones?”</w:t>
      </w:r>
    </w:p>
    <w:p w14:paraId="1470C45D" w14:textId="3DF99DD8" w:rsidR="00460E75" w:rsidRPr="002A3931" w:rsidRDefault="00460E75" w:rsidP="0003387E">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“Most of them were lo</w:t>
      </w:r>
      <w:r w:rsidR="00912AE3" w:rsidRPr="002A3931">
        <w:rPr>
          <w:rFonts w:ascii="Unikurd Web" w:hAnsi="Unikurd Web" w:cs="Unikurd Web"/>
          <w:color w:val="000000" w:themeColor="text1"/>
          <w:sz w:val="24"/>
          <w:szCs w:val="24"/>
          <w:lang w:bidi="ar-IQ"/>
        </w:rPr>
        <w:t>ot</w:t>
      </w:r>
      <w:r w:rsidRPr="002A3931">
        <w:rPr>
          <w:rFonts w:ascii="Unikurd Web" w:hAnsi="Unikurd Web" w:cs="Unikurd Web"/>
          <w:color w:val="000000" w:themeColor="text1"/>
          <w:sz w:val="24"/>
          <w:szCs w:val="24"/>
          <w:lang w:bidi="ar-IQ"/>
        </w:rPr>
        <w:t xml:space="preserve">ed,” Kawan responded. </w:t>
      </w:r>
    </w:p>
    <w:p w14:paraId="57D8E01A" w14:textId="5BD9B07F" w:rsidR="00912AE3" w:rsidRPr="002A3931" w:rsidRDefault="00912AE3" w:rsidP="0003387E">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w:t>
      </w:r>
      <w:r w:rsidR="00C42B27" w:rsidRPr="002A3931">
        <w:rPr>
          <w:rFonts w:ascii="Unikurd Web" w:hAnsi="Unikurd Web" w:cs="Unikurd Web"/>
          <w:color w:val="000000" w:themeColor="text1"/>
          <w:sz w:val="24"/>
          <w:szCs w:val="24"/>
          <w:lang w:bidi="ar-IQ"/>
        </w:rPr>
        <w:t xml:space="preserve"> inquired</w:t>
      </w:r>
      <w:r w:rsidRPr="002A3931">
        <w:rPr>
          <w:rFonts w:ascii="Unikurd Web" w:hAnsi="Unikurd Web" w:cs="Unikurd Web"/>
          <w:color w:val="000000" w:themeColor="text1"/>
          <w:sz w:val="24"/>
          <w:szCs w:val="24"/>
          <w:lang w:bidi="ar-IQ"/>
        </w:rPr>
        <w:t>, “Who looted them?”</w:t>
      </w:r>
    </w:p>
    <w:p w14:paraId="1AB2D392" w14:textId="1175940E" w:rsidR="00912AE3" w:rsidRPr="002A3931" w:rsidRDefault="00912AE3" w:rsidP="0003387E">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“I wish I knew,” Kawan </w:t>
      </w:r>
      <w:r w:rsidR="00C42B27" w:rsidRPr="002A3931">
        <w:rPr>
          <w:rFonts w:ascii="Unikurd Web" w:hAnsi="Unikurd Web" w:cs="Unikurd Web"/>
          <w:color w:val="000000" w:themeColor="text1"/>
          <w:sz w:val="24"/>
          <w:szCs w:val="24"/>
          <w:lang w:bidi="ar-IQ"/>
        </w:rPr>
        <w:t>replied</w:t>
      </w:r>
      <w:r w:rsidRPr="002A3931">
        <w:rPr>
          <w:rFonts w:ascii="Unikurd Web" w:hAnsi="Unikurd Web" w:cs="Unikurd Web"/>
          <w:color w:val="000000" w:themeColor="text1"/>
          <w:sz w:val="24"/>
          <w:szCs w:val="24"/>
          <w:lang w:bidi="ar-IQ"/>
        </w:rPr>
        <w:t>.</w:t>
      </w:r>
    </w:p>
    <w:p w14:paraId="2E1EC251" w14:textId="2BFF8A94" w:rsidR="00912AE3" w:rsidRPr="002A3931" w:rsidRDefault="00912AE3" w:rsidP="0003387E">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w:t>
      </w:r>
      <w:r w:rsidR="00C42B27" w:rsidRPr="002A3931">
        <w:rPr>
          <w:rFonts w:ascii="Unikurd Web" w:hAnsi="Unikurd Web" w:cs="Unikurd Web"/>
          <w:color w:val="000000" w:themeColor="text1"/>
          <w:sz w:val="24"/>
          <w:szCs w:val="24"/>
          <w:lang w:bidi="ar-IQ"/>
        </w:rPr>
        <w:t xml:space="preserve"> probed</w:t>
      </w:r>
      <w:r w:rsidRPr="002A3931">
        <w:rPr>
          <w:rFonts w:ascii="Unikurd Web" w:hAnsi="Unikurd Web" w:cs="Unikurd Web"/>
          <w:color w:val="000000" w:themeColor="text1"/>
          <w:sz w:val="24"/>
          <w:szCs w:val="24"/>
          <w:lang w:bidi="ar-IQ"/>
        </w:rPr>
        <w:t>, “How did</w:t>
      </w:r>
      <w:r w:rsidR="00C42B27" w:rsidRPr="002A3931">
        <w:rPr>
          <w:rFonts w:ascii="Unikurd Web" w:hAnsi="Unikurd Web" w:cs="Unikurd Web"/>
          <w:color w:val="000000" w:themeColor="text1"/>
          <w:sz w:val="24"/>
          <w:szCs w:val="24"/>
          <w:lang w:bidi="ar-IQ"/>
        </w:rPr>
        <w:t xml:space="preserve"> you not </w:t>
      </w:r>
      <w:r w:rsidRPr="002A3931">
        <w:rPr>
          <w:rFonts w:ascii="Unikurd Web" w:hAnsi="Unikurd Web" w:cs="Unikurd Web"/>
          <w:color w:val="000000" w:themeColor="text1"/>
          <w:sz w:val="24"/>
          <w:szCs w:val="24"/>
          <w:lang w:bidi="ar-IQ"/>
        </w:rPr>
        <w:t>know?”</w:t>
      </w:r>
    </w:p>
    <w:p w14:paraId="42C1DB1A" w14:textId="2C2EEC25" w:rsidR="008C3D41" w:rsidRPr="002A3931" w:rsidRDefault="008C3D41" w:rsidP="0003387E">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“Even if </w:t>
      </w:r>
      <w:r w:rsidR="00C42B27" w:rsidRPr="002A3931">
        <w:rPr>
          <w:rFonts w:ascii="Unikurd Web" w:hAnsi="Unikurd Web" w:cs="Unikurd Web"/>
          <w:color w:val="000000" w:themeColor="text1"/>
          <w:sz w:val="24"/>
          <w:szCs w:val="24"/>
          <w:lang w:bidi="ar-IQ"/>
        </w:rPr>
        <w:t>I did know</w:t>
      </w:r>
      <w:r w:rsidRPr="002A3931">
        <w:rPr>
          <w:rFonts w:ascii="Unikurd Web" w:hAnsi="Unikurd Web" w:cs="Unikurd Web"/>
          <w:color w:val="000000" w:themeColor="text1"/>
          <w:sz w:val="24"/>
          <w:szCs w:val="24"/>
          <w:lang w:bidi="ar-IQ"/>
        </w:rPr>
        <w:t xml:space="preserve">, I didn’t want to </w:t>
      </w:r>
      <w:r w:rsidR="00C42B27" w:rsidRPr="002A3931">
        <w:rPr>
          <w:rFonts w:ascii="Unikurd Web" w:hAnsi="Unikurd Web" w:cs="Unikurd Web"/>
          <w:color w:val="000000" w:themeColor="text1"/>
          <w:sz w:val="24"/>
          <w:szCs w:val="24"/>
          <w:lang w:bidi="ar-IQ"/>
        </w:rPr>
        <w:t>witness it</w:t>
      </w:r>
      <w:r w:rsidRPr="002A3931">
        <w:rPr>
          <w:rFonts w:ascii="Unikurd Web" w:hAnsi="Unikurd Web" w:cs="Unikurd Web"/>
          <w:color w:val="000000" w:themeColor="text1"/>
          <w:sz w:val="24"/>
          <w:szCs w:val="24"/>
          <w:lang w:bidi="ar-IQ"/>
        </w:rPr>
        <w:t>,” Kawan responded.</w:t>
      </w:r>
    </w:p>
    <w:p w14:paraId="7CD83C7B" w14:textId="77D128AE" w:rsidR="008C3D41" w:rsidRPr="002A3931" w:rsidRDefault="008C3D41" w:rsidP="008C3D41">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The man asked, “So, </w:t>
      </w:r>
      <w:r w:rsidR="00C42B27" w:rsidRPr="002A3931">
        <w:rPr>
          <w:rFonts w:ascii="Unikurd Web" w:hAnsi="Unikurd Web" w:cs="Unikurd Web"/>
          <w:color w:val="000000" w:themeColor="text1"/>
          <w:sz w:val="24"/>
          <w:szCs w:val="24"/>
          <w:lang w:bidi="ar-IQ"/>
        </w:rPr>
        <w:t xml:space="preserve">there is </w:t>
      </w:r>
      <w:r w:rsidRPr="002A3931">
        <w:rPr>
          <w:rFonts w:ascii="Unikurd Web" w:hAnsi="Unikurd Web" w:cs="Unikurd Web"/>
          <w:color w:val="000000" w:themeColor="text1"/>
          <w:sz w:val="24"/>
          <w:szCs w:val="24"/>
          <w:lang w:bidi="ar-IQ"/>
        </w:rPr>
        <w:t>nothing left for you?”</w:t>
      </w:r>
    </w:p>
    <w:p w14:paraId="225B28AC" w14:textId="61DA29AF" w:rsidR="008C3D41" w:rsidRPr="002A3931" w:rsidRDefault="008C3D41" w:rsidP="008C3D41">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“A little,” Kawan</w:t>
      </w:r>
      <w:r w:rsidR="00C42B27" w:rsidRPr="002A3931">
        <w:rPr>
          <w:rFonts w:ascii="Unikurd Web" w:hAnsi="Unikurd Web" w:cs="Unikurd Web"/>
          <w:color w:val="000000" w:themeColor="text1"/>
          <w:sz w:val="24"/>
          <w:szCs w:val="24"/>
          <w:lang w:bidi="ar-IQ"/>
        </w:rPr>
        <w:t xml:space="preserve"> acknowledged</w:t>
      </w:r>
      <w:r w:rsidRPr="002A3931">
        <w:rPr>
          <w:rFonts w:ascii="Unikurd Web" w:hAnsi="Unikurd Web" w:cs="Unikurd Web"/>
          <w:color w:val="000000" w:themeColor="text1"/>
          <w:sz w:val="24"/>
          <w:szCs w:val="24"/>
          <w:lang w:bidi="ar-IQ"/>
        </w:rPr>
        <w:t>.</w:t>
      </w:r>
    </w:p>
    <w:p w14:paraId="67369290" w14:textId="6EFFCE9F" w:rsidR="00912AE3" w:rsidRPr="002A3931" w:rsidRDefault="008C3D41" w:rsidP="008C3D41">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w:t>
      </w:r>
      <w:r w:rsidR="00C42B27" w:rsidRPr="002A3931">
        <w:rPr>
          <w:rFonts w:ascii="Unikurd Web" w:hAnsi="Unikurd Web" w:cs="Unikurd Web"/>
          <w:color w:val="000000" w:themeColor="text1"/>
          <w:sz w:val="24"/>
          <w:szCs w:val="24"/>
          <w:lang w:bidi="ar-IQ"/>
        </w:rPr>
        <w:t xml:space="preserve"> inquired</w:t>
      </w:r>
      <w:r w:rsidRPr="002A3931">
        <w:rPr>
          <w:rFonts w:ascii="Unikurd Web" w:hAnsi="Unikurd Web" w:cs="Unikurd Web"/>
          <w:color w:val="000000" w:themeColor="text1"/>
          <w:sz w:val="24"/>
          <w:szCs w:val="24"/>
          <w:lang w:bidi="ar-IQ"/>
        </w:rPr>
        <w:t xml:space="preserve">, “What did you do </w:t>
      </w:r>
      <w:r w:rsidR="00C42B27" w:rsidRPr="002A3931">
        <w:rPr>
          <w:rFonts w:ascii="Unikurd Web" w:hAnsi="Unikurd Web" w:cs="Unikurd Web"/>
          <w:color w:val="000000" w:themeColor="text1"/>
          <w:sz w:val="24"/>
          <w:szCs w:val="24"/>
          <w:lang w:bidi="ar-IQ"/>
        </w:rPr>
        <w:t xml:space="preserve">with </w:t>
      </w:r>
      <w:r w:rsidRPr="002A3931">
        <w:rPr>
          <w:rFonts w:ascii="Unikurd Web" w:hAnsi="Unikurd Web" w:cs="Unikurd Web"/>
          <w:color w:val="000000" w:themeColor="text1"/>
          <w:sz w:val="24"/>
          <w:szCs w:val="24"/>
          <w:lang w:bidi="ar-IQ"/>
        </w:rPr>
        <w:t>them?”</w:t>
      </w:r>
    </w:p>
    <w:p w14:paraId="3F78CE07" w14:textId="527044C0" w:rsidR="000B4403" w:rsidRPr="002A3931" w:rsidRDefault="000B4403" w:rsidP="008C3D41">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“They </w:t>
      </w:r>
      <w:r w:rsidR="00C42B27" w:rsidRPr="002A3931">
        <w:rPr>
          <w:rFonts w:ascii="Unikurd Web" w:hAnsi="Unikurd Web" w:cs="Unikurd Web"/>
          <w:color w:val="000000" w:themeColor="text1"/>
          <w:sz w:val="24"/>
          <w:szCs w:val="24"/>
          <w:lang w:bidi="ar-IQ"/>
        </w:rPr>
        <w:t>provided</w:t>
      </w:r>
      <w:r w:rsidRPr="002A3931">
        <w:rPr>
          <w:rFonts w:ascii="Unikurd Web" w:hAnsi="Unikurd Web" w:cs="Unikurd Web"/>
          <w:color w:val="000000" w:themeColor="text1"/>
          <w:sz w:val="24"/>
          <w:szCs w:val="24"/>
          <w:lang w:bidi="ar-IQ"/>
        </w:rPr>
        <w:t xml:space="preserve"> two households </w:t>
      </w:r>
      <w:r w:rsidR="00C42B27" w:rsidRPr="002A3931">
        <w:rPr>
          <w:rFonts w:ascii="Unikurd Web" w:hAnsi="Unikurd Web" w:cs="Unikurd Web"/>
          <w:color w:val="000000" w:themeColor="text1"/>
          <w:sz w:val="24"/>
          <w:szCs w:val="24"/>
          <w:lang w:bidi="ar-IQ"/>
        </w:rPr>
        <w:t xml:space="preserve">with </w:t>
      </w:r>
      <w:r w:rsidRPr="002A3931">
        <w:rPr>
          <w:rFonts w:ascii="Unikurd Web" w:hAnsi="Unikurd Web" w:cs="Unikurd Web"/>
          <w:color w:val="000000" w:themeColor="text1"/>
          <w:sz w:val="24"/>
          <w:szCs w:val="24"/>
          <w:lang w:bidi="ar-IQ"/>
        </w:rPr>
        <w:t xml:space="preserve">a lorry,” Kawan </w:t>
      </w:r>
      <w:r w:rsidR="00C42B27" w:rsidRPr="002A3931">
        <w:rPr>
          <w:rFonts w:ascii="Unikurd Web" w:hAnsi="Unikurd Web" w:cs="Unikurd Web"/>
          <w:color w:val="000000" w:themeColor="text1"/>
          <w:sz w:val="24"/>
          <w:szCs w:val="24"/>
          <w:lang w:bidi="ar-IQ"/>
        </w:rPr>
        <w:t>explained</w:t>
      </w:r>
      <w:r w:rsidRPr="002A3931">
        <w:rPr>
          <w:rFonts w:ascii="Unikurd Web" w:hAnsi="Unikurd Web" w:cs="Unikurd Web"/>
          <w:color w:val="000000" w:themeColor="text1"/>
          <w:sz w:val="24"/>
          <w:szCs w:val="24"/>
          <w:lang w:bidi="ar-IQ"/>
        </w:rPr>
        <w:t>.</w:t>
      </w:r>
    </w:p>
    <w:p w14:paraId="2D868B28" w14:textId="6316CBFC" w:rsidR="000B4403" w:rsidRPr="002A3931" w:rsidRDefault="000B4403" w:rsidP="008C3D41">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w:t>
      </w:r>
      <w:r w:rsidR="00815575" w:rsidRPr="002A3931">
        <w:rPr>
          <w:rFonts w:ascii="Unikurd Web" w:hAnsi="Unikurd Web" w:cs="Unikurd Web"/>
          <w:color w:val="000000" w:themeColor="text1"/>
          <w:sz w:val="24"/>
          <w:szCs w:val="24"/>
          <w:lang w:bidi="ar-IQ"/>
        </w:rPr>
        <w:t>an inquired</w:t>
      </w:r>
      <w:r w:rsidRPr="002A3931">
        <w:rPr>
          <w:rFonts w:ascii="Unikurd Web" w:hAnsi="Unikurd Web" w:cs="Unikurd Web"/>
          <w:color w:val="000000" w:themeColor="text1"/>
          <w:sz w:val="24"/>
          <w:szCs w:val="24"/>
          <w:lang w:bidi="ar-IQ"/>
        </w:rPr>
        <w:t>, “Who?”</w:t>
      </w:r>
    </w:p>
    <w:p w14:paraId="2A61AE18" w14:textId="09A1440E" w:rsidR="000B4403" w:rsidRPr="002A3931" w:rsidRDefault="000B4403" w:rsidP="008C3D41">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“The officials of that country,” Kawan responded. </w:t>
      </w:r>
    </w:p>
    <w:p w14:paraId="7EEFEB36" w14:textId="30526856" w:rsidR="000B4403" w:rsidRPr="002A3931" w:rsidRDefault="000B4403" w:rsidP="008C3D41">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asked, “In where?”</w:t>
      </w:r>
    </w:p>
    <w:p w14:paraId="252FA596" w14:textId="4E4CE977" w:rsidR="000B4403" w:rsidRPr="002A3931" w:rsidRDefault="000B4403" w:rsidP="008C3D41">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“In their country,” Kawan responded.</w:t>
      </w:r>
    </w:p>
    <w:p w14:paraId="39046C28" w14:textId="30E47DA3" w:rsidR="000B4403" w:rsidRPr="002A3931" w:rsidRDefault="000B4403" w:rsidP="008C3D41">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asked, “Why?”</w:t>
      </w:r>
    </w:p>
    <w:p w14:paraId="570F380A" w14:textId="73B512B8" w:rsidR="000B4403" w:rsidRPr="002A3931" w:rsidRDefault="000B4403" w:rsidP="008C3D41">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“To return to our town,” Kawan</w:t>
      </w:r>
      <w:r w:rsidR="00815575" w:rsidRPr="002A3931">
        <w:rPr>
          <w:rFonts w:ascii="Unikurd Web" w:hAnsi="Unikurd Web" w:cs="Unikurd Web"/>
          <w:color w:val="000000" w:themeColor="text1"/>
          <w:sz w:val="24"/>
          <w:szCs w:val="24"/>
          <w:lang w:bidi="ar-IQ"/>
        </w:rPr>
        <w:t xml:space="preserve"> explained</w:t>
      </w:r>
      <w:r w:rsidRPr="002A3931">
        <w:rPr>
          <w:rFonts w:ascii="Unikurd Web" w:hAnsi="Unikurd Web" w:cs="Unikurd Web"/>
          <w:color w:val="000000" w:themeColor="text1"/>
          <w:sz w:val="24"/>
          <w:szCs w:val="24"/>
          <w:lang w:bidi="ar-IQ"/>
        </w:rPr>
        <w:t>.</w:t>
      </w:r>
    </w:p>
    <w:p w14:paraId="42D53502" w14:textId="452E01AB" w:rsidR="000B4403" w:rsidRPr="002A3931" w:rsidRDefault="000B4403" w:rsidP="008C3D41">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asked, “Why?”</w:t>
      </w:r>
    </w:p>
    <w:p w14:paraId="352B6AF9" w14:textId="65B85BF8" w:rsidR="000B4403" w:rsidRPr="002A3931" w:rsidRDefault="000B4403" w:rsidP="008C3D41">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w:t>
      </w:r>
      <w:r w:rsidR="008A0560" w:rsidRPr="002A3931">
        <w:rPr>
          <w:rFonts w:ascii="Unikurd Web" w:hAnsi="Unikurd Web" w:cs="Unikurd Web"/>
          <w:color w:val="000000" w:themeColor="text1"/>
          <w:sz w:val="24"/>
          <w:szCs w:val="24"/>
          <w:lang w:bidi="ar-IQ"/>
        </w:rPr>
        <w:t xml:space="preserve">To </w:t>
      </w:r>
      <w:r w:rsidR="00815575" w:rsidRPr="002A3931">
        <w:rPr>
          <w:rFonts w:ascii="Unikurd Web" w:hAnsi="Unikurd Web" w:cs="Unikurd Web"/>
          <w:color w:val="000000" w:themeColor="text1"/>
          <w:sz w:val="24"/>
          <w:szCs w:val="24"/>
          <w:lang w:bidi="ar-IQ"/>
        </w:rPr>
        <w:t>retrieve</w:t>
      </w:r>
      <w:r w:rsidR="008A0560" w:rsidRPr="002A3931">
        <w:rPr>
          <w:rFonts w:ascii="Unikurd Web" w:hAnsi="Unikurd Web" w:cs="Unikurd Web"/>
          <w:color w:val="000000" w:themeColor="text1"/>
          <w:sz w:val="24"/>
          <w:szCs w:val="24"/>
          <w:lang w:bidi="ar-IQ"/>
        </w:rPr>
        <w:t xml:space="preserve"> whatever remained from our house contents,” Kawan responded.</w:t>
      </w:r>
    </w:p>
    <w:p w14:paraId="2D6F3910" w14:textId="3ADEBE21" w:rsidR="008A0560" w:rsidRPr="002A3931" w:rsidRDefault="008A0560" w:rsidP="008C3D41">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asked, “Why?”</w:t>
      </w:r>
    </w:p>
    <w:p w14:paraId="5A6FEA37" w14:textId="1A29ACAA" w:rsidR="00FD2C24" w:rsidRPr="002A3931" w:rsidRDefault="008A0560" w:rsidP="008C3D41">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“For virtue signalling, to cover </w:t>
      </w:r>
      <w:r w:rsidR="00815575" w:rsidRPr="002A3931">
        <w:rPr>
          <w:rFonts w:ascii="Unikurd Web" w:hAnsi="Unikurd Web" w:cs="Unikurd Web"/>
          <w:color w:val="000000" w:themeColor="text1"/>
          <w:sz w:val="24"/>
          <w:szCs w:val="24"/>
          <w:lang w:bidi="ar-IQ"/>
        </w:rPr>
        <w:t>their</w:t>
      </w:r>
      <w:r w:rsidRPr="002A3931">
        <w:rPr>
          <w:rFonts w:ascii="Unikurd Web" w:hAnsi="Unikurd Web" w:cs="Unikurd Web"/>
          <w:color w:val="000000" w:themeColor="text1"/>
          <w:sz w:val="24"/>
          <w:szCs w:val="24"/>
          <w:lang w:bidi="ar-IQ"/>
        </w:rPr>
        <w:t xml:space="preserve"> lootings,” Kawan</w:t>
      </w:r>
      <w:r w:rsidR="00815575" w:rsidRPr="002A3931">
        <w:rPr>
          <w:rFonts w:ascii="Unikurd Web" w:hAnsi="Unikurd Web" w:cs="Unikurd Web"/>
          <w:color w:val="000000" w:themeColor="text1"/>
          <w:sz w:val="24"/>
          <w:szCs w:val="24"/>
          <w:lang w:bidi="ar-IQ"/>
        </w:rPr>
        <w:t xml:space="preserve"> explained</w:t>
      </w:r>
      <w:r w:rsidRPr="002A3931">
        <w:rPr>
          <w:rFonts w:ascii="Unikurd Web" w:hAnsi="Unikurd Web" w:cs="Unikurd Web"/>
          <w:color w:val="000000" w:themeColor="text1"/>
          <w:sz w:val="24"/>
          <w:szCs w:val="24"/>
          <w:lang w:bidi="ar-IQ"/>
        </w:rPr>
        <w:t xml:space="preserve">. </w:t>
      </w:r>
    </w:p>
    <w:p w14:paraId="027E3D3A" w14:textId="27C43A03" w:rsidR="008A0560" w:rsidRPr="002A3931" w:rsidRDefault="00FD2C24" w:rsidP="008C3D41">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The man </w:t>
      </w:r>
      <w:r w:rsidR="00815575" w:rsidRPr="002A3931">
        <w:rPr>
          <w:rFonts w:ascii="Unikurd Web" w:hAnsi="Unikurd Web" w:cs="Unikurd Web"/>
          <w:color w:val="000000" w:themeColor="text1"/>
          <w:sz w:val="24"/>
          <w:szCs w:val="24"/>
          <w:lang w:bidi="ar-IQ"/>
        </w:rPr>
        <w:t>inquired</w:t>
      </w:r>
      <w:r w:rsidRPr="002A3931">
        <w:rPr>
          <w:rFonts w:ascii="Unikurd Web" w:hAnsi="Unikurd Web" w:cs="Unikurd Web"/>
          <w:color w:val="000000" w:themeColor="text1"/>
          <w:sz w:val="24"/>
          <w:szCs w:val="24"/>
          <w:lang w:bidi="ar-IQ"/>
        </w:rPr>
        <w:t>, “Where did you take them to.”</w:t>
      </w:r>
      <w:r w:rsidR="008A0560" w:rsidRPr="002A3931">
        <w:rPr>
          <w:rFonts w:ascii="Unikurd Web" w:hAnsi="Unikurd Web" w:cs="Unikurd Web"/>
          <w:color w:val="000000" w:themeColor="text1"/>
          <w:sz w:val="24"/>
          <w:szCs w:val="24"/>
          <w:lang w:bidi="ar-IQ"/>
        </w:rPr>
        <w:t xml:space="preserve">  </w:t>
      </w:r>
    </w:p>
    <w:p w14:paraId="42C9663E" w14:textId="05511675" w:rsidR="00FD2C24" w:rsidRPr="002A3931" w:rsidRDefault="00FD2C24" w:rsidP="008C3D41">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“To that country,” Kawan responded. </w:t>
      </w:r>
    </w:p>
    <w:p w14:paraId="66C0F961" w14:textId="40DAD4C8" w:rsidR="00FD2C24" w:rsidRPr="002A3931" w:rsidRDefault="00FD2C24" w:rsidP="008C3D41">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asked, “Where</w:t>
      </w:r>
      <w:r w:rsidR="00815575" w:rsidRPr="002A3931">
        <w:rPr>
          <w:rFonts w:ascii="Unikurd Web" w:hAnsi="Unikurd Web" w:cs="Unikurd Web"/>
          <w:color w:val="000000" w:themeColor="text1"/>
          <w:sz w:val="24"/>
          <w:szCs w:val="24"/>
          <w:lang w:bidi="ar-IQ"/>
        </w:rPr>
        <w:t xml:space="preserve"> </w:t>
      </w:r>
      <w:r w:rsidRPr="002A3931">
        <w:rPr>
          <w:rFonts w:ascii="Unikurd Web" w:hAnsi="Unikurd Web" w:cs="Unikurd Web"/>
          <w:color w:val="000000" w:themeColor="text1"/>
          <w:sz w:val="24"/>
          <w:szCs w:val="24"/>
          <w:lang w:bidi="ar-IQ"/>
        </w:rPr>
        <w:t>was</w:t>
      </w:r>
      <w:r w:rsidR="00815575" w:rsidRPr="002A3931">
        <w:rPr>
          <w:rFonts w:ascii="Unikurd Web" w:hAnsi="Unikurd Web" w:cs="Unikurd Web"/>
          <w:color w:val="000000" w:themeColor="text1"/>
          <w:sz w:val="24"/>
          <w:szCs w:val="24"/>
          <w:lang w:bidi="ar-IQ"/>
        </w:rPr>
        <w:t xml:space="preserve"> it</w:t>
      </w:r>
      <w:r w:rsidRPr="002A3931">
        <w:rPr>
          <w:rFonts w:ascii="Unikurd Web" w:hAnsi="Unikurd Web" w:cs="Unikurd Web"/>
          <w:color w:val="000000" w:themeColor="text1"/>
          <w:sz w:val="24"/>
          <w:szCs w:val="24"/>
          <w:lang w:bidi="ar-IQ"/>
        </w:rPr>
        <w:t>?”</w:t>
      </w:r>
    </w:p>
    <w:p w14:paraId="2ED2131E" w14:textId="2D4D3122" w:rsidR="00FD2C24" w:rsidRPr="002A3931" w:rsidRDefault="00FD2C24" w:rsidP="008C3D41">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“As I</w:t>
      </w:r>
      <w:r w:rsidR="00815575" w:rsidRPr="002A3931">
        <w:rPr>
          <w:rFonts w:ascii="Unikurd Web" w:hAnsi="Unikurd Web" w:cs="Unikurd Web"/>
          <w:color w:val="000000" w:themeColor="text1"/>
          <w:sz w:val="24"/>
          <w:szCs w:val="24"/>
          <w:lang w:bidi="ar-IQ"/>
        </w:rPr>
        <w:t xml:space="preserve"> mentioned </w:t>
      </w:r>
      <w:r w:rsidRPr="002A3931">
        <w:rPr>
          <w:rFonts w:ascii="Unikurd Web" w:hAnsi="Unikurd Web" w:cs="Unikurd Web"/>
          <w:color w:val="000000" w:themeColor="text1"/>
          <w:sz w:val="24"/>
          <w:szCs w:val="24"/>
          <w:lang w:bidi="ar-IQ"/>
        </w:rPr>
        <w:t>earlier, I don’t know where it was,” Kawan responded.</w:t>
      </w:r>
    </w:p>
    <w:p w14:paraId="2AB6B63E" w14:textId="1B514EB9" w:rsidR="00E05D8E" w:rsidRPr="002A3931" w:rsidRDefault="00FD2C24" w:rsidP="00FD2C24">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consoled him</w:t>
      </w:r>
      <w:r w:rsidR="00623EAE" w:rsidRPr="002A3931">
        <w:rPr>
          <w:rFonts w:ascii="Unikurd Web" w:hAnsi="Unikurd Web" w:cs="Unikurd Web"/>
          <w:color w:val="000000" w:themeColor="text1"/>
          <w:sz w:val="24"/>
          <w:szCs w:val="24"/>
          <w:lang w:bidi="ar-IQ"/>
        </w:rPr>
        <w:t>, saying</w:t>
      </w:r>
      <w:r w:rsidRPr="002A3931">
        <w:rPr>
          <w:rFonts w:ascii="Unikurd Web" w:hAnsi="Unikurd Web" w:cs="Unikurd Web"/>
          <w:color w:val="000000" w:themeColor="text1"/>
          <w:sz w:val="24"/>
          <w:szCs w:val="24"/>
          <w:lang w:bidi="ar-IQ"/>
        </w:rPr>
        <w:t xml:space="preserve">, “It was still </w:t>
      </w:r>
      <w:r w:rsidR="00FE375F" w:rsidRPr="002A3931">
        <w:rPr>
          <w:rFonts w:ascii="Unikurd Web" w:hAnsi="Unikurd Web" w:cs="Unikurd Web"/>
          <w:color w:val="000000" w:themeColor="text1"/>
          <w:sz w:val="24"/>
          <w:szCs w:val="24"/>
          <w:lang w:bidi="ar-IQ"/>
        </w:rPr>
        <w:t xml:space="preserve">good </w:t>
      </w:r>
      <w:r w:rsidRPr="002A3931">
        <w:rPr>
          <w:rFonts w:ascii="Unikurd Web" w:hAnsi="Unikurd Web" w:cs="Unikurd Web"/>
          <w:color w:val="000000" w:themeColor="text1"/>
          <w:sz w:val="24"/>
          <w:szCs w:val="24"/>
          <w:lang w:bidi="ar-IQ"/>
        </w:rPr>
        <w:t>you</w:t>
      </w:r>
      <w:r w:rsidR="00FE375F" w:rsidRPr="002A3931">
        <w:rPr>
          <w:rFonts w:ascii="Unikurd Web" w:hAnsi="Unikurd Web" w:cs="Unikurd Web"/>
          <w:color w:val="000000" w:themeColor="text1"/>
          <w:sz w:val="24"/>
          <w:szCs w:val="24"/>
          <w:lang w:bidi="ar-IQ"/>
        </w:rPr>
        <w:t xml:space="preserve"> could</w:t>
      </w:r>
      <w:r w:rsidRPr="002A3931">
        <w:rPr>
          <w:rFonts w:ascii="Unikurd Web" w:hAnsi="Unikurd Web" w:cs="Unikurd Web"/>
          <w:color w:val="000000" w:themeColor="text1"/>
          <w:sz w:val="24"/>
          <w:szCs w:val="24"/>
          <w:lang w:bidi="ar-IQ"/>
        </w:rPr>
        <w:t xml:space="preserve"> go back.”</w:t>
      </w:r>
    </w:p>
    <w:p w14:paraId="18E3FAEB" w14:textId="0D88D055" w:rsidR="00FE375F" w:rsidRPr="002A3931" w:rsidRDefault="00FE375F" w:rsidP="00FD2C24">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“What was good!” Kawan disapprovingly responded.</w:t>
      </w:r>
    </w:p>
    <w:p w14:paraId="380A6C97" w14:textId="77777777" w:rsidR="00616EA9" w:rsidRPr="002A3931" w:rsidRDefault="00FE375F" w:rsidP="00616EA9">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asked, “Why?”</w:t>
      </w:r>
    </w:p>
    <w:p w14:paraId="4FE89FD1" w14:textId="5D18F5E8" w:rsidR="005E5AFA" w:rsidRPr="002A3931" w:rsidRDefault="005E5AFA" w:rsidP="00616EA9">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“They sent a soldier with me. As soon as</w:t>
      </w:r>
      <w:r w:rsidR="00B709CA" w:rsidRPr="002A3931">
        <w:rPr>
          <w:rFonts w:ascii="Unikurd Web" w:hAnsi="Unikurd Web" w:cs="Unikurd Web"/>
          <w:color w:val="000000" w:themeColor="text1"/>
          <w:sz w:val="24"/>
          <w:szCs w:val="24"/>
          <w:lang w:bidi="ar-IQ"/>
        </w:rPr>
        <w:t xml:space="preserve"> I got off of the lorry and</w:t>
      </w:r>
      <w:r w:rsidRPr="002A3931">
        <w:rPr>
          <w:rFonts w:ascii="Unikurd Web" w:hAnsi="Unikurd Web" w:cs="Unikurd Web"/>
          <w:color w:val="000000" w:themeColor="text1"/>
          <w:sz w:val="24"/>
          <w:szCs w:val="24"/>
          <w:lang w:bidi="ar-IQ"/>
        </w:rPr>
        <w:t xml:space="preserve"> entered our </w:t>
      </w:r>
      <w:r w:rsidR="00616EA9" w:rsidRPr="002A3931">
        <w:rPr>
          <w:rFonts w:ascii="Unikurd Web" w:hAnsi="Unikurd Web" w:cs="Unikurd Web"/>
          <w:color w:val="000000" w:themeColor="text1"/>
          <w:sz w:val="24"/>
          <w:szCs w:val="24"/>
          <w:lang w:bidi="ar-IQ"/>
        </w:rPr>
        <w:t>house's</w:t>
      </w:r>
      <w:r w:rsidRPr="002A3931">
        <w:rPr>
          <w:rFonts w:ascii="Unikurd Web" w:hAnsi="Unikurd Web" w:cs="Unikurd Web"/>
          <w:color w:val="000000" w:themeColor="text1"/>
          <w:sz w:val="24"/>
          <w:szCs w:val="24"/>
          <w:lang w:bidi="ar-IQ"/>
        </w:rPr>
        <w:t xml:space="preserve"> open yard, he</w:t>
      </w:r>
      <w:r w:rsidR="00616EA9" w:rsidRPr="002A3931">
        <w:rPr>
          <w:rFonts w:ascii="Unikurd Web" w:hAnsi="Unikurd Web" w:cs="Unikurd Web"/>
          <w:color w:val="000000" w:themeColor="text1"/>
          <w:sz w:val="24"/>
          <w:szCs w:val="24"/>
          <w:lang w:bidi="ar-IQ"/>
        </w:rPr>
        <w:t xml:space="preserve"> followed me and didn’t leave me for a second, accompanying me from one room to another, and didn’t allow me to load what I wanted,” Kawan explained.  </w:t>
      </w:r>
    </w:p>
    <w:p w14:paraId="6030D891" w14:textId="6A1AECA5" w:rsidR="00B709CA" w:rsidRPr="002A3931" w:rsidRDefault="00B709CA" w:rsidP="00616EA9">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The man </w:t>
      </w:r>
      <w:r w:rsidR="00815575" w:rsidRPr="002A3931">
        <w:rPr>
          <w:rFonts w:ascii="Unikurd Web" w:hAnsi="Unikurd Web" w:cs="Unikurd Web"/>
          <w:color w:val="000000" w:themeColor="text1"/>
          <w:sz w:val="24"/>
          <w:szCs w:val="24"/>
          <w:lang w:bidi="ar-IQ"/>
        </w:rPr>
        <w:t>inquired</w:t>
      </w:r>
      <w:r w:rsidRPr="002A3931">
        <w:rPr>
          <w:rFonts w:ascii="Unikurd Web" w:hAnsi="Unikurd Web" w:cs="Unikurd Web"/>
          <w:color w:val="000000" w:themeColor="text1"/>
          <w:sz w:val="24"/>
          <w:szCs w:val="24"/>
          <w:lang w:bidi="ar-IQ"/>
        </w:rPr>
        <w:t>, “Why?”</w:t>
      </w:r>
    </w:p>
    <w:p w14:paraId="6979E874" w14:textId="333DD512" w:rsidR="00B709CA" w:rsidRPr="002A3931" w:rsidRDefault="00B709CA" w:rsidP="00616EA9">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“He said there was </w:t>
      </w:r>
      <w:r w:rsidR="00976EF6" w:rsidRPr="002A3931">
        <w:rPr>
          <w:rFonts w:ascii="Unikurd Web" w:hAnsi="Unikurd Web" w:cs="Unikurd Web"/>
          <w:color w:val="000000" w:themeColor="text1"/>
          <w:sz w:val="24"/>
          <w:szCs w:val="24"/>
          <w:lang w:bidi="ar-IQ"/>
        </w:rPr>
        <w:t xml:space="preserve">not </w:t>
      </w:r>
      <w:r w:rsidRPr="002A3931">
        <w:rPr>
          <w:rFonts w:ascii="Unikurd Web" w:hAnsi="Unikurd Web" w:cs="Unikurd Web"/>
          <w:color w:val="000000" w:themeColor="text1"/>
          <w:sz w:val="24"/>
          <w:szCs w:val="24"/>
          <w:lang w:bidi="ar-IQ"/>
        </w:rPr>
        <w:t xml:space="preserve">enough space in the back of the lorry,” Kawan responded. </w:t>
      </w:r>
    </w:p>
    <w:p w14:paraId="78337B1D" w14:textId="0898D676" w:rsidR="00976EF6" w:rsidRPr="002A3931" w:rsidRDefault="00976EF6" w:rsidP="00976EF6">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asked, “Why?”</w:t>
      </w:r>
    </w:p>
    <w:p w14:paraId="2C393E8B" w14:textId="183F9983" w:rsidR="00976EF6" w:rsidRPr="002A3931" w:rsidRDefault="00976EF6" w:rsidP="00976EF6">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“One lorry was not enough for two households</w:t>
      </w:r>
      <w:r w:rsidR="009C7ABA" w:rsidRPr="002A3931">
        <w:rPr>
          <w:rFonts w:ascii="Unikurd Web" w:hAnsi="Unikurd Web" w:cs="Unikurd Web"/>
          <w:color w:val="000000" w:themeColor="text1"/>
          <w:sz w:val="24"/>
          <w:szCs w:val="24"/>
          <w:lang w:bidi="ar-IQ"/>
        </w:rPr>
        <w:t>;</w:t>
      </w:r>
      <w:r w:rsidRPr="002A3931">
        <w:rPr>
          <w:rFonts w:ascii="Unikurd Web" w:hAnsi="Unikurd Web" w:cs="Unikurd Web"/>
          <w:color w:val="000000" w:themeColor="text1"/>
          <w:sz w:val="24"/>
          <w:szCs w:val="24"/>
          <w:lang w:bidi="ar-IQ"/>
        </w:rPr>
        <w:t xml:space="preserve"> it was too small,” Kawan explained.  </w:t>
      </w:r>
    </w:p>
    <w:p w14:paraId="605CA58A" w14:textId="45B4BE19" w:rsidR="00976EF6" w:rsidRPr="002A3931" w:rsidRDefault="00976EF6" w:rsidP="00976EF6">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w:t>
      </w:r>
      <w:r w:rsidR="009C7ABA" w:rsidRPr="002A3931">
        <w:rPr>
          <w:rFonts w:ascii="Unikurd Web" w:hAnsi="Unikurd Web" w:cs="Unikurd Web"/>
          <w:color w:val="000000" w:themeColor="text1"/>
          <w:sz w:val="24"/>
          <w:szCs w:val="24"/>
          <w:lang w:bidi="ar-IQ"/>
        </w:rPr>
        <w:t xml:space="preserve"> inquired</w:t>
      </w:r>
      <w:r w:rsidRPr="002A3931">
        <w:rPr>
          <w:rFonts w:ascii="Unikurd Web" w:hAnsi="Unikurd Web" w:cs="Unikurd Web"/>
          <w:color w:val="000000" w:themeColor="text1"/>
          <w:sz w:val="24"/>
          <w:szCs w:val="24"/>
          <w:lang w:bidi="ar-IQ"/>
        </w:rPr>
        <w:t>, “Why didn’t you implore him to allow you?”</w:t>
      </w:r>
    </w:p>
    <w:p w14:paraId="1444438C" w14:textId="4BF0F631" w:rsidR="00976EF6" w:rsidRPr="002A3931" w:rsidRDefault="00976EF6" w:rsidP="00976EF6">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“I did</w:t>
      </w:r>
      <w:r w:rsidR="009C7ABA" w:rsidRPr="002A3931">
        <w:rPr>
          <w:rFonts w:ascii="Unikurd Web" w:hAnsi="Unikurd Web" w:cs="Unikurd Web"/>
          <w:color w:val="000000" w:themeColor="text1"/>
          <w:sz w:val="24"/>
          <w:szCs w:val="24"/>
          <w:lang w:bidi="ar-IQ"/>
        </w:rPr>
        <w:t>,</w:t>
      </w:r>
      <w:r w:rsidRPr="002A3931">
        <w:rPr>
          <w:rFonts w:ascii="Unikurd Web" w:hAnsi="Unikurd Web" w:cs="Unikurd Web"/>
          <w:color w:val="000000" w:themeColor="text1"/>
          <w:sz w:val="24"/>
          <w:szCs w:val="24"/>
          <w:lang w:bidi="ar-IQ"/>
        </w:rPr>
        <w:t xml:space="preserve"> but </w:t>
      </w:r>
      <w:r w:rsidR="009C7ABA" w:rsidRPr="002A3931">
        <w:rPr>
          <w:rFonts w:ascii="Unikurd Web" w:hAnsi="Unikurd Web" w:cs="Unikurd Web"/>
          <w:color w:val="000000" w:themeColor="text1"/>
          <w:sz w:val="24"/>
          <w:szCs w:val="24"/>
          <w:lang w:bidi="ar-IQ"/>
        </w:rPr>
        <w:t xml:space="preserve">it </w:t>
      </w:r>
      <w:r w:rsidR="00C3098E" w:rsidRPr="002A3931">
        <w:rPr>
          <w:rFonts w:ascii="Unikurd Web" w:hAnsi="Unikurd Web" w:cs="Unikurd Web"/>
          <w:color w:val="000000" w:themeColor="text1"/>
          <w:sz w:val="24"/>
          <w:szCs w:val="24"/>
          <w:lang w:bidi="ar-IQ"/>
        </w:rPr>
        <w:t>didn’t</w:t>
      </w:r>
      <w:r w:rsidRPr="002A3931">
        <w:rPr>
          <w:rFonts w:ascii="Unikurd Web" w:hAnsi="Unikurd Web" w:cs="Unikurd Web"/>
          <w:color w:val="000000" w:themeColor="text1"/>
          <w:sz w:val="24"/>
          <w:szCs w:val="24"/>
          <w:lang w:bidi="ar-IQ"/>
        </w:rPr>
        <w:t xml:space="preserve"> yield anything,” Kawan responded.</w:t>
      </w:r>
    </w:p>
    <w:p w14:paraId="35FBFFEB" w14:textId="3CE6B560" w:rsidR="00C3098E" w:rsidRPr="002A3931" w:rsidRDefault="00C3098E" w:rsidP="00976EF6">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asked, “And then?”</w:t>
      </w:r>
    </w:p>
    <w:p w14:paraId="2C3923FE" w14:textId="51F9ADC1" w:rsidR="00C3098E" w:rsidRPr="002A3931" w:rsidRDefault="00C3098E" w:rsidP="00976EF6">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w:t>
      </w:r>
      <w:r w:rsidR="000B7E91" w:rsidRPr="002A3931">
        <w:rPr>
          <w:rFonts w:ascii="Unikurd Web" w:hAnsi="Unikurd Web" w:cs="Unikurd Web"/>
          <w:color w:val="000000" w:themeColor="text1"/>
          <w:sz w:val="24"/>
          <w:szCs w:val="24"/>
          <w:lang w:bidi="ar-IQ"/>
        </w:rPr>
        <w:t xml:space="preserve">Prophet </w:t>
      </w:r>
      <w:r w:rsidRPr="002A3931">
        <w:rPr>
          <w:rFonts w:ascii="Unikurd Web" w:hAnsi="Unikurd Web" w:cs="Unikurd Web"/>
          <w:color w:val="000000" w:themeColor="text1"/>
          <w:sz w:val="24"/>
          <w:szCs w:val="24"/>
          <w:lang w:bidi="ar-IQ"/>
        </w:rPr>
        <w:t>appeared and helped me!”</w:t>
      </w:r>
      <w:r w:rsidR="009C7ABA" w:rsidRPr="002A3931">
        <w:rPr>
          <w:rFonts w:ascii="Unikurd Web" w:hAnsi="Unikurd Web" w:cs="Unikurd Web"/>
          <w:color w:val="000000" w:themeColor="text1"/>
          <w:sz w:val="24"/>
          <w:szCs w:val="24"/>
          <w:lang w:bidi="ar-IQ"/>
        </w:rPr>
        <w:t xml:space="preserve"> Kawan exclaimed. </w:t>
      </w:r>
    </w:p>
    <w:p w14:paraId="3802EA95" w14:textId="74910374" w:rsidR="00E05D8E" w:rsidRPr="002A3931" w:rsidRDefault="00C3098E" w:rsidP="00C3098E">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w:t>
      </w:r>
      <w:r w:rsidR="009C7ABA" w:rsidRPr="002A3931">
        <w:rPr>
          <w:rFonts w:ascii="Unikurd Web" w:hAnsi="Unikurd Web" w:cs="Unikurd Web"/>
          <w:color w:val="000000" w:themeColor="text1"/>
          <w:sz w:val="24"/>
          <w:szCs w:val="24"/>
          <w:lang w:bidi="ar-IQ"/>
        </w:rPr>
        <w:t>,</w:t>
      </w:r>
      <w:r w:rsidRPr="002A3931">
        <w:rPr>
          <w:rFonts w:ascii="Unikurd Web" w:hAnsi="Unikurd Web" w:cs="Unikurd Web"/>
          <w:color w:val="000000" w:themeColor="text1"/>
          <w:sz w:val="24"/>
          <w:szCs w:val="24"/>
          <w:lang w:bidi="ar-IQ"/>
        </w:rPr>
        <w:t xml:space="preserve"> perplexedly</w:t>
      </w:r>
      <w:r w:rsidR="009C7ABA" w:rsidRPr="002A3931">
        <w:rPr>
          <w:rFonts w:ascii="Unikurd Web" w:hAnsi="Unikurd Web" w:cs="Unikurd Web"/>
          <w:color w:val="000000" w:themeColor="text1"/>
          <w:sz w:val="24"/>
          <w:szCs w:val="24"/>
          <w:lang w:bidi="ar-IQ"/>
        </w:rPr>
        <w:t>,</w:t>
      </w:r>
      <w:r w:rsidRPr="002A3931">
        <w:rPr>
          <w:rFonts w:ascii="Unikurd Web" w:hAnsi="Unikurd Web" w:cs="Unikurd Web"/>
          <w:color w:val="000000" w:themeColor="text1"/>
          <w:sz w:val="24"/>
          <w:szCs w:val="24"/>
          <w:lang w:bidi="ar-IQ"/>
        </w:rPr>
        <w:t xml:space="preserve"> asked, “How!?”</w:t>
      </w:r>
    </w:p>
    <w:p w14:paraId="041CA50E" w14:textId="36835A41" w:rsidR="00C3098E" w:rsidRPr="002A3931" w:rsidRDefault="00C3098E" w:rsidP="00C3098E">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“I told the soldier there is one small TV in that room, it will be </w:t>
      </w:r>
      <w:r w:rsidR="0031337B" w:rsidRPr="002A3931">
        <w:rPr>
          <w:rFonts w:ascii="Unikurd Web" w:hAnsi="Unikurd Web" w:cs="Unikurd Web"/>
          <w:color w:val="000000" w:themeColor="text1"/>
          <w:sz w:val="24"/>
          <w:szCs w:val="24"/>
          <w:lang w:bidi="ar-IQ"/>
        </w:rPr>
        <w:t>my</w:t>
      </w:r>
      <w:r w:rsidRPr="002A3931">
        <w:rPr>
          <w:rFonts w:ascii="Unikurd Web" w:hAnsi="Unikurd Web" w:cs="Unikurd Web"/>
          <w:color w:val="000000" w:themeColor="text1"/>
          <w:sz w:val="24"/>
          <w:szCs w:val="24"/>
          <w:lang w:bidi="ar-IQ"/>
        </w:rPr>
        <w:t xml:space="preserve"> last </w:t>
      </w:r>
      <w:r w:rsidR="00FE2778" w:rsidRPr="002A3931">
        <w:rPr>
          <w:rFonts w:ascii="Unikurd Web" w:hAnsi="Unikurd Web" w:cs="Unikurd Web"/>
          <w:color w:val="000000" w:themeColor="text1"/>
          <w:sz w:val="24"/>
          <w:szCs w:val="24"/>
          <w:lang w:bidi="ar-IQ"/>
        </w:rPr>
        <w:t>item, I promise</w:t>
      </w:r>
      <w:r w:rsidR="003170B2" w:rsidRPr="002A3931">
        <w:rPr>
          <w:rFonts w:ascii="Unikurd Web" w:hAnsi="Unikurd Web" w:cs="Unikurd Web"/>
          <w:color w:val="000000" w:themeColor="text1"/>
          <w:sz w:val="24"/>
          <w:szCs w:val="24"/>
          <w:lang w:bidi="ar-IQ"/>
        </w:rPr>
        <w:t>,</w:t>
      </w:r>
      <w:r w:rsidRPr="002A3931">
        <w:rPr>
          <w:rFonts w:ascii="Unikurd Web" w:hAnsi="Unikurd Web" w:cs="Unikurd Web"/>
          <w:color w:val="000000" w:themeColor="text1"/>
          <w:sz w:val="24"/>
          <w:szCs w:val="24"/>
          <w:lang w:bidi="ar-IQ"/>
        </w:rPr>
        <w:t xml:space="preserve">” Kawan explained. </w:t>
      </w:r>
    </w:p>
    <w:p w14:paraId="39003C6F" w14:textId="6C10FC6C" w:rsidR="003170B2" w:rsidRPr="002A3931" w:rsidRDefault="003170B2" w:rsidP="00C3098E">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asked, “Did he allow you?”</w:t>
      </w:r>
    </w:p>
    <w:p w14:paraId="2C64DF71" w14:textId="54858DF0" w:rsidR="003170B2" w:rsidRPr="002A3931" w:rsidRDefault="003170B2" w:rsidP="00C3098E">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“He started trailing behind me with his gun, saying: No</w:t>
      </w:r>
      <w:r w:rsidRPr="002A3931">
        <w:rPr>
          <w:rFonts w:ascii="Arial" w:hAnsi="Arial" w:cs="Arial"/>
          <w:color w:val="000000" w:themeColor="text1"/>
          <w:sz w:val="24"/>
          <w:szCs w:val="24"/>
          <w:lang w:bidi="ar-IQ"/>
        </w:rPr>
        <w:t>…</w:t>
      </w:r>
      <w:r w:rsidRPr="002A3931">
        <w:rPr>
          <w:rFonts w:ascii="Unikurd Web" w:hAnsi="Unikurd Web" w:cs="Unikurd Web"/>
          <w:color w:val="000000" w:themeColor="text1"/>
          <w:sz w:val="24"/>
          <w:szCs w:val="24"/>
          <w:lang w:bidi="ar-IQ"/>
        </w:rPr>
        <w:t>no</w:t>
      </w:r>
      <w:r w:rsidRPr="002A3931">
        <w:rPr>
          <w:rFonts w:ascii="Arial" w:hAnsi="Arial" w:cs="Arial"/>
          <w:color w:val="000000" w:themeColor="text1"/>
          <w:sz w:val="24"/>
          <w:szCs w:val="24"/>
          <w:lang w:bidi="ar-IQ"/>
        </w:rPr>
        <w:t>…</w:t>
      </w:r>
      <w:r w:rsidRPr="002A3931">
        <w:rPr>
          <w:rFonts w:ascii="Unikurd Web" w:hAnsi="Unikurd Web" w:cs="Unikurd Web"/>
          <w:color w:val="000000" w:themeColor="text1"/>
          <w:sz w:val="24"/>
          <w:szCs w:val="24"/>
          <w:lang w:bidi="ar-IQ"/>
        </w:rPr>
        <w:t>no, but as we entered the room, he suddenly became quiet!”</w:t>
      </w:r>
      <w:r w:rsidR="00D0359D" w:rsidRPr="002A3931">
        <w:rPr>
          <w:rFonts w:ascii="Unikurd Web" w:hAnsi="Unikurd Web" w:cs="Unikurd Web"/>
          <w:color w:val="000000" w:themeColor="text1"/>
          <w:sz w:val="24"/>
          <w:szCs w:val="24"/>
          <w:lang w:bidi="ar-IQ"/>
        </w:rPr>
        <w:t xml:space="preserve"> Kawan explained.</w:t>
      </w:r>
    </w:p>
    <w:p w14:paraId="27E08D3C" w14:textId="41808815" w:rsidR="002972A0" w:rsidRPr="002A3931" w:rsidRDefault="002972A0" w:rsidP="00C3098E">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asked, “Why?”</w:t>
      </w:r>
    </w:p>
    <w:p w14:paraId="1B8847D8" w14:textId="58A9D0B3" w:rsidR="002972A0" w:rsidRPr="002A3931" w:rsidRDefault="002972A0" w:rsidP="00C3098E">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“I think he was </w:t>
      </w:r>
      <w:r w:rsidR="00804263" w:rsidRPr="002A3931">
        <w:rPr>
          <w:rFonts w:ascii="Unikurd Web" w:hAnsi="Unikurd Web" w:cs="Unikurd Web"/>
          <w:color w:val="000000" w:themeColor="text1"/>
          <w:sz w:val="24"/>
          <w:szCs w:val="24"/>
          <w:lang w:bidi="ar-IQ"/>
        </w:rPr>
        <w:t>jump-scared</w:t>
      </w:r>
      <w:r w:rsidRPr="002A3931">
        <w:rPr>
          <w:rFonts w:ascii="Unikurd Web" w:hAnsi="Unikurd Web" w:cs="Unikurd Web"/>
          <w:color w:val="000000" w:themeColor="text1"/>
          <w:sz w:val="24"/>
          <w:szCs w:val="24"/>
          <w:lang w:bidi="ar-IQ"/>
        </w:rPr>
        <w:t>,” Kawan responded.</w:t>
      </w:r>
    </w:p>
    <w:p w14:paraId="3D199D27" w14:textId="35CC8FD8" w:rsidR="002972A0" w:rsidRPr="002A3931" w:rsidRDefault="002972A0" w:rsidP="00C3098E">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asked, “From you?”</w:t>
      </w:r>
    </w:p>
    <w:p w14:paraId="235BDA83" w14:textId="564D2FBE" w:rsidR="002972A0" w:rsidRPr="002A3931" w:rsidRDefault="002972A0" w:rsidP="00C3098E">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“No,” Kawan responded.</w:t>
      </w:r>
    </w:p>
    <w:p w14:paraId="6BB380CE" w14:textId="3CD8CDB3" w:rsidR="002972A0" w:rsidRPr="002A3931" w:rsidRDefault="002972A0" w:rsidP="00C3098E">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asked, “Of whom?”</w:t>
      </w:r>
    </w:p>
    <w:p w14:paraId="69C68B2C" w14:textId="591E4DE6" w:rsidR="002972A0" w:rsidRPr="002A3931" w:rsidRDefault="002972A0" w:rsidP="00C3098E">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w:t>
      </w:r>
      <w:r w:rsidR="000B7E91" w:rsidRPr="002A3931">
        <w:rPr>
          <w:rFonts w:ascii="Unikurd Web" w:hAnsi="Unikurd Web" w:cs="Unikurd Web"/>
          <w:color w:val="000000" w:themeColor="text1"/>
          <w:sz w:val="24"/>
          <w:szCs w:val="24"/>
          <w:lang w:bidi="ar-IQ"/>
        </w:rPr>
        <w:t xml:space="preserve">Prophet </w:t>
      </w:r>
      <w:r w:rsidR="009C7ABA" w:rsidRPr="002A3931">
        <w:rPr>
          <w:rFonts w:ascii="Unikurd Web" w:hAnsi="Unikurd Web" w:cs="Unikurd Web"/>
          <w:color w:val="000000" w:themeColor="text1"/>
          <w:sz w:val="24"/>
          <w:szCs w:val="24"/>
          <w:lang w:bidi="ar-IQ"/>
        </w:rPr>
        <w:t>I</w:t>
      </w:r>
      <w:r w:rsidRPr="002A3931">
        <w:rPr>
          <w:rFonts w:ascii="Unikurd Web" w:hAnsi="Unikurd Web" w:cs="Unikurd Web"/>
          <w:color w:val="000000" w:themeColor="text1"/>
          <w:sz w:val="24"/>
          <w:szCs w:val="24"/>
          <w:lang w:bidi="ar-IQ"/>
        </w:rPr>
        <w:t>mam Ali,” Kawan responded.</w:t>
      </w:r>
    </w:p>
    <w:p w14:paraId="4364D92C" w14:textId="4B2AA7C6" w:rsidR="002972A0" w:rsidRPr="002A3931" w:rsidRDefault="002972A0" w:rsidP="00C3098E">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asked, “Why?”</w:t>
      </w:r>
    </w:p>
    <w:p w14:paraId="6CDF9915" w14:textId="7A9F6331" w:rsidR="00E75A98" w:rsidRPr="002A3931" w:rsidRDefault="000B7E91" w:rsidP="00E75A98">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“The prophet was standing still above our heads. He was holding a Zulfiqar </w:t>
      </w:r>
      <w:r w:rsidR="000A33C4" w:rsidRPr="002A3931">
        <w:rPr>
          <w:rFonts w:ascii="Unikurd Web" w:hAnsi="Unikurd Web" w:cs="Unikurd Web"/>
          <w:color w:val="000000" w:themeColor="text1"/>
          <w:sz w:val="24"/>
          <w:szCs w:val="24"/>
          <w:lang w:bidi="ar-IQ"/>
        </w:rPr>
        <w:t>sword (</w:t>
      </w:r>
      <w:r w:rsidR="004B2DF3" w:rsidRPr="002A3931">
        <w:rPr>
          <w:rFonts w:ascii="Unikurd Web" w:hAnsi="Unikurd Web" w:cs="Unikurd Web"/>
          <w:color w:val="000000" w:themeColor="text1"/>
          <w:sz w:val="24"/>
          <w:szCs w:val="24"/>
          <w:lang w:bidi="ar-IQ"/>
        </w:rPr>
        <w:t>double-edged sword</w:t>
      </w:r>
      <w:r w:rsidRPr="002A3931">
        <w:rPr>
          <w:rFonts w:ascii="Unikurd Web" w:hAnsi="Unikurd Web" w:cs="Unikurd Web"/>
          <w:color w:val="000000" w:themeColor="text1"/>
          <w:sz w:val="24"/>
          <w:szCs w:val="24"/>
          <w:lang w:bidi="ar-IQ"/>
        </w:rPr>
        <w:t>) in his hand</w:t>
      </w:r>
      <w:r w:rsidR="003835D4" w:rsidRPr="002A3931">
        <w:rPr>
          <w:rFonts w:ascii="Unikurd Web" w:hAnsi="Unikurd Web" w:cs="Unikurd Web"/>
          <w:color w:val="000000" w:themeColor="text1"/>
          <w:sz w:val="24"/>
          <w:szCs w:val="24"/>
          <w:lang w:bidi="ar-IQ"/>
        </w:rPr>
        <w:t>s</w:t>
      </w:r>
      <w:r w:rsidRPr="002A3931">
        <w:rPr>
          <w:rFonts w:ascii="Unikurd Web" w:hAnsi="Unikurd Web" w:cs="Unikurd Web"/>
          <w:color w:val="000000" w:themeColor="text1"/>
          <w:sz w:val="24"/>
          <w:szCs w:val="24"/>
          <w:lang w:bidi="ar-IQ"/>
        </w:rPr>
        <w:t xml:space="preserve">. </w:t>
      </w:r>
      <w:r w:rsidR="000A33C4" w:rsidRPr="002A3931">
        <w:rPr>
          <w:rFonts w:ascii="Unikurd Web" w:hAnsi="Unikurd Web" w:cs="Unikurd Web"/>
          <w:color w:val="000000" w:themeColor="text1"/>
          <w:sz w:val="24"/>
          <w:szCs w:val="24"/>
          <w:lang w:bidi="ar-IQ"/>
        </w:rPr>
        <w:t xml:space="preserve">His lion was sitting by his feet with </w:t>
      </w:r>
      <w:r w:rsidR="009C7ABA" w:rsidRPr="002A3931">
        <w:rPr>
          <w:rFonts w:ascii="Unikurd Web" w:hAnsi="Unikurd Web" w:cs="Unikurd Web"/>
          <w:color w:val="000000" w:themeColor="text1"/>
          <w:sz w:val="24"/>
          <w:szCs w:val="24"/>
          <w:lang w:bidi="ar-IQ"/>
        </w:rPr>
        <w:t xml:space="preserve">a </w:t>
      </w:r>
      <w:r w:rsidR="000A33C4" w:rsidRPr="002A3931">
        <w:rPr>
          <w:rFonts w:ascii="Unikurd Web" w:hAnsi="Unikurd Web" w:cs="Unikurd Web"/>
          <w:color w:val="000000" w:themeColor="text1"/>
          <w:sz w:val="24"/>
          <w:szCs w:val="24"/>
          <w:lang w:bidi="ar-IQ"/>
        </w:rPr>
        <w:t>confident gaze</w:t>
      </w:r>
      <w:r w:rsidR="00E75A98" w:rsidRPr="002A3931">
        <w:rPr>
          <w:rFonts w:ascii="Unikurd Web" w:hAnsi="Unikurd Web" w:cs="Unikurd Web"/>
          <w:color w:val="000000" w:themeColor="text1"/>
          <w:sz w:val="24"/>
          <w:szCs w:val="24"/>
          <w:lang w:bidi="ar-IQ"/>
        </w:rPr>
        <w:t>, its posture appeared as though i</w:t>
      </w:r>
      <w:r w:rsidR="003835D4" w:rsidRPr="002A3931">
        <w:rPr>
          <w:rFonts w:ascii="Unikurd Web" w:hAnsi="Unikurd Web" w:cs="Unikurd Web"/>
          <w:color w:val="000000" w:themeColor="text1"/>
          <w:sz w:val="24"/>
          <w:szCs w:val="24"/>
          <w:lang w:bidi="ar-IQ"/>
        </w:rPr>
        <w:t>t was</w:t>
      </w:r>
      <w:r w:rsidR="00E75A98" w:rsidRPr="002A3931">
        <w:rPr>
          <w:rFonts w:ascii="Unikurd Web" w:hAnsi="Unikurd Web" w:cs="Unikurd Web"/>
          <w:color w:val="000000" w:themeColor="text1"/>
          <w:sz w:val="24"/>
          <w:szCs w:val="24"/>
          <w:lang w:bidi="ar-IQ"/>
        </w:rPr>
        <w:t xml:space="preserve"> poised, ready to heed a command to strike,” Kawan explained. </w:t>
      </w:r>
    </w:p>
    <w:p w14:paraId="6DF95E65" w14:textId="67A3430B" w:rsidR="00DC63B8" w:rsidRPr="002A3931" w:rsidRDefault="00DC63B8" w:rsidP="00E75A98">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inquired, “And then?”</w:t>
      </w:r>
    </w:p>
    <w:p w14:paraId="0044241E" w14:textId="47EB94AD" w:rsidR="00DC63B8" w:rsidRPr="002A3931" w:rsidRDefault="0008056C" w:rsidP="0008056C">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Kawan explained, </w:t>
      </w:r>
      <w:r w:rsidR="00DC63B8" w:rsidRPr="002A3931">
        <w:rPr>
          <w:rFonts w:ascii="Unikurd Web" w:hAnsi="Unikurd Web" w:cs="Unikurd Web"/>
          <w:color w:val="000000" w:themeColor="text1"/>
          <w:sz w:val="24"/>
          <w:szCs w:val="24"/>
          <w:lang w:bidi="ar-IQ"/>
        </w:rPr>
        <w:t xml:space="preserve">“I stretched my hands towards the TV to hold it while expecting the soldier to restrain my hands at any </w:t>
      </w:r>
      <w:r w:rsidR="000E3E11" w:rsidRPr="002A3931">
        <w:rPr>
          <w:rFonts w:ascii="Unikurd Web" w:hAnsi="Unikurd Web" w:cs="Unikurd Web"/>
          <w:color w:val="000000" w:themeColor="text1"/>
          <w:sz w:val="24"/>
          <w:szCs w:val="24"/>
          <w:lang w:bidi="ar-IQ"/>
        </w:rPr>
        <w:t>second</w:t>
      </w:r>
      <w:r w:rsidR="00DC63B8" w:rsidRPr="002A3931">
        <w:rPr>
          <w:rFonts w:ascii="Unikurd Web" w:hAnsi="Unikurd Web" w:cs="Unikurd Web"/>
          <w:color w:val="000000" w:themeColor="text1"/>
          <w:sz w:val="24"/>
          <w:szCs w:val="24"/>
          <w:lang w:bidi="ar-IQ"/>
        </w:rPr>
        <w:t>, but</w:t>
      </w:r>
      <w:r w:rsidR="00DC63B8" w:rsidRPr="002A3931">
        <w:rPr>
          <w:rFonts w:ascii="Arial" w:hAnsi="Arial" w:cs="Arial"/>
          <w:color w:val="000000" w:themeColor="text1"/>
          <w:sz w:val="24"/>
          <w:szCs w:val="24"/>
          <w:lang w:bidi="ar-IQ"/>
        </w:rPr>
        <w:t>…</w:t>
      </w:r>
      <w:r w:rsidR="00DC63B8" w:rsidRPr="002A3931">
        <w:rPr>
          <w:rFonts w:ascii="Unikurd Web" w:hAnsi="Unikurd Web" w:cs="Unikurd Web"/>
          <w:color w:val="000000" w:themeColor="text1"/>
          <w:sz w:val="24"/>
          <w:szCs w:val="24"/>
          <w:lang w:bidi="ar-IQ"/>
        </w:rPr>
        <w:t>,” Kawan explained.</w:t>
      </w:r>
    </w:p>
    <w:p w14:paraId="341C7AC6" w14:textId="68EE5DAE" w:rsidR="00DC63B8" w:rsidRPr="002A3931" w:rsidRDefault="00DC63B8" w:rsidP="00E75A98">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The man </w:t>
      </w:r>
      <w:r w:rsidR="009973C4" w:rsidRPr="002A3931">
        <w:rPr>
          <w:rFonts w:ascii="Unikurd Web" w:hAnsi="Unikurd Web" w:cs="Unikurd Web"/>
          <w:color w:val="000000" w:themeColor="text1"/>
          <w:sz w:val="24"/>
          <w:szCs w:val="24"/>
          <w:lang w:bidi="ar-IQ"/>
        </w:rPr>
        <w:t>interrupted</w:t>
      </w:r>
      <w:r w:rsidRPr="002A3931">
        <w:rPr>
          <w:rFonts w:ascii="Unikurd Web" w:hAnsi="Unikurd Web" w:cs="Unikurd Web"/>
          <w:color w:val="000000" w:themeColor="text1"/>
          <w:sz w:val="24"/>
          <w:szCs w:val="24"/>
          <w:lang w:bidi="ar-IQ"/>
        </w:rPr>
        <w:t xml:space="preserve"> him, “And then?”</w:t>
      </w:r>
    </w:p>
    <w:p w14:paraId="79719512" w14:textId="13CE021A" w:rsidR="00DC63B8" w:rsidRPr="002A3931" w:rsidRDefault="00DC63B8" w:rsidP="00E75A98">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w:t>
      </w:r>
      <w:r w:rsidR="004C32CA" w:rsidRPr="002A3931">
        <w:rPr>
          <w:rFonts w:ascii="Unikurd Web" w:hAnsi="Unikurd Web" w:cs="Unikurd Web"/>
          <w:color w:val="000000" w:themeColor="text1"/>
          <w:sz w:val="24"/>
          <w:szCs w:val="24"/>
          <w:lang w:bidi="ar-IQ"/>
        </w:rPr>
        <w:t>Before carrying the TV, I turned my face towards the soldier, I saw him froze in surprise</w:t>
      </w:r>
      <w:r w:rsidRPr="002A3931">
        <w:rPr>
          <w:rFonts w:ascii="Unikurd Web" w:hAnsi="Unikurd Web" w:cs="Unikurd Web"/>
          <w:color w:val="000000" w:themeColor="text1"/>
          <w:sz w:val="24"/>
          <w:szCs w:val="24"/>
          <w:lang w:bidi="ar-IQ"/>
        </w:rPr>
        <w:t>,</w:t>
      </w:r>
      <w:r w:rsidR="004C32CA" w:rsidRPr="002A3931">
        <w:rPr>
          <w:rFonts w:ascii="Unikurd Web" w:hAnsi="Unikurd Web" w:cs="Unikurd Web"/>
          <w:color w:val="000000" w:themeColor="text1"/>
          <w:sz w:val="24"/>
          <w:szCs w:val="24"/>
          <w:lang w:bidi="ar-IQ"/>
        </w:rPr>
        <w:t xml:space="preserve"> but</w:t>
      </w:r>
      <w:r w:rsidR="004C32CA" w:rsidRPr="002A3931">
        <w:rPr>
          <w:rFonts w:ascii="Arial" w:hAnsi="Arial" w:cs="Arial"/>
          <w:color w:val="000000" w:themeColor="text1"/>
          <w:sz w:val="24"/>
          <w:szCs w:val="24"/>
          <w:lang w:bidi="ar-IQ"/>
        </w:rPr>
        <w:t>…</w:t>
      </w:r>
      <w:r w:rsidRPr="002A3931">
        <w:rPr>
          <w:rFonts w:ascii="Unikurd Web" w:hAnsi="Unikurd Web" w:cs="Unikurd Web"/>
          <w:color w:val="000000" w:themeColor="text1"/>
          <w:sz w:val="24"/>
          <w:szCs w:val="24"/>
          <w:lang w:bidi="ar-IQ"/>
        </w:rPr>
        <w:t>” Kawan added.</w:t>
      </w:r>
    </w:p>
    <w:p w14:paraId="08997E11" w14:textId="263620DC" w:rsidR="004C32CA" w:rsidRPr="002A3931" w:rsidRDefault="004C32CA" w:rsidP="00E75A98">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The man </w:t>
      </w:r>
      <w:r w:rsidR="000E3E11" w:rsidRPr="002A3931">
        <w:rPr>
          <w:rFonts w:ascii="Unikurd Web" w:hAnsi="Unikurd Web" w:cs="Unikurd Web"/>
          <w:color w:val="000000" w:themeColor="text1"/>
          <w:sz w:val="24"/>
          <w:szCs w:val="24"/>
          <w:lang w:bidi="ar-IQ"/>
        </w:rPr>
        <w:t xml:space="preserve">interrupted </w:t>
      </w:r>
      <w:r w:rsidR="0029115F" w:rsidRPr="002A3931">
        <w:rPr>
          <w:rFonts w:ascii="Unikurd Web" w:hAnsi="Unikurd Web" w:cs="Unikurd Web"/>
          <w:color w:val="000000" w:themeColor="text1"/>
          <w:sz w:val="24"/>
          <w:szCs w:val="24"/>
          <w:lang w:bidi="ar-IQ"/>
        </w:rPr>
        <w:t xml:space="preserve">again </w:t>
      </w:r>
      <w:r w:rsidR="000E3E11" w:rsidRPr="002A3931">
        <w:rPr>
          <w:rFonts w:ascii="Unikurd Web" w:hAnsi="Unikurd Web" w:cs="Unikurd Web"/>
          <w:color w:val="000000" w:themeColor="text1"/>
          <w:sz w:val="24"/>
          <w:szCs w:val="24"/>
          <w:lang w:bidi="ar-IQ"/>
        </w:rPr>
        <w:t xml:space="preserve">and </w:t>
      </w:r>
      <w:r w:rsidRPr="002A3931">
        <w:rPr>
          <w:rFonts w:ascii="Unikurd Web" w:hAnsi="Unikurd Web" w:cs="Unikurd Web"/>
          <w:color w:val="000000" w:themeColor="text1"/>
          <w:sz w:val="24"/>
          <w:szCs w:val="24"/>
          <w:lang w:bidi="ar-IQ"/>
        </w:rPr>
        <w:t>asked, “But what?”</w:t>
      </w:r>
    </w:p>
    <w:p w14:paraId="5E89CF1E" w14:textId="77777777" w:rsidR="0029115F" w:rsidRPr="002A3931" w:rsidRDefault="004C32CA" w:rsidP="0029115F">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“He was intermittently watching me and </w:t>
      </w:r>
      <w:r w:rsidR="009C7ABA" w:rsidRPr="002A3931">
        <w:rPr>
          <w:rFonts w:ascii="Unikurd Web" w:hAnsi="Unikurd Web" w:cs="Unikurd Web"/>
          <w:color w:val="000000" w:themeColor="text1"/>
          <w:sz w:val="24"/>
          <w:szCs w:val="24"/>
          <w:lang w:bidi="ar-IQ"/>
        </w:rPr>
        <w:t>I</w:t>
      </w:r>
      <w:r w:rsidRPr="002A3931">
        <w:rPr>
          <w:rFonts w:ascii="Unikurd Web" w:hAnsi="Unikurd Web" w:cs="Unikurd Web"/>
          <w:color w:val="000000" w:themeColor="text1"/>
          <w:sz w:val="24"/>
          <w:szCs w:val="24"/>
          <w:lang w:bidi="ar-IQ"/>
        </w:rPr>
        <w:t xml:space="preserve">mam Ali,” Kawan explained. </w:t>
      </w:r>
    </w:p>
    <w:p w14:paraId="188D24A0" w14:textId="187F165E" w:rsidR="004C32CA" w:rsidRPr="002A3931" w:rsidRDefault="004C32CA" w:rsidP="0029115F">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asked, “Did you carry the TV?”</w:t>
      </w:r>
    </w:p>
    <w:p w14:paraId="5848CD25" w14:textId="7B0D5776" w:rsidR="004C32CA" w:rsidRPr="002A3931" w:rsidRDefault="004C32CA" w:rsidP="00E75A98">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“I did,” Kawan responded.</w:t>
      </w:r>
    </w:p>
    <w:p w14:paraId="64C6508F" w14:textId="248E020D" w:rsidR="004C32CA" w:rsidRPr="002A3931" w:rsidRDefault="004C32CA" w:rsidP="00E75A98">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asked, “What about the soldier? Did he say anything?”</w:t>
      </w:r>
    </w:p>
    <w:p w14:paraId="2CE87468" w14:textId="70E21933" w:rsidR="00304E7F" w:rsidRPr="002A3931" w:rsidRDefault="00304E7F" w:rsidP="00E75A98">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“Nothing at all! He calmly followed me towards the lorry,” Kawan responded.</w:t>
      </w:r>
    </w:p>
    <w:p w14:paraId="36D2CE7E" w14:textId="11ED9CFD" w:rsidR="00304E7F" w:rsidRPr="002A3931" w:rsidRDefault="00304E7F" w:rsidP="00E75A98">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asked, “Why you didn’t load more items?”</w:t>
      </w:r>
    </w:p>
    <w:p w14:paraId="6556F7D0" w14:textId="3C19A7D5" w:rsidR="00304E7F" w:rsidRPr="002A3931" w:rsidRDefault="00304E7F" w:rsidP="00E75A98">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“I didn’t want to be unfair to the other household with whom I shared the lorry,” Kawan responded. </w:t>
      </w:r>
    </w:p>
    <w:p w14:paraId="5A4D9745" w14:textId="11BDE84C" w:rsidR="00304E7F" w:rsidRPr="002A3931" w:rsidRDefault="00304E7F" w:rsidP="00E75A98">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The man asked, “What </w:t>
      </w:r>
      <w:r w:rsidR="00635B29" w:rsidRPr="002A3931">
        <w:rPr>
          <w:rFonts w:ascii="Unikurd Web" w:hAnsi="Unikurd Web" w:cs="Unikurd Web"/>
          <w:color w:val="000000" w:themeColor="text1"/>
          <w:sz w:val="24"/>
          <w:szCs w:val="24"/>
          <w:lang w:bidi="ar-IQ"/>
        </w:rPr>
        <w:t>did you</w:t>
      </w:r>
      <w:r w:rsidRPr="002A3931">
        <w:rPr>
          <w:rFonts w:ascii="Unikurd Web" w:hAnsi="Unikurd Web" w:cs="Unikurd Web"/>
          <w:color w:val="000000" w:themeColor="text1"/>
          <w:sz w:val="24"/>
          <w:szCs w:val="24"/>
          <w:lang w:bidi="ar-IQ"/>
        </w:rPr>
        <w:t xml:space="preserve"> </w:t>
      </w:r>
      <w:r w:rsidR="00635B29" w:rsidRPr="002A3931">
        <w:rPr>
          <w:rFonts w:ascii="Unikurd Web" w:hAnsi="Unikurd Web" w:cs="Unikurd Web"/>
          <w:color w:val="000000" w:themeColor="text1"/>
          <w:sz w:val="24"/>
          <w:szCs w:val="24"/>
          <w:lang w:bidi="ar-IQ"/>
        </w:rPr>
        <w:t xml:space="preserve">do </w:t>
      </w:r>
      <w:r w:rsidRPr="002A3931">
        <w:rPr>
          <w:rFonts w:ascii="Unikurd Web" w:hAnsi="Unikurd Web" w:cs="Unikurd Web"/>
          <w:color w:val="000000" w:themeColor="text1"/>
          <w:sz w:val="24"/>
          <w:szCs w:val="24"/>
          <w:lang w:bidi="ar-IQ"/>
        </w:rPr>
        <w:t xml:space="preserve">to the </w:t>
      </w:r>
      <w:r w:rsidR="000E3E11" w:rsidRPr="002A3931">
        <w:rPr>
          <w:rFonts w:ascii="Unikurd Web" w:hAnsi="Unikurd Web" w:cs="Unikurd Web"/>
          <w:color w:val="000000" w:themeColor="text1"/>
          <w:sz w:val="24"/>
          <w:szCs w:val="24"/>
          <w:lang w:bidi="ar-IQ"/>
        </w:rPr>
        <w:t>TV</w:t>
      </w:r>
      <w:r w:rsidRPr="002A3931">
        <w:rPr>
          <w:rFonts w:ascii="Unikurd Web" w:hAnsi="Unikurd Web" w:cs="Unikurd Web"/>
          <w:color w:val="000000" w:themeColor="text1"/>
          <w:sz w:val="24"/>
          <w:szCs w:val="24"/>
          <w:lang w:bidi="ar-IQ"/>
        </w:rPr>
        <w:t>?”</w:t>
      </w:r>
    </w:p>
    <w:p w14:paraId="532BCB93" w14:textId="6E2A0CA0" w:rsidR="00304E7F" w:rsidRPr="002A3931" w:rsidRDefault="00304E7F" w:rsidP="00E75A98">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w:t>
      </w:r>
      <w:r w:rsidR="00635B29" w:rsidRPr="002A3931">
        <w:rPr>
          <w:rFonts w:ascii="Unikurd Web" w:hAnsi="Unikurd Web" w:cs="Unikurd Web"/>
          <w:color w:val="000000" w:themeColor="text1"/>
          <w:sz w:val="24"/>
          <w:szCs w:val="24"/>
          <w:lang w:bidi="ar-IQ"/>
        </w:rPr>
        <w:t>I kept it on my lap in front of the lorry throughout the way back to that country,” Kawan responded.</w:t>
      </w:r>
    </w:p>
    <w:p w14:paraId="7571ABEC" w14:textId="42DF66AB" w:rsidR="00A256B4" w:rsidRPr="002A3931" w:rsidRDefault="00A256B4" w:rsidP="00E75A98">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The man said, “You are indebted to </w:t>
      </w:r>
      <w:r w:rsidR="000E3E11" w:rsidRPr="002A3931">
        <w:rPr>
          <w:rFonts w:ascii="Unikurd Web" w:hAnsi="Unikurd Web" w:cs="Unikurd Web"/>
          <w:color w:val="000000" w:themeColor="text1"/>
          <w:sz w:val="24"/>
          <w:szCs w:val="24"/>
          <w:lang w:bidi="ar-IQ"/>
        </w:rPr>
        <w:t>I</w:t>
      </w:r>
      <w:r w:rsidRPr="002A3931">
        <w:rPr>
          <w:rFonts w:ascii="Unikurd Web" w:hAnsi="Unikurd Web" w:cs="Unikurd Web"/>
          <w:color w:val="000000" w:themeColor="text1"/>
          <w:sz w:val="24"/>
          <w:szCs w:val="24"/>
          <w:lang w:bidi="ar-IQ"/>
        </w:rPr>
        <w:t>mam Ali.”</w:t>
      </w:r>
    </w:p>
    <w:p w14:paraId="03BF68E9" w14:textId="5CDB5365" w:rsidR="00A256B4" w:rsidRPr="002A3931" w:rsidRDefault="00A256B4" w:rsidP="00E75A98">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“I didn’t</w:t>
      </w:r>
      <w:r w:rsidR="00240A11" w:rsidRPr="002A3931">
        <w:rPr>
          <w:rFonts w:ascii="Unikurd Web" w:hAnsi="Unikurd Web" w:cs="Unikurd Web"/>
          <w:color w:val="000000" w:themeColor="text1"/>
          <w:sz w:val="24"/>
          <w:szCs w:val="24"/>
          <w:lang w:bidi="ar-IQ"/>
        </w:rPr>
        <w:t xml:space="preserve"> expect</w:t>
      </w:r>
      <w:r w:rsidRPr="002A3931">
        <w:rPr>
          <w:rFonts w:ascii="Unikurd Web" w:hAnsi="Unikurd Web" w:cs="Unikurd Web"/>
          <w:color w:val="000000" w:themeColor="text1"/>
          <w:sz w:val="24"/>
          <w:szCs w:val="24"/>
          <w:lang w:bidi="ar-IQ"/>
        </w:rPr>
        <w:t xml:space="preserve"> h</w:t>
      </w:r>
      <w:r w:rsidR="00240A11" w:rsidRPr="002A3931">
        <w:rPr>
          <w:rFonts w:ascii="Unikurd Web" w:hAnsi="Unikurd Web" w:cs="Unikurd Web"/>
          <w:color w:val="000000" w:themeColor="text1"/>
          <w:sz w:val="24"/>
          <w:szCs w:val="24"/>
          <w:lang w:bidi="ar-IQ"/>
        </w:rPr>
        <w:t>im to</w:t>
      </w:r>
      <w:r w:rsidRPr="002A3931">
        <w:rPr>
          <w:rFonts w:ascii="Unikurd Web" w:hAnsi="Unikurd Web" w:cs="Unikurd Web"/>
          <w:color w:val="000000" w:themeColor="text1"/>
          <w:sz w:val="24"/>
          <w:szCs w:val="24"/>
          <w:lang w:bidi="ar-IQ"/>
        </w:rPr>
        <w:t xml:space="preserve"> help me</w:t>
      </w:r>
      <w:r w:rsidR="00094AB5" w:rsidRPr="002A3931">
        <w:rPr>
          <w:rFonts w:ascii="Unikurd Web" w:hAnsi="Unikurd Web" w:cs="Unikurd Web"/>
          <w:color w:val="000000" w:themeColor="text1"/>
          <w:sz w:val="24"/>
          <w:szCs w:val="24"/>
          <w:lang w:bidi="ar-IQ"/>
        </w:rPr>
        <w:t xml:space="preserve"> </w:t>
      </w:r>
      <w:r w:rsidRPr="002A3931">
        <w:rPr>
          <w:rFonts w:ascii="Unikurd Web" w:hAnsi="Unikurd Web" w:cs="Unikurd Web"/>
          <w:color w:val="000000" w:themeColor="text1"/>
          <w:sz w:val="24"/>
          <w:szCs w:val="24"/>
          <w:lang w:bidi="ar-IQ"/>
        </w:rPr>
        <w:t>have the TV,” Kawan responded.</w:t>
      </w:r>
    </w:p>
    <w:p w14:paraId="3CA1BC66" w14:textId="2A3FA7F7" w:rsidR="00A256B4" w:rsidRPr="002A3931" w:rsidRDefault="00A256B4" w:rsidP="00E75A98">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asked, “Who?”</w:t>
      </w:r>
    </w:p>
    <w:p w14:paraId="2D16C572" w14:textId="3BA115CB" w:rsidR="00A256B4" w:rsidRPr="002A3931" w:rsidRDefault="00A256B4" w:rsidP="00E75A98">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w:t>
      </w:r>
      <w:r w:rsidR="00094AB5" w:rsidRPr="002A3931">
        <w:rPr>
          <w:rFonts w:ascii="Unikurd Web" w:hAnsi="Unikurd Web" w:cs="Unikurd Web"/>
          <w:color w:val="000000" w:themeColor="text1"/>
          <w:sz w:val="24"/>
          <w:szCs w:val="24"/>
          <w:lang w:bidi="ar-IQ"/>
        </w:rPr>
        <w:t>I</w:t>
      </w:r>
      <w:r w:rsidRPr="002A3931">
        <w:rPr>
          <w:rFonts w:ascii="Unikurd Web" w:hAnsi="Unikurd Web" w:cs="Unikurd Web"/>
          <w:color w:val="000000" w:themeColor="text1"/>
          <w:sz w:val="24"/>
          <w:szCs w:val="24"/>
          <w:lang w:bidi="ar-IQ"/>
        </w:rPr>
        <w:t>mam Ali,” Kawan responded.</w:t>
      </w:r>
    </w:p>
    <w:p w14:paraId="70A556B2" w14:textId="01125BE1" w:rsidR="00A256B4" w:rsidRPr="002A3931" w:rsidRDefault="00A256B4" w:rsidP="00E75A98">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asked, “Why?”</w:t>
      </w:r>
    </w:p>
    <w:p w14:paraId="6B3B0FBC" w14:textId="434916A0" w:rsidR="006E553C" w:rsidRPr="002A3931" w:rsidRDefault="00A256B4" w:rsidP="00D80267">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“Because </w:t>
      </w:r>
      <w:r w:rsidR="00240A11" w:rsidRPr="002A3931">
        <w:rPr>
          <w:rFonts w:ascii="Unikurd Web" w:hAnsi="Unikurd Web" w:cs="Unikurd Web"/>
          <w:color w:val="000000" w:themeColor="text1"/>
          <w:sz w:val="24"/>
          <w:szCs w:val="24"/>
          <w:lang w:bidi="ar-IQ"/>
        </w:rPr>
        <w:t xml:space="preserve">he </w:t>
      </w:r>
      <w:r w:rsidRPr="002A3931">
        <w:rPr>
          <w:rFonts w:ascii="Unikurd Web" w:hAnsi="Unikurd Web" w:cs="Unikurd Web"/>
          <w:color w:val="000000" w:themeColor="text1"/>
          <w:sz w:val="24"/>
          <w:szCs w:val="24"/>
          <w:lang w:bidi="ar-IQ"/>
        </w:rPr>
        <w:t>wasn’t him!”</w:t>
      </w:r>
      <w:r w:rsidR="00094AB5" w:rsidRPr="002A3931">
        <w:rPr>
          <w:rFonts w:ascii="Unikurd Web" w:hAnsi="Unikurd Web" w:cs="Unikurd Web"/>
          <w:color w:val="000000" w:themeColor="text1"/>
          <w:sz w:val="24"/>
          <w:szCs w:val="24"/>
          <w:lang w:bidi="ar-IQ"/>
        </w:rPr>
        <w:t xml:space="preserve"> Kawan explained.</w:t>
      </w:r>
    </w:p>
    <w:p w14:paraId="751B247F" w14:textId="6E53EB4C" w:rsidR="00A256B4" w:rsidRPr="002A3931" w:rsidRDefault="00A256B4" w:rsidP="00E75A98">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asked, “Who was</w:t>
      </w:r>
      <w:r w:rsidR="001A75CA" w:rsidRPr="002A3931">
        <w:rPr>
          <w:rFonts w:ascii="Unikurd Web" w:hAnsi="Unikurd Web" w:cs="Unikurd Web"/>
          <w:color w:val="000000" w:themeColor="text1"/>
          <w:sz w:val="24"/>
          <w:szCs w:val="24"/>
          <w:lang w:bidi="ar-IQ"/>
        </w:rPr>
        <w:t xml:space="preserve"> he</w:t>
      </w:r>
      <w:r w:rsidRPr="002A3931">
        <w:rPr>
          <w:rFonts w:ascii="Unikurd Web" w:hAnsi="Unikurd Web" w:cs="Unikurd Web"/>
          <w:color w:val="000000" w:themeColor="text1"/>
          <w:sz w:val="24"/>
          <w:szCs w:val="24"/>
          <w:lang w:bidi="ar-IQ"/>
        </w:rPr>
        <w:t>?”</w:t>
      </w:r>
    </w:p>
    <w:p w14:paraId="58704843" w14:textId="7B7D2CD4" w:rsidR="00A256B4" w:rsidRPr="002A3931" w:rsidRDefault="00A256B4" w:rsidP="00E75A98">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“It was his photo,” Kawan responded.</w:t>
      </w:r>
    </w:p>
    <w:p w14:paraId="1A5F47A8" w14:textId="5DF62106" w:rsidR="00513639" w:rsidRPr="002A3931" w:rsidRDefault="00513639" w:rsidP="00E75A98">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asked, “What was that photo doing in there? Are you Shia?”</w:t>
      </w:r>
    </w:p>
    <w:p w14:paraId="3FB0D877" w14:textId="1AE8C7DD" w:rsidR="00513639" w:rsidRPr="002A3931" w:rsidRDefault="00513639" w:rsidP="00E75A98">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“No,” Kawan responded.</w:t>
      </w:r>
    </w:p>
    <w:p w14:paraId="40416B72" w14:textId="465DD36C" w:rsidR="00513639" w:rsidRPr="002A3931" w:rsidRDefault="00513639" w:rsidP="00E75A98">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inquired, “Then why!?”</w:t>
      </w:r>
    </w:p>
    <w:p w14:paraId="35F3541C" w14:textId="0C24A829" w:rsidR="00513639" w:rsidRPr="002A3931" w:rsidRDefault="00513639" w:rsidP="00E75A98">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“I bought it in the market when I was a child,” Kawan explained.</w:t>
      </w:r>
    </w:p>
    <w:p w14:paraId="2C917CAB" w14:textId="7170E8C2" w:rsidR="00513639" w:rsidRPr="002A3931" w:rsidRDefault="00513639" w:rsidP="00E75A98">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asked, “Why?”</w:t>
      </w:r>
    </w:p>
    <w:p w14:paraId="38C827E6" w14:textId="3EB792B5" w:rsidR="00513639" w:rsidRPr="002A3931" w:rsidRDefault="00513639" w:rsidP="00E75A98">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“Just for beauty, I nailed it to the wall above the TV,” Kawan explained.</w:t>
      </w:r>
    </w:p>
    <w:p w14:paraId="1C707A09" w14:textId="1A107148" w:rsidR="00513639" w:rsidRPr="002A3931" w:rsidRDefault="00513639" w:rsidP="00E75A98">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asked, “Just for beauty?”</w:t>
      </w:r>
    </w:p>
    <w:p w14:paraId="57D662EE" w14:textId="2D2E167A" w:rsidR="00513639" w:rsidRPr="002A3931" w:rsidRDefault="00513639" w:rsidP="00E75A98">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“No, for </w:t>
      </w:r>
      <w:r w:rsidR="00583E81" w:rsidRPr="002A3931">
        <w:rPr>
          <w:rFonts w:ascii="Unikurd Web" w:hAnsi="Unikurd Web" w:cs="Unikurd Web"/>
          <w:color w:val="000000" w:themeColor="text1"/>
          <w:sz w:val="24"/>
          <w:szCs w:val="24"/>
          <w:lang w:bidi="ar-IQ"/>
        </w:rPr>
        <w:t>his bravery</w:t>
      </w:r>
      <w:r w:rsidRPr="002A3931">
        <w:rPr>
          <w:rFonts w:ascii="Unikurd Web" w:hAnsi="Unikurd Web" w:cs="Unikurd Web"/>
          <w:color w:val="000000" w:themeColor="text1"/>
          <w:sz w:val="24"/>
          <w:szCs w:val="24"/>
          <w:lang w:bidi="ar-IQ"/>
        </w:rPr>
        <w:t xml:space="preserve">, too,” Kawan responded. </w:t>
      </w:r>
    </w:p>
    <w:p w14:paraId="7D93B9CC" w14:textId="6C2D95F1" w:rsidR="00583E81" w:rsidRPr="002A3931" w:rsidRDefault="00583E81" w:rsidP="00E75A98">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asked, “Bravery of whom?”</w:t>
      </w:r>
    </w:p>
    <w:p w14:paraId="4CFF892E" w14:textId="76B00130" w:rsidR="00583E81" w:rsidRPr="002A3931" w:rsidRDefault="00583E81" w:rsidP="00E75A98">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“Of </w:t>
      </w:r>
      <w:r w:rsidR="001A75CA" w:rsidRPr="002A3931">
        <w:rPr>
          <w:rFonts w:ascii="Unikurd Web" w:hAnsi="Unikurd Web" w:cs="Unikurd Web"/>
          <w:color w:val="000000" w:themeColor="text1"/>
          <w:sz w:val="24"/>
          <w:szCs w:val="24"/>
          <w:lang w:bidi="ar-IQ"/>
        </w:rPr>
        <w:t>I</w:t>
      </w:r>
      <w:r w:rsidRPr="002A3931">
        <w:rPr>
          <w:rFonts w:ascii="Unikurd Web" w:hAnsi="Unikurd Web" w:cs="Unikurd Web"/>
          <w:color w:val="000000" w:themeColor="text1"/>
          <w:sz w:val="24"/>
          <w:szCs w:val="24"/>
          <w:lang w:bidi="ar-IQ"/>
        </w:rPr>
        <w:t xml:space="preserve">mam Ali and that of his lion,” Kawan responded. </w:t>
      </w:r>
    </w:p>
    <w:p w14:paraId="7D4D21AD" w14:textId="511F165B" w:rsidR="00583E81" w:rsidRPr="002A3931" w:rsidRDefault="00583E81" w:rsidP="00E75A98">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The man said, “Neither </w:t>
      </w:r>
      <w:r w:rsidR="001A75CA" w:rsidRPr="002A3931">
        <w:rPr>
          <w:rFonts w:ascii="Unikurd Web" w:hAnsi="Unikurd Web" w:cs="Unikurd Web"/>
          <w:color w:val="000000" w:themeColor="text1"/>
          <w:sz w:val="24"/>
          <w:szCs w:val="24"/>
          <w:lang w:bidi="ar-IQ"/>
        </w:rPr>
        <w:t>I</w:t>
      </w:r>
      <w:r w:rsidRPr="002A3931">
        <w:rPr>
          <w:rFonts w:ascii="Unikurd Web" w:hAnsi="Unikurd Web" w:cs="Unikurd Web"/>
          <w:color w:val="000000" w:themeColor="text1"/>
          <w:sz w:val="24"/>
          <w:szCs w:val="24"/>
          <w:lang w:bidi="ar-IQ"/>
        </w:rPr>
        <w:t xml:space="preserve">mam Ali nor his lion </w:t>
      </w:r>
      <w:r w:rsidR="00C1593E" w:rsidRPr="002A3931">
        <w:rPr>
          <w:rFonts w:ascii="Unikurd Web" w:hAnsi="Unikurd Web" w:cs="Unikurd Web"/>
          <w:color w:val="000000" w:themeColor="text1"/>
          <w:sz w:val="24"/>
          <w:szCs w:val="24"/>
          <w:lang w:bidi="ar-IQ"/>
        </w:rPr>
        <w:t>has been around for a long time.”</w:t>
      </w:r>
    </w:p>
    <w:p w14:paraId="1053DEDE" w14:textId="6E7092A8" w:rsidR="00055F4F" w:rsidRPr="002A3931" w:rsidRDefault="00055F4F" w:rsidP="00E75A98">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“Not been around, but a photo of them was at our home,” Kawan responded.</w:t>
      </w:r>
    </w:p>
    <w:p w14:paraId="7380A905" w14:textId="42271B8C" w:rsidR="00055F4F" w:rsidRPr="002A3931" w:rsidRDefault="00055F4F" w:rsidP="00E75A98">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asked, “How did you feel?”</w:t>
      </w:r>
    </w:p>
    <w:p w14:paraId="629ABA4C" w14:textId="748E5070" w:rsidR="00055F4F" w:rsidRPr="002A3931" w:rsidRDefault="00055F4F" w:rsidP="00E75A98">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“I felt a sense of bravery,” Kawan responded.</w:t>
      </w:r>
    </w:p>
    <w:p w14:paraId="6C43FC31" w14:textId="729758E0" w:rsidR="00B20AED" w:rsidRPr="002A3931" w:rsidRDefault="00B20AED" w:rsidP="00E75A98">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asked, “Whose bravery?”</w:t>
      </w:r>
    </w:p>
    <w:p w14:paraId="40ECC9B0" w14:textId="21415F69" w:rsidR="00B20AED" w:rsidRPr="002A3931" w:rsidRDefault="00B20AED" w:rsidP="00E75A98">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w:t>
      </w:r>
      <w:r w:rsidR="000E3E11" w:rsidRPr="002A3931">
        <w:rPr>
          <w:rFonts w:ascii="Unikurd Web" w:hAnsi="Unikurd Web" w:cs="Unikurd Web"/>
          <w:color w:val="000000" w:themeColor="text1"/>
          <w:sz w:val="24"/>
          <w:szCs w:val="24"/>
          <w:lang w:bidi="ar-IQ"/>
        </w:rPr>
        <w:t>As I mentioned,</w:t>
      </w:r>
      <w:r w:rsidR="00411D65" w:rsidRPr="002A3931">
        <w:rPr>
          <w:rFonts w:ascii="Unikurd Web" w:hAnsi="Unikurd Web" w:cs="Unikurd Web"/>
          <w:color w:val="000000" w:themeColor="text1"/>
          <w:sz w:val="24"/>
          <w:szCs w:val="24"/>
          <w:lang w:bidi="ar-IQ"/>
        </w:rPr>
        <w:t xml:space="preserve"> it was</w:t>
      </w:r>
      <w:r w:rsidR="000E3E11" w:rsidRPr="002A3931">
        <w:rPr>
          <w:rFonts w:ascii="Unikurd Web" w:hAnsi="Unikurd Web" w:cs="Unikurd Web"/>
          <w:color w:val="000000" w:themeColor="text1"/>
          <w:sz w:val="24"/>
          <w:szCs w:val="24"/>
          <w:lang w:bidi="ar-IQ"/>
        </w:rPr>
        <w:t xml:space="preserve"> the </w:t>
      </w:r>
      <w:r w:rsidRPr="002A3931">
        <w:rPr>
          <w:rFonts w:ascii="Unikurd Web" w:hAnsi="Unikurd Web" w:cs="Unikurd Web"/>
          <w:color w:val="000000" w:themeColor="text1"/>
          <w:sz w:val="24"/>
          <w:szCs w:val="24"/>
          <w:lang w:bidi="ar-IQ"/>
        </w:rPr>
        <w:t xml:space="preserve">bravery of </w:t>
      </w:r>
      <w:r w:rsidR="001A75CA" w:rsidRPr="002A3931">
        <w:rPr>
          <w:rFonts w:ascii="Unikurd Web" w:hAnsi="Unikurd Web" w:cs="Unikurd Web"/>
          <w:color w:val="000000" w:themeColor="text1"/>
          <w:sz w:val="24"/>
          <w:szCs w:val="24"/>
          <w:lang w:bidi="ar-IQ"/>
        </w:rPr>
        <w:t>I</w:t>
      </w:r>
      <w:r w:rsidRPr="002A3931">
        <w:rPr>
          <w:rFonts w:ascii="Unikurd Web" w:hAnsi="Unikurd Web" w:cs="Unikurd Web"/>
          <w:color w:val="000000" w:themeColor="text1"/>
          <w:sz w:val="24"/>
          <w:szCs w:val="24"/>
          <w:lang w:bidi="ar-IQ"/>
        </w:rPr>
        <w:t>mam Ali, his lion</w:t>
      </w:r>
      <w:r w:rsidR="001A75CA" w:rsidRPr="002A3931">
        <w:rPr>
          <w:rFonts w:ascii="Unikurd Web" w:hAnsi="Unikurd Web" w:cs="Unikurd Web"/>
          <w:color w:val="000000" w:themeColor="text1"/>
          <w:sz w:val="24"/>
          <w:szCs w:val="24"/>
          <w:lang w:bidi="ar-IQ"/>
        </w:rPr>
        <w:t>,</w:t>
      </w:r>
      <w:r w:rsidRPr="002A3931">
        <w:rPr>
          <w:rFonts w:ascii="Unikurd Web" w:hAnsi="Unikurd Web" w:cs="Unikurd Web"/>
          <w:color w:val="000000" w:themeColor="text1"/>
          <w:sz w:val="24"/>
          <w:szCs w:val="24"/>
          <w:lang w:bidi="ar-IQ"/>
        </w:rPr>
        <w:t xml:space="preserve"> and</w:t>
      </w:r>
      <w:r w:rsidR="00411D65" w:rsidRPr="002A3931">
        <w:rPr>
          <w:rFonts w:ascii="Unikurd Web" w:hAnsi="Unikurd Web" w:cs="Unikurd Web"/>
          <w:color w:val="000000" w:themeColor="text1"/>
          <w:sz w:val="24"/>
          <w:szCs w:val="24"/>
          <w:lang w:bidi="ar-IQ"/>
        </w:rPr>
        <w:t xml:space="preserve"> even my own</w:t>
      </w:r>
      <w:r w:rsidR="008D317B" w:rsidRPr="002A3931">
        <w:rPr>
          <w:rFonts w:ascii="Unikurd Web" w:hAnsi="Unikurd Web" w:cs="Unikurd Web"/>
          <w:color w:val="000000" w:themeColor="text1"/>
          <w:sz w:val="24"/>
          <w:szCs w:val="24"/>
          <w:lang w:bidi="ar-IQ"/>
        </w:rPr>
        <w:t>. For the first time, I realised how a photo can create such a</w:t>
      </w:r>
      <w:r w:rsidR="0095770F" w:rsidRPr="002A3931">
        <w:rPr>
          <w:rFonts w:ascii="Unikurd Web" w:hAnsi="Unikurd Web" w:cs="Unikurd Web"/>
          <w:color w:val="000000" w:themeColor="text1"/>
          <w:sz w:val="24"/>
          <w:szCs w:val="24"/>
          <w:lang w:bidi="ar-IQ"/>
        </w:rPr>
        <w:t xml:space="preserve"> powerful</w:t>
      </w:r>
      <w:r w:rsidR="008D317B" w:rsidRPr="002A3931">
        <w:rPr>
          <w:rFonts w:ascii="Unikurd Web" w:hAnsi="Unikurd Web" w:cs="Unikurd Web"/>
          <w:color w:val="000000" w:themeColor="text1"/>
          <w:sz w:val="24"/>
          <w:szCs w:val="24"/>
          <w:lang w:bidi="ar-IQ"/>
        </w:rPr>
        <w:t xml:space="preserve"> deterrence</w:t>
      </w:r>
      <w:r w:rsidR="0095770F" w:rsidRPr="002A3931">
        <w:rPr>
          <w:rFonts w:ascii="Unikurd Web" w:hAnsi="Unikurd Web" w:cs="Unikurd Web"/>
          <w:color w:val="000000" w:themeColor="text1"/>
          <w:sz w:val="24"/>
          <w:szCs w:val="24"/>
          <w:lang w:bidi="ar-IQ"/>
        </w:rPr>
        <w:t xml:space="preserve">. Maybe it was for the same reason that burglars have never had the courage to rob our house. </w:t>
      </w:r>
      <w:r w:rsidR="00411D65" w:rsidRPr="002A3931">
        <w:rPr>
          <w:rFonts w:ascii="Unikurd Web" w:hAnsi="Unikurd Web" w:cs="Unikurd Web"/>
          <w:color w:val="000000" w:themeColor="text1"/>
          <w:sz w:val="24"/>
          <w:szCs w:val="24"/>
          <w:lang w:bidi="ar-IQ"/>
        </w:rPr>
        <w:t xml:space="preserve">What was even </w:t>
      </w:r>
      <w:r w:rsidR="0095770F" w:rsidRPr="002A3931">
        <w:rPr>
          <w:rFonts w:ascii="Unikurd Web" w:hAnsi="Unikurd Web" w:cs="Unikurd Web"/>
          <w:color w:val="000000" w:themeColor="text1"/>
          <w:sz w:val="24"/>
          <w:szCs w:val="24"/>
          <w:lang w:bidi="ar-IQ"/>
        </w:rPr>
        <w:t>more interesting was that</w:t>
      </w:r>
      <w:r w:rsidR="0095770F" w:rsidRPr="002A3931">
        <w:rPr>
          <w:rFonts w:ascii="Arial" w:hAnsi="Arial" w:cs="Arial"/>
          <w:color w:val="000000" w:themeColor="text1"/>
          <w:sz w:val="24"/>
          <w:szCs w:val="24"/>
          <w:lang w:bidi="ar-IQ"/>
        </w:rPr>
        <w:t>…</w:t>
      </w:r>
      <w:r w:rsidR="004542D7" w:rsidRPr="002A3931">
        <w:rPr>
          <w:rFonts w:ascii="Unikurd Web" w:hAnsi="Unikurd Web" w:cs="Unikurd Web"/>
          <w:color w:val="000000" w:themeColor="text1"/>
          <w:sz w:val="24"/>
          <w:szCs w:val="24"/>
          <w:lang w:bidi="ar-IQ"/>
        </w:rPr>
        <w:t>,”</w:t>
      </w:r>
      <w:r w:rsidRPr="002A3931">
        <w:rPr>
          <w:rFonts w:ascii="Unikurd Web" w:hAnsi="Unikurd Web" w:cs="Unikurd Web"/>
          <w:color w:val="000000" w:themeColor="text1"/>
          <w:sz w:val="24"/>
          <w:szCs w:val="24"/>
          <w:lang w:bidi="ar-IQ"/>
        </w:rPr>
        <w:t xml:space="preserve"> Kawa</w:t>
      </w:r>
      <w:r w:rsidR="0095770F" w:rsidRPr="002A3931">
        <w:rPr>
          <w:rFonts w:ascii="Unikurd Web" w:hAnsi="Unikurd Web" w:cs="Unikurd Web"/>
          <w:color w:val="000000" w:themeColor="text1"/>
          <w:sz w:val="24"/>
          <w:szCs w:val="24"/>
          <w:lang w:bidi="ar-IQ"/>
        </w:rPr>
        <w:t>n tried to explain</w:t>
      </w:r>
      <w:r w:rsidRPr="002A3931">
        <w:rPr>
          <w:rFonts w:ascii="Unikurd Web" w:hAnsi="Unikurd Web" w:cs="Unikurd Web"/>
          <w:color w:val="000000" w:themeColor="text1"/>
          <w:sz w:val="24"/>
          <w:szCs w:val="24"/>
          <w:lang w:bidi="ar-IQ"/>
        </w:rPr>
        <w:t>.</w:t>
      </w:r>
    </w:p>
    <w:p w14:paraId="57A3FA1A" w14:textId="3D5DD31E" w:rsidR="0095770F" w:rsidRPr="002A3931" w:rsidRDefault="0095770F" w:rsidP="00E75A98">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interrupted him, “What was that?”</w:t>
      </w:r>
    </w:p>
    <w:p w14:paraId="65705663" w14:textId="1724D2C0" w:rsidR="004542D7" w:rsidRPr="002A3931" w:rsidRDefault="004542D7" w:rsidP="00E75A98">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“It was the TV,” Kawan responded.</w:t>
      </w:r>
    </w:p>
    <w:p w14:paraId="28F8864A" w14:textId="270079FF" w:rsidR="004542D7" w:rsidRPr="002A3931" w:rsidRDefault="004542D7" w:rsidP="00E75A98">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asked, “What was it?”</w:t>
      </w:r>
    </w:p>
    <w:p w14:paraId="6B3B215E" w14:textId="567C142D" w:rsidR="009510A0" w:rsidRPr="002A3931" w:rsidRDefault="009510A0" w:rsidP="009510A0">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"I was thinking about the kind of films that I used to watch and whether I would be able to watch them in that country, too," Kawan responded.</w:t>
      </w:r>
    </w:p>
    <w:p w14:paraId="567EBE45" w14:textId="223BCD2E" w:rsidR="004542D7" w:rsidRPr="002A3931" w:rsidRDefault="004542D7" w:rsidP="009510A0">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asked, “Did you see them?”</w:t>
      </w:r>
    </w:p>
    <w:p w14:paraId="09BD975F" w14:textId="030245FD" w:rsidR="004542D7" w:rsidRPr="002A3931" w:rsidRDefault="004542D7" w:rsidP="004542D7">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w:t>
      </w:r>
      <w:r w:rsidR="009510A0" w:rsidRPr="002A3931">
        <w:rPr>
          <w:rFonts w:ascii="Unikurd Web" w:hAnsi="Unikurd Web" w:cs="Unikurd Web"/>
          <w:color w:val="000000" w:themeColor="text1"/>
          <w:sz w:val="24"/>
          <w:szCs w:val="24"/>
          <w:lang w:bidi="ar-IQ"/>
        </w:rPr>
        <w:t>N</w:t>
      </w:r>
      <w:r w:rsidR="00201A13" w:rsidRPr="002A3931">
        <w:rPr>
          <w:rFonts w:ascii="Unikurd Web" w:hAnsi="Unikurd Web" w:cs="Unikurd Web"/>
          <w:color w:val="000000" w:themeColor="text1"/>
          <w:sz w:val="24"/>
          <w:szCs w:val="24"/>
          <w:lang w:bidi="ar-IQ"/>
        </w:rPr>
        <w:t>othing except praise and accolades for the leaders, alongside discussions of conflict and combat</w:t>
      </w:r>
      <w:r w:rsidRPr="002A3931">
        <w:rPr>
          <w:rFonts w:ascii="Unikurd Web" w:hAnsi="Unikurd Web" w:cs="Unikurd Web"/>
          <w:color w:val="000000" w:themeColor="text1"/>
          <w:sz w:val="24"/>
          <w:szCs w:val="24"/>
          <w:lang w:bidi="ar-IQ"/>
        </w:rPr>
        <w:t>,</w:t>
      </w:r>
      <w:r w:rsidR="00F43967" w:rsidRPr="002A3931">
        <w:rPr>
          <w:rFonts w:ascii="Unikurd Web" w:hAnsi="Unikurd Web" w:cs="Unikurd Web"/>
          <w:color w:val="000000" w:themeColor="text1"/>
          <w:sz w:val="24"/>
          <w:szCs w:val="24"/>
          <w:lang w:bidi="ar-IQ"/>
        </w:rPr>
        <w:t xml:space="preserve">” Kawan responded. </w:t>
      </w:r>
    </w:p>
    <w:p w14:paraId="6FFC5EEA" w14:textId="09CE8953" w:rsidR="00201A13" w:rsidRPr="002A3931" w:rsidRDefault="00201A13" w:rsidP="004542D7">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asked, “Who were the leaders?”</w:t>
      </w:r>
    </w:p>
    <w:p w14:paraId="0CE8825E" w14:textId="0943AC5E" w:rsidR="00201A13" w:rsidRPr="002A3931" w:rsidRDefault="00137F54" w:rsidP="004542D7">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"I don’t know, but what I know about them is that they were wearing black and some of them white turban</w:t>
      </w:r>
      <w:r w:rsidR="00D80267" w:rsidRPr="002A3931">
        <w:rPr>
          <w:rFonts w:ascii="Unikurd Web" w:hAnsi="Unikurd Web" w:cs="Unikurd Web"/>
          <w:color w:val="000000" w:themeColor="text1"/>
          <w:sz w:val="24"/>
          <w:szCs w:val="24"/>
          <w:lang w:bidi="ar-IQ"/>
        </w:rPr>
        <w:t>s</w:t>
      </w:r>
      <w:r w:rsidRPr="002A3931">
        <w:rPr>
          <w:rFonts w:ascii="Unikurd Web" w:hAnsi="Unikurd Web" w:cs="Unikurd Web"/>
          <w:color w:val="000000" w:themeColor="text1"/>
          <w:sz w:val="24"/>
          <w:szCs w:val="24"/>
          <w:lang w:bidi="ar-IQ"/>
        </w:rPr>
        <w:t xml:space="preserve">, </w:t>
      </w:r>
      <w:r w:rsidR="00D80267" w:rsidRPr="002A3931">
        <w:rPr>
          <w:rFonts w:ascii="Unikurd Web" w:hAnsi="Unikurd Web" w:cs="Unikurd Web"/>
          <w:color w:val="000000" w:themeColor="text1"/>
          <w:sz w:val="24"/>
          <w:szCs w:val="24"/>
          <w:lang w:bidi="ar-IQ"/>
        </w:rPr>
        <w:t>robes</w:t>
      </w:r>
      <w:r w:rsidRPr="002A3931">
        <w:rPr>
          <w:rFonts w:ascii="Unikurd Web" w:hAnsi="Unikurd Web" w:cs="Unikurd Web"/>
          <w:color w:val="000000" w:themeColor="text1"/>
          <w:sz w:val="24"/>
          <w:szCs w:val="24"/>
          <w:lang w:bidi="ar-IQ"/>
        </w:rPr>
        <w:t xml:space="preserve">, </w:t>
      </w:r>
      <w:r w:rsidR="00D80267" w:rsidRPr="002A3931">
        <w:rPr>
          <w:rFonts w:ascii="Unikurd Web" w:hAnsi="Unikurd Web" w:cs="Unikurd Web"/>
          <w:color w:val="000000" w:themeColor="text1"/>
          <w:sz w:val="24"/>
          <w:szCs w:val="24"/>
          <w:lang w:bidi="ar-IQ"/>
        </w:rPr>
        <w:t>tunics</w:t>
      </w:r>
      <w:r w:rsidRPr="002A3931">
        <w:rPr>
          <w:rFonts w:ascii="Unikurd Web" w:hAnsi="Unikurd Web" w:cs="Unikurd Web"/>
          <w:color w:val="000000" w:themeColor="text1"/>
          <w:sz w:val="24"/>
          <w:szCs w:val="24"/>
          <w:lang w:bidi="ar-IQ"/>
        </w:rPr>
        <w:t xml:space="preserve">, and long </w:t>
      </w:r>
      <w:r w:rsidR="00D80267" w:rsidRPr="002A3931">
        <w:rPr>
          <w:rFonts w:ascii="Unikurd Web" w:hAnsi="Unikurd Web" w:cs="Unikurd Web"/>
          <w:color w:val="000000" w:themeColor="text1"/>
          <w:sz w:val="24"/>
          <w:szCs w:val="24"/>
          <w:lang w:bidi="ar-IQ"/>
        </w:rPr>
        <w:t>cloaks</w:t>
      </w:r>
      <w:r w:rsidRPr="002A3931">
        <w:rPr>
          <w:rFonts w:ascii="Unikurd Web" w:hAnsi="Unikurd Web" w:cs="Unikurd Web"/>
          <w:color w:val="000000" w:themeColor="text1"/>
          <w:sz w:val="24"/>
          <w:szCs w:val="24"/>
          <w:lang w:bidi="ar-IQ"/>
        </w:rPr>
        <w:t>, and growing long beards. They all seemed to relish appearing on TV</w:t>
      </w:r>
      <w:r w:rsidR="00D80267" w:rsidRPr="002A3931">
        <w:rPr>
          <w:rFonts w:ascii="Unikurd Web" w:hAnsi="Unikurd Web" w:cs="Unikurd Web"/>
          <w:color w:val="000000" w:themeColor="text1"/>
          <w:sz w:val="24"/>
          <w:szCs w:val="24"/>
          <w:lang w:bidi="ar-IQ"/>
        </w:rPr>
        <w:t>-</w:t>
      </w:r>
      <w:r w:rsidRPr="002A3931">
        <w:rPr>
          <w:rFonts w:ascii="Unikurd Web" w:hAnsi="Unikurd Web" w:cs="Unikurd Web"/>
          <w:color w:val="000000" w:themeColor="text1"/>
          <w:sz w:val="24"/>
          <w:szCs w:val="24"/>
          <w:lang w:bidi="ar-IQ"/>
        </w:rPr>
        <w:t xml:space="preserve"> spending hours conversing with radio stations and delivering speeches from pulpits, especially on Fridays," Kawan explained.</w:t>
      </w:r>
    </w:p>
    <w:p w14:paraId="2600C109" w14:textId="57253402" w:rsidR="00137F54" w:rsidRPr="002A3931" w:rsidRDefault="00137F54" w:rsidP="004542D7">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The man asked, “You mentioned </w:t>
      </w:r>
      <w:r w:rsidR="009510A0" w:rsidRPr="002A3931">
        <w:rPr>
          <w:rFonts w:ascii="Unikurd Web" w:hAnsi="Unikurd Web" w:cs="Unikurd Web"/>
          <w:color w:val="000000" w:themeColor="text1"/>
          <w:sz w:val="24"/>
          <w:szCs w:val="24"/>
          <w:lang w:bidi="ar-IQ"/>
        </w:rPr>
        <w:t>combat</w:t>
      </w:r>
      <w:r w:rsidRPr="002A3931">
        <w:rPr>
          <w:rFonts w:ascii="Unikurd Web" w:hAnsi="Unikurd Web" w:cs="Unikurd Web"/>
          <w:color w:val="000000" w:themeColor="text1"/>
          <w:sz w:val="24"/>
          <w:szCs w:val="24"/>
          <w:lang w:bidi="ar-IQ"/>
        </w:rPr>
        <w:t xml:space="preserve">, which </w:t>
      </w:r>
      <w:r w:rsidR="009510A0" w:rsidRPr="002A3931">
        <w:rPr>
          <w:rFonts w:ascii="Unikurd Web" w:hAnsi="Unikurd Web" w:cs="Unikurd Web"/>
          <w:color w:val="000000" w:themeColor="text1"/>
          <w:sz w:val="24"/>
          <w:szCs w:val="24"/>
          <w:lang w:bidi="ar-IQ"/>
        </w:rPr>
        <w:t>combat</w:t>
      </w:r>
      <w:r w:rsidRPr="002A3931">
        <w:rPr>
          <w:rFonts w:ascii="Unikurd Web" w:hAnsi="Unikurd Web" w:cs="Unikurd Web"/>
          <w:color w:val="000000" w:themeColor="text1"/>
          <w:sz w:val="24"/>
          <w:szCs w:val="24"/>
          <w:lang w:bidi="ar-IQ"/>
        </w:rPr>
        <w:t>?”</w:t>
      </w:r>
    </w:p>
    <w:p w14:paraId="523C7E8F" w14:textId="708DB4A4" w:rsidR="00137F54" w:rsidRPr="002A3931" w:rsidRDefault="00137F54" w:rsidP="004542D7">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“I don’t know, but what I know is that they were trying to occupy a country, but they couldn’t,” Kawan responded. </w:t>
      </w:r>
    </w:p>
    <w:p w14:paraId="780E04D9" w14:textId="599D7F1B" w:rsidR="00137F54" w:rsidRPr="002A3931" w:rsidRDefault="00137F54" w:rsidP="002B4F26">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asked, “You didn’t tell me how you left the house in the lo</w:t>
      </w:r>
      <w:r w:rsidR="002B4F26" w:rsidRPr="002A3931">
        <w:rPr>
          <w:rFonts w:ascii="Unikurd Web" w:hAnsi="Unikurd Web" w:cs="Unikurd Web"/>
          <w:color w:val="000000" w:themeColor="text1"/>
          <w:sz w:val="24"/>
          <w:szCs w:val="24"/>
          <w:lang w:bidi="ar-IQ"/>
        </w:rPr>
        <w:t>rry?”</w:t>
      </w:r>
    </w:p>
    <w:p w14:paraId="56E097E8" w14:textId="5F72AF3D" w:rsidR="002B4F26" w:rsidRPr="002A3931" w:rsidRDefault="002B4F26" w:rsidP="002B4F26">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“With a heavy heart, I left my house's front door behind, carrying a deep sorrow with me,” Kawan responded. </w:t>
      </w:r>
    </w:p>
    <w:p w14:paraId="608426BF" w14:textId="08AB2004" w:rsidR="00107B10" w:rsidRPr="002A3931" w:rsidRDefault="00107B10" w:rsidP="002B4F26">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asked, “Did you feel sorrow?”</w:t>
      </w:r>
    </w:p>
    <w:p w14:paraId="0E308571" w14:textId="60AB75AE" w:rsidR="00107B10" w:rsidRPr="002A3931" w:rsidRDefault="00107B10" w:rsidP="002B4F26">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“Very,” Kawan responded.</w:t>
      </w:r>
    </w:p>
    <w:p w14:paraId="0B916190" w14:textId="094B0274" w:rsidR="00107B10" w:rsidRPr="002A3931" w:rsidRDefault="00107B10" w:rsidP="00107B10">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asked, “Why?”</w:t>
      </w:r>
    </w:p>
    <w:p w14:paraId="6386EBE6" w14:textId="13DD7AAA" w:rsidR="00D635B3" w:rsidRPr="002A3931" w:rsidRDefault="00D635B3" w:rsidP="00107B10">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“I was obliged to leave many items </w:t>
      </w:r>
      <w:r w:rsidR="009510A0" w:rsidRPr="002A3931">
        <w:rPr>
          <w:rFonts w:ascii="Unikurd Web" w:hAnsi="Unikurd Web" w:cs="Unikurd Web"/>
          <w:color w:val="000000" w:themeColor="text1"/>
          <w:sz w:val="24"/>
          <w:szCs w:val="24"/>
          <w:lang w:bidi="ar-IQ"/>
        </w:rPr>
        <w:t>behind;</w:t>
      </w:r>
      <w:r w:rsidR="000728EE" w:rsidRPr="002A3931">
        <w:rPr>
          <w:rFonts w:ascii="Unikurd Web" w:hAnsi="Unikurd Web" w:cs="Unikurd Web"/>
          <w:sz w:val="24"/>
          <w:szCs w:val="24"/>
        </w:rPr>
        <w:t xml:space="preserve"> </w:t>
      </w:r>
      <w:r w:rsidR="000728EE" w:rsidRPr="002A3931">
        <w:rPr>
          <w:rFonts w:ascii="Unikurd Web" w:hAnsi="Unikurd Web" w:cs="Unikurd Web"/>
          <w:color w:val="000000" w:themeColor="text1"/>
          <w:sz w:val="24"/>
          <w:szCs w:val="24"/>
          <w:lang w:bidi="ar-IQ"/>
        </w:rPr>
        <w:t xml:space="preserve">I don't know why I left them - whether to be stolen, eventually dusted by time, or to face the possibility of the house collapsing and burying them one day,” Kawan responded. </w:t>
      </w:r>
    </w:p>
    <w:p w14:paraId="5EF417AE" w14:textId="3FDA43EF" w:rsidR="00E05D8E" w:rsidRPr="002A3931" w:rsidRDefault="00D635B3" w:rsidP="000728EE">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 </w:t>
      </w:r>
      <w:r w:rsidR="000728EE" w:rsidRPr="002A3931">
        <w:rPr>
          <w:rFonts w:ascii="Unikurd Web" w:hAnsi="Unikurd Web" w:cs="Unikurd Web"/>
          <w:color w:val="000000" w:themeColor="text1"/>
          <w:sz w:val="24"/>
          <w:szCs w:val="24"/>
          <w:lang w:bidi="ar-IQ"/>
        </w:rPr>
        <w:t>The man showed empathy, “I can tell you’re feeling down about it.”</w:t>
      </w:r>
    </w:p>
    <w:p w14:paraId="77DD08D1" w14:textId="098E21C1" w:rsidR="000728EE" w:rsidRPr="002A3931" w:rsidRDefault="000728EE" w:rsidP="000728EE">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“Yes,” Kawan responded.</w:t>
      </w:r>
    </w:p>
    <w:p w14:paraId="35F65156" w14:textId="3E851C59" w:rsidR="000728EE" w:rsidRPr="002A3931" w:rsidRDefault="000728EE" w:rsidP="000728EE">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asked, “It was unpleasant?”</w:t>
      </w:r>
    </w:p>
    <w:p w14:paraId="18D9FF28" w14:textId="67FEE1B6" w:rsidR="000728EE" w:rsidRPr="002A3931" w:rsidRDefault="000728EE" w:rsidP="000728EE">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“Yes, but I was still lucky!” Kawan responded.</w:t>
      </w:r>
    </w:p>
    <w:p w14:paraId="24C7990F" w14:textId="612C65ED" w:rsidR="000728EE" w:rsidRPr="002A3931" w:rsidRDefault="00B306F5" w:rsidP="000728EE">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asked, “Can anything be more unpleasant than that?”</w:t>
      </w:r>
    </w:p>
    <w:p w14:paraId="173C1C04" w14:textId="334AC261" w:rsidR="00B306F5" w:rsidRPr="002A3931" w:rsidRDefault="00B306F5" w:rsidP="000728EE">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“Yes,” Kawan responded.</w:t>
      </w:r>
    </w:p>
    <w:p w14:paraId="0A1B92B7" w14:textId="6CBADD04" w:rsidR="00E05D8E" w:rsidRPr="002A3931" w:rsidRDefault="00B306F5" w:rsidP="00B306F5">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asked, “What was it?”</w:t>
      </w:r>
    </w:p>
    <w:p w14:paraId="25F2EF4D" w14:textId="1618E3A9" w:rsidR="00B306F5" w:rsidRPr="002A3931" w:rsidRDefault="00B306F5" w:rsidP="00B306F5">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“Some men were sobbing,” Kawan responded.</w:t>
      </w:r>
    </w:p>
    <w:p w14:paraId="32966A99" w14:textId="32033D1A" w:rsidR="00B306F5" w:rsidRPr="002A3931" w:rsidRDefault="00B306F5" w:rsidP="00B306F5">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asked, “Why?”</w:t>
      </w:r>
    </w:p>
    <w:p w14:paraId="16439F67" w14:textId="45814569" w:rsidR="00B306F5" w:rsidRPr="002A3931" w:rsidRDefault="0047479C" w:rsidP="00B306F5">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“One of them mentioned that his home was completely obliterated; amid the wreckage, he could only identify the lifeless body of his cat,” Kawan explained. </w:t>
      </w:r>
    </w:p>
    <w:p w14:paraId="6D156883" w14:textId="164D78BF" w:rsidR="0047479C" w:rsidRPr="002A3931" w:rsidRDefault="0047479C" w:rsidP="00B306F5">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asked, “Why?”</w:t>
      </w:r>
    </w:p>
    <w:p w14:paraId="006E1B76" w14:textId="1559EA9C" w:rsidR="0089576D" w:rsidRPr="002A3931" w:rsidRDefault="0089576D" w:rsidP="00B306F5">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“I don’t know, it was not only his cat who was dead,” Kawan responded.</w:t>
      </w:r>
    </w:p>
    <w:p w14:paraId="1F08D333" w14:textId="77777777" w:rsidR="002D6CCE" w:rsidRPr="002A3931" w:rsidRDefault="0089576D" w:rsidP="002D6CCE">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asked, “What else was dead?”</w:t>
      </w:r>
    </w:p>
    <w:p w14:paraId="79B284A4" w14:textId="74223197" w:rsidR="0089576D" w:rsidRPr="002A3931" w:rsidRDefault="002D6CCE" w:rsidP="002D6CCE">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"From cats to dogs, cows, sheep, and horses, to chickens, roosters, pigeons, and sparrows—death seemed to touch them all, scattered across houses, neighbourhoods, streets, pavements, and roads. What were once spaces for both humans and animals had transformed into solemn graveyards for these creatures,</w:t>
      </w:r>
      <w:r w:rsidR="00D1360E" w:rsidRPr="002A3931">
        <w:rPr>
          <w:rFonts w:ascii="Unikurd Web" w:hAnsi="Unikurd Web" w:cs="Unikurd Web"/>
          <w:color w:val="000000" w:themeColor="text1"/>
          <w:sz w:val="24"/>
          <w:szCs w:val="24"/>
          <w:lang w:bidi="ar-IQ"/>
        </w:rPr>
        <w:t xml:space="preserve">” </w:t>
      </w:r>
      <w:r w:rsidRPr="002A3931">
        <w:rPr>
          <w:rFonts w:ascii="Unikurd Web" w:hAnsi="Unikurd Web" w:cs="Unikurd Web"/>
          <w:color w:val="000000" w:themeColor="text1"/>
          <w:sz w:val="24"/>
          <w:szCs w:val="24"/>
          <w:lang w:bidi="ar-IQ"/>
        </w:rPr>
        <w:t xml:space="preserve">Kawan responded. </w:t>
      </w:r>
    </w:p>
    <w:p w14:paraId="757FE5A9" w14:textId="7BDEDCFA" w:rsidR="002D6CCE" w:rsidRPr="002A3931" w:rsidRDefault="002D6CCE" w:rsidP="002D6CCE">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asked, “What about the other men?”</w:t>
      </w:r>
    </w:p>
    <w:p w14:paraId="54980965" w14:textId="10A521E9" w:rsidR="00EE0767" w:rsidRPr="002A3931" w:rsidRDefault="00EE0767" w:rsidP="00EE0767">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"One of them mentioned that he had parked his lorry in front of his house before fleeing, but now it was nowhere to be found, and he couldn't fathom why," Kawan responded. </w:t>
      </w:r>
    </w:p>
    <w:p w14:paraId="396E05CE" w14:textId="061D2815" w:rsidR="00EE0767" w:rsidRPr="002A3931" w:rsidRDefault="00EE0767" w:rsidP="00EE0767">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The man asked, “What </w:t>
      </w:r>
      <w:r w:rsidR="006E15D2" w:rsidRPr="002A3931">
        <w:rPr>
          <w:rFonts w:ascii="Unikurd Web" w:hAnsi="Unikurd Web" w:cs="Unikurd Web"/>
          <w:color w:val="000000" w:themeColor="text1"/>
          <w:sz w:val="24"/>
          <w:szCs w:val="24"/>
          <w:lang w:bidi="ar-IQ"/>
        </w:rPr>
        <w:t>did you</w:t>
      </w:r>
      <w:r w:rsidRPr="002A3931">
        <w:rPr>
          <w:rFonts w:ascii="Unikurd Web" w:hAnsi="Unikurd Web" w:cs="Unikurd Web"/>
          <w:color w:val="000000" w:themeColor="text1"/>
          <w:sz w:val="24"/>
          <w:szCs w:val="24"/>
          <w:lang w:bidi="ar-IQ"/>
        </w:rPr>
        <w:t xml:space="preserve"> </w:t>
      </w:r>
      <w:r w:rsidR="006E15D2" w:rsidRPr="002A3931">
        <w:rPr>
          <w:rFonts w:ascii="Unikurd Web" w:hAnsi="Unikurd Web" w:cs="Unikurd Web"/>
          <w:color w:val="000000" w:themeColor="text1"/>
          <w:sz w:val="24"/>
          <w:szCs w:val="24"/>
          <w:lang w:bidi="ar-IQ"/>
        </w:rPr>
        <w:t xml:space="preserve">do </w:t>
      </w:r>
      <w:r w:rsidRPr="002A3931">
        <w:rPr>
          <w:rFonts w:ascii="Unikurd Web" w:hAnsi="Unikurd Web" w:cs="Unikurd Web"/>
          <w:color w:val="000000" w:themeColor="text1"/>
          <w:sz w:val="24"/>
          <w:szCs w:val="24"/>
          <w:lang w:bidi="ar-IQ"/>
        </w:rPr>
        <w:t>to the items you collected?”</w:t>
      </w:r>
    </w:p>
    <w:p w14:paraId="2B8EA588" w14:textId="5AAF0F85" w:rsidR="00EE0767" w:rsidRPr="002A3931" w:rsidRDefault="00EE0767" w:rsidP="00EE0767">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“I placed them in a tent,” Kawan responded.</w:t>
      </w:r>
    </w:p>
    <w:p w14:paraId="77761096" w14:textId="5727905D" w:rsidR="00EE0767" w:rsidRPr="002A3931" w:rsidRDefault="00EE0767" w:rsidP="00EE0767">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asked, “In where?”</w:t>
      </w:r>
    </w:p>
    <w:p w14:paraId="34570C64" w14:textId="77777777" w:rsidR="00830DD1" w:rsidRPr="002A3931" w:rsidRDefault="00830DD1" w:rsidP="00830DD1">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"In a tent at a camp near the city in the country where we lived," Kawan responded.</w:t>
      </w:r>
    </w:p>
    <w:p w14:paraId="7AEE5FEA" w14:textId="0B5E1BA4" w:rsidR="006E15D2" w:rsidRPr="002A3931" w:rsidRDefault="006E15D2" w:rsidP="00830DD1">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asked,” Then what did you do to them?”</w:t>
      </w:r>
    </w:p>
    <w:p w14:paraId="61769004" w14:textId="318B6EF4" w:rsidR="006E15D2" w:rsidRPr="002A3931" w:rsidRDefault="006E15D2" w:rsidP="00EE0767">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“I took them to a market in that city,” Kawan responded. </w:t>
      </w:r>
    </w:p>
    <w:p w14:paraId="3944CE74" w14:textId="4C9F7F62" w:rsidR="006E15D2" w:rsidRPr="002A3931" w:rsidRDefault="006E15D2" w:rsidP="00EE0767">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asked, “Why?”</w:t>
      </w:r>
    </w:p>
    <w:p w14:paraId="2468FA2E" w14:textId="032A65C8" w:rsidR="006E15D2" w:rsidRPr="002A3931" w:rsidRDefault="006E15D2" w:rsidP="00EE0767">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“I decided to fire-sell them,” Kawan responded. </w:t>
      </w:r>
    </w:p>
    <w:p w14:paraId="2B059D42" w14:textId="1061D14C" w:rsidR="006E15D2" w:rsidRPr="002A3931" w:rsidRDefault="006E15D2" w:rsidP="00EE0767">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asked, “To whom?”</w:t>
      </w:r>
    </w:p>
    <w:p w14:paraId="087A1B7F" w14:textId="6259F4C1" w:rsidR="006E15D2" w:rsidRPr="002A3931" w:rsidRDefault="006E15D2" w:rsidP="00EE0767">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“To the city’s residents,” Kawan responded.</w:t>
      </w:r>
    </w:p>
    <w:p w14:paraId="42F36B49" w14:textId="01892748" w:rsidR="001A56AC" w:rsidRPr="002A3931" w:rsidRDefault="001A56AC" w:rsidP="00EE0767">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asked, “It was not nice?”</w:t>
      </w:r>
    </w:p>
    <w:p w14:paraId="7FD2B3B8" w14:textId="4F966D7D" w:rsidR="001A56AC" w:rsidRPr="002A3931" w:rsidRDefault="001A56AC" w:rsidP="00EE0767">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“Very much, but,” Kawan responded.</w:t>
      </w:r>
    </w:p>
    <w:p w14:paraId="06056A9F" w14:textId="545CA2CB" w:rsidR="001A56AC" w:rsidRPr="002A3931" w:rsidRDefault="001A56AC" w:rsidP="00EE0767">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asked, “But what?”</w:t>
      </w:r>
    </w:p>
    <w:p w14:paraId="0CF526CE" w14:textId="6D30EA63" w:rsidR="001A56AC" w:rsidRPr="002A3931" w:rsidRDefault="001A56AC" w:rsidP="00EE0767">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“There was worse than that,” Kawan responded.</w:t>
      </w:r>
    </w:p>
    <w:p w14:paraId="021852A7" w14:textId="2E685D89" w:rsidR="001A56AC" w:rsidRPr="002A3931" w:rsidRDefault="001A56AC" w:rsidP="00EE0767">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asked, “What was it?”</w:t>
      </w:r>
    </w:p>
    <w:p w14:paraId="64F1695B" w14:textId="360806AC" w:rsidR="001A56AC" w:rsidRPr="002A3931" w:rsidRDefault="00056F92" w:rsidP="00EE0767">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“I could manage to gain some money out of the fire-sell, but the majority of people couldn’t obtain anything,” </w:t>
      </w:r>
      <w:r w:rsidR="001A56AC" w:rsidRPr="002A3931">
        <w:rPr>
          <w:rFonts w:ascii="Unikurd Web" w:hAnsi="Unikurd Web" w:cs="Unikurd Web"/>
          <w:color w:val="000000" w:themeColor="text1"/>
          <w:sz w:val="24"/>
          <w:szCs w:val="24"/>
          <w:lang w:bidi="ar-IQ"/>
        </w:rPr>
        <w:t xml:space="preserve">Kawan responded. </w:t>
      </w:r>
    </w:p>
    <w:p w14:paraId="2B5EEA98" w14:textId="2B8F9E95" w:rsidR="00056F92" w:rsidRPr="002A3931" w:rsidRDefault="00056F92" w:rsidP="00056F92">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asked, “What did you need the money for?”</w:t>
      </w:r>
    </w:p>
    <w:p w14:paraId="49DD27A0" w14:textId="6BCBA4ED" w:rsidR="00056F92" w:rsidRPr="002A3931" w:rsidRDefault="00056F92" w:rsidP="00056F92">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w:t>
      </w:r>
      <w:r w:rsidR="00870675" w:rsidRPr="002A3931">
        <w:rPr>
          <w:rFonts w:ascii="Unikurd Web" w:hAnsi="Unikurd Web" w:cs="Unikurd Web"/>
          <w:color w:val="000000" w:themeColor="text1"/>
          <w:sz w:val="24"/>
          <w:szCs w:val="24"/>
          <w:lang w:bidi="ar-IQ"/>
        </w:rPr>
        <w:t xml:space="preserve">Money was indispensable for fulfilling needs like eating, drinking, obtaining clothes, and even for </w:t>
      </w:r>
      <w:r w:rsidR="00916D27" w:rsidRPr="002A3931">
        <w:rPr>
          <w:rFonts w:ascii="Unikurd Web" w:hAnsi="Unikurd Web" w:cs="Unikurd Web"/>
          <w:color w:val="000000" w:themeColor="text1"/>
          <w:sz w:val="24"/>
          <w:szCs w:val="24"/>
          <w:lang w:bidi="ar-IQ"/>
        </w:rPr>
        <w:t>travelling</w:t>
      </w:r>
      <w:r w:rsidR="00870675" w:rsidRPr="002A3931">
        <w:rPr>
          <w:rFonts w:ascii="Unikurd Web" w:hAnsi="Unikurd Web" w:cs="Unikurd Web"/>
          <w:color w:val="000000" w:themeColor="text1"/>
          <w:sz w:val="24"/>
          <w:szCs w:val="24"/>
          <w:lang w:bidi="ar-IQ"/>
        </w:rPr>
        <w:t xml:space="preserve"> by car from the camp to the city's market</w:t>
      </w:r>
      <w:r w:rsidRPr="002A3931">
        <w:rPr>
          <w:rFonts w:ascii="Unikurd Web" w:hAnsi="Unikurd Web" w:cs="Unikurd Web"/>
          <w:color w:val="000000" w:themeColor="text1"/>
          <w:sz w:val="24"/>
          <w:szCs w:val="24"/>
          <w:lang w:bidi="ar-IQ"/>
        </w:rPr>
        <w:t xml:space="preserve">,” Kawan explained. </w:t>
      </w:r>
    </w:p>
    <w:p w14:paraId="01DD33F4" w14:textId="38FC5B86" w:rsidR="00870675" w:rsidRPr="002A3931" w:rsidRDefault="00870675" w:rsidP="00056F92">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asked, “It seemed that you had a bad dream?”</w:t>
      </w:r>
    </w:p>
    <w:p w14:paraId="4CC8FCF6" w14:textId="5AE4CB53" w:rsidR="00870675" w:rsidRPr="002A3931" w:rsidRDefault="00870675" w:rsidP="00056F92">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“Very, but,” Kawan responded.</w:t>
      </w:r>
    </w:p>
    <w:p w14:paraId="758632B8" w14:textId="4EB814D6" w:rsidR="00870675" w:rsidRPr="002A3931" w:rsidRDefault="00870675" w:rsidP="00056F92">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asked, “But what?”</w:t>
      </w:r>
    </w:p>
    <w:p w14:paraId="26A402F9" w14:textId="140C104C" w:rsidR="00870675" w:rsidRPr="002A3931" w:rsidRDefault="00870675" w:rsidP="00870675">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“There is worse than my dream,” Kawan responded.</w:t>
      </w:r>
    </w:p>
    <w:p w14:paraId="1C7FFD49" w14:textId="001F7F0D" w:rsidR="00870675" w:rsidRPr="002A3931" w:rsidRDefault="00870675" w:rsidP="00870675">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asked,” What is that?”</w:t>
      </w:r>
    </w:p>
    <w:p w14:paraId="30CD5652" w14:textId="7DEF1649" w:rsidR="00530F89" w:rsidRPr="002A3931" w:rsidRDefault="00530F89" w:rsidP="00870675">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“Is that you are emigrating in this daylight,” Kawan responded.</w:t>
      </w:r>
    </w:p>
    <w:p w14:paraId="4EEC9B78" w14:textId="14DB3F5E" w:rsidR="00530F89" w:rsidRPr="002A3931" w:rsidRDefault="00530F89" w:rsidP="00870675">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said, “I know, but.”</w:t>
      </w:r>
    </w:p>
    <w:p w14:paraId="16FFE095" w14:textId="565071A4" w:rsidR="00530F89" w:rsidRPr="002A3931" w:rsidRDefault="00530F89" w:rsidP="00530F89">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“But what?” Kawan asked.</w:t>
      </w:r>
    </w:p>
    <w:p w14:paraId="77CA3BC1" w14:textId="7AFA1710" w:rsidR="00830DD1" w:rsidRPr="002A3931" w:rsidRDefault="00830DD1" w:rsidP="00830DD1">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responded, “There is something worse than this.”</w:t>
      </w:r>
    </w:p>
    <w:p w14:paraId="1453D159" w14:textId="6753CC1A" w:rsidR="00830DD1" w:rsidRPr="002A3931" w:rsidRDefault="00830DD1" w:rsidP="00830DD1">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“What is that?” Kawan asked.</w:t>
      </w:r>
    </w:p>
    <w:p w14:paraId="2210BBB1" w14:textId="6E93069D" w:rsidR="00830DD1" w:rsidRPr="002A3931" w:rsidRDefault="00830DD1" w:rsidP="00830DD1">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continued, “It's the possibility of your dream coming true one day.”</w:t>
      </w:r>
    </w:p>
    <w:p w14:paraId="4EAA2ACB" w14:textId="613EEC37" w:rsidR="00530F89" w:rsidRPr="002A3931" w:rsidRDefault="00530F89" w:rsidP="00530F89">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“This means we both understand each other now?” Kawan asked.</w:t>
      </w:r>
    </w:p>
    <w:p w14:paraId="5EB33362" w14:textId="0DE911E5" w:rsidR="00530F89" w:rsidRPr="002A3931" w:rsidRDefault="00530F89" w:rsidP="00530F89">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The man responded, “Certainly, but</w:t>
      </w:r>
      <w:r w:rsidR="00F65303" w:rsidRPr="002A3931">
        <w:rPr>
          <w:rFonts w:ascii="Unikurd Web" w:hAnsi="Unikurd Web" w:cs="Unikurd Web"/>
          <w:color w:val="000000" w:themeColor="text1"/>
          <w:sz w:val="24"/>
          <w:szCs w:val="24"/>
          <w:lang w:bidi="ar-IQ"/>
        </w:rPr>
        <w:t xml:space="preserve"> ..</w:t>
      </w:r>
      <w:r w:rsidRPr="002A3931">
        <w:rPr>
          <w:rFonts w:ascii="Unikurd Web" w:hAnsi="Unikurd Web" w:cs="Unikurd Web"/>
          <w:color w:val="000000" w:themeColor="text1"/>
          <w:sz w:val="24"/>
          <w:szCs w:val="24"/>
          <w:lang w:bidi="ar-IQ"/>
        </w:rPr>
        <w:t>.”</w:t>
      </w:r>
    </w:p>
    <w:p w14:paraId="3C7F261B" w14:textId="616BBE1F" w:rsidR="00530F89" w:rsidRPr="002A3931" w:rsidRDefault="00530F89" w:rsidP="00530F89">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“But what,” Kawan asked.</w:t>
      </w:r>
    </w:p>
    <w:p w14:paraId="51BA2143" w14:textId="77777777" w:rsidR="00B12314" w:rsidRPr="002A3931" w:rsidRDefault="004752BA" w:rsidP="00530F89">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 xml:space="preserve">The man remarked, "Had I not paid heed to your dream, I wouldn't grasp the level of comfort I'm experiencing at this moment." </w:t>
      </w:r>
    </w:p>
    <w:p w14:paraId="4796B7AE" w14:textId="0CC05342" w:rsidR="00E05D8E" w:rsidRPr="002A3931" w:rsidRDefault="00B12314" w:rsidP="00B12314">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After this exchange, they both departed from the market.</w:t>
      </w:r>
    </w:p>
    <w:p w14:paraId="7AE4BDC2" w14:textId="77777777" w:rsidR="00695C19" w:rsidRPr="002A3931" w:rsidRDefault="00695C19" w:rsidP="00B12314">
      <w:pPr>
        <w:spacing w:line="360" w:lineRule="auto"/>
        <w:rPr>
          <w:rFonts w:ascii="Unikurd Web" w:hAnsi="Unikurd Web" w:cs="Unikurd Web"/>
          <w:sz w:val="24"/>
          <w:szCs w:val="24"/>
          <w:lang w:bidi="ar-IQ"/>
        </w:rPr>
      </w:pPr>
    </w:p>
    <w:p w14:paraId="5C972C79" w14:textId="77777777" w:rsidR="003F5DB4" w:rsidRPr="002A3931" w:rsidRDefault="003F5DB4" w:rsidP="00B12314">
      <w:pPr>
        <w:spacing w:line="360" w:lineRule="auto"/>
        <w:rPr>
          <w:rFonts w:ascii="Unikurd Web" w:hAnsi="Unikurd Web" w:cs="Unikurd Web"/>
          <w:sz w:val="24"/>
          <w:szCs w:val="24"/>
          <w:lang w:bidi="ar-IQ"/>
        </w:rPr>
      </w:pPr>
    </w:p>
    <w:p w14:paraId="2B55F769" w14:textId="77777777" w:rsidR="003F5DB4" w:rsidRPr="002A3931" w:rsidRDefault="003F5DB4" w:rsidP="00B12314">
      <w:pPr>
        <w:spacing w:line="360" w:lineRule="auto"/>
        <w:rPr>
          <w:rFonts w:ascii="Unikurd Web" w:hAnsi="Unikurd Web" w:cs="Unikurd Web"/>
          <w:sz w:val="24"/>
          <w:szCs w:val="24"/>
          <w:lang w:bidi="ar-IQ"/>
        </w:rPr>
      </w:pPr>
    </w:p>
    <w:p w14:paraId="34EFEDF1" w14:textId="269BF2D9" w:rsidR="00A03CDD" w:rsidRPr="008527F5" w:rsidRDefault="00695C19" w:rsidP="002E6A64">
      <w:pPr>
        <w:spacing w:line="360" w:lineRule="auto"/>
        <w:jc w:val="center"/>
        <w:rPr>
          <w:rFonts w:ascii="Unikurd Web" w:hAnsi="Unikurd Web" w:cs="Unikurd Web"/>
          <w:b/>
          <w:bCs/>
          <w:sz w:val="24"/>
          <w:szCs w:val="24"/>
          <w:lang w:bidi="ar-IQ"/>
        </w:rPr>
      </w:pPr>
      <w:r w:rsidRPr="008527F5">
        <w:rPr>
          <w:rFonts w:ascii="Unikurd Web" w:hAnsi="Unikurd Web" w:cs="Unikurd Web"/>
          <w:b/>
          <w:bCs/>
          <w:sz w:val="24"/>
          <w:szCs w:val="24"/>
          <w:lang w:bidi="ar-IQ"/>
        </w:rPr>
        <w:t>(</w:t>
      </w:r>
      <w:r w:rsidR="004D7A20" w:rsidRPr="008527F5">
        <w:rPr>
          <w:rFonts w:ascii="Unikurd Web" w:hAnsi="Unikurd Web" w:cs="Unikurd Web"/>
          <w:b/>
          <w:bCs/>
          <w:sz w:val="24"/>
          <w:szCs w:val="24"/>
        </w:rPr>
        <w:t>Chapter</w:t>
      </w:r>
      <w:r w:rsidR="004D7A20" w:rsidRPr="008527F5">
        <w:rPr>
          <w:rFonts w:ascii="Unikurd Web" w:eastAsia="Times New Roman" w:hAnsi="Unikurd Web" w:cs="Unikurd Web"/>
          <w:b/>
          <w:bCs/>
          <w:color w:val="000000" w:themeColor="text1"/>
          <w:sz w:val="24"/>
          <w:szCs w:val="24"/>
          <w:lang w:val="en-US" w:bidi="ar-KW"/>
        </w:rPr>
        <w:t xml:space="preserve"> -</w:t>
      </w:r>
      <w:r w:rsidRPr="008527F5">
        <w:rPr>
          <w:rFonts w:ascii="Unikurd Web" w:hAnsi="Unikurd Web" w:cs="Unikurd Web"/>
          <w:b/>
          <w:bCs/>
          <w:sz w:val="24"/>
          <w:szCs w:val="24"/>
          <w:lang w:bidi="ar-IQ"/>
        </w:rPr>
        <w:t>15)</w:t>
      </w:r>
    </w:p>
    <w:p w14:paraId="25048DA9" w14:textId="3CA83A47" w:rsidR="00A03CDD" w:rsidRPr="002A3931" w:rsidRDefault="00A03CDD" w:rsidP="00A03CDD">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The town had never</w:t>
      </w:r>
      <w:r w:rsidR="001B6BC3" w:rsidRPr="002A3931">
        <w:rPr>
          <w:rFonts w:ascii="Unikurd Web" w:hAnsi="Unikurd Web" w:cs="Unikurd Web"/>
          <w:sz w:val="24"/>
          <w:szCs w:val="24"/>
          <w:lang w:bidi="ar-IQ"/>
        </w:rPr>
        <w:t xml:space="preserve"> witnessed</w:t>
      </w:r>
      <w:r w:rsidRPr="002A3931">
        <w:rPr>
          <w:rFonts w:ascii="Unikurd Web" w:hAnsi="Unikurd Web" w:cs="Unikurd Web"/>
          <w:sz w:val="24"/>
          <w:szCs w:val="24"/>
          <w:lang w:bidi="ar-IQ"/>
        </w:rPr>
        <w:t xml:space="preserve"> such a</w:t>
      </w:r>
      <w:r w:rsidR="001B6BC3" w:rsidRPr="002A3931">
        <w:rPr>
          <w:rFonts w:ascii="Unikurd Web" w:hAnsi="Unikurd Web" w:cs="Unikurd Web"/>
          <w:sz w:val="24"/>
          <w:szCs w:val="24"/>
          <w:lang w:bidi="ar-IQ"/>
        </w:rPr>
        <w:t xml:space="preserve"> significant</w:t>
      </w:r>
      <w:r w:rsidRPr="002A3931">
        <w:rPr>
          <w:rFonts w:ascii="Unikurd Web" w:hAnsi="Unikurd Web" w:cs="Unikurd Web"/>
          <w:sz w:val="24"/>
          <w:szCs w:val="24"/>
          <w:lang w:bidi="ar-IQ"/>
        </w:rPr>
        <w:t xml:space="preserve"> influx of Ford and pickup</w:t>
      </w:r>
      <w:r w:rsidR="00D6255C" w:rsidRPr="002A3931">
        <w:rPr>
          <w:rFonts w:ascii="Unikurd Web" w:hAnsi="Unikurd Web" w:cs="Unikurd Web"/>
          <w:sz w:val="24"/>
          <w:szCs w:val="24"/>
          <w:lang w:bidi="ar-IQ"/>
        </w:rPr>
        <w:t xml:space="preserve"> </w:t>
      </w:r>
      <w:r w:rsidR="00E35148" w:rsidRPr="002A3931">
        <w:rPr>
          <w:rFonts w:ascii="Unikurd Web" w:hAnsi="Unikurd Web" w:cs="Unikurd Web"/>
          <w:sz w:val="24"/>
          <w:szCs w:val="24"/>
          <w:lang w:bidi="ar-IQ"/>
        </w:rPr>
        <w:t>trucks</w:t>
      </w:r>
      <w:r w:rsidR="001B6BC3" w:rsidRPr="002A3931">
        <w:rPr>
          <w:rFonts w:ascii="Unikurd Web" w:hAnsi="Unikurd Web" w:cs="Unikurd Web"/>
          <w:sz w:val="24"/>
          <w:szCs w:val="24"/>
          <w:lang w:bidi="ar-IQ"/>
        </w:rPr>
        <w:t xml:space="preserve">. </w:t>
      </w:r>
      <w:r w:rsidRPr="002A3931">
        <w:rPr>
          <w:rFonts w:ascii="Unikurd Web" w:hAnsi="Unikurd Web" w:cs="Unikurd Web"/>
          <w:sz w:val="24"/>
          <w:szCs w:val="24"/>
          <w:lang w:bidi="ar-IQ"/>
        </w:rPr>
        <w:t xml:space="preserve">At the </w:t>
      </w:r>
      <w:r w:rsidR="001B6BC3" w:rsidRPr="002A3931">
        <w:rPr>
          <w:rFonts w:ascii="Unikurd Web" w:hAnsi="Unikurd Web" w:cs="Unikurd Web"/>
          <w:sz w:val="24"/>
          <w:szCs w:val="24"/>
          <w:lang w:bidi="ar-IQ"/>
        </w:rPr>
        <w:t xml:space="preserve">town’s </w:t>
      </w:r>
      <w:r w:rsidRPr="002A3931">
        <w:rPr>
          <w:rFonts w:ascii="Unikurd Web" w:hAnsi="Unikurd Web" w:cs="Unikurd Web"/>
          <w:sz w:val="24"/>
          <w:szCs w:val="24"/>
          <w:lang w:bidi="ar-IQ"/>
        </w:rPr>
        <w:t xml:space="preserve">entrance, </w:t>
      </w:r>
      <w:r w:rsidR="001B6BC3" w:rsidRPr="002A3931">
        <w:rPr>
          <w:rFonts w:ascii="Unikurd Web" w:hAnsi="Unikurd Web" w:cs="Unikurd Web"/>
          <w:sz w:val="24"/>
          <w:szCs w:val="24"/>
          <w:lang w:bidi="ar-IQ"/>
        </w:rPr>
        <w:t>a group of enthusiastic</w:t>
      </w:r>
      <w:r w:rsidRPr="002A3931">
        <w:rPr>
          <w:rFonts w:ascii="Unikurd Web" w:hAnsi="Unikurd Web" w:cs="Unikurd Web"/>
          <w:sz w:val="24"/>
          <w:szCs w:val="24"/>
          <w:lang w:bidi="ar-IQ"/>
        </w:rPr>
        <w:t xml:space="preserve"> individuals eagerly awaited their arrival. As the vehicles </w:t>
      </w:r>
      <w:r w:rsidR="001B6BC3" w:rsidRPr="002A3931">
        <w:rPr>
          <w:rFonts w:ascii="Unikurd Web" w:hAnsi="Unikurd Web" w:cs="Unikurd Web"/>
          <w:sz w:val="24"/>
          <w:szCs w:val="24"/>
          <w:lang w:bidi="ar-IQ"/>
        </w:rPr>
        <w:t>appeared on the horizon,</w:t>
      </w:r>
      <w:r w:rsidRPr="002A3931">
        <w:rPr>
          <w:rFonts w:ascii="Unikurd Web" w:hAnsi="Unikurd Web" w:cs="Unikurd Web"/>
          <w:sz w:val="24"/>
          <w:szCs w:val="24"/>
          <w:lang w:bidi="ar-IQ"/>
        </w:rPr>
        <w:t xml:space="preserve"> these </w:t>
      </w:r>
      <w:r w:rsidR="001B6BC3" w:rsidRPr="002A3931">
        <w:rPr>
          <w:rFonts w:ascii="Unikurd Web" w:hAnsi="Unikurd Web" w:cs="Unikurd Web"/>
          <w:sz w:val="24"/>
          <w:szCs w:val="24"/>
          <w:lang w:bidi="ar-IQ"/>
        </w:rPr>
        <w:t xml:space="preserve">welcoming figures </w:t>
      </w:r>
      <w:r w:rsidRPr="002A3931">
        <w:rPr>
          <w:rFonts w:ascii="Unikurd Web" w:hAnsi="Unikurd Web" w:cs="Unikurd Web"/>
          <w:sz w:val="24"/>
          <w:szCs w:val="24"/>
          <w:lang w:bidi="ar-IQ"/>
        </w:rPr>
        <w:t>started</w:t>
      </w:r>
      <w:r w:rsidR="001B6BC3" w:rsidRPr="002A3931">
        <w:rPr>
          <w:rFonts w:ascii="Unikurd Web" w:hAnsi="Unikurd Web" w:cs="Unikurd Web"/>
          <w:sz w:val="24"/>
          <w:szCs w:val="24"/>
          <w:lang w:bidi="ar-IQ"/>
        </w:rPr>
        <w:t xml:space="preserve"> waving blue fabric flags as a gesture of hospitality and advanced towards the </w:t>
      </w:r>
      <w:r w:rsidRPr="002A3931">
        <w:rPr>
          <w:rFonts w:ascii="Unikurd Web" w:hAnsi="Unikurd Web" w:cs="Unikurd Web"/>
          <w:sz w:val="24"/>
          <w:szCs w:val="24"/>
          <w:lang w:bidi="ar-IQ"/>
        </w:rPr>
        <w:t>moving</w:t>
      </w:r>
      <w:r w:rsidR="001B6BC3" w:rsidRPr="002A3931">
        <w:rPr>
          <w:rFonts w:ascii="Unikurd Web" w:hAnsi="Unikurd Web" w:cs="Unikurd Web"/>
          <w:sz w:val="24"/>
          <w:szCs w:val="24"/>
          <w:lang w:bidi="ar-IQ"/>
        </w:rPr>
        <w:t xml:space="preserve"> </w:t>
      </w:r>
      <w:r w:rsidRPr="002A3931">
        <w:rPr>
          <w:rFonts w:ascii="Unikurd Web" w:hAnsi="Unikurd Web" w:cs="Unikurd Web"/>
          <w:sz w:val="24"/>
          <w:szCs w:val="24"/>
          <w:lang w:bidi="ar-IQ"/>
        </w:rPr>
        <w:t>approaching convoy.</w:t>
      </w:r>
    </w:p>
    <w:p w14:paraId="6425C856" w14:textId="550D3AB5" w:rsidR="00D6255C" w:rsidRPr="002A3931" w:rsidRDefault="00A03CDD" w:rsidP="00D6255C">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 xml:space="preserve">Upon their arrival, the waiting </w:t>
      </w:r>
      <w:r w:rsidR="001B6BC3" w:rsidRPr="002A3931">
        <w:rPr>
          <w:rFonts w:ascii="Unikurd Web" w:hAnsi="Unikurd Web" w:cs="Unikurd Web"/>
          <w:sz w:val="24"/>
          <w:szCs w:val="24"/>
          <w:lang w:bidi="ar-IQ"/>
        </w:rPr>
        <w:t>group</w:t>
      </w:r>
      <w:r w:rsidRPr="002A3931">
        <w:rPr>
          <w:rFonts w:ascii="Unikurd Web" w:hAnsi="Unikurd Web" w:cs="Unikurd Web"/>
          <w:sz w:val="24"/>
          <w:szCs w:val="24"/>
          <w:lang w:bidi="ar-IQ"/>
        </w:rPr>
        <w:t xml:space="preserve"> boarded the vehicles and guided them into </w:t>
      </w:r>
      <w:r w:rsidR="00D6255C" w:rsidRPr="002A3931">
        <w:rPr>
          <w:rFonts w:ascii="Unikurd Web" w:hAnsi="Unikurd Web" w:cs="Unikurd Web"/>
          <w:sz w:val="24"/>
          <w:szCs w:val="24"/>
          <w:lang w:bidi="ar-IQ"/>
        </w:rPr>
        <w:t xml:space="preserve">the </w:t>
      </w:r>
      <w:r w:rsidR="005816DF" w:rsidRPr="002A3931">
        <w:rPr>
          <w:rFonts w:ascii="Unikurd Web" w:hAnsi="Unikurd Web" w:cs="Unikurd Web"/>
          <w:sz w:val="24"/>
          <w:szCs w:val="24"/>
          <w:lang w:bidi="ar-IQ"/>
        </w:rPr>
        <w:t xml:space="preserve">heart of the </w:t>
      </w:r>
      <w:r w:rsidR="00D6255C" w:rsidRPr="002A3931">
        <w:rPr>
          <w:rFonts w:ascii="Unikurd Web" w:hAnsi="Unikurd Web" w:cs="Unikurd Web"/>
          <w:sz w:val="24"/>
          <w:szCs w:val="24"/>
          <w:lang w:bidi="ar-IQ"/>
        </w:rPr>
        <w:t xml:space="preserve">town. The </w:t>
      </w:r>
      <w:r w:rsidR="001B6BC3" w:rsidRPr="002A3931">
        <w:rPr>
          <w:rFonts w:ascii="Unikurd Web" w:hAnsi="Unikurd Web" w:cs="Unikurd Web"/>
          <w:sz w:val="24"/>
          <w:szCs w:val="24"/>
          <w:lang w:bidi="ar-IQ"/>
        </w:rPr>
        <w:t xml:space="preserve">noisy </w:t>
      </w:r>
      <w:r w:rsidR="00BD207A" w:rsidRPr="002A3931">
        <w:rPr>
          <w:rFonts w:ascii="Unikurd Web" w:hAnsi="Unikurd Web" w:cs="Unikurd Web"/>
          <w:sz w:val="24"/>
          <w:szCs w:val="24"/>
          <w:lang w:bidi="ar-IQ"/>
        </w:rPr>
        <w:t>beeping of</w:t>
      </w:r>
      <w:r w:rsidR="001B6BC3" w:rsidRPr="002A3931">
        <w:rPr>
          <w:rFonts w:ascii="Unikurd Web" w:hAnsi="Unikurd Web" w:cs="Unikurd Web"/>
          <w:sz w:val="24"/>
          <w:szCs w:val="24"/>
          <w:lang w:bidi="ar-IQ"/>
        </w:rPr>
        <w:t xml:space="preserve"> the </w:t>
      </w:r>
      <w:r w:rsidR="00BD207A" w:rsidRPr="002A3931">
        <w:rPr>
          <w:rFonts w:ascii="Unikurd Web" w:hAnsi="Unikurd Web" w:cs="Unikurd Web"/>
          <w:sz w:val="24"/>
          <w:szCs w:val="24"/>
          <w:lang w:bidi="ar-IQ"/>
        </w:rPr>
        <w:t>vehicles drew the attention of countless</w:t>
      </w:r>
      <w:r w:rsidR="00D6255C" w:rsidRPr="002A3931">
        <w:rPr>
          <w:rFonts w:ascii="Unikurd Web" w:hAnsi="Unikurd Web" w:cs="Unikurd Web"/>
          <w:sz w:val="24"/>
          <w:szCs w:val="24"/>
          <w:lang w:bidi="ar-IQ"/>
        </w:rPr>
        <w:t xml:space="preserve"> children </w:t>
      </w:r>
      <w:r w:rsidR="00BD207A" w:rsidRPr="002A3931">
        <w:rPr>
          <w:rFonts w:ascii="Unikurd Web" w:hAnsi="Unikurd Web" w:cs="Unikurd Web"/>
          <w:sz w:val="24"/>
          <w:szCs w:val="24"/>
          <w:lang w:bidi="ar-IQ"/>
        </w:rPr>
        <w:t>who had never experienced</w:t>
      </w:r>
      <w:r w:rsidR="00D6255C" w:rsidRPr="002A3931">
        <w:rPr>
          <w:rFonts w:ascii="Unikurd Web" w:hAnsi="Unikurd Web" w:cs="Unikurd Web"/>
          <w:sz w:val="24"/>
          <w:szCs w:val="24"/>
          <w:lang w:bidi="ar-IQ"/>
        </w:rPr>
        <w:t xml:space="preserve"> such a cacophony of sounds before. </w:t>
      </w:r>
    </w:p>
    <w:p w14:paraId="008DAFB7" w14:textId="18D5F32A" w:rsidR="00E35148" w:rsidRPr="002A3931" w:rsidRDefault="00EB37C3" w:rsidP="00D6255C">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The</w:t>
      </w:r>
      <w:r w:rsidR="00BD207A" w:rsidRPr="002A3931">
        <w:rPr>
          <w:rFonts w:ascii="Unikurd Web" w:hAnsi="Unikurd Web" w:cs="Unikurd Web"/>
          <w:sz w:val="24"/>
          <w:szCs w:val="24"/>
          <w:lang w:bidi="ar-IQ"/>
        </w:rPr>
        <w:t xml:space="preserve"> vehicles continued </w:t>
      </w:r>
      <w:r w:rsidR="00BD207A" w:rsidRPr="002A3931">
        <w:rPr>
          <w:rFonts w:ascii="Unikurd Web" w:hAnsi="Unikurd Web" w:cs="Unikurd Web"/>
          <w:color w:val="000000" w:themeColor="text1"/>
          <w:sz w:val="24"/>
          <w:szCs w:val="24"/>
          <w:lang w:bidi="ar-IQ"/>
        </w:rPr>
        <w:t>to emit</w:t>
      </w:r>
      <w:r w:rsidR="00BD207A" w:rsidRPr="002A3931">
        <w:rPr>
          <w:rFonts w:ascii="Unikurd Web" w:hAnsi="Unikurd Web" w:cs="Unikurd Web"/>
          <w:sz w:val="24"/>
          <w:szCs w:val="24"/>
          <w:lang w:bidi="ar-IQ"/>
        </w:rPr>
        <w:t xml:space="preserve"> their beeping sounds,</w:t>
      </w:r>
      <w:r w:rsidRPr="002A3931">
        <w:rPr>
          <w:rFonts w:ascii="Unikurd Web" w:hAnsi="Unikurd Web" w:cs="Unikurd Web"/>
          <w:sz w:val="24"/>
          <w:szCs w:val="24"/>
          <w:lang w:bidi="ar-IQ"/>
        </w:rPr>
        <w:t xml:space="preserve"> p</w:t>
      </w:r>
      <w:r w:rsidR="00BD207A" w:rsidRPr="002A3931">
        <w:rPr>
          <w:rFonts w:ascii="Unikurd Web" w:hAnsi="Unikurd Web" w:cs="Unikurd Web"/>
          <w:sz w:val="24"/>
          <w:szCs w:val="24"/>
          <w:lang w:bidi="ar-IQ"/>
        </w:rPr>
        <w:t>rompting</w:t>
      </w:r>
      <w:r w:rsidRPr="002A3931">
        <w:rPr>
          <w:rFonts w:ascii="Unikurd Web" w:hAnsi="Unikurd Web" w:cs="Unikurd Web"/>
          <w:sz w:val="24"/>
          <w:szCs w:val="24"/>
          <w:lang w:bidi="ar-IQ"/>
        </w:rPr>
        <w:t xml:space="preserve"> the children </w:t>
      </w:r>
      <w:r w:rsidR="00BD207A" w:rsidRPr="002A3931">
        <w:rPr>
          <w:rFonts w:ascii="Unikurd Web" w:hAnsi="Unikurd Web" w:cs="Unikurd Web"/>
          <w:sz w:val="24"/>
          <w:szCs w:val="24"/>
          <w:lang w:bidi="ar-IQ"/>
        </w:rPr>
        <w:t xml:space="preserve">to </w:t>
      </w:r>
      <w:r w:rsidRPr="002A3931">
        <w:rPr>
          <w:rFonts w:ascii="Unikurd Web" w:hAnsi="Unikurd Web" w:cs="Unikurd Web"/>
          <w:sz w:val="24"/>
          <w:szCs w:val="24"/>
          <w:lang w:bidi="ar-IQ"/>
        </w:rPr>
        <w:t>r</w:t>
      </w:r>
      <w:r w:rsidR="00BD207A" w:rsidRPr="002A3931">
        <w:rPr>
          <w:rFonts w:ascii="Unikurd Web" w:hAnsi="Unikurd Web" w:cs="Unikurd Web"/>
          <w:sz w:val="24"/>
          <w:szCs w:val="24"/>
          <w:lang w:bidi="ar-IQ"/>
        </w:rPr>
        <w:t>u</w:t>
      </w:r>
      <w:r w:rsidRPr="002A3931">
        <w:rPr>
          <w:rFonts w:ascii="Unikurd Web" w:hAnsi="Unikurd Web" w:cs="Unikurd Web"/>
          <w:sz w:val="24"/>
          <w:szCs w:val="24"/>
          <w:lang w:bidi="ar-IQ"/>
        </w:rPr>
        <w:t>n</w:t>
      </w:r>
      <w:r w:rsidR="00BD207A" w:rsidRPr="002A3931">
        <w:rPr>
          <w:rFonts w:ascii="Unikurd Web" w:hAnsi="Unikurd Web" w:cs="Unikurd Web"/>
          <w:sz w:val="24"/>
          <w:szCs w:val="24"/>
          <w:lang w:bidi="ar-IQ"/>
        </w:rPr>
        <w:t xml:space="preserve"> alongside them, </w:t>
      </w:r>
      <w:r w:rsidRPr="002A3931">
        <w:rPr>
          <w:rFonts w:ascii="Unikurd Web" w:hAnsi="Unikurd Web" w:cs="Unikurd Web"/>
          <w:sz w:val="24"/>
          <w:szCs w:val="24"/>
          <w:lang w:bidi="ar-IQ"/>
        </w:rPr>
        <w:t xml:space="preserve">clapping, whistling, </w:t>
      </w:r>
      <w:r w:rsidR="00BD207A" w:rsidRPr="002A3931">
        <w:rPr>
          <w:rFonts w:ascii="Unikurd Web" w:hAnsi="Unikurd Web" w:cs="Unikurd Web"/>
          <w:sz w:val="24"/>
          <w:szCs w:val="24"/>
          <w:lang w:bidi="ar-IQ"/>
        </w:rPr>
        <w:t xml:space="preserve">and </w:t>
      </w:r>
      <w:r w:rsidRPr="002A3931">
        <w:rPr>
          <w:rFonts w:ascii="Unikurd Web" w:hAnsi="Unikurd Web" w:cs="Unikurd Web"/>
          <w:sz w:val="24"/>
          <w:szCs w:val="24"/>
          <w:lang w:bidi="ar-IQ"/>
        </w:rPr>
        <w:t>shouting</w:t>
      </w:r>
      <w:r w:rsidR="00BD207A" w:rsidRPr="002A3931">
        <w:rPr>
          <w:rFonts w:ascii="Unikurd Web" w:hAnsi="Unikurd Web" w:cs="Unikurd Web"/>
          <w:sz w:val="24"/>
          <w:szCs w:val="24"/>
          <w:lang w:bidi="ar-IQ"/>
        </w:rPr>
        <w:t xml:space="preserve"> with excitement. They occasionally managed to catch up with the cars, eagerly </w:t>
      </w:r>
      <w:r w:rsidRPr="002A3931">
        <w:rPr>
          <w:rFonts w:ascii="Unikurd Web" w:hAnsi="Unikurd Web" w:cs="Unikurd Web"/>
          <w:sz w:val="24"/>
          <w:szCs w:val="24"/>
          <w:lang w:bidi="ar-IQ"/>
        </w:rPr>
        <w:t xml:space="preserve">touching </w:t>
      </w:r>
      <w:r w:rsidR="00BD207A" w:rsidRPr="002A3931">
        <w:rPr>
          <w:rFonts w:ascii="Unikurd Web" w:hAnsi="Unikurd Web" w:cs="Unikurd Web"/>
          <w:sz w:val="24"/>
          <w:szCs w:val="24"/>
          <w:lang w:bidi="ar-IQ"/>
        </w:rPr>
        <w:t xml:space="preserve">any part of the vehicle’s body </w:t>
      </w:r>
      <w:r w:rsidRPr="002A3931">
        <w:rPr>
          <w:rFonts w:ascii="Unikurd Web" w:hAnsi="Unikurd Web" w:cs="Unikurd Web"/>
          <w:sz w:val="24"/>
          <w:szCs w:val="24"/>
          <w:lang w:bidi="ar-IQ"/>
        </w:rPr>
        <w:t>they could reach</w:t>
      </w:r>
      <w:r w:rsidR="007B578E" w:rsidRPr="002A3931">
        <w:rPr>
          <w:rFonts w:ascii="Unikurd Web" w:hAnsi="Unikurd Web" w:cs="Unikurd Web"/>
          <w:sz w:val="24"/>
          <w:szCs w:val="24"/>
          <w:lang w:bidi="ar-IQ"/>
        </w:rPr>
        <w:t>. Some even</w:t>
      </w:r>
      <w:r w:rsidRPr="002A3931">
        <w:rPr>
          <w:rFonts w:ascii="Unikurd Web" w:hAnsi="Unikurd Web" w:cs="Unikurd Web"/>
          <w:sz w:val="24"/>
          <w:szCs w:val="24"/>
          <w:lang w:bidi="ar-IQ"/>
        </w:rPr>
        <w:t xml:space="preserve"> </w:t>
      </w:r>
      <w:r w:rsidR="00E35148" w:rsidRPr="002A3931">
        <w:rPr>
          <w:rFonts w:ascii="Unikurd Web" w:hAnsi="Unikurd Web" w:cs="Unikurd Web"/>
          <w:sz w:val="24"/>
          <w:szCs w:val="24"/>
          <w:lang w:bidi="ar-IQ"/>
        </w:rPr>
        <w:t>h</w:t>
      </w:r>
      <w:r w:rsidR="007B578E" w:rsidRPr="002A3931">
        <w:rPr>
          <w:rFonts w:ascii="Unikurd Web" w:hAnsi="Unikurd Web" w:cs="Unikurd Web"/>
          <w:sz w:val="24"/>
          <w:szCs w:val="24"/>
          <w:lang w:bidi="ar-IQ"/>
        </w:rPr>
        <w:t>u</w:t>
      </w:r>
      <w:r w:rsidR="00E35148" w:rsidRPr="002A3931">
        <w:rPr>
          <w:rFonts w:ascii="Unikurd Web" w:hAnsi="Unikurd Web" w:cs="Unikurd Web"/>
          <w:sz w:val="24"/>
          <w:szCs w:val="24"/>
          <w:lang w:bidi="ar-IQ"/>
        </w:rPr>
        <w:t xml:space="preserve">ng on the rear bumper of the trucks </w:t>
      </w:r>
      <w:r w:rsidR="007B578E" w:rsidRPr="002A3931">
        <w:rPr>
          <w:rFonts w:ascii="Unikurd Web" w:hAnsi="Unikurd Web" w:cs="Unikurd Web"/>
          <w:sz w:val="24"/>
          <w:szCs w:val="24"/>
          <w:lang w:bidi="ar-IQ"/>
        </w:rPr>
        <w:t>destined for</w:t>
      </w:r>
      <w:r w:rsidR="00E35148" w:rsidRPr="002A3931">
        <w:rPr>
          <w:rFonts w:ascii="Unikurd Web" w:hAnsi="Unikurd Web" w:cs="Unikurd Web"/>
          <w:sz w:val="24"/>
          <w:szCs w:val="24"/>
          <w:lang w:bidi="ar-IQ"/>
        </w:rPr>
        <w:t xml:space="preserve"> the Jewish neighbourho</w:t>
      </w:r>
      <w:r w:rsidR="005816DF" w:rsidRPr="002A3931">
        <w:rPr>
          <w:rFonts w:ascii="Unikurd Web" w:hAnsi="Unikurd Web" w:cs="Unikurd Web"/>
          <w:sz w:val="24"/>
          <w:szCs w:val="24"/>
          <w:lang w:bidi="ar-IQ"/>
        </w:rPr>
        <w:t>od</w:t>
      </w:r>
      <w:r w:rsidR="00E35148" w:rsidRPr="002A3931">
        <w:rPr>
          <w:rFonts w:ascii="Unikurd Web" w:hAnsi="Unikurd Web" w:cs="Unikurd Web"/>
          <w:sz w:val="24"/>
          <w:szCs w:val="24"/>
          <w:lang w:bidi="ar-IQ"/>
        </w:rPr>
        <w:t xml:space="preserve">. </w:t>
      </w:r>
      <w:r w:rsidR="007B578E" w:rsidRPr="002A3931">
        <w:rPr>
          <w:rFonts w:ascii="Unikurd Web" w:hAnsi="Unikurd Web" w:cs="Unikurd Web"/>
          <w:sz w:val="24"/>
          <w:szCs w:val="24"/>
          <w:lang w:bidi="ar-IQ"/>
        </w:rPr>
        <w:t>As they approached the</w:t>
      </w:r>
      <w:r w:rsidR="00E35148" w:rsidRPr="002A3931">
        <w:rPr>
          <w:rFonts w:ascii="Unikurd Web" w:hAnsi="Unikurd Web" w:cs="Unikurd Web"/>
          <w:sz w:val="24"/>
          <w:szCs w:val="24"/>
          <w:lang w:bidi="ar-IQ"/>
        </w:rPr>
        <w:t xml:space="preserve"> neighbourhood, the </w:t>
      </w:r>
      <w:r w:rsidR="007B578E" w:rsidRPr="002A3931">
        <w:rPr>
          <w:rFonts w:ascii="Unikurd Web" w:hAnsi="Unikurd Web" w:cs="Unikurd Web"/>
          <w:sz w:val="24"/>
          <w:szCs w:val="24"/>
          <w:lang w:bidi="ar-IQ"/>
        </w:rPr>
        <w:t xml:space="preserve">number </w:t>
      </w:r>
      <w:r w:rsidR="00E35148" w:rsidRPr="002A3931">
        <w:rPr>
          <w:rFonts w:ascii="Unikurd Web" w:hAnsi="Unikurd Web" w:cs="Unikurd Web"/>
          <w:sz w:val="24"/>
          <w:szCs w:val="24"/>
          <w:lang w:bidi="ar-IQ"/>
        </w:rPr>
        <w:t xml:space="preserve">of children </w:t>
      </w:r>
      <w:r w:rsidR="007B578E" w:rsidRPr="002A3931">
        <w:rPr>
          <w:rFonts w:ascii="Unikurd Web" w:hAnsi="Unikurd Web" w:cs="Unikurd Web"/>
          <w:sz w:val="24"/>
          <w:szCs w:val="24"/>
          <w:lang w:bidi="ar-IQ"/>
        </w:rPr>
        <w:t>joining in the excitement continued to grow</w:t>
      </w:r>
      <w:r w:rsidR="00E35148" w:rsidRPr="002A3931">
        <w:rPr>
          <w:rFonts w:ascii="Unikurd Web" w:hAnsi="Unikurd Web" w:cs="Unikurd Web"/>
          <w:sz w:val="24"/>
          <w:szCs w:val="24"/>
          <w:lang w:bidi="ar-IQ"/>
        </w:rPr>
        <w:t>.</w:t>
      </w:r>
    </w:p>
    <w:p w14:paraId="107FB24C" w14:textId="24C7938B" w:rsidR="00AE0DDE" w:rsidRPr="00541335" w:rsidRDefault="00E35148" w:rsidP="00D6255C">
      <w:pPr>
        <w:spacing w:line="360" w:lineRule="auto"/>
        <w:rPr>
          <w:rFonts w:ascii="Unikurd Web" w:hAnsi="Unikurd Web" w:cs="Unikurd Web"/>
          <w:color w:val="000000" w:themeColor="text1"/>
          <w:sz w:val="24"/>
          <w:szCs w:val="24"/>
          <w:lang w:bidi="ar-IQ"/>
        </w:rPr>
      </w:pPr>
      <w:r w:rsidRPr="002A3931">
        <w:rPr>
          <w:rFonts w:ascii="Unikurd Web" w:hAnsi="Unikurd Web" w:cs="Unikurd Web"/>
          <w:sz w:val="24"/>
          <w:szCs w:val="24"/>
          <w:lang w:bidi="ar-IQ"/>
        </w:rPr>
        <w:t xml:space="preserve">The Jewish households </w:t>
      </w:r>
      <w:r w:rsidR="009621F1" w:rsidRPr="002A3931">
        <w:rPr>
          <w:rFonts w:ascii="Unikurd Web" w:hAnsi="Unikurd Web" w:cs="Unikurd Web"/>
          <w:sz w:val="24"/>
          <w:szCs w:val="24"/>
          <w:lang w:bidi="ar-IQ"/>
        </w:rPr>
        <w:t xml:space="preserve">carefully </w:t>
      </w:r>
      <w:r w:rsidRPr="002A3931">
        <w:rPr>
          <w:rFonts w:ascii="Unikurd Web" w:hAnsi="Unikurd Web" w:cs="Unikurd Web"/>
          <w:sz w:val="24"/>
          <w:szCs w:val="24"/>
          <w:lang w:bidi="ar-IQ"/>
        </w:rPr>
        <w:t xml:space="preserve">packed </w:t>
      </w:r>
      <w:r w:rsidR="005816DF" w:rsidRPr="002A3931">
        <w:rPr>
          <w:rFonts w:ascii="Unikurd Web" w:hAnsi="Unikurd Web" w:cs="Unikurd Web"/>
          <w:sz w:val="24"/>
          <w:szCs w:val="24"/>
          <w:lang w:bidi="ar-IQ"/>
        </w:rPr>
        <w:t>the</w:t>
      </w:r>
      <w:r w:rsidR="009621F1" w:rsidRPr="002A3931">
        <w:rPr>
          <w:rFonts w:ascii="Unikurd Web" w:hAnsi="Unikurd Web" w:cs="Unikurd Web"/>
          <w:sz w:val="24"/>
          <w:szCs w:val="24"/>
          <w:lang w:bidi="ar-IQ"/>
        </w:rPr>
        <w:t>ir cherished belongings</w:t>
      </w:r>
      <w:r w:rsidR="009621F1" w:rsidRPr="00541335">
        <w:rPr>
          <w:rFonts w:ascii="Unikurd Web" w:hAnsi="Unikurd Web" w:cs="Unikurd Web"/>
          <w:color w:val="000000" w:themeColor="text1"/>
          <w:sz w:val="24"/>
          <w:szCs w:val="24"/>
          <w:lang w:bidi="ar-IQ"/>
        </w:rPr>
        <w:t xml:space="preserve">, carrying them out of their homes and placing them in the trunks of cars and the backs of trucks now </w:t>
      </w:r>
      <w:r w:rsidR="002E6A64" w:rsidRPr="00541335">
        <w:rPr>
          <w:rFonts w:ascii="Unikurd Web" w:hAnsi="Unikurd Web" w:cs="Unikurd Web"/>
          <w:color w:val="000000" w:themeColor="text1"/>
          <w:sz w:val="24"/>
          <w:szCs w:val="24"/>
          <w:lang w:bidi="ar-IQ"/>
        </w:rPr>
        <w:t xml:space="preserve">parked in the neighbourhood's </w:t>
      </w:r>
      <w:r w:rsidR="009621F1" w:rsidRPr="00541335">
        <w:rPr>
          <w:rFonts w:ascii="Unikurd Web" w:hAnsi="Unikurd Web" w:cs="Unikurd Web"/>
          <w:color w:val="000000" w:themeColor="text1"/>
          <w:sz w:val="24"/>
          <w:szCs w:val="24"/>
          <w:lang w:bidi="ar-IQ"/>
        </w:rPr>
        <w:t xml:space="preserve">narrow </w:t>
      </w:r>
      <w:r w:rsidR="002E6A64" w:rsidRPr="00541335">
        <w:rPr>
          <w:rFonts w:ascii="Unikurd Web" w:hAnsi="Unikurd Web" w:cs="Unikurd Web"/>
          <w:color w:val="000000" w:themeColor="text1"/>
          <w:sz w:val="24"/>
          <w:szCs w:val="24"/>
          <w:lang w:bidi="ar-IQ"/>
        </w:rPr>
        <w:t>alleys.</w:t>
      </w:r>
    </w:p>
    <w:p w14:paraId="0C09D42B" w14:textId="18050672" w:rsidR="003C746B" w:rsidRPr="00541335" w:rsidRDefault="00FB52E7" w:rsidP="003C746B">
      <w:pPr>
        <w:spacing w:line="360" w:lineRule="auto"/>
        <w:rPr>
          <w:rFonts w:ascii="Unikurd Web" w:hAnsi="Unikurd Web" w:cs="Unikurd Web"/>
          <w:color w:val="000000" w:themeColor="text1"/>
          <w:sz w:val="24"/>
          <w:szCs w:val="24"/>
          <w:lang w:bidi="ar-IQ"/>
        </w:rPr>
      </w:pPr>
      <w:bookmarkStart w:id="6" w:name="_Hlk144987170"/>
      <w:r w:rsidRPr="00541335">
        <w:rPr>
          <w:rFonts w:ascii="Unikurd Web" w:hAnsi="Unikurd Web" w:cs="Unikurd Web"/>
          <w:color w:val="000000" w:themeColor="text1"/>
          <w:sz w:val="24"/>
          <w:szCs w:val="24"/>
          <w:lang w:bidi="ar-IQ"/>
        </w:rPr>
        <w:t>Kwêxa Waisy</w:t>
      </w:r>
      <w:r w:rsidR="001103C6"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 xml:space="preserve"> </w:t>
      </w:r>
      <w:bookmarkEnd w:id="6"/>
      <w:r w:rsidRPr="00541335">
        <w:rPr>
          <w:rFonts w:ascii="Unikurd Web" w:hAnsi="Unikurd Web" w:cs="Unikurd Web"/>
          <w:color w:val="000000" w:themeColor="text1"/>
          <w:sz w:val="24"/>
          <w:szCs w:val="24"/>
          <w:lang w:bidi="ar-IQ"/>
        </w:rPr>
        <w:t xml:space="preserve">the </w:t>
      </w:r>
      <w:r w:rsidR="001103C6" w:rsidRPr="00541335">
        <w:rPr>
          <w:rFonts w:ascii="Unikurd Web" w:hAnsi="Unikurd Web" w:cs="Unikurd Web"/>
          <w:color w:val="000000" w:themeColor="text1"/>
          <w:sz w:val="24"/>
          <w:szCs w:val="24"/>
          <w:lang w:bidi="ar-IQ"/>
        </w:rPr>
        <w:t xml:space="preserve">respected </w:t>
      </w:r>
      <w:r w:rsidRPr="00541335">
        <w:rPr>
          <w:rFonts w:ascii="Unikurd Web" w:hAnsi="Unikurd Web" w:cs="Unikurd Web"/>
          <w:color w:val="000000" w:themeColor="text1"/>
          <w:sz w:val="24"/>
          <w:szCs w:val="24"/>
          <w:lang w:bidi="ar-IQ"/>
        </w:rPr>
        <w:t>headman</w:t>
      </w:r>
      <w:r w:rsidR="001103C6"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 xml:space="preserve"> </w:t>
      </w:r>
      <w:r w:rsidR="00AE0DDE" w:rsidRPr="00541335">
        <w:rPr>
          <w:rFonts w:ascii="Unikurd Web" w:hAnsi="Unikurd Web" w:cs="Unikurd Web"/>
          <w:color w:val="000000" w:themeColor="text1"/>
          <w:sz w:val="24"/>
          <w:szCs w:val="24"/>
          <w:lang w:bidi="ar-IQ"/>
        </w:rPr>
        <w:t>and his wife</w:t>
      </w:r>
      <w:r w:rsidR="001103C6" w:rsidRPr="00541335">
        <w:rPr>
          <w:rFonts w:ascii="Unikurd Web" w:hAnsi="Unikurd Web" w:cs="Unikurd Web"/>
          <w:color w:val="000000" w:themeColor="text1"/>
          <w:sz w:val="24"/>
          <w:szCs w:val="24"/>
          <w:lang w:bidi="ar-IQ"/>
        </w:rPr>
        <w:t>,</w:t>
      </w:r>
      <w:r w:rsidR="00AE0DDE" w:rsidRPr="00541335">
        <w:rPr>
          <w:rFonts w:ascii="Unikurd Web" w:hAnsi="Unikurd Web" w:cs="Unikurd Web"/>
          <w:color w:val="000000" w:themeColor="text1"/>
          <w:sz w:val="24"/>
          <w:szCs w:val="24"/>
          <w:lang w:bidi="ar-IQ"/>
        </w:rPr>
        <w:t xml:space="preserve"> X</w:t>
      </w:r>
      <w:r w:rsidRPr="00541335">
        <w:rPr>
          <w:rFonts w:ascii="Unikurd Web" w:hAnsi="Unikurd Web" w:cs="Unikurd Web"/>
          <w:color w:val="000000" w:themeColor="text1"/>
          <w:sz w:val="24"/>
          <w:szCs w:val="24"/>
          <w:lang w:bidi="ar-IQ"/>
        </w:rPr>
        <w:t>ejê</w:t>
      </w:r>
      <w:r w:rsidR="001103C6" w:rsidRPr="00541335">
        <w:rPr>
          <w:rFonts w:ascii="Unikurd Web" w:hAnsi="Unikurd Web" w:cs="Unikurd Web"/>
          <w:color w:val="000000" w:themeColor="text1"/>
          <w:sz w:val="24"/>
          <w:szCs w:val="24"/>
          <w:lang w:bidi="ar-IQ"/>
        </w:rPr>
        <w:t>,</w:t>
      </w:r>
      <w:r w:rsidR="002E6A64" w:rsidRPr="00541335">
        <w:rPr>
          <w:rFonts w:ascii="Unikurd Web" w:hAnsi="Unikurd Web" w:cs="Unikurd Web"/>
          <w:color w:val="000000" w:themeColor="text1"/>
          <w:sz w:val="24"/>
          <w:szCs w:val="24"/>
          <w:lang w:bidi="ar-IQ"/>
        </w:rPr>
        <w:t xml:space="preserve"> </w:t>
      </w:r>
      <w:r w:rsidR="00AE0DDE" w:rsidRPr="00541335">
        <w:rPr>
          <w:rFonts w:ascii="Unikurd Web" w:hAnsi="Unikurd Web" w:cs="Unikurd Web"/>
          <w:color w:val="000000" w:themeColor="text1"/>
          <w:sz w:val="24"/>
          <w:szCs w:val="24"/>
          <w:lang w:bidi="ar-IQ"/>
        </w:rPr>
        <w:t xml:space="preserve">were waiting </w:t>
      </w:r>
      <w:r w:rsidR="001103C6" w:rsidRPr="00541335">
        <w:rPr>
          <w:rFonts w:ascii="Unikurd Web" w:hAnsi="Unikurd Web" w:cs="Unikurd Web"/>
          <w:color w:val="000000" w:themeColor="text1"/>
          <w:sz w:val="24"/>
          <w:szCs w:val="24"/>
          <w:lang w:bidi="ar-IQ"/>
        </w:rPr>
        <w:t xml:space="preserve">near </w:t>
      </w:r>
      <w:r w:rsidR="00AE0DDE" w:rsidRPr="00541335">
        <w:rPr>
          <w:rFonts w:ascii="Unikurd Web" w:hAnsi="Unikurd Web" w:cs="Unikurd Web"/>
          <w:color w:val="000000" w:themeColor="text1"/>
          <w:sz w:val="24"/>
          <w:szCs w:val="24"/>
          <w:lang w:bidi="ar-IQ"/>
        </w:rPr>
        <w:t>the</w:t>
      </w:r>
      <w:r w:rsidR="001103C6" w:rsidRPr="00541335">
        <w:rPr>
          <w:rFonts w:ascii="Unikurd Web" w:hAnsi="Unikurd Web" w:cs="Unikurd Web"/>
          <w:color w:val="000000" w:themeColor="text1"/>
          <w:sz w:val="24"/>
          <w:szCs w:val="24"/>
          <w:lang w:bidi="ar-IQ"/>
        </w:rPr>
        <w:t xml:space="preserve"> vehicles</w:t>
      </w:r>
      <w:r w:rsidR="00AE0DDE" w:rsidRPr="00541335">
        <w:rPr>
          <w:rFonts w:ascii="Unikurd Web" w:hAnsi="Unikurd Web" w:cs="Unikurd Web"/>
          <w:color w:val="000000" w:themeColor="text1"/>
          <w:sz w:val="24"/>
          <w:szCs w:val="24"/>
          <w:lang w:bidi="ar-IQ"/>
        </w:rPr>
        <w:t xml:space="preserve">. </w:t>
      </w:r>
      <w:r w:rsidRPr="00541335">
        <w:rPr>
          <w:rFonts w:ascii="Unikurd Web" w:hAnsi="Unikurd Web" w:cs="Unikurd Web"/>
          <w:color w:val="000000" w:themeColor="text1"/>
          <w:sz w:val="24"/>
          <w:szCs w:val="24"/>
          <w:lang w:bidi="ar-IQ"/>
        </w:rPr>
        <w:t>Aster appr</w:t>
      </w:r>
      <w:r w:rsidR="003C746B" w:rsidRPr="00541335">
        <w:rPr>
          <w:rFonts w:ascii="Unikurd Web" w:hAnsi="Unikurd Web" w:cs="Unikurd Web"/>
          <w:color w:val="000000" w:themeColor="text1"/>
          <w:sz w:val="24"/>
          <w:szCs w:val="24"/>
          <w:lang w:bidi="ar-IQ"/>
        </w:rPr>
        <w:t>oached them</w:t>
      </w:r>
      <w:r w:rsidR="001103C6" w:rsidRPr="00541335">
        <w:rPr>
          <w:rFonts w:ascii="Unikurd Web" w:hAnsi="Unikurd Web" w:cs="Unikurd Web"/>
          <w:color w:val="000000" w:themeColor="text1"/>
          <w:sz w:val="24"/>
          <w:szCs w:val="24"/>
          <w:lang w:bidi="ar-IQ"/>
        </w:rPr>
        <w:t xml:space="preserve"> with a heartfelt apology,</w:t>
      </w:r>
      <w:r w:rsidR="003C746B" w:rsidRPr="00541335">
        <w:rPr>
          <w:rFonts w:ascii="Unikurd Web" w:hAnsi="Unikurd Web" w:cs="Unikurd Web"/>
          <w:color w:val="000000" w:themeColor="text1"/>
          <w:sz w:val="24"/>
          <w:szCs w:val="24"/>
          <w:lang w:bidi="ar-IQ"/>
        </w:rPr>
        <w:t xml:space="preserve"> saying, “</w:t>
      </w:r>
      <w:bookmarkStart w:id="7" w:name="_Hlk144991319"/>
      <w:r w:rsidR="003C746B" w:rsidRPr="00541335">
        <w:rPr>
          <w:rFonts w:ascii="Unikurd Web" w:hAnsi="Unikurd Web" w:cs="Unikurd Web"/>
          <w:color w:val="000000" w:themeColor="text1"/>
          <w:sz w:val="24"/>
          <w:szCs w:val="24"/>
          <w:lang w:bidi="ar-IQ"/>
        </w:rPr>
        <w:t>Kwêxa Waisy</w:t>
      </w:r>
      <w:bookmarkStart w:id="8" w:name="_Hlk144990090"/>
      <w:r w:rsidR="003C746B" w:rsidRPr="00541335">
        <w:rPr>
          <w:rFonts w:ascii="Unikurd Web" w:hAnsi="Unikurd Web" w:cs="Unikurd Web"/>
          <w:color w:val="000000" w:themeColor="text1"/>
          <w:sz w:val="24"/>
          <w:szCs w:val="24"/>
          <w:lang w:bidi="ar-IQ"/>
        </w:rPr>
        <w:t>, Xejê</w:t>
      </w:r>
      <w:bookmarkEnd w:id="8"/>
      <w:r w:rsidR="00096CC3" w:rsidRPr="00541335">
        <w:rPr>
          <w:rFonts w:ascii="Unikurd Web" w:hAnsi="Unikurd Web" w:cs="Unikurd Web"/>
          <w:color w:val="000000" w:themeColor="text1"/>
          <w:sz w:val="24"/>
          <w:szCs w:val="24"/>
          <w:lang w:bidi="ar-IQ"/>
        </w:rPr>
        <w:t>,</w:t>
      </w:r>
      <w:r w:rsidR="003C746B" w:rsidRPr="00541335">
        <w:rPr>
          <w:rFonts w:ascii="Unikurd Web" w:hAnsi="Unikurd Web" w:cs="Unikurd Web"/>
          <w:color w:val="000000" w:themeColor="text1"/>
          <w:sz w:val="24"/>
          <w:szCs w:val="24"/>
          <w:lang w:bidi="ar-IQ"/>
        </w:rPr>
        <w:t xml:space="preserve"> </w:t>
      </w:r>
      <w:bookmarkEnd w:id="7"/>
      <w:r w:rsidR="003C746B" w:rsidRPr="00541335">
        <w:rPr>
          <w:rFonts w:ascii="Unikurd Web" w:hAnsi="Unikurd Web" w:cs="Unikurd Web"/>
          <w:color w:val="000000" w:themeColor="text1"/>
          <w:sz w:val="24"/>
          <w:szCs w:val="24"/>
          <w:lang w:bidi="ar-IQ"/>
        </w:rPr>
        <w:t>forgive me.”</w:t>
      </w:r>
    </w:p>
    <w:p w14:paraId="7B114FE8" w14:textId="7522520D" w:rsidR="00C91CC3" w:rsidRPr="00541335" w:rsidRDefault="00E924A3" w:rsidP="001103C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“You</w:t>
      </w:r>
      <w:r w:rsidR="001103C6" w:rsidRPr="00541335">
        <w:rPr>
          <w:rFonts w:ascii="Unikurd Web" w:hAnsi="Unikurd Web" w:cs="Unikurd Web"/>
          <w:color w:val="000000" w:themeColor="text1"/>
          <w:sz w:val="24"/>
          <w:szCs w:val="24"/>
          <w:lang w:bidi="ar-IQ"/>
        </w:rPr>
        <w:t xml:space="preserve"> are</w:t>
      </w:r>
      <w:r w:rsidRPr="00541335">
        <w:rPr>
          <w:rFonts w:ascii="Unikurd Web" w:hAnsi="Unikurd Web" w:cs="Unikurd Web"/>
          <w:color w:val="000000" w:themeColor="text1"/>
          <w:sz w:val="24"/>
          <w:szCs w:val="24"/>
          <w:lang w:bidi="ar-IQ"/>
        </w:rPr>
        <w:t xml:space="preserve"> forgiven,” Kwêxa Waisy and </w:t>
      </w:r>
      <w:bookmarkStart w:id="9" w:name="_Hlk144990641"/>
      <w:r w:rsidRPr="00541335">
        <w:rPr>
          <w:rFonts w:ascii="Unikurd Web" w:hAnsi="Unikurd Web" w:cs="Unikurd Web"/>
          <w:color w:val="000000" w:themeColor="text1"/>
          <w:sz w:val="24"/>
          <w:szCs w:val="24"/>
          <w:lang w:bidi="ar-IQ"/>
        </w:rPr>
        <w:t>Xejê</w:t>
      </w:r>
      <w:bookmarkEnd w:id="9"/>
      <w:r w:rsidRPr="00541335">
        <w:rPr>
          <w:rFonts w:ascii="Unikurd Web" w:hAnsi="Unikurd Web" w:cs="Unikurd Web"/>
          <w:color w:val="000000" w:themeColor="text1"/>
          <w:sz w:val="24"/>
          <w:szCs w:val="24"/>
          <w:lang w:bidi="ar-IQ"/>
        </w:rPr>
        <w:t xml:space="preserve"> </w:t>
      </w:r>
      <w:r w:rsidR="001103C6" w:rsidRPr="00541335">
        <w:rPr>
          <w:rFonts w:ascii="Unikurd Web" w:hAnsi="Unikurd Web" w:cs="Unikurd Web"/>
          <w:color w:val="000000" w:themeColor="text1"/>
          <w:sz w:val="24"/>
          <w:szCs w:val="24"/>
          <w:lang w:bidi="ar-IQ"/>
        </w:rPr>
        <w:t xml:space="preserve">replied, their forgiveness sincere and gracious. </w:t>
      </w:r>
      <w:r w:rsidR="00096CC3" w:rsidRPr="00541335">
        <w:rPr>
          <w:rFonts w:ascii="Unikurd Web" w:hAnsi="Unikurd Web" w:cs="Unikurd Web"/>
          <w:color w:val="000000" w:themeColor="text1"/>
          <w:sz w:val="24"/>
          <w:szCs w:val="24"/>
          <w:lang w:bidi="ar-IQ"/>
        </w:rPr>
        <w:t xml:space="preserve">Alia, Xejê, </w:t>
      </w:r>
      <w:bookmarkStart w:id="10" w:name="_Hlk144990264"/>
      <w:r w:rsidR="00096CC3" w:rsidRPr="00541335">
        <w:rPr>
          <w:rFonts w:ascii="Unikurd Web" w:hAnsi="Unikurd Web" w:cs="Unikurd Web"/>
          <w:color w:val="000000" w:themeColor="text1"/>
          <w:sz w:val="24"/>
          <w:szCs w:val="24"/>
          <w:lang w:bidi="ar-IQ"/>
        </w:rPr>
        <w:t>Kwêxa Waisy</w:t>
      </w:r>
      <w:r w:rsidR="001103C6" w:rsidRPr="00541335">
        <w:rPr>
          <w:rFonts w:ascii="Unikurd Web" w:hAnsi="Unikurd Web" w:cs="Unikurd Web"/>
          <w:color w:val="000000" w:themeColor="text1"/>
          <w:sz w:val="24"/>
          <w:szCs w:val="24"/>
          <w:lang w:bidi="ar-IQ"/>
        </w:rPr>
        <w:t>,</w:t>
      </w:r>
      <w:r w:rsidR="00096CC3" w:rsidRPr="00541335">
        <w:rPr>
          <w:rFonts w:ascii="Unikurd Web" w:hAnsi="Unikurd Web" w:cs="Unikurd Web"/>
          <w:color w:val="000000" w:themeColor="text1"/>
          <w:sz w:val="24"/>
          <w:szCs w:val="24"/>
          <w:lang w:bidi="ar-IQ"/>
        </w:rPr>
        <w:t xml:space="preserve"> </w:t>
      </w:r>
      <w:bookmarkEnd w:id="10"/>
      <w:r w:rsidR="00096CC3" w:rsidRPr="00541335">
        <w:rPr>
          <w:rFonts w:ascii="Unikurd Web" w:hAnsi="Unikurd Web" w:cs="Unikurd Web"/>
          <w:color w:val="000000" w:themeColor="text1"/>
          <w:sz w:val="24"/>
          <w:szCs w:val="24"/>
          <w:lang w:bidi="ar-IQ"/>
        </w:rPr>
        <w:t>and Zulma exchanged forgiveness</w:t>
      </w:r>
      <w:r w:rsidR="001103C6" w:rsidRPr="00541335">
        <w:rPr>
          <w:rFonts w:ascii="Unikurd Web" w:hAnsi="Unikurd Web" w:cs="Unikurd Web"/>
          <w:color w:val="000000" w:themeColor="text1"/>
          <w:sz w:val="24"/>
          <w:szCs w:val="24"/>
          <w:lang w:bidi="ar-IQ"/>
        </w:rPr>
        <w:t xml:space="preserve"> among themselves</w:t>
      </w:r>
      <w:r w:rsidR="00096CC3" w:rsidRPr="00541335">
        <w:rPr>
          <w:rFonts w:ascii="Unikurd Web" w:hAnsi="Unikurd Web" w:cs="Unikurd Web"/>
          <w:color w:val="000000" w:themeColor="text1"/>
          <w:sz w:val="24"/>
          <w:szCs w:val="24"/>
          <w:lang w:bidi="ar-IQ"/>
        </w:rPr>
        <w:t>.</w:t>
      </w:r>
    </w:p>
    <w:p w14:paraId="37B33DC5" w14:textId="1E4CDF55" w:rsidR="00695C19" w:rsidRPr="00541335" w:rsidRDefault="0053640E" w:rsidP="0053640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In his </w:t>
      </w:r>
      <w:r w:rsidR="00D10BEF" w:rsidRPr="00541335">
        <w:rPr>
          <w:rFonts w:ascii="Unikurd Web" w:hAnsi="Unikurd Web" w:cs="Unikurd Web"/>
          <w:color w:val="000000" w:themeColor="text1"/>
          <w:sz w:val="24"/>
          <w:szCs w:val="24"/>
          <w:lang w:bidi="ar-IQ"/>
        </w:rPr>
        <w:t>distinctive</w:t>
      </w:r>
      <w:r w:rsidR="001103C6" w:rsidRPr="00541335">
        <w:rPr>
          <w:rFonts w:ascii="Unikurd Web" w:hAnsi="Unikurd Web" w:cs="Unikurd Web"/>
          <w:color w:val="000000" w:themeColor="text1"/>
          <w:sz w:val="24"/>
          <w:szCs w:val="24"/>
          <w:lang w:bidi="ar-IQ"/>
        </w:rPr>
        <w:t xml:space="preserve"> </w:t>
      </w:r>
      <w:r w:rsidRPr="00541335">
        <w:rPr>
          <w:rFonts w:ascii="Unikurd Web" w:hAnsi="Unikurd Web" w:cs="Unikurd Web"/>
          <w:color w:val="000000" w:themeColor="text1"/>
          <w:sz w:val="24"/>
          <w:szCs w:val="24"/>
          <w:lang w:bidi="ar-IQ"/>
        </w:rPr>
        <w:t xml:space="preserve">local accent, Kwêxa Waisy </w:t>
      </w:r>
      <w:r w:rsidR="00651FF0" w:rsidRPr="00541335">
        <w:rPr>
          <w:rFonts w:ascii="Unikurd Web" w:hAnsi="Unikurd Web" w:cs="Unikurd Web"/>
          <w:color w:val="000000" w:themeColor="text1"/>
          <w:sz w:val="24"/>
          <w:szCs w:val="24"/>
          <w:lang w:bidi="ar-IQ"/>
        </w:rPr>
        <w:t>addressed</w:t>
      </w:r>
      <w:r w:rsidRPr="00541335">
        <w:rPr>
          <w:rFonts w:ascii="Unikurd Web" w:hAnsi="Unikurd Web" w:cs="Unikurd Web"/>
          <w:color w:val="000000" w:themeColor="text1"/>
          <w:sz w:val="24"/>
          <w:szCs w:val="24"/>
          <w:lang w:bidi="ar-IQ"/>
        </w:rPr>
        <w:t xml:space="preserve"> Isaac, Aster, Zulma, and Alia, saying, </w:t>
      </w:r>
      <w:r w:rsidR="00651FF0"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God knows, Xejê and I have never endured such sorrow in our lives before. May God guide us through these trying times, and I hope for a positive outcome for all of you. Let's hope we can reunite soon.”</w:t>
      </w:r>
    </w:p>
    <w:p w14:paraId="1AF931CF" w14:textId="6FAF8E82" w:rsidR="0053640E" w:rsidRPr="002A3931" w:rsidRDefault="0053640E" w:rsidP="0053640E">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 xml:space="preserve">Issac looked at </w:t>
      </w:r>
      <w:bookmarkStart w:id="11" w:name="_Hlk144991523"/>
      <w:r w:rsidRPr="002A3931">
        <w:rPr>
          <w:rFonts w:ascii="Unikurd Web" w:hAnsi="Unikurd Web" w:cs="Unikurd Web"/>
          <w:sz w:val="24"/>
          <w:szCs w:val="24"/>
          <w:lang w:bidi="ar-IQ"/>
        </w:rPr>
        <w:t>Kwêxa Waisy</w:t>
      </w:r>
      <w:bookmarkEnd w:id="11"/>
      <w:r w:rsidR="00756287" w:rsidRPr="002A3931">
        <w:rPr>
          <w:rFonts w:ascii="Unikurd Web" w:hAnsi="Unikurd Web" w:cs="Unikurd Web"/>
          <w:sz w:val="24"/>
          <w:szCs w:val="24"/>
          <w:lang w:bidi="ar-IQ"/>
        </w:rPr>
        <w:t xml:space="preserve"> and</w:t>
      </w:r>
      <w:r w:rsidRPr="002A3931">
        <w:rPr>
          <w:rFonts w:ascii="Unikurd Web" w:hAnsi="Unikurd Web" w:cs="Unikurd Web"/>
          <w:sz w:val="24"/>
          <w:szCs w:val="24"/>
          <w:lang w:bidi="ar-IQ"/>
        </w:rPr>
        <w:t xml:space="preserve"> Xejê</w:t>
      </w:r>
      <w:r w:rsidR="00756287" w:rsidRPr="002A3931">
        <w:rPr>
          <w:rFonts w:ascii="Unikurd Web" w:hAnsi="Unikurd Web" w:cs="Unikurd Web"/>
          <w:sz w:val="24"/>
          <w:szCs w:val="24"/>
          <w:lang w:bidi="ar-IQ"/>
        </w:rPr>
        <w:t xml:space="preserve">, </w:t>
      </w:r>
      <w:r w:rsidRPr="002A3931">
        <w:rPr>
          <w:rFonts w:ascii="Unikurd Web" w:hAnsi="Unikurd Web" w:cs="Unikurd Web"/>
          <w:sz w:val="24"/>
          <w:szCs w:val="24"/>
          <w:lang w:bidi="ar-IQ"/>
        </w:rPr>
        <w:t>sa</w:t>
      </w:r>
      <w:r w:rsidR="00756287" w:rsidRPr="002A3931">
        <w:rPr>
          <w:rFonts w:ascii="Unikurd Web" w:hAnsi="Unikurd Web" w:cs="Unikurd Web"/>
          <w:sz w:val="24"/>
          <w:szCs w:val="24"/>
          <w:lang w:bidi="ar-IQ"/>
        </w:rPr>
        <w:t>ying</w:t>
      </w:r>
      <w:r w:rsidRPr="002A3931">
        <w:rPr>
          <w:rFonts w:ascii="Unikurd Web" w:hAnsi="Unikurd Web" w:cs="Unikurd Web"/>
          <w:sz w:val="24"/>
          <w:szCs w:val="24"/>
          <w:lang w:bidi="ar-IQ"/>
        </w:rPr>
        <w:t>: “Please forgive me.”</w:t>
      </w:r>
    </w:p>
    <w:p w14:paraId="01C712A2" w14:textId="3C0208BB" w:rsidR="00652845" w:rsidRPr="00541335" w:rsidRDefault="00EE55E0" w:rsidP="0053640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53640E" w:rsidRPr="00541335">
        <w:rPr>
          <w:rFonts w:ascii="Unikurd Web" w:hAnsi="Unikurd Web" w:cs="Unikurd Web"/>
          <w:color w:val="000000" w:themeColor="text1"/>
          <w:sz w:val="24"/>
          <w:szCs w:val="24"/>
          <w:lang w:bidi="ar-IQ"/>
        </w:rPr>
        <w:t>You</w:t>
      </w:r>
      <w:r w:rsidR="00756287" w:rsidRPr="00541335">
        <w:rPr>
          <w:rFonts w:ascii="Unikurd Web" w:hAnsi="Unikurd Web" w:cs="Unikurd Web"/>
          <w:color w:val="000000" w:themeColor="text1"/>
          <w:sz w:val="24"/>
          <w:szCs w:val="24"/>
          <w:lang w:bidi="ar-IQ"/>
        </w:rPr>
        <w:t xml:space="preserve"> are</w:t>
      </w:r>
      <w:r w:rsidR="0053640E" w:rsidRPr="00541335">
        <w:rPr>
          <w:rFonts w:ascii="Unikurd Web" w:hAnsi="Unikurd Web" w:cs="Unikurd Web"/>
          <w:color w:val="000000" w:themeColor="text1"/>
          <w:sz w:val="24"/>
          <w:szCs w:val="24"/>
          <w:lang w:bidi="ar-IQ"/>
        </w:rPr>
        <w:t xml:space="preserve"> forgiven,” Kwêxa Waisy responded</w:t>
      </w:r>
      <w:r w:rsidR="00756287"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 xml:space="preserve"> </w:t>
      </w:r>
      <w:r w:rsidR="00756287" w:rsidRPr="00541335">
        <w:rPr>
          <w:rFonts w:ascii="Unikurd Web" w:hAnsi="Unikurd Web" w:cs="Unikurd Web"/>
          <w:color w:val="000000" w:themeColor="text1"/>
          <w:sz w:val="24"/>
          <w:szCs w:val="24"/>
          <w:lang w:bidi="ar-IQ"/>
        </w:rPr>
        <w:t xml:space="preserve">and they exchanged a </w:t>
      </w:r>
      <w:r w:rsidR="00652845" w:rsidRPr="00541335">
        <w:rPr>
          <w:rFonts w:ascii="Unikurd Web" w:hAnsi="Unikurd Web" w:cs="Unikurd Web"/>
          <w:color w:val="000000" w:themeColor="text1"/>
          <w:sz w:val="24"/>
          <w:szCs w:val="24"/>
          <w:lang w:bidi="ar-IQ"/>
        </w:rPr>
        <w:t>custom</w:t>
      </w:r>
      <w:r w:rsidR="00756287" w:rsidRPr="00541335">
        <w:rPr>
          <w:rFonts w:ascii="Unikurd Web" w:hAnsi="Unikurd Web" w:cs="Unikurd Web"/>
          <w:color w:val="000000" w:themeColor="text1"/>
          <w:sz w:val="24"/>
          <w:szCs w:val="24"/>
          <w:lang w:bidi="ar-IQ"/>
        </w:rPr>
        <w:t>ary kiss</w:t>
      </w:r>
      <w:r w:rsidR="00652845" w:rsidRPr="00541335">
        <w:rPr>
          <w:rFonts w:ascii="Unikurd Web" w:hAnsi="Unikurd Web" w:cs="Unikurd Web"/>
          <w:color w:val="000000" w:themeColor="text1"/>
          <w:sz w:val="24"/>
          <w:szCs w:val="24"/>
          <w:lang w:bidi="ar-IQ"/>
        </w:rPr>
        <w:t>.</w:t>
      </w:r>
    </w:p>
    <w:p w14:paraId="750B14BA" w14:textId="576FDF19" w:rsidR="00652845" w:rsidRPr="00541335" w:rsidRDefault="00652845" w:rsidP="0053640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Many people </w:t>
      </w:r>
      <w:r w:rsidR="00756287" w:rsidRPr="00541335">
        <w:rPr>
          <w:rFonts w:ascii="Unikurd Web" w:hAnsi="Unikurd Web" w:cs="Unikurd Web"/>
          <w:color w:val="000000" w:themeColor="text1"/>
          <w:sz w:val="24"/>
          <w:szCs w:val="24"/>
          <w:lang w:bidi="ar-IQ"/>
        </w:rPr>
        <w:t xml:space="preserve">had </w:t>
      </w:r>
      <w:r w:rsidRPr="00541335">
        <w:rPr>
          <w:rFonts w:ascii="Unikurd Web" w:hAnsi="Unikurd Web" w:cs="Unikurd Web"/>
          <w:color w:val="000000" w:themeColor="text1"/>
          <w:sz w:val="24"/>
          <w:szCs w:val="24"/>
          <w:lang w:bidi="ar-IQ"/>
        </w:rPr>
        <w:t>gathered in the Jewish</w:t>
      </w:r>
      <w:r w:rsidR="00ED7292" w:rsidRPr="00541335">
        <w:rPr>
          <w:rFonts w:ascii="Unikurd Web" w:hAnsi="Unikurd Web" w:cs="Unikurd Web"/>
          <w:color w:val="000000" w:themeColor="text1"/>
          <w:sz w:val="24"/>
          <w:szCs w:val="24"/>
          <w:lang w:bidi="ar-IQ"/>
        </w:rPr>
        <w:t xml:space="preserve"> neighbourhood</w:t>
      </w:r>
      <w:r w:rsidRPr="00541335">
        <w:rPr>
          <w:rFonts w:ascii="Unikurd Web" w:hAnsi="Unikurd Web" w:cs="Unikurd Web"/>
          <w:color w:val="000000" w:themeColor="text1"/>
          <w:sz w:val="24"/>
          <w:szCs w:val="24"/>
          <w:lang w:bidi="ar-IQ"/>
        </w:rPr>
        <w:t>, some to bid farewell and others to</w:t>
      </w:r>
      <w:r w:rsidR="00756287" w:rsidRPr="00541335">
        <w:rPr>
          <w:rFonts w:ascii="Unikurd Web" w:hAnsi="Unikurd Web" w:cs="Unikurd Web"/>
          <w:color w:val="000000" w:themeColor="text1"/>
          <w:sz w:val="24"/>
          <w:szCs w:val="24"/>
          <w:lang w:bidi="ar-IQ"/>
        </w:rPr>
        <w:t xml:space="preserve"> witness this poignant moment, knowing it would be the last day </w:t>
      </w:r>
      <w:r w:rsidR="005019CC" w:rsidRPr="00541335">
        <w:rPr>
          <w:rFonts w:ascii="Unikurd Web" w:hAnsi="Unikurd Web" w:cs="Unikurd Web"/>
          <w:color w:val="000000" w:themeColor="text1"/>
          <w:sz w:val="24"/>
          <w:szCs w:val="24"/>
          <w:lang w:bidi="ar-IQ"/>
        </w:rPr>
        <w:t>to see the Jewish community in the town</w:t>
      </w:r>
      <w:r w:rsidR="00756287" w:rsidRPr="00541335">
        <w:rPr>
          <w:rFonts w:ascii="Unikurd Web" w:hAnsi="Unikurd Web" w:cs="Unikurd Web"/>
          <w:color w:val="000000" w:themeColor="text1"/>
          <w:sz w:val="24"/>
          <w:szCs w:val="24"/>
          <w:lang w:bidi="ar-IQ"/>
        </w:rPr>
        <w:t>.</w:t>
      </w:r>
      <w:r w:rsidR="00534732" w:rsidRPr="00541335">
        <w:rPr>
          <w:rFonts w:ascii="Unikurd Web" w:hAnsi="Unikurd Web" w:cs="Unikurd Web"/>
          <w:color w:val="000000" w:themeColor="text1"/>
          <w:sz w:val="24"/>
          <w:szCs w:val="24"/>
          <w:lang w:bidi="ar-IQ"/>
        </w:rPr>
        <w:t xml:space="preserve"> </w:t>
      </w:r>
      <w:r w:rsidR="00756287" w:rsidRPr="00541335">
        <w:rPr>
          <w:rFonts w:ascii="Unikurd Web" w:hAnsi="Unikurd Web" w:cs="Unikurd Web"/>
          <w:color w:val="000000" w:themeColor="text1"/>
          <w:sz w:val="24"/>
          <w:szCs w:val="24"/>
          <w:lang w:bidi="ar-IQ"/>
        </w:rPr>
        <w:t>S</w:t>
      </w:r>
      <w:r w:rsidR="005816DF" w:rsidRPr="00541335">
        <w:rPr>
          <w:rFonts w:ascii="Unikurd Web" w:hAnsi="Unikurd Web" w:cs="Unikurd Web"/>
          <w:color w:val="000000" w:themeColor="text1"/>
          <w:sz w:val="24"/>
          <w:szCs w:val="24"/>
          <w:lang w:bidi="ar-IQ"/>
        </w:rPr>
        <w:t>oon</w:t>
      </w:r>
      <w:r w:rsidR="00756287" w:rsidRPr="00541335">
        <w:rPr>
          <w:rFonts w:ascii="Unikurd Web" w:hAnsi="Unikurd Web" w:cs="Unikurd Web"/>
          <w:color w:val="000000" w:themeColor="text1"/>
          <w:sz w:val="24"/>
          <w:szCs w:val="24"/>
          <w:lang w:bidi="ar-IQ"/>
        </w:rPr>
        <w:t xml:space="preserve">, they would no longer </w:t>
      </w:r>
      <w:r w:rsidR="005019CC" w:rsidRPr="00541335">
        <w:rPr>
          <w:rFonts w:ascii="Unikurd Web" w:hAnsi="Unikurd Web" w:cs="Unikurd Web"/>
          <w:color w:val="000000" w:themeColor="text1"/>
          <w:sz w:val="24"/>
          <w:szCs w:val="24"/>
          <w:lang w:bidi="ar-IQ"/>
        </w:rPr>
        <w:t>encounte</w:t>
      </w:r>
      <w:r w:rsidR="005816DF" w:rsidRPr="00541335">
        <w:rPr>
          <w:rFonts w:ascii="Unikurd Web" w:hAnsi="Unikurd Web" w:cs="Unikurd Web"/>
          <w:color w:val="000000" w:themeColor="text1"/>
          <w:sz w:val="24"/>
          <w:szCs w:val="24"/>
          <w:lang w:bidi="ar-IQ"/>
        </w:rPr>
        <w:t>r</w:t>
      </w:r>
      <w:r w:rsidR="005019CC" w:rsidRPr="00541335">
        <w:rPr>
          <w:rFonts w:ascii="Unikurd Web" w:hAnsi="Unikurd Web" w:cs="Unikurd Web"/>
          <w:color w:val="000000" w:themeColor="text1"/>
          <w:sz w:val="24"/>
          <w:szCs w:val="24"/>
          <w:lang w:bidi="ar-IQ"/>
        </w:rPr>
        <w:t xml:space="preserve"> them in alleys, bazaars, </w:t>
      </w:r>
      <w:r w:rsidR="00756287" w:rsidRPr="00541335">
        <w:rPr>
          <w:rFonts w:ascii="Unikurd Web" w:hAnsi="Unikurd Web" w:cs="Unikurd Web"/>
          <w:color w:val="000000" w:themeColor="text1"/>
          <w:sz w:val="24"/>
          <w:szCs w:val="24"/>
          <w:lang w:bidi="ar-IQ"/>
        </w:rPr>
        <w:t xml:space="preserve">at </w:t>
      </w:r>
      <w:r w:rsidR="005019CC" w:rsidRPr="00541335">
        <w:rPr>
          <w:rFonts w:ascii="Unikurd Web" w:hAnsi="Unikurd Web" w:cs="Unikurd Web"/>
          <w:color w:val="000000" w:themeColor="text1"/>
          <w:sz w:val="24"/>
          <w:szCs w:val="24"/>
          <w:lang w:bidi="ar-IQ"/>
        </w:rPr>
        <w:t>funerals</w:t>
      </w:r>
      <w:r w:rsidR="00756287" w:rsidRPr="00541335">
        <w:rPr>
          <w:rFonts w:ascii="Unikurd Web" w:hAnsi="Unikurd Web" w:cs="Unikurd Web"/>
          <w:color w:val="000000" w:themeColor="text1"/>
          <w:sz w:val="24"/>
          <w:szCs w:val="24"/>
          <w:lang w:bidi="ar-IQ"/>
        </w:rPr>
        <w:t xml:space="preserve">, or during </w:t>
      </w:r>
      <w:r w:rsidR="005019CC" w:rsidRPr="00541335">
        <w:rPr>
          <w:rFonts w:ascii="Unikurd Web" w:hAnsi="Unikurd Web" w:cs="Unikurd Web"/>
          <w:color w:val="000000" w:themeColor="text1"/>
          <w:sz w:val="24"/>
          <w:szCs w:val="24"/>
          <w:lang w:bidi="ar-IQ"/>
        </w:rPr>
        <w:t xml:space="preserve">festivals.   </w:t>
      </w:r>
    </w:p>
    <w:p w14:paraId="3EDEC47F" w14:textId="2AE3DA8F" w:rsidR="00305511" w:rsidRPr="00541335" w:rsidRDefault="00756287" w:rsidP="00305511">
      <w:pPr>
        <w:spacing w:line="360" w:lineRule="auto"/>
        <w:rPr>
          <w:rFonts w:ascii="Unikurd Web" w:eastAsia="Times New Roman"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realization dawned that s</w:t>
      </w:r>
      <w:r w:rsidR="00156541" w:rsidRPr="00541335">
        <w:rPr>
          <w:rFonts w:ascii="Unikurd Web" w:hAnsi="Unikurd Web" w:cs="Unikurd Web"/>
          <w:color w:val="000000" w:themeColor="text1"/>
          <w:sz w:val="24"/>
          <w:szCs w:val="24"/>
          <w:lang w:bidi="ar-IQ"/>
        </w:rPr>
        <w:t>oon</w:t>
      </w:r>
      <w:r w:rsidR="001B1955" w:rsidRPr="00541335">
        <w:rPr>
          <w:rFonts w:ascii="Unikurd Web" w:hAnsi="Unikurd Web" w:cs="Unikurd Web"/>
          <w:color w:val="000000" w:themeColor="text1"/>
          <w:sz w:val="24"/>
          <w:szCs w:val="24"/>
          <w:lang w:bidi="ar-IQ"/>
        </w:rPr>
        <w:t>,</w:t>
      </w:r>
      <w:r w:rsidR="00156541" w:rsidRPr="00541335">
        <w:rPr>
          <w:rFonts w:ascii="Unikurd Web" w:hAnsi="Unikurd Web" w:cs="Unikurd Web"/>
          <w:color w:val="000000" w:themeColor="text1"/>
          <w:sz w:val="24"/>
          <w:szCs w:val="24"/>
          <w:lang w:bidi="ar-IQ"/>
        </w:rPr>
        <w:t xml:space="preserve"> half of the</w:t>
      </w:r>
      <w:r w:rsidR="001B1955" w:rsidRPr="00541335">
        <w:rPr>
          <w:rFonts w:ascii="Unikurd Web" w:eastAsia="Times New Roman" w:hAnsi="Unikurd Web" w:cs="Unikurd Web"/>
          <w:color w:val="000000" w:themeColor="text1"/>
          <w:sz w:val="24"/>
          <w:szCs w:val="24"/>
          <w:lang w:bidi="ar-IQ"/>
        </w:rPr>
        <w:t xml:space="preserve"> Qays</w:t>
      </w:r>
      <w:r w:rsidR="009B30AC" w:rsidRPr="00541335">
        <w:rPr>
          <w:rFonts w:ascii="Unikurd Web" w:eastAsia="Times New Roman" w:hAnsi="Unikurd Web" w:cs="Unikurd Web"/>
          <w:color w:val="000000" w:themeColor="text1"/>
          <w:sz w:val="24"/>
          <w:szCs w:val="24"/>
          <w:lang w:bidi="ar-IQ"/>
        </w:rPr>
        <w:t>e</w:t>
      </w:r>
      <w:r w:rsidR="001B1955" w:rsidRPr="00541335">
        <w:rPr>
          <w:rFonts w:ascii="Unikurd Web" w:eastAsia="Times New Roman" w:hAnsi="Unikurd Web" w:cs="Unikurd Web"/>
          <w:color w:val="000000" w:themeColor="text1"/>
          <w:sz w:val="24"/>
          <w:szCs w:val="24"/>
          <w:lang w:bidi="ar-IQ"/>
        </w:rPr>
        <w:t>r-i-Ham</w:t>
      </w:r>
      <w:r w:rsidR="00CD24AB" w:rsidRPr="00541335">
        <w:rPr>
          <w:rFonts w:ascii="Unikurd Web" w:hAnsi="Unikurd Web" w:cs="Unikurd Web"/>
          <w:color w:val="000000" w:themeColor="text1"/>
          <w:sz w:val="24"/>
          <w:szCs w:val="24"/>
          <w:shd w:val="clear" w:color="auto" w:fill="FFFFFF"/>
        </w:rPr>
        <w:t>î</w:t>
      </w:r>
      <w:r w:rsidR="001B1955" w:rsidRPr="00541335">
        <w:rPr>
          <w:rFonts w:ascii="Unikurd Web" w:eastAsia="Times New Roman" w:hAnsi="Unikurd Web" w:cs="Unikurd Web"/>
          <w:color w:val="000000" w:themeColor="text1"/>
          <w:sz w:val="24"/>
          <w:szCs w:val="24"/>
          <w:lang w:bidi="ar-IQ"/>
        </w:rPr>
        <w:t xml:space="preserve">d </w:t>
      </w:r>
      <w:r w:rsidR="00971E91" w:rsidRPr="00541335">
        <w:rPr>
          <w:rFonts w:ascii="Unikurd Web" w:eastAsia="Times New Roman" w:hAnsi="Unikurd Web" w:cs="Unikurd Web"/>
          <w:color w:val="000000" w:themeColor="text1"/>
          <w:sz w:val="24"/>
          <w:szCs w:val="24"/>
          <w:lang w:bidi="ar-IQ"/>
        </w:rPr>
        <w:t>Beg</w:t>
      </w:r>
      <w:r w:rsidR="001B1955" w:rsidRPr="00541335">
        <w:rPr>
          <w:rFonts w:ascii="Unikurd Web" w:eastAsia="Times New Roman" w:hAnsi="Unikurd Web" w:cs="Unikurd Web"/>
          <w:color w:val="000000" w:themeColor="text1"/>
          <w:sz w:val="24"/>
          <w:szCs w:val="24"/>
          <w:lang w:bidi="ar-IQ"/>
        </w:rPr>
        <w:t xml:space="preserve"> w</w:t>
      </w:r>
      <w:r w:rsidRPr="00541335">
        <w:rPr>
          <w:rFonts w:ascii="Unikurd Web" w:eastAsia="Times New Roman" w:hAnsi="Unikurd Web" w:cs="Unikurd Web"/>
          <w:color w:val="000000" w:themeColor="text1"/>
          <w:sz w:val="24"/>
          <w:szCs w:val="24"/>
          <w:lang w:bidi="ar-IQ"/>
        </w:rPr>
        <w:t xml:space="preserve">ould </w:t>
      </w:r>
      <w:r w:rsidR="001B1955" w:rsidRPr="00541335">
        <w:rPr>
          <w:rFonts w:ascii="Unikurd Web" w:eastAsia="Times New Roman" w:hAnsi="Unikurd Web" w:cs="Unikurd Web"/>
          <w:color w:val="000000" w:themeColor="text1"/>
          <w:sz w:val="24"/>
          <w:szCs w:val="24"/>
          <w:lang w:bidi="ar-IQ"/>
        </w:rPr>
        <w:t>be e</w:t>
      </w:r>
      <w:r w:rsidRPr="00541335">
        <w:rPr>
          <w:rFonts w:ascii="Unikurd Web" w:eastAsia="Times New Roman" w:hAnsi="Unikurd Web" w:cs="Unikurd Web"/>
          <w:color w:val="000000" w:themeColor="text1"/>
          <w:sz w:val="24"/>
          <w:szCs w:val="24"/>
          <w:lang w:bidi="ar-IQ"/>
        </w:rPr>
        <w:t xml:space="preserve">mptied of its Jewish </w:t>
      </w:r>
      <w:r w:rsidR="001B1955" w:rsidRPr="00541335">
        <w:rPr>
          <w:rFonts w:ascii="Unikurd Web" w:eastAsia="Times New Roman" w:hAnsi="Unikurd Web" w:cs="Unikurd Web"/>
          <w:color w:val="000000" w:themeColor="text1"/>
          <w:sz w:val="24"/>
          <w:szCs w:val="24"/>
          <w:lang w:bidi="ar-IQ"/>
        </w:rPr>
        <w:t>sellers</w:t>
      </w:r>
      <w:r w:rsidRPr="00541335">
        <w:rPr>
          <w:rFonts w:ascii="Unikurd Web" w:eastAsia="Times New Roman" w:hAnsi="Unikurd Web" w:cs="Unikurd Web"/>
          <w:color w:val="000000" w:themeColor="text1"/>
          <w:sz w:val="24"/>
          <w:szCs w:val="24"/>
          <w:lang w:bidi="ar-IQ"/>
        </w:rPr>
        <w:t>,</w:t>
      </w:r>
      <w:r w:rsidR="001B1955" w:rsidRPr="00541335">
        <w:rPr>
          <w:rFonts w:ascii="Unikurd Web" w:eastAsia="Times New Roman" w:hAnsi="Unikurd Web" w:cs="Unikurd Web"/>
          <w:color w:val="000000" w:themeColor="text1"/>
          <w:sz w:val="24"/>
          <w:szCs w:val="24"/>
          <w:lang w:bidi="ar-IQ"/>
        </w:rPr>
        <w:t xml:space="preserve"> and buyers w</w:t>
      </w:r>
      <w:r w:rsidRPr="00541335">
        <w:rPr>
          <w:rFonts w:ascii="Unikurd Web" w:eastAsia="Times New Roman" w:hAnsi="Unikurd Web" w:cs="Unikurd Web"/>
          <w:color w:val="000000" w:themeColor="text1"/>
          <w:sz w:val="24"/>
          <w:szCs w:val="24"/>
          <w:lang w:bidi="ar-IQ"/>
        </w:rPr>
        <w:t>ould be absent</w:t>
      </w:r>
      <w:r w:rsidR="001B1955" w:rsidRPr="00541335">
        <w:rPr>
          <w:rFonts w:ascii="Unikurd Web" w:eastAsia="Times New Roman" w:hAnsi="Unikurd Web" w:cs="Unikurd Web"/>
          <w:color w:val="000000" w:themeColor="text1"/>
          <w:sz w:val="24"/>
          <w:szCs w:val="24"/>
          <w:lang w:bidi="ar-IQ"/>
        </w:rPr>
        <w:t xml:space="preserve">. </w:t>
      </w:r>
      <w:r w:rsidRPr="00541335">
        <w:rPr>
          <w:rFonts w:ascii="Unikurd Web" w:eastAsia="Times New Roman" w:hAnsi="Unikurd Web" w:cs="Unikurd Web"/>
          <w:color w:val="000000" w:themeColor="text1"/>
          <w:sz w:val="24"/>
          <w:szCs w:val="24"/>
          <w:lang w:bidi="ar-IQ"/>
        </w:rPr>
        <w:t>It would also be</w:t>
      </w:r>
      <w:r w:rsidR="001B1955" w:rsidRPr="00541335">
        <w:rPr>
          <w:rFonts w:ascii="Unikurd Web" w:eastAsia="Times New Roman" w:hAnsi="Unikurd Web" w:cs="Unikurd Web"/>
          <w:color w:val="000000" w:themeColor="text1"/>
          <w:sz w:val="24"/>
          <w:szCs w:val="24"/>
          <w:lang w:bidi="ar-IQ"/>
        </w:rPr>
        <w:t xml:space="preserve"> the last </w:t>
      </w:r>
      <w:r w:rsidR="00534732" w:rsidRPr="00541335">
        <w:rPr>
          <w:rFonts w:ascii="Unikurd Web" w:eastAsia="Times New Roman" w:hAnsi="Unikurd Web" w:cs="Unikurd Web"/>
          <w:color w:val="000000" w:themeColor="text1"/>
          <w:sz w:val="24"/>
          <w:szCs w:val="24"/>
          <w:lang w:bidi="ar-IQ"/>
        </w:rPr>
        <w:t>opportunity</w:t>
      </w:r>
      <w:r w:rsidR="001B1955" w:rsidRPr="00541335">
        <w:rPr>
          <w:rFonts w:ascii="Unikurd Web" w:eastAsia="Times New Roman" w:hAnsi="Unikurd Web" w:cs="Unikurd Web"/>
          <w:color w:val="000000" w:themeColor="text1"/>
          <w:sz w:val="24"/>
          <w:szCs w:val="24"/>
          <w:lang w:bidi="ar-IQ"/>
        </w:rPr>
        <w:t xml:space="preserve"> for Jewish</w:t>
      </w:r>
      <w:r w:rsidR="00D67421" w:rsidRPr="00541335">
        <w:rPr>
          <w:rFonts w:ascii="Unikurd Web" w:eastAsia="Times New Roman" w:hAnsi="Unikurd Web" w:cs="Unikurd Web"/>
          <w:color w:val="000000" w:themeColor="text1"/>
          <w:sz w:val="24"/>
          <w:szCs w:val="24"/>
          <w:lang w:bidi="ar-IQ"/>
        </w:rPr>
        <w:t xml:space="preserve"> boys and girls in love with Muslim, Yarsanis and Christian</w:t>
      </w:r>
      <w:r w:rsidR="00FD4015" w:rsidRPr="00541335">
        <w:rPr>
          <w:rFonts w:ascii="Unikurd Web" w:eastAsia="Times New Roman" w:hAnsi="Unikurd Web" w:cs="Unikurd Web"/>
          <w:color w:val="000000" w:themeColor="text1"/>
          <w:sz w:val="24"/>
          <w:szCs w:val="24"/>
          <w:lang w:bidi="ar-IQ"/>
        </w:rPr>
        <w:t xml:space="preserve"> counterparts</w:t>
      </w:r>
      <w:r w:rsidR="00D67421" w:rsidRPr="00541335">
        <w:rPr>
          <w:rFonts w:ascii="Unikurd Web" w:eastAsia="Times New Roman" w:hAnsi="Unikurd Web" w:cs="Unikurd Web"/>
          <w:color w:val="000000" w:themeColor="text1"/>
          <w:sz w:val="24"/>
          <w:szCs w:val="24"/>
          <w:lang w:bidi="ar-IQ"/>
        </w:rPr>
        <w:t xml:space="preserve"> to exchange their</w:t>
      </w:r>
      <w:r w:rsidR="00FD4015" w:rsidRPr="00541335">
        <w:rPr>
          <w:rFonts w:ascii="Unikurd Web" w:eastAsia="Times New Roman" w:hAnsi="Unikurd Web" w:cs="Unikurd Web"/>
          <w:color w:val="000000" w:themeColor="text1"/>
          <w:sz w:val="24"/>
          <w:szCs w:val="24"/>
          <w:lang w:bidi="ar-IQ"/>
        </w:rPr>
        <w:t xml:space="preserve"> final</w:t>
      </w:r>
      <w:r w:rsidR="00D67421" w:rsidRPr="00541335">
        <w:rPr>
          <w:rFonts w:ascii="Unikurd Web" w:eastAsia="Times New Roman" w:hAnsi="Unikurd Web" w:cs="Unikurd Web"/>
          <w:color w:val="000000" w:themeColor="text1"/>
          <w:sz w:val="24"/>
          <w:szCs w:val="24"/>
          <w:lang w:bidi="ar-IQ"/>
        </w:rPr>
        <w:t xml:space="preserve"> glance</w:t>
      </w:r>
      <w:r w:rsidR="00FD4015" w:rsidRPr="00541335">
        <w:rPr>
          <w:rFonts w:ascii="Unikurd Web" w:eastAsia="Times New Roman" w:hAnsi="Unikurd Web" w:cs="Unikurd Web"/>
          <w:color w:val="000000" w:themeColor="text1"/>
          <w:sz w:val="24"/>
          <w:szCs w:val="24"/>
          <w:lang w:bidi="ar-IQ"/>
        </w:rPr>
        <w:t>s</w:t>
      </w:r>
      <w:r w:rsidR="00D67421" w:rsidRPr="00541335">
        <w:rPr>
          <w:rFonts w:ascii="Unikurd Web" w:eastAsia="Times New Roman" w:hAnsi="Unikurd Web" w:cs="Unikurd Web"/>
          <w:color w:val="000000" w:themeColor="text1"/>
          <w:sz w:val="24"/>
          <w:szCs w:val="24"/>
          <w:lang w:bidi="ar-IQ"/>
        </w:rPr>
        <w:t>,</w:t>
      </w:r>
      <w:r w:rsidR="00FD4015" w:rsidRPr="00541335">
        <w:rPr>
          <w:rFonts w:ascii="Unikurd Web" w:eastAsia="Times New Roman" w:hAnsi="Unikurd Web" w:cs="Unikurd Web"/>
          <w:color w:val="000000" w:themeColor="text1"/>
          <w:sz w:val="24"/>
          <w:szCs w:val="24"/>
          <w:lang w:bidi="ar-IQ"/>
        </w:rPr>
        <w:t xml:space="preserve"> </w:t>
      </w:r>
      <w:r w:rsidR="00D67421" w:rsidRPr="00541335">
        <w:rPr>
          <w:rFonts w:ascii="Unikurd Web" w:eastAsia="Times New Roman" w:hAnsi="Unikurd Web" w:cs="Unikurd Web"/>
          <w:color w:val="000000" w:themeColor="text1"/>
          <w:sz w:val="24"/>
          <w:szCs w:val="24"/>
          <w:lang w:bidi="ar-IQ"/>
        </w:rPr>
        <w:t>whisper their last love words,</w:t>
      </w:r>
      <w:r w:rsidR="00FD4015" w:rsidRPr="00541335">
        <w:rPr>
          <w:rFonts w:ascii="Unikurd Web" w:eastAsia="Times New Roman" w:hAnsi="Unikurd Web" w:cs="Unikurd Web"/>
          <w:color w:val="000000" w:themeColor="text1"/>
          <w:sz w:val="24"/>
          <w:szCs w:val="24"/>
          <w:lang w:bidi="ar-IQ"/>
        </w:rPr>
        <w:t xml:space="preserve"> share their</w:t>
      </w:r>
      <w:r w:rsidR="0039498A" w:rsidRPr="00541335">
        <w:rPr>
          <w:rFonts w:ascii="Unikurd Web" w:eastAsia="Times New Roman" w:hAnsi="Unikurd Web" w:cs="Unikurd Web"/>
          <w:color w:val="000000" w:themeColor="text1"/>
          <w:sz w:val="24"/>
          <w:szCs w:val="24"/>
          <w:lang w:bidi="ar-IQ"/>
        </w:rPr>
        <w:t xml:space="preserve"> last</w:t>
      </w:r>
      <w:r w:rsidR="00FD4015" w:rsidRPr="00541335">
        <w:rPr>
          <w:rFonts w:ascii="Unikurd Web" w:eastAsia="Times New Roman" w:hAnsi="Unikurd Web" w:cs="Unikurd Web"/>
          <w:color w:val="000000" w:themeColor="text1"/>
          <w:sz w:val="24"/>
          <w:szCs w:val="24"/>
          <w:lang w:bidi="ar-IQ"/>
        </w:rPr>
        <w:t xml:space="preserve"> gifts</w:t>
      </w:r>
      <w:r w:rsidR="0039498A" w:rsidRPr="00541335">
        <w:rPr>
          <w:rFonts w:ascii="Unikurd Web" w:eastAsia="Times New Roman" w:hAnsi="Unikurd Web" w:cs="Unikurd Web"/>
          <w:color w:val="000000" w:themeColor="text1"/>
          <w:sz w:val="24"/>
          <w:szCs w:val="24"/>
          <w:lang w:bidi="ar-IQ"/>
        </w:rPr>
        <w:t xml:space="preserve">, </w:t>
      </w:r>
      <w:r w:rsidR="00DC49B4" w:rsidRPr="00541335">
        <w:rPr>
          <w:rFonts w:ascii="Unikurd Web" w:eastAsia="Times New Roman" w:hAnsi="Unikurd Web" w:cs="Unikurd Web"/>
          <w:color w:val="000000" w:themeColor="text1"/>
          <w:sz w:val="24"/>
          <w:szCs w:val="24"/>
          <w:lang w:bidi="ar-IQ"/>
        </w:rPr>
        <w:t>breathe</w:t>
      </w:r>
      <w:r w:rsidR="0039498A" w:rsidRPr="00541335">
        <w:rPr>
          <w:rFonts w:ascii="Unikurd Web" w:eastAsia="Times New Roman" w:hAnsi="Unikurd Web" w:cs="Unikurd Web"/>
          <w:color w:val="000000" w:themeColor="text1"/>
          <w:sz w:val="24"/>
          <w:szCs w:val="24"/>
          <w:lang w:bidi="ar-IQ"/>
        </w:rPr>
        <w:t xml:space="preserve"> their last roman</w:t>
      </w:r>
      <w:r w:rsidR="00FD4015" w:rsidRPr="00541335">
        <w:rPr>
          <w:rFonts w:ascii="Unikurd Web" w:eastAsia="Times New Roman" w:hAnsi="Unikurd Web" w:cs="Unikurd Web"/>
          <w:color w:val="000000" w:themeColor="text1"/>
          <w:sz w:val="24"/>
          <w:szCs w:val="24"/>
          <w:lang w:bidi="ar-IQ"/>
        </w:rPr>
        <w:t>tic moments, and shed</w:t>
      </w:r>
      <w:r w:rsidR="0039498A" w:rsidRPr="00541335">
        <w:rPr>
          <w:rFonts w:ascii="Unikurd Web" w:eastAsia="Times New Roman" w:hAnsi="Unikurd Web" w:cs="Unikurd Web"/>
          <w:color w:val="000000" w:themeColor="text1"/>
          <w:sz w:val="24"/>
          <w:szCs w:val="24"/>
          <w:lang w:bidi="ar-IQ"/>
        </w:rPr>
        <w:t xml:space="preserve"> their last</w:t>
      </w:r>
      <w:r w:rsidR="00FD4015" w:rsidRPr="00541335">
        <w:rPr>
          <w:rFonts w:ascii="Unikurd Web" w:eastAsia="Times New Roman" w:hAnsi="Unikurd Web" w:cs="Unikurd Web"/>
          <w:color w:val="000000" w:themeColor="text1"/>
          <w:sz w:val="24"/>
          <w:szCs w:val="24"/>
          <w:lang w:bidi="ar-IQ"/>
        </w:rPr>
        <w:t xml:space="preserve"> tears of</w:t>
      </w:r>
      <w:r w:rsidR="0039498A" w:rsidRPr="00541335">
        <w:rPr>
          <w:rFonts w:ascii="Unikurd Web" w:eastAsia="Times New Roman" w:hAnsi="Unikurd Web" w:cs="Unikurd Web"/>
          <w:color w:val="000000" w:themeColor="text1"/>
          <w:sz w:val="24"/>
          <w:szCs w:val="24"/>
          <w:lang w:bidi="ar-IQ"/>
        </w:rPr>
        <w:t xml:space="preserve"> </w:t>
      </w:r>
      <w:r w:rsidR="00271E8A" w:rsidRPr="00541335">
        <w:rPr>
          <w:rFonts w:ascii="Unikurd Web" w:eastAsia="Times New Roman" w:hAnsi="Unikurd Web" w:cs="Unikurd Web"/>
          <w:color w:val="000000" w:themeColor="text1"/>
          <w:sz w:val="24"/>
          <w:szCs w:val="24"/>
          <w:lang w:bidi="ar-IQ"/>
        </w:rPr>
        <w:t>lov</w:t>
      </w:r>
      <w:r w:rsidR="00FD4015" w:rsidRPr="00541335">
        <w:rPr>
          <w:rFonts w:ascii="Unikurd Web" w:eastAsia="Times New Roman" w:hAnsi="Unikurd Web" w:cs="Unikurd Web"/>
          <w:color w:val="000000" w:themeColor="text1"/>
          <w:sz w:val="24"/>
          <w:szCs w:val="24"/>
          <w:lang w:bidi="ar-IQ"/>
        </w:rPr>
        <w:t>e for</w:t>
      </w:r>
      <w:r w:rsidR="00271E8A" w:rsidRPr="00541335">
        <w:rPr>
          <w:rFonts w:ascii="Unikurd Web" w:eastAsia="Times New Roman" w:hAnsi="Unikurd Web" w:cs="Unikurd Web"/>
          <w:color w:val="000000" w:themeColor="text1"/>
          <w:sz w:val="24"/>
          <w:szCs w:val="24"/>
          <w:lang w:bidi="ar-IQ"/>
        </w:rPr>
        <w:t xml:space="preserve"> each other</w:t>
      </w:r>
      <w:r w:rsidR="00DC49B4" w:rsidRPr="00541335">
        <w:rPr>
          <w:rFonts w:ascii="Unikurd Web" w:eastAsia="Times New Roman" w:hAnsi="Unikurd Web" w:cs="Unikurd Web"/>
          <w:color w:val="000000" w:themeColor="text1"/>
          <w:sz w:val="24"/>
          <w:szCs w:val="24"/>
          <w:lang w:bidi="ar-IQ"/>
        </w:rPr>
        <w:t>.</w:t>
      </w:r>
      <w:r w:rsidR="00271E8A" w:rsidRPr="00541335">
        <w:rPr>
          <w:rFonts w:ascii="Unikurd Web" w:eastAsia="Times New Roman" w:hAnsi="Unikurd Web" w:cs="Unikurd Web"/>
          <w:color w:val="000000" w:themeColor="text1"/>
          <w:sz w:val="24"/>
          <w:szCs w:val="24"/>
          <w:lang w:bidi="ar-IQ"/>
        </w:rPr>
        <w:t xml:space="preserve"> </w:t>
      </w:r>
      <w:r w:rsidR="00D67421" w:rsidRPr="00541335">
        <w:rPr>
          <w:rFonts w:ascii="Unikurd Web" w:eastAsia="Times New Roman" w:hAnsi="Unikurd Web" w:cs="Unikurd Web"/>
          <w:color w:val="000000" w:themeColor="text1"/>
          <w:sz w:val="24"/>
          <w:szCs w:val="24"/>
          <w:lang w:bidi="ar-IQ"/>
        </w:rPr>
        <w:t xml:space="preserve">  </w:t>
      </w:r>
    </w:p>
    <w:p w14:paraId="2B5EAEC4" w14:textId="644C5071" w:rsidR="00DC49B4" w:rsidRPr="002A3931" w:rsidRDefault="00DC49B4" w:rsidP="00305511">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Soon, there w</w:t>
      </w:r>
      <w:r w:rsidR="004A52EA" w:rsidRPr="002A3931">
        <w:rPr>
          <w:rFonts w:ascii="Unikurd Web" w:hAnsi="Unikurd Web" w:cs="Unikurd Web"/>
          <w:sz w:val="24"/>
          <w:szCs w:val="24"/>
          <w:lang w:bidi="ar-IQ"/>
        </w:rPr>
        <w:t>ould</w:t>
      </w:r>
      <w:r w:rsidRPr="002A3931">
        <w:rPr>
          <w:rFonts w:ascii="Unikurd Web" w:hAnsi="Unikurd Web" w:cs="Unikurd Web"/>
          <w:sz w:val="24"/>
          <w:szCs w:val="24"/>
          <w:lang w:bidi="ar-IQ"/>
        </w:rPr>
        <w:t xml:space="preserve"> be no</w:t>
      </w:r>
      <w:r w:rsidR="004A52EA" w:rsidRPr="002A3931">
        <w:rPr>
          <w:rFonts w:ascii="Unikurd Web" w:hAnsi="Unikurd Web" w:cs="Unikurd Web"/>
          <w:sz w:val="24"/>
          <w:szCs w:val="24"/>
          <w:lang w:bidi="ar-IQ"/>
        </w:rPr>
        <w:t xml:space="preserve"> one left</w:t>
      </w:r>
      <w:r w:rsidRPr="002A3931">
        <w:rPr>
          <w:rFonts w:ascii="Unikurd Web" w:hAnsi="Unikurd Web" w:cs="Unikurd Web"/>
          <w:sz w:val="24"/>
          <w:szCs w:val="24"/>
          <w:lang w:bidi="ar-IQ"/>
        </w:rPr>
        <w:t xml:space="preserve"> in the town’s synagogue to face </w:t>
      </w:r>
      <w:r w:rsidR="00FF7DCB" w:rsidRPr="002A3931">
        <w:rPr>
          <w:rFonts w:ascii="Unikurd Web" w:hAnsi="Unikurd Web" w:cs="Unikurd Web"/>
          <w:sz w:val="24"/>
          <w:szCs w:val="24"/>
          <w:lang w:bidi="ar-IQ"/>
        </w:rPr>
        <w:t>Jerusalem</w:t>
      </w:r>
      <w:r w:rsidRPr="002A3931">
        <w:rPr>
          <w:rFonts w:ascii="Unikurd Web" w:hAnsi="Unikurd Web" w:cs="Unikurd Web"/>
          <w:sz w:val="24"/>
          <w:szCs w:val="24"/>
          <w:lang w:bidi="ar-IQ"/>
        </w:rPr>
        <w:t xml:space="preserve"> and </w:t>
      </w:r>
      <w:r w:rsidR="00D45898" w:rsidRPr="002A3931">
        <w:rPr>
          <w:rFonts w:ascii="Unikurd Web" w:hAnsi="Unikurd Web" w:cs="Unikurd Web"/>
          <w:sz w:val="24"/>
          <w:szCs w:val="24"/>
          <w:lang w:bidi="ar-IQ"/>
        </w:rPr>
        <w:t xml:space="preserve">recite </w:t>
      </w:r>
      <w:r w:rsidR="005637DF" w:rsidRPr="002A3931">
        <w:rPr>
          <w:rFonts w:ascii="Unikurd Web" w:hAnsi="Unikurd Web" w:cs="Unikurd Web"/>
          <w:sz w:val="24"/>
          <w:szCs w:val="24"/>
          <w:lang w:bidi="ar-IQ"/>
        </w:rPr>
        <w:t xml:space="preserve">the </w:t>
      </w:r>
      <w:r w:rsidR="00D45898" w:rsidRPr="002A3931">
        <w:rPr>
          <w:rFonts w:ascii="Unikurd Web" w:hAnsi="Unikurd Web" w:cs="Unikurd Web"/>
          <w:sz w:val="24"/>
          <w:szCs w:val="24"/>
          <w:lang w:bidi="ar-IQ"/>
        </w:rPr>
        <w:t>Amidah</w:t>
      </w:r>
      <w:r w:rsidRPr="002A3931">
        <w:rPr>
          <w:rFonts w:ascii="Unikurd Web" w:hAnsi="Unikurd Web" w:cs="Unikurd Web"/>
          <w:sz w:val="24"/>
          <w:szCs w:val="24"/>
          <w:lang w:bidi="ar-IQ"/>
        </w:rPr>
        <w:t xml:space="preserve"> prayer. </w:t>
      </w:r>
    </w:p>
    <w:p w14:paraId="2CEFADA9" w14:textId="61915CC1" w:rsidR="00224593" w:rsidRPr="002A3931" w:rsidRDefault="004A52EA" w:rsidP="00DC49B4">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 xml:space="preserve">Isaac, seated in the back of one of the pickup trucks, turned to his wife, Alia, and inquired, </w:t>
      </w:r>
      <w:r w:rsidR="00224593" w:rsidRPr="002A3931">
        <w:rPr>
          <w:rFonts w:ascii="Unikurd Web" w:hAnsi="Unikurd Web" w:cs="Unikurd Web"/>
          <w:sz w:val="24"/>
          <w:szCs w:val="24"/>
          <w:lang w:bidi="ar-IQ"/>
        </w:rPr>
        <w:t xml:space="preserve">“Have we all boarded the car?” </w:t>
      </w:r>
    </w:p>
    <w:p w14:paraId="35DF7102" w14:textId="21E84A08" w:rsidR="00224593" w:rsidRPr="002A3931" w:rsidRDefault="00224593" w:rsidP="00DC49B4">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Alia, after</w:t>
      </w:r>
      <w:r w:rsidR="00C00400" w:rsidRPr="002A3931">
        <w:rPr>
          <w:rFonts w:ascii="Unikurd Web" w:hAnsi="Unikurd Web" w:cs="Unikurd Web"/>
          <w:sz w:val="24"/>
          <w:szCs w:val="24"/>
          <w:lang w:bidi="ar-IQ"/>
        </w:rPr>
        <w:t xml:space="preserve"> a quick</w:t>
      </w:r>
      <w:r w:rsidRPr="002A3931">
        <w:rPr>
          <w:rFonts w:ascii="Unikurd Web" w:hAnsi="Unikurd Web" w:cs="Unikurd Web"/>
          <w:sz w:val="24"/>
          <w:szCs w:val="24"/>
          <w:lang w:bidi="ar-IQ"/>
        </w:rPr>
        <w:t xml:space="preserve"> check, confirmed, “Yes</w:t>
      </w:r>
      <w:r w:rsidR="00C00400" w:rsidRPr="002A3931">
        <w:rPr>
          <w:rFonts w:ascii="Unikurd Web" w:hAnsi="Unikurd Web" w:cs="Unikurd Web"/>
          <w:sz w:val="24"/>
          <w:szCs w:val="24"/>
          <w:lang w:bidi="ar-IQ"/>
        </w:rPr>
        <w:t>, we’re all here.</w:t>
      </w:r>
      <w:r w:rsidRPr="002A3931">
        <w:rPr>
          <w:rFonts w:ascii="Unikurd Web" w:hAnsi="Unikurd Web" w:cs="Unikurd Web"/>
          <w:sz w:val="24"/>
          <w:szCs w:val="24"/>
          <w:lang w:bidi="ar-IQ"/>
        </w:rPr>
        <w:t>”</w:t>
      </w:r>
    </w:p>
    <w:p w14:paraId="60531A5A" w14:textId="12437745" w:rsidR="00224593" w:rsidRPr="002A3931" w:rsidRDefault="00C00400" w:rsidP="00DC49B4">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 xml:space="preserve">Isaac then asked, </w:t>
      </w:r>
      <w:r w:rsidR="00224593" w:rsidRPr="002A3931">
        <w:rPr>
          <w:rFonts w:ascii="Unikurd Web" w:hAnsi="Unikurd Web" w:cs="Unikurd Web"/>
          <w:sz w:val="24"/>
          <w:szCs w:val="24"/>
          <w:lang w:bidi="ar-IQ"/>
        </w:rPr>
        <w:t xml:space="preserve">“Where is Aster?” </w:t>
      </w:r>
    </w:p>
    <w:p w14:paraId="3FA7A8DA" w14:textId="720846A3" w:rsidR="00224593" w:rsidRPr="002A3931" w:rsidRDefault="00224593" w:rsidP="00DC49B4">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Alia re</w:t>
      </w:r>
      <w:r w:rsidR="00C00400" w:rsidRPr="002A3931">
        <w:rPr>
          <w:rFonts w:ascii="Unikurd Web" w:hAnsi="Unikurd Web" w:cs="Unikurd Web"/>
          <w:sz w:val="24"/>
          <w:szCs w:val="24"/>
          <w:lang w:bidi="ar-IQ"/>
        </w:rPr>
        <w:t>plied</w:t>
      </w:r>
      <w:r w:rsidRPr="002A3931">
        <w:rPr>
          <w:rFonts w:ascii="Unikurd Web" w:hAnsi="Unikurd Web" w:cs="Unikurd Web"/>
          <w:sz w:val="24"/>
          <w:szCs w:val="24"/>
          <w:lang w:bidi="ar-IQ"/>
        </w:rPr>
        <w:t>, “She</w:t>
      </w:r>
      <w:r w:rsidR="00C00400" w:rsidRPr="002A3931">
        <w:rPr>
          <w:rFonts w:ascii="Unikurd Web" w:hAnsi="Unikurd Web" w:cs="Unikurd Web"/>
          <w:sz w:val="24"/>
          <w:szCs w:val="24"/>
          <w:lang w:bidi="ar-IQ"/>
        </w:rPr>
        <w:t>’s up front</w:t>
      </w:r>
      <w:r w:rsidRPr="002A3931">
        <w:rPr>
          <w:rFonts w:ascii="Unikurd Web" w:hAnsi="Unikurd Web" w:cs="Unikurd Web"/>
          <w:sz w:val="24"/>
          <w:szCs w:val="24"/>
          <w:lang w:bidi="ar-IQ"/>
        </w:rPr>
        <w:t xml:space="preserve"> in our truck</w:t>
      </w:r>
      <w:r w:rsidR="00C00400" w:rsidRPr="002A3931">
        <w:rPr>
          <w:rFonts w:ascii="Unikurd Web" w:hAnsi="Unikurd Web" w:cs="Unikurd Web"/>
          <w:sz w:val="24"/>
          <w:szCs w:val="24"/>
          <w:lang w:bidi="ar-IQ"/>
        </w:rPr>
        <w:t xml:space="preserve"> with </w:t>
      </w:r>
      <w:r w:rsidR="00E3749C" w:rsidRPr="002A3931">
        <w:rPr>
          <w:rFonts w:ascii="Unikurd Web" w:hAnsi="Unikurd Web" w:cs="Unikurd Web"/>
          <w:sz w:val="24"/>
          <w:szCs w:val="24"/>
          <w:lang w:bidi="ar-IQ"/>
        </w:rPr>
        <w:t>Heme</w:t>
      </w:r>
      <w:r w:rsidRPr="002A3931">
        <w:rPr>
          <w:rFonts w:ascii="Unikurd Web" w:hAnsi="Unikurd Web" w:cs="Unikurd Web"/>
          <w:sz w:val="24"/>
          <w:szCs w:val="24"/>
          <w:lang w:bidi="ar-IQ"/>
        </w:rPr>
        <w:t>.”</w:t>
      </w:r>
    </w:p>
    <w:p w14:paraId="500C2B89" w14:textId="4AEA84E9" w:rsidR="00224593" w:rsidRPr="002A3931" w:rsidRDefault="00C00400" w:rsidP="00DC49B4">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 xml:space="preserve">Isaac, unable to see the front, said, </w:t>
      </w:r>
      <w:r w:rsidR="00224593" w:rsidRPr="002A3931">
        <w:rPr>
          <w:rFonts w:ascii="Unikurd Web" w:hAnsi="Unikurd Web" w:cs="Unikurd Web"/>
          <w:sz w:val="24"/>
          <w:szCs w:val="24"/>
          <w:lang w:bidi="ar-IQ"/>
        </w:rPr>
        <w:t>“</w:t>
      </w:r>
      <w:r w:rsidRPr="002A3931">
        <w:rPr>
          <w:rFonts w:ascii="Unikurd Web" w:hAnsi="Unikurd Web" w:cs="Unikurd Web"/>
          <w:sz w:val="24"/>
          <w:szCs w:val="24"/>
          <w:lang w:bidi="ar-IQ"/>
        </w:rPr>
        <w:t>Alright, I’ll keep an eye on the kids.”</w:t>
      </w:r>
    </w:p>
    <w:p w14:paraId="289B7145" w14:textId="32ADDA42" w:rsidR="004D761B" w:rsidRPr="002A3931" w:rsidRDefault="00C00400" w:rsidP="00C00400">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 xml:space="preserve">Addressing his son and daughter, </w:t>
      </w:r>
      <w:r w:rsidR="004D761B" w:rsidRPr="002A3931">
        <w:rPr>
          <w:rFonts w:ascii="Unikurd Web" w:hAnsi="Unikurd Web" w:cs="Unikurd Web"/>
          <w:sz w:val="24"/>
          <w:szCs w:val="24"/>
          <w:lang w:bidi="ar-IQ"/>
        </w:rPr>
        <w:t xml:space="preserve">Benjamin </w:t>
      </w:r>
      <w:r w:rsidR="00092EAB" w:rsidRPr="002A3931">
        <w:rPr>
          <w:rFonts w:ascii="Unikurd Web" w:hAnsi="Unikurd Web" w:cs="Unikurd Web"/>
          <w:sz w:val="24"/>
          <w:szCs w:val="24"/>
          <w:lang w:bidi="ar-IQ"/>
        </w:rPr>
        <w:t xml:space="preserve">and </w:t>
      </w:r>
      <w:r w:rsidR="004D761B" w:rsidRPr="002A3931">
        <w:rPr>
          <w:rFonts w:ascii="Unikurd Web" w:hAnsi="Unikurd Web" w:cs="Unikurd Web"/>
          <w:sz w:val="24"/>
          <w:szCs w:val="24"/>
          <w:lang w:bidi="ar-IQ"/>
        </w:rPr>
        <w:t>Ayla,</w:t>
      </w:r>
      <w:r w:rsidRPr="002A3931">
        <w:rPr>
          <w:rFonts w:ascii="Unikurd Web" w:hAnsi="Unikurd Web" w:cs="Unikurd Web"/>
          <w:sz w:val="24"/>
          <w:szCs w:val="24"/>
          <w:lang w:bidi="ar-IQ"/>
        </w:rPr>
        <w:t xml:space="preserve"> he cautioned, “Benjamin, Ayla,</w:t>
      </w:r>
      <w:r w:rsidR="004D761B" w:rsidRPr="002A3931">
        <w:rPr>
          <w:rFonts w:ascii="Unikurd Web" w:hAnsi="Unikurd Web" w:cs="Unikurd Web"/>
          <w:sz w:val="24"/>
          <w:szCs w:val="24"/>
          <w:lang w:bidi="ar-IQ"/>
        </w:rPr>
        <w:t xml:space="preserve"> don’t stand still</w:t>
      </w:r>
      <w:r w:rsidRPr="002A3931">
        <w:rPr>
          <w:rFonts w:ascii="Unikurd Web" w:hAnsi="Unikurd Web" w:cs="Unikurd Web"/>
          <w:sz w:val="24"/>
          <w:szCs w:val="24"/>
          <w:lang w:bidi="ar-IQ"/>
        </w:rPr>
        <w:t>.</w:t>
      </w:r>
      <w:r w:rsidR="004D761B" w:rsidRPr="002A3931">
        <w:rPr>
          <w:rFonts w:ascii="Unikurd Web" w:hAnsi="Unikurd Web" w:cs="Unikurd Web"/>
          <w:sz w:val="24"/>
          <w:szCs w:val="24"/>
          <w:lang w:bidi="ar-IQ"/>
        </w:rPr>
        <w:t xml:space="preserve">”  </w:t>
      </w:r>
    </w:p>
    <w:p w14:paraId="546031D7" w14:textId="1EEAC249" w:rsidR="004D761B" w:rsidRPr="002A3931" w:rsidRDefault="00195D28" w:rsidP="005D6D8D">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Curious about their destination, Alia inquired,</w:t>
      </w:r>
      <w:r w:rsidR="00BD01F7" w:rsidRPr="002A3931">
        <w:rPr>
          <w:rFonts w:ascii="Unikurd Web" w:hAnsi="Unikurd Web" w:cs="Unikurd Web"/>
          <w:sz w:val="24"/>
          <w:szCs w:val="24"/>
          <w:lang w:bidi="ar-IQ"/>
        </w:rPr>
        <w:t xml:space="preserve"> "Where </w:t>
      </w:r>
      <w:r w:rsidRPr="002A3931">
        <w:rPr>
          <w:rFonts w:ascii="Unikurd Web" w:hAnsi="Unikurd Web" w:cs="Unikurd Web"/>
          <w:sz w:val="24"/>
          <w:szCs w:val="24"/>
          <w:lang w:bidi="ar-IQ"/>
        </w:rPr>
        <w:t>is</w:t>
      </w:r>
      <w:r w:rsidR="00BD01F7" w:rsidRPr="002A3931">
        <w:rPr>
          <w:rFonts w:ascii="Unikurd Web" w:hAnsi="Unikurd Web" w:cs="Unikurd Web"/>
          <w:sz w:val="24"/>
          <w:szCs w:val="24"/>
          <w:lang w:bidi="ar-IQ"/>
        </w:rPr>
        <w:t xml:space="preserve"> this truck tak</w:t>
      </w:r>
      <w:r w:rsidRPr="002A3931">
        <w:rPr>
          <w:rFonts w:ascii="Unikurd Web" w:hAnsi="Unikurd Web" w:cs="Unikurd Web"/>
          <w:sz w:val="24"/>
          <w:szCs w:val="24"/>
          <w:lang w:bidi="ar-IQ"/>
        </w:rPr>
        <w:t>ing</w:t>
      </w:r>
      <w:r w:rsidR="00BD01F7" w:rsidRPr="002A3931">
        <w:rPr>
          <w:rFonts w:ascii="Unikurd Web" w:hAnsi="Unikurd Web" w:cs="Unikurd Web"/>
          <w:sz w:val="24"/>
          <w:szCs w:val="24"/>
          <w:lang w:bidi="ar-IQ"/>
        </w:rPr>
        <w:t xml:space="preserve"> us</w:t>
      </w:r>
      <w:r w:rsidR="004D761B" w:rsidRPr="002A3931">
        <w:rPr>
          <w:rFonts w:ascii="Unikurd Web" w:hAnsi="Unikurd Web" w:cs="Unikurd Web"/>
          <w:sz w:val="24"/>
          <w:szCs w:val="24"/>
          <w:lang w:bidi="ar-IQ"/>
        </w:rPr>
        <w:t>?”</w:t>
      </w:r>
    </w:p>
    <w:p w14:paraId="25913FAA" w14:textId="11477469" w:rsidR="00BD01F7" w:rsidRPr="002A3931" w:rsidRDefault="00195D28" w:rsidP="005D6D8D">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 xml:space="preserve">Isaac explained, </w:t>
      </w:r>
      <w:r w:rsidR="00BD01F7" w:rsidRPr="002A3931">
        <w:rPr>
          <w:rFonts w:ascii="Unikurd Web" w:hAnsi="Unikurd Web" w:cs="Unikurd Web"/>
          <w:sz w:val="24"/>
          <w:szCs w:val="24"/>
          <w:lang w:bidi="ar-IQ"/>
        </w:rPr>
        <w:t>“</w:t>
      </w:r>
      <w:r w:rsidRPr="002A3931">
        <w:rPr>
          <w:rFonts w:ascii="Unikurd Web" w:hAnsi="Unikurd Web" w:cs="Unikurd Web"/>
          <w:sz w:val="24"/>
          <w:szCs w:val="24"/>
          <w:lang w:bidi="ar-IQ"/>
        </w:rPr>
        <w:t>We’re heading t</w:t>
      </w:r>
      <w:r w:rsidR="00BD01F7" w:rsidRPr="002A3931">
        <w:rPr>
          <w:rFonts w:ascii="Unikurd Web" w:hAnsi="Unikurd Web" w:cs="Unikurd Web"/>
          <w:sz w:val="24"/>
          <w:szCs w:val="24"/>
          <w:lang w:bidi="ar-IQ"/>
        </w:rPr>
        <w:t xml:space="preserve">o Baghdad, </w:t>
      </w:r>
      <w:r w:rsidRPr="002A3931">
        <w:rPr>
          <w:rFonts w:ascii="Unikurd Web" w:hAnsi="Unikurd Web" w:cs="Unikurd Web"/>
          <w:sz w:val="24"/>
          <w:szCs w:val="24"/>
          <w:lang w:bidi="ar-IQ"/>
        </w:rPr>
        <w:t xml:space="preserve">from </w:t>
      </w:r>
      <w:r w:rsidR="00BD01F7" w:rsidRPr="002A3931">
        <w:rPr>
          <w:rFonts w:ascii="Unikurd Web" w:hAnsi="Unikurd Web" w:cs="Unikurd Web"/>
          <w:sz w:val="24"/>
          <w:szCs w:val="24"/>
          <w:lang w:bidi="ar-IQ"/>
        </w:rPr>
        <w:t>where we</w:t>
      </w:r>
      <w:r w:rsidRPr="002A3931">
        <w:rPr>
          <w:rFonts w:ascii="Unikurd Web" w:hAnsi="Unikurd Web" w:cs="Unikurd Web"/>
          <w:sz w:val="24"/>
          <w:szCs w:val="24"/>
          <w:lang w:bidi="ar-IQ"/>
        </w:rPr>
        <w:t>’</w:t>
      </w:r>
      <w:r w:rsidR="00BD01F7" w:rsidRPr="002A3931">
        <w:rPr>
          <w:rFonts w:ascii="Unikurd Web" w:hAnsi="Unikurd Web" w:cs="Unikurd Web"/>
          <w:sz w:val="24"/>
          <w:szCs w:val="24"/>
          <w:lang w:bidi="ar-IQ"/>
        </w:rPr>
        <w:t>ll</w:t>
      </w:r>
      <w:r w:rsidR="004F2936" w:rsidRPr="002A3931">
        <w:rPr>
          <w:rFonts w:ascii="Unikurd Web" w:hAnsi="Unikurd Web" w:cs="Unikurd Web"/>
          <w:sz w:val="24"/>
          <w:szCs w:val="24"/>
          <w:lang w:bidi="ar-IQ"/>
        </w:rPr>
        <w:t xml:space="preserve"> </w:t>
      </w:r>
      <w:r w:rsidRPr="002A3931">
        <w:rPr>
          <w:rFonts w:ascii="Unikurd Web" w:hAnsi="Unikurd Web" w:cs="Unikurd Web"/>
          <w:sz w:val="24"/>
          <w:szCs w:val="24"/>
          <w:lang w:bidi="ar-IQ"/>
        </w:rPr>
        <w:t xml:space="preserve">eventually make our way </w:t>
      </w:r>
      <w:r w:rsidR="00BD01F7" w:rsidRPr="002A3931">
        <w:rPr>
          <w:rFonts w:ascii="Unikurd Web" w:hAnsi="Unikurd Web" w:cs="Unikurd Web"/>
          <w:sz w:val="24"/>
          <w:szCs w:val="24"/>
          <w:lang w:bidi="ar-IQ"/>
        </w:rPr>
        <w:t>to Israel</w:t>
      </w:r>
      <w:r w:rsidRPr="002A3931">
        <w:rPr>
          <w:rFonts w:ascii="Unikurd Web" w:hAnsi="Unikurd Web" w:cs="Unikurd Web"/>
          <w:sz w:val="24"/>
          <w:szCs w:val="24"/>
          <w:lang w:bidi="ar-IQ"/>
        </w:rPr>
        <w:t>.</w:t>
      </w:r>
      <w:r w:rsidR="00BD01F7" w:rsidRPr="002A3931">
        <w:rPr>
          <w:rFonts w:ascii="Unikurd Web" w:hAnsi="Unikurd Web" w:cs="Unikurd Web"/>
          <w:sz w:val="24"/>
          <w:szCs w:val="24"/>
          <w:lang w:bidi="ar-IQ"/>
        </w:rPr>
        <w:t xml:space="preserve">” </w:t>
      </w:r>
    </w:p>
    <w:p w14:paraId="76792F0E" w14:textId="34F7E21F" w:rsidR="004F2936" w:rsidRPr="002A3931" w:rsidRDefault="004F2936" w:rsidP="005D6D8D">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 xml:space="preserve">Alia </w:t>
      </w:r>
      <w:r w:rsidR="008B23C3" w:rsidRPr="002A3931">
        <w:rPr>
          <w:rFonts w:ascii="Unikurd Web" w:hAnsi="Unikurd Web" w:cs="Unikurd Web"/>
          <w:sz w:val="24"/>
          <w:szCs w:val="24"/>
          <w:lang w:bidi="ar-IQ"/>
        </w:rPr>
        <w:t xml:space="preserve">then </w:t>
      </w:r>
      <w:r w:rsidRPr="002A3931">
        <w:rPr>
          <w:rFonts w:ascii="Unikurd Web" w:hAnsi="Unikurd Web" w:cs="Unikurd Web"/>
          <w:sz w:val="24"/>
          <w:szCs w:val="24"/>
          <w:lang w:bidi="ar-IQ"/>
        </w:rPr>
        <w:t>asked, “</w:t>
      </w:r>
      <w:r w:rsidR="008B23C3" w:rsidRPr="002A3931">
        <w:rPr>
          <w:rFonts w:ascii="Unikurd Web" w:hAnsi="Unikurd Web" w:cs="Unikurd Web"/>
          <w:sz w:val="24"/>
          <w:szCs w:val="24"/>
          <w:lang w:bidi="ar-IQ"/>
        </w:rPr>
        <w:t>How will we get there</w:t>
      </w:r>
      <w:r w:rsidRPr="002A3931">
        <w:rPr>
          <w:rFonts w:ascii="Unikurd Web" w:hAnsi="Unikurd Web" w:cs="Unikurd Web"/>
          <w:sz w:val="24"/>
          <w:szCs w:val="24"/>
          <w:lang w:bidi="ar-IQ"/>
        </w:rPr>
        <w:t>?”</w:t>
      </w:r>
    </w:p>
    <w:p w14:paraId="6EFC2955" w14:textId="6CC5A8B8" w:rsidR="004F2936" w:rsidRPr="002A3931" w:rsidRDefault="008B23C3" w:rsidP="005D6D8D">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 xml:space="preserve">Isaac responded, </w:t>
      </w:r>
      <w:r w:rsidR="004F2936" w:rsidRPr="002A3931">
        <w:rPr>
          <w:rFonts w:ascii="Unikurd Web" w:hAnsi="Unikurd Web" w:cs="Unikurd Web"/>
          <w:sz w:val="24"/>
          <w:szCs w:val="24"/>
          <w:lang w:bidi="ar-IQ"/>
        </w:rPr>
        <w:t>“By plain</w:t>
      </w:r>
      <w:r w:rsidRPr="002A3931">
        <w:rPr>
          <w:rFonts w:ascii="Unikurd Web" w:hAnsi="Unikurd Web" w:cs="Unikurd Web"/>
          <w:sz w:val="24"/>
          <w:szCs w:val="24"/>
          <w:lang w:bidi="ar-IQ"/>
        </w:rPr>
        <w:t>.”</w:t>
      </w:r>
    </w:p>
    <w:p w14:paraId="46415F0F" w14:textId="13C0C6FE" w:rsidR="00401ABF" w:rsidRPr="002A3931" w:rsidRDefault="008B23C3" w:rsidP="005D6D8D">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As the</w:t>
      </w:r>
      <w:r w:rsidR="00401ABF" w:rsidRPr="002A3931">
        <w:rPr>
          <w:rFonts w:ascii="Unikurd Web" w:hAnsi="Unikurd Web" w:cs="Unikurd Web"/>
          <w:sz w:val="24"/>
          <w:szCs w:val="24"/>
          <w:lang w:bidi="ar-IQ"/>
        </w:rPr>
        <w:t xml:space="preserve"> convoy</w:t>
      </w:r>
      <w:r w:rsidRPr="002A3931">
        <w:rPr>
          <w:rFonts w:ascii="Unikurd Web" w:hAnsi="Unikurd Web" w:cs="Unikurd Web"/>
          <w:sz w:val="24"/>
          <w:szCs w:val="24"/>
          <w:lang w:bidi="ar-IQ"/>
        </w:rPr>
        <w:t xml:space="preserve"> comprising</w:t>
      </w:r>
      <w:r w:rsidR="00401ABF" w:rsidRPr="002A3931">
        <w:rPr>
          <w:rFonts w:ascii="Unikurd Web" w:hAnsi="Unikurd Web" w:cs="Unikurd Web"/>
          <w:sz w:val="24"/>
          <w:szCs w:val="24"/>
          <w:lang w:bidi="ar-IQ"/>
        </w:rPr>
        <w:t xml:space="preserve"> cars and trucks</w:t>
      </w:r>
      <w:r w:rsidRPr="002A3931">
        <w:rPr>
          <w:rFonts w:ascii="Unikurd Web" w:hAnsi="Unikurd Web" w:cs="Unikurd Web"/>
          <w:sz w:val="24"/>
          <w:szCs w:val="24"/>
          <w:lang w:bidi="ar-IQ"/>
        </w:rPr>
        <w:t xml:space="preserve"> departed from</w:t>
      </w:r>
      <w:r w:rsidR="00401ABF" w:rsidRPr="002A3931">
        <w:rPr>
          <w:rFonts w:ascii="Unikurd Web" w:hAnsi="Unikurd Web" w:cs="Unikurd Web"/>
          <w:sz w:val="24"/>
          <w:szCs w:val="24"/>
          <w:lang w:bidi="ar-IQ"/>
        </w:rPr>
        <w:t xml:space="preserve"> the Jewish neighbourhood</w:t>
      </w:r>
      <w:r w:rsidRPr="002A3931">
        <w:rPr>
          <w:rFonts w:ascii="Unikurd Web" w:hAnsi="Unikurd Web" w:cs="Unikurd Web"/>
          <w:sz w:val="24"/>
          <w:szCs w:val="24"/>
          <w:lang w:bidi="ar-IQ"/>
        </w:rPr>
        <w:t xml:space="preserve">, they attracted the attention of numerous onlookers lining both sides of the road. Some bid their final farewells verbally, while others waved </w:t>
      </w:r>
      <w:r w:rsidR="00CA7526" w:rsidRPr="002A3931">
        <w:rPr>
          <w:rFonts w:ascii="Unikurd Web" w:hAnsi="Unikurd Web" w:cs="Unikurd Web"/>
          <w:sz w:val="24"/>
          <w:szCs w:val="24"/>
          <w:lang w:bidi="ar-IQ"/>
        </w:rPr>
        <w:t>their</w:t>
      </w:r>
      <w:r w:rsidRPr="002A3931">
        <w:rPr>
          <w:rFonts w:ascii="Unikurd Web" w:hAnsi="Unikurd Web" w:cs="Unikurd Web"/>
          <w:sz w:val="24"/>
          <w:szCs w:val="24"/>
          <w:lang w:bidi="ar-IQ"/>
        </w:rPr>
        <w:t xml:space="preserve"> hands in a </w:t>
      </w:r>
      <w:r w:rsidR="00CA7526" w:rsidRPr="002A3931">
        <w:rPr>
          <w:rFonts w:ascii="Unikurd Web" w:hAnsi="Unikurd Web" w:cs="Unikurd Web"/>
          <w:sz w:val="24"/>
          <w:szCs w:val="24"/>
          <w:lang w:bidi="ar-IQ"/>
        </w:rPr>
        <w:t>sombre</w:t>
      </w:r>
      <w:r w:rsidRPr="002A3931">
        <w:rPr>
          <w:rFonts w:ascii="Unikurd Web" w:hAnsi="Unikurd Web" w:cs="Unikurd Web"/>
          <w:sz w:val="24"/>
          <w:szCs w:val="24"/>
          <w:lang w:bidi="ar-IQ"/>
        </w:rPr>
        <w:t xml:space="preserve"> yet </w:t>
      </w:r>
      <w:r w:rsidR="00CA7526" w:rsidRPr="002A3931">
        <w:rPr>
          <w:rFonts w:ascii="Unikurd Web" w:hAnsi="Unikurd Web" w:cs="Unikurd Web"/>
          <w:sz w:val="24"/>
          <w:szCs w:val="24"/>
          <w:lang w:bidi="ar-IQ"/>
        </w:rPr>
        <w:t>heartfelt</w:t>
      </w:r>
      <w:r w:rsidRPr="002A3931">
        <w:rPr>
          <w:rFonts w:ascii="Unikurd Web" w:hAnsi="Unikurd Web" w:cs="Unikurd Web"/>
          <w:sz w:val="24"/>
          <w:szCs w:val="24"/>
          <w:lang w:bidi="ar-IQ"/>
        </w:rPr>
        <w:t xml:space="preserve"> </w:t>
      </w:r>
      <w:r w:rsidR="00CA7526" w:rsidRPr="002A3931">
        <w:rPr>
          <w:rFonts w:ascii="Unikurd Web" w:hAnsi="Unikurd Web" w:cs="Unikurd Web"/>
          <w:sz w:val="24"/>
          <w:szCs w:val="24"/>
          <w:lang w:bidi="ar-IQ"/>
        </w:rPr>
        <w:t>gesture. Many</w:t>
      </w:r>
      <w:r w:rsidR="00401ABF" w:rsidRPr="002A3931">
        <w:rPr>
          <w:rFonts w:ascii="Unikurd Web" w:hAnsi="Unikurd Web" w:cs="Unikurd Web"/>
          <w:sz w:val="24"/>
          <w:szCs w:val="24"/>
          <w:lang w:bidi="ar-IQ"/>
        </w:rPr>
        <w:t xml:space="preserve"> people stood on both sides of the road, watching the convoy pass through the town centre. </w:t>
      </w:r>
      <w:r w:rsidR="00DF2209" w:rsidRPr="002A3931">
        <w:rPr>
          <w:rFonts w:ascii="Unikurd Web" w:hAnsi="Unikurd Web" w:cs="Unikurd Web"/>
          <w:sz w:val="24"/>
          <w:szCs w:val="24"/>
          <w:lang w:bidi="ar-IQ"/>
        </w:rPr>
        <w:t xml:space="preserve">Some verbally and others waiving their hands bid their last farewell to them. </w:t>
      </w:r>
    </w:p>
    <w:p w14:paraId="36655292" w14:textId="2D198340" w:rsidR="004E1088" w:rsidRPr="002A3931" w:rsidRDefault="001B0A56" w:rsidP="009C17F4">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 xml:space="preserve">Jewish children in the back of trucks and in the cars couldn’t rest in excitement, showing themselves to their Muslim, Yarsanis and Christian school and </w:t>
      </w:r>
      <w:r w:rsidR="004408D4" w:rsidRPr="002A3931">
        <w:rPr>
          <w:rFonts w:ascii="Unikurd Web" w:hAnsi="Unikurd Web" w:cs="Unikurd Web"/>
          <w:sz w:val="24"/>
          <w:szCs w:val="24"/>
          <w:lang w:bidi="ar-IQ"/>
        </w:rPr>
        <w:t>alley</w:t>
      </w:r>
      <w:r w:rsidRPr="002A3931">
        <w:rPr>
          <w:rFonts w:ascii="Unikurd Web" w:hAnsi="Unikurd Web" w:cs="Unikurd Web"/>
          <w:sz w:val="24"/>
          <w:szCs w:val="24"/>
          <w:lang w:bidi="ar-IQ"/>
        </w:rPr>
        <w:t xml:space="preserve"> friends</w:t>
      </w:r>
      <w:r w:rsidR="004408D4" w:rsidRPr="002A3931">
        <w:rPr>
          <w:rFonts w:ascii="Unikurd Web" w:hAnsi="Unikurd Web" w:cs="Unikurd Web"/>
          <w:sz w:val="24"/>
          <w:szCs w:val="24"/>
          <w:lang w:bidi="ar-IQ"/>
        </w:rPr>
        <w:t>,</w:t>
      </w:r>
      <w:r w:rsidRPr="002A3931">
        <w:rPr>
          <w:rFonts w:ascii="Unikurd Web" w:hAnsi="Unikurd Web" w:cs="Unikurd Web"/>
          <w:sz w:val="24"/>
          <w:szCs w:val="24"/>
          <w:lang w:bidi="ar-IQ"/>
        </w:rPr>
        <w:t xml:space="preserve"> who were running behind them, </w:t>
      </w:r>
      <w:r w:rsidR="009872CC" w:rsidRPr="002A3931">
        <w:rPr>
          <w:rFonts w:ascii="Unikurd Web" w:hAnsi="Unikurd Web" w:cs="Unikurd Web"/>
          <w:sz w:val="24"/>
          <w:szCs w:val="24"/>
          <w:lang w:bidi="ar-IQ"/>
        </w:rPr>
        <w:t xml:space="preserve">some bumping </w:t>
      </w:r>
      <w:r w:rsidR="004408D4" w:rsidRPr="002A3931">
        <w:rPr>
          <w:rFonts w:ascii="Unikurd Web" w:hAnsi="Unikurd Web" w:cs="Unikurd Web"/>
          <w:sz w:val="24"/>
          <w:szCs w:val="24"/>
          <w:lang w:bidi="ar-IQ"/>
        </w:rPr>
        <w:t>into</w:t>
      </w:r>
      <w:r w:rsidR="009872CC" w:rsidRPr="002A3931">
        <w:rPr>
          <w:rFonts w:ascii="Unikurd Web" w:hAnsi="Unikurd Web" w:cs="Unikurd Web"/>
          <w:sz w:val="24"/>
          <w:szCs w:val="24"/>
          <w:lang w:bidi="ar-IQ"/>
        </w:rPr>
        <w:t xml:space="preserve"> the back of the trucks and cars, fell over the ground, rose again and run to them</w:t>
      </w:r>
      <w:r w:rsidR="004408D4" w:rsidRPr="002A3931">
        <w:rPr>
          <w:rFonts w:ascii="Unikurd Web" w:hAnsi="Unikurd Web" w:cs="Unikurd Web"/>
          <w:sz w:val="24"/>
          <w:szCs w:val="24"/>
          <w:lang w:bidi="ar-IQ"/>
        </w:rPr>
        <w:t xml:space="preserve"> again</w:t>
      </w:r>
      <w:r w:rsidR="009872CC" w:rsidRPr="002A3931">
        <w:rPr>
          <w:rFonts w:ascii="Unikurd Web" w:hAnsi="Unikurd Web" w:cs="Unikurd Web"/>
          <w:sz w:val="24"/>
          <w:szCs w:val="24"/>
          <w:lang w:bidi="ar-IQ"/>
        </w:rPr>
        <w:t>, and bump again,</w:t>
      </w:r>
      <w:r w:rsidR="004408D4" w:rsidRPr="002A3931">
        <w:rPr>
          <w:rFonts w:ascii="Unikurd Web" w:hAnsi="Unikurd Web" w:cs="Unikurd Web"/>
          <w:sz w:val="24"/>
          <w:szCs w:val="24"/>
          <w:lang w:bidi="ar-IQ"/>
        </w:rPr>
        <w:t xml:space="preserve"> doing</w:t>
      </w:r>
      <w:r w:rsidR="009872CC" w:rsidRPr="002A3931">
        <w:rPr>
          <w:rFonts w:ascii="Unikurd Web" w:hAnsi="Unikurd Web" w:cs="Unikurd Web"/>
          <w:sz w:val="24"/>
          <w:szCs w:val="24"/>
          <w:lang w:bidi="ar-IQ"/>
        </w:rPr>
        <w:t xml:space="preserve"> so until they became breathless.  </w:t>
      </w:r>
    </w:p>
    <w:p w14:paraId="67194F41" w14:textId="30F27BF1" w:rsidR="000F11DA" w:rsidRPr="002A3931" w:rsidRDefault="000F11DA" w:rsidP="005D6D8D">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Asher, a Jewish boy</w:t>
      </w:r>
      <w:r w:rsidR="000A3BCA" w:rsidRPr="002A3931">
        <w:rPr>
          <w:rFonts w:ascii="Unikurd Web" w:hAnsi="Unikurd Web" w:cs="Unikurd Web"/>
          <w:sz w:val="24"/>
          <w:szCs w:val="24"/>
          <w:lang w:bidi="ar-IQ"/>
        </w:rPr>
        <w:t xml:space="preserve"> seated</w:t>
      </w:r>
      <w:r w:rsidRPr="002A3931">
        <w:rPr>
          <w:rFonts w:ascii="Unikurd Web" w:hAnsi="Unikurd Web" w:cs="Unikurd Web"/>
          <w:sz w:val="24"/>
          <w:szCs w:val="24"/>
          <w:lang w:bidi="ar-IQ"/>
        </w:rPr>
        <w:t xml:space="preserve"> in the back of one of the trucks, spotted his friend running</w:t>
      </w:r>
      <w:r w:rsidR="00FE1497" w:rsidRPr="002A3931">
        <w:rPr>
          <w:rFonts w:ascii="Unikurd Web" w:hAnsi="Unikurd Web" w:cs="Unikurd Web"/>
          <w:sz w:val="24"/>
          <w:szCs w:val="24"/>
          <w:lang w:bidi="ar-IQ"/>
        </w:rPr>
        <w:t xml:space="preserve"> behind the cars</w:t>
      </w:r>
      <w:r w:rsidRPr="002A3931">
        <w:rPr>
          <w:rFonts w:ascii="Unikurd Web" w:hAnsi="Unikurd Web" w:cs="Unikurd Web"/>
          <w:sz w:val="24"/>
          <w:szCs w:val="24"/>
          <w:lang w:bidi="ar-IQ"/>
        </w:rPr>
        <w:t>. He</w:t>
      </w:r>
      <w:r w:rsidR="00755C7A" w:rsidRPr="002A3931">
        <w:rPr>
          <w:rFonts w:ascii="Unikurd Web" w:hAnsi="Unikurd Web" w:cs="Unikurd Web"/>
          <w:sz w:val="24"/>
          <w:szCs w:val="24"/>
          <w:lang w:bidi="ar-IQ"/>
        </w:rPr>
        <w:t xml:space="preserve"> quickly</w:t>
      </w:r>
      <w:r w:rsidRPr="002A3931">
        <w:rPr>
          <w:rFonts w:ascii="Unikurd Web" w:hAnsi="Unikurd Web" w:cs="Unikurd Web"/>
          <w:sz w:val="24"/>
          <w:szCs w:val="24"/>
          <w:lang w:bidi="ar-IQ"/>
        </w:rPr>
        <w:t xml:space="preserve"> </w:t>
      </w:r>
      <w:r w:rsidR="00FE1497" w:rsidRPr="002A3931">
        <w:rPr>
          <w:rFonts w:ascii="Unikurd Web" w:hAnsi="Unikurd Web" w:cs="Unikurd Web"/>
          <w:sz w:val="24"/>
          <w:szCs w:val="24"/>
          <w:lang w:bidi="ar-IQ"/>
        </w:rPr>
        <w:t xml:space="preserve">stood up and </w:t>
      </w:r>
      <w:r w:rsidRPr="002A3931">
        <w:rPr>
          <w:rFonts w:ascii="Unikurd Web" w:hAnsi="Unikurd Web" w:cs="Unikurd Web"/>
          <w:sz w:val="24"/>
          <w:szCs w:val="24"/>
          <w:lang w:bidi="ar-IQ"/>
        </w:rPr>
        <w:t>excitedly</w:t>
      </w:r>
      <w:r w:rsidR="00755C7A" w:rsidRPr="002A3931">
        <w:rPr>
          <w:rFonts w:ascii="Unikurd Web" w:hAnsi="Unikurd Web" w:cs="Unikurd Web"/>
          <w:sz w:val="24"/>
          <w:szCs w:val="24"/>
          <w:lang w:bidi="ar-IQ"/>
        </w:rPr>
        <w:t xml:space="preserve"> </w:t>
      </w:r>
      <w:r w:rsidR="00B24D18" w:rsidRPr="002A3931">
        <w:rPr>
          <w:rFonts w:ascii="Unikurd Web" w:hAnsi="Unikurd Web" w:cs="Unikurd Web"/>
          <w:sz w:val="24"/>
          <w:szCs w:val="24"/>
          <w:lang w:bidi="ar-IQ"/>
        </w:rPr>
        <w:t>shouted</w:t>
      </w:r>
      <w:r w:rsidRPr="002A3931">
        <w:rPr>
          <w:rFonts w:ascii="Unikurd Web" w:hAnsi="Unikurd Web" w:cs="Unikurd Web"/>
          <w:sz w:val="24"/>
          <w:szCs w:val="24"/>
          <w:lang w:bidi="ar-IQ"/>
        </w:rPr>
        <w:t>, “Awla</w:t>
      </w:r>
      <w:r w:rsidRPr="002A3931">
        <w:rPr>
          <w:rFonts w:ascii="Arial" w:hAnsi="Arial" w:cs="Arial"/>
          <w:sz w:val="24"/>
          <w:szCs w:val="24"/>
          <w:lang w:bidi="ar-IQ"/>
        </w:rPr>
        <w:t>…</w:t>
      </w:r>
      <w:r w:rsidRPr="002A3931">
        <w:rPr>
          <w:rFonts w:ascii="Unikurd Web" w:hAnsi="Unikurd Web" w:cs="Unikurd Web"/>
          <w:sz w:val="24"/>
          <w:szCs w:val="24"/>
          <w:lang w:bidi="ar-IQ"/>
        </w:rPr>
        <w:t xml:space="preserve"> Awla.”</w:t>
      </w:r>
    </w:p>
    <w:p w14:paraId="1722AB28" w14:textId="72B53DFB" w:rsidR="000F11DA" w:rsidRPr="002A3931" w:rsidRDefault="000F11DA" w:rsidP="005D6D8D">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Awla</w:t>
      </w:r>
      <w:r w:rsidR="00FE1497" w:rsidRPr="002A3931">
        <w:rPr>
          <w:rFonts w:ascii="Unikurd Web" w:hAnsi="Unikurd Web" w:cs="Unikurd Web"/>
          <w:sz w:val="24"/>
          <w:szCs w:val="24"/>
          <w:lang w:bidi="ar-IQ"/>
        </w:rPr>
        <w:t>,</w:t>
      </w:r>
      <w:r w:rsidRPr="002A3931">
        <w:rPr>
          <w:rFonts w:ascii="Unikurd Web" w:hAnsi="Unikurd Web" w:cs="Unikurd Web"/>
          <w:sz w:val="24"/>
          <w:szCs w:val="24"/>
          <w:lang w:bidi="ar-IQ"/>
        </w:rPr>
        <w:t xml:space="preserve"> </w:t>
      </w:r>
      <w:r w:rsidR="00755C7A" w:rsidRPr="002A3931">
        <w:rPr>
          <w:rFonts w:ascii="Unikurd Web" w:hAnsi="Unikurd Web" w:cs="Unikurd Web"/>
          <w:sz w:val="24"/>
          <w:szCs w:val="24"/>
          <w:lang w:bidi="ar-IQ"/>
        </w:rPr>
        <w:t xml:space="preserve">who </w:t>
      </w:r>
      <w:r w:rsidR="00FE1497" w:rsidRPr="002A3931">
        <w:rPr>
          <w:rFonts w:ascii="Unikurd Web" w:hAnsi="Unikurd Web" w:cs="Unikurd Web"/>
          <w:sz w:val="24"/>
          <w:szCs w:val="24"/>
          <w:lang w:bidi="ar-IQ"/>
        </w:rPr>
        <w:t>seem</w:t>
      </w:r>
      <w:r w:rsidR="00755C7A" w:rsidRPr="002A3931">
        <w:rPr>
          <w:rFonts w:ascii="Unikurd Web" w:hAnsi="Unikurd Web" w:cs="Unikurd Web"/>
          <w:sz w:val="24"/>
          <w:szCs w:val="24"/>
          <w:lang w:bidi="ar-IQ"/>
        </w:rPr>
        <w:t>ed to be searching</w:t>
      </w:r>
      <w:r w:rsidR="00FE1497" w:rsidRPr="002A3931">
        <w:rPr>
          <w:rFonts w:ascii="Unikurd Web" w:hAnsi="Unikurd Web" w:cs="Unikurd Web"/>
          <w:sz w:val="24"/>
          <w:szCs w:val="24"/>
          <w:lang w:bidi="ar-IQ"/>
        </w:rPr>
        <w:t xml:space="preserve"> for him, </w:t>
      </w:r>
      <w:r w:rsidR="00755C7A" w:rsidRPr="002A3931">
        <w:rPr>
          <w:rFonts w:ascii="Unikurd Web" w:hAnsi="Unikurd Web" w:cs="Unikurd Web"/>
          <w:sz w:val="24"/>
          <w:szCs w:val="24"/>
          <w:lang w:bidi="ar-IQ"/>
        </w:rPr>
        <w:t>soon spotted Asher and joyfully</w:t>
      </w:r>
      <w:r w:rsidRPr="002A3931">
        <w:rPr>
          <w:rFonts w:ascii="Unikurd Web" w:hAnsi="Unikurd Web" w:cs="Unikurd Web"/>
          <w:sz w:val="24"/>
          <w:szCs w:val="24"/>
          <w:lang w:bidi="ar-IQ"/>
        </w:rPr>
        <w:t xml:space="preserve"> waved his hands</w:t>
      </w:r>
      <w:r w:rsidR="00755C7A" w:rsidRPr="002A3931">
        <w:rPr>
          <w:rFonts w:ascii="Unikurd Web" w:hAnsi="Unikurd Web" w:cs="Unikurd Web"/>
          <w:sz w:val="24"/>
          <w:szCs w:val="24"/>
          <w:lang w:bidi="ar-IQ"/>
        </w:rPr>
        <w:t xml:space="preserve"> </w:t>
      </w:r>
      <w:r w:rsidRPr="002A3931">
        <w:rPr>
          <w:rFonts w:ascii="Unikurd Web" w:hAnsi="Unikurd Web" w:cs="Unikurd Web"/>
          <w:sz w:val="24"/>
          <w:szCs w:val="24"/>
          <w:lang w:bidi="ar-IQ"/>
        </w:rPr>
        <w:t xml:space="preserve">in response. </w:t>
      </w:r>
    </w:p>
    <w:p w14:paraId="395F3580" w14:textId="14FE4E36" w:rsidR="000F11DA" w:rsidRPr="002A3931" w:rsidRDefault="000F11DA" w:rsidP="005D6D8D">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“W</w:t>
      </w:r>
      <w:r w:rsidR="00755C7A" w:rsidRPr="002A3931">
        <w:rPr>
          <w:rFonts w:ascii="Unikurd Web" w:hAnsi="Unikurd Web" w:cs="Unikurd Web"/>
          <w:sz w:val="24"/>
          <w:szCs w:val="24"/>
          <w:lang w:bidi="ar-IQ"/>
        </w:rPr>
        <w:t>ill</w:t>
      </w:r>
      <w:r w:rsidRPr="002A3931">
        <w:rPr>
          <w:rFonts w:ascii="Unikurd Web" w:hAnsi="Unikurd Web" w:cs="Unikurd Web"/>
          <w:sz w:val="24"/>
          <w:szCs w:val="24"/>
          <w:lang w:bidi="ar-IQ"/>
        </w:rPr>
        <w:t xml:space="preserve"> you come to </w:t>
      </w:r>
      <w:r w:rsidR="00755C7A" w:rsidRPr="002A3931">
        <w:rPr>
          <w:rFonts w:ascii="Unikurd Web" w:hAnsi="Unikurd Web" w:cs="Unikurd Web"/>
          <w:sz w:val="24"/>
          <w:szCs w:val="24"/>
          <w:lang w:bidi="ar-IQ"/>
        </w:rPr>
        <w:t xml:space="preserve">our house in </w:t>
      </w:r>
      <w:r w:rsidRPr="002A3931">
        <w:rPr>
          <w:rFonts w:ascii="Unikurd Web" w:hAnsi="Unikurd Web" w:cs="Unikurd Web"/>
          <w:sz w:val="24"/>
          <w:szCs w:val="24"/>
          <w:lang w:bidi="ar-IQ"/>
        </w:rPr>
        <w:t>Israel</w:t>
      </w:r>
      <w:r w:rsidR="00FE1497" w:rsidRPr="002A3931">
        <w:rPr>
          <w:rFonts w:ascii="Unikurd Web" w:hAnsi="Unikurd Web" w:cs="Unikurd Web"/>
          <w:sz w:val="24"/>
          <w:szCs w:val="24"/>
          <w:lang w:bidi="ar-IQ"/>
        </w:rPr>
        <w:t>?”</w:t>
      </w:r>
      <w:r w:rsidR="00534732" w:rsidRPr="002A3931">
        <w:rPr>
          <w:rFonts w:ascii="Unikurd Web" w:hAnsi="Unikurd Web" w:cs="Unikurd Web"/>
          <w:sz w:val="24"/>
          <w:szCs w:val="24"/>
          <w:lang w:bidi="ar-IQ"/>
        </w:rPr>
        <w:t xml:space="preserve"> Asher </w:t>
      </w:r>
      <w:r w:rsidR="00755C7A" w:rsidRPr="002A3931">
        <w:rPr>
          <w:rFonts w:ascii="Unikurd Web" w:hAnsi="Unikurd Web" w:cs="Unikurd Web"/>
          <w:sz w:val="24"/>
          <w:szCs w:val="24"/>
          <w:lang w:bidi="ar-IQ"/>
        </w:rPr>
        <w:t xml:space="preserve">eagerly </w:t>
      </w:r>
      <w:r w:rsidR="00534732" w:rsidRPr="002A3931">
        <w:rPr>
          <w:rFonts w:ascii="Unikurd Web" w:hAnsi="Unikurd Web" w:cs="Unikurd Web"/>
          <w:sz w:val="24"/>
          <w:szCs w:val="24"/>
          <w:lang w:bidi="ar-IQ"/>
        </w:rPr>
        <w:t>asked Awla.</w:t>
      </w:r>
    </w:p>
    <w:p w14:paraId="286F955A" w14:textId="3BE13AF8" w:rsidR="00FE1497" w:rsidRPr="002A3931" w:rsidRDefault="00755C7A" w:rsidP="005D6D8D">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 xml:space="preserve">Breathing heavily from the </w:t>
      </w:r>
      <w:r w:rsidRPr="00541335">
        <w:rPr>
          <w:rFonts w:ascii="Unikurd Web" w:hAnsi="Unikurd Web" w:cs="Unikurd Web"/>
          <w:color w:val="000000" w:themeColor="text1"/>
          <w:sz w:val="24"/>
          <w:szCs w:val="24"/>
          <w:lang w:bidi="ar-IQ"/>
        </w:rPr>
        <w:t>exertion of running</w:t>
      </w:r>
      <w:r w:rsidRPr="002A3931">
        <w:rPr>
          <w:rFonts w:ascii="Unikurd Web" w:hAnsi="Unikurd Web" w:cs="Unikurd Web"/>
          <w:sz w:val="24"/>
          <w:szCs w:val="24"/>
          <w:lang w:bidi="ar-IQ"/>
        </w:rPr>
        <w:t xml:space="preserve">, </w:t>
      </w:r>
      <w:r w:rsidR="00FE1497" w:rsidRPr="002A3931">
        <w:rPr>
          <w:rFonts w:ascii="Unikurd Web" w:hAnsi="Unikurd Web" w:cs="Unikurd Web"/>
          <w:sz w:val="24"/>
          <w:szCs w:val="24"/>
          <w:lang w:bidi="ar-IQ"/>
        </w:rPr>
        <w:t>Awla</w:t>
      </w:r>
      <w:r w:rsidRPr="002A3931">
        <w:rPr>
          <w:rFonts w:ascii="Unikurd Web" w:hAnsi="Unikurd Web" w:cs="Unikurd Web"/>
          <w:sz w:val="24"/>
          <w:szCs w:val="24"/>
          <w:lang w:bidi="ar-IQ"/>
        </w:rPr>
        <w:t xml:space="preserve"> replied</w:t>
      </w:r>
      <w:r w:rsidR="00FE1497" w:rsidRPr="002A3931">
        <w:rPr>
          <w:rFonts w:ascii="Unikurd Web" w:hAnsi="Unikurd Web" w:cs="Unikurd Web"/>
          <w:sz w:val="24"/>
          <w:szCs w:val="24"/>
          <w:lang w:bidi="ar-IQ"/>
        </w:rPr>
        <w:t>, “Yes, I will.”</w:t>
      </w:r>
    </w:p>
    <w:p w14:paraId="29783855" w14:textId="6C69FED5" w:rsidR="00FE1497" w:rsidRPr="002A3931" w:rsidRDefault="00FE1497" w:rsidP="005D6D8D">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“Come</w:t>
      </w:r>
      <w:r w:rsidR="00755C7A" w:rsidRPr="002A3931">
        <w:rPr>
          <w:rFonts w:ascii="Unikurd Web" w:hAnsi="Unikurd Web" w:cs="Unikurd Web"/>
          <w:sz w:val="24"/>
          <w:szCs w:val="24"/>
          <w:lang w:bidi="ar-IQ"/>
        </w:rPr>
        <w:t xml:space="preserve"> on</w:t>
      </w:r>
      <w:r w:rsidRPr="002A3931">
        <w:rPr>
          <w:rFonts w:ascii="Unikurd Web" w:hAnsi="Unikurd Web" w:cs="Unikurd Web"/>
          <w:sz w:val="24"/>
          <w:szCs w:val="24"/>
          <w:lang w:bidi="ar-IQ"/>
        </w:rPr>
        <w:t>, run faster,” Asher</w:t>
      </w:r>
      <w:r w:rsidR="00755C7A" w:rsidRPr="002A3931">
        <w:rPr>
          <w:rFonts w:ascii="Unikurd Web" w:hAnsi="Unikurd Web" w:cs="Unikurd Web"/>
          <w:sz w:val="24"/>
          <w:szCs w:val="24"/>
          <w:lang w:bidi="ar-IQ"/>
        </w:rPr>
        <w:t xml:space="preserve"> urged</w:t>
      </w:r>
      <w:r w:rsidRPr="002A3931">
        <w:rPr>
          <w:rFonts w:ascii="Unikurd Web" w:hAnsi="Unikurd Web" w:cs="Unikurd Web"/>
          <w:sz w:val="24"/>
          <w:szCs w:val="24"/>
          <w:lang w:bidi="ar-IQ"/>
        </w:rPr>
        <w:t xml:space="preserve"> him.</w:t>
      </w:r>
    </w:p>
    <w:p w14:paraId="51D8748A" w14:textId="50D60219" w:rsidR="009B1C81" w:rsidRPr="002A3931" w:rsidRDefault="009B1C81" w:rsidP="005D6D8D">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Awla asked him, “Is it nice to be in that car?”</w:t>
      </w:r>
    </w:p>
    <w:p w14:paraId="5D2C0F30" w14:textId="3CD3094B" w:rsidR="009B1C81" w:rsidRPr="002A3931" w:rsidRDefault="009B1C81" w:rsidP="005D6D8D">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“Very, very,” Asher responded while laughing.</w:t>
      </w:r>
    </w:p>
    <w:p w14:paraId="2F8586A5" w14:textId="60827021" w:rsidR="002C797F" w:rsidRPr="002A3931" w:rsidRDefault="00FE1497" w:rsidP="009B1C81">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Awla</w:t>
      </w:r>
      <w:r w:rsidR="00755C7A" w:rsidRPr="002A3931">
        <w:rPr>
          <w:rFonts w:ascii="Unikurd Web" w:hAnsi="Unikurd Web" w:cs="Unikurd Web"/>
          <w:sz w:val="24"/>
          <w:szCs w:val="24"/>
          <w:lang w:bidi="ar-IQ"/>
        </w:rPr>
        <w:t>,</w:t>
      </w:r>
      <w:r w:rsidR="009B1C81" w:rsidRPr="002A3931">
        <w:rPr>
          <w:rFonts w:ascii="Unikurd Web" w:hAnsi="Unikurd Web" w:cs="Unikurd Web"/>
          <w:sz w:val="24"/>
          <w:szCs w:val="24"/>
          <w:lang w:bidi="ar-IQ"/>
        </w:rPr>
        <w:t xml:space="preserve"> while</w:t>
      </w:r>
      <w:r w:rsidR="00755C7A" w:rsidRPr="002A3931">
        <w:rPr>
          <w:rFonts w:ascii="Unikurd Web" w:hAnsi="Unikurd Web" w:cs="Unikurd Web"/>
          <w:sz w:val="24"/>
          <w:szCs w:val="24"/>
          <w:lang w:bidi="ar-IQ"/>
        </w:rPr>
        <w:t xml:space="preserve"> still running</w:t>
      </w:r>
      <w:r w:rsidR="009B1C81" w:rsidRPr="002A3931">
        <w:rPr>
          <w:rFonts w:ascii="Unikurd Web" w:hAnsi="Unikurd Web" w:cs="Unikurd Web"/>
          <w:sz w:val="24"/>
          <w:szCs w:val="24"/>
          <w:lang w:bidi="ar-IQ"/>
        </w:rPr>
        <w:t>, put his hand in the</w:t>
      </w:r>
      <w:r w:rsidR="00755C7A" w:rsidRPr="002A3931">
        <w:rPr>
          <w:rFonts w:ascii="Unikurd Web" w:hAnsi="Unikurd Web" w:cs="Unikurd Web"/>
          <w:sz w:val="24"/>
          <w:szCs w:val="24"/>
          <w:lang w:bidi="ar-IQ"/>
        </w:rPr>
        <w:t xml:space="preserve"> pocket of his baggy trousers</w:t>
      </w:r>
      <w:r w:rsidR="009B1C81" w:rsidRPr="002A3931">
        <w:rPr>
          <w:rFonts w:ascii="Unikurd Web" w:hAnsi="Unikurd Web" w:cs="Unikurd Web"/>
          <w:sz w:val="24"/>
          <w:szCs w:val="24"/>
          <w:lang w:bidi="ar-IQ"/>
        </w:rPr>
        <w:t xml:space="preserve">, put out </w:t>
      </w:r>
      <w:r w:rsidR="00755C7A" w:rsidRPr="002A3931">
        <w:rPr>
          <w:rFonts w:ascii="Unikurd Web" w:hAnsi="Unikurd Web" w:cs="Unikurd Web"/>
          <w:sz w:val="24"/>
          <w:szCs w:val="24"/>
          <w:lang w:bidi="ar-IQ"/>
        </w:rPr>
        <w:t>a</w:t>
      </w:r>
      <w:r w:rsidR="009B1C81" w:rsidRPr="002A3931">
        <w:rPr>
          <w:rFonts w:ascii="Unikurd Web" w:hAnsi="Unikurd Web" w:cs="Unikurd Web"/>
          <w:sz w:val="24"/>
          <w:szCs w:val="24"/>
          <w:lang w:bidi="ar-IQ"/>
        </w:rPr>
        <w:t xml:space="preserve"> </w:t>
      </w:r>
      <w:r w:rsidR="00755C7A" w:rsidRPr="002A3931">
        <w:rPr>
          <w:rFonts w:ascii="Unikurd Web" w:hAnsi="Unikurd Web" w:cs="Unikurd Web"/>
          <w:sz w:val="24"/>
          <w:szCs w:val="24"/>
          <w:lang w:bidi="ar-IQ"/>
        </w:rPr>
        <w:t xml:space="preserve">wooden slingshot, </w:t>
      </w:r>
      <w:r w:rsidR="009B1C81" w:rsidRPr="002A3931">
        <w:rPr>
          <w:rFonts w:ascii="Unikurd Web" w:hAnsi="Unikurd Web" w:cs="Unikurd Web"/>
          <w:sz w:val="24"/>
          <w:szCs w:val="24"/>
          <w:lang w:bidi="ar-IQ"/>
        </w:rPr>
        <w:t>and raised it towards Asher</w:t>
      </w:r>
      <w:r w:rsidR="00755C7A" w:rsidRPr="002A3931">
        <w:rPr>
          <w:rFonts w:ascii="Unikurd Web" w:hAnsi="Unikurd Web" w:cs="Unikurd Web"/>
          <w:sz w:val="24"/>
          <w:szCs w:val="24"/>
          <w:lang w:bidi="ar-IQ"/>
        </w:rPr>
        <w:t>,</w:t>
      </w:r>
      <w:r w:rsidR="009B1C81" w:rsidRPr="002A3931">
        <w:rPr>
          <w:rFonts w:ascii="Unikurd Web" w:hAnsi="Unikurd Web" w:cs="Unikurd Web"/>
          <w:sz w:val="24"/>
          <w:szCs w:val="24"/>
          <w:lang w:bidi="ar-IQ"/>
        </w:rPr>
        <w:t xml:space="preserve"> “What shall I do with your slingshot?”</w:t>
      </w:r>
    </w:p>
    <w:p w14:paraId="555A0D74" w14:textId="77777777" w:rsidR="009B1C81" w:rsidRPr="002A3931" w:rsidRDefault="002C797F" w:rsidP="009B1C81">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“Keep it for you</w:t>
      </w:r>
      <w:r w:rsidR="004065A6" w:rsidRPr="002A3931">
        <w:rPr>
          <w:rFonts w:ascii="Unikurd Web" w:hAnsi="Unikurd Web" w:cs="Unikurd Web"/>
          <w:sz w:val="24"/>
          <w:szCs w:val="24"/>
          <w:lang w:bidi="ar-IQ"/>
        </w:rPr>
        <w:t>rself</w:t>
      </w:r>
      <w:r w:rsidRPr="002A3931">
        <w:rPr>
          <w:rFonts w:ascii="Unikurd Web" w:hAnsi="Unikurd Web" w:cs="Unikurd Web"/>
          <w:sz w:val="24"/>
          <w:szCs w:val="24"/>
          <w:lang w:bidi="ar-IQ"/>
        </w:rPr>
        <w:t>,” Asher responded.</w:t>
      </w:r>
    </w:p>
    <w:p w14:paraId="7A4C6E14" w14:textId="4A19FB63" w:rsidR="003577A3" w:rsidRPr="002A3931" w:rsidRDefault="005D77A1" w:rsidP="005D77A1">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As they departed the town, Jewish men, women, and children gazed around as if it were their first time there, but with the heavy realization that it might be their last. Inside the trucks and cars, one person reminisced about seeing their grandparents strolling together in the bustling bazaar, while another contemplated an uncertain future—wondering about their new homes, neighbours, workplaces, and the unfamiliar streets they would soon traverse.</w:t>
      </w:r>
    </w:p>
    <w:p w14:paraId="5268CC24" w14:textId="727B2BAC" w:rsidR="003577A3" w:rsidRPr="002A3931" w:rsidRDefault="003577A3" w:rsidP="009B1C81">
      <w:pPr>
        <w:spacing w:line="360" w:lineRule="auto"/>
        <w:rPr>
          <w:rFonts w:ascii="Unikurd Web" w:hAnsi="Unikurd Web" w:cs="Unikurd Web"/>
          <w:sz w:val="24"/>
          <w:szCs w:val="24"/>
          <w:lang w:bidi="ar-IQ"/>
        </w:rPr>
      </w:pPr>
      <w:r w:rsidRPr="00541335">
        <w:rPr>
          <w:rFonts w:ascii="Unikurd Web" w:hAnsi="Unikurd Web" w:cs="Unikurd Web"/>
          <w:color w:val="000000" w:themeColor="text1"/>
          <w:sz w:val="24"/>
          <w:szCs w:val="24"/>
          <w:lang w:bidi="ar-IQ"/>
        </w:rPr>
        <w:t xml:space="preserve">Yet another soul </w:t>
      </w:r>
      <w:r w:rsidR="00A94182" w:rsidRPr="00541335">
        <w:rPr>
          <w:rFonts w:ascii="Unikurd Web" w:hAnsi="Unikurd Web" w:cs="Unikurd Web"/>
          <w:color w:val="000000" w:themeColor="text1"/>
          <w:sz w:val="24"/>
          <w:szCs w:val="24"/>
          <w:lang w:bidi="ar-IQ"/>
        </w:rPr>
        <w:t>pondered</w:t>
      </w:r>
      <w:r w:rsidRPr="00541335">
        <w:rPr>
          <w:rFonts w:ascii="Unikurd Web" w:hAnsi="Unikurd Web" w:cs="Unikurd Web"/>
          <w:color w:val="000000" w:themeColor="text1"/>
          <w:sz w:val="24"/>
          <w:szCs w:val="24"/>
          <w:lang w:bidi="ar-IQ"/>
        </w:rPr>
        <w:t xml:space="preserve"> and asked, “Will the place I go to, perhaps like Halabja’s orchard, embrace me? Will mountains provide me refuge? Will it be akin to  Sharazoor</w:t>
      </w:r>
      <w:r w:rsidR="00A94182" w:rsidRPr="00541335">
        <w:rPr>
          <w:rFonts w:ascii="Unikurd Web" w:hAnsi="Unikurd Web" w:cs="Unikurd Web"/>
          <w:color w:val="000000" w:themeColor="text1"/>
          <w:sz w:val="24"/>
          <w:szCs w:val="24"/>
          <w:lang w:bidi="ar-IQ"/>
        </w:rPr>
        <w:t xml:space="preserve"> Palin</w:t>
      </w:r>
      <w:r w:rsidRPr="00541335">
        <w:rPr>
          <w:rFonts w:ascii="Unikurd Web" w:hAnsi="Unikurd Web" w:cs="Unikurd Web"/>
          <w:color w:val="000000" w:themeColor="text1"/>
          <w:sz w:val="24"/>
          <w:szCs w:val="24"/>
          <w:lang w:bidi="ar-IQ"/>
        </w:rPr>
        <w:t xml:space="preserve"> stretching out before me? Will spring dazzle my eyes and soul with the colours of flowers and dew-kissed leaves?</w:t>
      </w:r>
      <w:r w:rsidR="00810411" w:rsidRPr="00541335">
        <w:rPr>
          <w:rFonts w:ascii="Unikurd Web" w:hAnsi="Unikurd Web" w:cs="Unikurd Web"/>
          <w:color w:val="000000" w:themeColor="text1"/>
          <w:sz w:val="24"/>
          <w:szCs w:val="24"/>
          <w:lang w:bidi="ar-IQ"/>
        </w:rPr>
        <w:t xml:space="preserve"> Will beads of sweat glisten on my face in the summer?</w:t>
      </w:r>
      <w:r w:rsidRPr="00541335">
        <w:rPr>
          <w:rFonts w:ascii="Unikurd Web" w:hAnsi="Unikurd Web" w:cs="Unikurd Web"/>
          <w:color w:val="000000" w:themeColor="text1"/>
          <w:sz w:val="24"/>
          <w:szCs w:val="24"/>
          <w:lang w:bidi="ar-IQ"/>
        </w:rPr>
        <w:t xml:space="preserve"> Will the mild morning weather lull me into a peaceful slumber on my house’s rooftop? </w:t>
      </w:r>
      <w:r w:rsidR="00245E7F" w:rsidRPr="00541335">
        <w:rPr>
          <w:rFonts w:ascii="Unikurd Web" w:hAnsi="Unikurd Web" w:cs="Unikurd Web"/>
          <w:color w:val="000000" w:themeColor="text1"/>
          <w:sz w:val="24"/>
          <w:szCs w:val="24"/>
          <w:lang w:bidi="ar-IQ"/>
        </w:rPr>
        <w:t xml:space="preserve">Will </w:t>
      </w:r>
      <w:r w:rsidR="00A94182" w:rsidRPr="00541335">
        <w:rPr>
          <w:rFonts w:ascii="Unikurd Web" w:hAnsi="Unikurd Web" w:cs="Unikurd Web"/>
          <w:color w:val="000000" w:themeColor="text1"/>
          <w:sz w:val="24"/>
          <w:szCs w:val="24"/>
          <w:lang w:bidi="ar-IQ"/>
        </w:rPr>
        <w:t>a</w:t>
      </w:r>
      <w:r w:rsidR="00245E7F" w:rsidRPr="00541335">
        <w:rPr>
          <w:rFonts w:ascii="Unikurd Web" w:hAnsi="Unikurd Web" w:cs="Unikurd Web"/>
          <w:color w:val="000000" w:themeColor="text1"/>
          <w:sz w:val="24"/>
          <w:szCs w:val="24"/>
          <w:lang w:bidi="ar-IQ"/>
        </w:rPr>
        <w:t xml:space="preserve">utumn shed my leaves of sorrow onto the gentle flow of Gulan’s lake to an unknown destination? Will </w:t>
      </w:r>
      <w:r w:rsidR="00A94182" w:rsidRPr="00541335">
        <w:rPr>
          <w:rFonts w:ascii="Unikurd Web" w:hAnsi="Unikurd Web" w:cs="Unikurd Web"/>
          <w:color w:val="000000" w:themeColor="text1"/>
          <w:sz w:val="24"/>
          <w:szCs w:val="24"/>
          <w:lang w:bidi="ar-IQ"/>
        </w:rPr>
        <w:t>w</w:t>
      </w:r>
      <w:r w:rsidR="00245E7F" w:rsidRPr="00541335">
        <w:rPr>
          <w:rFonts w:ascii="Unikurd Web" w:hAnsi="Unikurd Web" w:cs="Unikurd Web"/>
          <w:color w:val="000000" w:themeColor="text1"/>
          <w:sz w:val="24"/>
          <w:szCs w:val="24"/>
          <w:lang w:bidi="ar-IQ"/>
        </w:rPr>
        <w:t>inter drape</w:t>
      </w:r>
      <w:r w:rsidR="00245E7F" w:rsidRPr="002A3931">
        <w:rPr>
          <w:rFonts w:ascii="Unikurd Web" w:hAnsi="Unikurd Web" w:cs="Unikurd Web"/>
          <w:sz w:val="24"/>
          <w:szCs w:val="24"/>
          <w:lang w:bidi="ar-IQ"/>
        </w:rPr>
        <w:t xml:space="preserve"> my house in the rain and clothe it in snow? And do you think that when I’ve had my fill of Hava Nagila for the moment, I can listen to Hora and Syac</w:t>
      </w:r>
      <w:r w:rsidR="00810411" w:rsidRPr="002A3931">
        <w:rPr>
          <w:rFonts w:ascii="Unikurd Web" w:hAnsi="Unikurd Web" w:cs="Unikurd Web"/>
          <w:sz w:val="24"/>
          <w:szCs w:val="24"/>
          <w:lang w:bidi="ar-IQ"/>
        </w:rPr>
        <w:t>h</w:t>
      </w:r>
      <w:r w:rsidR="00E3749C" w:rsidRPr="002A3931">
        <w:rPr>
          <w:rFonts w:ascii="Unikurd Web" w:hAnsi="Unikurd Web" w:cs="Unikurd Web"/>
          <w:sz w:val="24"/>
          <w:szCs w:val="24"/>
          <w:lang w:bidi="ar-IQ"/>
        </w:rPr>
        <w:t>em</w:t>
      </w:r>
      <w:r w:rsidR="00810411" w:rsidRPr="002A3931">
        <w:rPr>
          <w:rFonts w:ascii="Unikurd Web" w:hAnsi="Unikurd Web" w:cs="Unikurd Web"/>
          <w:sz w:val="24"/>
          <w:szCs w:val="24"/>
          <w:lang w:bidi="ar-IQ"/>
        </w:rPr>
        <w:t>a</w:t>
      </w:r>
      <w:r w:rsidR="00245E7F" w:rsidRPr="002A3931">
        <w:rPr>
          <w:rFonts w:ascii="Unikurd Web" w:hAnsi="Unikurd Web" w:cs="Unikurd Web"/>
          <w:sz w:val="24"/>
          <w:szCs w:val="24"/>
          <w:lang w:bidi="ar-IQ"/>
        </w:rPr>
        <w:t>n</w:t>
      </w:r>
      <w:r w:rsidR="00810411" w:rsidRPr="002A3931">
        <w:rPr>
          <w:rFonts w:ascii="Unikurd Web" w:hAnsi="Unikurd Web" w:cs="Unikurd Web"/>
          <w:sz w:val="24"/>
          <w:szCs w:val="24"/>
          <w:lang w:bidi="ar-IQ"/>
        </w:rPr>
        <w:t>e</w:t>
      </w:r>
      <w:r w:rsidR="00245E7F" w:rsidRPr="002A3931">
        <w:rPr>
          <w:rFonts w:ascii="Unikurd Web" w:hAnsi="Unikurd Web" w:cs="Unikurd Web"/>
          <w:sz w:val="24"/>
          <w:szCs w:val="24"/>
          <w:lang w:bidi="ar-IQ"/>
        </w:rPr>
        <w:t>? (Kurdish folk songs) Will I be able to return on Shiv, Yahrzeit, Rosh Hashanah, and Tisha B’Av days to visit the resting place of my beloved ancestors?”</w:t>
      </w:r>
    </w:p>
    <w:p w14:paraId="03C4A71B" w14:textId="77777777" w:rsidR="00F22577" w:rsidRPr="002A3931" w:rsidRDefault="00245E7F" w:rsidP="00F22577">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Some couldn’t help but sob for their family members who had passed away, saying, “We wish you were with us on this journey.”</w:t>
      </w:r>
    </w:p>
    <w:p w14:paraId="1F80B3B7" w14:textId="12C186C7" w:rsidR="00094031" w:rsidRPr="00541335" w:rsidRDefault="00094031" w:rsidP="00F2257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Suddenly, the pickup</w:t>
      </w:r>
      <w:r w:rsidR="00004A7D" w:rsidRPr="00541335">
        <w:rPr>
          <w:rFonts w:ascii="Unikurd Web" w:hAnsi="Unikurd Web" w:cs="Unikurd Web"/>
          <w:color w:val="000000" w:themeColor="text1"/>
          <w:sz w:val="24"/>
          <w:szCs w:val="24"/>
          <w:lang w:bidi="ar-IQ"/>
        </w:rPr>
        <w:t xml:space="preserve"> carrying</w:t>
      </w:r>
      <w:r w:rsidRPr="00541335">
        <w:rPr>
          <w:rFonts w:ascii="Unikurd Web" w:hAnsi="Unikurd Web" w:cs="Unikurd Web"/>
          <w:color w:val="000000" w:themeColor="text1"/>
          <w:sz w:val="24"/>
          <w:szCs w:val="24"/>
          <w:lang w:bidi="ar-IQ"/>
        </w:rPr>
        <w:t xml:space="preserve"> Issac and Alia </w:t>
      </w:r>
      <w:r w:rsidR="00004A7D" w:rsidRPr="00541335">
        <w:rPr>
          <w:rFonts w:ascii="Unikurd Web" w:hAnsi="Unikurd Web" w:cs="Unikurd Web"/>
          <w:color w:val="000000" w:themeColor="text1"/>
          <w:sz w:val="24"/>
          <w:szCs w:val="24"/>
          <w:lang w:bidi="ar-IQ"/>
        </w:rPr>
        <w:t>came to a halt</w:t>
      </w:r>
      <w:r w:rsidRPr="00541335">
        <w:rPr>
          <w:rFonts w:ascii="Unikurd Web" w:hAnsi="Unikurd Web" w:cs="Unikurd Web"/>
          <w:color w:val="000000" w:themeColor="text1"/>
          <w:sz w:val="24"/>
          <w:szCs w:val="24"/>
          <w:lang w:bidi="ar-IQ"/>
        </w:rPr>
        <w:t xml:space="preserve">, and </w:t>
      </w:r>
      <w:r w:rsidR="00E3749C" w:rsidRPr="00541335">
        <w:rPr>
          <w:rFonts w:ascii="Unikurd Web" w:hAnsi="Unikurd Web" w:cs="Unikurd Web"/>
          <w:color w:val="000000" w:themeColor="text1"/>
          <w:sz w:val="24"/>
          <w:szCs w:val="24"/>
          <w:lang w:bidi="ar-IQ"/>
        </w:rPr>
        <w:t>Heme</w:t>
      </w:r>
      <w:r w:rsidRPr="00541335">
        <w:rPr>
          <w:rFonts w:ascii="Unikurd Web" w:hAnsi="Unikurd Web" w:cs="Unikurd Web"/>
          <w:color w:val="000000" w:themeColor="text1"/>
          <w:sz w:val="24"/>
          <w:szCs w:val="24"/>
          <w:lang w:bidi="ar-IQ"/>
        </w:rPr>
        <w:t xml:space="preserve"> quickly </w:t>
      </w:r>
      <w:r w:rsidR="00004A7D" w:rsidRPr="00541335">
        <w:rPr>
          <w:rFonts w:ascii="Unikurd Web" w:hAnsi="Unikurd Web" w:cs="Unikurd Web"/>
          <w:color w:val="000000" w:themeColor="text1"/>
          <w:sz w:val="24"/>
          <w:szCs w:val="24"/>
          <w:lang w:bidi="ar-IQ"/>
        </w:rPr>
        <w:t xml:space="preserve">disembarked from </w:t>
      </w:r>
      <w:r w:rsidR="00181C74" w:rsidRPr="00541335">
        <w:rPr>
          <w:rFonts w:ascii="Unikurd Web" w:hAnsi="Unikurd Web" w:cs="Unikurd Web"/>
          <w:color w:val="000000" w:themeColor="text1"/>
          <w:sz w:val="24"/>
          <w:szCs w:val="24"/>
          <w:lang w:bidi="ar-IQ"/>
        </w:rPr>
        <w:t>the front</w:t>
      </w:r>
      <w:r w:rsidR="00004A7D" w:rsidRPr="00541335">
        <w:rPr>
          <w:rFonts w:ascii="Unikurd Web" w:hAnsi="Unikurd Web" w:cs="Unikurd Web"/>
          <w:color w:val="000000" w:themeColor="text1"/>
          <w:sz w:val="24"/>
          <w:szCs w:val="24"/>
          <w:lang w:bidi="ar-IQ"/>
        </w:rPr>
        <w:t xml:space="preserve"> seat. His mother</w:t>
      </w:r>
      <w:r w:rsidRPr="00541335">
        <w:rPr>
          <w:rFonts w:ascii="Unikurd Web" w:hAnsi="Unikurd Web" w:cs="Unikurd Web"/>
          <w:color w:val="000000" w:themeColor="text1"/>
          <w:sz w:val="24"/>
          <w:szCs w:val="24"/>
          <w:lang w:bidi="ar-IQ"/>
        </w:rPr>
        <w:t xml:space="preserve"> Aster</w:t>
      </w:r>
      <w:r w:rsidR="00004A7D"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 xml:space="preserve"> followed </w:t>
      </w:r>
      <w:r w:rsidR="00004A7D" w:rsidRPr="00541335">
        <w:rPr>
          <w:rFonts w:ascii="Unikurd Web" w:hAnsi="Unikurd Web" w:cs="Unikurd Web"/>
          <w:color w:val="000000" w:themeColor="text1"/>
          <w:sz w:val="24"/>
          <w:szCs w:val="24"/>
          <w:lang w:bidi="ar-IQ"/>
        </w:rPr>
        <w:t>suit</w:t>
      </w:r>
      <w:r w:rsidRPr="00541335">
        <w:rPr>
          <w:rFonts w:ascii="Unikurd Web" w:hAnsi="Unikurd Web" w:cs="Unikurd Web"/>
          <w:color w:val="000000" w:themeColor="text1"/>
          <w:sz w:val="24"/>
          <w:szCs w:val="24"/>
          <w:lang w:bidi="ar-IQ"/>
        </w:rPr>
        <w:t>,</w:t>
      </w:r>
      <w:r w:rsidR="00181C74" w:rsidRPr="00541335">
        <w:rPr>
          <w:rFonts w:ascii="Unikurd Web" w:hAnsi="Unikurd Web" w:cs="Unikurd Web"/>
          <w:color w:val="000000" w:themeColor="text1"/>
          <w:sz w:val="24"/>
          <w:szCs w:val="24"/>
          <w:lang w:bidi="ar-IQ"/>
        </w:rPr>
        <w:t xml:space="preserve"> </w:t>
      </w:r>
      <w:r w:rsidR="00004A7D" w:rsidRPr="00541335">
        <w:rPr>
          <w:rFonts w:ascii="Unikurd Web" w:hAnsi="Unikurd Web" w:cs="Unikurd Web"/>
          <w:color w:val="000000" w:themeColor="text1"/>
          <w:sz w:val="24"/>
          <w:szCs w:val="24"/>
          <w:lang w:bidi="ar-IQ"/>
        </w:rPr>
        <w:t>questioning, “Where</w:t>
      </w:r>
      <w:r w:rsidR="00181C74" w:rsidRPr="00541335">
        <w:rPr>
          <w:rFonts w:ascii="Unikurd Web" w:hAnsi="Unikurd Web" w:cs="Unikurd Web"/>
          <w:color w:val="000000" w:themeColor="text1"/>
          <w:sz w:val="24"/>
          <w:szCs w:val="24"/>
          <w:lang w:bidi="ar-IQ"/>
        </w:rPr>
        <w:t xml:space="preserve"> are you going</w:t>
      </w:r>
      <w:r w:rsidR="00B22104" w:rsidRPr="00541335">
        <w:rPr>
          <w:rFonts w:ascii="Unikurd Web" w:hAnsi="Unikurd Web" w:cs="Unikurd Web"/>
          <w:color w:val="000000" w:themeColor="text1"/>
          <w:sz w:val="24"/>
          <w:szCs w:val="24"/>
          <w:lang w:bidi="ar-IQ"/>
        </w:rPr>
        <w:t>,</w:t>
      </w:r>
      <w:r w:rsidR="00181C74" w:rsidRPr="00541335">
        <w:rPr>
          <w:rFonts w:ascii="Unikurd Web" w:hAnsi="Unikurd Web" w:cs="Unikurd Web"/>
          <w:color w:val="000000" w:themeColor="text1"/>
          <w:sz w:val="24"/>
          <w:szCs w:val="24"/>
          <w:lang w:bidi="ar-IQ"/>
        </w:rPr>
        <w:t xml:space="preserve"> my son?”</w:t>
      </w:r>
    </w:p>
    <w:p w14:paraId="2B15A24E" w14:textId="5C12CB8F" w:rsidR="00181C74" w:rsidRPr="002A3931" w:rsidRDefault="00E3749C" w:rsidP="004065A6">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Heme</w:t>
      </w:r>
      <w:r w:rsidR="00181C74" w:rsidRPr="002A3931">
        <w:rPr>
          <w:rFonts w:ascii="Unikurd Web" w:hAnsi="Unikurd Web" w:cs="Unikurd Web"/>
          <w:sz w:val="24"/>
          <w:szCs w:val="24"/>
          <w:lang w:bidi="ar-IQ"/>
        </w:rPr>
        <w:t xml:space="preserve"> rep</w:t>
      </w:r>
      <w:r w:rsidR="00004A7D" w:rsidRPr="002A3931">
        <w:rPr>
          <w:rFonts w:ascii="Unikurd Web" w:hAnsi="Unikurd Web" w:cs="Unikurd Web"/>
          <w:sz w:val="24"/>
          <w:szCs w:val="24"/>
          <w:lang w:bidi="ar-IQ"/>
        </w:rPr>
        <w:t>lied sharply</w:t>
      </w:r>
      <w:r w:rsidR="00181C74" w:rsidRPr="002A3931">
        <w:rPr>
          <w:rFonts w:ascii="Unikurd Web" w:hAnsi="Unikurd Web" w:cs="Unikurd Web"/>
          <w:sz w:val="24"/>
          <w:szCs w:val="24"/>
          <w:lang w:bidi="ar-IQ"/>
        </w:rPr>
        <w:t>, “I</w:t>
      </w:r>
      <w:r w:rsidR="00004A7D" w:rsidRPr="002A3931">
        <w:rPr>
          <w:rFonts w:ascii="Unikurd Web" w:hAnsi="Unikurd Web" w:cs="Unikurd Web"/>
          <w:sz w:val="24"/>
          <w:szCs w:val="24"/>
          <w:lang w:bidi="ar-IQ"/>
        </w:rPr>
        <w:t>’</w:t>
      </w:r>
      <w:r w:rsidR="00181C74" w:rsidRPr="002A3931">
        <w:rPr>
          <w:rFonts w:ascii="Unikurd Web" w:hAnsi="Unikurd Web" w:cs="Unikurd Web"/>
          <w:sz w:val="24"/>
          <w:szCs w:val="24"/>
          <w:lang w:bidi="ar-IQ"/>
        </w:rPr>
        <w:t>m not coming.”</w:t>
      </w:r>
    </w:p>
    <w:p w14:paraId="5A3845DB" w14:textId="4424EB4F" w:rsidR="00181C74" w:rsidRPr="002A3931" w:rsidRDefault="00181C74" w:rsidP="004065A6">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“Why?” Aster</w:t>
      </w:r>
      <w:r w:rsidR="00004A7D" w:rsidRPr="002A3931">
        <w:rPr>
          <w:rFonts w:ascii="Unikurd Web" w:hAnsi="Unikurd Web" w:cs="Unikurd Web"/>
          <w:sz w:val="24"/>
          <w:szCs w:val="24"/>
          <w:lang w:bidi="ar-IQ"/>
        </w:rPr>
        <w:t xml:space="preserve"> inquired</w:t>
      </w:r>
      <w:r w:rsidRPr="002A3931">
        <w:rPr>
          <w:rFonts w:ascii="Unikurd Web" w:hAnsi="Unikurd Web" w:cs="Unikurd Web"/>
          <w:sz w:val="24"/>
          <w:szCs w:val="24"/>
          <w:lang w:bidi="ar-IQ"/>
        </w:rPr>
        <w:t>.</w:t>
      </w:r>
    </w:p>
    <w:p w14:paraId="666EFD67" w14:textId="2D16E190" w:rsidR="00181C74" w:rsidRPr="002A3931" w:rsidRDefault="00E3749C" w:rsidP="004065A6">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Heme</w:t>
      </w:r>
      <w:r w:rsidR="00181C74" w:rsidRPr="002A3931">
        <w:rPr>
          <w:rFonts w:ascii="Unikurd Web" w:hAnsi="Unikurd Web" w:cs="Unikurd Web"/>
          <w:sz w:val="24"/>
          <w:szCs w:val="24"/>
          <w:lang w:bidi="ar-IQ"/>
        </w:rPr>
        <w:t xml:space="preserve"> explained, “I </w:t>
      </w:r>
      <w:r w:rsidR="00004A7D" w:rsidRPr="002A3931">
        <w:rPr>
          <w:rFonts w:ascii="Unikurd Web" w:hAnsi="Unikurd Web" w:cs="Unikurd Web"/>
          <w:sz w:val="24"/>
          <w:szCs w:val="24"/>
          <w:lang w:bidi="ar-IQ"/>
        </w:rPr>
        <w:t>can’t abandon</w:t>
      </w:r>
      <w:r w:rsidR="00181C74" w:rsidRPr="002A3931">
        <w:rPr>
          <w:rFonts w:ascii="Unikurd Web" w:hAnsi="Unikurd Web" w:cs="Unikurd Web"/>
          <w:sz w:val="24"/>
          <w:szCs w:val="24"/>
          <w:lang w:bidi="ar-IQ"/>
        </w:rPr>
        <w:t xml:space="preserve"> my revolutionary comrades.”</w:t>
      </w:r>
    </w:p>
    <w:p w14:paraId="4D895537" w14:textId="43CB5D4D" w:rsidR="00181C74" w:rsidRPr="00541335" w:rsidRDefault="00181C74" w:rsidP="004065A6">
      <w:pPr>
        <w:spacing w:line="360" w:lineRule="auto"/>
        <w:rPr>
          <w:rFonts w:ascii="Unikurd Web" w:hAnsi="Unikurd Web" w:cs="Unikurd Web"/>
          <w:color w:val="000000" w:themeColor="text1"/>
          <w:sz w:val="24"/>
          <w:szCs w:val="24"/>
          <w:lang w:bidi="ar-IQ"/>
        </w:rPr>
      </w:pPr>
      <w:r w:rsidRPr="002A3931">
        <w:rPr>
          <w:rFonts w:ascii="Unikurd Web" w:hAnsi="Unikurd Web" w:cs="Unikurd Web"/>
          <w:sz w:val="24"/>
          <w:szCs w:val="24"/>
          <w:lang w:bidi="ar-IQ"/>
        </w:rPr>
        <w:t>“What about me</w:t>
      </w:r>
      <w:r w:rsidR="00B22104" w:rsidRPr="002A3931">
        <w:rPr>
          <w:rFonts w:ascii="Unikurd Web" w:hAnsi="Unikurd Web" w:cs="Unikurd Web"/>
          <w:sz w:val="24"/>
          <w:szCs w:val="24"/>
          <w:lang w:bidi="ar-IQ"/>
        </w:rPr>
        <w:t>,</w:t>
      </w:r>
      <w:r w:rsidRPr="002A3931">
        <w:rPr>
          <w:rFonts w:ascii="Unikurd Web" w:hAnsi="Unikurd Web" w:cs="Unikurd Web"/>
          <w:sz w:val="24"/>
          <w:szCs w:val="24"/>
          <w:lang w:bidi="ar-IQ"/>
        </w:rPr>
        <w:t xml:space="preserve"> my son</w:t>
      </w:r>
      <w:r w:rsidRPr="00541335">
        <w:rPr>
          <w:rFonts w:ascii="Unikurd Web" w:hAnsi="Unikurd Web" w:cs="Unikurd Web"/>
          <w:color w:val="000000" w:themeColor="text1"/>
          <w:sz w:val="24"/>
          <w:szCs w:val="24"/>
          <w:lang w:bidi="ar-IQ"/>
        </w:rPr>
        <w:t xml:space="preserve">,” Aster </w:t>
      </w:r>
      <w:r w:rsidR="00AC3AF3" w:rsidRPr="00541335">
        <w:rPr>
          <w:rFonts w:ascii="Unikurd Web" w:hAnsi="Unikurd Web" w:cs="Unikurd Web"/>
          <w:color w:val="000000" w:themeColor="text1"/>
          <w:sz w:val="24"/>
          <w:szCs w:val="24"/>
          <w:lang w:bidi="ar-IQ"/>
        </w:rPr>
        <w:t>implored</w:t>
      </w:r>
      <w:r w:rsidRPr="00541335">
        <w:rPr>
          <w:rFonts w:ascii="Unikurd Web" w:hAnsi="Unikurd Web" w:cs="Unikurd Web"/>
          <w:color w:val="000000" w:themeColor="text1"/>
          <w:sz w:val="24"/>
          <w:szCs w:val="24"/>
          <w:lang w:bidi="ar-IQ"/>
        </w:rPr>
        <w:t xml:space="preserve">. </w:t>
      </w:r>
    </w:p>
    <w:p w14:paraId="482B152C" w14:textId="3D7DA305" w:rsidR="00181C74" w:rsidRPr="002A3931" w:rsidRDefault="00E3749C" w:rsidP="004065A6">
      <w:pPr>
        <w:spacing w:line="360" w:lineRule="auto"/>
        <w:rPr>
          <w:rFonts w:ascii="Unikurd Web" w:hAnsi="Unikurd Web" w:cs="Unikurd Web"/>
          <w:sz w:val="24"/>
          <w:szCs w:val="24"/>
          <w:lang w:bidi="ar-IQ"/>
        </w:rPr>
      </w:pPr>
      <w:r w:rsidRPr="00541335">
        <w:rPr>
          <w:rFonts w:ascii="Unikurd Web" w:hAnsi="Unikurd Web" w:cs="Unikurd Web"/>
          <w:color w:val="000000" w:themeColor="text1"/>
          <w:sz w:val="24"/>
          <w:szCs w:val="24"/>
          <w:lang w:bidi="ar-IQ"/>
        </w:rPr>
        <w:t>Heme</w:t>
      </w:r>
      <w:r w:rsidR="00181C74" w:rsidRPr="00541335">
        <w:rPr>
          <w:rFonts w:ascii="Unikurd Web" w:hAnsi="Unikurd Web" w:cs="Unikurd Web"/>
          <w:color w:val="000000" w:themeColor="text1"/>
          <w:sz w:val="24"/>
          <w:szCs w:val="24"/>
          <w:lang w:bidi="ar-IQ"/>
        </w:rPr>
        <w:t xml:space="preserve"> proposed to her, “You </w:t>
      </w:r>
      <w:r w:rsidR="00AC3AF3" w:rsidRPr="00541335">
        <w:rPr>
          <w:rFonts w:ascii="Unikurd Web" w:hAnsi="Unikurd Web" w:cs="Unikurd Web"/>
          <w:color w:val="000000" w:themeColor="text1"/>
          <w:sz w:val="24"/>
          <w:szCs w:val="24"/>
          <w:lang w:bidi="ar-IQ"/>
        </w:rPr>
        <w:t>shouldn’t go either</w:t>
      </w:r>
      <w:r w:rsidR="000D20B9" w:rsidRPr="002A3931">
        <w:rPr>
          <w:rFonts w:ascii="Unikurd Web" w:hAnsi="Unikurd Web" w:cs="Unikurd Web"/>
          <w:sz w:val="24"/>
          <w:szCs w:val="24"/>
          <w:lang w:bidi="ar-IQ"/>
        </w:rPr>
        <w:t>; we</w:t>
      </w:r>
      <w:r w:rsidR="00181C74" w:rsidRPr="002A3931">
        <w:rPr>
          <w:rFonts w:ascii="Unikurd Web" w:hAnsi="Unikurd Web" w:cs="Unikurd Web"/>
          <w:sz w:val="24"/>
          <w:szCs w:val="24"/>
          <w:lang w:bidi="ar-IQ"/>
        </w:rPr>
        <w:t xml:space="preserve"> both </w:t>
      </w:r>
      <w:r w:rsidR="00AC3AF3" w:rsidRPr="002A3931">
        <w:rPr>
          <w:rFonts w:ascii="Unikurd Web" w:hAnsi="Unikurd Web" w:cs="Unikurd Web"/>
          <w:sz w:val="24"/>
          <w:szCs w:val="24"/>
          <w:lang w:bidi="ar-IQ"/>
        </w:rPr>
        <w:t xml:space="preserve">belong to the same </w:t>
      </w:r>
      <w:r w:rsidR="00181C74" w:rsidRPr="002A3931">
        <w:rPr>
          <w:rFonts w:ascii="Unikurd Web" w:hAnsi="Unikurd Web" w:cs="Unikurd Web"/>
          <w:sz w:val="24"/>
          <w:szCs w:val="24"/>
          <w:lang w:bidi="ar-IQ"/>
        </w:rPr>
        <w:t>political party.”</w:t>
      </w:r>
    </w:p>
    <w:p w14:paraId="12B1DA12" w14:textId="1AABA47D" w:rsidR="008C0512" w:rsidRPr="002A3931" w:rsidRDefault="008C0512" w:rsidP="008C0512">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“Get</w:t>
      </w:r>
      <w:r w:rsidR="00AC3AF3" w:rsidRPr="002A3931">
        <w:rPr>
          <w:rFonts w:ascii="Unikurd Web" w:hAnsi="Unikurd Web" w:cs="Unikurd Web"/>
          <w:sz w:val="24"/>
          <w:szCs w:val="24"/>
          <w:lang w:bidi="ar-IQ"/>
        </w:rPr>
        <w:t xml:space="preserve"> back in</w:t>
      </w:r>
      <w:r w:rsidRPr="002A3931">
        <w:rPr>
          <w:rFonts w:ascii="Unikurd Web" w:hAnsi="Unikurd Web" w:cs="Unikurd Web"/>
          <w:sz w:val="24"/>
          <w:szCs w:val="24"/>
          <w:lang w:bidi="ar-IQ"/>
        </w:rPr>
        <w:t xml:space="preserve"> the car</w:t>
      </w:r>
      <w:r w:rsidR="00B22104" w:rsidRPr="002A3931">
        <w:rPr>
          <w:rFonts w:ascii="Unikurd Web" w:hAnsi="Unikurd Web" w:cs="Unikurd Web"/>
          <w:sz w:val="24"/>
          <w:szCs w:val="24"/>
          <w:lang w:bidi="ar-IQ"/>
        </w:rPr>
        <w:t>;</w:t>
      </w:r>
      <w:r w:rsidRPr="002A3931">
        <w:rPr>
          <w:rFonts w:ascii="Unikurd Web" w:hAnsi="Unikurd Web" w:cs="Unikurd Web"/>
          <w:sz w:val="24"/>
          <w:szCs w:val="24"/>
          <w:lang w:bidi="ar-IQ"/>
        </w:rPr>
        <w:t xml:space="preserve"> don’t leave your mother, “Issac</w:t>
      </w:r>
      <w:r w:rsidR="00AC3AF3" w:rsidRPr="002A3931">
        <w:rPr>
          <w:rFonts w:ascii="Unikurd Web" w:hAnsi="Unikurd Web" w:cs="Unikurd Web"/>
          <w:sz w:val="24"/>
          <w:szCs w:val="24"/>
          <w:lang w:bidi="ar-IQ"/>
        </w:rPr>
        <w:t xml:space="preserve"> urged</w:t>
      </w:r>
      <w:r w:rsidR="00B22104" w:rsidRPr="002A3931">
        <w:rPr>
          <w:rFonts w:ascii="Unikurd Web" w:hAnsi="Unikurd Web" w:cs="Unikurd Web"/>
          <w:sz w:val="24"/>
          <w:szCs w:val="24"/>
          <w:lang w:bidi="ar-IQ"/>
        </w:rPr>
        <w:t xml:space="preserve"> </w:t>
      </w:r>
      <w:r w:rsidR="00E3749C" w:rsidRPr="002A3931">
        <w:rPr>
          <w:rFonts w:ascii="Unikurd Web" w:hAnsi="Unikurd Web" w:cs="Unikurd Web"/>
          <w:sz w:val="24"/>
          <w:szCs w:val="24"/>
          <w:lang w:bidi="ar-IQ"/>
        </w:rPr>
        <w:t>Heme</w:t>
      </w:r>
      <w:r w:rsidR="00B22104" w:rsidRPr="002A3931">
        <w:rPr>
          <w:rFonts w:ascii="Unikurd Web" w:hAnsi="Unikurd Web" w:cs="Unikurd Web"/>
          <w:sz w:val="24"/>
          <w:szCs w:val="24"/>
          <w:lang w:bidi="ar-IQ"/>
        </w:rPr>
        <w:t xml:space="preserve"> from the back of the pickup</w:t>
      </w:r>
      <w:r w:rsidRPr="002A3931">
        <w:rPr>
          <w:rFonts w:ascii="Unikurd Web" w:hAnsi="Unikurd Web" w:cs="Unikurd Web"/>
          <w:sz w:val="24"/>
          <w:szCs w:val="24"/>
          <w:lang w:bidi="ar-IQ"/>
        </w:rPr>
        <w:t>.</w:t>
      </w:r>
    </w:p>
    <w:p w14:paraId="1E194915" w14:textId="27A84EE7" w:rsidR="002139EF" w:rsidRPr="00541335" w:rsidRDefault="00E3749C" w:rsidP="002139E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Heme</w:t>
      </w:r>
      <w:r w:rsidR="008C0512" w:rsidRPr="00541335">
        <w:rPr>
          <w:rFonts w:ascii="Unikurd Web" w:hAnsi="Unikurd Web" w:cs="Unikurd Web"/>
          <w:color w:val="000000" w:themeColor="text1"/>
          <w:sz w:val="24"/>
          <w:szCs w:val="24"/>
          <w:lang w:bidi="ar-IQ"/>
        </w:rPr>
        <w:t xml:space="preserve"> re</w:t>
      </w:r>
      <w:r w:rsidR="00AC3AF3" w:rsidRPr="00541335">
        <w:rPr>
          <w:rFonts w:ascii="Unikurd Web" w:hAnsi="Unikurd Web" w:cs="Unikurd Web"/>
          <w:color w:val="000000" w:themeColor="text1"/>
          <w:sz w:val="24"/>
          <w:szCs w:val="24"/>
          <w:lang w:bidi="ar-IQ"/>
        </w:rPr>
        <w:t>torted</w:t>
      </w:r>
      <w:r w:rsidR="008C0512" w:rsidRPr="00541335">
        <w:rPr>
          <w:rFonts w:ascii="Unikurd Web" w:hAnsi="Unikurd Web" w:cs="Unikurd Web"/>
          <w:color w:val="000000" w:themeColor="text1"/>
          <w:sz w:val="24"/>
          <w:szCs w:val="24"/>
          <w:lang w:bidi="ar-IQ"/>
        </w:rPr>
        <w:t>, “I won’t come.”</w:t>
      </w:r>
    </w:p>
    <w:p w14:paraId="1D255177" w14:textId="1A3E2626" w:rsidR="007A5928" w:rsidRPr="00541335" w:rsidRDefault="007A5928" w:rsidP="002139E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“Get</w:t>
      </w:r>
      <w:r w:rsidR="00AC3AF3" w:rsidRPr="00541335">
        <w:rPr>
          <w:rFonts w:ascii="Unikurd Web" w:hAnsi="Unikurd Web" w:cs="Unikurd Web"/>
          <w:color w:val="000000" w:themeColor="text1"/>
          <w:sz w:val="24"/>
          <w:szCs w:val="24"/>
          <w:lang w:bidi="ar-IQ"/>
        </w:rPr>
        <w:t xml:space="preserve"> back into</w:t>
      </w:r>
      <w:r w:rsidRPr="00541335">
        <w:rPr>
          <w:rFonts w:ascii="Unikurd Web" w:hAnsi="Unikurd Web" w:cs="Unikurd Web"/>
          <w:color w:val="000000" w:themeColor="text1"/>
          <w:sz w:val="24"/>
          <w:szCs w:val="24"/>
          <w:lang w:bidi="ar-IQ"/>
        </w:rPr>
        <w:t xml:space="preserve"> the</w:t>
      </w:r>
      <w:r w:rsidR="00E81E01" w:rsidRPr="00541335">
        <w:rPr>
          <w:rFonts w:ascii="Unikurd Web" w:hAnsi="Unikurd Web" w:cs="Unikurd Web"/>
          <w:color w:val="000000" w:themeColor="text1"/>
          <w:sz w:val="24"/>
          <w:szCs w:val="24"/>
          <w:lang w:bidi="ar-IQ"/>
        </w:rPr>
        <w:t xml:space="preserve"> pickup</w:t>
      </w:r>
      <w:r w:rsidR="000D20B9" w:rsidRPr="00541335">
        <w:rPr>
          <w:rFonts w:ascii="Unikurd Web" w:hAnsi="Unikurd Web" w:cs="Unikurd Web"/>
          <w:color w:val="000000" w:themeColor="text1"/>
          <w:sz w:val="24"/>
          <w:szCs w:val="24"/>
          <w:lang w:bidi="ar-IQ"/>
        </w:rPr>
        <w:t>; it’s</w:t>
      </w:r>
      <w:r w:rsidR="00AC3AF3" w:rsidRPr="00541335">
        <w:rPr>
          <w:rFonts w:ascii="Unikurd Web" w:hAnsi="Unikurd Web" w:cs="Unikurd Web"/>
          <w:color w:val="000000" w:themeColor="text1"/>
          <w:sz w:val="24"/>
          <w:szCs w:val="24"/>
          <w:lang w:bidi="ar-IQ"/>
        </w:rPr>
        <w:t xml:space="preserve"> safer</w:t>
      </w:r>
      <w:r w:rsidR="000D20B9" w:rsidRPr="00541335">
        <w:rPr>
          <w:rFonts w:ascii="Unikurd Web" w:hAnsi="Unikurd Web" w:cs="Unikurd Web"/>
          <w:color w:val="000000" w:themeColor="text1"/>
          <w:sz w:val="24"/>
          <w:szCs w:val="24"/>
          <w:lang w:bidi="ar-IQ"/>
        </w:rPr>
        <w:t>. if</w:t>
      </w:r>
      <w:r w:rsidRPr="00541335">
        <w:rPr>
          <w:rFonts w:ascii="Unikurd Web" w:hAnsi="Unikurd Web" w:cs="Unikurd Web"/>
          <w:color w:val="000000" w:themeColor="text1"/>
          <w:sz w:val="24"/>
          <w:szCs w:val="24"/>
          <w:lang w:bidi="ar-IQ"/>
        </w:rPr>
        <w:t xml:space="preserve"> you</w:t>
      </w:r>
      <w:r w:rsidR="00AC3AF3" w:rsidRPr="00541335">
        <w:rPr>
          <w:rFonts w:ascii="Unikurd Web" w:hAnsi="Unikurd Web" w:cs="Unikurd Web"/>
          <w:color w:val="000000" w:themeColor="text1"/>
          <w:sz w:val="24"/>
          <w:szCs w:val="24"/>
          <w:lang w:bidi="ar-IQ"/>
        </w:rPr>
        <w:t>’re</w:t>
      </w:r>
      <w:r w:rsidRPr="00541335">
        <w:rPr>
          <w:rFonts w:ascii="Unikurd Web" w:hAnsi="Unikurd Web" w:cs="Unikurd Web"/>
          <w:color w:val="000000" w:themeColor="text1"/>
          <w:sz w:val="24"/>
          <w:szCs w:val="24"/>
          <w:lang w:bidi="ar-IQ"/>
        </w:rPr>
        <w:t xml:space="preserve"> arrested again,</w:t>
      </w:r>
      <w:r w:rsidR="00AC3AF3" w:rsidRPr="00541335">
        <w:rPr>
          <w:rFonts w:ascii="Unikurd Web" w:hAnsi="Unikurd Web" w:cs="Unikurd Web"/>
          <w:color w:val="000000" w:themeColor="text1"/>
          <w:sz w:val="24"/>
          <w:szCs w:val="24"/>
          <w:lang w:bidi="ar-IQ"/>
        </w:rPr>
        <w:t xml:space="preserve"> there may be no</w:t>
      </w:r>
      <w:r w:rsidRPr="00541335">
        <w:rPr>
          <w:rFonts w:ascii="Unikurd Web" w:hAnsi="Unikurd Web" w:cs="Unikurd Web"/>
          <w:color w:val="000000" w:themeColor="text1"/>
          <w:sz w:val="24"/>
          <w:szCs w:val="24"/>
          <w:lang w:bidi="ar-IQ"/>
        </w:rPr>
        <w:t xml:space="preserve"> </w:t>
      </w:r>
      <w:r w:rsidR="000D20B9" w:rsidRPr="00541335">
        <w:rPr>
          <w:rFonts w:ascii="Unikurd Web" w:hAnsi="Unikurd Web" w:cs="Unikurd Web"/>
          <w:color w:val="000000" w:themeColor="text1"/>
          <w:sz w:val="24"/>
          <w:szCs w:val="24"/>
          <w:lang w:bidi="ar-IQ"/>
        </w:rPr>
        <w:t>escape</w:t>
      </w:r>
      <w:r w:rsidRPr="00541335">
        <w:rPr>
          <w:rFonts w:ascii="Unikurd Web" w:hAnsi="Unikurd Web" w:cs="Unikurd Web"/>
          <w:color w:val="000000" w:themeColor="text1"/>
          <w:sz w:val="24"/>
          <w:szCs w:val="24"/>
          <w:lang w:bidi="ar-IQ"/>
        </w:rPr>
        <w:t xml:space="preserve"> </w:t>
      </w:r>
      <w:r w:rsidR="00F22577" w:rsidRPr="00541335">
        <w:rPr>
          <w:rFonts w:ascii="Unikurd Web" w:hAnsi="Unikurd Web" w:cs="Unikurd Web"/>
          <w:color w:val="000000" w:themeColor="text1"/>
          <w:sz w:val="24"/>
          <w:szCs w:val="24"/>
          <w:lang w:bidi="ar-IQ"/>
        </w:rPr>
        <w:t xml:space="preserve">from </w:t>
      </w:r>
      <w:r w:rsidRPr="00541335">
        <w:rPr>
          <w:rFonts w:ascii="Unikurd Web" w:hAnsi="Unikurd Web" w:cs="Unikurd Web"/>
          <w:color w:val="000000" w:themeColor="text1"/>
          <w:sz w:val="24"/>
          <w:szCs w:val="24"/>
          <w:lang w:bidi="ar-IQ"/>
        </w:rPr>
        <w:t xml:space="preserve">prison,” Issac </w:t>
      </w:r>
      <w:r w:rsidR="00AC3AF3" w:rsidRPr="00541335">
        <w:rPr>
          <w:rFonts w:ascii="Unikurd Web" w:hAnsi="Unikurd Web" w:cs="Unikurd Web"/>
          <w:color w:val="000000" w:themeColor="text1"/>
          <w:sz w:val="24"/>
          <w:szCs w:val="24"/>
          <w:lang w:bidi="ar-IQ"/>
        </w:rPr>
        <w:t>cautioned</w:t>
      </w:r>
      <w:r w:rsidRPr="00541335">
        <w:rPr>
          <w:rFonts w:ascii="Unikurd Web" w:hAnsi="Unikurd Web" w:cs="Unikurd Web"/>
          <w:color w:val="000000" w:themeColor="text1"/>
          <w:sz w:val="24"/>
          <w:szCs w:val="24"/>
          <w:lang w:bidi="ar-IQ"/>
        </w:rPr>
        <w:t xml:space="preserve"> </w:t>
      </w:r>
      <w:r w:rsidR="00E3749C" w:rsidRPr="00541335">
        <w:rPr>
          <w:rFonts w:ascii="Unikurd Web" w:hAnsi="Unikurd Web" w:cs="Unikurd Web"/>
          <w:color w:val="000000" w:themeColor="text1"/>
          <w:sz w:val="24"/>
          <w:szCs w:val="24"/>
          <w:lang w:bidi="ar-IQ"/>
        </w:rPr>
        <w:t>Heme</w:t>
      </w:r>
      <w:r w:rsidRPr="00541335">
        <w:rPr>
          <w:rFonts w:ascii="Unikurd Web" w:hAnsi="Unikurd Web" w:cs="Unikurd Web"/>
          <w:color w:val="000000" w:themeColor="text1"/>
          <w:sz w:val="24"/>
          <w:szCs w:val="24"/>
          <w:lang w:bidi="ar-IQ"/>
        </w:rPr>
        <w:t xml:space="preserve">. </w:t>
      </w:r>
    </w:p>
    <w:p w14:paraId="066EDDB9" w14:textId="0D976079" w:rsidR="00E81E01" w:rsidRPr="00541335" w:rsidRDefault="00AC3AF3" w:rsidP="00AC3AF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Despite</w:t>
      </w:r>
      <w:r w:rsidR="00EC12F7" w:rsidRPr="00541335">
        <w:rPr>
          <w:rFonts w:ascii="Unikurd Web" w:hAnsi="Unikurd Web" w:cs="Unikurd Web"/>
          <w:color w:val="000000" w:themeColor="text1"/>
          <w:sz w:val="24"/>
          <w:szCs w:val="24"/>
          <w:lang w:bidi="ar-IQ"/>
        </w:rPr>
        <w:t xml:space="preserve"> </w:t>
      </w:r>
      <w:r w:rsidR="00E3749C" w:rsidRPr="00541335">
        <w:rPr>
          <w:rFonts w:ascii="Unikurd Web" w:hAnsi="Unikurd Web" w:cs="Unikurd Web"/>
          <w:color w:val="000000" w:themeColor="text1"/>
          <w:sz w:val="24"/>
          <w:szCs w:val="24"/>
          <w:lang w:bidi="ar-IQ"/>
        </w:rPr>
        <w:t>Heme</w:t>
      </w:r>
      <w:r w:rsidRPr="00541335">
        <w:rPr>
          <w:rFonts w:ascii="Unikurd Web" w:hAnsi="Unikurd Web" w:cs="Unikurd Web"/>
          <w:color w:val="000000" w:themeColor="text1"/>
          <w:sz w:val="24"/>
          <w:szCs w:val="24"/>
          <w:lang w:bidi="ar-IQ"/>
        </w:rPr>
        <w:t xml:space="preserve">’s initial resistance, Isaac and Alia eventually convinced him, and they all returned to the pickup. However, it didn’t take long before the pickup stopped once more, and </w:t>
      </w:r>
      <w:r w:rsidR="00E3749C" w:rsidRPr="00541335">
        <w:rPr>
          <w:rFonts w:ascii="Unikurd Web" w:hAnsi="Unikurd Web" w:cs="Unikurd Web"/>
          <w:color w:val="000000" w:themeColor="text1"/>
          <w:sz w:val="24"/>
          <w:szCs w:val="24"/>
          <w:lang w:bidi="ar-IQ"/>
        </w:rPr>
        <w:t>Heme</w:t>
      </w:r>
      <w:r w:rsidRPr="00541335">
        <w:rPr>
          <w:rFonts w:ascii="Unikurd Web" w:hAnsi="Unikurd Web" w:cs="Unikurd Web"/>
          <w:color w:val="000000" w:themeColor="text1"/>
          <w:sz w:val="24"/>
          <w:szCs w:val="24"/>
          <w:lang w:bidi="ar-IQ"/>
        </w:rPr>
        <w:t xml:space="preserve"> quickly exited, followed by Aster.</w:t>
      </w:r>
      <w:r w:rsidR="00EC12F7" w:rsidRPr="00541335">
        <w:rPr>
          <w:rFonts w:ascii="Unikurd Web" w:hAnsi="Unikurd Web" w:cs="Unikurd Web"/>
          <w:color w:val="000000" w:themeColor="text1"/>
          <w:sz w:val="24"/>
          <w:szCs w:val="24"/>
          <w:lang w:bidi="ar-IQ"/>
        </w:rPr>
        <w:t xml:space="preserve"> </w:t>
      </w:r>
    </w:p>
    <w:p w14:paraId="42A83026" w14:textId="17E258EA" w:rsidR="00EC12F7" w:rsidRPr="00541335" w:rsidRDefault="00E81E01" w:rsidP="008C0512">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AC3AF3" w:rsidRPr="00541335">
        <w:rPr>
          <w:rFonts w:ascii="Unikurd Web" w:hAnsi="Unikurd Web" w:cs="Unikurd Web"/>
          <w:color w:val="000000" w:themeColor="text1"/>
          <w:sz w:val="24"/>
          <w:szCs w:val="24"/>
          <w:lang w:bidi="ar-IQ"/>
        </w:rPr>
        <w:t>Come on</w:t>
      </w:r>
      <w:r w:rsidR="002139EF"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 xml:space="preserve"> my son, </w:t>
      </w:r>
      <w:r w:rsidR="00AC3AF3" w:rsidRPr="00541335">
        <w:rPr>
          <w:rFonts w:ascii="Unikurd Web" w:hAnsi="Unikurd Web" w:cs="Unikurd Web"/>
          <w:color w:val="000000" w:themeColor="text1"/>
          <w:sz w:val="24"/>
          <w:szCs w:val="24"/>
          <w:lang w:bidi="ar-IQ"/>
        </w:rPr>
        <w:t xml:space="preserve">staying here will only lead to </w:t>
      </w:r>
      <w:r w:rsidRPr="00541335">
        <w:rPr>
          <w:rFonts w:ascii="Unikurd Web" w:hAnsi="Unikurd Web" w:cs="Unikurd Web"/>
          <w:color w:val="000000" w:themeColor="text1"/>
          <w:sz w:val="24"/>
          <w:szCs w:val="24"/>
          <w:lang w:bidi="ar-IQ"/>
        </w:rPr>
        <w:t>you</w:t>
      </w:r>
      <w:r w:rsidR="00AC3AF3" w:rsidRPr="00541335">
        <w:rPr>
          <w:rFonts w:ascii="Unikurd Web" w:hAnsi="Unikurd Web" w:cs="Unikurd Web"/>
          <w:color w:val="000000" w:themeColor="text1"/>
          <w:sz w:val="24"/>
          <w:szCs w:val="24"/>
          <w:lang w:bidi="ar-IQ"/>
        </w:rPr>
        <w:t>r</w:t>
      </w:r>
      <w:r w:rsidRPr="00541335">
        <w:rPr>
          <w:rFonts w:ascii="Unikurd Web" w:hAnsi="Unikurd Web" w:cs="Unikurd Web"/>
          <w:color w:val="000000" w:themeColor="text1"/>
          <w:sz w:val="24"/>
          <w:szCs w:val="24"/>
          <w:lang w:bidi="ar-IQ"/>
        </w:rPr>
        <w:t xml:space="preserve"> destr</w:t>
      </w:r>
      <w:r w:rsidR="00AC3AF3" w:rsidRPr="00541335">
        <w:rPr>
          <w:rFonts w:ascii="Unikurd Web" w:hAnsi="Unikurd Web" w:cs="Unikurd Web"/>
          <w:color w:val="000000" w:themeColor="text1"/>
          <w:sz w:val="24"/>
          <w:szCs w:val="24"/>
          <w:lang w:bidi="ar-IQ"/>
        </w:rPr>
        <w:t>uction</w:t>
      </w:r>
      <w:r w:rsidRPr="00541335">
        <w:rPr>
          <w:rFonts w:ascii="Unikurd Web" w:hAnsi="Unikurd Web" w:cs="Unikurd Web"/>
          <w:color w:val="000000" w:themeColor="text1"/>
          <w:sz w:val="24"/>
          <w:szCs w:val="24"/>
          <w:lang w:bidi="ar-IQ"/>
        </w:rPr>
        <w:t xml:space="preserve">,” </w:t>
      </w:r>
      <w:r w:rsidR="000A29B8" w:rsidRPr="00541335">
        <w:rPr>
          <w:rFonts w:ascii="Unikurd Web" w:hAnsi="Unikurd Web" w:cs="Unikurd Web"/>
          <w:color w:val="000000" w:themeColor="text1"/>
          <w:sz w:val="24"/>
          <w:szCs w:val="24"/>
          <w:lang w:bidi="ar-IQ"/>
        </w:rPr>
        <w:t>Aster</w:t>
      </w:r>
      <w:r w:rsidRPr="00541335">
        <w:rPr>
          <w:rFonts w:ascii="Unikurd Web" w:hAnsi="Unikurd Web" w:cs="Unikurd Web"/>
          <w:color w:val="000000" w:themeColor="text1"/>
          <w:sz w:val="24"/>
          <w:szCs w:val="24"/>
          <w:lang w:bidi="ar-IQ"/>
        </w:rPr>
        <w:t xml:space="preserve"> </w:t>
      </w:r>
      <w:r w:rsidR="00AC3AF3" w:rsidRPr="00541335">
        <w:rPr>
          <w:rFonts w:ascii="Unikurd Web" w:hAnsi="Unikurd Web" w:cs="Unikurd Web"/>
          <w:color w:val="000000" w:themeColor="text1"/>
          <w:sz w:val="24"/>
          <w:szCs w:val="24"/>
          <w:lang w:bidi="ar-IQ"/>
        </w:rPr>
        <w:t>implored</w:t>
      </w:r>
      <w:r w:rsidRPr="00541335">
        <w:rPr>
          <w:rFonts w:ascii="Unikurd Web" w:hAnsi="Unikurd Web" w:cs="Unikurd Web"/>
          <w:color w:val="000000" w:themeColor="text1"/>
          <w:sz w:val="24"/>
          <w:szCs w:val="24"/>
          <w:lang w:bidi="ar-IQ"/>
        </w:rPr>
        <w:t xml:space="preserve"> </w:t>
      </w:r>
      <w:r w:rsidR="00E3749C" w:rsidRPr="00541335">
        <w:rPr>
          <w:rFonts w:ascii="Unikurd Web" w:hAnsi="Unikurd Web" w:cs="Unikurd Web"/>
          <w:color w:val="000000" w:themeColor="text1"/>
          <w:sz w:val="24"/>
          <w:szCs w:val="24"/>
          <w:lang w:bidi="ar-IQ"/>
        </w:rPr>
        <w:t>Heme</w:t>
      </w:r>
      <w:r w:rsidRPr="00541335">
        <w:rPr>
          <w:rFonts w:ascii="Unikurd Web" w:hAnsi="Unikurd Web" w:cs="Unikurd Web"/>
          <w:color w:val="000000" w:themeColor="text1"/>
          <w:sz w:val="24"/>
          <w:szCs w:val="24"/>
          <w:lang w:bidi="ar-IQ"/>
        </w:rPr>
        <w:t xml:space="preserve">.   </w:t>
      </w:r>
    </w:p>
    <w:p w14:paraId="6E57E04A" w14:textId="1966467A" w:rsidR="006A527D" w:rsidRPr="00541335" w:rsidRDefault="00E3749C" w:rsidP="008C0512">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Heme</w:t>
      </w:r>
      <w:r w:rsidR="006A527D" w:rsidRPr="00541335">
        <w:rPr>
          <w:rFonts w:ascii="Unikurd Web" w:hAnsi="Unikurd Web" w:cs="Unikurd Web"/>
          <w:color w:val="000000" w:themeColor="text1"/>
          <w:sz w:val="24"/>
          <w:szCs w:val="24"/>
          <w:lang w:bidi="ar-IQ"/>
        </w:rPr>
        <w:t xml:space="preserve"> re</w:t>
      </w:r>
      <w:r w:rsidR="00AC3AF3" w:rsidRPr="00541335">
        <w:rPr>
          <w:rFonts w:ascii="Unikurd Web" w:hAnsi="Unikurd Web" w:cs="Unikurd Web"/>
          <w:color w:val="000000" w:themeColor="text1"/>
          <w:sz w:val="24"/>
          <w:szCs w:val="24"/>
          <w:lang w:bidi="ar-IQ"/>
        </w:rPr>
        <w:t>plied firmly</w:t>
      </w:r>
      <w:r w:rsidR="006A527D" w:rsidRPr="00541335">
        <w:rPr>
          <w:rFonts w:ascii="Unikurd Web" w:hAnsi="Unikurd Web" w:cs="Unikurd Web"/>
          <w:color w:val="000000" w:themeColor="text1"/>
          <w:sz w:val="24"/>
          <w:szCs w:val="24"/>
          <w:lang w:bidi="ar-IQ"/>
        </w:rPr>
        <w:t>, “I won’t come.”</w:t>
      </w:r>
    </w:p>
    <w:p w14:paraId="1E678DD9" w14:textId="3F4CDEE1" w:rsidR="00004A7D" w:rsidRPr="002A3931" w:rsidRDefault="00251B87" w:rsidP="008C0512">
      <w:pPr>
        <w:spacing w:line="360" w:lineRule="auto"/>
        <w:rPr>
          <w:rFonts w:ascii="Unikurd Web" w:hAnsi="Unikurd Web" w:cs="Unikurd Web"/>
          <w:sz w:val="24"/>
          <w:szCs w:val="24"/>
          <w:lang w:bidi="ar-IQ"/>
        </w:rPr>
      </w:pPr>
      <w:r w:rsidRPr="00541335">
        <w:rPr>
          <w:rFonts w:ascii="Unikurd Web" w:hAnsi="Unikurd Web" w:cs="Unikurd Web"/>
          <w:color w:val="000000" w:themeColor="text1"/>
          <w:sz w:val="24"/>
          <w:szCs w:val="24"/>
          <w:lang w:bidi="ar-IQ"/>
        </w:rPr>
        <w:t>“Let’s go</w:t>
      </w:r>
      <w:r w:rsidR="000A29B8" w:rsidRPr="00541335">
        <w:rPr>
          <w:rFonts w:ascii="Unikurd Web" w:hAnsi="Unikurd Web" w:cs="Unikurd Web"/>
          <w:color w:val="000000" w:themeColor="text1"/>
          <w:sz w:val="24"/>
          <w:szCs w:val="24"/>
          <w:lang w:bidi="ar-IQ"/>
        </w:rPr>
        <w:t>; even</w:t>
      </w:r>
      <w:r w:rsidRPr="00541335">
        <w:rPr>
          <w:rFonts w:ascii="Unikurd Web" w:hAnsi="Unikurd Web" w:cs="Unikurd Web"/>
          <w:color w:val="000000" w:themeColor="text1"/>
          <w:sz w:val="24"/>
          <w:szCs w:val="24"/>
          <w:lang w:bidi="ar-IQ"/>
        </w:rPr>
        <w:t xml:space="preserve"> if this King </w:t>
      </w:r>
      <w:r w:rsidR="00AC3AF3" w:rsidRPr="00541335">
        <w:rPr>
          <w:rFonts w:ascii="Unikurd Web" w:hAnsi="Unikurd Web" w:cs="Unikurd Web"/>
          <w:color w:val="000000" w:themeColor="text1"/>
          <w:sz w:val="24"/>
          <w:szCs w:val="24"/>
          <w:lang w:bidi="ar-IQ"/>
        </w:rPr>
        <w:t>leaves</w:t>
      </w:r>
      <w:r w:rsidRPr="00541335">
        <w:rPr>
          <w:rFonts w:ascii="Unikurd Web" w:hAnsi="Unikurd Web" w:cs="Unikurd Web"/>
          <w:color w:val="000000" w:themeColor="text1"/>
          <w:sz w:val="24"/>
          <w:szCs w:val="24"/>
          <w:lang w:bidi="ar-IQ"/>
        </w:rPr>
        <w:t xml:space="preserve">, our </w:t>
      </w:r>
      <w:r w:rsidR="00F22577" w:rsidRPr="00541335">
        <w:rPr>
          <w:rFonts w:ascii="Unikurd Web" w:hAnsi="Unikurd Web" w:cs="Unikurd Web"/>
          <w:color w:val="000000" w:themeColor="text1"/>
          <w:sz w:val="24"/>
          <w:szCs w:val="24"/>
          <w:lang w:bidi="ar-IQ"/>
        </w:rPr>
        <w:t>circumstances</w:t>
      </w:r>
      <w:r w:rsidR="00AC3AF3" w:rsidRPr="00541335">
        <w:rPr>
          <w:rFonts w:ascii="Unikurd Web" w:hAnsi="Unikurd Web" w:cs="Unikurd Web"/>
          <w:color w:val="000000" w:themeColor="text1"/>
          <w:sz w:val="24"/>
          <w:szCs w:val="24"/>
          <w:lang w:bidi="ar-IQ"/>
        </w:rPr>
        <w:t xml:space="preserve"> </w:t>
      </w:r>
      <w:r w:rsidRPr="00541335">
        <w:rPr>
          <w:rFonts w:ascii="Unikurd Web" w:hAnsi="Unikurd Web" w:cs="Unikurd Web"/>
          <w:color w:val="000000" w:themeColor="text1"/>
          <w:sz w:val="24"/>
          <w:szCs w:val="24"/>
          <w:lang w:bidi="ar-IQ"/>
        </w:rPr>
        <w:t xml:space="preserve">will </w:t>
      </w:r>
      <w:r w:rsidR="00AC3AF3" w:rsidRPr="00541335">
        <w:rPr>
          <w:rFonts w:ascii="Unikurd Web" w:hAnsi="Unikurd Web" w:cs="Unikurd Web"/>
          <w:color w:val="000000" w:themeColor="text1"/>
          <w:sz w:val="24"/>
          <w:szCs w:val="24"/>
          <w:lang w:bidi="ar-IQ"/>
        </w:rPr>
        <w:t>remain unchanged</w:t>
      </w:r>
      <w:r w:rsidRPr="00541335">
        <w:rPr>
          <w:rFonts w:ascii="Unikurd Web" w:hAnsi="Unikurd Web" w:cs="Unikurd Web"/>
          <w:color w:val="000000" w:themeColor="text1"/>
          <w:sz w:val="24"/>
          <w:szCs w:val="24"/>
          <w:lang w:bidi="ar-IQ"/>
        </w:rPr>
        <w:t>,” Aster</w:t>
      </w:r>
      <w:r w:rsidRPr="002A3931">
        <w:rPr>
          <w:rFonts w:ascii="Unikurd Web" w:hAnsi="Unikurd Web" w:cs="Unikurd Web"/>
          <w:sz w:val="24"/>
          <w:szCs w:val="24"/>
          <w:lang w:bidi="ar-IQ"/>
        </w:rPr>
        <w:t xml:space="preserve"> explained to </w:t>
      </w:r>
      <w:r w:rsidR="00E3749C" w:rsidRPr="002A3931">
        <w:rPr>
          <w:rFonts w:ascii="Unikurd Web" w:hAnsi="Unikurd Web" w:cs="Unikurd Web"/>
          <w:sz w:val="24"/>
          <w:szCs w:val="24"/>
          <w:lang w:bidi="ar-IQ"/>
        </w:rPr>
        <w:t>Heme</w:t>
      </w:r>
      <w:r w:rsidRPr="002A3931">
        <w:rPr>
          <w:rFonts w:ascii="Unikurd Web" w:hAnsi="Unikurd Web" w:cs="Unikurd Web"/>
          <w:sz w:val="24"/>
          <w:szCs w:val="24"/>
          <w:lang w:bidi="ar-IQ"/>
        </w:rPr>
        <w:t>.</w:t>
      </w:r>
    </w:p>
    <w:p w14:paraId="1ACBC449" w14:textId="7AE22E47" w:rsidR="007432E7" w:rsidRPr="002A3931" w:rsidRDefault="00E3749C" w:rsidP="007432E7">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Heme</w:t>
      </w:r>
      <w:r w:rsidR="00251B87" w:rsidRPr="002A3931">
        <w:rPr>
          <w:rFonts w:ascii="Unikurd Web" w:hAnsi="Unikurd Web" w:cs="Unikurd Web"/>
          <w:sz w:val="24"/>
          <w:szCs w:val="24"/>
          <w:lang w:bidi="ar-IQ"/>
        </w:rPr>
        <w:t>,</w:t>
      </w:r>
      <w:r w:rsidR="00FF2F2A" w:rsidRPr="002A3931">
        <w:rPr>
          <w:rFonts w:ascii="Unikurd Web" w:hAnsi="Unikurd Web" w:cs="Unikurd Web"/>
          <w:sz w:val="24"/>
          <w:szCs w:val="24"/>
          <w:lang w:bidi="ar-IQ"/>
        </w:rPr>
        <w:t xml:space="preserve"> taken aback</w:t>
      </w:r>
      <w:r w:rsidR="00251B87" w:rsidRPr="002A3931">
        <w:rPr>
          <w:rFonts w:ascii="Unikurd Web" w:hAnsi="Unikurd Web" w:cs="Unikurd Web"/>
          <w:sz w:val="24"/>
          <w:szCs w:val="24"/>
          <w:lang w:bidi="ar-IQ"/>
        </w:rPr>
        <w:t xml:space="preserve"> by his mother’s reaction,</w:t>
      </w:r>
      <w:r w:rsidR="00FD633E" w:rsidRPr="002A3931">
        <w:rPr>
          <w:rFonts w:ascii="Unikurd Web" w:hAnsi="Unikurd Web" w:cs="Unikurd Web"/>
          <w:sz w:val="24"/>
          <w:szCs w:val="24"/>
          <w:lang w:bidi="ar-IQ"/>
        </w:rPr>
        <w:t xml:space="preserve"> </w:t>
      </w:r>
      <w:r w:rsidR="00FF2F2A" w:rsidRPr="002A3931">
        <w:rPr>
          <w:rFonts w:ascii="Unikurd Web" w:hAnsi="Unikurd Web" w:cs="Unikurd Web"/>
          <w:sz w:val="24"/>
          <w:szCs w:val="24"/>
          <w:lang w:bidi="ar-IQ"/>
        </w:rPr>
        <w:t>remarked, “Mother</w:t>
      </w:r>
      <w:r w:rsidR="00251B87" w:rsidRPr="002A3931">
        <w:rPr>
          <w:rFonts w:ascii="Unikurd Web" w:hAnsi="Unikurd Web" w:cs="Unikurd Web"/>
          <w:sz w:val="24"/>
          <w:szCs w:val="24"/>
          <w:lang w:bidi="ar-IQ"/>
        </w:rPr>
        <w:t xml:space="preserve">, since when have you been like this? </w:t>
      </w:r>
      <w:r w:rsidR="00FF2F2A" w:rsidRPr="002A3931">
        <w:rPr>
          <w:rFonts w:ascii="Unikurd Web" w:hAnsi="Unikurd Web" w:cs="Unikurd Web"/>
          <w:sz w:val="24"/>
          <w:szCs w:val="24"/>
          <w:lang w:bidi="ar-IQ"/>
        </w:rPr>
        <w:t>Y</w:t>
      </w:r>
      <w:r w:rsidR="00251B87" w:rsidRPr="002A3931">
        <w:rPr>
          <w:rFonts w:ascii="Unikurd Web" w:hAnsi="Unikurd Web" w:cs="Unikurd Web"/>
          <w:sz w:val="24"/>
          <w:szCs w:val="24"/>
          <w:lang w:bidi="ar-IQ"/>
        </w:rPr>
        <w:t>ou</w:t>
      </w:r>
      <w:r w:rsidR="00FF2F2A" w:rsidRPr="002A3931">
        <w:rPr>
          <w:rFonts w:ascii="Unikurd Web" w:hAnsi="Unikurd Web" w:cs="Unikurd Web"/>
          <w:sz w:val="24"/>
          <w:szCs w:val="24"/>
          <w:lang w:bidi="ar-IQ"/>
        </w:rPr>
        <w:t>’v</w:t>
      </w:r>
      <w:r w:rsidR="00251B87" w:rsidRPr="002A3931">
        <w:rPr>
          <w:rFonts w:ascii="Unikurd Web" w:hAnsi="Unikurd Web" w:cs="Unikurd Web"/>
          <w:sz w:val="24"/>
          <w:szCs w:val="24"/>
          <w:lang w:bidi="ar-IQ"/>
        </w:rPr>
        <w:t>e changed.</w:t>
      </w:r>
      <w:r w:rsidR="007432E7" w:rsidRPr="002A3931">
        <w:rPr>
          <w:rFonts w:ascii="Unikurd Web" w:hAnsi="Unikurd Web" w:cs="Unikurd Web"/>
          <w:sz w:val="24"/>
          <w:szCs w:val="24"/>
          <w:lang w:bidi="ar-IQ"/>
        </w:rPr>
        <w:t>”</w:t>
      </w:r>
    </w:p>
    <w:p w14:paraId="6649A3E5" w14:textId="2DEF8AD2" w:rsidR="00251B87" w:rsidRPr="002A3931" w:rsidRDefault="00251B87" w:rsidP="008C0512">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w:t>
      </w:r>
      <w:r w:rsidR="007432E7" w:rsidRPr="002A3931">
        <w:rPr>
          <w:rFonts w:ascii="Unikurd Web" w:hAnsi="Unikurd Web" w:cs="Unikurd Web"/>
          <w:sz w:val="24"/>
          <w:szCs w:val="24"/>
          <w:lang w:bidi="ar-IQ"/>
        </w:rPr>
        <w:t>I haven’t changed</w:t>
      </w:r>
      <w:r w:rsidR="00FD633E" w:rsidRPr="002A3931">
        <w:rPr>
          <w:rFonts w:ascii="Unikurd Web" w:hAnsi="Unikurd Web" w:cs="Unikurd Web"/>
          <w:sz w:val="24"/>
          <w:szCs w:val="24"/>
          <w:lang w:bidi="ar-IQ"/>
        </w:rPr>
        <w:t>; it’s</w:t>
      </w:r>
      <w:r w:rsidR="007432E7" w:rsidRPr="002A3931">
        <w:rPr>
          <w:rFonts w:ascii="Unikurd Web" w:hAnsi="Unikurd Web" w:cs="Unikurd Web"/>
          <w:sz w:val="24"/>
          <w:szCs w:val="24"/>
          <w:lang w:bidi="ar-IQ"/>
        </w:rPr>
        <w:t xml:space="preserve"> because of you,” Aster responded.</w:t>
      </w:r>
    </w:p>
    <w:p w14:paraId="0CD59A12" w14:textId="3DE67B8E" w:rsidR="007432E7" w:rsidRPr="002A3931" w:rsidRDefault="00E3749C" w:rsidP="007432E7">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Heme</w:t>
      </w:r>
      <w:r w:rsidR="007432E7" w:rsidRPr="002A3931">
        <w:rPr>
          <w:rFonts w:ascii="Unikurd Web" w:hAnsi="Unikurd Web" w:cs="Unikurd Web"/>
          <w:sz w:val="24"/>
          <w:szCs w:val="24"/>
          <w:lang w:bidi="ar-IQ"/>
        </w:rPr>
        <w:t xml:space="preserve"> </w:t>
      </w:r>
      <w:r w:rsidR="00FF2F2A" w:rsidRPr="002A3931">
        <w:rPr>
          <w:rFonts w:ascii="Unikurd Web" w:hAnsi="Unikurd Web" w:cs="Unikurd Web"/>
          <w:sz w:val="24"/>
          <w:szCs w:val="24"/>
          <w:lang w:bidi="ar-IQ"/>
        </w:rPr>
        <w:t>declared</w:t>
      </w:r>
      <w:r w:rsidR="007432E7" w:rsidRPr="002A3931">
        <w:rPr>
          <w:rFonts w:ascii="Unikurd Web" w:hAnsi="Unikurd Web" w:cs="Unikurd Web"/>
          <w:sz w:val="24"/>
          <w:szCs w:val="24"/>
          <w:lang w:bidi="ar-IQ"/>
        </w:rPr>
        <w:t xml:space="preserve">, “If it’s because of me, </w:t>
      </w:r>
      <w:r w:rsidR="00FF2F2A" w:rsidRPr="002A3931">
        <w:rPr>
          <w:rFonts w:ascii="Unikurd Web" w:hAnsi="Unikurd Web" w:cs="Unikurd Web"/>
          <w:sz w:val="24"/>
          <w:szCs w:val="24"/>
          <w:lang w:bidi="ar-IQ"/>
        </w:rPr>
        <w:t xml:space="preserve">then </w:t>
      </w:r>
      <w:r w:rsidR="007432E7" w:rsidRPr="002A3931">
        <w:rPr>
          <w:rFonts w:ascii="Unikurd Web" w:hAnsi="Unikurd Web" w:cs="Unikurd Web"/>
          <w:sz w:val="24"/>
          <w:szCs w:val="24"/>
          <w:lang w:bidi="ar-IQ"/>
        </w:rPr>
        <w:t>I</w:t>
      </w:r>
      <w:r w:rsidR="00FF2F2A" w:rsidRPr="002A3931">
        <w:rPr>
          <w:rFonts w:ascii="Unikurd Web" w:hAnsi="Unikurd Web" w:cs="Unikurd Web"/>
          <w:sz w:val="24"/>
          <w:szCs w:val="24"/>
          <w:lang w:bidi="ar-IQ"/>
        </w:rPr>
        <w:t>’</w:t>
      </w:r>
      <w:r w:rsidR="007432E7" w:rsidRPr="002A3931">
        <w:rPr>
          <w:rFonts w:ascii="Unikurd Web" w:hAnsi="Unikurd Web" w:cs="Unikurd Web"/>
          <w:sz w:val="24"/>
          <w:szCs w:val="24"/>
          <w:lang w:bidi="ar-IQ"/>
        </w:rPr>
        <w:t>ve decided not to come.”</w:t>
      </w:r>
    </w:p>
    <w:p w14:paraId="34DFA2EE" w14:textId="0DD8A6AA" w:rsidR="00251B87" w:rsidRPr="00541335" w:rsidRDefault="007432E7" w:rsidP="0099159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pickup</w:t>
      </w:r>
      <w:r w:rsidR="00FF2F2A" w:rsidRPr="00541335">
        <w:rPr>
          <w:rFonts w:ascii="Unikurd Web" w:hAnsi="Unikurd Web" w:cs="Unikurd Web"/>
          <w:color w:val="000000" w:themeColor="text1"/>
          <w:sz w:val="24"/>
          <w:szCs w:val="24"/>
          <w:lang w:bidi="ar-IQ"/>
        </w:rPr>
        <w:t>’s sudden stop caused a</w:t>
      </w:r>
      <w:r w:rsidRPr="00541335">
        <w:rPr>
          <w:rFonts w:ascii="Unikurd Web" w:hAnsi="Unikurd Web" w:cs="Unikurd Web"/>
          <w:color w:val="000000" w:themeColor="text1"/>
          <w:sz w:val="24"/>
          <w:szCs w:val="24"/>
          <w:lang w:bidi="ar-IQ"/>
        </w:rPr>
        <w:t xml:space="preserve"> traffic </w:t>
      </w:r>
      <w:r w:rsidR="00FF2F2A" w:rsidRPr="00541335">
        <w:rPr>
          <w:rFonts w:ascii="Unikurd Web" w:hAnsi="Unikurd Web" w:cs="Unikurd Web"/>
          <w:color w:val="000000" w:themeColor="text1"/>
          <w:sz w:val="24"/>
          <w:szCs w:val="24"/>
          <w:lang w:bidi="ar-IQ"/>
        </w:rPr>
        <w:t xml:space="preserve">jam </w:t>
      </w:r>
      <w:r w:rsidRPr="00541335">
        <w:rPr>
          <w:rFonts w:ascii="Unikurd Web" w:hAnsi="Unikurd Web" w:cs="Unikurd Web"/>
          <w:color w:val="000000" w:themeColor="text1"/>
          <w:sz w:val="24"/>
          <w:szCs w:val="24"/>
          <w:lang w:bidi="ar-IQ"/>
        </w:rPr>
        <w:t>on the main road</w:t>
      </w:r>
      <w:r w:rsidR="00FF2F2A" w:rsidRPr="00541335">
        <w:rPr>
          <w:rFonts w:ascii="Unikurd Web" w:hAnsi="Unikurd Web" w:cs="Unikurd Web"/>
          <w:color w:val="000000" w:themeColor="text1"/>
          <w:sz w:val="24"/>
          <w:szCs w:val="24"/>
          <w:lang w:bidi="ar-IQ"/>
        </w:rPr>
        <w:t>, with</w:t>
      </w:r>
      <w:r w:rsidRPr="00541335">
        <w:rPr>
          <w:rFonts w:ascii="Unikurd Web" w:hAnsi="Unikurd Web" w:cs="Unikurd Web"/>
          <w:color w:val="000000" w:themeColor="text1"/>
          <w:sz w:val="24"/>
          <w:szCs w:val="24"/>
          <w:lang w:bidi="ar-IQ"/>
        </w:rPr>
        <w:t xml:space="preserve"> car horns</w:t>
      </w:r>
      <w:r w:rsidR="00991597" w:rsidRPr="00541335">
        <w:rPr>
          <w:rFonts w:ascii="Unikurd Web" w:hAnsi="Unikurd Web" w:cs="Unikurd Web"/>
          <w:color w:val="000000" w:themeColor="text1"/>
          <w:sz w:val="24"/>
          <w:szCs w:val="24"/>
          <w:lang w:bidi="ar-IQ"/>
        </w:rPr>
        <w:t xml:space="preserve"> blaring</w:t>
      </w:r>
      <w:r w:rsidRPr="00541335">
        <w:rPr>
          <w:rFonts w:ascii="Unikurd Web" w:hAnsi="Unikurd Web" w:cs="Unikurd Web"/>
          <w:color w:val="000000" w:themeColor="text1"/>
          <w:sz w:val="24"/>
          <w:szCs w:val="24"/>
          <w:lang w:bidi="ar-IQ"/>
        </w:rPr>
        <w:t xml:space="preserve"> one after another.  </w:t>
      </w:r>
      <w:r w:rsidR="00F06560" w:rsidRPr="00541335">
        <w:rPr>
          <w:rFonts w:ascii="Unikurd Web" w:hAnsi="Unikurd Web" w:cs="Unikurd Web"/>
          <w:color w:val="000000" w:themeColor="text1"/>
          <w:sz w:val="24"/>
          <w:szCs w:val="24"/>
          <w:lang w:bidi="ar-IQ"/>
        </w:rPr>
        <w:t xml:space="preserve">Isaac and Alia </w:t>
      </w:r>
      <w:r w:rsidR="00991597" w:rsidRPr="00541335">
        <w:rPr>
          <w:rFonts w:ascii="Unikurd Web" w:hAnsi="Unikurd Web" w:cs="Unikurd Web"/>
          <w:color w:val="000000" w:themeColor="text1"/>
          <w:sz w:val="24"/>
          <w:szCs w:val="24"/>
          <w:lang w:bidi="ar-IQ"/>
        </w:rPr>
        <w:t>disembarked once more</w:t>
      </w:r>
      <w:r w:rsidR="0052503E" w:rsidRPr="00541335">
        <w:rPr>
          <w:rFonts w:ascii="Unikurd Web" w:hAnsi="Unikurd Web" w:cs="Unikurd Web"/>
          <w:color w:val="000000" w:themeColor="text1"/>
          <w:sz w:val="24"/>
          <w:szCs w:val="24"/>
          <w:lang w:bidi="ar-IQ"/>
        </w:rPr>
        <w:t xml:space="preserve">, </w:t>
      </w:r>
      <w:r w:rsidR="00991597" w:rsidRPr="00541335">
        <w:rPr>
          <w:rFonts w:ascii="Unikurd Web" w:hAnsi="Unikurd Web" w:cs="Unikurd Web"/>
          <w:color w:val="000000" w:themeColor="text1"/>
          <w:sz w:val="24"/>
          <w:szCs w:val="24"/>
          <w:lang w:bidi="ar-IQ"/>
        </w:rPr>
        <w:t>joined by</w:t>
      </w:r>
      <w:r w:rsidR="0052503E" w:rsidRPr="00541335">
        <w:rPr>
          <w:rFonts w:ascii="Unikurd Web" w:hAnsi="Unikurd Web" w:cs="Unikurd Web"/>
          <w:color w:val="000000" w:themeColor="text1"/>
          <w:sz w:val="24"/>
          <w:szCs w:val="24"/>
          <w:lang w:bidi="ar-IQ"/>
        </w:rPr>
        <w:t xml:space="preserve"> Zulma,</w:t>
      </w:r>
      <w:r w:rsidR="00991597" w:rsidRPr="00541335">
        <w:rPr>
          <w:rFonts w:ascii="Unikurd Web" w:hAnsi="Unikurd Web" w:cs="Unikurd Web"/>
          <w:color w:val="000000" w:themeColor="text1"/>
          <w:sz w:val="24"/>
          <w:szCs w:val="24"/>
          <w:lang w:bidi="ar-IQ"/>
        </w:rPr>
        <w:t xml:space="preserve"> in a collective </w:t>
      </w:r>
      <w:r w:rsidR="0052503E" w:rsidRPr="00541335">
        <w:rPr>
          <w:rFonts w:ascii="Unikurd Web" w:hAnsi="Unikurd Web" w:cs="Unikurd Web"/>
          <w:color w:val="000000" w:themeColor="text1"/>
          <w:sz w:val="24"/>
          <w:szCs w:val="24"/>
          <w:lang w:bidi="ar-IQ"/>
        </w:rPr>
        <w:t xml:space="preserve">effort </w:t>
      </w:r>
      <w:r w:rsidR="00991597" w:rsidRPr="00541335">
        <w:rPr>
          <w:rFonts w:ascii="Unikurd Web" w:hAnsi="Unikurd Web" w:cs="Unikurd Web"/>
          <w:color w:val="000000" w:themeColor="text1"/>
          <w:sz w:val="24"/>
          <w:szCs w:val="24"/>
          <w:lang w:bidi="ar-IQ"/>
        </w:rPr>
        <w:t xml:space="preserve">to persuade </w:t>
      </w:r>
      <w:r w:rsidR="00E3749C" w:rsidRPr="00541335">
        <w:rPr>
          <w:rFonts w:ascii="Unikurd Web" w:hAnsi="Unikurd Web" w:cs="Unikurd Web"/>
          <w:color w:val="000000" w:themeColor="text1"/>
          <w:sz w:val="24"/>
          <w:szCs w:val="24"/>
          <w:lang w:bidi="ar-IQ"/>
        </w:rPr>
        <w:t>Heme</w:t>
      </w:r>
      <w:r w:rsidR="00991597" w:rsidRPr="00541335">
        <w:rPr>
          <w:rFonts w:ascii="Unikurd Web" w:hAnsi="Unikurd Web" w:cs="Unikurd Web"/>
          <w:color w:val="000000" w:themeColor="text1"/>
          <w:sz w:val="24"/>
          <w:szCs w:val="24"/>
          <w:lang w:bidi="ar-IQ"/>
        </w:rPr>
        <w:t xml:space="preserve"> to </w:t>
      </w:r>
      <w:r w:rsidR="00F06560" w:rsidRPr="00541335">
        <w:rPr>
          <w:rFonts w:ascii="Unikurd Web" w:hAnsi="Unikurd Web" w:cs="Unikurd Web"/>
          <w:color w:val="000000" w:themeColor="text1"/>
          <w:sz w:val="24"/>
          <w:szCs w:val="24"/>
          <w:lang w:bidi="ar-IQ"/>
        </w:rPr>
        <w:t xml:space="preserve">change his mind. </w:t>
      </w:r>
      <w:r w:rsidR="00991597" w:rsidRPr="00541335">
        <w:rPr>
          <w:rFonts w:ascii="Unikurd Web" w:hAnsi="Unikurd Web" w:cs="Unikurd Web"/>
          <w:color w:val="000000" w:themeColor="text1"/>
          <w:sz w:val="24"/>
          <w:szCs w:val="24"/>
          <w:lang w:bidi="ar-IQ"/>
        </w:rPr>
        <w:t xml:space="preserve">However, their pickup driver grew impatient and honked to urge them to hurry up. </w:t>
      </w:r>
    </w:p>
    <w:p w14:paraId="3624356A" w14:textId="594FCB14" w:rsidR="0052503E" w:rsidRPr="002A3931" w:rsidRDefault="0052503E" w:rsidP="008C0512">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“Isaac</w:t>
      </w:r>
      <w:r w:rsidR="001A1385" w:rsidRPr="002A3931">
        <w:rPr>
          <w:rFonts w:ascii="Unikurd Web" w:hAnsi="Unikurd Web" w:cs="Unikurd Web"/>
          <w:sz w:val="24"/>
          <w:szCs w:val="24"/>
          <w:lang w:bidi="ar-IQ"/>
        </w:rPr>
        <w:t>,</w:t>
      </w:r>
      <w:r w:rsidRPr="002A3931">
        <w:rPr>
          <w:rFonts w:ascii="Unikurd Web" w:hAnsi="Unikurd Web" w:cs="Unikurd Web"/>
          <w:sz w:val="24"/>
          <w:szCs w:val="24"/>
          <w:lang w:bidi="ar-IQ"/>
        </w:rPr>
        <w:t xml:space="preserve"> </w:t>
      </w:r>
      <w:r w:rsidR="00F61100" w:rsidRPr="002A3931">
        <w:rPr>
          <w:rFonts w:ascii="Unikurd Web" w:hAnsi="Unikurd Web" w:cs="Unikurd Web"/>
          <w:sz w:val="24"/>
          <w:szCs w:val="24"/>
          <w:lang w:bidi="ar-IQ"/>
        </w:rPr>
        <w:t>please</w:t>
      </w:r>
      <w:r w:rsidR="00991597" w:rsidRPr="002A3931">
        <w:rPr>
          <w:rFonts w:ascii="Unikurd Web" w:hAnsi="Unikurd Web" w:cs="Unikurd Web"/>
          <w:sz w:val="24"/>
          <w:szCs w:val="24"/>
          <w:lang w:bidi="ar-IQ"/>
        </w:rPr>
        <w:t xml:space="preserve"> unload</w:t>
      </w:r>
      <w:r w:rsidR="00F61100" w:rsidRPr="002A3931">
        <w:rPr>
          <w:rFonts w:ascii="Unikurd Web" w:hAnsi="Unikurd Web" w:cs="Unikurd Web"/>
          <w:sz w:val="24"/>
          <w:szCs w:val="24"/>
          <w:lang w:bidi="ar-IQ"/>
        </w:rPr>
        <w:t xml:space="preserve"> our luggage</w:t>
      </w:r>
      <w:r w:rsidR="001A1385" w:rsidRPr="002A3931">
        <w:rPr>
          <w:rFonts w:ascii="Unikurd Web" w:hAnsi="Unikurd Web" w:cs="Unikurd Web"/>
          <w:sz w:val="24"/>
          <w:szCs w:val="24"/>
          <w:lang w:bidi="ar-IQ"/>
        </w:rPr>
        <w:t>,</w:t>
      </w:r>
      <w:r w:rsidRPr="002A3931">
        <w:rPr>
          <w:rFonts w:ascii="Unikurd Web" w:hAnsi="Unikurd Web" w:cs="Unikurd Web"/>
          <w:sz w:val="24"/>
          <w:szCs w:val="24"/>
          <w:lang w:bidi="ar-IQ"/>
        </w:rPr>
        <w:t xml:space="preserve"> and </w:t>
      </w:r>
      <w:r w:rsidR="00991597" w:rsidRPr="002A3931">
        <w:rPr>
          <w:rFonts w:ascii="Unikurd Web" w:hAnsi="Unikurd Web" w:cs="Unikurd Web"/>
          <w:sz w:val="24"/>
          <w:szCs w:val="24"/>
          <w:lang w:bidi="ar-IQ"/>
        </w:rPr>
        <w:t xml:space="preserve">then </w:t>
      </w:r>
      <w:r w:rsidRPr="002A3931">
        <w:rPr>
          <w:rFonts w:ascii="Unikurd Web" w:hAnsi="Unikurd Web" w:cs="Unikurd Web"/>
          <w:sz w:val="24"/>
          <w:szCs w:val="24"/>
          <w:lang w:bidi="ar-IQ"/>
        </w:rPr>
        <w:t>you</w:t>
      </w:r>
      <w:r w:rsidR="00F61100" w:rsidRPr="002A3931">
        <w:rPr>
          <w:rFonts w:ascii="Unikurd Web" w:hAnsi="Unikurd Web" w:cs="Unikurd Web"/>
          <w:sz w:val="24"/>
          <w:szCs w:val="24"/>
          <w:lang w:bidi="ar-IQ"/>
        </w:rPr>
        <w:t xml:space="preserve"> can</w:t>
      </w:r>
      <w:r w:rsidRPr="002A3931">
        <w:rPr>
          <w:rFonts w:ascii="Unikurd Web" w:hAnsi="Unikurd Web" w:cs="Unikurd Web"/>
          <w:sz w:val="24"/>
          <w:szCs w:val="24"/>
          <w:lang w:bidi="ar-IQ"/>
        </w:rPr>
        <w:t xml:space="preserve"> leave,”</w:t>
      </w:r>
      <w:r w:rsidR="00D129C2" w:rsidRPr="002A3931">
        <w:rPr>
          <w:rFonts w:ascii="Unikurd Web" w:hAnsi="Unikurd Web" w:cs="Unikurd Web"/>
          <w:sz w:val="24"/>
          <w:szCs w:val="24"/>
          <w:lang w:bidi="ar-IQ"/>
        </w:rPr>
        <w:t xml:space="preserve"> Aster told him.</w:t>
      </w:r>
    </w:p>
    <w:p w14:paraId="6EEB6057" w14:textId="4CFA2D99" w:rsidR="00472EC8" w:rsidRPr="002A3931" w:rsidRDefault="00D129C2" w:rsidP="001A1206">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Isaac</w:t>
      </w:r>
      <w:r w:rsidR="00991597" w:rsidRPr="002A3931">
        <w:rPr>
          <w:rFonts w:ascii="Unikurd Web" w:hAnsi="Unikurd Web" w:cs="Unikurd Web"/>
          <w:sz w:val="24"/>
          <w:szCs w:val="24"/>
          <w:lang w:bidi="ar-IQ"/>
        </w:rPr>
        <w:t xml:space="preserve"> swiftly removed the </w:t>
      </w:r>
      <w:r w:rsidRPr="002A3931">
        <w:rPr>
          <w:rFonts w:ascii="Unikurd Web" w:hAnsi="Unikurd Web" w:cs="Unikurd Web"/>
          <w:sz w:val="24"/>
          <w:szCs w:val="24"/>
          <w:lang w:bidi="ar-IQ"/>
        </w:rPr>
        <w:t xml:space="preserve">luggage, and they bid </w:t>
      </w:r>
      <w:r w:rsidR="00991597" w:rsidRPr="002A3931">
        <w:rPr>
          <w:rFonts w:ascii="Unikurd Web" w:hAnsi="Unikurd Web" w:cs="Unikurd Web"/>
          <w:sz w:val="24"/>
          <w:szCs w:val="24"/>
          <w:lang w:bidi="ar-IQ"/>
        </w:rPr>
        <w:t xml:space="preserve">their </w:t>
      </w:r>
      <w:r w:rsidRPr="002A3931">
        <w:rPr>
          <w:rFonts w:ascii="Unikurd Web" w:hAnsi="Unikurd Web" w:cs="Unikurd Web"/>
          <w:sz w:val="24"/>
          <w:szCs w:val="24"/>
          <w:lang w:bidi="ar-IQ"/>
        </w:rPr>
        <w:t>farewell</w:t>
      </w:r>
      <w:r w:rsidR="001A1206" w:rsidRPr="002A3931">
        <w:rPr>
          <w:rFonts w:ascii="Unikurd Web" w:hAnsi="Unikurd Web" w:cs="Unikurd Web"/>
          <w:sz w:val="24"/>
          <w:szCs w:val="24"/>
          <w:lang w:bidi="ar-IQ"/>
        </w:rPr>
        <w:t>s</w:t>
      </w:r>
      <w:r w:rsidRPr="002A3931">
        <w:rPr>
          <w:rFonts w:ascii="Unikurd Web" w:hAnsi="Unikurd Web" w:cs="Unikurd Web"/>
          <w:sz w:val="24"/>
          <w:szCs w:val="24"/>
          <w:lang w:bidi="ar-IQ"/>
        </w:rPr>
        <w:t xml:space="preserve"> to Aster and </w:t>
      </w:r>
      <w:r w:rsidR="00E3749C" w:rsidRPr="002A3931">
        <w:rPr>
          <w:rFonts w:ascii="Unikurd Web" w:hAnsi="Unikurd Web" w:cs="Unikurd Web"/>
          <w:sz w:val="24"/>
          <w:szCs w:val="24"/>
          <w:lang w:bidi="ar-IQ"/>
        </w:rPr>
        <w:t>Heme</w:t>
      </w:r>
      <w:r w:rsidRPr="002A3931">
        <w:rPr>
          <w:rFonts w:ascii="Unikurd Web" w:hAnsi="Unikurd Web" w:cs="Unikurd Web"/>
          <w:sz w:val="24"/>
          <w:szCs w:val="24"/>
          <w:lang w:bidi="ar-IQ"/>
        </w:rPr>
        <w:t xml:space="preserve"> </w:t>
      </w:r>
      <w:r w:rsidR="001A1385" w:rsidRPr="002A3931">
        <w:rPr>
          <w:rFonts w:ascii="Unikurd Web" w:hAnsi="Unikurd Web" w:cs="Unikurd Web"/>
          <w:sz w:val="24"/>
          <w:szCs w:val="24"/>
          <w:lang w:bidi="ar-IQ"/>
        </w:rPr>
        <w:t>before</w:t>
      </w:r>
      <w:r w:rsidR="001A1206" w:rsidRPr="002A3931">
        <w:rPr>
          <w:rFonts w:ascii="Unikurd Web" w:hAnsi="Unikurd Web" w:cs="Unikurd Web"/>
          <w:sz w:val="24"/>
          <w:szCs w:val="24"/>
          <w:lang w:bidi="ar-IQ"/>
        </w:rPr>
        <w:t xml:space="preserve"> reinterring the pickup and driving away</w:t>
      </w:r>
      <w:r w:rsidR="001A1385" w:rsidRPr="002A3931">
        <w:rPr>
          <w:rFonts w:ascii="Unikurd Web" w:hAnsi="Unikurd Web" w:cs="Unikurd Web"/>
          <w:sz w:val="24"/>
          <w:szCs w:val="24"/>
          <w:lang w:bidi="ar-IQ"/>
        </w:rPr>
        <w:t>.</w:t>
      </w:r>
      <w:r w:rsidRPr="002A3931">
        <w:rPr>
          <w:rFonts w:ascii="Unikurd Web" w:hAnsi="Unikurd Web" w:cs="Unikurd Web"/>
          <w:sz w:val="24"/>
          <w:szCs w:val="24"/>
          <w:lang w:bidi="ar-IQ"/>
        </w:rPr>
        <w:t xml:space="preserve"> </w:t>
      </w:r>
      <w:r w:rsidR="001A1206" w:rsidRPr="002A3931">
        <w:rPr>
          <w:rFonts w:ascii="Unikurd Web" w:hAnsi="Unikurd Web" w:cs="Unikurd Web"/>
          <w:sz w:val="24"/>
          <w:szCs w:val="24"/>
          <w:lang w:bidi="ar-IQ"/>
        </w:rPr>
        <w:t>In the lead of the convoy, t</w:t>
      </w:r>
      <w:r w:rsidR="002139EF" w:rsidRPr="002A3931">
        <w:rPr>
          <w:rFonts w:ascii="Unikurd Web" w:hAnsi="Unikurd Web" w:cs="Unikurd Web"/>
          <w:sz w:val="24"/>
          <w:szCs w:val="24"/>
          <w:lang w:bidi="ar-IQ"/>
        </w:rPr>
        <w:t>he r</w:t>
      </w:r>
      <w:r w:rsidR="00472EC8" w:rsidRPr="002A3931">
        <w:rPr>
          <w:rFonts w:ascii="Unikurd Web" w:hAnsi="Unikurd Web" w:cs="Unikurd Web"/>
          <w:sz w:val="24"/>
          <w:szCs w:val="24"/>
          <w:lang w:bidi="ar-IQ"/>
        </w:rPr>
        <w:t xml:space="preserve">abbi and the </w:t>
      </w:r>
      <w:r w:rsidR="002139EF" w:rsidRPr="002A3931">
        <w:rPr>
          <w:rFonts w:ascii="Unikurd Web" w:hAnsi="Unikurd Web" w:cs="Unikurd Web"/>
          <w:sz w:val="24"/>
          <w:szCs w:val="24"/>
          <w:lang w:bidi="ar-IQ"/>
        </w:rPr>
        <w:t>c</w:t>
      </w:r>
      <w:r w:rsidR="00472EC8" w:rsidRPr="002A3931">
        <w:rPr>
          <w:rFonts w:ascii="Unikurd Web" w:hAnsi="Unikurd Web" w:cs="Unikurd Web"/>
          <w:sz w:val="24"/>
          <w:szCs w:val="24"/>
          <w:lang w:bidi="ar-IQ"/>
        </w:rPr>
        <w:t>antor</w:t>
      </w:r>
      <w:r w:rsidR="001A1206" w:rsidRPr="002A3931">
        <w:rPr>
          <w:rFonts w:ascii="Unikurd Web" w:hAnsi="Unikurd Web" w:cs="Unikurd Web"/>
          <w:sz w:val="24"/>
          <w:szCs w:val="24"/>
          <w:lang w:bidi="ar-IQ"/>
        </w:rPr>
        <w:t xml:space="preserve"> sat</w:t>
      </w:r>
      <w:r w:rsidR="00472EC8" w:rsidRPr="002A3931">
        <w:rPr>
          <w:rFonts w:ascii="Unikurd Web" w:hAnsi="Unikurd Web" w:cs="Unikurd Web"/>
          <w:sz w:val="24"/>
          <w:szCs w:val="24"/>
          <w:lang w:bidi="ar-IQ"/>
        </w:rPr>
        <w:t xml:space="preserve"> in a Ford car</w:t>
      </w:r>
      <w:r w:rsidR="001A1206" w:rsidRPr="002A3931">
        <w:rPr>
          <w:rFonts w:ascii="Unikurd Web" w:hAnsi="Unikurd Web" w:cs="Unikurd Web"/>
          <w:sz w:val="24"/>
          <w:szCs w:val="24"/>
          <w:lang w:bidi="ar-IQ"/>
        </w:rPr>
        <w:t>, holding numerous</w:t>
      </w:r>
      <w:r w:rsidR="00472EC8" w:rsidRPr="002A3931">
        <w:rPr>
          <w:rFonts w:ascii="Unikurd Web" w:hAnsi="Unikurd Web" w:cs="Unikurd Web"/>
          <w:sz w:val="24"/>
          <w:szCs w:val="24"/>
          <w:lang w:bidi="ar-IQ"/>
        </w:rPr>
        <w:t xml:space="preserve"> </w:t>
      </w:r>
      <w:r w:rsidR="00F61100" w:rsidRPr="002A3931">
        <w:rPr>
          <w:rFonts w:ascii="Unikurd Web" w:hAnsi="Unikurd Web" w:cs="Unikurd Web"/>
          <w:sz w:val="24"/>
          <w:szCs w:val="24"/>
          <w:lang w:bidi="ar-IQ"/>
        </w:rPr>
        <w:t>Torahs</w:t>
      </w:r>
      <w:r w:rsidR="00472EC8" w:rsidRPr="002A3931">
        <w:rPr>
          <w:rFonts w:ascii="Unikurd Web" w:hAnsi="Unikurd Web" w:cs="Unikurd Web"/>
          <w:sz w:val="24"/>
          <w:szCs w:val="24"/>
          <w:lang w:bidi="ar-IQ"/>
        </w:rPr>
        <w:t xml:space="preserve"> and other small religious items</w:t>
      </w:r>
      <w:r w:rsidR="001A1206" w:rsidRPr="002A3931">
        <w:rPr>
          <w:rFonts w:ascii="Unikurd Web" w:hAnsi="Unikurd Web" w:cs="Unikurd Web"/>
          <w:sz w:val="24"/>
          <w:szCs w:val="24"/>
          <w:lang w:bidi="ar-IQ"/>
        </w:rPr>
        <w:t xml:space="preserve"> in</w:t>
      </w:r>
      <w:r w:rsidR="00472EC8" w:rsidRPr="002A3931">
        <w:rPr>
          <w:rFonts w:ascii="Unikurd Web" w:hAnsi="Unikurd Web" w:cs="Unikurd Web"/>
          <w:sz w:val="24"/>
          <w:szCs w:val="24"/>
          <w:lang w:bidi="ar-IQ"/>
        </w:rPr>
        <w:t xml:space="preserve"> their laps.  </w:t>
      </w:r>
    </w:p>
    <w:p w14:paraId="6258F287" w14:textId="64B23A53" w:rsidR="00472EC8" w:rsidRPr="002A3931" w:rsidRDefault="00472EC8" w:rsidP="008C0512">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 xml:space="preserve">The </w:t>
      </w:r>
      <w:r w:rsidR="002139EF" w:rsidRPr="002A3931">
        <w:rPr>
          <w:rFonts w:ascii="Unikurd Web" w:hAnsi="Unikurd Web" w:cs="Unikurd Web"/>
          <w:sz w:val="24"/>
          <w:szCs w:val="24"/>
          <w:lang w:bidi="ar-IQ"/>
        </w:rPr>
        <w:t xml:space="preserve">trucks and </w:t>
      </w:r>
      <w:r w:rsidRPr="002A3931">
        <w:rPr>
          <w:rFonts w:ascii="Unikurd Web" w:hAnsi="Unikurd Web" w:cs="Unikurd Web"/>
          <w:sz w:val="24"/>
          <w:szCs w:val="24"/>
          <w:lang w:bidi="ar-IQ"/>
        </w:rPr>
        <w:t>cars</w:t>
      </w:r>
      <w:r w:rsidR="001A1206" w:rsidRPr="002A3931">
        <w:rPr>
          <w:rFonts w:ascii="Unikurd Web" w:hAnsi="Unikurd Web" w:cs="Unikurd Web"/>
          <w:sz w:val="24"/>
          <w:szCs w:val="24"/>
          <w:lang w:bidi="ar-IQ"/>
        </w:rPr>
        <w:t xml:space="preserve"> </w:t>
      </w:r>
      <w:r w:rsidR="002076DF" w:rsidRPr="002A3931">
        <w:rPr>
          <w:rFonts w:ascii="Unikurd Web" w:hAnsi="Unikurd Web" w:cs="Unikurd Web"/>
          <w:sz w:val="24"/>
          <w:szCs w:val="24"/>
          <w:lang w:bidi="ar-IQ"/>
        </w:rPr>
        <w:t>b</w:t>
      </w:r>
      <w:r w:rsidR="00971E91" w:rsidRPr="002A3931">
        <w:rPr>
          <w:rFonts w:ascii="Unikurd Web" w:hAnsi="Unikurd Web" w:cs="Unikurd Web"/>
          <w:sz w:val="24"/>
          <w:szCs w:val="24"/>
          <w:lang w:bidi="ar-IQ"/>
        </w:rPr>
        <w:t>eg</w:t>
      </w:r>
      <w:r w:rsidR="001A1206" w:rsidRPr="002A3931">
        <w:rPr>
          <w:rFonts w:ascii="Unikurd Web" w:hAnsi="Unikurd Web" w:cs="Unikurd Web"/>
          <w:sz w:val="24"/>
          <w:szCs w:val="24"/>
          <w:lang w:bidi="ar-IQ"/>
        </w:rPr>
        <w:t>an</w:t>
      </w:r>
      <w:r w:rsidRPr="002A3931">
        <w:rPr>
          <w:rFonts w:ascii="Unikurd Web" w:hAnsi="Unikurd Web" w:cs="Unikurd Web"/>
          <w:sz w:val="24"/>
          <w:szCs w:val="24"/>
          <w:lang w:bidi="ar-IQ"/>
        </w:rPr>
        <w:t xml:space="preserve"> mo</w:t>
      </w:r>
      <w:r w:rsidR="00126BC1" w:rsidRPr="002A3931">
        <w:rPr>
          <w:rFonts w:ascii="Unikurd Web" w:hAnsi="Unikurd Web" w:cs="Unikurd Web"/>
          <w:sz w:val="24"/>
          <w:szCs w:val="24"/>
          <w:lang w:bidi="ar-IQ"/>
        </w:rPr>
        <w:t xml:space="preserve">ving again. </w:t>
      </w:r>
      <w:r w:rsidR="00E3749C" w:rsidRPr="002A3931">
        <w:rPr>
          <w:rFonts w:ascii="Unikurd Web" w:hAnsi="Unikurd Web" w:cs="Unikurd Web"/>
          <w:sz w:val="24"/>
          <w:szCs w:val="24"/>
          <w:lang w:bidi="ar-IQ"/>
        </w:rPr>
        <w:t>Heme</w:t>
      </w:r>
      <w:r w:rsidR="00F61100" w:rsidRPr="002A3931">
        <w:rPr>
          <w:rFonts w:ascii="Unikurd Web" w:hAnsi="Unikurd Web" w:cs="Unikurd Web"/>
          <w:sz w:val="24"/>
          <w:szCs w:val="24"/>
          <w:lang w:bidi="ar-IQ"/>
        </w:rPr>
        <w:t xml:space="preserve"> and Aster</w:t>
      </w:r>
      <w:r w:rsidR="00126BC1" w:rsidRPr="002A3931">
        <w:rPr>
          <w:rFonts w:ascii="Unikurd Web" w:hAnsi="Unikurd Web" w:cs="Unikurd Web"/>
          <w:sz w:val="24"/>
          <w:szCs w:val="24"/>
          <w:lang w:bidi="ar-IQ"/>
        </w:rPr>
        <w:t xml:space="preserve"> watch</w:t>
      </w:r>
      <w:r w:rsidR="001A1206" w:rsidRPr="002A3931">
        <w:rPr>
          <w:rFonts w:ascii="Unikurd Web" w:hAnsi="Unikurd Web" w:cs="Unikurd Web"/>
          <w:sz w:val="24"/>
          <w:szCs w:val="24"/>
          <w:lang w:bidi="ar-IQ"/>
        </w:rPr>
        <w:t>ed</w:t>
      </w:r>
      <w:r w:rsidR="00126BC1" w:rsidRPr="002A3931">
        <w:rPr>
          <w:rFonts w:ascii="Unikurd Web" w:hAnsi="Unikurd Web" w:cs="Unikurd Web"/>
          <w:sz w:val="24"/>
          <w:szCs w:val="24"/>
          <w:lang w:bidi="ar-IQ"/>
        </w:rPr>
        <w:t xml:space="preserve"> them until they disappeared from sight. </w:t>
      </w:r>
      <w:r w:rsidR="001A1206" w:rsidRPr="002A3931">
        <w:rPr>
          <w:rFonts w:ascii="Unikurd Web" w:hAnsi="Unikurd Web" w:cs="Unikurd Web"/>
          <w:sz w:val="24"/>
          <w:szCs w:val="24"/>
          <w:lang w:bidi="ar-IQ"/>
        </w:rPr>
        <w:t>B</w:t>
      </w:r>
      <w:r w:rsidR="00126BC1" w:rsidRPr="002A3931">
        <w:rPr>
          <w:rFonts w:ascii="Unikurd Web" w:hAnsi="Unikurd Web" w:cs="Unikurd Web"/>
          <w:sz w:val="24"/>
          <w:szCs w:val="24"/>
          <w:lang w:bidi="ar-IQ"/>
        </w:rPr>
        <w:t xml:space="preserve">oth </w:t>
      </w:r>
      <w:r w:rsidR="001A1206" w:rsidRPr="002A3931">
        <w:rPr>
          <w:rFonts w:ascii="Unikurd Web" w:hAnsi="Unikurd Web" w:cs="Unikurd Web"/>
          <w:sz w:val="24"/>
          <w:szCs w:val="24"/>
          <w:lang w:bidi="ar-IQ"/>
        </w:rPr>
        <w:t xml:space="preserve">of them </w:t>
      </w:r>
      <w:r w:rsidR="00126BC1" w:rsidRPr="002A3931">
        <w:rPr>
          <w:rFonts w:ascii="Unikurd Web" w:hAnsi="Unikurd Web" w:cs="Unikurd Web"/>
          <w:sz w:val="24"/>
          <w:szCs w:val="24"/>
          <w:lang w:bidi="ar-IQ"/>
        </w:rPr>
        <w:t>returned to their rented empty house</w:t>
      </w:r>
      <w:r w:rsidR="00463668" w:rsidRPr="002A3931">
        <w:rPr>
          <w:rFonts w:ascii="Unikurd Web" w:hAnsi="Unikurd Web" w:cs="Unikurd Web"/>
          <w:sz w:val="24"/>
          <w:szCs w:val="24"/>
          <w:lang w:bidi="ar-IQ"/>
        </w:rPr>
        <w:t>,</w:t>
      </w:r>
      <w:r w:rsidR="00126BC1" w:rsidRPr="002A3931">
        <w:rPr>
          <w:rFonts w:ascii="Unikurd Web" w:hAnsi="Unikurd Web" w:cs="Unikurd Web"/>
          <w:sz w:val="24"/>
          <w:szCs w:val="24"/>
          <w:lang w:bidi="ar-IQ"/>
        </w:rPr>
        <w:t xml:space="preserve"> </w:t>
      </w:r>
      <w:r w:rsidR="00463668" w:rsidRPr="002A3931">
        <w:rPr>
          <w:rFonts w:ascii="Unikurd Web" w:hAnsi="Unikurd Web" w:cs="Unikurd Web"/>
          <w:sz w:val="24"/>
          <w:szCs w:val="24"/>
          <w:lang w:bidi="ar-IQ"/>
        </w:rPr>
        <w:t>un</w:t>
      </w:r>
      <w:r w:rsidR="001A1206" w:rsidRPr="002A3931">
        <w:rPr>
          <w:rFonts w:ascii="Unikurd Web" w:hAnsi="Unikurd Web" w:cs="Unikurd Web"/>
          <w:sz w:val="24"/>
          <w:szCs w:val="24"/>
          <w:lang w:bidi="ar-IQ"/>
        </w:rPr>
        <w:t>certain about</w:t>
      </w:r>
      <w:r w:rsidR="00463668" w:rsidRPr="002A3931">
        <w:rPr>
          <w:rFonts w:ascii="Unikurd Web" w:hAnsi="Unikurd Web" w:cs="Unikurd Web"/>
          <w:sz w:val="24"/>
          <w:szCs w:val="24"/>
          <w:lang w:bidi="ar-IQ"/>
        </w:rPr>
        <w:t xml:space="preserve"> how</w:t>
      </w:r>
      <w:r w:rsidR="00126BC1" w:rsidRPr="002A3931">
        <w:rPr>
          <w:rFonts w:ascii="Unikurd Web" w:hAnsi="Unikurd Web" w:cs="Unikurd Web"/>
          <w:sz w:val="24"/>
          <w:szCs w:val="24"/>
          <w:lang w:bidi="ar-IQ"/>
        </w:rPr>
        <w:t xml:space="preserve"> to </w:t>
      </w:r>
      <w:r w:rsidR="002076DF" w:rsidRPr="002A3931">
        <w:rPr>
          <w:rFonts w:ascii="Unikurd Web" w:hAnsi="Unikurd Web" w:cs="Unikurd Web"/>
          <w:sz w:val="24"/>
          <w:szCs w:val="24"/>
          <w:lang w:bidi="ar-IQ"/>
        </w:rPr>
        <w:t>b</w:t>
      </w:r>
      <w:r w:rsidR="00971E91" w:rsidRPr="002A3931">
        <w:rPr>
          <w:rFonts w:ascii="Unikurd Web" w:hAnsi="Unikurd Web" w:cs="Unikurd Web"/>
          <w:sz w:val="24"/>
          <w:szCs w:val="24"/>
          <w:lang w:bidi="ar-IQ"/>
        </w:rPr>
        <w:t>eg</w:t>
      </w:r>
      <w:r w:rsidR="001A1206" w:rsidRPr="002A3931">
        <w:rPr>
          <w:rFonts w:ascii="Unikurd Web" w:hAnsi="Unikurd Web" w:cs="Unikurd Web"/>
          <w:sz w:val="24"/>
          <w:szCs w:val="24"/>
          <w:lang w:bidi="ar-IQ"/>
        </w:rPr>
        <w:t>in</w:t>
      </w:r>
      <w:r w:rsidR="00126BC1" w:rsidRPr="002A3931">
        <w:rPr>
          <w:rFonts w:ascii="Unikurd Web" w:hAnsi="Unikurd Web" w:cs="Unikurd Web"/>
          <w:sz w:val="24"/>
          <w:szCs w:val="24"/>
          <w:lang w:bidi="ar-IQ"/>
        </w:rPr>
        <w:t xml:space="preserve"> living </w:t>
      </w:r>
      <w:r w:rsidR="00AA33D4" w:rsidRPr="002A3931">
        <w:rPr>
          <w:rFonts w:ascii="Unikurd Web" w:hAnsi="Unikurd Web" w:cs="Unikurd Web"/>
          <w:sz w:val="24"/>
          <w:szCs w:val="24"/>
          <w:lang w:bidi="ar-IQ"/>
        </w:rPr>
        <w:t xml:space="preserve">differently from what </w:t>
      </w:r>
      <w:r w:rsidR="00463668" w:rsidRPr="002A3931">
        <w:rPr>
          <w:rFonts w:ascii="Unikurd Web" w:hAnsi="Unikurd Web" w:cs="Unikurd Web"/>
          <w:sz w:val="24"/>
          <w:szCs w:val="24"/>
          <w:lang w:bidi="ar-IQ"/>
        </w:rPr>
        <w:t>they</w:t>
      </w:r>
      <w:r w:rsidR="001A1206" w:rsidRPr="002A3931">
        <w:rPr>
          <w:rFonts w:ascii="Unikurd Web" w:hAnsi="Unikurd Web" w:cs="Unikurd Web"/>
          <w:sz w:val="24"/>
          <w:szCs w:val="24"/>
          <w:lang w:bidi="ar-IQ"/>
        </w:rPr>
        <w:t xml:space="preserve"> were accustomed</w:t>
      </w:r>
      <w:r w:rsidR="00463668" w:rsidRPr="002A3931">
        <w:rPr>
          <w:rFonts w:ascii="Unikurd Web" w:hAnsi="Unikurd Web" w:cs="Unikurd Web"/>
          <w:sz w:val="24"/>
          <w:szCs w:val="24"/>
          <w:lang w:bidi="ar-IQ"/>
        </w:rPr>
        <w:t xml:space="preserve"> to</w:t>
      </w:r>
      <w:r w:rsidR="00126BC1" w:rsidRPr="002A3931">
        <w:rPr>
          <w:rFonts w:ascii="Unikurd Web" w:hAnsi="Unikurd Web" w:cs="Unikurd Web"/>
          <w:sz w:val="24"/>
          <w:szCs w:val="24"/>
          <w:lang w:bidi="ar-IQ"/>
        </w:rPr>
        <w:t>.</w:t>
      </w:r>
    </w:p>
    <w:p w14:paraId="2055C14D" w14:textId="77777777" w:rsidR="002076DF" w:rsidRPr="002A3931" w:rsidRDefault="002076DF" w:rsidP="008C0512">
      <w:pPr>
        <w:spacing w:line="360" w:lineRule="auto"/>
        <w:rPr>
          <w:rFonts w:ascii="Unikurd Web" w:hAnsi="Unikurd Web" w:cs="Unikurd Web"/>
          <w:sz w:val="24"/>
          <w:szCs w:val="24"/>
          <w:lang w:bidi="ar-IQ"/>
        </w:rPr>
      </w:pPr>
    </w:p>
    <w:p w14:paraId="3DBD6019" w14:textId="77777777" w:rsidR="002076DF" w:rsidRPr="002A3931" w:rsidRDefault="002076DF" w:rsidP="008C0512">
      <w:pPr>
        <w:spacing w:line="360" w:lineRule="auto"/>
        <w:rPr>
          <w:rFonts w:ascii="Unikurd Web" w:hAnsi="Unikurd Web" w:cs="Unikurd Web"/>
          <w:sz w:val="24"/>
          <w:szCs w:val="24"/>
          <w:lang w:bidi="ar-IQ"/>
        </w:rPr>
      </w:pPr>
    </w:p>
    <w:p w14:paraId="4D9D46D5" w14:textId="77777777" w:rsidR="002076DF" w:rsidRPr="002A3931" w:rsidRDefault="002076DF" w:rsidP="008C0512">
      <w:pPr>
        <w:spacing w:line="360" w:lineRule="auto"/>
        <w:rPr>
          <w:rFonts w:ascii="Unikurd Web" w:hAnsi="Unikurd Web" w:cs="Unikurd Web"/>
          <w:sz w:val="24"/>
          <w:szCs w:val="24"/>
          <w:lang w:bidi="ar-IQ"/>
        </w:rPr>
      </w:pPr>
    </w:p>
    <w:p w14:paraId="3643A1DD" w14:textId="77777777" w:rsidR="00A0599F" w:rsidRPr="002A3931" w:rsidRDefault="00A0599F" w:rsidP="003628E7">
      <w:pPr>
        <w:spacing w:line="360" w:lineRule="auto"/>
        <w:jc w:val="center"/>
        <w:rPr>
          <w:rFonts w:ascii="Unikurd Web" w:hAnsi="Unikurd Web" w:cs="Unikurd Web"/>
          <w:sz w:val="24"/>
          <w:szCs w:val="24"/>
          <w:lang w:bidi="ar-IQ"/>
        </w:rPr>
      </w:pPr>
    </w:p>
    <w:p w14:paraId="1CA617E0" w14:textId="47C04573" w:rsidR="00EE6952" w:rsidRPr="008527F5" w:rsidRDefault="004E29B3" w:rsidP="003628E7">
      <w:pPr>
        <w:spacing w:line="360" w:lineRule="auto"/>
        <w:jc w:val="center"/>
        <w:rPr>
          <w:rFonts w:ascii="Unikurd Web" w:hAnsi="Unikurd Web" w:cs="Unikurd Web"/>
          <w:b/>
          <w:bCs/>
          <w:sz w:val="24"/>
          <w:szCs w:val="24"/>
          <w:lang w:bidi="ar-IQ"/>
        </w:rPr>
      </w:pPr>
      <w:r w:rsidRPr="008527F5">
        <w:rPr>
          <w:rFonts w:ascii="Unikurd Web" w:hAnsi="Unikurd Web" w:cs="Unikurd Web"/>
          <w:b/>
          <w:bCs/>
          <w:sz w:val="24"/>
          <w:szCs w:val="24"/>
          <w:lang w:bidi="ar-IQ"/>
        </w:rPr>
        <w:t>(</w:t>
      </w:r>
      <w:r w:rsidR="004D7A20" w:rsidRPr="008527F5">
        <w:rPr>
          <w:rFonts w:ascii="Unikurd Web" w:hAnsi="Unikurd Web" w:cs="Unikurd Web"/>
          <w:b/>
          <w:bCs/>
          <w:sz w:val="24"/>
          <w:szCs w:val="24"/>
        </w:rPr>
        <w:t>Chapter</w:t>
      </w:r>
      <w:r w:rsidR="004D7A20" w:rsidRPr="008527F5">
        <w:rPr>
          <w:rFonts w:ascii="Unikurd Web" w:eastAsia="Times New Roman" w:hAnsi="Unikurd Web" w:cs="Unikurd Web"/>
          <w:b/>
          <w:bCs/>
          <w:color w:val="000000" w:themeColor="text1"/>
          <w:sz w:val="24"/>
          <w:szCs w:val="24"/>
          <w:lang w:val="en-US" w:bidi="ar-KW"/>
        </w:rPr>
        <w:t xml:space="preserve"> -</w:t>
      </w:r>
      <w:r w:rsidRPr="008527F5">
        <w:rPr>
          <w:rFonts w:ascii="Unikurd Web" w:hAnsi="Unikurd Web" w:cs="Unikurd Web"/>
          <w:b/>
          <w:bCs/>
          <w:sz w:val="24"/>
          <w:szCs w:val="24"/>
          <w:lang w:bidi="ar-IQ"/>
        </w:rPr>
        <w:t>16)</w:t>
      </w:r>
    </w:p>
    <w:p w14:paraId="0EF139D6" w14:textId="097912F2" w:rsidR="008C1053" w:rsidRPr="002A3931" w:rsidRDefault="008C1053" w:rsidP="008C1053">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Although several years have transpired since the monarch's fall from power, events have taken a different turn, ushering in a new ruler in the country, and it was indeed harsher than what Aster and others had ever imagined.</w:t>
      </w:r>
    </w:p>
    <w:p w14:paraId="08B7D375" w14:textId="273D030A" w:rsidR="005F1AE7" w:rsidRPr="002A3931" w:rsidRDefault="00F50224" w:rsidP="005F1AE7">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Kawan was stepping on</w:t>
      </w:r>
      <w:r w:rsidR="005F1AE7" w:rsidRPr="002A3931">
        <w:rPr>
          <w:rFonts w:ascii="Unikurd Web" w:hAnsi="Unikurd Web" w:cs="Unikurd Web"/>
          <w:sz w:val="24"/>
          <w:szCs w:val="24"/>
          <w:lang w:bidi="ar-IQ"/>
        </w:rPr>
        <w:t xml:space="preserve"> a muddy road. He strapped his books, copybooks, and pencils by rubber bands</w:t>
      </w:r>
      <w:r w:rsidR="00AA59A0" w:rsidRPr="002A3931">
        <w:rPr>
          <w:rFonts w:ascii="Unikurd Web" w:hAnsi="Unikurd Web" w:cs="Unikurd Web"/>
          <w:sz w:val="24"/>
          <w:szCs w:val="24"/>
          <w:lang w:bidi="ar-IQ"/>
        </w:rPr>
        <w:t xml:space="preserve"> tightly so as not</w:t>
      </w:r>
      <w:r w:rsidR="005F1AE7" w:rsidRPr="002A3931">
        <w:rPr>
          <w:rFonts w:ascii="Unikurd Web" w:hAnsi="Unikurd Web" w:cs="Unikurd Web"/>
          <w:sz w:val="24"/>
          <w:szCs w:val="24"/>
          <w:lang w:bidi="ar-IQ"/>
        </w:rPr>
        <w:t xml:space="preserve"> to drop them and carried them around his waist. From his opposite side, a group of girls in school uniforms appeared and were coming towards him. </w:t>
      </w:r>
      <w:r w:rsidR="00AA59A0" w:rsidRPr="002A3931">
        <w:rPr>
          <w:rFonts w:ascii="Unikurd Web" w:hAnsi="Unikurd Web" w:cs="Unikurd Web"/>
          <w:sz w:val="24"/>
          <w:szCs w:val="24"/>
          <w:lang w:bidi="ar-IQ"/>
        </w:rPr>
        <w:t xml:space="preserve">As neared him, </w:t>
      </w:r>
      <w:r w:rsidR="00F234A1" w:rsidRPr="002A3931">
        <w:rPr>
          <w:rFonts w:ascii="Unikurd Web" w:hAnsi="Unikurd Web" w:cs="Unikurd Web"/>
          <w:sz w:val="24"/>
          <w:szCs w:val="24"/>
          <w:lang w:bidi="ar-IQ"/>
        </w:rPr>
        <w:t xml:space="preserve">with a shy </w:t>
      </w:r>
      <w:r w:rsidR="003628E7" w:rsidRPr="002A3931">
        <w:rPr>
          <w:rFonts w:ascii="Unikurd Web" w:hAnsi="Unikurd Web" w:cs="Unikurd Web"/>
          <w:sz w:val="24"/>
          <w:szCs w:val="24"/>
          <w:lang w:bidi="ar-IQ"/>
        </w:rPr>
        <w:t>face, they</w:t>
      </w:r>
      <w:r w:rsidR="00AA59A0" w:rsidRPr="002A3931">
        <w:rPr>
          <w:rFonts w:ascii="Unikurd Web" w:hAnsi="Unikurd Web" w:cs="Unikurd Web"/>
          <w:sz w:val="24"/>
          <w:szCs w:val="24"/>
          <w:lang w:bidi="ar-IQ"/>
        </w:rPr>
        <w:t xml:space="preserve"> </w:t>
      </w:r>
      <w:r w:rsidR="00F234A1" w:rsidRPr="002A3931">
        <w:rPr>
          <w:rFonts w:ascii="Unikurd Web" w:hAnsi="Unikurd Web" w:cs="Unikurd Web"/>
          <w:sz w:val="24"/>
          <w:szCs w:val="24"/>
          <w:lang w:bidi="ar-IQ"/>
        </w:rPr>
        <w:t xml:space="preserve">gave him a quick glance and passed to pursue their way to school. </w:t>
      </w:r>
    </w:p>
    <w:p w14:paraId="5CE34A16" w14:textId="0041F281" w:rsidR="00343820" w:rsidRPr="002A3931" w:rsidRDefault="003628E7" w:rsidP="00343820">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 xml:space="preserve">He neared his college’s front gate, </w:t>
      </w:r>
      <w:r w:rsidR="00C15A31" w:rsidRPr="002A3931">
        <w:rPr>
          <w:rFonts w:ascii="Unikurd Web" w:hAnsi="Unikurd Web" w:cs="Unikurd Web"/>
          <w:sz w:val="24"/>
          <w:szCs w:val="24"/>
          <w:lang w:bidi="ar-IQ"/>
        </w:rPr>
        <w:t xml:space="preserve">and </w:t>
      </w:r>
      <w:r w:rsidRPr="002A3931">
        <w:rPr>
          <w:rFonts w:ascii="Unikurd Web" w:hAnsi="Unikurd Web" w:cs="Unikurd Web"/>
          <w:sz w:val="24"/>
          <w:szCs w:val="24"/>
          <w:lang w:bidi="ar-IQ"/>
        </w:rPr>
        <w:t xml:space="preserve">his </w:t>
      </w:r>
      <w:r w:rsidR="002C3303" w:rsidRPr="002A3931">
        <w:rPr>
          <w:rFonts w:ascii="Unikurd Web" w:hAnsi="Unikurd Web" w:cs="Unikurd Web"/>
          <w:sz w:val="24"/>
          <w:szCs w:val="24"/>
          <w:lang w:bidi="ar-IQ"/>
        </w:rPr>
        <w:t>friends</w:t>
      </w:r>
      <w:r w:rsidRPr="002A3931">
        <w:rPr>
          <w:rFonts w:ascii="Unikurd Web" w:hAnsi="Unikurd Web" w:cs="Unikurd Web"/>
          <w:sz w:val="24"/>
          <w:szCs w:val="24"/>
          <w:lang w:bidi="ar-IQ"/>
        </w:rPr>
        <w:t xml:space="preserve"> were already there, </w:t>
      </w:r>
      <w:r w:rsidR="00C15A31" w:rsidRPr="002A3931">
        <w:rPr>
          <w:rFonts w:ascii="Unikurd Web" w:hAnsi="Unikurd Web" w:cs="Unikurd Web"/>
          <w:sz w:val="24"/>
          <w:szCs w:val="24"/>
          <w:lang w:bidi="ar-IQ"/>
        </w:rPr>
        <w:t xml:space="preserve">before reaching </w:t>
      </w:r>
      <w:r w:rsidR="002C3303" w:rsidRPr="002A3931">
        <w:rPr>
          <w:rFonts w:ascii="Unikurd Web" w:hAnsi="Unikurd Web" w:cs="Unikurd Web"/>
          <w:sz w:val="24"/>
          <w:szCs w:val="24"/>
          <w:lang w:bidi="ar-IQ"/>
        </w:rPr>
        <w:t>them,</w:t>
      </w:r>
      <w:r w:rsidR="00C15A31" w:rsidRPr="002A3931">
        <w:rPr>
          <w:rFonts w:ascii="Unikurd Web" w:hAnsi="Unikurd Web" w:cs="Unikurd Web"/>
          <w:sz w:val="24"/>
          <w:szCs w:val="24"/>
          <w:lang w:bidi="ar-IQ"/>
        </w:rPr>
        <w:t xml:space="preserve"> they happily told him there won’t be any class as the teacher was off sick</w:t>
      </w:r>
      <w:r w:rsidR="00343820" w:rsidRPr="002A3931">
        <w:rPr>
          <w:rFonts w:ascii="Unikurd Web" w:hAnsi="Unikurd Web" w:cs="Unikurd Web"/>
          <w:sz w:val="24"/>
          <w:szCs w:val="24"/>
          <w:lang w:bidi="ar-IQ"/>
        </w:rPr>
        <w:t>, instead</w:t>
      </w:r>
      <w:r w:rsidR="00C15A31" w:rsidRPr="002A3931">
        <w:rPr>
          <w:rFonts w:ascii="Unikurd Web" w:hAnsi="Unikurd Web" w:cs="Unikurd Web"/>
          <w:sz w:val="24"/>
          <w:szCs w:val="24"/>
          <w:lang w:bidi="ar-IQ"/>
        </w:rPr>
        <w:t xml:space="preserve"> of listening to the teacher who would only teach them subjects that were framed in </w:t>
      </w:r>
      <w:r w:rsidR="00343820" w:rsidRPr="002A3931">
        <w:rPr>
          <w:rFonts w:ascii="Unikurd Web" w:hAnsi="Unikurd Web" w:cs="Unikurd Web"/>
          <w:sz w:val="24"/>
          <w:szCs w:val="24"/>
          <w:lang w:bidi="ar-IQ"/>
        </w:rPr>
        <w:t xml:space="preserve">the </w:t>
      </w:r>
      <w:r w:rsidR="00C15A31" w:rsidRPr="002A3931">
        <w:rPr>
          <w:rFonts w:ascii="Unikurd Web" w:hAnsi="Unikurd Web" w:cs="Unikurd Web"/>
          <w:sz w:val="24"/>
          <w:szCs w:val="24"/>
          <w:lang w:bidi="ar-IQ"/>
        </w:rPr>
        <w:t xml:space="preserve">state curriculum. They started to talk about their subjects of </w:t>
      </w:r>
      <w:r w:rsidR="002C3303" w:rsidRPr="002A3931">
        <w:rPr>
          <w:rFonts w:ascii="Unikurd Web" w:hAnsi="Unikurd Web" w:cs="Unikurd Web"/>
          <w:sz w:val="24"/>
          <w:szCs w:val="24"/>
          <w:lang w:bidi="ar-IQ"/>
        </w:rPr>
        <w:t>interest</w:t>
      </w:r>
      <w:r w:rsidR="00C15A31" w:rsidRPr="002A3931">
        <w:rPr>
          <w:rFonts w:ascii="Unikurd Web" w:hAnsi="Unikurd Web" w:cs="Unikurd Web"/>
          <w:sz w:val="24"/>
          <w:szCs w:val="24"/>
          <w:lang w:bidi="ar-IQ"/>
        </w:rPr>
        <w:t xml:space="preserve"> such as the TV programmes and the news of last night’s shootings in the town</w:t>
      </w:r>
      <w:r w:rsidR="00343820" w:rsidRPr="002A3931">
        <w:rPr>
          <w:rFonts w:ascii="Unikurd Web" w:hAnsi="Unikurd Web" w:cs="Unikurd Web"/>
          <w:sz w:val="24"/>
          <w:szCs w:val="24"/>
          <w:lang w:bidi="ar-IQ"/>
        </w:rPr>
        <w:t>.  After a while, he left them</w:t>
      </w:r>
      <w:r w:rsidR="002C3303" w:rsidRPr="002A3931">
        <w:rPr>
          <w:rFonts w:ascii="Unikurd Web" w:hAnsi="Unikurd Web" w:cs="Unikurd Web"/>
          <w:sz w:val="24"/>
          <w:szCs w:val="24"/>
          <w:lang w:bidi="ar-IQ"/>
        </w:rPr>
        <w:t>,</w:t>
      </w:r>
      <w:r w:rsidR="00343820" w:rsidRPr="002A3931">
        <w:rPr>
          <w:rFonts w:ascii="Unikurd Web" w:hAnsi="Unikurd Web" w:cs="Unikurd Web"/>
          <w:sz w:val="24"/>
          <w:szCs w:val="24"/>
          <w:lang w:bidi="ar-IQ"/>
        </w:rPr>
        <w:t xml:space="preserve"> heading to the town centre.</w:t>
      </w:r>
    </w:p>
    <w:p w14:paraId="195B78FA" w14:textId="0F8F22B2" w:rsidR="00343820" w:rsidRPr="002A3931" w:rsidRDefault="00343820" w:rsidP="00343820">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 xml:space="preserve">In the town’s bustling bazaar, </w:t>
      </w:r>
      <w:r w:rsidR="002C3303" w:rsidRPr="002A3931">
        <w:rPr>
          <w:rFonts w:ascii="Unikurd Web" w:hAnsi="Unikurd Web" w:cs="Unikurd Web"/>
          <w:sz w:val="24"/>
          <w:szCs w:val="24"/>
          <w:lang w:bidi="ar-IQ"/>
        </w:rPr>
        <w:t>shopkeepers</w:t>
      </w:r>
      <w:r w:rsidRPr="002A3931">
        <w:rPr>
          <w:rFonts w:ascii="Unikurd Web" w:hAnsi="Unikurd Web" w:cs="Unikurd Web"/>
          <w:sz w:val="24"/>
          <w:szCs w:val="24"/>
          <w:lang w:bidi="ar-IQ"/>
        </w:rPr>
        <w:t xml:space="preserve"> displayed various items </w:t>
      </w:r>
      <w:r w:rsidR="00F70A02" w:rsidRPr="002A3931">
        <w:rPr>
          <w:rFonts w:ascii="Unikurd Web" w:hAnsi="Unikurd Web" w:cs="Unikurd Web"/>
          <w:sz w:val="24"/>
          <w:szCs w:val="24"/>
          <w:lang w:bidi="ar-IQ"/>
        </w:rPr>
        <w:t xml:space="preserve">to catch </w:t>
      </w:r>
      <w:r w:rsidR="002C3303" w:rsidRPr="002A3931">
        <w:rPr>
          <w:rFonts w:ascii="Unikurd Web" w:hAnsi="Unikurd Web" w:cs="Unikurd Web"/>
          <w:sz w:val="24"/>
          <w:szCs w:val="24"/>
          <w:lang w:bidi="ar-IQ"/>
        </w:rPr>
        <w:t>shoppers'</w:t>
      </w:r>
      <w:r w:rsidR="00F70A02" w:rsidRPr="002A3931">
        <w:rPr>
          <w:rFonts w:ascii="Unikurd Web" w:hAnsi="Unikurd Web" w:cs="Unikurd Web"/>
          <w:sz w:val="24"/>
          <w:szCs w:val="24"/>
          <w:lang w:bidi="ar-IQ"/>
        </w:rPr>
        <w:t xml:space="preserve"> eyes. </w:t>
      </w:r>
      <w:r w:rsidR="002C3303" w:rsidRPr="002A3931">
        <w:rPr>
          <w:rFonts w:ascii="Unikurd Web" w:hAnsi="Unikurd Web" w:cs="Unikurd Web"/>
          <w:sz w:val="24"/>
          <w:szCs w:val="24"/>
          <w:lang w:bidi="ar-IQ"/>
        </w:rPr>
        <w:t xml:space="preserve">He spotted a group of ladies gathered around a </w:t>
      </w:r>
      <w:r w:rsidR="00373F61" w:rsidRPr="002A3931">
        <w:rPr>
          <w:rFonts w:ascii="Unikurd Web" w:hAnsi="Unikurd Web" w:cs="Unikurd Web"/>
          <w:sz w:val="24"/>
          <w:szCs w:val="24"/>
          <w:lang w:bidi="ar-IQ"/>
        </w:rPr>
        <w:t>showcase</w:t>
      </w:r>
      <w:r w:rsidR="002C3303" w:rsidRPr="002A3931">
        <w:rPr>
          <w:rFonts w:ascii="Unikurd Web" w:hAnsi="Unikurd Web" w:cs="Unikurd Web"/>
          <w:sz w:val="24"/>
          <w:szCs w:val="24"/>
          <w:lang w:bidi="ar-IQ"/>
        </w:rPr>
        <w:t xml:space="preserve"> of a </w:t>
      </w:r>
      <w:r w:rsidR="00373F61" w:rsidRPr="002A3931">
        <w:rPr>
          <w:rFonts w:ascii="Unikurd Web" w:hAnsi="Unikurd Web" w:cs="Unikurd Web"/>
          <w:sz w:val="24"/>
          <w:szCs w:val="24"/>
          <w:lang w:bidi="ar-IQ"/>
        </w:rPr>
        <w:t>jewellery</w:t>
      </w:r>
      <w:r w:rsidR="002C3303" w:rsidRPr="002A3931">
        <w:rPr>
          <w:rFonts w:ascii="Unikurd Web" w:hAnsi="Unikurd Web" w:cs="Unikurd Web"/>
          <w:sz w:val="24"/>
          <w:szCs w:val="24"/>
          <w:lang w:bidi="ar-IQ"/>
        </w:rPr>
        <w:t xml:space="preserve"> shop, window shopping. </w:t>
      </w:r>
      <w:r w:rsidR="00373F61" w:rsidRPr="002A3931">
        <w:rPr>
          <w:rFonts w:ascii="Unikurd Web" w:hAnsi="Unikurd Web" w:cs="Unikurd Web"/>
          <w:sz w:val="24"/>
          <w:szCs w:val="24"/>
          <w:lang w:bidi="ar-IQ"/>
        </w:rPr>
        <w:t xml:space="preserve">They were attentively looking at </w:t>
      </w:r>
      <w:r w:rsidR="00A15FB1" w:rsidRPr="002A3931">
        <w:rPr>
          <w:rFonts w:ascii="Unikurd Web" w:hAnsi="Unikurd Web" w:cs="Unikurd Web"/>
          <w:sz w:val="24"/>
          <w:szCs w:val="24"/>
          <w:lang w:bidi="ar-IQ"/>
        </w:rPr>
        <w:t xml:space="preserve">the displayed, noise rings, bracelets, necklaces, rings, etc. </w:t>
      </w:r>
    </w:p>
    <w:p w14:paraId="293DD16F" w14:textId="6DB479FE" w:rsidR="00C57BA4" w:rsidRPr="002A3931" w:rsidRDefault="009319CB" w:rsidP="005F08DA">
      <w:pPr>
        <w:spacing w:line="360" w:lineRule="auto"/>
        <w:rPr>
          <w:rFonts w:ascii="Unikurd Web" w:hAnsi="Unikurd Web" w:cs="Unikurd Web"/>
          <w:color w:val="FF0000"/>
          <w:sz w:val="24"/>
          <w:szCs w:val="24"/>
          <w:lang w:bidi="ar-IQ"/>
        </w:rPr>
      </w:pPr>
      <w:r w:rsidRPr="002A3931">
        <w:rPr>
          <w:rFonts w:ascii="Unikurd Web" w:hAnsi="Unikurd Web" w:cs="Unikurd Web"/>
          <w:sz w:val="24"/>
          <w:szCs w:val="24"/>
          <w:lang w:bidi="ar-IQ"/>
        </w:rPr>
        <w:t>While walking, he looked at Azadi Tea</w:t>
      </w:r>
      <w:r w:rsidR="00C57BA4" w:rsidRPr="002A3931">
        <w:rPr>
          <w:rFonts w:ascii="Unikurd Web" w:hAnsi="Unikurd Web" w:cs="Unikurd Web"/>
          <w:sz w:val="24"/>
          <w:szCs w:val="24"/>
          <w:lang w:bidi="ar-IQ"/>
        </w:rPr>
        <w:t>-</w:t>
      </w:r>
      <w:r w:rsidRPr="002A3931">
        <w:rPr>
          <w:rFonts w:ascii="Unikurd Web" w:hAnsi="Unikurd Web" w:cs="Unikurd Web"/>
          <w:sz w:val="24"/>
          <w:szCs w:val="24"/>
          <w:lang w:bidi="ar-IQ"/>
        </w:rPr>
        <w:t xml:space="preserve">house and could hear the sound of </w:t>
      </w:r>
      <w:r w:rsidR="00BB3E9C" w:rsidRPr="00541335">
        <w:rPr>
          <w:rFonts w:ascii="Unikurd Web" w:hAnsi="Unikurd Web" w:cs="Unikurd Web"/>
          <w:color w:val="000000" w:themeColor="text1"/>
          <w:sz w:val="24"/>
          <w:szCs w:val="24"/>
          <w:lang w:bidi="ar-IQ"/>
        </w:rPr>
        <w:t>checkers</w:t>
      </w:r>
      <w:r w:rsidR="00C57BA4"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 xml:space="preserve"> </w:t>
      </w:r>
      <w:r w:rsidR="00C57BA4" w:rsidRPr="00541335">
        <w:rPr>
          <w:rFonts w:ascii="Unikurd Web" w:hAnsi="Unikurd Web" w:cs="Unikurd Web"/>
          <w:color w:val="000000" w:themeColor="text1"/>
          <w:sz w:val="24"/>
          <w:szCs w:val="24"/>
          <w:lang w:bidi="ar-IQ"/>
        </w:rPr>
        <w:t>dices</w:t>
      </w:r>
      <w:r w:rsidRPr="00541335">
        <w:rPr>
          <w:rFonts w:ascii="Unikurd Web" w:hAnsi="Unikurd Web" w:cs="Unikurd Web"/>
          <w:color w:val="000000" w:themeColor="text1"/>
          <w:sz w:val="24"/>
          <w:szCs w:val="24"/>
          <w:lang w:bidi="ar-IQ"/>
        </w:rPr>
        <w:t xml:space="preserve"> </w:t>
      </w:r>
      <w:r w:rsidR="00C57BA4" w:rsidRPr="00541335">
        <w:rPr>
          <w:rFonts w:ascii="Unikurd Web" w:hAnsi="Unikurd Web" w:cs="Unikurd Web"/>
          <w:color w:val="000000" w:themeColor="text1"/>
          <w:sz w:val="24"/>
          <w:szCs w:val="24"/>
          <w:lang w:bidi="ar-IQ"/>
        </w:rPr>
        <w:t xml:space="preserve">and tiles </w:t>
      </w:r>
      <w:r w:rsidRPr="00541335">
        <w:rPr>
          <w:rFonts w:ascii="Unikurd Web" w:hAnsi="Unikurd Web" w:cs="Unikurd Web"/>
          <w:color w:val="000000" w:themeColor="text1"/>
          <w:sz w:val="24"/>
          <w:szCs w:val="24"/>
          <w:lang w:bidi="ar-IQ"/>
        </w:rPr>
        <w:t xml:space="preserve">hitting </w:t>
      </w:r>
      <w:r w:rsidR="009B721D" w:rsidRPr="00541335">
        <w:rPr>
          <w:rFonts w:ascii="Unikurd Web" w:hAnsi="Unikurd Web" w:cs="Unikurd Web"/>
          <w:color w:val="000000" w:themeColor="text1"/>
          <w:sz w:val="24"/>
          <w:szCs w:val="24"/>
          <w:lang w:bidi="ar-IQ"/>
        </w:rPr>
        <w:t>backgammon</w:t>
      </w:r>
      <w:r w:rsidR="00BB3E9C" w:rsidRPr="00541335">
        <w:rPr>
          <w:rFonts w:ascii="Unikurd Web" w:hAnsi="Unikurd Web" w:cs="Unikurd Web"/>
          <w:color w:val="000000" w:themeColor="text1"/>
          <w:sz w:val="24"/>
          <w:szCs w:val="24"/>
          <w:lang w:bidi="ar-IQ"/>
        </w:rPr>
        <w:t xml:space="preserve"> </w:t>
      </w:r>
      <w:r w:rsidR="009B721D" w:rsidRPr="00541335">
        <w:rPr>
          <w:rFonts w:ascii="Unikurd Web" w:hAnsi="Unikurd Web" w:cs="Unikurd Web"/>
          <w:color w:val="000000" w:themeColor="text1"/>
          <w:sz w:val="24"/>
          <w:szCs w:val="24"/>
          <w:lang w:bidi="ar-IQ"/>
        </w:rPr>
        <w:t>boards</w:t>
      </w:r>
      <w:r w:rsidR="00C57BA4" w:rsidRPr="002A3931">
        <w:rPr>
          <w:rFonts w:ascii="Unikurd Web" w:hAnsi="Unikurd Web" w:cs="Unikurd Web"/>
          <w:color w:val="FF0000"/>
          <w:sz w:val="24"/>
          <w:szCs w:val="24"/>
          <w:lang w:bidi="ar-IQ"/>
        </w:rPr>
        <w:t xml:space="preserve"> </w:t>
      </w:r>
      <w:r w:rsidR="00C57BA4" w:rsidRPr="002A3931">
        <w:rPr>
          <w:rFonts w:ascii="Unikurd Web" w:hAnsi="Unikurd Web" w:cs="Unikurd Web"/>
          <w:sz w:val="24"/>
          <w:szCs w:val="24"/>
          <w:lang w:bidi="ar-IQ"/>
        </w:rPr>
        <w:t xml:space="preserve">and </w:t>
      </w:r>
      <w:r w:rsidR="009B721D" w:rsidRPr="002A3931">
        <w:rPr>
          <w:rFonts w:ascii="Unikurd Web" w:hAnsi="Unikurd Web" w:cs="Unikurd Web"/>
          <w:sz w:val="24"/>
          <w:szCs w:val="24"/>
          <w:lang w:bidi="ar-IQ"/>
        </w:rPr>
        <w:t xml:space="preserve">the surface </w:t>
      </w:r>
      <w:r w:rsidR="00C57BA4" w:rsidRPr="002A3931">
        <w:rPr>
          <w:rFonts w:ascii="Unikurd Web" w:hAnsi="Unikurd Web" w:cs="Unikurd Web"/>
          <w:sz w:val="24"/>
          <w:szCs w:val="24"/>
          <w:lang w:bidi="ar-IQ"/>
        </w:rPr>
        <w:t>of</w:t>
      </w:r>
      <w:r w:rsidR="009B721D" w:rsidRPr="002A3931">
        <w:rPr>
          <w:rFonts w:ascii="Unikurd Web" w:hAnsi="Unikurd Web" w:cs="Unikurd Web"/>
          <w:sz w:val="24"/>
          <w:szCs w:val="24"/>
          <w:lang w:bidi="ar-IQ"/>
        </w:rPr>
        <w:t xml:space="preserve"> numerous tables that were </w:t>
      </w:r>
      <w:r w:rsidR="007A24F6" w:rsidRPr="002A3931">
        <w:rPr>
          <w:rFonts w:ascii="Unikurd Web" w:hAnsi="Unikurd Web" w:cs="Unikurd Web"/>
          <w:sz w:val="24"/>
          <w:szCs w:val="24"/>
          <w:lang w:bidi="ar-IQ"/>
        </w:rPr>
        <w:t>each occupied by 4-5 men</w:t>
      </w:r>
      <w:r w:rsidR="00C57BA4" w:rsidRPr="002A3931">
        <w:rPr>
          <w:rFonts w:ascii="Unikurd Web" w:hAnsi="Unikurd Web" w:cs="Unikurd Web"/>
          <w:sz w:val="24"/>
          <w:szCs w:val="24"/>
          <w:lang w:bidi="ar-IQ"/>
        </w:rPr>
        <w:t xml:space="preserve"> huddled around the tables, playing, smoking, drinking tea, and talking. </w:t>
      </w:r>
      <w:r w:rsidR="004714AB" w:rsidRPr="002A3931">
        <w:rPr>
          <w:rFonts w:ascii="Unikurd Web" w:hAnsi="Unikurd Web" w:cs="Unikurd Web"/>
          <w:sz w:val="24"/>
          <w:szCs w:val="24"/>
          <w:lang w:bidi="ar-IQ"/>
        </w:rPr>
        <w:t>A little boy was carrying</w:t>
      </w:r>
      <w:r w:rsidR="00C57BA4" w:rsidRPr="002A3931">
        <w:rPr>
          <w:rFonts w:ascii="Unikurd Web" w:hAnsi="Unikurd Web" w:cs="Unikurd Web"/>
          <w:sz w:val="24"/>
          <w:szCs w:val="24"/>
          <w:lang w:bidi="ar-IQ"/>
        </w:rPr>
        <w:t xml:space="preserve"> t</w:t>
      </w:r>
      <w:r w:rsidR="00724902" w:rsidRPr="002A3931">
        <w:rPr>
          <w:rFonts w:ascii="Unikurd Web" w:hAnsi="Unikurd Web" w:cs="Unikurd Web"/>
          <w:sz w:val="24"/>
          <w:szCs w:val="24"/>
          <w:lang w:bidi="ar-IQ"/>
        </w:rPr>
        <w:t>wo pairs of sandals</w:t>
      </w:r>
      <w:r w:rsidR="004714AB" w:rsidRPr="002A3931">
        <w:rPr>
          <w:rFonts w:ascii="Unikurd Web" w:hAnsi="Unikurd Web" w:cs="Unikurd Web"/>
          <w:sz w:val="24"/>
          <w:szCs w:val="24"/>
          <w:lang w:bidi="ar-IQ"/>
        </w:rPr>
        <w:t>, one in his hand and the other under his armpit. He was slowly walking through the tables,</w:t>
      </w:r>
      <w:r w:rsidR="001E6034" w:rsidRPr="002A3931">
        <w:rPr>
          <w:rFonts w:ascii="Unikurd Web" w:hAnsi="Unikurd Web" w:cs="Unikurd Web"/>
          <w:sz w:val="24"/>
          <w:szCs w:val="24"/>
          <w:lang w:bidi="ar-IQ"/>
        </w:rPr>
        <w:t xml:space="preserve"> saying, “I will make your shoes as shine as a mirror,”</w:t>
      </w:r>
      <w:r w:rsidR="004714AB" w:rsidRPr="002A3931">
        <w:rPr>
          <w:rFonts w:ascii="Unikurd Web" w:hAnsi="Unikurd Web" w:cs="Unikurd Web"/>
          <w:sz w:val="24"/>
          <w:szCs w:val="24"/>
          <w:lang w:bidi="ar-IQ"/>
        </w:rPr>
        <w:t xml:space="preserve"> hoping that </w:t>
      </w:r>
      <w:r w:rsidR="003040E0" w:rsidRPr="002A3931">
        <w:rPr>
          <w:rFonts w:ascii="Unikurd Web" w:hAnsi="Unikurd Web" w:cs="Unikurd Web"/>
          <w:sz w:val="24"/>
          <w:szCs w:val="24"/>
          <w:lang w:bidi="ar-IQ"/>
        </w:rPr>
        <w:t>some</w:t>
      </w:r>
      <w:r w:rsidR="001E6034" w:rsidRPr="002A3931">
        <w:rPr>
          <w:rFonts w:ascii="Unikurd Web" w:hAnsi="Unikurd Web" w:cs="Unikurd Web"/>
          <w:sz w:val="24"/>
          <w:szCs w:val="24"/>
          <w:lang w:bidi="ar-IQ"/>
        </w:rPr>
        <w:t>one</w:t>
      </w:r>
      <w:r w:rsidR="003040E0" w:rsidRPr="002A3931">
        <w:rPr>
          <w:rFonts w:ascii="Unikurd Web" w:hAnsi="Unikurd Web" w:cs="Unikurd Web"/>
          <w:sz w:val="24"/>
          <w:szCs w:val="24"/>
          <w:lang w:bidi="ar-IQ"/>
        </w:rPr>
        <w:t xml:space="preserve"> </w:t>
      </w:r>
      <w:r w:rsidR="00670466" w:rsidRPr="002A3931">
        <w:rPr>
          <w:rFonts w:ascii="Unikurd Web" w:hAnsi="Unikurd Web" w:cs="Unikurd Web"/>
          <w:sz w:val="24"/>
          <w:szCs w:val="24"/>
          <w:lang w:bidi="ar-IQ"/>
        </w:rPr>
        <w:t>would</w:t>
      </w:r>
      <w:r w:rsidR="003040E0" w:rsidRPr="002A3931">
        <w:rPr>
          <w:rFonts w:ascii="Unikurd Web" w:hAnsi="Unikurd Web" w:cs="Unikurd Web"/>
          <w:sz w:val="24"/>
          <w:szCs w:val="24"/>
          <w:lang w:bidi="ar-IQ"/>
        </w:rPr>
        <w:t xml:space="preserve"> </w:t>
      </w:r>
      <w:r w:rsidR="001E6034" w:rsidRPr="002A3931">
        <w:rPr>
          <w:rFonts w:ascii="Unikurd Web" w:hAnsi="Unikurd Web" w:cs="Unikurd Web"/>
          <w:sz w:val="24"/>
          <w:szCs w:val="24"/>
          <w:lang w:bidi="ar-IQ"/>
        </w:rPr>
        <w:t>be persuaded</w:t>
      </w:r>
      <w:r w:rsidR="00CC0D0B" w:rsidRPr="002A3931">
        <w:rPr>
          <w:rFonts w:ascii="Unikurd Web" w:hAnsi="Unikurd Web" w:cs="Unikurd Web"/>
          <w:sz w:val="24"/>
          <w:szCs w:val="24"/>
          <w:lang w:bidi="ar-IQ"/>
        </w:rPr>
        <w:t xml:space="preserve"> or feel sorry for him a</w:t>
      </w:r>
      <w:r w:rsidR="001B7A6F" w:rsidRPr="002A3931">
        <w:rPr>
          <w:rFonts w:ascii="Unikurd Web" w:hAnsi="Unikurd Web" w:cs="Unikurd Web"/>
          <w:sz w:val="24"/>
          <w:szCs w:val="24"/>
          <w:lang w:bidi="ar-IQ"/>
        </w:rPr>
        <w:t>nd</w:t>
      </w:r>
      <w:r w:rsidR="001E6034" w:rsidRPr="002A3931">
        <w:rPr>
          <w:rFonts w:ascii="Unikurd Web" w:hAnsi="Unikurd Web" w:cs="Unikurd Web"/>
          <w:sz w:val="24"/>
          <w:szCs w:val="24"/>
          <w:lang w:bidi="ar-IQ"/>
        </w:rPr>
        <w:t xml:space="preserve"> </w:t>
      </w:r>
      <w:r w:rsidR="007121F8" w:rsidRPr="002A3931">
        <w:rPr>
          <w:rFonts w:ascii="Unikurd Web" w:hAnsi="Unikurd Web" w:cs="Unikurd Web"/>
          <w:sz w:val="24"/>
          <w:szCs w:val="24"/>
          <w:lang w:bidi="ar-IQ"/>
        </w:rPr>
        <w:t>as</w:t>
      </w:r>
      <w:r w:rsidR="001B7A6F" w:rsidRPr="002A3931">
        <w:rPr>
          <w:rFonts w:ascii="Unikurd Web" w:hAnsi="Unikurd Web" w:cs="Unikurd Web"/>
          <w:sz w:val="24"/>
          <w:szCs w:val="24"/>
          <w:lang w:bidi="ar-IQ"/>
        </w:rPr>
        <w:t>k him to</w:t>
      </w:r>
      <w:r w:rsidR="001E6034" w:rsidRPr="002A3931">
        <w:rPr>
          <w:rFonts w:ascii="Unikurd Web" w:hAnsi="Unikurd Web" w:cs="Unikurd Web"/>
          <w:sz w:val="24"/>
          <w:szCs w:val="24"/>
          <w:lang w:bidi="ar-IQ"/>
        </w:rPr>
        <w:t xml:space="preserve"> </w:t>
      </w:r>
      <w:r w:rsidR="001B7A6F" w:rsidRPr="002A3931">
        <w:rPr>
          <w:rFonts w:ascii="Unikurd Web" w:hAnsi="Unikurd Web" w:cs="Unikurd Web"/>
          <w:sz w:val="24"/>
          <w:szCs w:val="24"/>
          <w:lang w:bidi="ar-IQ"/>
        </w:rPr>
        <w:t>shine his shoes.</w:t>
      </w:r>
      <w:r w:rsidR="001E6034" w:rsidRPr="002A3931">
        <w:rPr>
          <w:rFonts w:ascii="Unikurd Web" w:hAnsi="Unikurd Web" w:cs="Unikurd Web"/>
          <w:sz w:val="24"/>
          <w:szCs w:val="24"/>
          <w:lang w:bidi="ar-IQ"/>
        </w:rPr>
        <w:t xml:space="preserve"> </w:t>
      </w:r>
      <w:r w:rsidR="005F08DA" w:rsidRPr="002A3931">
        <w:rPr>
          <w:rFonts w:ascii="Unikurd Web" w:hAnsi="Unikurd Web" w:cs="Unikurd Web"/>
          <w:sz w:val="24"/>
          <w:szCs w:val="24"/>
          <w:lang w:bidi="ar-IQ"/>
        </w:rPr>
        <w:t>The tea maker was standing in front of his samovar, his right-hand holding tea glasses and saucers while his other hand added sugar to the glasses one by one. Then, he held the teapot and poured hot tea and water into them.</w:t>
      </w:r>
      <w:r w:rsidR="00ED1AF6" w:rsidRPr="002A3931">
        <w:rPr>
          <w:rFonts w:ascii="Unikurd Web" w:hAnsi="Unikurd Web" w:cs="Unikurd Web"/>
          <w:color w:val="FF0000"/>
          <w:sz w:val="24"/>
          <w:szCs w:val="24"/>
          <w:lang w:bidi="ar-IQ"/>
        </w:rPr>
        <w:t xml:space="preserve">  </w:t>
      </w:r>
      <w:r w:rsidR="00986661" w:rsidRPr="002A3931">
        <w:rPr>
          <w:rFonts w:ascii="Unikurd Web" w:hAnsi="Unikurd Web" w:cs="Unikurd Web"/>
          <w:color w:val="FF0000"/>
          <w:sz w:val="24"/>
          <w:szCs w:val="24"/>
          <w:lang w:bidi="ar-IQ"/>
        </w:rPr>
        <w:t xml:space="preserve"> </w:t>
      </w:r>
    </w:p>
    <w:p w14:paraId="766D6EF3" w14:textId="153FBC5D" w:rsidR="009A312A" w:rsidRPr="002A3931" w:rsidRDefault="007F5F0C" w:rsidP="007F5F0C">
      <w:pPr>
        <w:spacing w:line="360" w:lineRule="auto"/>
        <w:rPr>
          <w:rFonts w:ascii="Unikurd Web" w:hAnsi="Unikurd Web" w:cs="Unikurd Web"/>
          <w:color w:val="000000" w:themeColor="text1"/>
          <w:sz w:val="24"/>
          <w:szCs w:val="24"/>
          <w:lang w:bidi="ar-IQ"/>
        </w:rPr>
      </w:pPr>
      <w:r w:rsidRPr="002A3931">
        <w:rPr>
          <w:rFonts w:ascii="Unikurd Web" w:hAnsi="Unikurd Web" w:cs="Unikurd Web"/>
          <w:color w:val="000000" w:themeColor="text1"/>
          <w:sz w:val="24"/>
          <w:szCs w:val="24"/>
          <w:lang w:bidi="ar-IQ"/>
        </w:rPr>
        <w:t>Beside the teahouse, Fadil, the only modern tailor in town, was busy with his needle and thread, sewing a partially machine-sewn jacket that lay on the table in front of him. He occasionally picked up his cigarette, took a quick puff, and then set it down in the ashtray on the table. Amidst the atmosphere filled with cigarette smoke and steam from the iron on the table, he helped a customer put on the jacket, ensuring it fit properly.</w:t>
      </w:r>
    </w:p>
    <w:p w14:paraId="3E4D6C80" w14:textId="09E27450" w:rsidR="00C00FEC" w:rsidRPr="002A3931" w:rsidRDefault="00C00FEC" w:rsidP="004B1CA2">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Kawan walked on the same direction, on his left he saw an advert attached to the front wall of the municipality’s open yard wall, on which was written, “</w:t>
      </w:r>
      <w:r w:rsidR="006B2294" w:rsidRPr="002A3931">
        <w:rPr>
          <w:rFonts w:ascii="Unikurd Web" w:hAnsi="Unikurd Web" w:cs="Unikurd Web"/>
          <w:sz w:val="24"/>
          <w:szCs w:val="24"/>
          <w:lang w:bidi="ar-IQ"/>
        </w:rPr>
        <w:t xml:space="preserve">Today in the town’s cultural centre, the play of ‘Madam, </w:t>
      </w:r>
      <w:r w:rsidR="006B2294" w:rsidRPr="002A3931">
        <w:rPr>
          <w:rFonts w:ascii="Unikurd Web" w:hAnsi="Unikurd Web" w:cs="Unikurd Web"/>
          <w:color w:val="FF0000"/>
          <w:sz w:val="24"/>
          <w:szCs w:val="24"/>
          <w:lang w:bidi="ar-IQ"/>
        </w:rPr>
        <w:t xml:space="preserve">the twig basket </w:t>
      </w:r>
      <w:r w:rsidR="006B2294" w:rsidRPr="002A3931">
        <w:rPr>
          <w:rFonts w:ascii="Unikurd Web" w:hAnsi="Unikurd Web" w:cs="Unikurd Web"/>
          <w:sz w:val="24"/>
          <w:szCs w:val="24"/>
          <w:lang w:bidi="ar-IQ"/>
        </w:rPr>
        <w:t>seller,’ will be performed at 2pm.”</w:t>
      </w:r>
    </w:p>
    <w:p w14:paraId="5D21F81D" w14:textId="77777777" w:rsidR="00FE0580" w:rsidRPr="002A3931" w:rsidRDefault="00FE0580" w:rsidP="00FE0580">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It was noon, and hunger gnawed at him, making it impossible to think or focus properly. He arrived home, promptly satisfied his hunger, and then proceeded to their modest room on the second floor of the house. This room housed his books, pencils, and other school materials in a small metal box. He reclined on his bed for a moment, delving back into the history of his town.</w:t>
      </w:r>
    </w:p>
    <w:p w14:paraId="459F42ED" w14:textId="77777777" w:rsidR="00FE0580" w:rsidRPr="002A3931" w:rsidRDefault="00FE0580" w:rsidP="00FE0580">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After a brief respite, he rose from the bed and exited the room, descending to the open yard of the house. He positioned himself in front of the sink, which held a mirror hanging above it, and studied his reflection. Retrieving a plastic comb from his pocket, he meticulously combed his hair, not stopping until he was content with its style.</w:t>
      </w:r>
    </w:p>
    <w:p w14:paraId="62525444" w14:textId="5E15F8B7" w:rsidR="00FE0580" w:rsidRPr="002A3931" w:rsidRDefault="00FE0580" w:rsidP="00FE0580">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 xml:space="preserve">From the yard, he ascended to the roof via a wooden ladder. His house was perched atop a hill, resembling a solitary beacon overseeing hundreds of homes in the Kani-Ashqan district. The </w:t>
      </w:r>
      <w:r w:rsidR="001379CC" w:rsidRPr="002A3931">
        <w:rPr>
          <w:rFonts w:ascii="Unikurd Web" w:hAnsi="Unikurd Web" w:cs="Unikurd Web"/>
          <w:sz w:val="24"/>
          <w:szCs w:val="24"/>
          <w:lang w:bidi="ar-IQ"/>
        </w:rPr>
        <w:t>neighbouring</w:t>
      </w:r>
      <w:r w:rsidRPr="002A3931">
        <w:rPr>
          <w:rFonts w:ascii="Unikurd Web" w:hAnsi="Unikurd Web" w:cs="Unikurd Web"/>
          <w:sz w:val="24"/>
          <w:szCs w:val="24"/>
          <w:lang w:bidi="ar-IQ"/>
        </w:rPr>
        <w:t xml:space="preserve"> houses were wedged so closely together that even from the roof, it was impossible to discern the activities within them.</w:t>
      </w:r>
    </w:p>
    <w:p w14:paraId="216B8E6F" w14:textId="07EB9669" w:rsidR="00FE0580" w:rsidRPr="002A3931" w:rsidRDefault="00FE0580" w:rsidP="00FE0580">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In front of his house, there was an even area spacious enough to accommodate two cars. From there, a narrow pathway extended approximately ten meters to a crossroads. On either side of this crossroads, the roads branched off, leading to various parts of the town. The third road continued straight ahead, visibly stretching for about two hundred meters before vanishing into the labyrinthine alleys, reemerging on the town's outskirts as it wound its way through the neck of Qaw-qird hill before disappearing again.</w:t>
      </w:r>
    </w:p>
    <w:p w14:paraId="21344CC2" w14:textId="77777777" w:rsidR="008843B7" w:rsidRPr="002A3931" w:rsidRDefault="008843B7" w:rsidP="008843B7">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While on the roof, he gazed toward Qaw-gird and noticed that pine trees were planted in terraces from the base of the hill to the summit, as if they were reaching for the sky. He descended to the open yard, exited the house, and set off on the road leading to Qaw-gird. Along the way, he passed rows of shops on both sides, with children either in groups or alone entering them to buy sweets and biscuits. He spotted the mosque preacher, clutching parts of his long cloak to keep it from touching the ground in one hand, and holding a copy of the Quran in the other as he hurried to reach the mosque and lead the prayer.</w:t>
      </w:r>
    </w:p>
    <w:p w14:paraId="59F39798" w14:textId="7B024595" w:rsidR="008843B7" w:rsidRPr="002A3931" w:rsidRDefault="008843B7" w:rsidP="008843B7">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In one of the alleys, he came across a group of women sitting in front of a house engaged in conversation. Feeling shy, he lowered his head and did not raise it until he had passed them by.</w:t>
      </w:r>
    </w:p>
    <w:p w14:paraId="6132D6A7" w14:textId="74EFAB40" w:rsidR="008843B7" w:rsidRPr="002A3931" w:rsidRDefault="008843B7" w:rsidP="008843B7">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 xml:space="preserve">Upon reaching Qaw-gird, he could see </w:t>
      </w:r>
      <w:r w:rsidR="00873FCA" w:rsidRPr="002A3931">
        <w:rPr>
          <w:rFonts w:ascii="Unikurd Web" w:hAnsi="Unikurd Web" w:cs="Unikurd Web"/>
          <w:sz w:val="24"/>
          <w:szCs w:val="24"/>
          <w:lang w:bidi="ar-IQ"/>
        </w:rPr>
        <w:t>Ballambo Mountain</w:t>
      </w:r>
      <w:r w:rsidRPr="002A3931">
        <w:rPr>
          <w:rFonts w:ascii="Unikurd Web" w:hAnsi="Unikurd Web" w:cs="Unikurd Web"/>
          <w:sz w:val="24"/>
          <w:szCs w:val="24"/>
          <w:lang w:bidi="ar-IQ"/>
        </w:rPr>
        <w:t xml:space="preserve"> in the distance. Although he desired to go there, his fear of the nearby Iraqi military base atop its peak changed his mind. He turned away from the mountain, which stood in silence. To his right, far away, lay </w:t>
      </w:r>
      <w:r w:rsidR="00873FCA" w:rsidRPr="002A3931">
        <w:rPr>
          <w:rFonts w:ascii="Unikurd Web" w:hAnsi="Unikurd Web" w:cs="Unikurd Web"/>
          <w:sz w:val="24"/>
          <w:szCs w:val="24"/>
          <w:lang w:bidi="ar-IQ"/>
        </w:rPr>
        <w:t>Shnrwe Mountain</w:t>
      </w:r>
      <w:r w:rsidRPr="002A3931">
        <w:rPr>
          <w:rFonts w:ascii="Unikurd Web" w:hAnsi="Unikurd Web" w:cs="Unikurd Web"/>
          <w:sz w:val="24"/>
          <w:szCs w:val="24"/>
          <w:lang w:bidi="ar-IQ"/>
        </w:rPr>
        <w:t xml:space="preserve">, still adorned with patches of snow from the previous winter, much like Ballambo with its military base. He let his gaze wander from the mountain's summit down to Ababayle village, then across the town's outskirts, Shehidan </w:t>
      </w:r>
      <w:r w:rsidR="00873FCA" w:rsidRPr="002A3931">
        <w:rPr>
          <w:rFonts w:ascii="Unikurd Web" w:hAnsi="Unikurd Web" w:cs="Unikurd Web"/>
          <w:sz w:val="24"/>
          <w:szCs w:val="24"/>
          <w:lang w:bidi="ar-IQ"/>
        </w:rPr>
        <w:t>neighbourhood</w:t>
      </w:r>
      <w:r w:rsidRPr="002A3931">
        <w:rPr>
          <w:rFonts w:ascii="Unikurd Web" w:hAnsi="Unikurd Web" w:cs="Unikurd Web"/>
          <w:sz w:val="24"/>
          <w:szCs w:val="24"/>
          <w:lang w:bidi="ar-IQ"/>
        </w:rPr>
        <w:t>, and continued scanning through alleys, houses, roads, mulberry and pine trees, and vine pergolas.</w:t>
      </w:r>
    </w:p>
    <w:p w14:paraId="1D970A09" w14:textId="1501BFF8" w:rsidR="008843B7" w:rsidRPr="002A3931" w:rsidRDefault="008843B7" w:rsidP="008843B7">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Eventually, he shifted his gaze far to the right, towards Suren Mountain, now tinged with blue hues, as if it too had recently shed its winter coat. Lowering his eyes to the Sharazoor plain, he briefly paused but gradually redirected his focus back to himself. On the way, the grave markers of Gullan</w:t>
      </w:r>
      <w:r w:rsidR="00E53D4B" w:rsidRPr="002A3931">
        <w:rPr>
          <w:rFonts w:ascii="Unikurd Web" w:hAnsi="Unikurd Web" w:cs="Unikurd Web"/>
          <w:sz w:val="24"/>
          <w:szCs w:val="24"/>
          <w:lang w:bidi="ar-IQ"/>
        </w:rPr>
        <w:t xml:space="preserve"> Cemetery</w:t>
      </w:r>
      <w:r w:rsidRPr="002A3931">
        <w:rPr>
          <w:rFonts w:ascii="Unikurd Web" w:hAnsi="Unikurd Web" w:cs="Unikurd Web"/>
          <w:sz w:val="24"/>
          <w:szCs w:val="24"/>
          <w:lang w:bidi="ar-IQ"/>
        </w:rPr>
        <w:t xml:space="preserve"> stopped him and held his attention. He had no choice but to leave Qaw-gird in</w:t>
      </w:r>
      <w:r w:rsidR="00E53D4B" w:rsidRPr="002A3931">
        <w:rPr>
          <w:rFonts w:ascii="Unikurd Web" w:hAnsi="Unikurd Web" w:cs="Unikurd Web"/>
          <w:sz w:val="24"/>
          <w:szCs w:val="24"/>
          <w:lang w:bidi="ar-IQ"/>
        </w:rPr>
        <w:t xml:space="preserve"> </w:t>
      </w:r>
      <w:r w:rsidRPr="002A3931">
        <w:rPr>
          <w:rFonts w:ascii="Unikurd Web" w:hAnsi="Unikurd Web" w:cs="Unikurd Web"/>
          <w:sz w:val="24"/>
          <w:szCs w:val="24"/>
          <w:lang w:bidi="ar-IQ"/>
        </w:rPr>
        <w:t>order to understand why these grave markers had disrupted his view.</w:t>
      </w:r>
    </w:p>
    <w:p w14:paraId="3949A3F5" w14:textId="2CC3F09B" w:rsidR="008843B7" w:rsidRPr="002A3931" w:rsidRDefault="008843B7" w:rsidP="008843B7">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 xml:space="preserve">He made his way to the graveyard and resumed his contemplation. Reading some epitaphs on the grave markers, he learned of various tragic stories: a young man killed in internal conflict, a revolutionary executed by the </w:t>
      </w:r>
      <w:r w:rsidR="00E53D4B" w:rsidRPr="002A3931">
        <w:rPr>
          <w:rFonts w:ascii="Unikurd Web" w:hAnsi="Unikurd Web" w:cs="Unikurd Web"/>
          <w:sz w:val="24"/>
          <w:szCs w:val="24"/>
          <w:lang w:bidi="ar-IQ"/>
        </w:rPr>
        <w:t>Ba’ath Party</w:t>
      </w:r>
      <w:r w:rsidRPr="002A3931">
        <w:rPr>
          <w:rFonts w:ascii="Unikurd Web" w:hAnsi="Unikurd Web" w:cs="Unikurd Web"/>
          <w:sz w:val="24"/>
          <w:szCs w:val="24"/>
          <w:lang w:bidi="ar-IQ"/>
        </w:rPr>
        <w:t xml:space="preserve">, a family torn apart by Iranian </w:t>
      </w:r>
      <w:r w:rsidR="00A8554E" w:rsidRPr="002A3931">
        <w:rPr>
          <w:rFonts w:ascii="Unikurd Web" w:hAnsi="Unikurd Web" w:cs="Unikurd Web"/>
          <w:sz w:val="24"/>
          <w:szCs w:val="24"/>
          <w:lang w:bidi="ar-IQ"/>
        </w:rPr>
        <w:t xml:space="preserve">government’s </w:t>
      </w:r>
      <w:r w:rsidRPr="002A3931">
        <w:rPr>
          <w:rFonts w:ascii="Unikurd Web" w:hAnsi="Unikurd Web" w:cs="Unikurd Web"/>
          <w:sz w:val="24"/>
          <w:szCs w:val="24"/>
          <w:lang w:bidi="ar-IQ"/>
        </w:rPr>
        <w:t>bombardment, an only son lost to cancer, and a couple who succumbed to heartache after their son's disappearance. He couldn't bring himself to read the epitaphs of the fifth, sixth, and subsequent graves and hastened back to the town.</w:t>
      </w:r>
    </w:p>
    <w:p w14:paraId="189B3285" w14:textId="77777777" w:rsidR="00690D5A" w:rsidRPr="002A3931" w:rsidRDefault="008843B7" w:rsidP="00690D5A">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 xml:space="preserve">In the Jewish </w:t>
      </w:r>
      <w:r w:rsidR="00464B90" w:rsidRPr="002A3931">
        <w:rPr>
          <w:rFonts w:ascii="Unikurd Web" w:hAnsi="Unikurd Web" w:cs="Unikurd Web"/>
          <w:sz w:val="24"/>
          <w:szCs w:val="24"/>
          <w:lang w:bidi="ar-IQ"/>
        </w:rPr>
        <w:t>neighbourhood</w:t>
      </w:r>
      <w:r w:rsidRPr="002A3931">
        <w:rPr>
          <w:rFonts w:ascii="Unikurd Web" w:hAnsi="Unikurd Web" w:cs="Unikurd Web"/>
          <w:sz w:val="24"/>
          <w:szCs w:val="24"/>
          <w:lang w:bidi="ar-IQ"/>
        </w:rPr>
        <w:t xml:space="preserve"> of the town, he paused in front of the synagogue. He peeked inside the door and observed some men gathered around a pond, dipping their hands in it to cleanse their faces, arms, and hands as they performed ablution, reciting, "God is great... God is great," with each immersion. A tall preacher in a white turban moved about slowly, adjusting his thobe and turban, preparing for the congregational prayer.</w:t>
      </w:r>
    </w:p>
    <w:p w14:paraId="6ECFC0E5" w14:textId="51A741FC" w:rsidR="00690D5A" w:rsidRPr="002A3931" w:rsidRDefault="00690D5A" w:rsidP="00690D5A">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Kawan withdrew his head astonishingly and cast a quick glance to the right and left of the alley. Then, he lifted his gaze above the front door of the synagogue and noticed a faded sign that read, "Ahmedi Mosque!"</w:t>
      </w:r>
    </w:p>
    <w:p w14:paraId="221F0DA7" w14:textId="08171DE5" w:rsidR="00690D5A" w:rsidRPr="002A3931" w:rsidRDefault="00690D5A" w:rsidP="00690D5A">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 xml:space="preserve">He departed from the area and made his way to Othman Pasha's villa. He paused briefly in front of the villa's entrance and then entered. There were no guards, no one to assist him, no servants, and neither Adela </w:t>
      </w:r>
      <w:r w:rsidR="00F87114" w:rsidRPr="002A3931">
        <w:rPr>
          <w:rFonts w:ascii="Unikurd Web" w:hAnsi="Unikurd Web" w:cs="Unikurd Web"/>
          <w:sz w:val="24"/>
          <w:szCs w:val="24"/>
          <w:lang w:bidi="ar-IQ"/>
        </w:rPr>
        <w:t>Xanm</w:t>
      </w:r>
      <w:r w:rsidRPr="002A3931">
        <w:rPr>
          <w:rFonts w:ascii="Unikurd Web" w:hAnsi="Unikurd Web" w:cs="Unikurd Web"/>
          <w:sz w:val="24"/>
          <w:szCs w:val="24"/>
          <w:lang w:bidi="ar-IQ"/>
        </w:rPr>
        <w:t xml:space="preserve"> nor Pasha; there was no one around at all.</w:t>
      </w:r>
    </w:p>
    <w:p w14:paraId="7C79B74E" w14:textId="3B0E4FA7" w:rsidR="00690D5A" w:rsidRPr="002A3931" w:rsidRDefault="00690D5A" w:rsidP="00690D5A">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 xml:space="preserve">In the open courtyard, he saw the pond had lost its former charm, with the branches of an untrimmed mulberry tree providing a </w:t>
      </w:r>
      <w:r w:rsidR="00735EF3" w:rsidRPr="002A3931">
        <w:rPr>
          <w:rFonts w:ascii="Unikurd Web" w:hAnsi="Unikurd Web" w:cs="Unikurd Web"/>
          <w:sz w:val="24"/>
          <w:szCs w:val="24"/>
          <w:lang w:bidi="ar-IQ"/>
        </w:rPr>
        <w:t>meagre</w:t>
      </w:r>
      <w:r w:rsidRPr="002A3931">
        <w:rPr>
          <w:rFonts w:ascii="Unikurd Web" w:hAnsi="Unikurd Web" w:cs="Unikurd Web"/>
          <w:sz w:val="24"/>
          <w:szCs w:val="24"/>
          <w:lang w:bidi="ar-IQ"/>
        </w:rPr>
        <w:t xml:space="preserve"> shadow as if they sympathized with its dryness. The continuous drops from an old tap, which had replaced the fountain inside the pond, resembled gentle rains, as if they aimed to revive the life within the decaying leaves that had fallen from the mulberry.</w:t>
      </w:r>
    </w:p>
    <w:p w14:paraId="3FED6766" w14:textId="74029EB9" w:rsidR="00690D5A" w:rsidRPr="002A3931" w:rsidRDefault="00690D5A" w:rsidP="00690D5A">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 xml:space="preserve">He proceeded through the three separate living quarters of the villa. As he ascended a worn staircase in an attempt to reach Adela </w:t>
      </w:r>
      <w:r w:rsidR="00CD70CD" w:rsidRPr="002A3931">
        <w:rPr>
          <w:rFonts w:ascii="Unikurd Web" w:hAnsi="Unikurd Web" w:cs="Unikurd Web"/>
          <w:sz w:val="24"/>
          <w:szCs w:val="24"/>
          <w:lang w:bidi="ar-IQ"/>
        </w:rPr>
        <w:t>Xanm</w:t>
      </w:r>
      <w:r w:rsidRPr="002A3931">
        <w:rPr>
          <w:rFonts w:ascii="Unikurd Web" w:hAnsi="Unikurd Web" w:cs="Unikurd Web"/>
          <w:sz w:val="24"/>
          <w:szCs w:val="24"/>
          <w:lang w:bidi="ar-IQ"/>
        </w:rPr>
        <w:t>'s Diwaxan (a communal gathering place) on the first floor, he encountered what seemed to be a door in the past. Here, he accessed a long, narrow, and dimly lit hall. Three arched windows on his right were devoid of glass, covered with worn, wrinkled, and baggy nylons. Filtered light seeped in from outside through the nylons, casting a blurry silhouette of Kawan within.</w:t>
      </w:r>
    </w:p>
    <w:p w14:paraId="60269A79" w14:textId="5936FC7B" w:rsidR="007120A7" w:rsidRPr="002A3931" w:rsidRDefault="00690D5A" w:rsidP="007120A7">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 xml:space="preserve">He surveyed the hall, searching for his lighter in his bag to shed some light on his surroundings. However, the darkness prevailed, preventing him from seeing much. Even if he could see, what could he find? The coffered </w:t>
      </w:r>
      <w:r w:rsidR="004A5794" w:rsidRPr="002A3931">
        <w:rPr>
          <w:rFonts w:ascii="Unikurd Web" w:hAnsi="Unikurd Web" w:cs="Unikurd Web"/>
          <w:sz w:val="24"/>
          <w:szCs w:val="24"/>
          <w:lang w:bidi="ar-IQ"/>
        </w:rPr>
        <w:t>ceilings</w:t>
      </w:r>
      <w:r w:rsidRPr="002A3931">
        <w:rPr>
          <w:rFonts w:ascii="Unikurd Web" w:hAnsi="Unikurd Web" w:cs="Unikurd Web"/>
          <w:sz w:val="24"/>
          <w:szCs w:val="24"/>
          <w:lang w:bidi="ar-IQ"/>
        </w:rPr>
        <w:t xml:space="preserve"> beads and sapphires had all fallen; there were no remnants of the braided pendants of chandeliers or lanterns. Only broken frames of stained glass remained. Isfahani,</w:t>
      </w:r>
    </w:p>
    <w:p w14:paraId="6E4699FE" w14:textId="33ABC80E" w:rsidR="00690D5A" w:rsidRPr="002A3931" w:rsidRDefault="00690D5A" w:rsidP="007120A7">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Kashani, and Tabrizi rugs and carpets were absent, as were clothing chests and stained-glass boards in their corners.</w:t>
      </w:r>
    </w:p>
    <w:p w14:paraId="6E6423E1" w14:textId="23EE9286" w:rsidR="00747BE7" w:rsidRPr="002A3931" w:rsidRDefault="00747BE7" w:rsidP="00747BE7">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Tahîr Beg and Ahmed Muxtar Jaff's Diwans (collections of poems) and the latter's novelette 'The Question of Conscience' were nowhere to be found in the recesses. Their kullaballs and p</w:t>
      </w:r>
      <w:r w:rsidR="00CF3959" w:rsidRPr="002A3931">
        <w:rPr>
          <w:rFonts w:ascii="Unikurd Web" w:hAnsi="Unikurd Web" w:cs="Unikurd Web"/>
          <w:sz w:val="24"/>
          <w:szCs w:val="24"/>
          <w:lang w:bidi="ar-IQ"/>
        </w:rPr>
        <w:t>e</w:t>
      </w:r>
      <w:r w:rsidRPr="002A3931">
        <w:rPr>
          <w:rFonts w:ascii="Unikurd Web" w:hAnsi="Unikurd Web" w:cs="Unikurd Web"/>
          <w:sz w:val="24"/>
          <w:szCs w:val="24"/>
          <w:lang w:bidi="ar-IQ"/>
        </w:rPr>
        <w:t xml:space="preserve">saks (felted wool short-sleeved and sleeveless vests) weren't hanging alongside </w:t>
      </w:r>
      <w:r w:rsidR="00F87114" w:rsidRPr="002A3931">
        <w:rPr>
          <w:rFonts w:ascii="Unikurd Web" w:hAnsi="Unikurd Web" w:cs="Unikurd Web"/>
          <w:sz w:val="24"/>
          <w:szCs w:val="24"/>
          <w:lang w:bidi="ar-IQ"/>
        </w:rPr>
        <w:t>M</w:t>
      </w:r>
      <w:r w:rsidRPr="002A3931">
        <w:rPr>
          <w:rFonts w:ascii="Unikurd Web" w:hAnsi="Unikurd Web" w:cs="Unikurd Web"/>
          <w:sz w:val="24"/>
          <w:szCs w:val="24"/>
          <w:lang w:bidi="ar-IQ"/>
        </w:rPr>
        <w:t xml:space="preserve">artini and </w:t>
      </w:r>
      <w:r w:rsidR="00F87114" w:rsidRPr="002A3931">
        <w:rPr>
          <w:rFonts w:ascii="Unikurd Web" w:hAnsi="Unikurd Web" w:cs="Unikurd Web"/>
          <w:sz w:val="24"/>
          <w:szCs w:val="24"/>
          <w:lang w:bidi="ar-IQ"/>
        </w:rPr>
        <w:t>Mauser</w:t>
      </w:r>
      <w:r w:rsidRPr="002A3931">
        <w:rPr>
          <w:rFonts w:ascii="Unikurd Web" w:hAnsi="Unikurd Web" w:cs="Unikurd Web"/>
          <w:sz w:val="24"/>
          <w:szCs w:val="24"/>
          <w:lang w:bidi="ar-IQ"/>
        </w:rPr>
        <w:t xml:space="preserve"> rifles on the walls. Only the hearth of the wooden stove remained; bamboo blinds, Jajem (thin and shaggy embroidered carpets), and felted wool carpets and coversheets were either absent or lay folded.</w:t>
      </w:r>
    </w:p>
    <w:p w14:paraId="1F6E4075" w14:textId="77777777" w:rsidR="00747BE7" w:rsidRPr="002A3931" w:rsidRDefault="00747BE7" w:rsidP="00747BE7">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Skullcaps (Fês) adorned with gold chains, lira (coin), salta (short jacket), hêlek (vest), kewa (long coat with or without sleeve), lechk (headscarf), and kollewane (shawl) were conspicuously absent. The scent of bedding and the enticing aroma of food in pots were nowhere to be found, replaced by the scent of mold, decaying wood, damp soil, and weathered bricks, remnants of years of rainwater leaks.</w:t>
      </w:r>
    </w:p>
    <w:p w14:paraId="27DC2416" w14:textId="3EAE77C9" w:rsidR="00747BE7" w:rsidRPr="002A3931" w:rsidRDefault="00747BE7" w:rsidP="00747BE7">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The Hîza (butter-skin pouch) and Henbane (container made of animal skin) were missing. The once familiar sounds of a silver samovar's whistle and the clanging of copper pots, plates, trays, spoons, ladles for curries, and rice paddles had all vanished. The hearth of the wooden stove had fallen into disrepair, with no sign of water storage jars or clay water coolers. The lively sounds of people gathering in the Diwaxan in the afternoons were silent, along with the greetings and farewells of male and female visitors.</w:t>
      </w:r>
    </w:p>
    <w:p w14:paraId="19848904" w14:textId="77777777" w:rsidR="007120A7" w:rsidRPr="002A3931" w:rsidRDefault="00690D5A" w:rsidP="007120A7">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There were no signs of girls, elegantly dressed with red coral necklaces and</w:t>
      </w:r>
      <w:r w:rsidRPr="002A3931">
        <w:rPr>
          <w:rFonts w:ascii="Unikurd Web" w:hAnsi="Unikurd Web" w:cs="Unikurd Web"/>
          <w:sz w:val="24"/>
          <w:szCs w:val="24"/>
          <w:u w:val="single"/>
          <w:lang w:bidi="ar-IQ"/>
        </w:rPr>
        <w:t xml:space="preserve"> </w:t>
      </w:r>
      <w:r w:rsidRPr="002A3931">
        <w:rPr>
          <w:rFonts w:ascii="Unikurd Web" w:hAnsi="Unikurd Web" w:cs="Unikurd Web"/>
          <w:sz w:val="24"/>
          <w:szCs w:val="24"/>
          <w:lang w:bidi="ar-IQ"/>
        </w:rPr>
        <w:t>tattooed chins, with Kl (eyeliner) accentuating their eyes to captivate the young male visitors. The whereabouts of the Diwaxan's assistants and lanky men</w:t>
      </w:r>
    </w:p>
    <w:p w14:paraId="0FEDBEFA" w14:textId="02AE10D4" w:rsidR="00690D5A" w:rsidRPr="002A3931" w:rsidRDefault="00690D5A" w:rsidP="007120A7">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remained a mystery. The coat rack for guests had disappeared, and there was no trace of the pantry or the palette used for butter churns.</w:t>
      </w:r>
    </w:p>
    <w:p w14:paraId="3FF4DDCD" w14:textId="77777777" w:rsidR="002C0FA0" w:rsidRPr="002A3931" w:rsidRDefault="002C0FA0" w:rsidP="002C0FA0">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There was nothing particularly noteworthy to catch one's eye, and the only sound was that of the worn, wrinkled plastic nylons covering the windows. Occasionally, they rustled softly when stirred by gentle gusts of wind from outside, as if attempting to awaken the deep slumber of days long past.</w:t>
      </w:r>
    </w:p>
    <w:p w14:paraId="528AA32A" w14:textId="5CB2B5C2" w:rsidR="002C0FA0" w:rsidRPr="002A3931" w:rsidRDefault="002C0FA0" w:rsidP="002C0FA0">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 xml:space="preserve">Suddenly, the startling sound of footsteps echoed through the hall. Kawan turned toward the source, a hole in the wall through which a beam of light filtered. It didn't take long for a man and a child to emerge at the edge of the opening. The man was dressed in a black jacket and patchy white trousers, with a well-worn yellow hat folded around his head. He held the right hand of a child with blond, curly, and </w:t>
      </w:r>
      <w:r w:rsidR="0061621E" w:rsidRPr="002A3931">
        <w:rPr>
          <w:rFonts w:ascii="Unikurd Web" w:hAnsi="Unikurd Web" w:cs="Unikurd Web"/>
          <w:sz w:val="24"/>
          <w:szCs w:val="24"/>
          <w:lang w:bidi="ar-IQ"/>
        </w:rPr>
        <w:t>dishevelled</w:t>
      </w:r>
      <w:r w:rsidRPr="002A3931">
        <w:rPr>
          <w:rFonts w:ascii="Unikurd Web" w:hAnsi="Unikurd Web" w:cs="Unikurd Web"/>
          <w:sz w:val="24"/>
          <w:szCs w:val="24"/>
          <w:lang w:bidi="ar-IQ"/>
        </w:rPr>
        <w:t xml:space="preserve"> hair. The child was clad in a food-stained, long, and dirty robe. A green fabric tissue held an amulet secured with a safety pin to her chest. Her small, bare, and grimy feet stood beside her father's plastic shoe, now missing its laces.</w:t>
      </w:r>
    </w:p>
    <w:p w14:paraId="1193DBA6" w14:textId="039481CD" w:rsidR="002C0FA0" w:rsidRPr="002A3931" w:rsidRDefault="002C0FA0" w:rsidP="002C0FA0">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 xml:space="preserve">With his left hand, the man held the child's right hand, who had blond, curly, and </w:t>
      </w:r>
      <w:r w:rsidR="0061621E" w:rsidRPr="002A3931">
        <w:rPr>
          <w:rFonts w:ascii="Unikurd Web" w:hAnsi="Unikurd Web" w:cs="Unikurd Web"/>
          <w:sz w:val="24"/>
          <w:szCs w:val="24"/>
          <w:lang w:bidi="ar-IQ"/>
        </w:rPr>
        <w:t>dishevelled</w:t>
      </w:r>
      <w:r w:rsidRPr="002A3931">
        <w:rPr>
          <w:rFonts w:ascii="Unikurd Web" w:hAnsi="Unikurd Web" w:cs="Unikurd Web"/>
          <w:sz w:val="24"/>
          <w:szCs w:val="24"/>
          <w:lang w:bidi="ar-IQ"/>
        </w:rPr>
        <w:t xml:space="preserve"> hair. She was dressed in a food-stained, long, and dirty robe, with an amulet folded in a green fabric tissue pinned to her chest with a safety pin. Her little, bare, and dirty feet stood beside her father's plastic shoe, which now lacked its laces at the edge of the opening.</w:t>
      </w:r>
    </w:p>
    <w:p w14:paraId="6937C3FF" w14:textId="77777777" w:rsidR="002C0FA0" w:rsidRPr="002A3931" w:rsidRDefault="002C0FA0" w:rsidP="002C0FA0">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The man, with an anxious look, turned to Kawan and stuttered, "Who are you? What are you doing here?"</w:t>
      </w:r>
    </w:p>
    <w:p w14:paraId="568E7C32" w14:textId="77777777" w:rsidR="002C0FA0" w:rsidRPr="002A3931" w:rsidRDefault="002C0FA0" w:rsidP="002C0FA0">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Kawan, cautious, responded with a question of his own, "And who are you?"</w:t>
      </w:r>
    </w:p>
    <w:p w14:paraId="25DA5EC6" w14:textId="77777777" w:rsidR="002C0FA0" w:rsidRPr="002A3931" w:rsidRDefault="002C0FA0" w:rsidP="002C0FA0">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The man replied, "I am Aziz."</w:t>
      </w:r>
    </w:p>
    <w:p w14:paraId="40AA0C3F" w14:textId="0AB76C4D" w:rsidR="007120A7" w:rsidRPr="002A3931" w:rsidRDefault="002C0FA0" w:rsidP="007120A7">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 xml:space="preserve">"I am in search of Adela </w:t>
      </w:r>
      <w:r w:rsidR="00F87114" w:rsidRPr="002A3931">
        <w:rPr>
          <w:rFonts w:ascii="Unikurd Web" w:hAnsi="Unikurd Web" w:cs="Unikurd Web"/>
          <w:sz w:val="24"/>
          <w:szCs w:val="24"/>
          <w:lang w:bidi="ar-IQ"/>
        </w:rPr>
        <w:t>Xanm</w:t>
      </w:r>
      <w:r w:rsidRPr="002A3931">
        <w:rPr>
          <w:rFonts w:ascii="Unikurd Web" w:hAnsi="Unikurd Web" w:cs="Unikurd Web"/>
          <w:sz w:val="24"/>
          <w:szCs w:val="24"/>
          <w:lang w:bidi="ar-IQ"/>
        </w:rPr>
        <w:t>," Kawan inquired.</w:t>
      </w:r>
    </w:p>
    <w:p w14:paraId="4D73D187" w14:textId="77777777" w:rsidR="00F87114" w:rsidRPr="002A3931" w:rsidRDefault="002C0FA0" w:rsidP="00F87114">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 xml:space="preserve">Aziz, in astonishment, responded, "Adela </w:t>
      </w:r>
      <w:r w:rsidR="00F87114" w:rsidRPr="002A3931">
        <w:rPr>
          <w:rFonts w:ascii="Unikurd Web" w:hAnsi="Unikurd Web" w:cs="Unikurd Web"/>
          <w:sz w:val="24"/>
          <w:szCs w:val="24"/>
          <w:lang w:bidi="ar-IQ"/>
        </w:rPr>
        <w:t>Xanm</w:t>
      </w:r>
      <w:r w:rsidRPr="002A3931">
        <w:rPr>
          <w:rFonts w:ascii="Unikurd Web" w:hAnsi="Unikurd Web" w:cs="Unikurd Web"/>
          <w:sz w:val="24"/>
          <w:szCs w:val="24"/>
          <w:lang w:bidi="ar-IQ"/>
        </w:rPr>
        <w:t>? I don't know anyone by that name."</w:t>
      </w:r>
    </w:p>
    <w:p w14:paraId="66EE1B92" w14:textId="1E2A07A4" w:rsidR="002C0FA0" w:rsidRPr="002A3931" w:rsidRDefault="002C0FA0" w:rsidP="00F87114">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Kawan pressed further, "And what brings you here?"</w:t>
      </w:r>
    </w:p>
    <w:p w14:paraId="63BF4F8E" w14:textId="77777777" w:rsidR="002C0FA0" w:rsidRPr="002A3931" w:rsidRDefault="002C0FA0" w:rsidP="002C0FA0">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Aziz explained, "Out of kindness, they allowed us to stay here. It's just my four-year-old daughter and me now; my wife has left us."</w:t>
      </w:r>
    </w:p>
    <w:p w14:paraId="0B6EF78B" w14:textId="77777777" w:rsidR="002C0FA0" w:rsidRPr="002A3931" w:rsidRDefault="002C0FA0" w:rsidP="002C0FA0">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"Why?" Kawan asked, his curiosity piqued.</w:t>
      </w:r>
    </w:p>
    <w:p w14:paraId="2001DAD6" w14:textId="77777777" w:rsidR="002C0FA0" w:rsidRPr="002A3931" w:rsidRDefault="002C0FA0" w:rsidP="002C0FA0">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Aziz, head bowed, responded mournfully, "I don't know if my misfortune is to blame."</w:t>
      </w:r>
    </w:p>
    <w:p w14:paraId="4A3E347E" w14:textId="77777777" w:rsidR="002C0FA0" w:rsidRPr="002A3931" w:rsidRDefault="002C0FA0" w:rsidP="002C0FA0">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"Why?" Kawan inquired again.</w:t>
      </w:r>
    </w:p>
    <w:p w14:paraId="2D048598" w14:textId="77777777" w:rsidR="002C0FA0" w:rsidRPr="002A3931" w:rsidRDefault="002C0FA0" w:rsidP="002C0FA0">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Aziz answered, "My wife had psychological problems."</w:t>
      </w:r>
    </w:p>
    <w:p w14:paraId="27654080" w14:textId="77777777" w:rsidR="002C0FA0" w:rsidRPr="002A3931" w:rsidRDefault="002C0FA0" w:rsidP="002C0FA0">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For a few seconds, Kawan and Aziz silently regarded each other. Then, Aziz broke the silence, asking Kawan, "Are you related to the owner of this dilapidated house?"</w:t>
      </w:r>
    </w:p>
    <w:p w14:paraId="31545F76" w14:textId="02F26CEF" w:rsidR="007120A7" w:rsidRPr="002A3931" w:rsidRDefault="002C0FA0" w:rsidP="002C0FA0">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 xml:space="preserve">As Kawan approached Aziz and his daughter, his face became more visible in the beam of light. "I have no connection to the owner," Kawan explained. "I am merely a </w:t>
      </w:r>
      <w:r w:rsidR="007120A7" w:rsidRPr="002A3931">
        <w:rPr>
          <w:rFonts w:ascii="Unikurd Web" w:hAnsi="Unikurd Web" w:cs="Unikurd Web"/>
          <w:sz w:val="24"/>
          <w:szCs w:val="24"/>
          <w:lang w:bidi="ar-IQ"/>
        </w:rPr>
        <w:t>traveller</w:t>
      </w:r>
      <w:r w:rsidRPr="002A3931">
        <w:rPr>
          <w:rFonts w:ascii="Unikurd Web" w:hAnsi="Unikurd Web" w:cs="Unikurd Web"/>
          <w:sz w:val="24"/>
          <w:szCs w:val="24"/>
          <w:lang w:bidi="ar-IQ"/>
        </w:rPr>
        <w:t xml:space="preserve">." </w:t>
      </w:r>
    </w:p>
    <w:p w14:paraId="5BA4690C" w14:textId="2A7A4FCE" w:rsidR="002C0FA0" w:rsidRPr="002A3931" w:rsidRDefault="002C0FA0" w:rsidP="002C0FA0">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He then gently caressed the girl's hair before leaving them.</w:t>
      </w:r>
    </w:p>
    <w:p w14:paraId="0A72AFEE" w14:textId="77777777" w:rsidR="008843B7" w:rsidRPr="002A3931" w:rsidRDefault="008843B7" w:rsidP="00FE0580">
      <w:pPr>
        <w:spacing w:line="360" w:lineRule="auto"/>
        <w:rPr>
          <w:rFonts w:ascii="Unikurd Web" w:hAnsi="Unikurd Web" w:cs="Unikurd Web"/>
          <w:sz w:val="24"/>
          <w:szCs w:val="24"/>
          <w:lang w:bidi="ar-IQ"/>
        </w:rPr>
      </w:pPr>
    </w:p>
    <w:p w14:paraId="17EC0E97" w14:textId="77777777" w:rsidR="008843B7" w:rsidRPr="002A3931" w:rsidRDefault="008843B7" w:rsidP="00FE0580">
      <w:pPr>
        <w:spacing w:line="360" w:lineRule="auto"/>
        <w:rPr>
          <w:rFonts w:ascii="Unikurd Web" w:hAnsi="Unikurd Web" w:cs="Unikurd Web"/>
          <w:sz w:val="24"/>
          <w:szCs w:val="24"/>
          <w:lang w:bidi="ar-IQ"/>
        </w:rPr>
      </w:pPr>
    </w:p>
    <w:p w14:paraId="6C1B33F8" w14:textId="77777777" w:rsidR="0036605C" w:rsidRPr="002A3931" w:rsidRDefault="0036605C" w:rsidP="007955F5">
      <w:pPr>
        <w:spacing w:line="360" w:lineRule="auto"/>
        <w:rPr>
          <w:rFonts w:ascii="Unikurd Web" w:eastAsia="Times New Roman" w:hAnsi="Unikurd Web" w:cs="Unikurd Web"/>
          <w:color w:val="000000" w:themeColor="text1"/>
          <w:sz w:val="24"/>
          <w:szCs w:val="24"/>
          <w:lang w:bidi="ar-IQ"/>
        </w:rPr>
      </w:pPr>
    </w:p>
    <w:p w14:paraId="700893F1" w14:textId="77777777" w:rsidR="0036605C" w:rsidRPr="002A3931" w:rsidRDefault="0036605C" w:rsidP="007955F5">
      <w:pPr>
        <w:spacing w:line="360" w:lineRule="auto"/>
        <w:rPr>
          <w:rFonts w:ascii="Unikurd Web" w:eastAsia="Times New Roman" w:hAnsi="Unikurd Web" w:cs="Unikurd Web"/>
          <w:color w:val="000000" w:themeColor="text1"/>
          <w:sz w:val="24"/>
          <w:szCs w:val="24"/>
          <w:lang w:bidi="ar-IQ"/>
        </w:rPr>
      </w:pPr>
    </w:p>
    <w:p w14:paraId="03838E6F" w14:textId="77777777" w:rsidR="007120A7" w:rsidRPr="002A3931" w:rsidRDefault="007120A7" w:rsidP="007955F5">
      <w:pPr>
        <w:spacing w:line="360" w:lineRule="auto"/>
        <w:rPr>
          <w:rFonts w:ascii="Unikurd Web" w:eastAsia="Times New Roman" w:hAnsi="Unikurd Web" w:cs="Unikurd Web"/>
          <w:color w:val="000000" w:themeColor="text1"/>
          <w:sz w:val="24"/>
          <w:szCs w:val="24"/>
          <w:lang w:bidi="ar-IQ"/>
        </w:rPr>
      </w:pPr>
    </w:p>
    <w:p w14:paraId="22A633C0" w14:textId="77777777" w:rsidR="007120A7" w:rsidRPr="002A3931" w:rsidRDefault="007120A7" w:rsidP="007955F5">
      <w:pPr>
        <w:spacing w:line="360" w:lineRule="auto"/>
        <w:rPr>
          <w:rFonts w:ascii="Unikurd Web" w:eastAsia="Times New Roman" w:hAnsi="Unikurd Web" w:cs="Unikurd Web"/>
          <w:color w:val="000000" w:themeColor="text1"/>
          <w:sz w:val="24"/>
          <w:szCs w:val="24"/>
          <w:lang w:bidi="ar-IQ"/>
        </w:rPr>
      </w:pPr>
    </w:p>
    <w:p w14:paraId="1AD64DFB" w14:textId="77777777" w:rsidR="007120A7" w:rsidRPr="002A3931" w:rsidRDefault="007120A7" w:rsidP="007955F5">
      <w:pPr>
        <w:spacing w:line="360" w:lineRule="auto"/>
        <w:rPr>
          <w:rFonts w:ascii="Unikurd Web" w:eastAsia="Times New Roman" w:hAnsi="Unikurd Web" w:cs="Unikurd Web"/>
          <w:color w:val="000000" w:themeColor="text1"/>
          <w:sz w:val="24"/>
          <w:szCs w:val="24"/>
          <w:lang w:bidi="ar-IQ"/>
        </w:rPr>
      </w:pPr>
    </w:p>
    <w:p w14:paraId="67A597A6" w14:textId="363525B8" w:rsidR="001A7AB5" w:rsidRPr="008527F5" w:rsidRDefault="00626177" w:rsidP="00626C8C">
      <w:pPr>
        <w:spacing w:line="360" w:lineRule="auto"/>
        <w:jc w:val="center"/>
        <w:rPr>
          <w:rFonts w:ascii="Unikurd Web" w:hAnsi="Unikurd Web" w:cs="Unikurd Web"/>
          <w:b/>
          <w:bCs/>
          <w:sz w:val="24"/>
          <w:szCs w:val="24"/>
          <w:lang w:bidi="ar-IQ"/>
        </w:rPr>
      </w:pPr>
      <w:r w:rsidRPr="008527F5">
        <w:rPr>
          <w:rFonts w:ascii="Unikurd Web" w:hAnsi="Unikurd Web" w:cs="Unikurd Web"/>
          <w:b/>
          <w:bCs/>
          <w:sz w:val="24"/>
          <w:szCs w:val="24"/>
          <w:lang w:bidi="ar-IQ"/>
        </w:rPr>
        <w:t>(</w:t>
      </w:r>
      <w:r w:rsidR="004D7A20" w:rsidRPr="008527F5">
        <w:rPr>
          <w:rFonts w:ascii="Unikurd Web" w:hAnsi="Unikurd Web" w:cs="Unikurd Web"/>
          <w:b/>
          <w:bCs/>
          <w:sz w:val="24"/>
          <w:szCs w:val="24"/>
        </w:rPr>
        <w:t>Chapter</w:t>
      </w:r>
      <w:r w:rsidR="004D7A20" w:rsidRPr="008527F5">
        <w:rPr>
          <w:rFonts w:ascii="Unikurd Web" w:eastAsia="Times New Roman" w:hAnsi="Unikurd Web" w:cs="Unikurd Web"/>
          <w:b/>
          <w:bCs/>
          <w:color w:val="000000" w:themeColor="text1"/>
          <w:sz w:val="24"/>
          <w:szCs w:val="24"/>
          <w:lang w:val="en-US" w:bidi="ar-KW"/>
        </w:rPr>
        <w:t xml:space="preserve"> -</w:t>
      </w:r>
      <w:r w:rsidRPr="008527F5">
        <w:rPr>
          <w:rFonts w:ascii="Unikurd Web" w:hAnsi="Unikurd Web" w:cs="Unikurd Web"/>
          <w:b/>
          <w:bCs/>
          <w:sz w:val="24"/>
          <w:szCs w:val="24"/>
          <w:lang w:bidi="ar-IQ"/>
        </w:rPr>
        <w:t>17)</w:t>
      </w:r>
    </w:p>
    <w:p w14:paraId="0AE63B61" w14:textId="0C584882" w:rsidR="001A7AB5" w:rsidRPr="00541335" w:rsidRDefault="001A7AB5" w:rsidP="00407314">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He stood still on the</w:t>
      </w:r>
      <w:bookmarkStart w:id="12" w:name="_Hlk147945259"/>
      <w:r w:rsidRPr="00541335">
        <w:rPr>
          <w:rFonts w:ascii="Unikurd Web" w:hAnsi="Unikurd Web" w:cs="Unikurd Web"/>
          <w:color w:val="000000" w:themeColor="text1"/>
          <w:sz w:val="24"/>
          <w:szCs w:val="24"/>
          <w:lang w:bidi="ar-IQ"/>
        </w:rPr>
        <w:t xml:space="preserve"> tarmac road </w:t>
      </w:r>
      <w:bookmarkEnd w:id="12"/>
      <w:r w:rsidRPr="00541335">
        <w:rPr>
          <w:rFonts w:ascii="Unikurd Web" w:hAnsi="Unikurd Web" w:cs="Unikurd Web"/>
          <w:color w:val="000000" w:themeColor="text1"/>
          <w:sz w:val="24"/>
          <w:szCs w:val="24"/>
          <w:lang w:bidi="ar-IQ"/>
        </w:rPr>
        <w:t xml:space="preserve">that ran through the town's </w:t>
      </w:r>
      <w:r w:rsidR="0069702A" w:rsidRPr="00541335">
        <w:rPr>
          <w:rFonts w:ascii="Unikurd Web" w:hAnsi="Unikurd Web" w:cs="Unikurd Web"/>
          <w:color w:val="000000" w:themeColor="text1"/>
          <w:sz w:val="24"/>
          <w:szCs w:val="24"/>
          <w:lang w:bidi="ar-IQ"/>
        </w:rPr>
        <w:t>centre</w:t>
      </w:r>
      <w:r w:rsidRPr="00541335">
        <w:rPr>
          <w:rFonts w:ascii="Unikurd Web" w:hAnsi="Unikurd Web" w:cs="Unikurd Web"/>
          <w:color w:val="000000" w:themeColor="text1"/>
          <w:sz w:val="24"/>
          <w:szCs w:val="24"/>
          <w:lang w:bidi="ar-IQ"/>
        </w:rPr>
        <w:t xml:space="preserve">. </w:t>
      </w:r>
      <w:bookmarkStart w:id="13" w:name="_Hlk147945279"/>
      <w:r w:rsidRPr="00541335">
        <w:rPr>
          <w:rFonts w:ascii="Unikurd Web" w:hAnsi="Unikurd Web" w:cs="Unikurd Web"/>
          <w:color w:val="000000" w:themeColor="text1"/>
          <w:sz w:val="24"/>
          <w:szCs w:val="24"/>
          <w:lang w:bidi="ar-IQ"/>
        </w:rPr>
        <w:t xml:space="preserve">His gaze was fixed </w:t>
      </w:r>
      <w:bookmarkEnd w:id="13"/>
      <w:r w:rsidRPr="00541335">
        <w:rPr>
          <w:rFonts w:ascii="Unikurd Web" w:hAnsi="Unikurd Web" w:cs="Unikurd Web"/>
          <w:color w:val="000000" w:themeColor="text1"/>
          <w:sz w:val="24"/>
          <w:szCs w:val="24"/>
          <w:lang w:bidi="ar-IQ"/>
        </w:rPr>
        <w:t xml:space="preserve">on seven men </w:t>
      </w:r>
      <w:bookmarkStart w:id="14" w:name="_Hlk147945303"/>
      <w:r w:rsidRPr="00541335">
        <w:rPr>
          <w:rFonts w:ascii="Unikurd Web" w:hAnsi="Unikurd Web" w:cs="Unikurd Web"/>
          <w:color w:val="000000" w:themeColor="text1"/>
          <w:sz w:val="24"/>
          <w:szCs w:val="24"/>
          <w:lang w:bidi="ar-IQ"/>
        </w:rPr>
        <w:t xml:space="preserve">tethered by wires </w:t>
      </w:r>
      <w:bookmarkEnd w:id="14"/>
      <w:r w:rsidRPr="00541335">
        <w:rPr>
          <w:rFonts w:ascii="Unikurd Web" w:hAnsi="Unikurd Web" w:cs="Unikurd Web"/>
          <w:color w:val="000000" w:themeColor="text1"/>
          <w:sz w:val="24"/>
          <w:szCs w:val="24"/>
          <w:lang w:bidi="ar-IQ"/>
        </w:rPr>
        <w:t xml:space="preserve">to several </w:t>
      </w:r>
      <w:bookmarkStart w:id="15" w:name="_Hlk147945319"/>
      <w:r w:rsidRPr="00541335">
        <w:rPr>
          <w:rFonts w:ascii="Unikurd Web" w:hAnsi="Unikurd Web" w:cs="Unikurd Web"/>
          <w:color w:val="000000" w:themeColor="text1"/>
          <w:sz w:val="24"/>
          <w:szCs w:val="24"/>
          <w:lang w:bidi="ar-IQ"/>
        </w:rPr>
        <w:t xml:space="preserve">open-bed military trucks, </w:t>
      </w:r>
      <w:bookmarkEnd w:id="15"/>
      <w:r w:rsidRPr="00541335">
        <w:rPr>
          <w:rFonts w:ascii="Unikurd Web" w:hAnsi="Unikurd Web" w:cs="Unikurd Web"/>
          <w:color w:val="000000" w:themeColor="text1"/>
          <w:sz w:val="24"/>
          <w:szCs w:val="24"/>
          <w:lang w:bidi="ar-IQ"/>
        </w:rPr>
        <w:t xml:space="preserve">known as "Eva," with the </w:t>
      </w:r>
      <w:bookmarkStart w:id="16" w:name="_Hlk147945350"/>
      <w:r w:rsidRPr="00541335">
        <w:rPr>
          <w:rFonts w:ascii="Unikurd Web" w:hAnsi="Unikurd Web" w:cs="Unikurd Web"/>
          <w:color w:val="000000" w:themeColor="text1"/>
          <w:sz w:val="24"/>
          <w:szCs w:val="24"/>
          <w:lang w:bidi="ar-IQ"/>
        </w:rPr>
        <w:t>trucks towing them</w:t>
      </w:r>
      <w:bookmarkEnd w:id="16"/>
      <w:r w:rsidRPr="00541335">
        <w:rPr>
          <w:rFonts w:ascii="Unikurd Web" w:hAnsi="Unikurd Web" w:cs="Unikurd Web"/>
          <w:color w:val="000000" w:themeColor="text1"/>
          <w:sz w:val="24"/>
          <w:szCs w:val="24"/>
          <w:lang w:bidi="ar-IQ"/>
        </w:rPr>
        <w:t xml:space="preserve"> behind.</w:t>
      </w:r>
      <w:r w:rsidR="00407314" w:rsidRPr="00541335">
        <w:rPr>
          <w:rFonts w:ascii="Unikurd Web" w:hAnsi="Unikurd Web" w:cs="Unikurd Web"/>
          <w:color w:val="000000" w:themeColor="text1"/>
          <w:sz w:val="24"/>
          <w:szCs w:val="24"/>
          <w:lang w:bidi="ar-IQ"/>
        </w:rPr>
        <w:t xml:space="preserve"> </w:t>
      </w:r>
      <w:r w:rsidRPr="00541335">
        <w:rPr>
          <w:rFonts w:ascii="Unikurd Web" w:hAnsi="Unikurd Web" w:cs="Unikurd Web"/>
          <w:color w:val="000000" w:themeColor="text1"/>
          <w:sz w:val="24"/>
          <w:szCs w:val="24"/>
          <w:lang w:bidi="ar-IQ"/>
        </w:rPr>
        <w:t>Their heads, arms, and feet dragged along the road.</w:t>
      </w:r>
      <w:r w:rsidR="00407314" w:rsidRPr="00541335">
        <w:rPr>
          <w:rFonts w:ascii="Unikurd Web" w:hAnsi="Unikurd Web" w:cs="Unikurd Web"/>
          <w:color w:val="000000" w:themeColor="text1"/>
          <w:sz w:val="24"/>
          <w:szCs w:val="24"/>
          <w:lang w:bidi="ar-IQ"/>
        </w:rPr>
        <w:t xml:space="preserve"> Several soldiers were in the back of the trucks, waving and brandishing their weapons, excitedly shouting in Arabic and ululating, '</w:t>
      </w:r>
      <w:r w:rsidR="00B20728" w:rsidRPr="00541335">
        <w:rPr>
          <w:rFonts w:ascii="Unikurd Web" w:hAnsi="Unikurd Web" w:cs="Unikurd Web"/>
          <w:color w:val="000000" w:themeColor="text1"/>
          <w:sz w:val="24"/>
          <w:szCs w:val="24"/>
          <w:lang w:bidi="ar-IQ"/>
        </w:rPr>
        <w:t>halhole</w:t>
      </w:r>
      <w:r w:rsidR="00407314" w:rsidRPr="00541335">
        <w:rPr>
          <w:rFonts w:ascii="Unikurd Web" w:hAnsi="Unikurd Web" w:cs="Unikurd Web"/>
          <w:color w:val="000000" w:themeColor="text1"/>
          <w:sz w:val="24"/>
          <w:szCs w:val="24"/>
          <w:lang w:bidi="ar-IQ"/>
        </w:rPr>
        <w:t xml:space="preserve">, </w:t>
      </w:r>
      <w:r w:rsidR="00B20728" w:rsidRPr="00541335">
        <w:rPr>
          <w:rFonts w:ascii="Unikurd Web" w:hAnsi="Unikurd Web" w:cs="Unikurd Web"/>
          <w:color w:val="000000" w:themeColor="text1"/>
          <w:sz w:val="24"/>
          <w:szCs w:val="24"/>
          <w:lang w:bidi="ar-IQ"/>
        </w:rPr>
        <w:t>halhole</w:t>
      </w:r>
      <w:r w:rsidR="00072A03" w:rsidRPr="00541335">
        <w:rPr>
          <w:rFonts w:ascii="Unikurd Web" w:hAnsi="Unikurd Web" w:cs="Unikurd Web"/>
          <w:color w:val="000000" w:themeColor="text1"/>
          <w:sz w:val="24"/>
          <w:szCs w:val="24"/>
          <w:lang w:bidi="ar-IQ"/>
        </w:rPr>
        <w:t>’</w:t>
      </w:r>
      <w:r w:rsidR="00407314" w:rsidRPr="00541335">
        <w:rPr>
          <w:rFonts w:ascii="Unikurd Web" w:hAnsi="Unikurd Web" w:cs="Unikurd Web"/>
          <w:color w:val="000000" w:themeColor="text1"/>
          <w:sz w:val="24"/>
          <w:szCs w:val="24"/>
          <w:lang w:bidi="ar-IQ"/>
        </w:rPr>
        <w:t xml:space="preserve"> ...”</w:t>
      </w:r>
    </w:p>
    <w:p w14:paraId="2AA1DCCF" w14:textId="77777777" w:rsidR="001A7AB5" w:rsidRPr="00541335" w:rsidRDefault="001A7AB5" w:rsidP="001A7AB5">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Shop owners, shoppers, and passersby stood motionless on both sides of the bazaar road. They were shocked</w:t>
      </w:r>
      <w:bookmarkStart w:id="17" w:name="_Hlk147945203"/>
      <w:r w:rsidRPr="00541335">
        <w:rPr>
          <w:rFonts w:ascii="Unikurd Web" w:hAnsi="Unikurd Web" w:cs="Unikurd Web"/>
          <w:color w:val="000000" w:themeColor="text1"/>
          <w:sz w:val="24"/>
          <w:szCs w:val="24"/>
          <w:lang w:bidi="ar-IQ"/>
        </w:rPr>
        <w:t>, paralyzed by fear</w:t>
      </w:r>
      <w:bookmarkEnd w:id="17"/>
      <w:r w:rsidRPr="00541335">
        <w:rPr>
          <w:rFonts w:ascii="Unikurd Web" w:hAnsi="Unikurd Web" w:cs="Unikurd Web"/>
          <w:color w:val="000000" w:themeColor="text1"/>
          <w:sz w:val="24"/>
          <w:szCs w:val="24"/>
          <w:lang w:bidi="ar-IQ"/>
        </w:rPr>
        <w:t>, seemingly unsure of how to react to this horrifying sight.</w:t>
      </w:r>
    </w:p>
    <w:p w14:paraId="62732019" w14:textId="4633E577" w:rsidR="001A7AB5" w:rsidRPr="00541335" w:rsidRDefault="001A7AB5" w:rsidP="00AA10FA">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A woman held her young son's hand and, to shield him from the scene, covered his face with a part of her </w:t>
      </w:r>
      <w:r w:rsidR="00320B12" w:rsidRPr="00541335">
        <w:rPr>
          <w:rFonts w:ascii="Unikurd Web" w:hAnsi="Unikurd Web" w:cs="Unikurd Web"/>
          <w:color w:val="000000" w:themeColor="text1"/>
          <w:sz w:val="24"/>
          <w:szCs w:val="24"/>
          <w:lang w:bidi="ar-IQ"/>
        </w:rPr>
        <w:t>veil</w:t>
      </w:r>
      <w:r w:rsidRPr="00541335">
        <w:rPr>
          <w:rFonts w:ascii="Unikurd Web" w:hAnsi="Unikurd Web" w:cs="Unikurd Web"/>
          <w:color w:val="000000" w:themeColor="text1"/>
          <w:sz w:val="24"/>
          <w:szCs w:val="24"/>
          <w:lang w:bidi="ar-IQ"/>
        </w:rPr>
        <w:t>. She was in a hurry and urgently trying to move him away from the area.</w:t>
      </w:r>
    </w:p>
    <w:p w14:paraId="472BD1ED" w14:textId="77777777" w:rsidR="001A7AB5" w:rsidRPr="002A3931" w:rsidRDefault="001A7AB5" w:rsidP="001A7AB5">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Soon, the Evas vanished from sight.</w:t>
      </w:r>
    </w:p>
    <w:p w14:paraId="56020B4E" w14:textId="3FB4305F" w:rsidR="001A7AB5" w:rsidRPr="002A3931" w:rsidRDefault="001A7AB5" w:rsidP="001A7AB5">
      <w:pPr>
        <w:spacing w:line="360" w:lineRule="auto"/>
        <w:rPr>
          <w:rFonts w:ascii="Unikurd Web" w:hAnsi="Unikurd Web" w:cs="Unikurd Web"/>
          <w:sz w:val="24"/>
          <w:szCs w:val="24"/>
          <w:lang w:bidi="ar-IQ"/>
        </w:rPr>
      </w:pPr>
      <w:r w:rsidRPr="002A3931">
        <w:rPr>
          <w:rFonts w:ascii="Unikurd Web" w:hAnsi="Unikurd Web" w:cs="Unikurd Web"/>
          <w:sz w:val="24"/>
          <w:szCs w:val="24"/>
          <w:lang w:bidi="ar-IQ"/>
        </w:rPr>
        <w:t xml:space="preserve">Kawan left the bazaar and headed towards his </w:t>
      </w:r>
      <w:r w:rsidR="00AA10FA" w:rsidRPr="002A3931">
        <w:rPr>
          <w:rFonts w:ascii="Unikurd Web" w:hAnsi="Unikurd Web" w:cs="Unikurd Web"/>
          <w:sz w:val="24"/>
          <w:szCs w:val="24"/>
          <w:lang w:bidi="ar-IQ"/>
        </w:rPr>
        <w:t>neighbourhood</w:t>
      </w:r>
      <w:r w:rsidRPr="002A3931">
        <w:rPr>
          <w:rFonts w:ascii="Unikurd Web" w:hAnsi="Unikurd Web" w:cs="Unikurd Web"/>
          <w:sz w:val="24"/>
          <w:szCs w:val="24"/>
          <w:lang w:bidi="ar-IQ"/>
        </w:rPr>
        <w:t>. In the distance, he spotted a crowd of people gathered in front of Jumhuri Mosque, surrounding a tractor. He approached them, but before he could reach them, the tractor departed.</w:t>
      </w:r>
    </w:p>
    <w:p w14:paraId="4B832674" w14:textId="5D349533" w:rsidR="001A7AB5" w:rsidRPr="00541335" w:rsidRDefault="001A7AB5" w:rsidP="00ED327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crowd entered the mosque, and he followed suit. Inside, he discovered seven bodies laid out in a row on a platform next to the ablution pond. Their torn clothing bore the traces of soil, blood, ashes, and the asphalt from the town's roads. Their chests were exposed, each displaying a bullet hole of the same size.</w:t>
      </w:r>
    </w:p>
    <w:p w14:paraId="5123E7BD" w14:textId="0166FAC6" w:rsidR="001A7AB5" w:rsidRPr="00541335" w:rsidRDefault="001A7AB5" w:rsidP="001A7AB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Their index fingers still appeared as if they were clenched around the triggers of their guns, even in death.</w:t>
      </w:r>
    </w:p>
    <w:p w14:paraId="3EEED67C" w14:textId="77777777" w:rsidR="004E7E70" w:rsidRPr="00541335" w:rsidRDefault="004E7E70" w:rsidP="004E7E70">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He scrutinized their dusty locks, soot-covered faces, parched lips, bare feet, and the weariness etched into their bodies. From their forlorn appearance, he pieced together the grim circumstances that had led to their demise. Turning his gaze to the crowd, he noticed a pervasive aura of sorrow reflected in their faces.</w:t>
      </w:r>
    </w:p>
    <w:p w14:paraId="07638782" w14:textId="27205B12" w:rsidR="004E7E70" w:rsidRPr="00541335" w:rsidRDefault="004E7E70" w:rsidP="004E7E70">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His attention was then drawn to two youths who stood on a stair tread near the ablution pond. One of them was adorned in the rich tapestry of Kurdish tradition, while the other sported simple pantaloons and a shirt. Engrossed in their covert conversation, they appeared oblivious to the </w:t>
      </w:r>
      <w:r w:rsidR="00ED327C" w:rsidRPr="00541335">
        <w:rPr>
          <w:rFonts w:ascii="Unikurd Web" w:hAnsi="Unikurd Web" w:cs="Unikurd Web"/>
          <w:color w:val="000000" w:themeColor="text1"/>
          <w:sz w:val="24"/>
          <w:szCs w:val="24"/>
          <w:lang w:bidi="ar-IQ"/>
        </w:rPr>
        <w:t>sombre</w:t>
      </w:r>
      <w:r w:rsidRPr="00541335">
        <w:rPr>
          <w:rFonts w:ascii="Unikurd Web" w:hAnsi="Unikurd Web" w:cs="Unikurd Web"/>
          <w:color w:val="000000" w:themeColor="text1"/>
          <w:sz w:val="24"/>
          <w:szCs w:val="24"/>
          <w:lang w:bidi="ar-IQ"/>
        </w:rPr>
        <w:t xml:space="preserve"> atmosphere that surrounded them.</w:t>
      </w:r>
    </w:p>
    <w:p w14:paraId="25E79050" w14:textId="276011FD" w:rsidR="004E7E70" w:rsidRPr="00541335" w:rsidRDefault="004E7E70" w:rsidP="004E7E70">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Intrigued, he approached and eavesdropped on their dialogue.</w:t>
      </w:r>
      <w:r w:rsidR="00020C32" w:rsidRPr="00541335">
        <w:rPr>
          <w:rFonts w:ascii="Unikurd Web" w:hAnsi="Unikurd Web" w:cs="Unikurd Web"/>
          <w:color w:val="000000" w:themeColor="text1"/>
          <w:sz w:val="24"/>
          <w:szCs w:val="24"/>
          <w:lang w:bidi="ar-IQ"/>
        </w:rPr>
        <w:t xml:space="preserve"> “</w:t>
      </w:r>
      <w:r w:rsidRPr="00541335">
        <w:rPr>
          <w:rFonts w:ascii="Unikurd Web" w:hAnsi="Unikurd Web" w:cs="Unikurd Web"/>
          <w:color w:val="000000" w:themeColor="text1"/>
          <w:sz w:val="24"/>
          <w:szCs w:val="24"/>
          <w:lang w:bidi="ar-IQ"/>
        </w:rPr>
        <w:t>These seven men, all of them were Peshmergas after the capitulation of 1975,</w:t>
      </w:r>
      <w:r w:rsidR="00C9287E"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 xml:space="preserve"> he overheard the boy in pantaloons explaining to his traditionally-clad companion.</w:t>
      </w:r>
    </w:p>
    <w:p w14:paraId="6E30FE1C" w14:textId="72FEEEBF" w:rsidR="004E7E70" w:rsidRPr="00541335" w:rsidRDefault="004E7E70" w:rsidP="004E7E70">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The boy in traditional attire swiftly interjected, a hint of </w:t>
      </w:r>
      <w:r w:rsidR="00700A49" w:rsidRPr="00541335">
        <w:rPr>
          <w:rFonts w:ascii="Unikurd Web" w:hAnsi="Unikurd Web" w:cs="Unikurd Web"/>
          <w:color w:val="000000" w:themeColor="text1"/>
          <w:sz w:val="24"/>
          <w:szCs w:val="24"/>
          <w:lang w:bidi="ar-IQ"/>
        </w:rPr>
        <w:t>scepticism</w:t>
      </w:r>
      <w:r w:rsidRPr="00541335">
        <w:rPr>
          <w:rFonts w:ascii="Unikurd Web" w:hAnsi="Unikurd Web" w:cs="Unikurd Web"/>
          <w:color w:val="000000" w:themeColor="text1"/>
          <w:sz w:val="24"/>
          <w:szCs w:val="24"/>
          <w:lang w:bidi="ar-IQ"/>
        </w:rPr>
        <w:t xml:space="preserve"> in his voice, </w:t>
      </w:r>
      <w:r w:rsidR="0070013C"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You mean they simply faded away?</w:t>
      </w:r>
      <w:r w:rsidR="0070013C" w:rsidRPr="00541335">
        <w:rPr>
          <w:rFonts w:ascii="Unikurd Web" w:hAnsi="Unikurd Web" w:cs="Unikurd Web"/>
          <w:color w:val="000000" w:themeColor="text1"/>
          <w:sz w:val="24"/>
          <w:szCs w:val="24"/>
          <w:lang w:bidi="ar-IQ"/>
        </w:rPr>
        <w:t>”</w:t>
      </w:r>
    </w:p>
    <w:p w14:paraId="0C91715A" w14:textId="76746B54" w:rsidR="004E7E70" w:rsidRPr="00541335" w:rsidRDefault="0070013C" w:rsidP="004E7E70">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4E7E70" w:rsidRPr="00541335">
        <w:rPr>
          <w:rFonts w:ascii="Unikurd Web" w:hAnsi="Unikurd Web" w:cs="Unikurd Web"/>
          <w:color w:val="000000" w:themeColor="text1"/>
          <w:sz w:val="24"/>
          <w:szCs w:val="24"/>
          <w:lang w:bidi="ar-IQ"/>
        </w:rPr>
        <w:t>No,</w:t>
      </w:r>
      <w:r w:rsidRPr="00541335">
        <w:rPr>
          <w:rFonts w:ascii="Unikurd Web" w:hAnsi="Unikurd Web" w:cs="Unikurd Web"/>
          <w:color w:val="000000" w:themeColor="text1"/>
          <w:sz w:val="24"/>
          <w:szCs w:val="24"/>
          <w:lang w:bidi="ar-IQ"/>
        </w:rPr>
        <w:t xml:space="preserve">” </w:t>
      </w:r>
      <w:r w:rsidR="004E7E70" w:rsidRPr="00541335">
        <w:rPr>
          <w:rFonts w:ascii="Unikurd Web" w:hAnsi="Unikurd Web" w:cs="Unikurd Web"/>
          <w:color w:val="000000" w:themeColor="text1"/>
          <w:sz w:val="24"/>
          <w:szCs w:val="24"/>
          <w:lang w:bidi="ar-IQ"/>
        </w:rPr>
        <w:t xml:space="preserve">the boy in pantaloons clarified with determination, </w:t>
      </w:r>
      <w:r w:rsidRPr="00541335">
        <w:rPr>
          <w:rFonts w:ascii="Unikurd Web" w:hAnsi="Unikurd Web" w:cs="Unikurd Web"/>
          <w:color w:val="000000" w:themeColor="text1"/>
          <w:sz w:val="24"/>
          <w:szCs w:val="24"/>
          <w:lang w:bidi="ar-IQ"/>
        </w:rPr>
        <w:t>“</w:t>
      </w:r>
      <w:r w:rsidR="004E7E70" w:rsidRPr="00541335">
        <w:rPr>
          <w:rFonts w:ascii="Unikurd Web" w:hAnsi="Unikurd Web" w:cs="Unikurd Web"/>
          <w:color w:val="000000" w:themeColor="text1"/>
          <w:sz w:val="24"/>
          <w:szCs w:val="24"/>
          <w:lang w:bidi="ar-IQ"/>
        </w:rPr>
        <w:t>capitulation</w:t>
      </w:r>
      <w:r w:rsidRPr="00541335">
        <w:rPr>
          <w:rFonts w:ascii="Unikurd Web" w:hAnsi="Unikurd Web" w:cs="Unikurd Web"/>
          <w:color w:val="000000" w:themeColor="text1"/>
          <w:sz w:val="24"/>
          <w:szCs w:val="24"/>
          <w:lang w:bidi="ar-IQ"/>
        </w:rPr>
        <w:t>,</w:t>
      </w:r>
      <w:r w:rsidR="004E7E70" w:rsidRPr="00541335">
        <w:rPr>
          <w:rFonts w:ascii="Unikurd Web" w:hAnsi="Unikurd Web" w:cs="Unikurd Web"/>
          <w:color w:val="000000" w:themeColor="text1"/>
          <w:sz w:val="24"/>
          <w:szCs w:val="24"/>
          <w:lang w:bidi="ar-IQ"/>
        </w:rPr>
        <w:t xml:space="preserve"> </w:t>
      </w:r>
      <w:r w:rsidRPr="00541335">
        <w:rPr>
          <w:rFonts w:ascii="Unikurd Web" w:hAnsi="Unikurd Web" w:cs="Unikurd Web"/>
          <w:color w:val="000000" w:themeColor="text1"/>
          <w:sz w:val="24"/>
          <w:szCs w:val="24"/>
          <w:lang w:bidi="ar-IQ"/>
        </w:rPr>
        <w:t>t</w:t>
      </w:r>
      <w:r w:rsidR="004E7E70" w:rsidRPr="00541335">
        <w:rPr>
          <w:rFonts w:ascii="Unikurd Web" w:hAnsi="Unikurd Web" w:cs="Unikurd Web"/>
          <w:color w:val="000000" w:themeColor="text1"/>
          <w:sz w:val="24"/>
          <w:szCs w:val="24"/>
          <w:lang w:bidi="ar-IQ"/>
        </w:rPr>
        <w:t>hese Peshmergas were ambushed by Iraqi army soldiers and mercenaries in a village in Sharazoor. They refused to surrender, choosing instead to expend their last bullets on their own hearts.</w:t>
      </w:r>
      <w:r w:rsidRPr="00541335">
        <w:rPr>
          <w:rFonts w:ascii="Unikurd Web" w:hAnsi="Unikurd Web" w:cs="Unikurd Web"/>
          <w:color w:val="000000" w:themeColor="text1"/>
          <w:sz w:val="24"/>
          <w:szCs w:val="24"/>
          <w:lang w:bidi="ar-IQ"/>
        </w:rPr>
        <w:t>”</w:t>
      </w:r>
    </w:p>
    <w:p w14:paraId="42B62E43" w14:textId="31F9D06B" w:rsidR="004E7E70" w:rsidRPr="00541335" w:rsidRDefault="004E7E70" w:rsidP="004E7E70">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The boy in traditional attire couldn't hide his disapproval, his voice tinged with concern. </w:t>
      </w:r>
      <w:r w:rsidR="005A7B13"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But why resort to such a drastic end?</w:t>
      </w:r>
      <w:r w:rsidR="005A7B13" w:rsidRPr="00541335">
        <w:rPr>
          <w:rFonts w:ascii="Unikurd Web" w:hAnsi="Unikurd Web" w:cs="Unikurd Web"/>
          <w:color w:val="000000" w:themeColor="text1"/>
          <w:sz w:val="24"/>
          <w:szCs w:val="24"/>
          <w:lang w:bidi="ar-IQ"/>
        </w:rPr>
        <w:t>”</w:t>
      </w:r>
    </w:p>
    <w:p w14:paraId="3D7B4243" w14:textId="26BBD068" w:rsidR="004E7E70" w:rsidRPr="00541335" w:rsidRDefault="004E7E70" w:rsidP="004E7E70">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The boy in pantaloons countered, his tone resolute, </w:t>
      </w:r>
      <w:r w:rsidR="005A7B13"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It's not suicide, it's a statement.</w:t>
      </w:r>
      <w:r w:rsidR="005A7B13" w:rsidRPr="00541335">
        <w:rPr>
          <w:rFonts w:ascii="Unikurd Web" w:hAnsi="Unikurd Web" w:cs="Unikurd Web"/>
          <w:color w:val="000000" w:themeColor="text1"/>
          <w:sz w:val="24"/>
          <w:szCs w:val="24"/>
          <w:lang w:bidi="ar-IQ"/>
        </w:rPr>
        <w:t>”</w:t>
      </w:r>
    </w:p>
    <w:p w14:paraId="1E318931" w14:textId="03E25F8D" w:rsidR="004E7E70" w:rsidRPr="00541335" w:rsidRDefault="004E7E70" w:rsidP="004E7E70">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The boy in traditional attire responded with a touch of irony, </w:t>
      </w:r>
      <w:r w:rsidR="005A7B13"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Well, then, what would you call it?</w:t>
      </w:r>
      <w:r w:rsidR="005A7B13" w:rsidRPr="00541335">
        <w:rPr>
          <w:rFonts w:ascii="Unikurd Web" w:hAnsi="Unikurd Web" w:cs="Unikurd Web"/>
          <w:color w:val="000000" w:themeColor="text1"/>
          <w:sz w:val="24"/>
          <w:szCs w:val="24"/>
          <w:lang w:bidi="ar-IQ"/>
        </w:rPr>
        <w:t>”</w:t>
      </w:r>
    </w:p>
    <w:p w14:paraId="6C0D62CE" w14:textId="6B2BAFC9" w:rsidR="004E7E70" w:rsidRPr="00541335" w:rsidRDefault="005A7B13" w:rsidP="004E7E70">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4E7E70" w:rsidRPr="00541335">
        <w:rPr>
          <w:rFonts w:ascii="Unikurd Web" w:hAnsi="Unikurd Web" w:cs="Unikurd Web"/>
          <w:color w:val="000000" w:themeColor="text1"/>
          <w:sz w:val="24"/>
          <w:szCs w:val="24"/>
          <w:lang w:bidi="ar-IQ"/>
        </w:rPr>
        <w:t>To preserve their dignity,</w:t>
      </w:r>
      <w:r w:rsidRPr="00541335">
        <w:rPr>
          <w:rFonts w:ascii="Unikurd Web" w:hAnsi="Unikurd Web" w:cs="Unikurd Web"/>
          <w:color w:val="000000" w:themeColor="text1"/>
          <w:sz w:val="24"/>
          <w:szCs w:val="24"/>
          <w:lang w:bidi="ar-IQ"/>
        </w:rPr>
        <w:t>”</w:t>
      </w:r>
      <w:r w:rsidR="004E7E70" w:rsidRPr="00541335">
        <w:rPr>
          <w:rFonts w:ascii="Unikurd Web" w:hAnsi="Unikurd Web" w:cs="Unikurd Web"/>
          <w:color w:val="000000" w:themeColor="text1"/>
          <w:sz w:val="24"/>
          <w:szCs w:val="24"/>
          <w:lang w:bidi="ar-IQ"/>
        </w:rPr>
        <w:t xml:space="preserve"> the boy in pantaloons proudly answered.</w:t>
      </w:r>
    </w:p>
    <w:p w14:paraId="4E5F7B25" w14:textId="13D68A9D" w:rsidR="004E7E70" w:rsidRPr="00541335" w:rsidRDefault="004E7E70" w:rsidP="004E7E70">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Perplexed, the boy in traditional attire pressed further, </w:t>
      </w:r>
      <w:r w:rsidR="005A7B13"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Preserve their dignity with what means?</w:t>
      </w:r>
      <w:r w:rsidR="005A7B13" w:rsidRPr="00541335">
        <w:rPr>
          <w:rFonts w:ascii="Unikurd Web" w:hAnsi="Unikurd Web" w:cs="Unikurd Web"/>
          <w:color w:val="000000" w:themeColor="text1"/>
          <w:sz w:val="24"/>
          <w:szCs w:val="24"/>
          <w:lang w:bidi="ar-IQ"/>
        </w:rPr>
        <w:t>”</w:t>
      </w:r>
    </w:p>
    <w:p w14:paraId="32A118B1" w14:textId="320DCCD9" w:rsidR="004E7E70" w:rsidRPr="00541335" w:rsidRDefault="005A7B13" w:rsidP="00285F1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4E7E70" w:rsidRPr="00541335">
        <w:rPr>
          <w:rFonts w:ascii="Unikurd Web" w:hAnsi="Unikurd Web" w:cs="Unikurd Web"/>
          <w:color w:val="000000" w:themeColor="text1"/>
          <w:sz w:val="24"/>
          <w:szCs w:val="24"/>
          <w:lang w:bidi="ar-IQ"/>
        </w:rPr>
        <w:t>With the single bullet they aimed at their hearts,</w:t>
      </w:r>
      <w:r w:rsidRPr="00541335">
        <w:rPr>
          <w:rFonts w:ascii="Unikurd Web" w:hAnsi="Unikurd Web" w:cs="Unikurd Web"/>
          <w:color w:val="000000" w:themeColor="text1"/>
          <w:sz w:val="24"/>
          <w:szCs w:val="24"/>
          <w:lang w:bidi="ar-IQ"/>
        </w:rPr>
        <w:t>”</w:t>
      </w:r>
      <w:r w:rsidR="004E7E70" w:rsidRPr="00541335">
        <w:rPr>
          <w:rFonts w:ascii="Unikurd Web" w:hAnsi="Unikurd Web" w:cs="Unikurd Web"/>
          <w:color w:val="000000" w:themeColor="text1"/>
          <w:sz w:val="24"/>
          <w:szCs w:val="24"/>
          <w:lang w:bidi="ar-IQ"/>
        </w:rPr>
        <w:t xml:space="preserve"> the boy in pantaloons explained, a sense of conviction in his words.</w:t>
      </w:r>
    </w:p>
    <w:p w14:paraId="279FF5B8" w14:textId="3AABD1A2" w:rsidR="00285F19" w:rsidRPr="00541335" w:rsidRDefault="00285F19" w:rsidP="00285F1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The boy in traditional attire inquired, </w:t>
      </w:r>
      <w:r w:rsidR="007E4E24"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What does that bullet symbolize?</w:t>
      </w:r>
      <w:r w:rsidR="007E4E24" w:rsidRPr="00541335">
        <w:rPr>
          <w:rFonts w:ascii="Unikurd Web" w:hAnsi="Unikurd Web" w:cs="Unikurd Web"/>
          <w:color w:val="000000" w:themeColor="text1"/>
          <w:sz w:val="24"/>
          <w:szCs w:val="24"/>
          <w:lang w:bidi="ar-IQ"/>
        </w:rPr>
        <w:t>”</w:t>
      </w:r>
    </w:p>
    <w:p w14:paraId="745A3227" w14:textId="3EF6BF47" w:rsidR="00285F19" w:rsidRPr="00541335" w:rsidRDefault="007E4E24" w:rsidP="00285F1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285F19" w:rsidRPr="00541335">
        <w:rPr>
          <w:rFonts w:ascii="Unikurd Web" w:hAnsi="Unikurd Web" w:cs="Unikurd Web"/>
          <w:color w:val="000000" w:themeColor="text1"/>
          <w:sz w:val="24"/>
          <w:szCs w:val="24"/>
          <w:lang w:bidi="ar-IQ"/>
        </w:rPr>
        <w:t xml:space="preserve">It's a seal, a solemn vow to their </w:t>
      </w:r>
      <w:r w:rsidR="00FE62A5" w:rsidRPr="00541335">
        <w:rPr>
          <w:rFonts w:ascii="Unikurd Web" w:hAnsi="Unikurd Web" w:cs="Unikurd Web"/>
          <w:color w:val="000000" w:themeColor="text1"/>
          <w:sz w:val="24"/>
          <w:szCs w:val="24"/>
          <w:lang w:bidi="ar-IQ"/>
        </w:rPr>
        <w:t>nation, “the</w:t>
      </w:r>
      <w:r w:rsidR="00285F19" w:rsidRPr="00541335">
        <w:rPr>
          <w:rFonts w:ascii="Unikurd Web" w:hAnsi="Unikurd Web" w:cs="Unikurd Web"/>
          <w:color w:val="000000" w:themeColor="text1"/>
          <w:sz w:val="24"/>
          <w:szCs w:val="24"/>
          <w:lang w:bidi="ar-IQ"/>
        </w:rPr>
        <w:t xml:space="preserve"> boy in pantaloons responded.</w:t>
      </w:r>
    </w:p>
    <w:p w14:paraId="7D73E02F" w14:textId="32FF4324" w:rsidR="00285F19" w:rsidRPr="00541335" w:rsidRDefault="00285F19" w:rsidP="00285F1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Curious, the boy in traditional attire asked, </w:t>
      </w:r>
      <w:r w:rsidR="00FE62A5"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How can you identify them? Do you know these men personally?</w:t>
      </w:r>
      <w:r w:rsidR="00FE62A5" w:rsidRPr="00541335">
        <w:rPr>
          <w:rFonts w:ascii="Unikurd Web" w:hAnsi="Unikurd Web" w:cs="Unikurd Web"/>
          <w:color w:val="000000" w:themeColor="text1"/>
          <w:sz w:val="24"/>
          <w:szCs w:val="24"/>
          <w:lang w:bidi="ar-IQ"/>
        </w:rPr>
        <w:t>”</w:t>
      </w:r>
    </w:p>
    <w:p w14:paraId="14F8102A" w14:textId="3522D760" w:rsidR="00285F19" w:rsidRPr="00541335" w:rsidRDefault="00FE62A5" w:rsidP="00285F1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285F19" w:rsidRPr="00541335">
        <w:rPr>
          <w:rFonts w:ascii="Unikurd Web" w:hAnsi="Unikurd Web" w:cs="Unikurd Web"/>
          <w:color w:val="000000" w:themeColor="text1"/>
          <w:sz w:val="24"/>
          <w:szCs w:val="24"/>
          <w:lang w:bidi="ar-IQ"/>
        </w:rPr>
        <w:t>Even if I don't know them individually, I recognize them by their appearance, their attire, and the self-inflicted wounds on their hearts. Have you ever closely examined their fingers?</w:t>
      </w:r>
      <w:r w:rsidRPr="00541335">
        <w:rPr>
          <w:rFonts w:ascii="Unikurd Web" w:hAnsi="Unikurd Web" w:cs="Unikurd Web"/>
          <w:color w:val="000000" w:themeColor="text1"/>
          <w:sz w:val="24"/>
          <w:szCs w:val="24"/>
          <w:lang w:bidi="ar-IQ"/>
        </w:rPr>
        <w:t xml:space="preserve">” </w:t>
      </w:r>
      <w:r w:rsidR="00285F19" w:rsidRPr="00541335">
        <w:rPr>
          <w:rFonts w:ascii="Unikurd Web" w:hAnsi="Unikurd Web" w:cs="Unikurd Web"/>
          <w:color w:val="000000" w:themeColor="text1"/>
          <w:sz w:val="24"/>
          <w:szCs w:val="24"/>
          <w:lang w:bidi="ar-IQ"/>
        </w:rPr>
        <w:t>replied the boy in pantaloons.</w:t>
      </w:r>
    </w:p>
    <w:p w14:paraId="4EADE494" w14:textId="79DBE9B1" w:rsidR="00285F19" w:rsidRPr="00541335" w:rsidRDefault="00285F19" w:rsidP="00285F1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The boy in traditional attire scrutinized the lifeless bodies and then turned his gaze back to the boy in pantaloons, shaking his head, </w:t>
      </w:r>
      <w:r w:rsidR="00FE62A5"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I see nothing.</w:t>
      </w:r>
      <w:r w:rsidR="00FE62A5" w:rsidRPr="00541335">
        <w:rPr>
          <w:rFonts w:ascii="Unikurd Web" w:hAnsi="Unikurd Web" w:cs="Unikurd Web"/>
          <w:color w:val="000000" w:themeColor="text1"/>
          <w:sz w:val="24"/>
          <w:szCs w:val="24"/>
          <w:lang w:bidi="ar-IQ"/>
        </w:rPr>
        <w:t>”</w:t>
      </w:r>
    </w:p>
    <w:p w14:paraId="65693227" w14:textId="07D1F97E" w:rsidR="00285F19" w:rsidRPr="00541335" w:rsidRDefault="00285F19" w:rsidP="00285F1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The boy in pantaloons spoke with unwavering conviction, </w:t>
      </w:r>
      <w:r w:rsidR="00FE62A5"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How can you say 'nothing'? Look at their fingers, frozen and curled, as if they continue to resist the enemy's armies and tanks even in death. Notice the scars left by those single bullets that, in one fateful day, pierced the hearts of our comrades—one, two, three, four, five, six, and seven, all for the sake of our homeland. Take a closer look, and</w:t>
      </w:r>
    </w:p>
    <w:p w14:paraId="59004966" w14:textId="6117BA38" w:rsidR="004E7E70" w:rsidRPr="00541335" w:rsidRDefault="00285F19" w:rsidP="00285F1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you'll see the indelible marks of nobility, gratitude, love, courage, and unwavering resolve etched upon their bodies.</w:t>
      </w:r>
      <w:r w:rsidR="00FE62A5" w:rsidRPr="00541335">
        <w:rPr>
          <w:rFonts w:ascii="Unikurd Web" w:hAnsi="Unikurd Web" w:cs="Unikurd Web"/>
          <w:color w:val="000000" w:themeColor="text1"/>
          <w:sz w:val="24"/>
          <w:szCs w:val="24"/>
          <w:lang w:bidi="ar-IQ"/>
        </w:rPr>
        <w:t>”</w:t>
      </w:r>
    </w:p>
    <w:p w14:paraId="59BAAE35" w14:textId="77777777" w:rsidR="0001034C" w:rsidRPr="00541335" w:rsidRDefault="00285F19" w:rsidP="0001034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The boy in traditional attire inquired with a hint of </w:t>
      </w:r>
      <w:r w:rsidR="00680A87" w:rsidRPr="00541335">
        <w:rPr>
          <w:rFonts w:ascii="Unikurd Web" w:hAnsi="Unikurd Web" w:cs="Unikurd Web"/>
          <w:color w:val="000000" w:themeColor="text1"/>
          <w:sz w:val="24"/>
          <w:szCs w:val="24"/>
          <w:lang w:bidi="ar-IQ"/>
        </w:rPr>
        <w:t>scepticism</w:t>
      </w:r>
      <w:r w:rsidRPr="00541335">
        <w:rPr>
          <w:rFonts w:ascii="Unikurd Web" w:hAnsi="Unikurd Web" w:cs="Unikurd Web"/>
          <w:color w:val="000000" w:themeColor="text1"/>
          <w:sz w:val="24"/>
          <w:szCs w:val="24"/>
          <w:lang w:bidi="ar-IQ"/>
        </w:rPr>
        <w:t xml:space="preserve">, </w:t>
      </w:r>
      <w:r w:rsidR="00FE62A5"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You speak of them so passionately; I'm convinced you know them personally.</w:t>
      </w:r>
      <w:r w:rsidR="00FE62A5" w:rsidRPr="00541335">
        <w:rPr>
          <w:rFonts w:ascii="Unikurd Web" w:hAnsi="Unikurd Web" w:cs="Unikurd Web"/>
          <w:color w:val="000000" w:themeColor="text1"/>
          <w:sz w:val="24"/>
          <w:szCs w:val="24"/>
          <w:lang w:bidi="ar-IQ"/>
        </w:rPr>
        <w:t>”</w:t>
      </w:r>
    </w:p>
    <w:p w14:paraId="4579FDBC" w14:textId="20BBE6C1" w:rsidR="0001034C" w:rsidRPr="00541335" w:rsidRDefault="0001034C" w:rsidP="0001034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“These two were farmers,” he said, pointing at the first two individuals, “that one was a manual labourer,” he continued, indicating the next person, “another was an orchardist,” he gestured to the person next to them, “one was a teacher,” he pointed to the following individual, “the one next to him was a student,” he directed his finger to the person beside the teacher, “and the one beside him was an environmentalist,” he completed, pointing at the last person. “Before becoming Peshmerga, they were all self-reliant individuals who played vital roles in our society,” </w:t>
      </w:r>
      <w:r w:rsidR="006A6679" w:rsidRPr="00541335">
        <w:rPr>
          <w:rFonts w:ascii="Unikurd Web" w:hAnsi="Unikurd Web" w:cs="Unikurd Web"/>
          <w:color w:val="000000" w:themeColor="text1"/>
          <w:sz w:val="24"/>
          <w:szCs w:val="24"/>
          <w:lang w:bidi="ar-IQ"/>
        </w:rPr>
        <w:t xml:space="preserve">the boy in pantaloons </w:t>
      </w:r>
      <w:r w:rsidRPr="00541335">
        <w:rPr>
          <w:rFonts w:ascii="Unikurd Web" w:hAnsi="Unikurd Web" w:cs="Unikurd Web"/>
          <w:color w:val="000000" w:themeColor="text1"/>
          <w:sz w:val="24"/>
          <w:szCs w:val="24"/>
          <w:lang w:bidi="ar-IQ"/>
        </w:rPr>
        <w:t xml:space="preserve">explained. </w:t>
      </w:r>
    </w:p>
    <w:p w14:paraId="0D325AF8" w14:textId="2BAB81FE" w:rsidR="00285F19" w:rsidRPr="00541335" w:rsidRDefault="00285F19" w:rsidP="00285F1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The boy in traditional attire asked, </w:t>
      </w:r>
      <w:r w:rsidR="00276103"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Roles in what, exactly?</w:t>
      </w:r>
      <w:r w:rsidR="00276103" w:rsidRPr="00541335">
        <w:rPr>
          <w:rFonts w:ascii="Unikurd Web" w:hAnsi="Unikurd Web" w:cs="Unikurd Web"/>
          <w:color w:val="000000" w:themeColor="text1"/>
          <w:sz w:val="24"/>
          <w:szCs w:val="24"/>
          <w:lang w:bidi="ar-IQ"/>
        </w:rPr>
        <w:t>”</w:t>
      </w:r>
    </w:p>
    <w:p w14:paraId="126051C5" w14:textId="2F8A7462" w:rsidR="00285F19" w:rsidRPr="00541335" w:rsidRDefault="00276103" w:rsidP="00285F1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285F19" w:rsidRPr="00541335">
        <w:rPr>
          <w:rFonts w:ascii="Unikurd Web" w:hAnsi="Unikurd Web" w:cs="Unikurd Web"/>
          <w:color w:val="000000" w:themeColor="text1"/>
          <w:sz w:val="24"/>
          <w:szCs w:val="24"/>
          <w:lang w:bidi="ar-IQ"/>
        </w:rPr>
        <w:t>In safeguarding and advancing our society, in nurturing our homeland. Today, they've displayed their final and most profound role,</w:t>
      </w:r>
      <w:r w:rsidRPr="00541335">
        <w:rPr>
          <w:rFonts w:ascii="Unikurd Web" w:hAnsi="Unikurd Web" w:cs="Unikurd Web"/>
          <w:color w:val="000000" w:themeColor="text1"/>
          <w:sz w:val="24"/>
          <w:szCs w:val="24"/>
          <w:lang w:bidi="ar-IQ"/>
        </w:rPr>
        <w:t xml:space="preserve">” </w:t>
      </w:r>
      <w:r w:rsidR="00285F19" w:rsidRPr="00541335">
        <w:rPr>
          <w:rFonts w:ascii="Unikurd Web" w:hAnsi="Unikurd Web" w:cs="Unikurd Web"/>
          <w:color w:val="000000" w:themeColor="text1"/>
          <w:sz w:val="24"/>
          <w:szCs w:val="24"/>
          <w:lang w:bidi="ar-IQ"/>
        </w:rPr>
        <w:t>the boy in pantaloons answered with a sense of reverence.</w:t>
      </w:r>
    </w:p>
    <w:p w14:paraId="37811792" w14:textId="78A1ED07" w:rsidR="00285F19" w:rsidRPr="00541335" w:rsidRDefault="00285F19" w:rsidP="00285F1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The boy in traditional attire quipped ironically, </w:t>
      </w:r>
      <w:r w:rsidR="00D01371"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So who are these people?</w:t>
      </w:r>
      <w:r w:rsidR="00D01371" w:rsidRPr="00541335">
        <w:rPr>
          <w:rFonts w:ascii="Unikurd Web" w:hAnsi="Unikurd Web" w:cs="Unikurd Web"/>
          <w:color w:val="000000" w:themeColor="text1"/>
          <w:sz w:val="24"/>
          <w:szCs w:val="24"/>
          <w:lang w:bidi="ar-IQ"/>
        </w:rPr>
        <w:t>”</w:t>
      </w:r>
    </w:p>
    <w:p w14:paraId="2B5937EB" w14:textId="5FE41D0E" w:rsidR="00285F19" w:rsidRPr="00541335" w:rsidRDefault="00D01371" w:rsidP="00285F1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285F19" w:rsidRPr="00541335">
        <w:rPr>
          <w:rFonts w:ascii="Unikurd Web" w:hAnsi="Unikurd Web" w:cs="Unikurd Web"/>
          <w:color w:val="000000" w:themeColor="text1"/>
          <w:sz w:val="24"/>
          <w:szCs w:val="24"/>
          <w:lang w:bidi="ar-IQ"/>
        </w:rPr>
        <w:t>They are who they were and who they are,</w:t>
      </w:r>
      <w:r w:rsidRPr="00541335">
        <w:rPr>
          <w:rFonts w:ascii="Unikurd Web" w:hAnsi="Unikurd Web" w:cs="Unikurd Web"/>
          <w:color w:val="000000" w:themeColor="text1"/>
          <w:sz w:val="24"/>
          <w:szCs w:val="24"/>
          <w:lang w:bidi="ar-IQ"/>
        </w:rPr>
        <w:t>”</w:t>
      </w:r>
      <w:r w:rsidR="00285F19" w:rsidRPr="00541335">
        <w:rPr>
          <w:rFonts w:ascii="Unikurd Web" w:hAnsi="Unikurd Web" w:cs="Unikurd Web"/>
          <w:color w:val="000000" w:themeColor="text1"/>
          <w:sz w:val="24"/>
          <w:szCs w:val="24"/>
          <w:lang w:bidi="ar-IQ"/>
        </w:rPr>
        <w:t xml:space="preserve"> the boy in pantaloons responded cryptically.</w:t>
      </w:r>
    </w:p>
    <w:p w14:paraId="0B961DDD" w14:textId="04CC7AEE" w:rsidR="00285F19" w:rsidRPr="00541335" w:rsidRDefault="00285F19" w:rsidP="00285F1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The boy in traditional attire inquired further, </w:t>
      </w:r>
      <w:r w:rsidR="009D34B8"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What were they doing, specifically?</w:t>
      </w:r>
      <w:r w:rsidR="009D34B8" w:rsidRPr="00541335">
        <w:rPr>
          <w:rFonts w:ascii="Unikurd Web" w:hAnsi="Unikurd Web" w:cs="Unikurd Web"/>
          <w:color w:val="000000" w:themeColor="text1"/>
          <w:sz w:val="24"/>
          <w:szCs w:val="24"/>
          <w:lang w:bidi="ar-IQ"/>
        </w:rPr>
        <w:t>”</w:t>
      </w:r>
    </w:p>
    <w:p w14:paraId="046696BD" w14:textId="3181193A" w:rsidR="009D238F" w:rsidRPr="00541335" w:rsidRDefault="009D34B8" w:rsidP="003364C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285F19" w:rsidRPr="00541335">
        <w:rPr>
          <w:rFonts w:ascii="Unikurd Web" w:hAnsi="Unikurd Web" w:cs="Unikurd Web"/>
          <w:color w:val="000000" w:themeColor="text1"/>
          <w:sz w:val="24"/>
          <w:szCs w:val="24"/>
          <w:lang w:bidi="ar-IQ"/>
        </w:rPr>
        <w:t xml:space="preserve">The two farmers contributed to the growth of greenery, sustaining life; the </w:t>
      </w:r>
      <w:r w:rsidR="0033398B" w:rsidRPr="00541335">
        <w:rPr>
          <w:rFonts w:ascii="Unikurd Web" w:hAnsi="Unikurd Web" w:cs="Unikurd Web"/>
          <w:color w:val="000000" w:themeColor="text1"/>
          <w:sz w:val="24"/>
          <w:szCs w:val="24"/>
          <w:lang w:bidi="ar-IQ"/>
        </w:rPr>
        <w:t>labourer</w:t>
      </w:r>
      <w:r w:rsidR="00285F19" w:rsidRPr="00541335">
        <w:rPr>
          <w:rFonts w:ascii="Unikurd Web" w:hAnsi="Unikurd Web" w:cs="Unikurd Web"/>
          <w:color w:val="000000" w:themeColor="text1"/>
          <w:sz w:val="24"/>
          <w:szCs w:val="24"/>
          <w:lang w:bidi="ar-IQ"/>
        </w:rPr>
        <w:t xml:space="preserve"> was the backbone of our nation's progress; the orchardist cultivated and harvested fruit products; the teacher promoted conversational skills and fostered scientific development; the student pursued the path of learning; the environmentalist kept our surroundings clean. Each of them played a significant and irreplaceable role,</w:t>
      </w:r>
      <w:r w:rsidRPr="00541335">
        <w:rPr>
          <w:rFonts w:ascii="Unikurd Web" w:hAnsi="Unikurd Web" w:cs="Unikurd Web"/>
          <w:color w:val="000000" w:themeColor="text1"/>
          <w:sz w:val="24"/>
          <w:szCs w:val="24"/>
          <w:lang w:bidi="ar-IQ"/>
        </w:rPr>
        <w:t>”</w:t>
      </w:r>
      <w:r w:rsidR="00285F19" w:rsidRPr="00541335">
        <w:rPr>
          <w:rFonts w:ascii="Unikurd Web" w:hAnsi="Unikurd Web" w:cs="Unikurd Web"/>
          <w:color w:val="000000" w:themeColor="text1"/>
          <w:sz w:val="24"/>
          <w:szCs w:val="24"/>
          <w:lang w:bidi="ar-IQ"/>
        </w:rPr>
        <w:t xml:space="preserve"> explained the boy in pantaloons.</w:t>
      </w:r>
    </w:p>
    <w:p w14:paraId="70A888D6" w14:textId="6C08B194" w:rsidR="009D238F" w:rsidRPr="00541335" w:rsidRDefault="009D238F" w:rsidP="009D238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The boy in traditional attire asked, his curiosity piqued, </w:t>
      </w:r>
      <w:r w:rsidR="00F72DDB"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Is that all they've done?</w:t>
      </w:r>
      <w:r w:rsidR="00F72DDB" w:rsidRPr="00541335">
        <w:rPr>
          <w:rFonts w:ascii="Unikurd Web" w:hAnsi="Unikurd Web" w:cs="Unikurd Web"/>
          <w:color w:val="000000" w:themeColor="text1"/>
          <w:sz w:val="24"/>
          <w:szCs w:val="24"/>
          <w:lang w:bidi="ar-IQ"/>
        </w:rPr>
        <w:t>”</w:t>
      </w:r>
    </w:p>
    <w:p w14:paraId="01C8C226" w14:textId="7D7B975A" w:rsidR="009D238F" w:rsidRPr="00541335" w:rsidRDefault="00C7457B" w:rsidP="009D238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9D238F" w:rsidRPr="00541335">
        <w:rPr>
          <w:rFonts w:ascii="Unikurd Web" w:hAnsi="Unikurd Web" w:cs="Unikurd Web"/>
          <w:color w:val="000000" w:themeColor="text1"/>
          <w:sz w:val="24"/>
          <w:szCs w:val="24"/>
          <w:lang w:bidi="ar-IQ"/>
        </w:rPr>
        <w:t>When our enemies razed our villages to the ground, suppressed our language, and set fire to our wooden livestock fences, hay, grains, straw, cotton, dried grasses, tobacco leaves, and peat, these selfless heroes stood their ground in resistance. I understand that you may find it hard to believe, and they are no longer here to recount their experiences in their own words... but I have a question for you,</w:t>
      </w:r>
      <w:r w:rsidRPr="00541335">
        <w:rPr>
          <w:rFonts w:ascii="Unikurd Web" w:hAnsi="Unikurd Web" w:cs="Unikurd Web"/>
          <w:color w:val="000000" w:themeColor="text1"/>
          <w:sz w:val="24"/>
          <w:szCs w:val="24"/>
          <w:lang w:bidi="ar-IQ"/>
        </w:rPr>
        <w:t>”</w:t>
      </w:r>
      <w:r w:rsidR="009D238F" w:rsidRPr="00541335">
        <w:rPr>
          <w:rFonts w:ascii="Unikurd Web" w:hAnsi="Unikurd Web" w:cs="Unikurd Web"/>
          <w:color w:val="000000" w:themeColor="text1"/>
          <w:sz w:val="24"/>
          <w:szCs w:val="24"/>
          <w:lang w:bidi="ar-IQ"/>
        </w:rPr>
        <w:t xml:space="preserve"> the boy in pantaloons said.</w:t>
      </w:r>
    </w:p>
    <w:p w14:paraId="0670CC6A" w14:textId="5517A7BC" w:rsidR="009D238F" w:rsidRPr="00541335" w:rsidRDefault="009D238F" w:rsidP="009D238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The boy in traditional attire responded, </w:t>
      </w:r>
      <w:r w:rsidR="00C7457B"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What is it?</w:t>
      </w:r>
      <w:r w:rsidR="00C7457B" w:rsidRPr="00541335">
        <w:rPr>
          <w:rFonts w:ascii="Unikurd Web" w:hAnsi="Unikurd Web" w:cs="Unikurd Web"/>
          <w:color w:val="000000" w:themeColor="text1"/>
          <w:sz w:val="24"/>
          <w:szCs w:val="24"/>
          <w:lang w:bidi="ar-IQ"/>
        </w:rPr>
        <w:t>”</w:t>
      </w:r>
    </w:p>
    <w:p w14:paraId="7F1B92EE" w14:textId="7A5D0362" w:rsidR="00285F19" w:rsidRPr="00541335" w:rsidRDefault="00992C0E" w:rsidP="009D238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9D238F" w:rsidRPr="00541335">
        <w:rPr>
          <w:rFonts w:ascii="Unikurd Web" w:hAnsi="Unikurd Web" w:cs="Unikurd Web"/>
          <w:color w:val="000000" w:themeColor="text1"/>
          <w:sz w:val="24"/>
          <w:szCs w:val="24"/>
          <w:lang w:bidi="ar-IQ"/>
        </w:rPr>
        <w:t>Why haven't you heard of the pain endured by imprisoned and tortured Kurdish youths? Why haven't you felt the prolonged and anguished cries of mothers? Why haven't you witnessed the destructive spectacle of village houses being reduced to rubble by roaring explosions? How have you managed to remain oblivious to the sound of collapsing roofs, shattering windows, and doors crashing amidst deafening chaos? Why haven't you seen the crackling and sparkling of burning wheat and grains in granaries? How is it that you've missed the scent of vine branches, oaks, medlars, oak apples, wild-plums, cranberries, and their leaves, all brutally broken by force? Why haven't you thought about the anxious baa, bark, bray, buzz, chirp, cluck, gobble, honk, howl, meow, moo, neigh, peep, quack, cheeping, and ribbit sounds? How have you not noticed the anxieties and panic of buzzards, chukars, crows, falcons, hoopoes, jackdaws, nightingales, partridges, quails, skylarks, sparrows, swallows, thrushes, warblers, wagtails, woodpeckers, wrens, and owls? Why haven't you been alarmed by the destruction of their nests and the displacement of their inhabitants? How come you remain unaware of their forced eviction? Why haven't you sensed the desolation of the untrimmed grasses, separated from the scythes and sickles? How have you missed the forced separation of waterskins and jars from the springs? And why do you not understand that there is no longer any need for shepherds, let alone the use of felted wool coats? Haven't you heard of sheep bells hanging around lamp necks, still there to deter snakes and predators?</w:t>
      </w:r>
      <w:r w:rsidRPr="00541335">
        <w:rPr>
          <w:rFonts w:ascii="Unikurd Web" w:hAnsi="Unikurd Web" w:cs="Unikurd Web"/>
          <w:color w:val="000000" w:themeColor="text1"/>
          <w:sz w:val="24"/>
          <w:szCs w:val="24"/>
          <w:lang w:bidi="ar-IQ"/>
        </w:rPr>
        <w:t>”</w:t>
      </w:r>
      <w:r w:rsidR="009D238F" w:rsidRPr="00541335">
        <w:rPr>
          <w:rFonts w:ascii="Unikurd Web" w:hAnsi="Unikurd Web" w:cs="Unikurd Web"/>
          <w:color w:val="000000" w:themeColor="text1"/>
          <w:sz w:val="24"/>
          <w:szCs w:val="24"/>
          <w:lang w:bidi="ar-IQ"/>
        </w:rPr>
        <w:t xml:space="preserve"> the boy in pantaloons passionately questioned</w:t>
      </w:r>
      <w:r w:rsidR="00532C98" w:rsidRPr="00541335">
        <w:rPr>
          <w:rFonts w:ascii="Unikurd Web" w:hAnsi="Unikurd Web" w:cs="Unikurd Web"/>
          <w:color w:val="000000" w:themeColor="text1"/>
          <w:sz w:val="24"/>
          <w:szCs w:val="24"/>
          <w:lang w:bidi="ar-IQ"/>
        </w:rPr>
        <w:t xml:space="preserve"> all. </w:t>
      </w:r>
    </w:p>
    <w:p w14:paraId="31375695" w14:textId="4D0C3BE7" w:rsidR="009D238F" w:rsidRPr="00541335" w:rsidRDefault="009D238F" w:rsidP="009D238F">
      <w:pPr>
        <w:spacing w:line="360" w:lineRule="auto"/>
        <w:rPr>
          <w:rFonts w:ascii="Unikurd Web" w:eastAsia="Times New Roman" w:hAnsi="Unikurd Web" w:cs="Unikurd Web"/>
          <w:color w:val="000000" w:themeColor="text1"/>
          <w:sz w:val="24"/>
          <w:szCs w:val="24"/>
          <w:lang w:val="en-US" w:bidi="ar-IQ"/>
        </w:rPr>
      </w:pPr>
      <w:r w:rsidRPr="00541335">
        <w:rPr>
          <w:rFonts w:ascii="Unikurd Web" w:eastAsia="Times New Roman" w:hAnsi="Unikurd Web" w:cs="Unikurd Web"/>
          <w:color w:val="000000" w:themeColor="text1"/>
          <w:sz w:val="24"/>
          <w:szCs w:val="24"/>
          <w:lang w:val="en-US" w:bidi="ar-IQ"/>
        </w:rPr>
        <w:t xml:space="preserve">The boy in traditional attire responded with a sense of helplessness, </w:t>
      </w:r>
      <w:r w:rsidR="00A05C4F" w:rsidRPr="00541335">
        <w:rPr>
          <w:rFonts w:ascii="Unikurd Web" w:eastAsia="Times New Roman" w:hAnsi="Unikurd Web" w:cs="Unikurd Web"/>
          <w:color w:val="000000" w:themeColor="text1"/>
          <w:sz w:val="24"/>
          <w:szCs w:val="24"/>
          <w:lang w:val="en-US" w:bidi="ar-IQ"/>
        </w:rPr>
        <w:t>“</w:t>
      </w:r>
      <w:r w:rsidRPr="00541335">
        <w:rPr>
          <w:rFonts w:ascii="Unikurd Web" w:eastAsia="Times New Roman" w:hAnsi="Unikurd Web" w:cs="Unikurd Web"/>
          <w:color w:val="000000" w:themeColor="text1"/>
          <w:sz w:val="24"/>
          <w:szCs w:val="24"/>
          <w:lang w:val="en-US" w:bidi="ar-IQ"/>
        </w:rPr>
        <w:t>What can I possibly do?</w:t>
      </w:r>
      <w:r w:rsidR="00A05C4F" w:rsidRPr="00541335">
        <w:rPr>
          <w:rFonts w:ascii="Unikurd Web" w:eastAsia="Times New Roman" w:hAnsi="Unikurd Web" w:cs="Unikurd Web"/>
          <w:color w:val="000000" w:themeColor="text1"/>
          <w:sz w:val="24"/>
          <w:szCs w:val="24"/>
          <w:lang w:val="en-US" w:bidi="ar-IQ"/>
        </w:rPr>
        <w:t>”</w:t>
      </w:r>
    </w:p>
    <w:p w14:paraId="541A0E7F" w14:textId="3A7C3016" w:rsidR="009D238F" w:rsidRPr="00541335" w:rsidRDefault="00A05C4F" w:rsidP="009D238F">
      <w:pPr>
        <w:spacing w:line="360" w:lineRule="auto"/>
        <w:rPr>
          <w:rFonts w:ascii="Unikurd Web" w:eastAsia="Times New Roman" w:hAnsi="Unikurd Web" w:cs="Unikurd Web"/>
          <w:color w:val="000000" w:themeColor="text1"/>
          <w:sz w:val="24"/>
          <w:szCs w:val="24"/>
          <w:lang w:val="en-US" w:bidi="ar-IQ"/>
        </w:rPr>
      </w:pPr>
      <w:r w:rsidRPr="00541335">
        <w:rPr>
          <w:rFonts w:ascii="Unikurd Web" w:eastAsia="Times New Roman" w:hAnsi="Unikurd Web" w:cs="Unikurd Web"/>
          <w:color w:val="000000" w:themeColor="text1"/>
          <w:sz w:val="24"/>
          <w:szCs w:val="24"/>
          <w:lang w:val="en-US" w:bidi="ar-IQ"/>
        </w:rPr>
        <w:t>“</w:t>
      </w:r>
      <w:r w:rsidR="009D238F" w:rsidRPr="00541335">
        <w:rPr>
          <w:rFonts w:ascii="Unikurd Web" w:eastAsia="Times New Roman" w:hAnsi="Unikurd Web" w:cs="Unikurd Web"/>
          <w:color w:val="000000" w:themeColor="text1"/>
          <w:sz w:val="24"/>
          <w:szCs w:val="24"/>
          <w:lang w:val="en-US" w:bidi="ar-IQ"/>
        </w:rPr>
        <w:t>Don't you think of anything?</w:t>
      </w:r>
      <w:r w:rsidRPr="00541335">
        <w:rPr>
          <w:rFonts w:ascii="Unikurd Web" w:eastAsia="Times New Roman" w:hAnsi="Unikurd Web" w:cs="Unikurd Web"/>
          <w:color w:val="000000" w:themeColor="text1"/>
          <w:sz w:val="24"/>
          <w:szCs w:val="24"/>
          <w:lang w:val="en-US" w:bidi="ar-IQ"/>
        </w:rPr>
        <w:t>”</w:t>
      </w:r>
      <w:r w:rsidR="009D238F" w:rsidRPr="00541335">
        <w:rPr>
          <w:rFonts w:ascii="Unikurd Web" w:eastAsia="Times New Roman" w:hAnsi="Unikurd Web" w:cs="Unikurd Web"/>
          <w:color w:val="000000" w:themeColor="text1"/>
          <w:sz w:val="24"/>
          <w:szCs w:val="24"/>
          <w:lang w:val="en-US" w:bidi="ar-IQ"/>
        </w:rPr>
        <w:t xml:space="preserve"> inquired the boy in pantaloons.</w:t>
      </w:r>
    </w:p>
    <w:p w14:paraId="67B8C656" w14:textId="17A1A9A6" w:rsidR="009D238F" w:rsidRPr="00541335" w:rsidRDefault="009D238F" w:rsidP="009D238F">
      <w:pPr>
        <w:spacing w:line="360" w:lineRule="auto"/>
        <w:rPr>
          <w:rFonts w:ascii="Unikurd Web" w:eastAsia="Times New Roman" w:hAnsi="Unikurd Web" w:cs="Unikurd Web"/>
          <w:color w:val="000000" w:themeColor="text1"/>
          <w:sz w:val="24"/>
          <w:szCs w:val="24"/>
          <w:lang w:val="en-US" w:bidi="ar-IQ"/>
        </w:rPr>
      </w:pPr>
      <w:r w:rsidRPr="00541335">
        <w:rPr>
          <w:rFonts w:ascii="Unikurd Web" w:eastAsia="Times New Roman" w:hAnsi="Unikurd Web" w:cs="Unikurd Web"/>
          <w:color w:val="000000" w:themeColor="text1"/>
          <w:sz w:val="24"/>
          <w:szCs w:val="24"/>
          <w:lang w:val="en-US" w:bidi="ar-IQ"/>
        </w:rPr>
        <w:t xml:space="preserve">The boy in traditional attire asked, his voice tinged with confusion, </w:t>
      </w:r>
      <w:r w:rsidR="00A05C4F" w:rsidRPr="00541335">
        <w:rPr>
          <w:rFonts w:ascii="Unikurd Web" w:eastAsia="Times New Roman" w:hAnsi="Unikurd Web" w:cs="Unikurd Web"/>
          <w:color w:val="000000" w:themeColor="text1"/>
          <w:sz w:val="24"/>
          <w:szCs w:val="24"/>
          <w:lang w:val="en-US" w:bidi="ar-IQ"/>
        </w:rPr>
        <w:t>“</w:t>
      </w:r>
      <w:r w:rsidRPr="00541335">
        <w:rPr>
          <w:rFonts w:ascii="Unikurd Web" w:eastAsia="Times New Roman" w:hAnsi="Unikurd Web" w:cs="Unikurd Web"/>
          <w:color w:val="000000" w:themeColor="text1"/>
          <w:sz w:val="24"/>
          <w:szCs w:val="24"/>
          <w:lang w:val="en-US" w:bidi="ar-IQ"/>
        </w:rPr>
        <w:t>Think of what?</w:t>
      </w:r>
      <w:r w:rsidR="00A05C4F" w:rsidRPr="00541335">
        <w:rPr>
          <w:rFonts w:ascii="Unikurd Web" w:eastAsia="Times New Roman" w:hAnsi="Unikurd Web" w:cs="Unikurd Web"/>
          <w:color w:val="000000" w:themeColor="text1"/>
          <w:sz w:val="24"/>
          <w:szCs w:val="24"/>
          <w:lang w:val="en-US" w:bidi="ar-IQ"/>
        </w:rPr>
        <w:t>”</w:t>
      </w:r>
    </w:p>
    <w:p w14:paraId="5BBE7F05" w14:textId="42F193DC" w:rsidR="009D238F" w:rsidRPr="00541335" w:rsidRDefault="001F1A9E" w:rsidP="009D238F">
      <w:pPr>
        <w:spacing w:line="360" w:lineRule="auto"/>
        <w:rPr>
          <w:rFonts w:ascii="Unikurd Web" w:eastAsia="Times New Roman" w:hAnsi="Unikurd Web" w:cs="Unikurd Web"/>
          <w:color w:val="000000" w:themeColor="text1"/>
          <w:sz w:val="24"/>
          <w:szCs w:val="24"/>
          <w:lang w:val="en-US" w:bidi="ar-IQ"/>
        </w:rPr>
      </w:pPr>
      <w:r w:rsidRPr="00541335">
        <w:rPr>
          <w:rFonts w:ascii="Unikurd Web" w:eastAsia="Times New Roman" w:hAnsi="Unikurd Web" w:cs="Unikurd Web"/>
          <w:color w:val="000000" w:themeColor="text1"/>
          <w:sz w:val="24"/>
          <w:szCs w:val="24"/>
          <w:lang w:val="en-US" w:bidi="ar-IQ"/>
        </w:rPr>
        <w:t>“</w:t>
      </w:r>
      <w:r w:rsidR="009D238F" w:rsidRPr="00541335">
        <w:rPr>
          <w:rFonts w:ascii="Unikurd Web" w:eastAsia="Times New Roman" w:hAnsi="Unikurd Web" w:cs="Unikurd Web"/>
          <w:color w:val="000000" w:themeColor="text1"/>
          <w:sz w:val="24"/>
          <w:szCs w:val="24"/>
          <w:lang w:val="en-US" w:bidi="ar-IQ"/>
        </w:rPr>
        <w:t>Consider the lifeless bodies of these fighters and the glory they achieved,</w:t>
      </w:r>
      <w:r w:rsidRPr="00541335">
        <w:rPr>
          <w:rFonts w:ascii="Unikurd Web" w:eastAsia="Times New Roman" w:hAnsi="Unikurd Web" w:cs="Unikurd Web"/>
          <w:color w:val="000000" w:themeColor="text1"/>
          <w:sz w:val="24"/>
          <w:szCs w:val="24"/>
          <w:lang w:val="en-US" w:bidi="ar-IQ"/>
        </w:rPr>
        <w:t>”</w:t>
      </w:r>
      <w:r w:rsidR="009D238F" w:rsidRPr="00541335">
        <w:rPr>
          <w:rFonts w:ascii="Unikurd Web" w:eastAsia="Times New Roman" w:hAnsi="Unikurd Web" w:cs="Unikurd Web"/>
          <w:color w:val="000000" w:themeColor="text1"/>
          <w:sz w:val="24"/>
          <w:szCs w:val="24"/>
          <w:lang w:val="en-US" w:bidi="ar-IQ"/>
        </w:rPr>
        <w:t xml:space="preserve"> the boy in pantaloons implored.</w:t>
      </w:r>
    </w:p>
    <w:p w14:paraId="64E15F82" w14:textId="471A7473" w:rsidR="009D238F" w:rsidRPr="00541335" w:rsidRDefault="009D238F" w:rsidP="009D238F">
      <w:pPr>
        <w:spacing w:line="360" w:lineRule="auto"/>
        <w:rPr>
          <w:rFonts w:ascii="Unikurd Web" w:eastAsia="Times New Roman" w:hAnsi="Unikurd Web" w:cs="Unikurd Web"/>
          <w:color w:val="000000" w:themeColor="text1"/>
          <w:sz w:val="24"/>
          <w:szCs w:val="24"/>
          <w:lang w:val="en-US" w:bidi="ar-IQ"/>
        </w:rPr>
      </w:pPr>
      <w:r w:rsidRPr="00541335">
        <w:rPr>
          <w:rFonts w:ascii="Unikurd Web" w:eastAsia="Times New Roman" w:hAnsi="Unikurd Web" w:cs="Unikurd Web"/>
          <w:color w:val="000000" w:themeColor="text1"/>
          <w:sz w:val="24"/>
          <w:szCs w:val="24"/>
          <w:lang w:val="en-US" w:bidi="ar-IQ"/>
        </w:rPr>
        <w:t xml:space="preserve">The boy in traditional attire replied, </w:t>
      </w:r>
      <w:r w:rsidR="001F1A9E" w:rsidRPr="00541335">
        <w:rPr>
          <w:rFonts w:ascii="Unikurd Web" w:eastAsia="Times New Roman" w:hAnsi="Unikurd Web" w:cs="Unikurd Web"/>
          <w:color w:val="000000" w:themeColor="text1"/>
          <w:sz w:val="24"/>
          <w:szCs w:val="24"/>
          <w:lang w:val="en-US" w:bidi="ar-IQ"/>
        </w:rPr>
        <w:t>“</w:t>
      </w:r>
      <w:r w:rsidRPr="00541335">
        <w:rPr>
          <w:rFonts w:ascii="Unikurd Web" w:eastAsia="Times New Roman" w:hAnsi="Unikurd Web" w:cs="Unikurd Web"/>
          <w:color w:val="000000" w:themeColor="text1"/>
          <w:sz w:val="24"/>
          <w:szCs w:val="24"/>
          <w:lang w:val="en-US" w:bidi="ar-IQ"/>
        </w:rPr>
        <w:t>What can I possibly do with that?</w:t>
      </w:r>
      <w:r w:rsidR="001F1A9E" w:rsidRPr="00541335">
        <w:rPr>
          <w:rFonts w:ascii="Unikurd Web" w:eastAsia="Times New Roman" w:hAnsi="Unikurd Web" w:cs="Unikurd Web"/>
          <w:color w:val="000000" w:themeColor="text1"/>
          <w:sz w:val="24"/>
          <w:szCs w:val="24"/>
          <w:lang w:val="en-US" w:bidi="ar-IQ"/>
        </w:rPr>
        <w:t>”</w:t>
      </w:r>
    </w:p>
    <w:p w14:paraId="3C23CE9B" w14:textId="3B8F2455" w:rsidR="009D238F" w:rsidRPr="00541335" w:rsidRDefault="001F1A9E" w:rsidP="009D238F">
      <w:pPr>
        <w:spacing w:line="360" w:lineRule="auto"/>
        <w:rPr>
          <w:rFonts w:ascii="Unikurd Web" w:eastAsia="Times New Roman" w:hAnsi="Unikurd Web" w:cs="Unikurd Web"/>
          <w:color w:val="000000" w:themeColor="text1"/>
          <w:sz w:val="24"/>
          <w:szCs w:val="24"/>
          <w:lang w:val="en-US" w:bidi="ar-IQ"/>
        </w:rPr>
      </w:pPr>
      <w:r w:rsidRPr="00541335">
        <w:rPr>
          <w:rFonts w:ascii="Unikurd Web" w:eastAsia="Times New Roman" w:hAnsi="Unikurd Web" w:cs="Unikurd Web"/>
          <w:color w:val="000000" w:themeColor="text1"/>
          <w:sz w:val="24"/>
          <w:szCs w:val="24"/>
          <w:lang w:val="en-US" w:bidi="ar-IQ"/>
        </w:rPr>
        <w:t>“</w:t>
      </w:r>
      <w:r w:rsidR="009D238F" w:rsidRPr="00541335">
        <w:rPr>
          <w:rFonts w:ascii="Unikurd Web" w:eastAsia="Times New Roman" w:hAnsi="Unikurd Web" w:cs="Unikurd Web"/>
          <w:color w:val="000000" w:themeColor="text1"/>
          <w:sz w:val="24"/>
          <w:szCs w:val="24"/>
          <w:lang w:val="en-US" w:bidi="ar-IQ"/>
        </w:rPr>
        <w:t>How about trying to understand them?</w:t>
      </w:r>
      <w:r w:rsidRPr="00541335">
        <w:rPr>
          <w:rFonts w:ascii="Unikurd Web" w:eastAsia="Times New Roman" w:hAnsi="Unikurd Web" w:cs="Unikurd Web"/>
          <w:color w:val="000000" w:themeColor="text1"/>
          <w:sz w:val="24"/>
          <w:szCs w:val="24"/>
          <w:lang w:val="en-US" w:bidi="ar-IQ"/>
        </w:rPr>
        <w:t xml:space="preserve">” </w:t>
      </w:r>
      <w:r w:rsidR="009D238F" w:rsidRPr="00541335">
        <w:rPr>
          <w:rFonts w:ascii="Unikurd Web" w:eastAsia="Times New Roman" w:hAnsi="Unikurd Web" w:cs="Unikurd Web"/>
          <w:color w:val="000000" w:themeColor="text1"/>
          <w:sz w:val="24"/>
          <w:szCs w:val="24"/>
          <w:lang w:val="en-US" w:bidi="ar-IQ"/>
        </w:rPr>
        <w:t>suggested the boy in pantaloons.</w:t>
      </w:r>
    </w:p>
    <w:p w14:paraId="2B30474A" w14:textId="6DB39CCB" w:rsidR="009D238F" w:rsidRPr="00541335" w:rsidRDefault="009D238F" w:rsidP="009D238F">
      <w:pPr>
        <w:spacing w:line="360" w:lineRule="auto"/>
        <w:rPr>
          <w:rFonts w:ascii="Unikurd Web" w:eastAsia="Times New Roman" w:hAnsi="Unikurd Web" w:cs="Unikurd Web"/>
          <w:color w:val="000000" w:themeColor="text1"/>
          <w:sz w:val="24"/>
          <w:szCs w:val="24"/>
          <w:lang w:val="en-US" w:bidi="ar-IQ"/>
        </w:rPr>
      </w:pPr>
      <w:r w:rsidRPr="00541335">
        <w:rPr>
          <w:rFonts w:ascii="Unikurd Web" w:eastAsia="Times New Roman" w:hAnsi="Unikurd Web" w:cs="Unikurd Web"/>
          <w:color w:val="000000" w:themeColor="text1"/>
          <w:sz w:val="24"/>
          <w:szCs w:val="24"/>
          <w:lang w:val="en-US" w:bidi="ar-IQ"/>
        </w:rPr>
        <w:t xml:space="preserve">The boy in traditional attire sought clarification, </w:t>
      </w:r>
      <w:r w:rsidR="00392D85" w:rsidRPr="00541335">
        <w:rPr>
          <w:rFonts w:ascii="Unikurd Web" w:eastAsia="Times New Roman" w:hAnsi="Unikurd Web" w:cs="Unikurd Web"/>
          <w:color w:val="000000" w:themeColor="text1"/>
          <w:sz w:val="24"/>
          <w:szCs w:val="24"/>
          <w:lang w:val="en-US" w:bidi="ar-IQ"/>
        </w:rPr>
        <w:t>“</w:t>
      </w:r>
      <w:r w:rsidRPr="00541335">
        <w:rPr>
          <w:rFonts w:ascii="Unikurd Web" w:eastAsia="Times New Roman" w:hAnsi="Unikurd Web" w:cs="Unikurd Web"/>
          <w:color w:val="000000" w:themeColor="text1"/>
          <w:sz w:val="24"/>
          <w:szCs w:val="24"/>
          <w:lang w:val="en-US" w:bidi="ar-IQ"/>
        </w:rPr>
        <w:t>Understand what?</w:t>
      </w:r>
      <w:r w:rsidR="00392D85" w:rsidRPr="00541335">
        <w:rPr>
          <w:rFonts w:ascii="Unikurd Web" w:eastAsia="Times New Roman" w:hAnsi="Unikurd Web" w:cs="Unikurd Web"/>
          <w:color w:val="000000" w:themeColor="text1"/>
          <w:sz w:val="24"/>
          <w:szCs w:val="24"/>
          <w:lang w:val="en-US" w:bidi="ar-IQ"/>
        </w:rPr>
        <w:t>”</w:t>
      </w:r>
    </w:p>
    <w:p w14:paraId="03E21B82" w14:textId="54239DCD" w:rsidR="009D238F" w:rsidRPr="00541335" w:rsidRDefault="00392D85" w:rsidP="009D238F">
      <w:pPr>
        <w:spacing w:line="360" w:lineRule="auto"/>
        <w:rPr>
          <w:rFonts w:ascii="Unikurd Web" w:eastAsia="Times New Roman" w:hAnsi="Unikurd Web" w:cs="Unikurd Web"/>
          <w:color w:val="000000" w:themeColor="text1"/>
          <w:sz w:val="24"/>
          <w:szCs w:val="24"/>
          <w:lang w:val="en-US" w:bidi="ar-IQ"/>
        </w:rPr>
      </w:pPr>
      <w:r w:rsidRPr="00541335">
        <w:rPr>
          <w:rFonts w:ascii="Unikurd Web" w:eastAsia="Times New Roman" w:hAnsi="Unikurd Web" w:cs="Unikurd Web"/>
          <w:color w:val="000000" w:themeColor="text1"/>
          <w:sz w:val="24"/>
          <w:szCs w:val="24"/>
          <w:lang w:val="en-US" w:bidi="ar-IQ"/>
        </w:rPr>
        <w:t>“</w:t>
      </w:r>
      <w:r w:rsidR="009D238F" w:rsidRPr="00541335">
        <w:rPr>
          <w:rFonts w:ascii="Unikurd Web" w:eastAsia="Times New Roman" w:hAnsi="Unikurd Web" w:cs="Unikurd Web"/>
          <w:color w:val="000000" w:themeColor="text1"/>
          <w:sz w:val="24"/>
          <w:szCs w:val="24"/>
          <w:lang w:val="en-US" w:bidi="ar-IQ"/>
        </w:rPr>
        <w:t>The significance of their heroic deaths,</w:t>
      </w:r>
      <w:r w:rsidRPr="00541335">
        <w:rPr>
          <w:rFonts w:ascii="Unikurd Web" w:eastAsia="Times New Roman" w:hAnsi="Unikurd Web" w:cs="Unikurd Web"/>
          <w:color w:val="000000" w:themeColor="text1"/>
          <w:sz w:val="24"/>
          <w:szCs w:val="24"/>
          <w:lang w:val="en-US" w:bidi="ar-IQ"/>
        </w:rPr>
        <w:t>”</w:t>
      </w:r>
      <w:r w:rsidR="009D238F" w:rsidRPr="00541335">
        <w:rPr>
          <w:rFonts w:ascii="Unikurd Web" w:eastAsia="Times New Roman" w:hAnsi="Unikurd Web" w:cs="Unikurd Web"/>
          <w:color w:val="000000" w:themeColor="text1"/>
          <w:sz w:val="24"/>
          <w:szCs w:val="24"/>
          <w:lang w:val="en-US" w:bidi="ar-IQ"/>
        </w:rPr>
        <w:t xml:space="preserve"> the boy in pantaloons responded.</w:t>
      </w:r>
    </w:p>
    <w:p w14:paraId="5BAFB93C" w14:textId="11CB5887" w:rsidR="009D238F" w:rsidRPr="00541335" w:rsidRDefault="009D238F" w:rsidP="009D238F">
      <w:pPr>
        <w:spacing w:line="360" w:lineRule="auto"/>
        <w:rPr>
          <w:rFonts w:ascii="Unikurd Web" w:eastAsia="Times New Roman" w:hAnsi="Unikurd Web" w:cs="Unikurd Web"/>
          <w:color w:val="000000" w:themeColor="text1"/>
          <w:sz w:val="24"/>
          <w:szCs w:val="24"/>
          <w:lang w:val="en-US" w:bidi="ar-IQ"/>
        </w:rPr>
      </w:pPr>
      <w:r w:rsidRPr="00541335">
        <w:rPr>
          <w:rFonts w:ascii="Unikurd Web" w:eastAsia="Times New Roman" w:hAnsi="Unikurd Web" w:cs="Unikurd Web"/>
          <w:color w:val="000000" w:themeColor="text1"/>
          <w:sz w:val="24"/>
          <w:szCs w:val="24"/>
          <w:lang w:val="en-US" w:bidi="ar-IQ"/>
        </w:rPr>
        <w:t xml:space="preserve">The boy in traditional attire questioned, </w:t>
      </w:r>
      <w:r w:rsidR="00392D85" w:rsidRPr="00541335">
        <w:rPr>
          <w:rFonts w:ascii="Unikurd Web" w:eastAsia="Times New Roman" w:hAnsi="Unikurd Web" w:cs="Unikurd Web"/>
          <w:color w:val="000000" w:themeColor="text1"/>
          <w:sz w:val="24"/>
          <w:szCs w:val="24"/>
          <w:lang w:val="en-US" w:bidi="ar-IQ"/>
        </w:rPr>
        <w:t>“</w:t>
      </w:r>
      <w:r w:rsidRPr="00541335">
        <w:rPr>
          <w:rFonts w:ascii="Unikurd Web" w:eastAsia="Times New Roman" w:hAnsi="Unikurd Web" w:cs="Unikurd Web"/>
          <w:color w:val="000000" w:themeColor="text1"/>
          <w:sz w:val="24"/>
          <w:szCs w:val="24"/>
          <w:lang w:val="en-US" w:bidi="ar-IQ"/>
        </w:rPr>
        <w:t>Why?</w:t>
      </w:r>
      <w:r w:rsidR="00392D85" w:rsidRPr="00541335">
        <w:rPr>
          <w:rFonts w:ascii="Unikurd Web" w:eastAsia="Times New Roman" w:hAnsi="Unikurd Web" w:cs="Unikurd Web"/>
          <w:color w:val="000000" w:themeColor="text1"/>
          <w:sz w:val="24"/>
          <w:szCs w:val="24"/>
          <w:lang w:val="en-US" w:bidi="ar-IQ"/>
        </w:rPr>
        <w:t>”</w:t>
      </w:r>
    </w:p>
    <w:p w14:paraId="712F4801" w14:textId="11C1C779" w:rsidR="009D238F" w:rsidRPr="00541335" w:rsidRDefault="00392D85" w:rsidP="009D238F">
      <w:pPr>
        <w:spacing w:line="360" w:lineRule="auto"/>
        <w:rPr>
          <w:rFonts w:ascii="Unikurd Web" w:eastAsia="Times New Roman" w:hAnsi="Unikurd Web" w:cs="Unikurd Web"/>
          <w:color w:val="000000" w:themeColor="text1"/>
          <w:sz w:val="24"/>
          <w:szCs w:val="24"/>
          <w:lang w:val="en-US" w:bidi="ar-IQ"/>
        </w:rPr>
      </w:pPr>
      <w:r w:rsidRPr="00541335">
        <w:rPr>
          <w:rFonts w:ascii="Unikurd Web" w:eastAsia="Times New Roman" w:hAnsi="Unikurd Web" w:cs="Unikurd Web"/>
          <w:color w:val="000000" w:themeColor="text1"/>
          <w:sz w:val="24"/>
          <w:szCs w:val="24"/>
          <w:lang w:val="en-US" w:bidi="ar-IQ"/>
        </w:rPr>
        <w:t>“</w:t>
      </w:r>
      <w:r w:rsidR="009D238F" w:rsidRPr="00541335">
        <w:rPr>
          <w:rFonts w:ascii="Unikurd Web" w:eastAsia="Times New Roman" w:hAnsi="Unikurd Web" w:cs="Unikurd Web"/>
          <w:color w:val="000000" w:themeColor="text1"/>
          <w:sz w:val="24"/>
          <w:szCs w:val="24"/>
          <w:lang w:val="en-US" w:bidi="ar-IQ"/>
        </w:rPr>
        <w:t>To carry yourself with pride,</w:t>
      </w:r>
      <w:r w:rsidRPr="00541335">
        <w:rPr>
          <w:rFonts w:ascii="Unikurd Web" w:eastAsia="Times New Roman" w:hAnsi="Unikurd Web" w:cs="Unikurd Web"/>
          <w:color w:val="000000" w:themeColor="text1"/>
          <w:sz w:val="24"/>
          <w:szCs w:val="24"/>
          <w:lang w:val="en-US" w:bidi="ar-IQ"/>
        </w:rPr>
        <w:t>”</w:t>
      </w:r>
      <w:r w:rsidR="009D238F" w:rsidRPr="00541335">
        <w:rPr>
          <w:rFonts w:ascii="Unikurd Web" w:eastAsia="Times New Roman" w:hAnsi="Unikurd Web" w:cs="Unikurd Web"/>
          <w:color w:val="000000" w:themeColor="text1"/>
          <w:sz w:val="24"/>
          <w:szCs w:val="24"/>
          <w:lang w:val="en-US" w:bidi="ar-IQ"/>
        </w:rPr>
        <w:t xml:space="preserve"> the boy in pantaloons replied, then fell silent.</w:t>
      </w:r>
    </w:p>
    <w:p w14:paraId="690EE0E8" w14:textId="067F1703" w:rsidR="00392D85" w:rsidRPr="00541335" w:rsidRDefault="009D238F" w:rsidP="00392D85">
      <w:pPr>
        <w:spacing w:line="360" w:lineRule="auto"/>
        <w:rPr>
          <w:rFonts w:ascii="Unikurd Web" w:eastAsia="Times New Roman" w:hAnsi="Unikurd Web" w:cs="Unikurd Web"/>
          <w:color w:val="000000" w:themeColor="text1"/>
          <w:sz w:val="24"/>
          <w:szCs w:val="24"/>
          <w:lang w:val="en-US" w:bidi="ar-IQ"/>
        </w:rPr>
      </w:pPr>
      <w:r w:rsidRPr="00541335">
        <w:rPr>
          <w:rFonts w:ascii="Unikurd Web" w:eastAsia="Times New Roman" w:hAnsi="Unikurd Web" w:cs="Unikurd Web"/>
          <w:color w:val="000000" w:themeColor="text1"/>
          <w:sz w:val="24"/>
          <w:szCs w:val="24"/>
          <w:lang w:val="en-US" w:bidi="ar-IQ"/>
        </w:rPr>
        <w:t xml:space="preserve">The boy in traditional attire remarked, </w:t>
      </w:r>
      <w:r w:rsidR="00392D85" w:rsidRPr="00541335">
        <w:rPr>
          <w:rFonts w:ascii="Unikurd Web" w:eastAsia="Times New Roman" w:hAnsi="Unikurd Web" w:cs="Unikurd Web"/>
          <w:color w:val="000000" w:themeColor="text1"/>
          <w:sz w:val="24"/>
          <w:szCs w:val="24"/>
          <w:lang w:val="en-US" w:bidi="ar-IQ"/>
        </w:rPr>
        <w:t>“</w:t>
      </w:r>
      <w:r w:rsidRPr="00541335">
        <w:rPr>
          <w:rFonts w:ascii="Unikurd Web" w:eastAsia="Times New Roman" w:hAnsi="Unikurd Web" w:cs="Unikurd Web"/>
          <w:color w:val="000000" w:themeColor="text1"/>
          <w:sz w:val="24"/>
          <w:szCs w:val="24"/>
          <w:lang w:val="en-US" w:bidi="ar-IQ"/>
        </w:rPr>
        <w:t>That pride is the result of carrying a gun and taking to the mountains</w:t>
      </w:r>
      <w:r w:rsidR="00E75B64" w:rsidRPr="00541335">
        <w:rPr>
          <w:rFonts w:ascii="Unikurd Web" w:eastAsia="Times New Roman" w:hAnsi="Unikurd Web" w:cs="Unikurd Web"/>
          <w:color w:val="000000" w:themeColor="text1"/>
          <w:sz w:val="24"/>
          <w:szCs w:val="24"/>
          <w:lang w:val="en-US" w:bidi="ar-IQ"/>
        </w:rPr>
        <w:t>?</w:t>
      </w:r>
      <w:r w:rsidR="00392D85" w:rsidRPr="00541335">
        <w:rPr>
          <w:rFonts w:ascii="Unikurd Web" w:eastAsia="Times New Roman" w:hAnsi="Unikurd Web" w:cs="Unikurd Web"/>
          <w:color w:val="000000" w:themeColor="text1"/>
          <w:sz w:val="24"/>
          <w:szCs w:val="24"/>
          <w:lang w:val="en-US" w:bidi="ar-IQ"/>
        </w:rPr>
        <w:t>”</w:t>
      </w:r>
    </w:p>
    <w:p w14:paraId="22BE1271" w14:textId="235C15F2" w:rsidR="009D238F" w:rsidRPr="00541335" w:rsidRDefault="00392D85" w:rsidP="00392D85">
      <w:pPr>
        <w:spacing w:line="360" w:lineRule="auto"/>
        <w:rPr>
          <w:rFonts w:ascii="Unikurd Web" w:eastAsia="Times New Roman" w:hAnsi="Unikurd Web" w:cs="Unikurd Web"/>
          <w:color w:val="000000" w:themeColor="text1"/>
          <w:sz w:val="24"/>
          <w:szCs w:val="24"/>
          <w:lang w:val="en-US" w:bidi="ar-IQ"/>
        </w:rPr>
      </w:pPr>
      <w:r w:rsidRPr="00541335">
        <w:rPr>
          <w:rFonts w:ascii="Unikurd Web" w:eastAsia="Times New Roman" w:hAnsi="Unikurd Web" w:cs="Unikurd Web"/>
          <w:color w:val="000000" w:themeColor="text1"/>
          <w:sz w:val="24"/>
          <w:szCs w:val="24"/>
          <w:lang w:val="en-US" w:bidi="ar-IQ"/>
        </w:rPr>
        <w:t>“</w:t>
      </w:r>
      <w:r w:rsidR="009D238F" w:rsidRPr="00541335">
        <w:rPr>
          <w:rFonts w:ascii="Unikurd Web" w:eastAsia="Times New Roman" w:hAnsi="Unikurd Web" w:cs="Unikurd Web"/>
          <w:color w:val="000000" w:themeColor="text1"/>
          <w:sz w:val="24"/>
          <w:szCs w:val="24"/>
          <w:lang w:val="en-US" w:bidi="ar-IQ"/>
        </w:rPr>
        <w:t xml:space="preserve">Don't you see the men, women, and children who are forcibly uprooted from their ancestral lands? Can't you feel their grief as they are denied the right to return to their highlands and lowlands? How can you overlook the displacement of religious leaders, priests, sheikhs, the rich and the poor, shepherds—all forced to leave behind their desecrated mosques, churches, shrines, meeting places, homes, orchards, homestead orchards, and terraced fields? Are you unaware that they are even forbidden from visiting the graves of their loved ones, from drinking from their springs and </w:t>
      </w:r>
      <w:r w:rsidR="00534D1A" w:rsidRPr="00541335">
        <w:rPr>
          <w:rFonts w:ascii="Unikurd Web" w:eastAsia="Times New Roman" w:hAnsi="Unikurd Web" w:cs="Unikurd Web"/>
          <w:color w:val="000000" w:themeColor="text1"/>
          <w:sz w:val="24"/>
          <w:szCs w:val="24"/>
          <w:lang w:val="en-US" w:bidi="ar-IQ"/>
        </w:rPr>
        <w:t>Karêz</w:t>
      </w:r>
      <w:r w:rsidR="009D238F" w:rsidRPr="00541335">
        <w:rPr>
          <w:rFonts w:ascii="Unikurd Web" w:eastAsia="Times New Roman" w:hAnsi="Unikurd Web" w:cs="Unikurd Web"/>
          <w:color w:val="000000" w:themeColor="text1"/>
          <w:sz w:val="24"/>
          <w:szCs w:val="24"/>
          <w:lang w:val="en-US" w:bidi="ar-IQ"/>
        </w:rPr>
        <w:t xml:space="preserve"> (irrigation tunnels)? Don't you know they've been ordered to stay away from their villages and any area within a 20-kilometer radius of their homes?</w:t>
      </w:r>
      <w:r w:rsidR="00E75B64" w:rsidRPr="00541335">
        <w:rPr>
          <w:rFonts w:ascii="Unikurd Web" w:eastAsia="Times New Roman" w:hAnsi="Unikurd Web" w:cs="Unikurd Web"/>
          <w:color w:val="000000" w:themeColor="text1"/>
          <w:sz w:val="24"/>
          <w:szCs w:val="24"/>
          <w:lang w:val="en-US" w:bidi="ar-IQ"/>
        </w:rPr>
        <w:t>”</w:t>
      </w:r>
      <w:r w:rsidR="009D238F" w:rsidRPr="00541335">
        <w:rPr>
          <w:rFonts w:ascii="Unikurd Web" w:eastAsia="Times New Roman" w:hAnsi="Unikurd Web" w:cs="Unikurd Web"/>
          <w:color w:val="000000" w:themeColor="text1"/>
          <w:sz w:val="24"/>
          <w:szCs w:val="24"/>
          <w:lang w:val="en-US" w:bidi="ar-IQ"/>
        </w:rPr>
        <w:t xml:space="preserve"> the boy in pantaloons passionately conveyed.</w:t>
      </w:r>
    </w:p>
    <w:p w14:paraId="3A74EDF1" w14:textId="1A12C550" w:rsidR="008611ED" w:rsidRPr="00541335" w:rsidRDefault="008611ED" w:rsidP="008611ED">
      <w:pPr>
        <w:spacing w:line="360" w:lineRule="auto"/>
        <w:rPr>
          <w:rFonts w:ascii="Unikurd Web" w:eastAsia="Times New Roman" w:hAnsi="Unikurd Web" w:cs="Unikurd Web"/>
          <w:color w:val="000000" w:themeColor="text1"/>
          <w:sz w:val="24"/>
          <w:szCs w:val="24"/>
          <w:lang w:val="en-US" w:bidi="ar-IQ"/>
        </w:rPr>
      </w:pPr>
      <w:r w:rsidRPr="00541335">
        <w:rPr>
          <w:rFonts w:ascii="Unikurd Web" w:eastAsia="Times New Roman" w:hAnsi="Unikurd Web" w:cs="Unikurd Web"/>
          <w:color w:val="000000" w:themeColor="text1"/>
          <w:sz w:val="24"/>
          <w:szCs w:val="24"/>
          <w:lang w:val="en-US" w:bidi="ar-IQ"/>
        </w:rPr>
        <w:t xml:space="preserve">The boy in traditional attire sighed and remarked, </w:t>
      </w:r>
      <w:r w:rsidR="00E75B64" w:rsidRPr="00541335">
        <w:rPr>
          <w:rFonts w:ascii="Unikurd Web" w:eastAsia="Times New Roman" w:hAnsi="Unikurd Web" w:cs="Unikurd Web"/>
          <w:color w:val="000000" w:themeColor="text1"/>
          <w:sz w:val="24"/>
          <w:szCs w:val="24"/>
          <w:lang w:val="en-US" w:bidi="ar-IQ"/>
        </w:rPr>
        <w:t>“</w:t>
      </w:r>
      <w:r w:rsidRPr="00541335">
        <w:rPr>
          <w:rFonts w:ascii="Unikurd Web" w:eastAsia="Times New Roman" w:hAnsi="Unikurd Web" w:cs="Unikurd Web"/>
          <w:color w:val="000000" w:themeColor="text1"/>
          <w:sz w:val="24"/>
          <w:szCs w:val="24"/>
          <w:lang w:val="en-US" w:bidi="ar-IQ"/>
        </w:rPr>
        <w:t>It will all come to an end.</w:t>
      </w:r>
      <w:r w:rsidR="00E75B64" w:rsidRPr="00541335">
        <w:rPr>
          <w:rFonts w:ascii="Unikurd Web" w:eastAsia="Times New Roman" w:hAnsi="Unikurd Web" w:cs="Unikurd Web"/>
          <w:color w:val="000000" w:themeColor="text1"/>
          <w:sz w:val="24"/>
          <w:szCs w:val="24"/>
          <w:lang w:val="en-US" w:bidi="ar-IQ"/>
        </w:rPr>
        <w:t>”</w:t>
      </w:r>
    </w:p>
    <w:p w14:paraId="488549F8" w14:textId="3C8F61DB" w:rsidR="008611ED" w:rsidRPr="00541335" w:rsidRDefault="00E75B64" w:rsidP="008611ED">
      <w:pPr>
        <w:spacing w:line="360" w:lineRule="auto"/>
        <w:rPr>
          <w:rFonts w:ascii="Unikurd Web" w:eastAsia="Times New Roman" w:hAnsi="Unikurd Web" w:cs="Unikurd Web"/>
          <w:color w:val="000000" w:themeColor="text1"/>
          <w:sz w:val="24"/>
          <w:szCs w:val="24"/>
          <w:lang w:val="en-US" w:bidi="ar-IQ"/>
        </w:rPr>
      </w:pPr>
      <w:r w:rsidRPr="00541335">
        <w:rPr>
          <w:rFonts w:ascii="Unikurd Web" w:eastAsia="Times New Roman" w:hAnsi="Unikurd Web" w:cs="Unikurd Web"/>
          <w:color w:val="000000" w:themeColor="text1"/>
          <w:sz w:val="24"/>
          <w:szCs w:val="24"/>
          <w:lang w:val="en-US" w:bidi="ar-IQ"/>
        </w:rPr>
        <w:t>“</w:t>
      </w:r>
      <w:r w:rsidR="008611ED" w:rsidRPr="00541335">
        <w:rPr>
          <w:rFonts w:ascii="Unikurd Web" w:eastAsia="Times New Roman" w:hAnsi="Unikurd Web" w:cs="Unikurd Web"/>
          <w:color w:val="000000" w:themeColor="text1"/>
          <w:sz w:val="24"/>
          <w:szCs w:val="24"/>
          <w:lang w:val="en-US" w:bidi="ar-IQ"/>
        </w:rPr>
        <w:t>Do you think the state will stop at that point? Let me assure you, it won't. It will displace us as well, and it will devastate our town. After us, it will do the same to the inhabitants of other towns and places, and eventually, it will relocate all Kurds to the south of Iraq. Then we won't see our homeland in our lifetime or even after our passing. That's why, today, I wholeheartedly envy these martyrs,</w:t>
      </w:r>
      <w:r w:rsidRPr="00541335">
        <w:rPr>
          <w:rFonts w:ascii="Unikurd Web" w:eastAsia="Times New Roman" w:hAnsi="Unikurd Web" w:cs="Unikurd Web"/>
          <w:color w:val="000000" w:themeColor="text1"/>
          <w:sz w:val="24"/>
          <w:szCs w:val="24"/>
          <w:lang w:val="en-US" w:bidi="ar-IQ"/>
        </w:rPr>
        <w:t>”</w:t>
      </w:r>
      <w:r w:rsidR="008611ED" w:rsidRPr="00541335">
        <w:rPr>
          <w:rFonts w:ascii="Unikurd Web" w:eastAsia="Times New Roman" w:hAnsi="Unikurd Web" w:cs="Unikurd Web"/>
          <w:color w:val="000000" w:themeColor="text1"/>
          <w:sz w:val="24"/>
          <w:szCs w:val="24"/>
          <w:lang w:val="en-US" w:bidi="ar-IQ"/>
        </w:rPr>
        <w:t xml:space="preserve"> the boy in pantaloons responded.</w:t>
      </w:r>
    </w:p>
    <w:p w14:paraId="3A4A289D" w14:textId="5C3776BC" w:rsidR="008611ED" w:rsidRPr="00541335" w:rsidRDefault="008611ED" w:rsidP="008611ED">
      <w:pPr>
        <w:spacing w:line="360" w:lineRule="auto"/>
        <w:rPr>
          <w:rFonts w:ascii="Unikurd Web" w:eastAsia="Times New Roman" w:hAnsi="Unikurd Web" w:cs="Unikurd Web"/>
          <w:color w:val="000000" w:themeColor="text1"/>
          <w:sz w:val="24"/>
          <w:szCs w:val="24"/>
          <w:lang w:val="en-US" w:bidi="ar-IQ"/>
        </w:rPr>
      </w:pPr>
      <w:r w:rsidRPr="00541335">
        <w:rPr>
          <w:rFonts w:ascii="Unikurd Web" w:eastAsia="Times New Roman" w:hAnsi="Unikurd Web" w:cs="Unikurd Web"/>
          <w:color w:val="000000" w:themeColor="text1"/>
          <w:sz w:val="24"/>
          <w:szCs w:val="24"/>
          <w:lang w:val="en-US" w:bidi="ar-IQ"/>
        </w:rPr>
        <w:t xml:space="preserve">The boy in traditional attire asked, his voice filled with curiosity, </w:t>
      </w:r>
      <w:r w:rsidR="004F5B9E" w:rsidRPr="00541335">
        <w:rPr>
          <w:rFonts w:ascii="Unikurd Web" w:eastAsia="Times New Roman" w:hAnsi="Unikurd Web" w:cs="Unikurd Web"/>
          <w:color w:val="000000" w:themeColor="text1"/>
          <w:sz w:val="24"/>
          <w:szCs w:val="24"/>
          <w:lang w:val="en-US" w:bidi="ar-IQ"/>
        </w:rPr>
        <w:t>“</w:t>
      </w:r>
      <w:r w:rsidRPr="00541335">
        <w:rPr>
          <w:rFonts w:ascii="Unikurd Web" w:eastAsia="Times New Roman" w:hAnsi="Unikurd Web" w:cs="Unikurd Web"/>
          <w:color w:val="000000" w:themeColor="text1"/>
          <w:sz w:val="24"/>
          <w:szCs w:val="24"/>
          <w:lang w:val="en-US" w:bidi="ar-IQ"/>
        </w:rPr>
        <w:t>Why?</w:t>
      </w:r>
      <w:r w:rsidR="004F5B9E" w:rsidRPr="00541335">
        <w:rPr>
          <w:rFonts w:ascii="Unikurd Web" w:eastAsia="Times New Roman" w:hAnsi="Unikurd Web" w:cs="Unikurd Web"/>
          <w:color w:val="000000" w:themeColor="text1"/>
          <w:sz w:val="24"/>
          <w:szCs w:val="24"/>
          <w:lang w:val="en-US" w:bidi="ar-IQ"/>
        </w:rPr>
        <w:t>”</w:t>
      </w:r>
    </w:p>
    <w:p w14:paraId="3880B565" w14:textId="79B3303C" w:rsidR="008611ED" w:rsidRPr="00541335" w:rsidRDefault="004F5B9E" w:rsidP="008611ED">
      <w:pPr>
        <w:spacing w:line="360" w:lineRule="auto"/>
        <w:rPr>
          <w:rFonts w:ascii="Unikurd Web" w:eastAsia="Times New Roman" w:hAnsi="Unikurd Web" w:cs="Unikurd Web"/>
          <w:color w:val="000000" w:themeColor="text1"/>
          <w:sz w:val="24"/>
          <w:szCs w:val="24"/>
          <w:lang w:val="en-US" w:bidi="ar-IQ"/>
        </w:rPr>
      </w:pPr>
      <w:r w:rsidRPr="00541335">
        <w:rPr>
          <w:rFonts w:ascii="Unikurd Web" w:eastAsia="Times New Roman" w:hAnsi="Unikurd Web" w:cs="Unikurd Web"/>
          <w:color w:val="000000" w:themeColor="text1"/>
          <w:sz w:val="24"/>
          <w:szCs w:val="24"/>
          <w:lang w:val="en-US" w:bidi="ar-IQ"/>
        </w:rPr>
        <w:t>“</w:t>
      </w:r>
      <w:r w:rsidR="008611ED" w:rsidRPr="00541335">
        <w:rPr>
          <w:rFonts w:ascii="Unikurd Web" w:eastAsia="Times New Roman" w:hAnsi="Unikurd Web" w:cs="Unikurd Web"/>
          <w:color w:val="000000" w:themeColor="text1"/>
          <w:sz w:val="24"/>
          <w:szCs w:val="24"/>
          <w:lang w:val="en-US" w:bidi="ar-IQ"/>
        </w:rPr>
        <w:t>Because they made courageous choices in their lives, and their legacy is honored with dignity and respect even in their absence. They embraced a death that they chose when, how, and why to meet,</w:t>
      </w:r>
      <w:r w:rsidRPr="00541335">
        <w:rPr>
          <w:rFonts w:ascii="Unikurd Web" w:eastAsia="Times New Roman" w:hAnsi="Unikurd Web" w:cs="Unikurd Web"/>
          <w:color w:val="000000" w:themeColor="text1"/>
          <w:sz w:val="24"/>
          <w:szCs w:val="24"/>
          <w:lang w:val="en-US" w:bidi="ar-IQ"/>
        </w:rPr>
        <w:t>”</w:t>
      </w:r>
      <w:r w:rsidR="008611ED" w:rsidRPr="00541335">
        <w:rPr>
          <w:rFonts w:ascii="Unikurd Web" w:eastAsia="Times New Roman" w:hAnsi="Unikurd Web" w:cs="Unikurd Web"/>
          <w:color w:val="000000" w:themeColor="text1"/>
          <w:sz w:val="24"/>
          <w:szCs w:val="24"/>
          <w:lang w:val="en-US" w:bidi="ar-IQ"/>
        </w:rPr>
        <w:t xml:space="preserve"> the boy in pantaloons replied.</w:t>
      </w:r>
    </w:p>
    <w:p w14:paraId="056172D2" w14:textId="77777777" w:rsidR="004F5B9E" w:rsidRPr="00541335" w:rsidRDefault="008611ED" w:rsidP="004F5B9E">
      <w:pPr>
        <w:spacing w:line="360" w:lineRule="auto"/>
        <w:rPr>
          <w:rFonts w:ascii="Unikurd Web" w:eastAsia="Times New Roman" w:hAnsi="Unikurd Web" w:cs="Unikurd Web"/>
          <w:color w:val="000000" w:themeColor="text1"/>
          <w:sz w:val="24"/>
          <w:szCs w:val="24"/>
          <w:lang w:val="en-US" w:bidi="ar-IQ"/>
        </w:rPr>
      </w:pPr>
      <w:r w:rsidRPr="00541335">
        <w:rPr>
          <w:rFonts w:ascii="Unikurd Web" w:eastAsia="Times New Roman" w:hAnsi="Unikurd Web" w:cs="Unikurd Web"/>
          <w:color w:val="000000" w:themeColor="text1"/>
          <w:sz w:val="24"/>
          <w:szCs w:val="24"/>
          <w:lang w:val="en-US" w:bidi="ar-IQ"/>
        </w:rPr>
        <w:t xml:space="preserve">The boy in traditional attire lowered his head momentarily, then raised it quickly, asserting, </w:t>
      </w:r>
      <w:r w:rsidR="004F5B9E" w:rsidRPr="00541335">
        <w:rPr>
          <w:rFonts w:ascii="Unikurd Web" w:eastAsia="Times New Roman" w:hAnsi="Unikurd Web" w:cs="Unikurd Web"/>
          <w:color w:val="000000" w:themeColor="text1"/>
          <w:sz w:val="24"/>
          <w:szCs w:val="24"/>
          <w:lang w:val="en-US" w:bidi="ar-IQ"/>
        </w:rPr>
        <w:t>“</w:t>
      </w:r>
      <w:r w:rsidRPr="00541335">
        <w:rPr>
          <w:rFonts w:ascii="Unikurd Web" w:eastAsia="Times New Roman" w:hAnsi="Unikurd Web" w:cs="Unikurd Web"/>
          <w:color w:val="000000" w:themeColor="text1"/>
          <w:sz w:val="24"/>
          <w:szCs w:val="24"/>
          <w:lang w:val="en-US" w:bidi="ar-IQ"/>
        </w:rPr>
        <w:t>But they shouldn't have taken their own lives.</w:t>
      </w:r>
      <w:r w:rsidR="004F5B9E" w:rsidRPr="00541335">
        <w:rPr>
          <w:rFonts w:ascii="Unikurd Web" w:eastAsia="Times New Roman" w:hAnsi="Unikurd Web" w:cs="Unikurd Web"/>
          <w:color w:val="000000" w:themeColor="text1"/>
          <w:sz w:val="24"/>
          <w:szCs w:val="24"/>
          <w:lang w:val="en-US" w:bidi="ar-IQ"/>
        </w:rPr>
        <w:t>”</w:t>
      </w:r>
    </w:p>
    <w:p w14:paraId="073723DE" w14:textId="0E0587EA" w:rsidR="008611ED" w:rsidRPr="00541335" w:rsidRDefault="004F5B9E" w:rsidP="004F5B9E">
      <w:pPr>
        <w:spacing w:line="360" w:lineRule="auto"/>
        <w:rPr>
          <w:rFonts w:ascii="Unikurd Web" w:eastAsia="Times New Roman" w:hAnsi="Unikurd Web" w:cs="Unikurd Web"/>
          <w:color w:val="000000" w:themeColor="text1"/>
          <w:sz w:val="24"/>
          <w:szCs w:val="24"/>
          <w:lang w:val="en-US" w:bidi="ar-IQ"/>
        </w:rPr>
      </w:pPr>
      <w:r w:rsidRPr="00541335">
        <w:rPr>
          <w:rFonts w:ascii="Unikurd Web" w:eastAsia="Times New Roman" w:hAnsi="Unikurd Web" w:cs="Unikurd Web"/>
          <w:color w:val="000000" w:themeColor="text1"/>
          <w:sz w:val="24"/>
          <w:szCs w:val="24"/>
          <w:lang w:val="en-US" w:bidi="ar-IQ"/>
        </w:rPr>
        <w:t>“</w:t>
      </w:r>
      <w:r w:rsidR="008611ED" w:rsidRPr="00541335">
        <w:rPr>
          <w:rFonts w:ascii="Unikurd Web" w:eastAsia="Times New Roman" w:hAnsi="Unikurd Web" w:cs="Unikurd Web"/>
          <w:color w:val="000000" w:themeColor="text1"/>
          <w:sz w:val="24"/>
          <w:szCs w:val="24"/>
          <w:lang w:val="en-US" w:bidi="ar-IQ"/>
        </w:rPr>
        <w:t>Why? Do you believe that, even when they were surrounded and had run out of bullets, they should have thrown down their weapons, raised their hands in surrender? Do you consider such actions as legitimate and courageous?</w:t>
      </w:r>
      <w:r w:rsidRPr="00541335">
        <w:rPr>
          <w:rFonts w:ascii="Unikurd Web" w:eastAsia="Times New Roman" w:hAnsi="Unikurd Web" w:cs="Unikurd Web"/>
          <w:color w:val="000000" w:themeColor="text1"/>
          <w:sz w:val="24"/>
          <w:szCs w:val="24"/>
          <w:lang w:val="en-US" w:bidi="ar-IQ"/>
        </w:rPr>
        <w:t xml:space="preserve">” </w:t>
      </w:r>
      <w:r w:rsidR="008611ED" w:rsidRPr="00541335">
        <w:rPr>
          <w:rFonts w:ascii="Unikurd Web" w:eastAsia="Times New Roman" w:hAnsi="Unikurd Web" w:cs="Unikurd Web"/>
          <w:color w:val="000000" w:themeColor="text1"/>
          <w:sz w:val="24"/>
          <w:szCs w:val="24"/>
          <w:lang w:val="en-US" w:bidi="ar-IQ"/>
        </w:rPr>
        <w:t>the boy in pantaloons countered.</w:t>
      </w:r>
    </w:p>
    <w:p w14:paraId="4B4E74ED" w14:textId="02579381" w:rsidR="008611ED" w:rsidRPr="00541335" w:rsidRDefault="008611ED" w:rsidP="003364CD">
      <w:pPr>
        <w:spacing w:line="360" w:lineRule="auto"/>
        <w:rPr>
          <w:rFonts w:ascii="Unikurd Web" w:eastAsia="Times New Roman" w:hAnsi="Unikurd Web" w:cs="Unikurd Web"/>
          <w:color w:val="000000" w:themeColor="text1"/>
          <w:sz w:val="24"/>
          <w:szCs w:val="24"/>
          <w:lang w:val="en-US" w:bidi="ar-IQ"/>
        </w:rPr>
      </w:pPr>
      <w:r w:rsidRPr="00541335">
        <w:rPr>
          <w:rFonts w:ascii="Unikurd Web" w:eastAsia="Times New Roman" w:hAnsi="Unikurd Web" w:cs="Unikurd Web"/>
          <w:color w:val="000000" w:themeColor="text1"/>
          <w:sz w:val="24"/>
          <w:szCs w:val="24"/>
          <w:lang w:val="en-US" w:bidi="ar-IQ"/>
        </w:rPr>
        <w:t xml:space="preserve">The boy in traditional attire inquired further, </w:t>
      </w:r>
      <w:r w:rsidR="004F5B9E" w:rsidRPr="00541335">
        <w:rPr>
          <w:rFonts w:ascii="Unikurd Web" w:eastAsia="Times New Roman" w:hAnsi="Unikurd Web" w:cs="Unikurd Web"/>
          <w:color w:val="000000" w:themeColor="text1"/>
          <w:sz w:val="24"/>
          <w:szCs w:val="24"/>
          <w:lang w:val="en-US" w:bidi="ar-IQ"/>
        </w:rPr>
        <w:t>“</w:t>
      </w:r>
      <w:r w:rsidRPr="00541335">
        <w:rPr>
          <w:rFonts w:ascii="Unikurd Web" w:eastAsia="Times New Roman" w:hAnsi="Unikurd Web" w:cs="Unikurd Web"/>
          <w:color w:val="000000" w:themeColor="text1"/>
          <w:sz w:val="24"/>
          <w:szCs w:val="24"/>
          <w:lang w:val="en-US" w:bidi="ar-IQ"/>
        </w:rPr>
        <w:t>What would have happened if they had chosen to surrender?</w:t>
      </w:r>
      <w:r w:rsidR="004F5B9E" w:rsidRPr="00541335">
        <w:rPr>
          <w:rFonts w:ascii="Unikurd Web" w:eastAsia="Times New Roman" w:hAnsi="Unikurd Web" w:cs="Unikurd Web"/>
          <w:color w:val="000000" w:themeColor="text1"/>
          <w:sz w:val="24"/>
          <w:szCs w:val="24"/>
          <w:lang w:val="en-US" w:bidi="ar-IQ"/>
        </w:rPr>
        <w:t>”</w:t>
      </w:r>
    </w:p>
    <w:p w14:paraId="3E8F1EBC" w14:textId="414C86AB" w:rsidR="009D238F" w:rsidRPr="00541335" w:rsidRDefault="004F5B9E" w:rsidP="003364CD">
      <w:pPr>
        <w:spacing w:line="360" w:lineRule="auto"/>
        <w:rPr>
          <w:rFonts w:ascii="Unikurd Web" w:eastAsia="Times New Roman" w:hAnsi="Unikurd Web" w:cs="Unikurd Web"/>
          <w:color w:val="000000" w:themeColor="text1"/>
          <w:sz w:val="24"/>
          <w:szCs w:val="24"/>
          <w:lang w:val="en-US" w:bidi="ar-IQ"/>
        </w:rPr>
      </w:pPr>
      <w:r w:rsidRPr="00541335">
        <w:rPr>
          <w:rFonts w:ascii="Unikurd Web" w:eastAsia="Times New Roman" w:hAnsi="Unikurd Web" w:cs="Unikurd Web"/>
          <w:color w:val="000000" w:themeColor="text1"/>
          <w:sz w:val="24"/>
          <w:szCs w:val="24"/>
          <w:lang w:val="en-US" w:bidi="ar-IQ"/>
        </w:rPr>
        <w:t>“</w:t>
      </w:r>
      <w:r w:rsidR="008611ED" w:rsidRPr="00541335">
        <w:rPr>
          <w:rFonts w:ascii="Unikurd Web" w:eastAsia="Times New Roman" w:hAnsi="Unikurd Web" w:cs="Unikurd Web"/>
          <w:color w:val="000000" w:themeColor="text1"/>
          <w:sz w:val="24"/>
          <w:szCs w:val="24"/>
          <w:lang w:val="en-US" w:bidi="ar-IQ"/>
        </w:rPr>
        <w:t>The enemy would have humiliated them, parading them for the public to witness. By disrespecting them, they aimed to degrade not only these individuals but also the people in our town, including myself, you, and all Kurds. However, it was through their final act, when they directed their last bullet at their own hearts, that they demonstrated respect for themselves and for us,</w:t>
      </w:r>
      <w:r w:rsidRPr="00541335">
        <w:rPr>
          <w:rFonts w:ascii="Unikurd Web" w:eastAsia="Times New Roman" w:hAnsi="Unikurd Web" w:cs="Unikurd Web"/>
          <w:color w:val="000000" w:themeColor="text1"/>
          <w:sz w:val="24"/>
          <w:szCs w:val="24"/>
          <w:lang w:val="en-US" w:bidi="ar-IQ"/>
        </w:rPr>
        <w:t>”</w:t>
      </w:r>
      <w:r w:rsidR="008611ED" w:rsidRPr="00541335">
        <w:rPr>
          <w:rFonts w:ascii="Unikurd Web" w:eastAsia="Times New Roman" w:hAnsi="Unikurd Web" w:cs="Unikurd Web"/>
          <w:color w:val="000000" w:themeColor="text1"/>
          <w:sz w:val="24"/>
          <w:szCs w:val="24"/>
          <w:lang w:val="en-US" w:bidi="ar-IQ"/>
        </w:rPr>
        <w:t xml:space="preserve"> explained the boy in pantaloons.</w:t>
      </w:r>
    </w:p>
    <w:p w14:paraId="20421C3F" w14:textId="264E386E" w:rsidR="008611ED" w:rsidRPr="00541335" w:rsidRDefault="008611ED" w:rsidP="003364CD">
      <w:pPr>
        <w:spacing w:line="360" w:lineRule="auto"/>
        <w:rPr>
          <w:rFonts w:ascii="Unikurd Web" w:eastAsia="Times New Roman" w:hAnsi="Unikurd Web" w:cs="Unikurd Web"/>
          <w:color w:val="000000" w:themeColor="text1"/>
          <w:sz w:val="24"/>
          <w:szCs w:val="24"/>
          <w:lang w:val="en-US" w:bidi="ar-IQ"/>
        </w:rPr>
      </w:pPr>
      <w:r w:rsidRPr="00541335">
        <w:rPr>
          <w:rFonts w:ascii="Unikurd Web" w:eastAsia="Times New Roman" w:hAnsi="Unikurd Web" w:cs="Unikurd Web"/>
          <w:color w:val="000000" w:themeColor="text1"/>
          <w:sz w:val="24"/>
          <w:szCs w:val="24"/>
          <w:lang w:val="en-US" w:bidi="ar-IQ"/>
        </w:rPr>
        <w:t xml:space="preserve">The boy in traditional attire reiterated, </w:t>
      </w:r>
      <w:r w:rsidR="004F5B9E" w:rsidRPr="00541335">
        <w:rPr>
          <w:rFonts w:ascii="Unikurd Web" w:eastAsia="Times New Roman" w:hAnsi="Unikurd Web" w:cs="Unikurd Web"/>
          <w:color w:val="000000" w:themeColor="text1"/>
          <w:sz w:val="24"/>
          <w:szCs w:val="24"/>
          <w:lang w:val="en-US" w:bidi="ar-IQ"/>
        </w:rPr>
        <w:t>“</w:t>
      </w:r>
      <w:r w:rsidRPr="00541335">
        <w:rPr>
          <w:rFonts w:ascii="Unikurd Web" w:eastAsia="Times New Roman" w:hAnsi="Unikurd Web" w:cs="Unikurd Web"/>
          <w:color w:val="000000" w:themeColor="text1"/>
          <w:sz w:val="24"/>
          <w:szCs w:val="24"/>
          <w:lang w:val="en-US" w:bidi="ar-IQ"/>
        </w:rPr>
        <w:t>They shouldn't have taken their own lives.</w:t>
      </w:r>
      <w:r w:rsidR="004F5B9E" w:rsidRPr="00541335">
        <w:rPr>
          <w:rFonts w:ascii="Unikurd Web" w:eastAsia="Times New Roman" w:hAnsi="Unikurd Web" w:cs="Unikurd Web"/>
          <w:color w:val="000000" w:themeColor="text1"/>
          <w:sz w:val="24"/>
          <w:szCs w:val="24"/>
          <w:lang w:val="en-US" w:bidi="ar-IQ"/>
        </w:rPr>
        <w:t>”</w:t>
      </w:r>
    </w:p>
    <w:p w14:paraId="45C0A70A" w14:textId="16E67830" w:rsidR="008611ED" w:rsidRPr="00541335" w:rsidRDefault="004F5B9E" w:rsidP="008611ED">
      <w:pPr>
        <w:spacing w:line="360" w:lineRule="auto"/>
        <w:rPr>
          <w:rFonts w:ascii="Unikurd Web" w:eastAsia="Times New Roman" w:hAnsi="Unikurd Web" w:cs="Unikurd Web"/>
          <w:color w:val="000000" w:themeColor="text1"/>
          <w:sz w:val="24"/>
          <w:szCs w:val="24"/>
          <w:lang w:val="en-US" w:bidi="ar-IQ"/>
        </w:rPr>
      </w:pPr>
      <w:r w:rsidRPr="00541335">
        <w:rPr>
          <w:rFonts w:ascii="Unikurd Web" w:eastAsia="Times New Roman" w:hAnsi="Unikurd Web" w:cs="Unikurd Web"/>
          <w:color w:val="000000" w:themeColor="text1"/>
          <w:sz w:val="24"/>
          <w:szCs w:val="24"/>
          <w:lang w:val="en-US" w:bidi="ar-IQ"/>
        </w:rPr>
        <w:t>“</w:t>
      </w:r>
      <w:r w:rsidR="008611ED" w:rsidRPr="00541335">
        <w:rPr>
          <w:rFonts w:ascii="Unikurd Web" w:eastAsia="Times New Roman" w:hAnsi="Unikurd Web" w:cs="Unikurd Web"/>
          <w:color w:val="000000" w:themeColor="text1"/>
          <w:sz w:val="24"/>
          <w:szCs w:val="24"/>
          <w:lang w:val="en-US" w:bidi="ar-IQ"/>
        </w:rPr>
        <w:t>If they hadn't complied, they would have faced arrest, imprisonment in one of the prisons in southern Iraq, and been subjected to excruciating torture before being executed. The fate of their bodies would have remained a mystery, and their relatives would have been billed for the costs of the execution,</w:t>
      </w:r>
      <w:r w:rsidRPr="00541335">
        <w:rPr>
          <w:rFonts w:ascii="Unikurd Web" w:eastAsia="Times New Roman" w:hAnsi="Unikurd Web" w:cs="Unikurd Web"/>
          <w:color w:val="000000" w:themeColor="text1"/>
          <w:sz w:val="24"/>
          <w:szCs w:val="24"/>
          <w:lang w:val="en-US" w:bidi="ar-IQ"/>
        </w:rPr>
        <w:t xml:space="preserve">” </w:t>
      </w:r>
      <w:r w:rsidR="008611ED" w:rsidRPr="00541335">
        <w:rPr>
          <w:rFonts w:ascii="Unikurd Web" w:eastAsia="Times New Roman" w:hAnsi="Unikurd Web" w:cs="Unikurd Web"/>
          <w:color w:val="000000" w:themeColor="text1"/>
          <w:sz w:val="24"/>
          <w:szCs w:val="24"/>
          <w:lang w:val="en-US" w:bidi="ar-IQ"/>
        </w:rPr>
        <w:t>explained the boy in pantaloons.</w:t>
      </w:r>
    </w:p>
    <w:p w14:paraId="748A5B4B" w14:textId="77777777" w:rsidR="004F5B9E" w:rsidRPr="00541335" w:rsidRDefault="008611ED" w:rsidP="004F5B9E">
      <w:pPr>
        <w:spacing w:line="360" w:lineRule="auto"/>
        <w:rPr>
          <w:rFonts w:ascii="Unikurd Web" w:eastAsia="Times New Roman" w:hAnsi="Unikurd Web" w:cs="Unikurd Web"/>
          <w:color w:val="000000" w:themeColor="text1"/>
          <w:sz w:val="24"/>
          <w:szCs w:val="24"/>
          <w:lang w:val="en-US" w:bidi="ar-IQ"/>
        </w:rPr>
      </w:pPr>
      <w:r w:rsidRPr="00541335">
        <w:rPr>
          <w:rFonts w:ascii="Unikurd Web" w:eastAsia="Times New Roman" w:hAnsi="Unikurd Web" w:cs="Unikurd Web"/>
          <w:color w:val="000000" w:themeColor="text1"/>
          <w:sz w:val="24"/>
          <w:szCs w:val="24"/>
          <w:lang w:val="en-US" w:bidi="ar-IQ"/>
        </w:rPr>
        <w:t xml:space="preserve">The boy in traditional attire replied somewhat dismissively, </w:t>
      </w:r>
      <w:r w:rsidR="004F5B9E" w:rsidRPr="00541335">
        <w:rPr>
          <w:rFonts w:ascii="Unikurd Web" w:eastAsia="Times New Roman" w:hAnsi="Unikurd Web" w:cs="Unikurd Web"/>
          <w:color w:val="000000" w:themeColor="text1"/>
          <w:sz w:val="24"/>
          <w:szCs w:val="24"/>
          <w:lang w:val="en-US" w:bidi="ar-IQ"/>
        </w:rPr>
        <w:t>“</w:t>
      </w:r>
      <w:r w:rsidRPr="00541335">
        <w:rPr>
          <w:rFonts w:ascii="Unikurd Web" w:eastAsia="Times New Roman" w:hAnsi="Unikurd Web" w:cs="Unikurd Web"/>
          <w:color w:val="000000" w:themeColor="text1"/>
          <w:sz w:val="24"/>
          <w:szCs w:val="24"/>
          <w:lang w:val="en-US" w:bidi="ar-IQ"/>
        </w:rPr>
        <w:t>So, what would have happened?</w:t>
      </w:r>
      <w:r w:rsidR="004F5B9E" w:rsidRPr="00541335">
        <w:rPr>
          <w:rFonts w:ascii="Unikurd Web" w:eastAsia="Times New Roman" w:hAnsi="Unikurd Web" w:cs="Unikurd Web"/>
          <w:color w:val="000000" w:themeColor="text1"/>
          <w:sz w:val="24"/>
          <w:szCs w:val="24"/>
          <w:lang w:val="en-US" w:bidi="ar-IQ"/>
        </w:rPr>
        <w:t>”</w:t>
      </w:r>
    </w:p>
    <w:p w14:paraId="3400606A" w14:textId="38523B9F" w:rsidR="008611ED" w:rsidRPr="00541335" w:rsidRDefault="004F5B9E" w:rsidP="004F5B9E">
      <w:pPr>
        <w:spacing w:line="360" w:lineRule="auto"/>
        <w:rPr>
          <w:rFonts w:ascii="Unikurd Web" w:eastAsia="Times New Roman" w:hAnsi="Unikurd Web" w:cs="Unikurd Web"/>
          <w:color w:val="000000" w:themeColor="text1"/>
          <w:sz w:val="24"/>
          <w:szCs w:val="24"/>
          <w:lang w:val="en-US" w:bidi="ar-IQ"/>
        </w:rPr>
      </w:pPr>
      <w:r w:rsidRPr="00541335">
        <w:rPr>
          <w:rFonts w:ascii="Unikurd Web" w:eastAsia="Times New Roman" w:hAnsi="Unikurd Web" w:cs="Unikurd Web"/>
          <w:color w:val="000000" w:themeColor="text1"/>
          <w:sz w:val="24"/>
          <w:szCs w:val="24"/>
          <w:lang w:val="en-US" w:bidi="ar-IQ"/>
        </w:rPr>
        <w:t>“</w:t>
      </w:r>
      <w:r w:rsidR="008611ED" w:rsidRPr="00541335">
        <w:rPr>
          <w:rFonts w:ascii="Unikurd Web" w:eastAsia="Times New Roman" w:hAnsi="Unikurd Web" w:cs="Unikurd Web"/>
          <w:color w:val="000000" w:themeColor="text1"/>
          <w:sz w:val="24"/>
          <w:szCs w:val="24"/>
          <w:lang w:val="en-US" w:bidi="ar-IQ"/>
        </w:rPr>
        <w:t>Indeed, what would have happened? Many people wouldn't have known that this land produced these patriotic and courageous men,</w:t>
      </w:r>
      <w:r w:rsidRPr="00541335">
        <w:rPr>
          <w:rFonts w:ascii="Unikurd Web" w:eastAsia="Times New Roman" w:hAnsi="Unikurd Web" w:cs="Unikurd Web"/>
          <w:color w:val="000000" w:themeColor="text1"/>
          <w:sz w:val="24"/>
          <w:szCs w:val="24"/>
          <w:lang w:val="en-US" w:bidi="ar-IQ"/>
        </w:rPr>
        <w:t>”</w:t>
      </w:r>
      <w:r w:rsidR="008611ED" w:rsidRPr="00541335">
        <w:rPr>
          <w:rFonts w:ascii="Unikurd Web" w:eastAsia="Times New Roman" w:hAnsi="Unikurd Web" w:cs="Unikurd Web"/>
          <w:color w:val="000000" w:themeColor="text1"/>
          <w:sz w:val="24"/>
          <w:szCs w:val="24"/>
          <w:lang w:val="en-US" w:bidi="ar-IQ"/>
        </w:rPr>
        <w:t xml:space="preserve"> the boy in pantaloons responded ironically.</w:t>
      </w:r>
    </w:p>
    <w:p w14:paraId="6FB23C19" w14:textId="77777777" w:rsidR="004F5B9E" w:rsidRPr="00541335" w:rsidRDefault="008611ED" w:rsidP="004F5B9E">
      <w:pPr>
        <w:spacing w:line="360" w:lineRule="auto"/>
        <w:rPr>
          <w:rFonts w:ascii="Unikurd Web" w:eastAsia="Times New Roman" w:hAnsi="Unikurd Web" w:cs="Unikurd Web"/>
          <w:color w:val="000000" w:themeColor="text1"/>
          <w:sz w:val="24"/>
          <w:szCs w:val="24"/>
          <w:lang w:val="en-US" w:bidi="ar-IQ"/>
        </w:rPr>
      </w:pPr>
      <w:r w:rsidRPr="00541335">
        <w:rPr>
          <w:rFonts w:ascii="Unikurd Web" w:eastAsia="Times New Roman" w:hAnsi="Unikurd Web" w:cs="Unikurd Web"/>
          <w:color w:val="000000" w:themeColor="text1"/>
          <w:sz w:val="24"/>
          <w:szCs w:val="24"/>
          <w:lang w:val="en-US" w:bidi="ar-IQ"/>
        </w:rPr>
        <w:t xml:space="preserve">The boy in traditional attire argued, </w:t>
      </w:r>
      <w:r w:rsidR="004F5B9E" w:rsidRPr="00541335">
        <w:rPr>
          <w:rFonts w:ascii="Unikurd Web" w:eastAsia="Times New Roman" w:hAnsi="Unikurd Web" w:cs="Unikurd Web"/>
          <w:color w:val="000000" w:themeColor="text1"/>
          <w:sz w:val="24"/>
          <w:szCs w:val="24"/>
          <w:lang w:val="en-US" w:bidi="ar-IQ"/>
        </w:rPr>
        <w:t>“</w:t>
      </w:r>
      <w:r w:rsidRPr="00541335">
        <w:rPr>
          <w:rFonts w:ascii="Unikurd Web" w:eastAsia="Times New Roman" w:hAnsi="Unikurd Web" w:cs="Unikurd Web"/>
          <w:color w:val="000000" w:themeColor="text1"/>
          <w:sz w:val="24"/>
          <w:szCs w:val="24"/>
          <w:lang w:val="en-US" w:bidi="ar-IQ"/>
        </w:rPr>
        <w:t>They wouldn't have been blamed if they had surrendered.</w:t>
      </w:r>
      <w:r w:rsidR="004F5B9E" w:rsidRPr="00541335">
        <w:rPr>
          <w:rFonts w:ascii="Unikurd Web" w:eastAsia="Times New Roman" w:hAnsi="Unikurd Web" w:cs="Unikurd Web"/>
          <w:color w:val="000000" w:themeColor="text1"/>
          <w:sz w:val="24"/>
          <w:szCs w:val="24"/>
          <w:lang w:val="en-US" w:bidi="ar-IQ"/>
        </w:rPr>
        <w:t>”</w:t>
      </w:r>
    </w:p>
    <w:p w14:paraId="2593C619" w14:textId="4075329B" w:rsidR="008611ED" w:rsidRPr="00541335" w:rsidRDefault="004F5B9E" w:rsidP="004F5B9E">
      <w:pPr>
        <w:spacing w:line="360" w:lineRule="auto"/>
        <w:rPr>
          <w:rFonts w:ascii="Unikurd Web" w:eastAsia="Times New Roman" w:hAnsi="Unikurd Web" w:cs="Unikurd Web"/>
          <w:color w:val="000000" w:themeColor="text1"/>
          <w:sz w:val="24"/>
          <w:szCs w:val="24"/>
          <w:lang w:val="en-US" w:bidi="ar-IQ"/>
        </w:rPr>
      </w:pPr>
      <w:r w:rsidRPr="00541335">
        <w:rPr>
          <w:rFonts w:ascii="Unikurd Web" w:eastAsia="Times New Roman" w:hAnsi="Unikurd Web" w:cs="Unikurd Web"/>
          <w:color w:val="000000" w:themeColor="text1"/>
          <w:sz w:val="24"/>
          <w:szCs w:val="24"/>
          <w:lang w:val="en-US" w:bidi="ar-IQ"/>
        </w:rPr>
        <w:t>“</w:t>
      </w:r>
      <w:r w:rsidR="008611ED" w:rsidRPr="00541335">
        <w:rPr>
          <w:rFonts w:ascii="Unikurd Web" w:eastAsia="Times New Roman" w:hAnsi="Unikurd Web" w:cs="Unikurd Web"/>
          <w:color w:val="000000" w:themeColor="text1"/>
          <w:sz w:val="24"/>
          <w:szCs w:val="24"/>
          <w:lang w:val="en-US" w:bidi="ar-IQ"/>
        </w:rPr>
        <w:t>Why?</w:t>
      </w:r>
      <w:r w:rsidRPr="00541335">
        <w:rPr>
          <w:rFonts w:ascii="Unikurd Web" w:eastAsia="Times New Roman" w:hAnsi="Unikurd Web" w:cs="Unikurd Web"/>
          <w:color w:val="000000" w:themeColor="text1"/>
          <w:sz w:val="24"/>
          <w:szCs w:val="24"/>
          <w:lang w:val="en-US" w:bidi="ar-IQ"/>
        </w:rPr>
        <w:t xml:space="preserve">” </w:t>
      </w:r>
      <w:r w:rsidR="008611ED" w:rsidRPr="00541335">
        <w:rPr>
          <w:rFonts w:ascii="Unikurd Web" w:eastAsia="Times New Roman" w:hAnsi="Unikurd Web" w:cs="Unikurd Web"/>
          <w:color w:val="000000" w:themeColor="text1"/>
          <w:sz w:val="24"/>
          <w:szCs w:val="24"/>
          <w:lang w:val="en-US" w:bidi="ar-IQ"/>
        </w:rPr>
        <w:t>the boy in pantaloons questioned.</w:t>
      </w:r>
    </w:p>
    <w:p w14:paraId="08F1DC4F" w14:textId="77777777" w:rsidR="004F5B9E" w:rsidRPr="00541335" w:rsidRDefault="008611ED" w:rsidP="004F5B9E">
      <w:pPr>
        <w:spacing w:line="360" w:lineRule="auto"/>
        <w:rPr>
          <w:rFonts w:ascii="Unikurd Web" w:eastAsia="Times New Roman" w:hAnsi="Unikurd Web" w:cs="Unikurd Web"/>
          <w:color w:val="000000" w:themeColor="text1"/>
          <w:sz w:val="24"/>
          <w:szCs w:val="24"/>
          <w:lang w:val="en-US" w:bidi="ar-IQ"/>
        </w:rPr>
      </w:pPr>
      <w:r w:rsidRPr="00541335">
        <w:rPr>
          <w:rFonts w:ascii="Unikurd Web" w:eastAsia="Times New Roman" w:hAnsi="Unikurd Web" w:cs="Unikurd Web"/>
          <w:color w:val="000000" w:themeColor="text1"/>
          <w:sz w:val="24"/>
          <w:szCs w:val="24"/>
          <w:lang w:val="en-US" w:bidi="ar-IQ"/>
        </w:rPr>
        <w:t xml:space="preserve">The boy in traditional attire responded, </w:t>
      </w:r>
      <w:r w:rsidR="004F5B9E" w:rsidRPr="00541335">
        <w:rPr>
          <w:rFonts w:ascii="Unikurd Web" w:eastAsia="Times New Roman" w:hAnsi="Unikurd Web" w:cs="Unikurd Web"/>
          <w:color w:val="000000" w:themeColor="text1"/>
          <w:sz w:val="24"/>
          <w:szCs w:val="24"/>
          <w:lang w:val="en-US" w:bidi="ar-IQ"/>
        </w:rPr>
        <w:t>“</w:t>
      </w:r>
      <w:r w:rsidRPr="00541335">
        <w:rPr>
          <w:rFonts w:ascii="Unikurd Web" w:eastAsia="Times New Roman" w:hAnsi="Unikurd Web" w:cs="Unikurd Web"/>
          <w:color w:val="000000" w:themeColor="text1"/>
          <w:sz w:val="24"/>
          <w:szCs w:val="24"/>
          <w:lang w:val="en-US" w:bidi="ar-IQ"/>
        </w:rPr>
        <w:t>Because they're not generals.</w:t>
      </w:r>
      <w:r w:rsidR="004F5B9E" w:rsidRPr="00541335">
        <w:rPr>
          <w:rFonts w:ascii="Unikurd Web" w:eastAsia="Times New Roman" w:hAnsi="Unikurd Web" w:cs="Unikurd Web"/>
          <w:color w:val="000000" w:themeColor="text1"/>
          <w:sz w:val="24"/>
          <w:szCs w:val="24"/>
          <w:lang w:val="en-US" w:bidi="ar-IQ"/>
        </w:rPr>
        <w:t>”</w:t>
      </w:r>
    </w:p>
    <w:p w14:paraId="36538570" w14:textId="4FF9368F" w:rsidR="008611ED" w:rsidRPr="00541335" w:rsidRDefault="004F5B9E" w:rsidP="004F5B9E">
      <w:pPr>
        <w:spacing w:line="360" w:lineRule="auto"/>
        <w:rPr>
          <w:rFonts w:ascii="Unikurd Web" w:eastAsia="Times New Roman" w:hAnsi="Unikurd Web" w:cs="Unikurd Web"/>
          <w:color w:val="000000" w:themeColor="text1"/>
          <w:sz w:val="24"/>
          <w:szCs w:val="24"/>
          <w:lang w:val="en-US" w:bidi="ar-IQ"/>
        </w:rPr>
      </w:pPr>
      <w:r w:rsidRPr="00541335">
        <w:rPr>
          <w:rFonts w:ascii="Unikurd Web" w:eastAsia="Times New Roman" w:hAnsi="Unikurd Web" w:cs="Unikurd Web"/>
          <w:color w:val="000000" w:themeColor="text1"/>
          <w:sz w:val="24"/>
          <w:szCs w:val="24"/>
          <w:lang w:val="en-US" w:bidi="ar-IQ"/>
        </w:rPr>
        <w:t>“</w:t>
      </w:r>
      <w:r w:rsidR="008611ED" w:rsidRPr="00541335">
        <w:rPr>
          <w:rFonts w:ascii="Unikurd Web" w:eastAsia="Times New Roman" w:hAnsi="Unikurd Web" w:cs="Unikurd Web"/>
          <w:color w:val="000000" w:themeColor="text1"/>
          <w:sz w:val="24"/>
          <w:szCs w:val="24"/>
          <w:lang w:val="en-US" w:bidi="ar-IQ"/>
        </w:rPr>
        <w:t>They may not be generals, but they are Peshmergas. Even generals, if they understand their duties, principles, and the honor of their cause, will not flee like these brave men but will stand their ground,</w:t>
      </w:r>
      <w:r w:rsidRPr="00541335">
        <w:rPr>
          <w:rFonts w:ascii="Unikurd Web" w:eastAsia="Times New Roman" w:hAnsi="Unikurd Web" w:cs="Unikurd Web"/>
          <w:color w:val="000000" w:themeColor="text1"/>
          <w:sz w:val="24"/>
          <w:szCs w:val="24"/>
          <w:lang w:val="en-US" w:bidi="ar-IQ"/>
        </w:rPr>
        <w:t>”</w:t>
      </w:r>
      <w:r w:rsidR="008611ED" w:rsidRPr="00541335">
        <w:rPr>
          <w:rFonts w:ascii="Unikurd Web" w:eastAsia="Times New Roman" w:hAnsi="Unikurd Web" w:cs="Unikurd Web"/>
          <w:color w:val="000000" w:themeColor="text1"/>
          <w:sz w:val="24"/>
          <w:szCs w:val="24"/>
          <w:lang w:val="en-US" w:bidi="ar-IQ"/>
        </w:rPr>
        <w:t xml:space="preserve"> the boy in pantaloons asserted.</w:t>
      </w:r>
    </w:p>
    <w:p w14:paraId="15BFB131" w14:textId="77777777" w:rsidR="00CC0FB3" w:rsidRPr="00541335" w:rsidRDefault="008611ED" w:rsidP="00CC0FB3">
      <w:pPr>
        <w:spacing w:line="360" w:lineRule="auto"/>
        <w:rPr>
          <w:rFonts w:ascii="Unikurd Web" w:eastAsia="Times New Roman" w:hAnsi="Unikurd Web" w:cs="Unikurd Web"/>
          <w:color w:val="000000" w:themeColor="text1"/>
          <w:sz w:val="24"/>
          <w:szCs w:val="24"/>
          <w:lang w:val="en-US" w:bidi="ar-IQ"/>
        </w:rPr>
      </w:pPr>
      <w:r w:rsidRPr="00541335">
        <w:rPr>
          <w:rFonts w:ascii="Unikurd Web" w:eastAsia="Times New Roman" w:hAnsi="Unikurd Web" w:cs="Unikurd Web"/>
          <w:color w:val="000000" w:themeColor="text1"/>
          <w:sz w:val="24"/>
          <w:szCs w:val="24"/>
          <w:lang w:val="en-US" w:bidi="ar-IQ"/>
        </w:rPr>
        <w:t xml:space="preserve">The boy in traditional attire asked with curiosity, </w:t>
      </w:r>
      <w:r w:rsidR="004F5B9E" w:rsidRPr="00541335">
        <w:rPr>
          <w:rFonts w:ascii="Unikurd Web" w:eastAsia="Times New Roman" w:hAnsi="Unikurd Web" w:cs="Unikurd Web"/>
          <w:color w:val="000000" w:themeColor="text1"/>
          <w:sz w:val="24"/>
          <w:szCs w:val="24"/>
          <w:lang w:val="en-US" w:bidi="ar-IQ"/>
        </w:rPr>
        <w:t>“</w:t>
      </w:r>
      <w:r w:rsidRPr="00541335">
        <w:rPr>
          <w:rFonts w:ascii="Unikurd Web" w:eastAsia="Times New Roman" w:hAnsi="Unikurd Web" w:cs="Unikurd Web"/>
          <w:color w:val="000000" w:themeColor="text1"/>
          <w:sz w:val="24"/>
          <w:szCs w:val="24"/>
          <w:lang w:val="en-US" w:bidi="ar-IQ"/>
        </w:rPr>
        <w:t>What would they do then?</w:t>
      </w:r>
      <w:r w:rsidR="004F5B9E" w:rsidRPr="00541335">
        <w:rPr>
          <w:rFonts w:ascii="Unikurd Web" w:eastAsia="Times New Roman" w:hAnsi="Unikurd Web" w:cs="Unikurd Web"/>
          <w:color w:val="000000" w:themeColor="text1"/>
          <w:sz w:val="24"/>
          <w:szCs w:val="24"/>
          <w:lang w:val="en-US" w:bidi="ar-IQ"/>
        </w:rPr>
        <w:t>”</w:t>
      </w:r>
    </w:p>
    <w:p w14:paraId="0157F04D" w14:textId="22B6021F" w:rsidR="008611ED" w:rsidRPr="00541335" w:rsidRDefault="00CC0FB3" w:rsidP="00CC0FB3">
      <w:pPr>
        <w:spacing w:line="360" w:lineRule="auto"/>
        <w:rPr>
          <w:rFonts w:ascii="Unikurd Web" w:eastAsia="Times New Roman" w:hAnsi="Unikurd Web" w:cs="Unikurd Web"/>
          <w:color w:val="000000" w:themeColor="text1"/>
          <w:sz w:val="24"/>
          <w:szCs w:val="24"/>
          <w:lang w:val="en-US" w:bidi="ar-IQ"/>
        </w:rPr>
      </w:pPr>
      <w:r w:rsidRPr="00541335">
        <w:rPr>
          <w:rFonts w:ascii="Unikurd Web" w:eastAsia="Times New Roman" w:hAnsi="Unikurd Web" w:cs="Unikurd Web"/>
          <w:color w:val="000000" w:themeColor="text1"/>
          <w:sz w:val="24"/>
          <w:szCs w:val="24"/>
          <w:lang w:val="en-US" w:bidi="ar-IQ"/>
        </w:rPr>
        <w:t>“</w:t>
      </w:r>
      <w:r w:rsidR="008611ED" w:rsidRPr="00541335">
        <w:rPr>
          <w:rFonts w:ascii="Unikurd Web" w:eastAsia="Times New Roman" w:hAnsi="Unikurd Web" w:cs="Unikurd Web"/>
          <w:color w:val="000000" w:themeColor="text1"/>
          <w:sz w:val="24"/>
          <w:szCs w:val="24"/>
          <w:lang w:val="en-US" w:bidi="ar-IQ"/>
        </w:rPr>
        <w:t>They will fight until the last soldier and the last bullet,</w:t>
      </w:r>
      <w:r w:rsidRPr="00541335">
        <w:rPr>
          <w:rFonts w:ascii="Unikurd Web" w:eastAsia="Times New Roman" w:hAnsi="Unikurd Web" w:cs="Unikurd Web"/>
          <w:color w:val="000000" w:themeColor="text1"/>
          <w:sz w:val="24"/>
          <w:szCs w:val="24"/>
          <w:lang w:val="en-US" w:bidi="ar-IQ"/>
        </w:rPr>
        <w:t>”</w:t>
      </w:r>
      <w:r w:rsidR="008611ED" w:rsidRPr="00541335">
        <w:rPr>
          <w:rFonts w:ascii="Unikurd Web" w:eastAsia="Times New Roman" w:hAnsi="Unikurd Web" w:cs="Unikurd Web"/>
          <w:color w:val="000000" w:themeColor="text1"/>
          <w:sz w:val="24"/>
          <w:szCs w:val="24"/>
          <w:lang w:val="en-US" w:bidi="ar-IQ"/>
        </w:rPr>
        <w:t xml:space="preserve"> the boy in pantaloons replied.</w:t>
      </w:r>
    </w:p>
    <w:p w14:paraId="3195CD85" w14:textId="77777777" w:rsidR="00CC0FB3" w:rsidRPr="00541335" w:rsidRDefault="008611ED" w:rsidP="00CC0FB3">
      <w:pPr>
        <w:spacing w:line="360" w:lineRule="auto"/>
        <w:rPr>
          <w:rFonts w:ascii="Unikurd Web" w:eastAsia="Times New Roman" w:hAnsi="Unikurd Web" w:cs="Unikurd Web"/>
          <w:color w:val="000000" w:themeColor="text1"/>
          <w:sz w:val="24"/>
          <w:szCs w:val="24"/>
          <w:lang w:val="en-US" w:bidi="ar-IQ"/>
        </w:rPr>
      </w:pPr>
      <w:r w:rsidRPr="00541335">
        <w:rPr>
          <w:rFonts w:ascii="Unikurd Web" w:eastAsia="Times New Roman" w:hAnsi="Unikurd Web" w:cs="Unikurd Web"/>
          <w:color w:val="000000" w:themeColor="text1"/>
          <w:sz w:val="24"/>
          <w:szCs w:val="24"/>
          <w:lang w:val="en-US" w:bidi="ar-IQ"/>
        </w:rPr>
        <w:t xml:space="preserve">The boy in traditional attire pressed further, </w:t>
      </w:r>
      <w:r w:rsidR="00CC0FB3" w:rsidRPr="00541335">
        <w:rPr>
          <w:rFonts w:ascii="Unikurd Web" w:eastAsia="Times New Roman" w:hAnsi="Unikurd Web" w:cs="Unikurd Web"/>
          <w:color w:val="000000" w:themeColor="text1"/>
          <w:sz w:val="24"/>
          <w:szCs w:val="24"/>
          <w:lang w:val="en-US" w:bidi="ar-IQ"/>
        </w:rPr>
        <w:t>“</w:t>
      </w:r>
      <w:r w:rsidRPr="00541335">
        <w:rPr>
          <w:rFonts w:ascii="Unikurd Web" w:eastAsia="Times New Roman" w:hAnsi="Unikurd Web" w:cs="Unikurd Web"/>
          <w:color w:val="000000" w:themeColor="text1"/>
          <w:sz w:val="24"/>
          <w:szCs w:val="24"/>
          <w:lang w:val="en-US" w:bidi="ar-IQ"/>
        </w:rPr>
        <w:t>And then?</w:t>
      </w:r>
      <w:r w:rsidR="00CC0FB3" w:rsidRPr="00541335">
        <w:rPr>
          <w:rFonts w:ascii="Unikurd Web" w:eastAsia="Times New Roman" w:hAnsi="Unikurd Web" w:cs="Unikurd Web"/>
          <w:color w:val="000000" w:themeColor="text1"/>
          <w:sz w:val="24"/>
          <w:szCs w:val="24"/>
          <w:lang w:val="en-US" w:bidi="ar-IQ"/>
        </w:rPr>
        <w:t>”</w:t>
      </w:r>
    </w:p>
    <w:p w14:paraId="4BAC62C6" w14:textId="216A6368" w:rsidR="008611ED" w:rsidRPr="00541335" w:rsidRDefault="00CC0FB3" w:rsidP="00CC0FB3">
      <w:pPr>
        <w:spacing w:line="360" w:lineRule="auto"/>
        <w:rPr>
          <w:rFonts w:ascii="Unikurd Web" w:eastAsia="Times New Roman" w:hAnsi="Unikurd Web" w:cs="Unikurd Web"/>
          <w:color w:val="000000" w:themeColor="text1"/>
          <w:sz w:val="24"/>
          <w:szCs w:val="24"/>
          <w:lang w:val="en-US" w:bidi="ar-IQ"/>
        </w:rPr>
      </w:pPr>
      <w:r w:rsidRPr="00541335">
        <w:rPr>
          <w:rFonts w:ascii="Unikurd Web" w:eastAsia="Times New Roman" w:hAnsi="Unikurd Web" w:cs="Unikurd Web"/>
          <w:color w:val="000000" w:themeColor="text1"/>
          <w:sz w:val="24"/>
          <w:szCs w:val="24"/>
          <w:lang w:val="en-US" w:bidi="ar-IQ"/>
        </w:rPr>
        <w:t>“</w:t>
      </w:r>
      <w:r w:rsidR="008611ED" w:rsidRPr="00541335">
        <w:rPr>
          <w:rFonts w:ascii="Unikurd Web" w:eastAsia="Times New Roman" w:hAnsi="Unikurd Web" w:cs="Unikurd Web"/>
          <w:color w:val="000000" w:themeColor="text1"/>
          <w:sz w:val="24"/>
          <w:szCs w:val="24"/>
          <w:lang w:val="en-US" w:bidi="ar-IQ"/>
        </w:rPr>
        <w:t>If they are the last remaining survivors of their armies, they will neither surrender nor flee,</w:t>
      </w:r>
      <w:r w:rsidRPr="00541335">
        <w:rPr>
          <w:rFonts w:ascii="Unikurd Web" w:eastAsia="Times New Roman" w:hAnsi="Unikurd Web" w:cs="Unikurd Web"/>
          <w:color w:val="000000" w:themeColor="text1"/>
          <w:sz w:val="24"/>
          <w:szCs w:val="24"/>
          <w:lang w:val="en-US" w:bidi="ar-IQ"/>
        </w:rPr>
        <w:t xml:space="preserve">” </w:t>
      </w:r>
      <w:r w:rsidR="008611ED" w:rsidRPr="00541335">
        <w:rPr>
          <w:rFonts w:ascii="Unikurd Web" w:eastAsia="Times New Roman" w:hAnsi="Unikurd Web" w:cs="Unikurd Web"/>
          <w:color w:val="000000" w:themeColor="text1"/>
          <w:sz w:val="24"/>
          <w:szCs w:val="24"/>
          <w:lang w:val="en-US" w:bidi="ar-IQ"/>
        </w:rPr>
        <w:t>the boy in pantaloons responded.</w:t>
      </w:r>
    </w:p>
    <w:p w14:paraId="29C60082" w14:textId="77777777" w:rsidR="00CC0FB3" w:rsidRPr="00541335" w:rsidRDefault="008611ED" w:rsidP="00CC0FB3">
      <w:pPr>
        <w:spacing w:line="360" w:lineRule="auto"/>
        <w:rPr>
          <w:rFonts w:ascii="Unikurd Web" w:eastAsia="Times New Roman" w:hAnsi="Unikurd Web" w:cs="Unikurd Web"/>
          <w:color w:val="000000" w:themeColor="text1"/>
          <w:sz w:val="24"/>
          <w:szCs w:val="24"/>
          <w:lang w:val="en-US" w:bidi="ar-IQ"/>
        </w:rPr>
      </w:pPr>
      <w:r w:rsidRPr="00541335">
        <w:rPr>
          <w:rFonts w:ascii="Unikurd Web" w:eastAsia="Times New Roman" w:hAnsi="Unikurd Web" w:cs="Unikurd Web"/>
          <w:color w:val="000000" w:themeColor="text1"/>
          <w:sz w:val="24"/>
          <w:szCs w:val="24"/>
          <w:lang w:val="en-US" w:bidi="ar-IQ"/>
        </w:rPr>
        <w:t xml:space="preserve">The boy in traditional attire inquired, </w:t>
      </w:r>
      <w:r w:rsidR="00CC0FB3" w:rsidRPr="00541335">
        <w:rPr>
          <w:rFonts w:ascii="Unikurd Web" w:eastAsia="Times New Roman" w:hAnsi="Unikurd Web" w:cs="Unikurd Web"/>
          <w:color w:val="000000" w:themeColor="text1"/>
          <w:sz w:val="24"/>
          <w:szCs w:val="24"/>
          <w:lang w:val="en-US" w:bidi="ar-IQ"/>
        </w:rPr>
        <w:t>“</w:t>
      </w:r>
      <w:r w:rsidRPr="00541335">
        <w:rPr>
          <w:rFonts w:ascii="Unikurd Web" w:eastAsia="Times New Roman" w:hAnsi="Unikurd Web" w:cs="Unikurd Web"/>
          <w:color w:val="000000" w:themeColor="text1"/>
          <w:sz w:val="24"/>
          <w:szCs w:val="24"/>
          <w:lang w:val="en-US" w:bidi="ar-IQ"/>
        </w:rPr>
        <w:t>What will they do?</w:t>
      </w:r>
      <w:r w:rsidR="00CC0FB3" w:rsidRPr="00541335">
        <w:rPr>
          <w:rFonts w:ascii="Unikurd Web" w:eastAsia="Times New Roman" w:hAnsi="Unikurd Web" w:cs="Unikurd Web"/>
          <w:color w:val="000000" w:themeColor="text1"/>
          <w:sz w:val="24"/>
          <w:szCs w:val="24"/>
          <w:lang w:val="en-US" w:bidi="ar-IQ"/>
        </w:rPr>
        <w:t>”</w:t>
      </w:r>
    </w:p>
    <w:p w14:paraId="58BFEE13" w14:textId="185AB4D4" w:rsidR="008611ED" w:rsidRPr="00541335" w:rsidRDefault="00CC0FB3" w:rsidP="00CC0FB3">
      <w:pPr>
        <w:spacing w:line="360" w:lineRule="auto"/>
        <w:rPr>
          <w:rFonts w:ascii="Unikurd Web" w:eastAsia="Times New Roman" w:hAnsi="Unikurd Web" w:cs="Unikurd Web"/>
          <w:color w:val="000000" w:themeColor="text1"/>
          <w:sz w:val="24"/>
          <w:szCs w:val="24"/>
          <w:lang w:val="en-US" w:bidi="ar-IQ"/>
        </w:rPr>
      </w:pPr>
      <w:r w:rsidRPr="00541335">
        <w:rPr>
          <w:rFonts w:ascii="Unikurd Web" w:eastAsia="Times New Roman" w:hAnsi="Unikurd Web" w:cs="Unikurd Web"/>
          <w:color w:val="000000" w:themeColor="text1"/>
          <w:sz w:val="24"/>
          <w:szCs w:val="24"/>
          <w:lang w:val="en-US" w:bidi="ar-IQ"/>
        </w:rPr>
        <w:t>“</w:t>
      </w:r>
      <w:r w:rsidR="008611ED" w:rsidRPr="00541335">
        <w:rPr>
          <w:rFonts w:ascii="Unikurd Web" w:eastAsia="Times New Roman" w:hAnsi="Unikurd Web" w:cs="Unikurd Web"/>
          <w:color w:val="000000" w:themeColor="text1"/>
          <w:sz w:val="24"/>
          <w:szCs w:val="24"/>
          <w:lang w:val="en-US" w:bidi="ar-IQ"/>
        </w:rPr>
        <w:t>Like these martyred Peshmergas, they will be brave and resolute,</w:t>
      </w:r>
      <w:r w:rsidRPr="00541335">
        <w:rPr>
          <w:rFonts w:ascii="Unikurd Web" w:eastAsia="Times New Roman" w:hAnsi="Unikurd Web" w:cs="Unikurd Web"/>
          <w:color w:val="000000" w:themeColor="text1"/>
          <w:sz w:val="24"/>
          <w:szCs w:val="24"/>
          <w:lang w:val="en-US" w:bidi="ar-IQ"/>
        </w:rPr>
        <w:t xml:space="preserve">” </w:t>
      </w:r>
      <w:r w:rsidR="008611ED" w:rsidRPr="00541335">
        <w:rPr>
          <w:rFonts w:ascii="Unikurd Web" w:eastAsia="Times New Roman" w:hAnsi="Unikurd Web" w:cs="Unikurd Web"/>
          <w:color w:val="000000" w:themeColor="text1"/>
          <w:sz w:val="24"/>
          <w:szCs w:val="24"/>
          <w:lang w:val="en-US" w:bidi="ar-IQ"/>
        </w:rPr>
        <w:t>the boy in pantaloons replied.</w:t>
      </w:r>
    </w:p>
    <w:p w14:paraId="340F9B17" w14:textId="23227481" w:rsidR="00D76A52" w:rsidRPr="00541335" w:rsidRDefault="008611ED" w:rsidP="00530C01">
      <w:pPr>
        <w:spacing w:line="360" w:lineRule="auto"/>
        <w:rPr>
          <w:rFonts w:ascii="Unikurd Web" w:eastAsia="Times New Roman" w:hAnsi="Unikurd Web" w:cs="Unikurd Web"/>
          <w:color w:val="000000" w:themeColor="text1"/>
          <w:sz w:val="24"/>
          <w:szCs w:val="24"/>
          <w:lang w:val="en-US" w:bidi="ar-IQ"/>
        </w:rPr>
      </w:pPr>
      <w:r w:rsidRPr="00541335">
        <w:rPr>
          <w:rFonts w:ascii="Unikurd Web" w:eastAsia="Times New Roman" w:hAnsi="Unikurd Web" w:cs="Unikurd Web"/>
          <w:color w:val="000000" w:themeColor="text1"/>
          <w:sz w:val="24"/>
          <w:szCs w:val="24"/>
          <w:lang w:val="en-US" w:bidi="ar-IQ"/>
        </w:rPr>
        <w:t xml:space="preserve">The boy in traditional attire sought to understand, </w:t>
      </w:r>
      <w:r w:rsidR="00CC0FB3" w:rsidRPr="00541335">
        <w:rPr>
          <w:rFonts w:ascii="Unikurd Web" w:eastAsia="Times New Roman" w:hAnsi="Unikurd Web" w:cs="Unikurd Web"/>
          <w:color w:val="000000" w:themeColor="text1"/>
          <w:sz w:val="24"/>
          <w:szCs w:val="24"/>
          <w:lang w:val="en-US" w:bidi="ar-IQ"/>
        </w:rPr>
        <w:t>“</w:t>
      </w:r>
      <w:r w:rsidRPr="00541335">
        <w:rPr>
          <w:rFonts w:ascii="Unikurd Web" w:eastAsia="Times New Roman" w:hAnsi="Unikurd Web" w:cs="Unikurd Web"/>
          <w:color w:val="000000" w:themeColor="text1"/>
          <w:sz w:val="24"/>
          <w:szCs w:val="24"/>
          <w:lang w:val="en-US" w:bidi="ar-IQ"/>
        </w:rPr>
        <w:t>What did these Peshmergas do?</w:t>
      </w:r>
      <w:r w:rsidR="00CC0FB3" w:rsidRPr="00541335">
        <w:rPr>
          <w:rFonts w:ascii="Unikurd Web" w:eastAsia="Times New Roman" w:hAnsi="Unikurd Web" w:cs="Unikurd Web"/>
          <w:color w:val="000000" w:themeColor="text1"/>
          <w:sz w:val="24"/>
          <w:szCs w:val="24"/>
          <w:lang w:val="en-US" w:bidi="ar-IQ"/>
        </w:rPr>
        <w:t>”</w:t>
      </w:r>
    </w:p>
    <w:p w14:paraId="4FC6547B" w14:textId="76305C43" w:rsidR="00F55A92" w:rsidRPr="00541335" w:rsidRDefault="00550AE2" w:rsidP="00F55A92">
      <w:pPr>
        <w:spacing w:line="360" w:lineRule="auto"/>
        <w:rPr>
          <w:rFonts w:ascii="Unikurd Web" w:eastAsia="Times New Roman" w:hAnsi="Unikurd Web" w:cs="Unikurd Web"/>
          <w:color w:val="000000" w:themeColor="text1"/>
          <w:sz w:val="24"/>
          <w:szCs w:val="24"/>
          <w:lang w:bidi="ar-IQ"/>
        </w:rPr>
      </w:pPr>
      <w:r w:rsidRPr="00541335">
        <w:rPr>
          <w:rFonts w:ascii="Unikurd Web" w:eastAsia="Times New Roman" w:hAnsi="Unikurd Web" w:cs="Unikurd Web"/>
          <w:color w:val="000000" w:themeColor="text1"/>
          <w:sz w:val="24"/>
          <w:szCs w:val="24"/>
          <w:lang w:bidi="ar-IQ"/>
        </w:rPr>
        <w:t>“</w:t>
      </w:r>
      <w:r w:rsidR="00F55A92" w:rsidRPr="00541335">
        <w:rPr>
          <w:rFonts w:ascii="Unikurd Web" w:eastAsia="Times New Roman" w:hAnsi="Unikurd Web" w:cs="Unikurd Web"/>
          <w:color w:val="000000" w:themeColor="text1"/>
          <w:sz w:val="24"/>
          <w:szCs w:val="24"/>
          <w:lang w:bidi="ar-IQ"/>
        </w:rPr>
        <w:t>They moved from one foxhole to another, conserving every bullet. After emptying one magazine, they swiftly attached another to their guns. They even used the tactical vests of their fallen comrades, employing their cartridge bullets against the enemy. Their last remaining bullets were aimed at their own hearts, ensuring that no bullet went to waste, except for the expended cartridges that thwarted the enemy's aims and objectives, just as they did,</w:t>
      </w:r>
      <w:r w:rsidRPr="00541335">
        <w:rPr>
          <w:rFonts w:ascii="Unikurd Web" w:eastAsia="Times New Roman" w:hAnsi="Unikurd Web" w:cs="Unikurd Web"/>
          <w:color w:val="000000" w:themeColor="text1"/>
          <w:sz w:val="24"/>
          <w:szCs w:val="24"/>
          <w:lang w:bidi="ar-IQ"/>
        </w:rPr>
        <w:t>”</w:t>
      </w:r>
      <w:r w:rsidR="00F55A92" w:rsidRPr="00541335">
        <w:rPr>
          <w:rFonts w:ascii="Unikurd Web" w:eastAsia="Times New Roman" w:hAnsi="Unikurd Web" w:cs="Unikurd Web"/>
          <w:color w:val="000000" w:themeColor="text1"/>
          <w:sz w:val="24"/>
          <w:szCs w:val="24"/>
          <w:lang w:bidi="ar-IQ"/>
        </w:rPr>
        <w:t xml:space="preserve"> the boy in pantaloons explained.</w:t>
      </w:r>
    </w:p>
    <w:p w14:paraId="54D02384" w14:textId="5809A866" w:rsidR="00F55A92" w:rsidRPr="00541335" w:rsidRDefault="00F55A92" w:rsidP="00F55A92">
      <w:pPr>
        <w:spacing w:line="360" w:lineRule="auto"/>
        <w:rPr>
          <w:rFonts w:ascii="Unikurd Web" w:eastAsia="Times New Roman" w:hAnsi="Unikurd Web" w:cs="Unikurd Web"/>
          <w:color w:val="000000" w:themeColor="text1"/>
          <w:sz w:val="24"/>
          <w:szCs w:val="24"/>
          <w:lang w:bidi="ar-IQ"/>
        </w:rPr>
      </w:pPr>
      <w:r w:rsidRPr="00541335">
        <w:rPr>
          <w:rFonts w:ascii="Unikurd Web" w:eastAsia="Times New Roman" w:hAnsi="Unikurd Web" w:cs="Unikurd Web"/>
          <w:color w:val="000000" w:themeColor="text1"/>
          <w:sz w:val="24"/>
          <w:szCs w:val="24"/>
          <w:lang w:bidi="ar-IQ"/>
        </w:rPr>
        <w:t xml:space="preserve">The boy in traditional attire probed further, his voice filled with curiosity, </w:t>
      </w:r>
      <w:r w:rsidR="00550AE2" w:rsidRPr="00541335">
        <w:rPr>
          <w:rFonts w:ascii="Unikurd Web" w:eastAsia="Times New Roman" w:hAnsi="Unikurd Web" w:cs="Unikurd Web"/>
          <w:color w:val="000000" w:themeColor="text1"/>
          <w:sz w:val="24"/>
          <w:szCs w:val="24"/>
          <w:lang w:bidi="ar-IQ"/>
        </w:rPr>
        <w:t>“</w:t>
      </w:r>
      <w:r w:rsidRPr="00541335">
        <w:rPr>
          <w:rFonts w:ascii="Unikurd Web" w:eastAsia="Times New Roman" w:hAnsi="Unikurd Web" w:cs="Unikurd Web"/>
          <w:color w:val="000000" w:themeColor="text1"/>
          <w:sz w:val="24"/>
          <w:szCs w:val="24"/>
          <w:lang w:bidi="ar-IQ"/>
        </w:rPr>
        <w:t>Why did they choose to do that?</w:t>
      </w:r>
      <w:r w:rsidR="00550AE2" w:rsidRPr="00541335">
        <w:rPr>
          <w:rFonts w:ascii="Unikurd Web" w:eastAsia="Times New Roman" w:hAnsi="Unikurd Web" w:cs="Unikurd Web"/>
          <w:color w:val="000000" w:themeColor="text1"/>
          <w:sz w:val="24"/>
          <w:szCs w:val="24"/>
          <w:lang w:bidi="ar-IQ"/>
        </w:rPr>
        <w:t>”</w:t>
      </w:r>
    </w:p>
    <w:p w14:paraId="2BEC1865" w14:textId="5B674940" w:rsidR="00F55A92" w:rsidRPr="00541335" w:rsidRDefault="00550AE2" w:rsidP="00F55A92">
      <w:pPr>
        <w:spacing w:line="360" w:lineRule="auto"/>
        <w:rPr>
          <w:rFonts w:ascii="Unikurd Web" w:eastAsia="Times New Roman" w:hAnsi="Unikurd Web" w:cs="Unikurd Web"/>
          <w:color w:val="000000" w:themeColor="text1"/>
          <w:sz w:val="24"/>
          <w:szCs w:val="24"/>
          <w:lang w:bidi="ar-IQ"/>
        </w:rPr>
      </w:pPr>
      <w:r w:rsidRPr="00541335">
        <w:rPr>
          <w:rFonts w:ascii="Unikurd Web" w:eastAsia="Times New Roman" w:hAnsi="Unikurd Web" w:cs="Unikurd Web"/>
          <w:color w:val="000000" w:themeColor="text1"/>
          <w:sz w:val="24"/>
          <w:szCs w:val="24"/>
          <w:lang w:bidi="ar-IQ"/>
        </w:rPr>
        <w:t>“</w:t>
      </w:r>
      <w:r w:rsidR="00F55A92" w:rsidRPr="00541335">
        <w:rPr>
          <w:rFonts w:ascii="Unikurd Web" w:eastAsia="Times New Roman" w:hAnsi="Unikurd Web" w:cs="Unikurd Web"/>
          <w:color w:val="000000" w:themeColor="text1"/>
          <w:sz w:val="24"/>
          <w:szCs w:val="24"/>
          <w:lang w:bidi="ar-IQ"/>
        </w:rPr>
        <w:t>Had they left any bullets, the enemies would have used them against their comrades and citizens,</w:t>
      </w:r>
      <w:r w:rsidRPr="00541335">
        <w:rPr>
          <w:rFonts w:ascii="Unikurd Web" w:eastAsia="Times New Roman" w:hAnsi="Unikurd Web" w:cs="Unikurd Web"/>
          <w:color w:val="000000" w:themeColor="text1"/>
          <w:sz w:val="24"/>
          <w:szCs w:val="24"/>
          <w:lang w:bidi="ar-IQ"/>
        </w:rPr>
        <w:t>”</w:t>
      </w:r>
      <w:r w:rsidR="00F55A92" w:rsidRPr="00541335">
        <w:rPr>
          <w:rFonts w:ascii="Unikurd Web" w:eastAsia="Times New Roman" w:hAnsi="Unikurd Web" w:cs="Unikurd Web"/>
          <w:color w:val="000000" w:themeColor="text1"/>
          <w:sz w:val="24"/>
          <w:szCs w:val="24"/>
          <w:lang w:bidi="ar-IQ"/>
        </w:rPr>
        <w:t xml:space="preserve"> the boy in pantaloons responded.</w:t>
      </w:r>
    </w:p>
    <w:p w14:paraId="33C6B5CB" w14:textId="15873578" w:rsidR="00F55A92" w:rsidRPr="00541335" w:rsidRDefault="00F55A92" w:rsidP="00F55A92">
      <w:pPr>
        <w:spacing w:line="360" w:lineRule="auto"/>
        <w:rPr>
          <w:rFonts w:ascii="Unikurd Web" w:eastAsia="Times New Roman" w:hAnsi="Unikurd Web" w:cs="Unikurd Web"/>
          <w:color w:val="000000" w:themeColor="text1"/>
          <w:sz w:val="24"/>
          <w:szCs w:val="24"/>
          <w:lang w:bidi="ar-IQ"/>
        </w:rPr>
      </w:pPr>
      <w:r w:rsidRPr="00541335">
        <w:rPr>
          <w:rFonts w:ascii="Unikurd Web" w:eastAsia="Times New Roman" w:hAnsi="Unikurd Web" w:cs="Unikurd Web"/>
          <w:color w:val="000000" w:themeColor="text1"/>
          <w:sz w:val="24"/>
          <w:szCs w:val="24"/>
          <w:lang w:bidi="ar-IQ"/>
        </w:rPr>
        <w:t xml:space="preserve">The boy in traditional attire remarked, </w:t>
      </w:r>
      <w:r w:rsidR="00550AE2" w:rsidRPr="00541335">
        <w:rPr>
          <w:rFonts w:ascii="Unikurd Web" w:eastAsia="Times New Roman" w:hAnsi="Unikurd Web" w:cs="Unikurd Web"/>
          <w:color w:val="000000" w:themeColor="text1"/>
          <w:sz w:val="24"/>
          <w:szCs w:val="24"/>
          <w:lang w:bidi="ar-IQ"/>
        </w:rPr>
        <w:t>“</w:t>
      </w:r>
      <w:r w:rsidRPr="00541335">
        <w:rPr>
          <w:rFonts w:ascii="Unikurd Web" w:eastAsia="Times New Roman" w:hAnsi="Unikurd Web" w:cs="Unikurd Web"/>
          <w:color w:val="000000" w:themeColor="text1"/>
          <w:sz w:val="24"/>
          <w:szCs w:val="24"/>
          <w:lang w:bidi="ar-IQ"/>
        </w:rPr>
        <w:t>Generals have never taken such drastic measures, and they shouldn't.</w:t>
      </w:r>
      <w:r w:rsidR="00550AE2" w:rsidRPr="00541335">
        <w:rPr>
          <w:rFonts w:ascii="Unikurd Web" w:eastAsia="Times New Roman" w:hAnsi="Unikurd Web" w:cs="Unikurd Web"/>
          <w:color w:val="000000" w:themeColor="text1"/>
          <w:sz w:val="24"/>
          <w:szCs w:val="24"/>
          <w:lang w:bidi="ar-IQ"/>
        </w:rPr>
        <w:t>”</w:t>
      </w:r>
    </w:p>
    <w:p w14:paraId="06F03A18" w14:textId="7C15E2D2" w:rsidR="00F55A92" w:rsidRPr="00541335" w:rsidRDefault="00550AE2" w:rsidP="00674456">
      <w:pPr>
        <w:spacing w:line="360" w:lineRule="auto"/>
        <w:rPr>
          <w:rFonts w:ascii="Unikurd Web" w:eastAsia="Times New Roman" w:hAnsi="Unikurd Web" w:cs="Unikurd Web"/>
          <w:color w:val="000000" w:themeColor="text1"/>
          <w:sz w:val="24"/>
          <w:szCs w:val="24"/>
          <w:lang w:bidi="ar-IQ"/>
        </w:rPr>
      </w:pPr>
      <w:r w:rsidRPr="00541335">
        <w:rPr>
          <w:rFonts w:ascii="Unikurd Web" w:eastAsia="Times New Roman" w:hAnsi="Unikurd Web" w:cs="Unikurd Web"/>
          <w:color w:val="000000" w:themeColor="text1"/>
          <w:sz w:val="24"/>
          <w:szCs w:val="24"/>
          <w:lang w:bidi="ar-IQ"/>
        </w:rPr>
        <w:t>“</w:t>
      </w:r>
      <w:r w:rsidR="00F55A92" w:rsidRPr="00541335">
        <w:rPr>
          <w:rFonts w:ascii="Unikurd Web" w:eastAsia="Times New Roman" w:hAnsi="Unikurd Web" w:cs="Unikurd Web"/>
          <w:color w:val="000000" w:themeColor="text1"/>
          <w:sz w:val="24"/>
          <w:szCs w:val="24"/>
          <w:lang w:bidi="ar-IQ"/>
        </w:rPr>
        <w:t>Why?</w:t>
      </w:r>
      <w:r w:rsidRPr="00541335">
        <w:rPr>
          <w:rFonts w:ascii="Unikurd Web" w:eastAsia="Times New Roman" w:hAnsi="Unikurd Web" w:cs="Unikurd Web"/>
          <w:color w:val="000000" w:themeColor="text1"/>
          <w:sz w:val="24"/>
          <w:szCs w:val="24"/>
          <w:lang w:bidi="ar-IQ"/>
        </w:rPr>
        <w:t>”</w:t>
      </w:r>
      <w:r w:rsidR="00F55A92" w:rsidRPr="00541335">
        <w:rPr>
          <w:rFonts w:ascii="Unikurd Web" w:eastAsia="Times New Roman" w:hAnsi="Unikurd Web" w:cs="Unikurd Web"/>
          <w:color w:val="000000" w:themeColor="text1"/>
          <w:sz w:val="24"/>
          <w:szCs w:val="24"/>
          <w:lang w:bidi="ar-IQ"/>
        </w:rPr>
        <w:t xml:space="preserve"> the boy in pantaloons asked, genuinely interested.</w:t>
      </w:r>
    </w:p>
    <w:p w14:paraId="6F1091D3" w14:textId="2AF719BA" w:rsidR="00F55A92" w:rsidRPr="00541335" w:rsidRDefault="00F55A92" w:rsidP="00F55A92">
      <w:pPr>
        <w:spacing w:line="360" w:lineRule="auto"/>
        <w:rPr>
          <w:rFonts w:ascii="Unikurd Web" w:eastAsia="Times New Roman" w:hAnsi="Unikurd Web" w:cs="Unikurd Web"/>
          <w:color w:val="000000" w:themeColor="text1"/>
          <w:sz w:val="24"/>
          <w:szCs w:val="24"/>
          <w:lang w:bidi="ar-IQ"/>
        </w:rPr>
      </w:pPr>
      <w:r w:rsidRPr="00541335">
        <w:rPr>
          <w:rFonts w:ascii="Unikurd Web" w:eastAsia="Times New Roman" w:hAnsi="Unikurd Web" w:cs="Unikurd Web"/>
          <w:color w:val="000000" w:themeColor="text1"/>
          <w:sz w:val="24"/>
          <w:szCs w:val="24"/>
          <w:lang w:bidi="ar-IQ"/>
        </w:rPr>
        <w:t xml:space="preserve">The boy in traditional attire explained, </w:t>
      </w:r>
      <w:r w:rsidR="00550AE2" w:rsidRPr="00541335">
        <w:rPr>
          <w:rFonts w:ascii="Unikurd Web" w:eastAsia="Times New Roman" w:hAnsi="Unikurd Web" w:cs="Unikurd Web"/>
          <w:color w:val="000000" w:themeColor="text1"/>
          <w:sz w:val="24"/>
          <w:szCs w:val="24"/>
          <w:lang w:bidi="ar-IQ"/>
        </w:rPr>
        <w:t>“</w:t>
      </w:r>
      <w:r w:rsidRPr="00541335">
        <w:rPr>
          <w:rFonts w:ascii="Unikurd Web" w:eastAsia="Times New Roman" w:hAnsi="Unikurd Web" w:cs="Unikurd Web"/>
          <w:color w:val="000000" w:themeColor="text1"/>
          <w:sz w:val="24"/>
          <w:szCs w:val="24"/>
          <w:lang w:bidi="ar-IQ"/>
        </w:rPr>
        <w:t>Because soldiers can be replaced, but it takes time to cultivate a general.</w:t>
      </w:r>
      <w:r w:rsidR="00550AE2" w:rsidRPr="00541335">
        <w:rPr>
          <w:rFonts w:ascii="Unikurd Web" w:eastAsia="Times New Roman" w:hAnsi="Unikurd Web" w:cs="Unikurd Web"/>
          <w:color w:val="000000" w:themeColor="text1"/>
          <w:sz w:val="24"/>
          <w:szCs w:val="24"/>
          <w:lang w:bidi="ar-IQ"/>
        </w:rPr>
        <w:t>”</w:t>
      </w:r>
    </w:p>
    <w:p w14:paraId="35EED8DD" w14:textId="339ECA71" w:rsidR="00F55A92" w:rsidRPr="00541335" w:rsidRDefault="00550AE2" w:rsidP="00F55A92">
      <w:pPr>
        <w:spacing w:line="360" w:lineRule="auto"/>
        <w:rPr>
          <w:rFonts w:ascii="Unikurd Web" w:eastAsia="Times New Roman" w:hAnsi="Unikurd Web" w:cs="Unikurd Web"/>
          <w:color w:val="000000" w:themeColor="text1"/>
          <w:sz w:val="24"/>
          <w:szCs w:val="24"/>
          <w:lang w:bidi="ar-IQ"/>
        </w:rPr>
      </w:pPr>
      <w:r w:rsidRPr="00541335">
        <w:rPr>
          <w:rFonts w:ascii="Unikurd Web" w:eastAsia="Times New Roman" w:hAnsi="Unikurd Web" w:cs="Unikurd Web"/>
          <w:color w:val="000000" w:themeColor="text1"/>
          <w:sz w:val="24"/>
          <w:szCs w:val="24"/>
          <w:lang w:bidi="ar-IQ"/>
        </w:rPr>
        <w:t>“</w:t>
      </w:r>
      <w:r w:rsidR="00F55A92" w:rsidRPr="00541335">
        <w:rPr>
          <w:rFonts w:ascii="Unikurd Web" w:eastAsia="Times New Roman" w:hAnsi="Unikurd Web" w:cs="Unikurd Web"/>
          <w:color w:val="000000" w:themeColor="text1"/>
          <w:sz w:val="24"/>
          <w:szCs w:val="24"/>
          <w:lang w:bidi="ar-IQ"/>
        </w:rPr>
        <w:t>People don't become generals solely by donning tactical vests, carrying daggers at their waists, adorning themselves with headdresses, wearing camouflage attire and boots, or by possessing titles and insignias depicting stars, swords, and eagles,</w:t>
      </w:r>
      <w:r w:rsidRPr="00541335">
        <w:rPr>
          <w:rFonts w:ascii="Unikurd Web" w:eastAsia="Times New Roman" w:hAnsi="Unikurd Web" w:cs="Unikurd Web"/>
          <w:color w:val="000000" w:themeColor="text1"/>
          <w:sz w:val="24"/>
          <w:szCs w:val="24"/>
          <w:lang w:bidi="ar-IQ"/>
        </w:rPr>
        <w:t>”</w:t>
      </w:r>
      <w:r w:rsidR="00F55A92" w:rsidRPr="00541335">
        <w:rPr>
          <w:rFonts w:ascii="Unikurd Web" w:eastAsia="Times New Roman" w:hAnsi="Unikurd Web" w:cs="Unikurd Web"/>
          <w:color w:val="000000" w:themeColor="text1"/>
          <w:sz w:val="24"/>
          <w:szCs w:val="24"/>
          <w:lang w:bidi="ar-IQ"/>
        </w:rPr>
        <w:t xml:space="preserve"> the boy in pantaloons responded.</w:t>
      </w:r>
    </w:p>
    <w:p w14:paraId="76A8D42E" w14:textId="77777777" w:rsidR="002E5F75" w:rsidRPr="00541335" w:rsidRDefault="00F55A92" w:rsidP="002E5F75">
      <w:pPr>
        <w:spacing w:line="360" w:lineRule="auto"/>
        <w:rPr>
          <w:rFonts w:ascii="Unikurd Web" w:eastAsia="Times New Roman" w:hAnsi="Unikurd Web" w:cs="Unikurd Web"/>
          <w:color w:val="000000" w:themeColor="text1"/>
          <w:sz w:val="24"/>
          <w:szCs w:val="24"/>
          <w:lang w:bidi="ar-IQ"/>
        </w:rPr>
      </w:pPr>
      <w:r w:rsidRPr="00541335">
        <w:rPr>
          <w:rFonts w:ascii="Unikurd Web" w:eastAsia="Times New Roman" w:hAnsi="Unikurd Web" w:cs="Unikurd Web"/>
          <w:color w:val="000000" w:themeColor="text1"/>
          <w:sz w:val="24"/>
          <w:szCs w:val="24"/>
          <w:lang w:bidi="ar-IQ"/>
        </w:rPr>
        <w:t xml:space="preserve">The boy in traditional attire inquired, </w:t>
      </w:r>
      <w:r w:rsidR="00550AE2" w:rsidRPr="00541335">
        <w:rPr>
          <w:rFonts w:ascii="Unikurd Web" w:eastAsia="Times New Roman" w:hAnsi="Unikurd Web" w:cs="Unikurd Web"/>
          <w:color w:val="000000" w:themeColor="text1"/>
          <w:sz w:val="24"/>
          <w:szCs w:val="24"/>
          <w:lang w:bidi="ar-IQ"/>
        </w:rPr>
        <w:t>“</w:t>
      </w:r>
      <w:r w:rsidRPr="00541335">
        <w:rPr>
          <w:rFonts w:ascii="Unikurd Web" w:eastAsia="Times New Roman" w:hAnsi="Unikurd Web" w:cs="Unikurd Web"/>
          <w:color w:val="000000" w:themeColor="text1"/>
          <w:sz w:val="24"/>
          <w:szCs w:val="24"/>
          <w:lang w:bidi="ar-IQ"/>
        </w:rPr>
        <w:t>So, how do they become generals then?</w:t>
      </w:r>
      <w:r w:rsidR="00550AE2" w:rsidRPr="00541335">
        <w:rPr>
          <w:rFonts w:ascii="Unikurd Web" w:eastAsia="Times New Roman" w:hAnsi="Unikurd Web" w:cs="Unikurd Web"/>
          <w:color w:val="000000" w:themeColor="text1"/>
          <w:sz w:val="24"/>
          <w:szCs w:val="24"/>
          <w:lang w:bidi="ar-IQ"/>
        </w:rPr>
        <w:t>”</w:t>
      </w:r>
    </w:p>
    <w:p w14:paraId="03B44621" w14:textId="69770A7E" w:rsidR="00F55A92" w:rsidRPr="00541335" w:rsidRDefault="002E5F75" w:rsidP="002E5F75">
      <w:pPr>
        <w:spacing w:line="360" w:lineRule="auto"/>
        <w:rPr>
          <w:rFonts w:ascii="Unikurd Web" w:eastAsia="Times New Roman" w:hAnsi="Unikurd Web" w:cs="Unikurd Web"/>
          <w:color w:val="000000" w:themeColor="text1"/>
          <w:sz w:val="24"/>
          <w:szCs w:val="24"/>
          <w:lang w:bidi="ar-IQ"/>
        </w:rPr>
      </w:pPr>
      <w:r w:rsidRPr="00541335">
        <w:rPr>
          <w:rFonts w:ascii="Unikurd Web" w:eastAsia="Times New Roman" w:hAnsi="Unikurd Web" w:cs="Unikurd Web"/>
          <w:color w:val="000000" w:themeColor="text1"/>
          <w:sz w:val="24"/>
          <w:szCs w:val="24"/>
          <w:lang w:bidi="ar-IQ"/>
        </w:rPr>
        <w:t>“</w:t>
      </w:r>
      <w:r w:rsidR="00F55A92" w:rsidRPr="00541335">
        <w:rPr>
          <w:rFonts w:ascii="Unikurd Web" w:eastAsia="Times New Roman" w:hAnsi="Unikurd Web" w:cs="Unikurd Web"/>
          <w:color w:val="000000" w:themeColor="text1"/>
          <w:sz w:val="24"/>
          <w:szCs w:val="24"/>
          <w:lang w:bidi="ar-IQ"/>
        </w:rPr>
        <w:t xml:space="preserve">Through unwavering belief, exceptional </w:t>
      </w:r>
      <w:r w:rsidR="00CE0A5C" w:rsidRPr="00541335">
        <w:rPr>
          <w:rFonts w:ascii="Unikurd Web" w:eastAsia="Times New Roman" w:hAnsi="Unikurd Web" w:cs="Unikurd Web"/>
          <w:color w:val="000000" w:themeColor="text1"/>
          <w:sz w:val="24"/>
          <w:szCs w:val="24"/>
          <w:lang w:bidi="ar-IQ"/>
        </w:rPr>
        <w:t>honour</w:t>
      </w:r>
      <w:r w:rsidR="00F55A92" w:rsidRPr="00541335">
        <w:rPr>
          <w:rFonts w:ascii="Unikurd Web" w:eastAsia="Times New Roman" w:hAnsi="Unikurd Web" w:cs="Unikurd Web"/>
          <w:color w:val="000000" w:themeColor="text1"/>
          <w:sz w:val="24"/>
          <w:szCs w:val="24"/>
          <w:lang w:bidi="ar-IQ"/>
        </w:rPr>
        <w:t xml:space="preserve">, and </w:t>
      </w:r>
      <w:r w:rsidR="00CE0A5C" w:rsidRPr="00541335">
        <w:rPr>
          <w:rFonts w:ascii="Unikurd Web" w:eastAsia="Times New Roman" w:hAnsi="Unikurd Web" w:cs="Unikurd Web"/>
          <w:color w:val="000000" w:themeColor="text1"/>
          <w:sz w:val="24"/>
          <w:szCs w:val="24"/>
          <w:lang w:bidi="ar-IQ"/>
        </w:rPr>
        <w:t>valour</w:t>
      </w:r>
      <w:r w:rsidR="00F55A92" w:rsidRPr="00541335">
        <w:rPr>
          <w:rFonts w:ascii="Unikurd Web" w:eastAsia="Times New Roman" w:hAnsi="Unikurd Web" w:cs="Unikurd Web"/>
          <w:color w:val="000000" w:themeColor="text1"/>
          <w:sz w:val="24"/>
          <w:szCs w:val="24"/>
          <w:lang w:bidi="ar-IQ"/>
        </w:rPr>
        <w:t>, just like eagles,</w:t>
      </w:r>
      <w:r w:rsidRPr="00541335">
        <w:rPr>
          <w:rFonts w:ascii="Unikurd Web" w:eastAsia="Times New Roman" w:hAnsi="Unikurd Web" w:cs="Unikurd Web"/>
          <w:color w:val="000000" w:themeColor="text1"/>
          <w:sz w:val="24"/>
          <w:szCs w:val="24"/>
          <w:lang w:bidi="ar-IQ"/>
        </w:rPr>
        <w:t>”</w:t>
      </w:r>
      <w:r w:rsidR="00F55A92" w:rsidRPr="00541335">
        <w:rPr>
          <w:rFonts w:ascii="Unikurd Web" w:eastAsia="Times New Roman" w:hAnsi="Unikurd Web" w:cs="Unikurd Web"/>
          <w:color w:val="000000" w:themeColor="text1"/>
          <w:sz w:val="24"/>
          <w:szCs w:val="24"/>
          <w:lang w:bidi="ar-IQ"/>
        </w:rPr>
        <w:t xml:space="preserve"> the boy in pantaloons replied.</w:t>
      </w:r>
    </w:p>
    <w:p w14:paraId="472AC5D4" w14:textId="018980CD" w:rsidR="00F55A92" w:rsidRPr="00541335" w:rsidRDefault="00F55A92" w:rsidP="00F55A92">
      <w:pPr>
        <w:spacing w:line="360" w:lineRule="auto"/>
        <w:rPr>
          <w:rFonts w:ascii="Unikurd Web" w:eastAsia="Times New Roman" w:hAnsi="Unikurd Web" w:cs="Unikurd Web"/>
          <w:color w:val="000000" w:themeColor="text1"/>
          <w:sz w:val="24"/>
          <w:szCs w:val="24"/>
          <w:lang w:bidi="ar-IQ"/>
        </w:rPr>
      </w:pPr>
      <w:r w:rsidRPr="00541335">
        <w:rPr>
          <w:rFonts w:ascii="Unikurd Web" w:eastAsia="Times New Roman" w:hAnsi="Unikurd Web" w:cs="Unikurd Web"/>
          <w:color w:val="000000" w:themeColor="text1"/>
          <w:sz w:val="24"/>
          <w:szCs w:val="24"/>
          <w:lang w:bidi="ar-IQ"/>
        </w:rPr>
        <w:t xml:space="preserve">The boy in traditional attire prodded further, </w:t>
      </w:r>
      <w:r w:rsidR="002E5F75" w:rsidRPr="00541335">
        <w:rPr>
          <w:rFonts w:ascii="Unikurd Web" w:eastAsia="Times New Roman" w:hAnsi="Unikurd Web" w:cs="Unikurd Web"/>
          <w:color w:val="000000" w:themeColor="text1"/>
          <w:sz w:val="24"/>
          <w:szCs w:val="24"/>
          <w:lang w:bidi="ar-IQ"/>
        </w:rPr>
        <w:t>“</w:t>
      </w:r>
      <w:r w:rsidRPr="00541335">
        <w:rPr>
          <w:rFonts w:ascii="Unikurd Web" w:eastAsia="Times New Roman" w:hAnsi="Unikurd Web" w:cs="Unikurd Web"/>
          <w:color w:val="000000" w:themeColor="text1"/>
          <w:sz w:val="24"/>
          <w:szCs w:val="24"/>
          <w:lang w:bidi="ar-IQ"/>
        </w:rPr>
        <w:t>But what if a general doesn't possess any of those qualities?</w:t>
      </w:r>
      <w:r w:rsidR="002E5F75" w:rsidRPr="00541335">
        <w:rPr>
          <w:rFonts w:ascii="Unikurd Web" w:eastAsia="Times New Roman" w:hAnsi="Unikurd Web" w:cs="Unikurd Web"/>
          <w:color w:val="000000" w:themeColor="text1"/>
          <w:sz w:val="24"/>
          <w:szCs w:val="24"/>
          <w:lang w:bidi="ar-IQ"/>
        </w:rPr>
        <w:t>”</w:t>
      </w:r>
    </w:p>
    <w:p w14:paraId="08109F6B" w14:textId="365992EE" w:rsidR="00F55A92" w:rsidRPr="00541335" w:rsidRDefault="006C25A1" w:rsidP="00F55A92">
      <w:pPr>
        <w:spacing w:line="360" w:lineRule="auto"/>
        <w:rPr>
          <w:rFonts w:ascii="Unikurd Web" w:eastAsia="Times New Roman" w:hAnsi="Unikurd Web" w:cs="Unikurd Web"/>
          <w:color w:val="000000" w:themeColor="text1"/>
          <w:sz w:val="24"/>
          <w:szCs w:val="24"/>
          <w:lang w:bidi="ar-IQ"/>
        </w:rPr>
      </w:pPr>
      <w:r w:rsidRPr="00541335">
        <w:rPr>
          <w:rFonts w:ascii="Unikurd Web" w:eastAsia="Times New Roman" w:hAnsi="Unikurd Web" w:cs="Unikurd Web"/>
          <w:color w:val="000000" w:themeColor="text1"/>
          <w:sz w:val="24"/>
          <w:szCs w:val="24"/>
          <w:lang w:bidi="ar-IQ"/>
        </w:rPr>
        <w:t>“</w:t>
      </w:r>
      <w:r w:rsidR="00F55A92" w:rsidRPr="00541335">
        <w:rPr>
          <w:rFonts w:ascii="Unikurd Web" w:eastAsia="Times New Roman" w:hAnsi="Unikurd Web" w:cs="Unikurd Web"/>
          <w:color w:val="000000" w:themeColor="text1"/>
          <w:sz w:val="24"/>
          <w:szCs w:val="24"/>
          <w:lang w:bidi="ar-IQ"/>
        </w:rPr>
        <w:t>He or she may still be called a general, but...</w:t>
      </w:r>
      <w:r w:rsidRPr="00541335">
        <w:rPr>
          <w:rFonts w:ascii="Unikurd Web" w:eastAsia="Times New Roman" w:hAnsi="Unikurd Web" w:cs="Unikurd Web"/>
          <w:color w:val="000000" w:themeColor="text1"/>
          <w:sz w:val="24"/>
          <w:szCs w:val="24"/>
          <w:lang w:bidi="ar-IQ"/>
        </w:rPr>
        <w:t>”</w:t>
      </w:r>
      <w:r w:rsidR="00F55A92" w:rsidRPr="00541335">
        <w:rPr>
          <w:rFonts w:ascii="Unikurd Web" w:eastAsia="Times New Roman" w:hAnsi="Unikurd Web" w:cs="Unikurd Web"/>
          <w:color w:val="000000" w:themeColor="text1"/>
          <w:sz w:val="24"/>
          <w:szCs w:val="24"/>
          <w:lang w:bidi="ar-IQ"/>
        </w:rPr>
        <w:t xml:space="preserve"> The boy in pantaloons started to respond before being interrupted.</w:t>
      </w:r>
    </w:p>
    <w:p w14:paraId="73368196" w14:textId="77777777" w:rsidR="00D00F28" w:rsidRPr="00541335" w:rsidRDefault="00F55A92" w:rsidP="00D00F28">
      <w:pPr>
        <w:spacing w:line="360" w:lineRule="auto"/>
        <w:rPr>
          <w:rFonts w:ascii="Unikurd Web" w:eastAsia="Times New Roman" w:hAnsi="Unikurd Web" w:cs="Unikurd Web"/>
          <w:color w:val="000000" w:themeColor="text1"/>
          <w:sz w:val="24"/>
          <w:szCs w:val="24"/>
          <w:lang w:bidi="ar-IQ"/>
        </w:rPr>
      </w:pPr>
      <w:r w:rsidRPr="00541335">
        <w:rPr>
          <w:rFonts w:ascii="Unikurd Web" w:eastAsia="Times New Roman" w:hAnsi="Unikurd Web" w:cs="Unikurd Web"/>
          <w:color w:val="000000" w:themeColor="text1"/>
          <w:sz w:val="24"/>
          <w:szCs w:val="24"/>
          <w:lang w:bidi="ar-IQ"/>
        </w:rPr>
        <w:t xml:space="preserve">The boy in traditional attire pressed on, </w:t>
      </w:r>
      <w:r w:rsidR="00D00F28" w:rsidRPr="00541335">
        <w:rPr>
          <w:rFonts w:ascii="Unikurd Web" w:eastAsia="Times New Roman" w:hAnsi="Unikurd Web" w:cs="Unikurd Web"/>
          <w:color w:val="000000" w:themeColor="text1"/>
          <w:sz w:val="24"/>
          <w:szCs w:val="24"/>
          <w:lang w:bidi="ar-IQ"/>
        </w:rPr>
        <w:t>“</w:t>
      </w:r>
      <w:r w:rsidRPr="00541335">
        <w:rPr>
          <w:rFonts w:ascii="Unikurd Web" w:eastAsia="Times New Roman" w:hAnsi="Unikurd Web" w:cs="Unikurd Web"/>
          <w:color w:val="000000" w:themeColor="text1"/>
          <w:sz w:val="24"/>
          <w:szCs w:val="24"/>
          <w:lang w:bidi="ar-IQ"/>
        </w:rPr>
        <w:t>But what?</w:t>
      </w:r>
      <w:r w:rsidR="00D00F28" w:rsidRPr="00541335">
        <w:rPr>
          <w:rFonts w:ascii="Unikurd Web" w:eastAsia="Times New Roman" w:hAnsi="Unikurd Web" w:cs="Unikurd Web"/>
          <w:color w:val="000000" w:themeColor="text1"/>
          <w:sz w:val="24"/>
          <w:szCs w:val="24"/>
          <w:lang w:bidi="ar-IQ"/>
        </w:rPr>
        <w:t>”</w:t>
      </w:r>
    </w:p>
    <w:p w14:paraId="560E93EE" w14:textId="17FA58F1" w:rsidR="00F55A92" w:rsidRPr="00541335" w:rsidRDefault="00D00F28" w:rsidP="00D00F28">
      <w:pPr>
        <w:spacing w:line="360" w:lineRule="auto"/>
        <w:rPr>
          <w:rFonts w:ascii="Unikurd Web" w:eastAsia="Times New Roman" w:hAnsi="Unikurd Web" w:cs="Unikurd Web"/>
          <w:color w:val="000000" w:themeColor="text1"/>
          <w:sz w:val="24"/>
          <w:szCs w:val="24"/>
          <w:lang w:bidi="ar-IQ"/>
        </w:rPr>
      </w:pPr>
      <w:r w:rsidRPr="00541335">
        <w:rPr>
          <w:rFonts w:ascii="Unikurd Web" w:eastAsia="Times New Roman" w:hAnsi="Unikurd Web" w:cs="Unikurd Web"/>
          <w:color w:val="000000" w:themeColor="text1"/>
          <w:sz w:val="24"/>
          <w:szCs w:val="24"/>
          <w:lang w:bidi="ar-IQ"/>
        </w:rPr>
        <w:t>“</w:t>
      </w:r>
      <w:r w:rsidR="00F55A92" w:rsidRPr="00541335">
        <w:rPr>
          <w:rFonts w:ascii="Unikurd Web" w:eastAsia="Times New Roman" w:hAnsi="Unikurd Web" w:cs="Unikurd Web"/>
          <w:color w:val="000000" w:themeColor="text1"/>
          <w:sz w:val="24"/>
          <w:szCs w:val="24"/>
          <w:lang w:bidi="ar-IQ"/>
        </w:rPr>
        <w:t>Only by name, not by action,</w:t>
      </w:r>
      <w:r w:rsidRPr="00541335">
        <w:rPr>
          <w:rFonts w:ascii="Unikurd Web" w:eastAsia="Times New Roman" w:hAnsi="Unikurd Web" w:cs="Unikurd Web"/>
          <w:color w:val="000000" w:themeColor="text1"/>
          <w:sz w:val="24"/>
          <w:szCs w:val="24"/>
          <w:lang w:bidi="ar-IQ"/>
        </w:rPr>
        <w:t>”</w:t>
      </w:r>
      <w:r w:rsidR="00F55A92" w:rsidRPr="00541335">
        <w:rPr>
          <w:rFonts w:ascii="Unikurd Web" w:eastAsia="Times New Roman" w:hAnsi="Unikurd Web" w:cs="Unikurd Web"/>
          <w:color w:val="000000" w:themeColor="text1"/>
          <w:sz w:val="24"/>
          <w:szCs w:val="24"/>
          <w:lang w:bidi="ar-IQ"/>
        </w:rPr>
        <w:t xml:space="preserve"> the boy in pantaloons clarified.</w:t>
      </w:r>
    </w:p>
    <w:p w14:paraId="24B8A46B" w14:textId="77777777" w:rsidR="00945CA5" w:rsidRPr="00541335" w:rsidRDefault="00F55A92" w:rsidP="00945CA5">
      <w:pPr>
        <w:spacing w:line="360" w:lineRule="auto"/>
        <w:rPr>
          <w:rFonts w:ascii="Unikurd Web" w:eastAsia="Times New Roman" w:hAnsi="Unikurd Web" w:cs="Unikurd Web"/>
          <w:color w:val="000000" w:themeColor="text1"/>
          <w:sz w:val="24"/>
          <w:szCs w:val="24"/>
          <w:lang w:bidi="ar-IQ"/>
        </w:rPr>
      </w:pPr>
      <w:r w:rsidRPr="00541335">
        <w:rPr>
          <w:rFonts w:ascii="Unikurd Web" w:eastAsia="Times New Roman" w:hAnsi="Unikurd Web" w:cs="Unikurd Web"/>
          <w:color w:val="000000" w:themeColor="text1"/>
          <w:sz w:val="24"/>
          <w:szCs w:val="24"/>
          <w:lang w:bidi="ar-IQ"/>
        </w:rPr>
        <w:t xml:space="preserve">The boy in traditional attire sought clarification, </w:t>
      </w:r>
      <w:r w:rsidR="00D00F28" w:rsidRPr="00541335">
        <w:rPr>
          <w:rFonts w:ascii="Unikurd Web" w:eastAsia="Times New Roman" w:hAnsi="Unikurd Web" w:cs="Unikurd Web"/>
          <w:color w:val="000000" w:themeColor="text1"/>
          <w:sz w:val="24"/>
          <w:szCs w:val="24"/>
          <w:lang w:bidi="ar-IQ"/>
        </w:rPr>
        <w:t>“</w:t>
      </w:r>
      <w:r w:rsidRPr="00541335">
        <w:rPr>
          <w:rFonts w:ascii="Unikurd Web" w:eastAsia="Times New Roman" w:hAnsi="Unikurd Web" w:cs="Unikurd Web"/>
          <w:color w:val="000000" w:themeColor="text1"/>
          <w:sz w:val="24"/>
          <w:szCs w:val="24"/>
          <w:lang w:bidi="ar-IQ"/>
        </w:rPr>
        <w:t>By what measure can a principled general be distinguished from one who lacks principles?</w:t>
      </w:r>
      <w:r w:rsidR="00D00F28" w:rsidRPr="00541335">
        <w:rPr>
          <w:rFonts w:ascii="Unikurd Web" w:eastAsia="Times New Roman" w:hAnsi="Unikurd Web" w:cs="Unikurd Web"/>
          <w:color w:val="000000" w:themeColor="text1"/>
          <w:sz w:val="24"/>
          <w:szCs w:val="24"/>
          <w:lang w:bidi="ar-IQ"/>
        </w:rPr>
        <w:t>”</w:t>
      </w:r>
    </w:p>
    <w:p w14:paraId="7B84E3E1" w14:textId="5A7F9B3E" w:rsidR="00F55A92" w:rsidRPr="00541335" w:rsidRDefault="00945CA5" w:rsidP="00945CA5">
      <w:pPr>
        <w:spacing w:line="360" w:lineRule="auto"/>
        <w:rPr>
          <w:rFonts w:ascii="Unikurd Web" w:eastAsia="Times New Roman" w:hAnsi="Unikurd Web" w:cs="Unikurd Web"/>
          <w:color w:val="000000" w:themeColor="text1"/>
          <w:sz w:val="24"/>
          <w:szCs w:val="24"/>
          <w:lang w:bidi="ar-IQ"/>
        </w:rPr>
      </w:pPr>
      <w:r w:rsidRPr="00541335">
        <w:rPr>
          <w:rFonts w:ascii="Unikurd Web" w:eastAsia="Times New Roman" w:hAnsi="Unikurd Web" w:cs="Unikurd Web"/>
          <w:color w:val="000000" w:themeColor="text1"/>
          <w:sz w:val="24"/>
          <w:szCs w:val="24"/>
          <w:lang w:bidi="ar-IQ"/>
        </w:rPr>
        <w:t>“</w:t>
      </w:r>
      <w:r w:rsidR="00F55A92" w:rsidRPr="00541335">
        <w:rPr>
          <w:rFonts w:ascii="Unikurd Web" w:eastAsia="Times New Roman" w:hAnsi="Unikurd Web" w:cs="Unikurd Web"/>
          <w:color w:val="000000" w:themeColor="text1"/>
          <w:sz w:val="24"/>
          <w:szCs w:val="24"/>
          <w:lang w:bidi="ar-IQ"/>
        </w:rPr>
        <w:t>By the measure of their actions,</w:t>
      </w:r>
      <w:r w:rsidRPr="00541335">
        <w:rPr>
          <w:rFonts w:ascii="Unikurd Web" w:eastAsia="Times New Roman" w:hAnsi="Unikurd Web" w:cs="Unikurd Web"/>
          <w:color w:val="000000" w:themeColor="text1"/>
          <w:sz w:val="24"/>
          <w:szCs w:val="24"/>
          <w:lang w:bidi="ar-IQ"/>
        </w:rPr>
        <w:t>”</w:t>
      </w:r>
      <w:r w:rsidR="00F55A92" w:rsidRPr="00541335">
        <w:rPr>
          <w:rFonts w:ascii="Unikurd Web" w:eastAsia="Times New Roman" w:hAnsi="Unikurd Web" w:cs="Unikurd Web"/>
          <w:color w:val="000000" w:themeColor="text1"/>
          <w:sz w:val="24"/>
          <w:szCs w:val="24"/>
          <w:lang w:bidi="ar-IQ"/>
        </w:rPr>
        <w:t xml:space="preserve"> </w:t>
      </w:r>
      <w:r w:rsidRPr="00541335">
        <w:rPr>
          <w:rFonts w:ascii="Unikurd Web" w:eastAsia="Times New Roman" w:hAnsi="Unikurd Web" w:cs="Unikurd Web"/>
          <w:color w:val="000000" w:themeColor="text1"/>
          <w:sz w:val="24"/>
          <w:szCs w:val="24"/>
          <w:lang w:bidi="ar-IQ"/>
        </w:rPr>
        <w:t>t</w:t>
      </w:r>
      <w:r w:rsidR="00F55A92" w:rsidRPr="00541335">
        <w:rPr>
          <w:rFonts w:ascii="Unikurd Web" w:eastAsia="Times New Roman" w:hAnsi="Unikurd Web" w:cs="Unikurd Web"/>
          <w:color w:val="000000" w:themeColor="text1"/>
          <w:sz w:val="24"/>
          <w:szCs w:val="24"/>
          <w:lang w:bidi="ar-IQ"/>
        </w:rPr>
        <w:t>he boy in pantaloons replied.</w:t>
      </w:r>
    </w:p>
    <w:p w14:paraId="5F0F9BFC" w14:textId="750F84A6" w:rsidR="00F55A92" w:rsidRPr="00541335" w:rsidRDefault="00F55A92" w:rsidP="00F55A92">
      <w:pPr>
        <w:spacing w:line="360" w:lineRule="auto"/>
        <w:rPr>
          <w:rFonts w:ascii="Unikurd Web" w:eastAsia="Times New Roman" w:hAnsi="Unikurd Web" w:cs="Unikurd Web"/>
          <w:color w:val="000000" w:themeColor="text1"/>
          <w:sz w:val="24"/>
          <w:szCs w:val="24"/>
          <w:lang w:bidi="ar-IQ"/>
        </w:rPr>
      </w:pPr>
      <w:r w:rsidRPr="00541335">
        <w:rPr>
          <w:rFonts w:ascii="Unikurd Web" w:eastAsia="Times New Roman" w:hAnsi="Unikurd Web" w:cs="Unikurd Web"/>
          <w:color w:val="000000" w:themeColor="text1"/>
          <w:sz w:val="24"/>
          <w:szCs w:val="24"/>
          <w:lang w:bidi="ar-IQ"/>
        </w:rPr>
        <w:t xml:space="preserve">The boy in traditional attire inquired, </w:t>
      </w:r>
      <w:r w:rsidR="00945CA5" w:rsidRPr="00541335">
        <w:rPr>
          <w:rFonts w:ascii="Unikurd Web" w:eastAsia="Times New Roman" w:hAnsi="Unikurd Web" w:cs="Unikurd Web"/>
          <w:color w:val="000000" w:themeColor="text1"/>
          <w:sz w:val="24"/>
          <w:szCs w:val="24"/>
          <w:lang w:bidi="ar-IQ"/>
        </w:rPr>
        <w:t>“</w:t>
      </w:r>
      <w:r w:rsidRPr="00541335">
        <w:rPr>
          <w:rFonts w:ascii="Unikurd Web" w:eastAsia="Times New Roman" w:hAnsi="Unikurd Web" w:cs="Unikurd Web"/>
          <w:color w:val="000000" w:themeColor="text1"/>
          <w:sz w:val="24"/>
          <w:szCs w:val="24"/>
          <w:lang w:bidi="ar-IQ"/>
        </w:rPr>
        <w:t>Whose actions?</w:t>
      </w:r>
      <w:r w:rsidR="00945CA5" w:rsidRPr="00541335">
        <w:rPr>
          <w:rFonts w:ascii="Unikurd Web" w:eastAsia="Times New Roman" w:hAnsi="Unikurd Web" w:cs="Unikurd Web"/>
          <w:color w:val="000000" w:themeColor="text1"/>
          <w:sz w:val="24"/>
          <w:szCs w:val="24"/>
          <w:lang w:bidi="ar-IQ"/>
        </w:rPr>
        <w:t>”</w:t>
      </w:r>
    </w:p>
    <w:p w14:paraId="4FFD66CC" w14:textId="0603CF92" w:rsidR="00F55A92" w:rsidRPr="00541335" w:rsidRDefault="00945CA5" w:rsidP="00F55A92">
      <w:pPr>
        <w:spacing w:line="360" w:lineRule="auto"/>
        <w:rPr>
          <w:rFonts w:ascii="Unikurd Web" w:eastAsia="Times New Roman" w:hAnsi="Unikurd Web" w:cs="Unikurd Web"/>
          <w:color w:val="000000" w:themeColor="text1"/>
          <w:sz w:val="24"/>
          <w:szCs w:val="24"/>
          <w:lang w:bidi="ar-IQ"/>
        </w:rPr>
      </w:pPr>
      <w:r w:rsidRPr="00541335">
        <w:rPr>
          <w:rFonts w:ascii="Unikurd Web" w:eastAsia="Times New Roman" w:hAnsi="Unikurd Web" w:cs="Unikurd Web"/>
          <w:color w:val="000000" w:themeColor="text1"/>
          <w:sz w:val="24"/>
          <w:szCs w:val="24"/>
          <w:lang w:bidi="ar-IQ"/>
        </w:rPr>
        <w:t>“</w:t>
      </w:r>
      <w:r w:rsidR="00F55A92" w:rsidRPr="00541335">
        <w:rPr>
          <w:rFonts w:ascii="Unikurd Web" w:eastAsia="Times New Roman" w:hAnsi="Unikurd Web" w:cs="Unikurd Web"/>
          <w:color w:val="000000" w:themeColor="text1"/>
          <w:sz w:val="24"/>
          <w:szCs w:val="24"/>
          <w:lang w:bidi="ar-IQ"/>
        </w:rPr>
        <w:t>The actions of these martyrs,</w:t>
      </w:r>
      <w:r w:rsidRPr="00541335">
        <w:rPr>
          <w:rFonts w:ascii="Unikurd Web" w:eastAsia="Times New Roman" w:hAnsi="Unikurd Web" w:cs="Unikurd Web"/>
          <w:color w:val="000000" w:themeColor="text1"/>
          <w:sz w:val="24"/>
          <w:szCs w:val="24"/>
          <w:lang w:bidi="ar-IQ"/>
        </w:rPr>
        <w:t>”</w:t>
      </w:r>
      <w:r w:rsidR="00F55A92" w:rsidRPr="00541335">
        <w:rPr>
          <w:rFonts w:ascii="Unikurd Web" w:eastAsia="Times New Roman" w:hAnsi="Unikurd Web" w:cs="Unikurd Web"/>
          <w:color w:val="000000" w:themeColor="text1"/>
          <w:sz w:val="24"/>
          <w:szCs w:val="24"/>
          <w:lang w:bidi="ar-IQ"/>
        </w:rPr>
        <w:t xml:space="preserve"> The boy in pantaloons responded, his gaze briefly shifting to the bodies of the fallen fighters.</w:t>
      </w:r>
    </w:p>
    <w:p w14:paraId="475D7B4C" w14:textId="613A97F1" w:rsidR="00F55A92" w:rsidRPr="00541335" w:rsidRDefault="00F55A92" w:rsidP="00F55A92">
      <w:pPr>
        <w:spacing w:line="360" w:lineRule="auto"/>
        <w:rPr>
          <w:rFonts w:ascii="Unikurd Web" w:eastAsia="Times New Roman" w:hAnsi="Unikurd Web" w:cs="Unikurd Web"/>
          <w:color w:val="000000" w:themeColor="text1"/>
          <w:sz w:val="24"/>
          <w:szCs w:val="24"/>
          <w:lang w:bidi="ar-IQ"/>
        </w:rPr>
      </w:pPr>
      <w:r w:rsidRPr="00541335">
        <w:rPr>
          <w:rFonts w:ascii="Unikurd Web" w:eastAsia="Times New Roman" w:hAnsi="Unikurd Web" w:cs="Unikurd Web"/>
          <w:color w:val="000000" w:themeColor="text1"/>
          <w:sz w:val="24"/>
          <w:szCs w:val="24"/>
          <w:lang w:bidi="ar-IQ"/>
        </w:rPr>
        <w:t xml:space="preserve">They shared a brief, intense gaze, and the boy in pantaloons added, </w:t>
      </w:r>
      <w:r w:rsidR="00945CA5" w:rsidRPr="00541335">
        <w:rPr>
          <w:rFonts w:ascii="Unikurd Web" w:eastAsia="Times New Roman" w:hAnsi="Unikurd Web" w:cs="Unikurd Web"/>
          <w:color w:val="000000" w:themeColor="text1"/>
          <w:sz w:val="24"/>
          <w:szCs w:val="24"/>
          <w:lang w:bidi="ar-IQ"/>
        </w:rPr>
        <w:t>“</w:t>
      </w:r>
      <w:r w:rsidRPr="00541335">
        <w:rPr>
          <w:rFonts w:ascii="Unikurd Web" w:eastAsia="Times New Roman" w:hAnsi="Unikurd Web" w:cs="Unikurd Web"/>
          <w:color w:val="000000" w:themeColor="text1"/>
          <w:sz w:val="24"/>
          <w:szCs w:val="24"/>
          <w:lang w:bidi="ar-IQ"/>
        </w:rPr>
        <w:t>Do you know what the military punishment for a general who abandons their soldiers or surrenders to the enemy would be?</w:t>
      </w:r>
      <w:r w:rsidR="00945CA5" w:rsidRPr="00541335">
        <w:rPr>
          <w:rFonts w:ascii="Unikurd Web" w:eastAsia="Times New Roman" w:hAnsi="Unikurd Web" w:cs="Unikurd Web"/>
          <w:color w:val="000000" w:themeColor="text1"/>
          <w:sz w:val="24"/>
          <w:szCs w:val="24"/>
          <w:lang w:bidi="ar-IQ"/>
        </w:rPr>
        <w:t>”</w:t>
      </w:r>
    </w:p>
    <w:p w14:paraId="5D8225B2" w14:textId="3931C520" w:rsidR="00F55A92" w:rsidRPr="00541335" w:rsidRDefault="00F55A92" w:rsidP="00F55A92">
      <w:pPr>
        <w:spacing w:line="360" w:lineRule="auto"/>
        <w:rPr>
          <w:rFonts w:ascii="Unikurd Web" w:eastAsia="Times New Roman" w:hAnsi="Unikurd Web" w:cs="Unikurd Web"/>
          <w:color w:val="000000" w:themeColor="text1"/>
          <w:sz w:val="24"/>
          <w:szCs w:val="24"/>
          <w:lang w:bidi="ar-IQ"/>
        </w:rPr>
      </w:pPr>
      <w:r w:rsidRPr="00541335">
        <w:rPr>
          <w:rFonts w:ascii="Unikurd Web" w:eastAsia="Times New Roman" w:hAnsi="Unikurd Web" w:cs="Unikurd Web"/>
          <w:color w:val="000000" w:themeColor="text1"/>
          <w:sz w:val="24"/>
          <w:szCs w:val="24"/>
          <w:lang w:bidi="ar-IQ"/>
        </w:rPr>
        <w:t xml:space="preserve">The boy in traditional attire raised his eyebrows in anticipation, </w:t>
      </w:r>
      <w:r w:rsidR="00DF411C" w:rsidRPr="00541335">
        <w:rPr>
          <w:rFonts w:ascii="Unikurd Web" w:eastAsia="Times New Roman" w:hAnsi="Unikurd Web" w:cs="Unikurd Web"/>
          <w:color w:val="000000" w:themeColor="text1"/>
          <w:sz w:val="24"/>
          <w:szCs w:val="24"/>
          <w:lang w:bidi="ar-IQ"/>
        </w:rPr>
        <w:t>“</w:t>
      </w:r>
      <w:r w:rsidRPr="00541335">
        <w:rPr>
          <w:rFonts w:ascii="Unikurd Web" w:eastAsia="Times New Roman" w:hAnsi="Unikurd Web" w:cs="Unikurd Web"/>
          <w:color w:val="000000" w:themeColor="text1"/>
          <w:sz w:val="24"/>
          <w:szCs w:val="24"/>
          <w:lang w:bidi="ar-IQ"/>
        </w:rPr>
        <w:t>Which general are you referring to?</w:t>
      </w:r>
      <w:r w:rsidR="00DF411C" w:rsidRPr="00541335">
        <w:rPr>
          <w:rFonts w:ascii="Unikurd Web" w:eastAsia="Times New Roman" w:hAnsi="Unikurd Web" w:cs="Unikurd Web"/>
          <w:color w:val="000000" w:themeColor="text1"/>
          <w:sz w:val="24"/>
          <w:szCs w:val="24"/>
          <w:lang w:bidi="ar-IQ"/>
        </w:rPr>
        <w:t>”</w:t>
      </w:r>
    </w:p>
    <w:p w14:paraId="76E4C7B9" w14:textId="458CAF28" w:rsidR="00F55A92" w:rsidRPr="00541335" w:rsidRDefault="00DF411C" w:rsidP="00F55A92">
      <w:pPr>
        <w:spacing w:line="360" w:lineRule="auto"/>
        <w:rPr>
          <w:rFonts w:ascii="Unikurd Web" w:eastAsia="Times New Roman" w:hAnsi="Unikurd Web" w:cs="Unikurd Web"/>
          <w:color w:val="000000" w:themeColor="text1"/>
          <w:sz w:val="24"/>
          <w:szCs w:val="24"/>
          <w:lang w:bidi="ar-IQ"/>
        </w:rPr>
      </w:pPr>
      <w:r w:rsidRPr="00541335">
        <w:rPr>
          <w:rFonts w:ascii="Unikurd Web" w:eastAsia="Times New Roman" w:hAnsi="Unikurd Web" w:cs="Unikurd Web"/>
          <w:color w:val="000000" w:themeColor="text1"/>
          <w:sz w:val="24"/>
          <w:szCs w:val="24"/>
          <w:lang w:bidi="ar-IQ"/>
        </w:rPr>
        <w:t>“</w:t>
      </w:r>
      <w:r w:rsidR="00F55A92" w:rsidRPr="00541335">
        <w:rPr>
          <w:rFonts w:ascii="Unikurd Web" w:eastAsia="Times New Roman" w:hAnsi="Unikurd Web" w:cs="Unikurd Web"/>
          <w:color w:val="000000" w:themeColor="text1"/>
          <w:sz w:val="24"/>
          <w:szCs w:val="24"/>
          <w:lang w:bidi="ar-IQ"/>
        </w:rPr>
        <w:t>The general who flees and leaves their soldiers behind or surrenders to the enemy,</w:t>
      </w:r>
      <w:r w:rsidRPr="00541335">
        <w:rPr>
          <w:rFonts w:ascii="Unikurd Web" w:eastAsia="Times New Roman" w:hAnsi="Unikurd Web" w:cs="Unikurd Web"/>
          <w:color w:val="000000" w:themeColor="text1"/>
          <w:sz w:val="24"/>
          <w:szCs w:val="24"/>
          <w:lang w:bidi="ar-IQ"/>
        </w:rPr>
        <w:t>”</w:t>
      </w:r>
      <w:r w:rsidR="00F55A92" w:rsidRPr="00541335">
        <w:rPr>
          <w:rFonts w:ascii="Unikurd Web" w:eastAsia="Times New Roman" w:hAnsi="Unikurd Web" w:cs="Unikurd Web"/>
          <w:color w:val="000000" w:themeColor="text1"/>
          <w:sz w:val="24"/>
          <w:szCs w:val="24"/>
          <w:lang w:bidi="ar-IQ"/>
        </w:rPr>
        <w:t xml:space="preserve"> </w:t>
      </w:r>
      <w:r w:rsidRPr="00541335">
        <w:rPr>
          <w:rFonts w:ascii="Unikurd Web" w:eastAsia="Times New Roman" w:hAnsi="Unikurd Web" w:cs="Unikurd Web"/>
          <w:color w:val="000000" w:themeColor="text1"/>
          <w:sz w:val="24"/>
          <w:szCs w:val="24"/>
          <w:lang w:bidi="ar-IQ"/>
        </w:rPr>
        <w:t>t</w:t>
      </w:r>
      <w:r w:rsidR="00F55A92" w:rsidRPr="00541335">
        <w:rPr>
          <w:rFonts w:ascii="Unikurd Web" w:eastAsia="Times New Roman" w:hAnsi="Unikurd Web" w:cs="Unikurd Web"/>
          <w:color w:val="000000" w:themeColor="text1"/>
          <w:sz w:val="24"/>
          <w:szCs w:val="24"/>
          <w:lang w:bidi="ar-IQ"/>
        </w:rPr>
        <w:t>he boy in pantaloons clarified.</w:t>
      </w:r>
    </w:p>
    <w:p w14:paraId="7DDED1DC" w14:textId="77777777" w:rsidR="00553458" w:rsidRPr="00541335" w:rsidRDefault="00F55A92" w:rsidP="00553458">
      <w:pPr>
        <w:spacing w:line="360" w:lineRule="auto"/>
        <w:rPr>
          <w:rFonts w:ascii="Unikurd Web" w:eastAsia="Times New Roman" w:hAnsi="Unikurd Web" w:cs="Unikurd Web"/>
          <w:color w:val="000000" w:themeColor="text1"/>
          <w:sz w:val="24"/>
          <w:szCs w:val="24"/>
          <w:lang w:bidi="ar-IQ"/>
        </w:rPr>
      </w:pPr>
      <w:r w:rsidRPr="00541335">
        <w:rPr>
          <w:rFonts w:ascii="Unikurd Web" w:eastAsia="Times New Roman" w:hAnsi="Unikurd Web" w:cs="Unikurd Web"/>
          <w:color w:val="000000" w:themeColor="text1"/>
          <w:sz w:val="24"/>
          <w:szCs w:val="24"/>
          <w:lang w:bidi="ar-IQ"/>
        </w:rPr>
        <w:t xml:space="preserve">The boy in traditional attire pondered for a moment before responding, </w:t>
      </w:r>
      <w:r w:rsidR="00DF411C" w:rsidRPr="00541335">
        <w:rPr>
          <w:rFonts w:ascii="Unikurd Web" w:eastAsia="Times New Roman" w:hAnsi="Unikurd Web" w:cs="Unikurd Web"/>
          <w:color w:val="000000" w:themeColor="text1"/>
          <w:sz w:val="24"/>
          <w:szCs w:val="24"/>
          <w:lang w:bidi="ar-IQ"/>
        </w:rPr>
        <w:t>“</w:t>
      </w:r>
      <w:r w:rsidRPr="00541335">
        <w:rPr>
          <w:rFonts w:ascii="Unikurd Web" w:eastAsia="Times New Roman" w:hAnsi="Unikurd Web" w:cs="Unikurd Web"/>
          <w:color w:val="000000" w:themeColor="text1"/>
          <w:sz w:val="24"/>
          <w:szCs w:val="24"/>
          <w:lang w:bidi="ar-IQ"/>
        </w:rPr>
        <w:t>What would the punishment be?</w:t>
      </w:r>
      <w:r w:rsidR="00DF411C" w:rsidRPr="00541335">
        <w:rPr>
          <w:rFonts w:ascii="Unikurd Web" w:eastAsia="Times New Roman" w:hAnsi="Unikurd Web" w:cs="Unikurd Web"/>
          <w:color w:val="000000" w:themeColor="text1"/>
          <w:sz w:val="24"/>
          <w:szCs w:val="24"/>
          <w:lang w:bidi="ar-IQ"/>
        </w:rPr>
        <w:t>”</w:t>
      </w:r>
    </w:p>
    <w:p w14:paraId="657A2DC4" w14:textId="3543D0F1" w:rsidR="00F55A92" w:rsidRPr="00541335" w:rsidRDefault="00553458" w:rsidP="00553458">
      <w:pPr>
        <w:spacing w:line="360" w:lineRule="auto"/>
        <w:rPr>
          <w:rFonts w:ascii="Unikurd Web" w:eastAsia="Times New Roman" w:hAnsi="Unikurd Web" w:cs="Unikurd Web"/>
          <w:color w:val="000000" w:themeColor="text1"/>
          <w:sz w:val="24"/>
          <w:szCs w:val="24"/>
          <w:lang w:bidi="ar-IQ"/>
        </w:rPr>
      </w:pPr>
      <w:r w:rsidRPr="00541335">
        <w:rPr>
          <w:rFonts w:ascii="Unikurd Web" w:eastAsia="Times New Roman" w:hAnsi="Unikurd Web" w:cs="Unikurd Web"/>
          <w:color w:val="000000" w:themeColor="text1"/>
          <w:sz w:val="24"/>
          <w:szCs w:val="24"/>
          <w:lang w:bidi="ar-IQ"/>
        </w:rPr>
        <w:t>“</w:t>
      </w:r>
      <w:r w:rsidR="00F55A92" w:rsidRPr="00541335">
        <w:rPr>
          <w:rFonts w:ascii="Unikurd Web" w:eastAsia="Times New Roman" w:hAnsi="Unikurd Web" w:cs="Unikurd Web"/>
          <w:color w:val="000000" w:themeColor="text1"/>
          <w:sz w:val="24"/>
          <w:szCs w:val="24"/>
          <w:lang w:bidi="ar-IQ"/>
        </w:rPr>
        <w:t>It would be execution,</w:t>
      </w:r>
      <w:r w:rsidRPr="00541335">
        <w:rPr>
          <w:rFonts w:ascii="Unikurd Web" w:eastAsia="Times New Roman" w:hAnsi="Unikurd Web" w:cs="Unikurd Web"/>
          <w:color w:val="000000" w:themeColor="text1"/>
          <w:sz w:val="24"/>
          <w:szCs w:val="24"/>
          <w:lang w:bidi="ar-IQ"/>
        </w:rPr>
        <w:t>” the</w:t>
      </w:r>
      <w:r w:rsidR="00F55A92" w:rsidRPr="00541335">
        <w:rPr>
          <w:rFonts w:ascii="Unikurd Web" w:eastAsia="Times New Roman" w:hAnsi="Unikurd Web" w:cs="Unikurd Web"/>
          <w:color w:val="000000" w:themeColor="text1"/>
          <w:sz w:val="24"/>
          <w:szCs w:val="24"/>
          <w:lang w:bidi="ar-IQ"/>
        </w:rPr>
        <w:t xml:space="preserve"> boy in pantaloons declared solemnly.</w:t>
      </w:r>
    </w:p>
    <w:p w14:paraId="7A2A576E" w14:textId="77777777" w:rsidR="00C919A4" w:rsidRPr="00541335" w:rsidRDefault="00F55A92" w:rsidP="00C919A4">
      <w:pPr>
        <w:spacing w:line="360" w:lineRule="auto"/>
        <w:rPr>
          <w:rFonts w:ascii="Unikurd Web" w:eastAsia="Times New Roman" w:hAnsi="Unikurd Web" w:cs="Unikurd Web"/>
          <w:color w:val="000000" w:themeColor="text1"/>
          <w:sz w:val="24"/>
          <w:szCs w:val="24"/>
          <w:lang w:bidi="ar-IQ"/>
        </w:rPr>
      </w:pPr>
      <w:r w:rsidRPr="00541335">
        <w:rPr>
          <w:rFonts w:ascii="Unikurd Web" w:eastAsia="Times New Roman" w:hAnsi="Unikurd Web" w:cs="Unikurd Web"/>
          <w:color w:val="000000" w:themeColor="text1"/>
          <w:sz w:val="24"/>
          <w:szCs w:val="24"/>
          <w:lang w:bidi="ar-IQ"/>
        </w:rPr>
        <w:t xml:space="preserve">The boy in traditional attire leaned back slightly and questioned, </w:t>
      </w:r>
      <w:r w:rsidR="00C919A4" w:rsidRPr="00541335">
        <w:rPr>
          <w:rFonts w:ascii="Unikurd Web" w:eastAsia="Times New Roman" w:hAnsi="Unikurd Web" w:cs="Unikurd Web"/>
          <w:color w:val="000000" w:themeColor="text1"/>
          <w:sz w:val="24"/>
          <w:szCs w:val="24"/>
          <w:lang w:bidi="ar-IQ"/>
        </w:rPr>
        <w:t>“</w:t>
      </w:r>
      <w:r w:rsidRPr="00541335">
        <w:rPr>
          <w:rFonts w:ascii="Unikurd Web" w:eastAsia="Times New Roman" w:hAnsi="Unikurd Web" w:cs="Unikurd Web"/>
          <w:color w:val="000000" w:themeColor="text1"/>
          <w:sz w:val="24"/>
          <w:szCs w:val="24"/>
          <w:lang w:bidi="ar-IQ"/>
        </w:rPr>
        <w:t>What about a general who openly declares that he lacks principles, despite holding the title? Would he still face execution?</w:t>
      </w:r>
      <w:r w:rsidR="00C919A4" w:rsidRPr="00541335">
        <w:rPr>
          <w:rFonts w:ascii="Unikurd Web" w:eastAsia="Times New Roman" w:hAnsi="Unikurd Web" w:cs="Unikurd Web"/>
          <w:color w:val="000000" w:themeColor="text1"/>
          <w:sz w:val="24"/>
          <w:szCs w:val="24"/>
          <w:lang w:bidi="ar-IQ"/>
        </w:rPr>
        <w:t>”</w:t>
      </w:r>
    </w:p>
    <w:p w14:paraId="61F27AF4" w14:textId="0D584CC5" w:rsidR="00F55A92" w:rsidRPr="00541335" w:rsidRDefault="00C919A4" w:rsidP="00C919A4">
      <w:pPr>
        <w:spacing w:line="360" w:lineRule="auto"/>
        <w:rPr>
          <w:rFonts w:ascii="Unikurd Web" w:eastAsia="Times New Roman" w:hAnsi="Unikurd Web" w:cs="Unikurd Web"/>
          <w:color w:val="000000" w:themeColor="text1"/>
          <w:sz w:val="24"/>
          <w:szCs w:val="24"/>
          <w:lang w:bidi="ar-IQ"/>
        </w:rPr>
      </w:pPr>
      <w:r w:rsidRPr="00541335">
        <w:rPr>
          <w:rFonts w:ascii="Unikurd Web" w:eastAsia="Times New Roman" w:hAnsi="Unikurd Web" w:cs="Unikurd Web"/>
          <w:color w:val="000000" w:themeColor="text1"/>
          <w:sz w:val="24"/>
          <w:szCs w:val="24"/>
          <w:lang w:bidi="ar-IQ"/>
        </w:rPr>
        <w:t>“</w:t>
      </w:r>
      <w:r w:rsidR="00F55A92" w:rsidRPr="00541335">
        <w:rPr>
          <w:rFonts w:ascii="Unikurd Web" w:eastAsia="Times New Roman" w:hAnsi="Unikurd Web" w:cs="Unikurd Web"/>
          <w:color w:val="000000" w:themeColor="text1"/>
          <w:sz w:val="24"/>
          <w:szCs w:val="24"/>
          <w:lang w:bidi="ar-IQ"/>
        </w:rPr>
        <w:t>A general, whether principled or not, official or not, who flees or openly declares himself principleless, whether voluntarily or under duress, will still be subject to punishment,</w:t>
      </w:r>
      <w:r w:rsidRPr="00541335">
        <w:rPr>
          <w:rFonts w:ascii="Unikurd Web" w:eastAsia="Times New Roman" w:hAnsi="Unikurd Web" w:cs="Unikurd Web"/>
          <w:color w:val="000000" w:themeColor="text1"/>
          <w:sz w:val="24"/>
          <w:szCs w:val="24"/>
          <w:lang w:bidi="ar-IQ"/>
        </w:rPr>
        <w:t>” t</w:t>
      </w:r>
      <w:r w:rsidR="00F55A92" w:rsidRPr="00541335">
        <w:rPr>
          <w:rFonts w:ascii="Unikurd Web" w:eastAsia="Times New Roman" w:hAnsi="Unikurd Web" w:cs="Unikurd Web"/>
          <w:color w:val="000000" w:themeColor="text1"/>
          <w:sz w:val="24"/>
          <w:szCs w:val="24"/>
          <w:lang w:bidi="ar-IQ"/>
        </w:rPr>
        <w:t>he boy in pantaloons replied.</w:t>
      </w:r>
    </w:p>
    <w:p w14:paraId="08576E75" w14:textId="77777777" w:rsidR="00C919A4" w:rsidRPr="00541335" w:rsidRDefault="00F55A92" w:rsidP="00C919A4">
      <w:pPr>
        <w:spacing w:line="360" w:lineRule="auto"/>
        <w:rPr>
          <w:rFonts w:ascii="Unikurd Web" w:eastAsia="Times New Roman" w:hAnsi="Unikurd Web" w:cs="Unikurd Web"/>
          <w:color w:val="000000" w:themeColor="text1"/>
          <w:sz w:val="24"/>
          <w:szCs w:val="24"/>
          <w:lang w:bidi="ar-IQ"/>
        </w:rPr>
      </w:pPr>
      <w:r w:rsidRPr="00541335">
        <w:rPr>
          <w:rFonts w:ascii="Unikurd Web" w:eastAsia="Times New Roman" w:hAnsi="Unikurd Web" w:cs="Unikurd Web"/>
          <w:color w:val="000000" w:themeColor="text1"/>
          <w:sz w:val="24"/>
          <w:szCs w:val="24"/>
          <w:lang w:bidi="ar-IQ"/>
        </w:rPr>
        <w:t xml:space="preserve">The boy in traditional attire inquired, </w:t>
      </w:r>
      <w:r w:rsidR="00C919A4" w:rsidRPr="00541335">
        <w:rPr>
          <w:rFonts w:ascii="Unikurd Web" w:eastAsia="Times New Roman" w:hAnsi="Unikurd Web" w:cs="Unikurd Web"/>
          <w:color w:val="000000" w:themeColor="text1"/>
          <w:sz w:val="24"/>
          <w:szCs w:val="24"/>
          <w:lang w:bidi="ar-IQ"/>
        </w:rPr>
        <w:t>“</w:t>
      </w:r>
      <w:r w:rsidRPr="00541335">
        <w:rPr>
          <w:rFonts w:ascii="Unikurd Web" w:eastAsia="Times New Roman" w:hAnsi="Unikurd Web" w:cs="Unikurd Web"/>
          <w:color w:val="000000" w:themeColor="text1"/>
          <w:sz w:val="24"/>
          <w:szCs w:val="24"/>
          <w:lang w:bidi="ar-IQ"/>
        </w:rPr>
        <w:t>What kind of punishment?</w:t>
      </w:r>
      <w:r w:rsidR="00C919A4" w:rsidRPr="00541335">
        <w:rPr>
          <w:rFonts w:ascii="Unikurd Web" w:eastAsia="Times New Roman" w:hAnsi="Unikurd Web" w:cs="Unikurd Web"/>
          <w:color w:val="000000" w:themeColor="text1"/>
          <w:sz w:val="24"/>
          <w:szCs w:val="24"/>
          <w:lang w:bidi="ar-IQ"/>
        </w:rPr>
        <w:t>”</w:t>
      </w:r>
    </w:p>
    <w:p w14:paraId="242EFED6" w14:textId="187BBE27" w:rsidR="00F55A92" w:rsidRPr="00541335" w:rsidRDefault="00C919A4" w:rsidP="00C919A4">
      <w:pPr>
        <w:spacing w:line="360" w:lineRule="auto"/>
        <w:rPr>
          <w:rFonts w:ascii="Unikurd Web" w:eastAsia="Times New Roman" w:hAnsi="Unikurd Web" w:cs="Unikurd Web"/>
          <w:color w:val="000000" w:themeColor="text1"/>
          <w:sz w:val="24"/>
          <w:szCs w:val="24"/>
          <w:lang w:bidi="ar-IQ"/>
        </w:rPr>
      </w:pPr>
      <w:r w:rsidRPr="00541335">
        <w:rPr>
          <w:rFonts w:ascii="Unikurd Web" w:eastAsia="Times New Roman" w:hAnsi="Unikurd Web" w:cs="Unikurd Web"/>
          <w:color w:val="000000" w:themeColor="text1"/>
          <w:sz w:val="24"/>
          <w:szCs w:val="24"/>
          <w:lang w:bidi="ar-IQ"/>
        </w:rPr>
        <w:t>“</w:t>
      </w:r>
      <w:r w:rsidR="00F55A92" w:rsidRPr="00541335">
        <w:rPr>
          <w:rFonts w:ascii="Unikurd Web" w:eastAsia="Times New Roman" w:hAnsi="Unikurd Web" w:cs="Unikurd Web"/>
          <w:color w:val="000000" w:themeColor="text1"/>
          <w:sz w:val="24"/>
          <w:szCs w:val="24"/>
          <w:lang w:bidi="ar-IQ"/>
        </w:rPr>
        <w:t>The death penalty,</w:t>
      </w:r>
      <w:r w:rsidRPr="00541335">
        <w:rPr>
          <w:rFonts w:ascii="Unikurd Web" w:eastAsia="Times New Roman" w:hAnsi="Unikurd Web" w:cs="Unikurd Web"/>
          <w:color w:val="000000" w:themeColor="text1"/>
          <w:sz w:val="24"/>
          <w:szCs w:val="24"/>
          <w:lang w:bidi="ar-IQ"/>
        </w:rPr>
        <w:t>” t</w:t>
      </w:r>
      <w:r w:rsidR="00F55A92" w:rsidRPr="00541335">
        <w:rPr>
          <w:rFonts w:ascii="Unikurd Web" w:eastAsia="Times New Roman" w:hAnsi="Unikurd Web" w:cs="Unikurd Web"/>
          <w:color w:val="000000" w:themeColor="text1"/>
          <w:sz w:val="24"/>
          <w:szCs w:val="24"/>
          <w:lang w:bidi="ar-IQ"/>
        </w:rPr>
        <w:t>he boy in pantaloons responded.</w:t>
      </w:r>
    </w:p>
    <w:p w14:paraId="3C8C2ECF" w14:textId="0B5A911C" w:rsidR="00F55A92" w:rsidRPr="00541335" w:rsidRDefault="00F55A92" w:rsidP="00F55A92">
      <w:pPr>
        <w:spacing w:line="360" w:lineRule="auto"/>
        <w:rPr>
          <w:rFonts w:ascii="Unikurd Web" w:eastAsia="Times New Roman" w:hAnsi="Unikurd Web" w:cs="Unikurd Web"/>
          <w:color w:val="000000" w:themeColor="text1"/>
          <w:sz w:val="24"/>
          <w:szCs w:val="24"/>
          <w:lang w:bidi="ar-IQ"/>
        </w:rPr>
      </w:pPr>
      <w:r w:rsidRPr="00541335">
        <w:rPr>
          <w:rFonts w:ascii="Unikurd Web" w:eastAsia="Times New Roman" w:hAnsi="Unikurd Web" w:cs="Unikurd Web"/>
          <w:color w:val="000000" w:themeColor="text1"/>
          <w:sz w:val="24"/>
          <w:szCs w:val="24"/>
          <w:lang w:bidi="ar-IQ"/>
        </w:rPr>
        <w:t xml:space="preserve">The boy in traditional attire asked, </w:t>
      </w:r>
      <w:r w:rsidR="00C919A4" w:rsidRPr="00541335">
        <w:rPr>
          <w:rFonts w:ascii="Unikurd Web" w:eastAsia="Times New Roman" w:hAnsi="Unikurd Web" w:cs="Unikurd Web"/>
          <w:color w:val="000000" w:themeColor="text1"/>
          <w:sz w:val="24"/>
          <w:szCs w:val="24"/>
          <w:lang w:bidi="ar-IQ"/>
        </w:rPr>
        <w:t>“</w:t>
      </w:r>
      <w:r w:rsidRPr="00541335">
        <w:rPr>
          <w:rFonts w:ascii="Unikurd Web" w:eastAsia="Times New Roman" w:hAnsi="Unikurd Web" w:cs="Unikurd Web"/>
          <w:color w:val="000000" w:themeColor="text1"/>
          <w:sz w:val="24"/>
          <w:szCs w:val="24"/>
          <w:lang w:bidi="ar-IQ"/>
        </w:rPr>
        <w:t>Who has the authority to issue the penalty?</w:t>
      </w:r>
      <w:r w:rsidR="00C919A4" w:rsidRPr="00541335">
        <w:rPr>
          <w:rFonts w:ascii="Unikurd Web" w:eastAsia="Times New Roman" w:hAnsi="Unikurd Web" w:cs="Unikurd Web"/>
          <w:color w:val="000000" w:themeColor="text1"/>
          <w:sz w:val="24"/>
          <w:szCs w:val="24"/>
          <w:lang w:bidi="ar-IQ"/>
        </w:rPr>
        <w:t>”</w:t>
      </w:r>
    </w:p>
    <w:p w14:paraId="56273D6D" w14:textId="0D65246D" w:rsidR="00F55A92" w:rsidRPr="00541335" w:rsidRDefault="00F55A92" w:rsidP="00F55A92">
      <w:pPr>
        <w:spacing w:line="360" w:lineRule="auto"/>
        <w:rPr>
          <w:rFonts w:ascii="Unikurd Web" w:eastAsia="Times New Roman" w:hAnsi="Unikurd Web" w:cs="Unikurd Web"/>
          <w:color w:val="000000" w:themeColor="text1"/>
          <w:sz w:val="24"/>
          <w:szCs w:val="24"/>
          <w:lang w:bidi="ar-IQ"/>
        </w:rPr>
      </w:pPr>
      <w:r w:rsidRPr="00541335">
        <w:rPr>
          <w:rFonts w:ascii="Unikurd Web" w:eastAsia="Times New Roman" w:hAnsi="Unikurd Web" w:cs="Unikurd Web"/>
          <w:color w:val="000000" w:themeColor="text1"/>
          <w:sz w:val="24"/>
          <w:szCs w:val="24"/>
          <w:lang w:bidi="ar-IQ"/>
        </w:rPr>
        <w:t xml:space="preserve">The boy in pantaloons answered, </w:t>
      </w:r>
      <w:r w:rsidR="00C919A4" w:rsidRPr="00541335">
        <w:rPr>
          <w:rFonts w:ascii="Unikurd Web" w:eastAsia="Times New Roman" w:hAnsi="Unikurd Web" w:cs="Unikurd Web"/>
          <w:color w:val="000000" w:themeColor="text1"/>
          <w:sz w:val="24"/>
          <w:szCs w:val="24"/>
          <w:lang w:bidi="ar-IQ"/>
        </w:rPr>
        <w:t>“</w:t>
      </w:r>
      <w:r w:rsidRPr="00541335">
        <w:rPr>
          <w:rFonts w:ascii="Unikurd Web" w:eastAsia="Times New Roman" w:hAnsi="Unikurd Web" w:cs="Unikurd Web"/>
          <w:color w:val="000000" w:themeColor="text1"/>
          <w:sz w:val="24"/>
          <w:szCs w:val="24"/>
          <w:lang w:bidi="ar-IQ"/>
        </w:rPr>
        <w:t>Either his soldiers or his nation.</w:t>
      </w:r>
      <w:r w:rsidR="00C919A4" w:rsidRPr="00541335">
        <w:rPr>
          <w:rFonts w:ascii="Unikurd Web" w:eastAsia="Times New Roman" w:hAnsi="Unikurd Web" w:cs="Unikurd Web"/>
          <w:color w:val="000000" w:themeColor="text1"/>
          <w:sz w:val="24"/>
          <w:szCs w:val="24"/>
          <w:lang w:bidi="ar-IQ"/>
        </w:rPr>
        <w:t>”</w:t>
      </w:r>
    </w:p>
    <w:p w14:paraId="5E00BBF6" w14:textId="77777777" w:rsidR="00C919A4" w:rsidRPr="00541335" w:rsidRDefault="00F55A92" w:rsidP="00C919A4">
      <w:pPr>
        <w:spacing w:line="360" w:lineRule="auto"/>
        <w:rPr>
          <w:rFonts w:ascii="Unikurd Web" w:eastAsia="Times New Roman" w:hAnsi="Unikurd Web" w:cs="Unikurd Web"/>
          <w:color w:val="000000" w:themeColor="text1"/>
          <w:sz w:val="24"/>
          <w:szCs w:val="24"/>
          <w:lang w:bidi="ar-IQ"/>
        </w:rPr>
      </w:pPr>
      <w:r w:rsidRPr="00541335">
        <w:rPr>
          <w:rFonts w:ascii="Unikurd Web" w:eastAsia="Times New Roman" w:hAnsi="Unikurd Web" w:cs="Unikurd Web"/>
          <w:color w:val="000000" w:themeColor="text1"/>
          <w:sz w:val="24"/>
          <w:szCs w:val="24"/>
          <w:lang w:bidi="ar-IQ"/>
        </w:rPr>
        <w:t xml:space="preserve">The boy in traditional attire questioned further, </w:t>
      </w:r>
      <w:r w:rsidR="00C919A4" w:rsidRPr="00541335">
        <w:rPr>
          <w:rFonts w:ascii="Unikurd Web" w:eastAsia="Times New Roman" w:hAnsi="Unikurd Web" w:cs="Unikurd Web"/>
          <w:color w:val="000000" w:themeColor="text1"/>
          <w:sz w:val="24"/>
          <w:szCs w:val="24"/>
          <w:lang w:bidi="ar-IQ"/>
        </w:rPr>
        <w:t>“</w:t>
      </w:r>
      <w:r w:rsidRPr="00541335">
        <w:rPr>
          <w:rFonts w:ascii="Unikurd Web" w:eastAsia="Times New Roman" w:hAnsi="Unikurd Web" w:cs="Unikurd Web"/>
          <w:color w:val="000000" w:themeColor="text1"/>
          <w:sz w:val="24"/>
          <w:szCs w:val="24"/>
          <w:lang w:bidi="ar-IQ"/>
        </w:rPr>
        <w:t>Who will carry out the penalty?</w:t>
      </w:r>
      <w:r w:rsidR="00C919A4" w:rsidRPr="00541335">
        <w:rPr>
          <w:rFonts w:ascii="Unikurd Web" w:eastAsia="Times New Roman" w:hAnsi="Unikurd Web" w:cs="Unikurd Web"/>
          <w:color w:val="000000" w:themeColor="text1"/>
          <w:sz w:val="24"/>
          <w:szCs w:val="24"/>
          <w:lang w:bidi="ar-IQ"/>
        </w:rPr>
        <w:t>”</w:t>
      </w:r>
    </w:p>
    <w:p w14:paraId="4246CD62" w14:textId="628D7426" w:rsidR="00F55A92" w:rsidRPr="00541335" w:rsidRDefault="00C919A4" w:rsidP="00C919A4">
      <w:pPr>
        <w:spacing w:line="360" w:lineRule="auto"/>
        <w:rPr>
          <w:rFonts w:ascii="Unikurd Web" w:eastAsia="Times New Roman" w:hAnsi="Unikurd Web" w:cs="Unikurd Web"/>
          <w:color w:val="000000" w:themeColor="text1"/>
          <w:sz w:val="24"/>
          <w:szCs w:val="24"/>
          <w:lang w:bidi="ar-IQ"/>
        </w:rPr>
      </w:pPr>
      <w:r w:rsidRPr="00541335">
        <w:rPr>
          <w:rFonts w:ascii="Unikurd Web" w:eastAsia="Times New Roman" w:hAnsi="Unikurd Web" w:cs="Unikurd Web"/>
          <w:color w:val="000000" w:themeColor="text1"/>
          <w:sz w:val="24"/>
          <w:szCs w:val="24"/>
          <w:lang w:bidi="ar-IQ"/>
        </w:rPr>
        <w:t>“</w:t>
      </w:r>
      <w:r w:rsidR="00F55A92" w:rsidRPr="00541335">
        <w:rPr>
          <w:rFonts w:ascii="Unikurd Web" w:eastAsia="Times New Roman" w:hAnsi="Unikurd Web" w:cs="Unikurd Web"/>
          <w:color w:val="000000" w:themeColor="text1"/>
          <w:sz w:val="24"/>
          <w:szCs w:val="24"/>
          <w:lang w:bidi="ar-IQ"/>
        </w:rPr>
        <w:t>If he's not an official general, it would be carried out by his nation,</w:t>
      </w:r>
      <w:r w:rsidRPr="00541335">
        <w:rPr>
          <w:rFonts w:ascii="Unikurd Web" w:eastAsia="Times New Roman" w:hAnsi="Unikurd Web" w:cs="Unikurd Web"/>
          <w:color w:val="000000" w:themeColor="text1"/>
          <w:sz w:val="24"/>
          <w:szCs w:val="24"/>
          <w:lang w:bidi="ar-IQ"/>
        </w:rPr>
        <w:t>” t</w:t>
      </w:r>
      <w:r w:rsidR="00F55A92" w:rsidRPr="00541335">
        <w:rPr>
          <w:rFonts w:ascii="Unikurd Web" w:eastAsia="Times New Roman" w:hAnsi="Unikurd Web" w:cs="Unikurd Web"/>
          <w:color w:val="000000" w:themeColor="text1"/>
          <w:sz w:val="24"/>
          <w:szCs w:val="24"/>
          <w:lang w:bidi="ar-IQ"/>
        </w:rPr>
        <w:t>he boy in pantaloons responded.</w:t>
      </w:r>
    </w:p>
    <w:p w14:paraId="07178362" w14:textId="77777777" w:rsidR="00C919A4" w:rsidRPr="00541335" w:rsidRDefault="00F55A92" w:rsidP="00C919A4">
      <w:pPr>
        <w:spacing w:line="360" w:lineRule="auto"/>
        <w:rPr>
          <w:rFonts w:ascii="Unikurd Web" w:eastAsia="Times New Roman" w:hAnsi="Unikurd Web" w:cs="Unikurd Web"/>
          <w:color w:val="000000" w:themeColor="text1"/>
          <w:sz w:val="24"/>
          <w:szCs w:val="24"/>
          <w:lang w:bidi="ar-IQ"/>
        </w:rPr>
      </w:pPr>
      <w:r w:rsidRPr="00541335">
        <w:rPr>
          <w:rFonts w:ascii="Unikurd Web" w:eastAsia="Times New Roman" w:hAnsi="Unikurd Web" w:cs="Unikurd Web"/>
          <w:color w:val="000000" w:themeColor="text1"/>
          <w:sz w:val="24"/>
          <w:szCs w:val="24"/>
          <w:lang w:bidi="ar-IQ"/>
        </w:rPr>
        <w:t xml:space="preserve">The boy in traditional attire asked, </w:t>
      </w:r>
      <w:r w:rsidR="00C919A4" w:rsidRPr="00541335">
        <w:rPr>
          <w:rFonts w:ascii="Unikurd Web" w:eastAsia="Times New Roman" w:hAnsi="Unikurd Web" w:cs="Unikurd Web"/>
          <w:color w:val="000000" w:themeColor="text1"/>
          <w:sz w:val="24"/>
          <w:szCs w:val="24"/>
          <w:lang w:bidi="ar-IQ"/>
        </w:rPr>
        <w:t>“</w:t>
      </w:r>
      <w:r w:rsidRPr="00541335">
        <w:rPr>
          <w:rFonts w:ascii="Unikurd Web" w:eastAsia="Times New Roman" w:hAnsi="Unikurd Web" w:cs="Unikurd Web"/>
          <w:color w:val="000000" w:themeColor="text1"/>
          <w:sz w:val="24"/>
          <w:szCs w:val="24"/>
          <w:lang w:bidi="ar-IQ"/>
        </w:rPr>
        <w:t>What if he is an official general?</w:t>
      </w:r>
      <w:r w:rsidR="00C919A4" w:rsidRPr="00541335">
        <w:rPr>
          <w:rFonts w:ascii="Unikurd Web" w:eastAsia="Times New Roman" w:hAnsi="Unikurd Web" w:cs="Unikurd Web"/>
          <w:color w:val="000000" w:themeColor="text1"/>
          <w:sz w:val="24"/>
          <w:szCs w:val="24"/>
          <w:lang w:bidi="ar-IQ"/>
        </w:rPr>
        <w:t>”</w:t>
      </w:r>
    </w:p>
    <w:p w14:paraId="45D9310B" w14:textId="54039A48" w:rsidR="00F55A92" w:rsidRPr="00541335" w:rsidRDefault="00C919A4" w:rsidP="00C919A4">
      <w:pPr>
        <w:spacing w:line="360" w:lineRule="auto"/>
        <w:rPr>
          <w:rFonts w:ascii="Unikurd Web" w:eastAsia="Times New Roman" w:hAnsi="Unikurd Web" w:cs="Unikurd Web"/>
          <w:color w:val="000000" w:themeColor="text1"/>
          <w:sz w:val="24"/>
          <w:szCs w:val="24"/>
          <w:lang w:bidi="ar-IQ"/>
        </w:rPr>
      </w:pPr>
      <w:r w:rsidRPr="00541335">
        <w:rPr>
          <w:rFonts w:ascii="Unikurd Web" w:eastAsia="Times New Roman" w:hAnsi="Unikurd Web" w:cs="Unikurd Web"/>
          <w:color w:val="000000" w:themeColor="text1"/>
          <w:sz w:val="24"/>
          <w:szCs w:val="24"/>
          <w:lang w:bidi="ar-IQ"/>
        </w:rPr>
        <w:t>“</w:t>
      </w:r>
      <w:r w:rsidR="00F55A92" w:rsidRPr="00541335">
        <w:rPr>
          <w:rFonts w:ascii="Unikurd Web" w:eastAsia="Times New Roman" w:hAnsi="Unikurd Web" w:cs="Unikurd Web"/>
          <w:color w:val="000000" w:themeColor="text1"/>
          <w:sz w:val="24"/>
          <w:szCs w:val="24"/>
          <w:lang w:bidi="ar-IQ"/>
        </w:rPr>
        <w:t>Then it would be an ailing soldier,</w:t>
      </w:r>
      <w:r w:rsidRPr="00541335">
        <w:rPr>
          <w:rFonts w:ascii="Unikurd Web" w:eastAsia="Times New Roman" w:hAnsi="Unikurd Web" w:cs="Unikurd Web"/>
          <w:color w:val="000000" w:themeColor="text1"/>
          <w:sz w:val="24"/>
          <w:szCs w:val="24"/>
          <w:lang w:bidi="ar-IQ"/>
        </w:rPr>
        <w:t xml:space="preserve">” </w:t>
      </w:r>
      <w:r w:rsidR="00F55A92" w:rsidRPr="00541335">
        <w:rPr>
          <w:rFonts w:ascii="Unikurd Web" w:eastAsia="Times New Roman" w:hAnsi="Unikurd Web" w:cs="Unikurd Web"/>
          <w:color w:val="000000" w:themeColor="text1"/>
          <w:sz w:val="24"/>
          <w:szCs w:val="24"/>
          <w:lang w:bidi="ar-IQ"/>
        </w:rPr>
        <w:t>the boy in pantaloons replied.</w:t>
      </w:r>
    </w:p>
    <w:p w14:paraId="55056AAA" w14:textId="112A44EF" w:rsidR="00F55A92" w:rsidRPr="00541335" w:rsidRDefault="00F55A92" w:rsidP="00F55A92">
      <w:pPr>
        <w:spacing w:line="360" w:lineRule="auto"/>
        <w:rPr>
          <w:rFonts w:ascii="Unikurd Web" w:eastAsia="Times New Roman" w:hAnsi="Unikurd Web" w:cs="Unikurd Web"/>
          <w:color w:val="000000" w:themeColor="text1"/>
          <w:sz w:val="24"/>
          <w:szCs w:val="24"/>
          <w:lang w:bidi="ar-IQ"/>
        </w:rPr>
      </w:pPr>
      <w:r w:rsidRPr="00541335">
        <w:rPr>
          <w:rFonts w:ascii="Unikurd Web" w:eastAsia="Times New Roman" w:hAnsi="Unikurd Web" w:cs="Unikurd Web"/>
          <w:color w:val="000000" w:themeColor="text1"/>
          <w:sz w:val="24"/>
          <w:szCs w:val="24"/>
          <w:lang w:bidi="ar-IQ"/>
        </w:rPr>
        <w:t xml:space="preserve">The boy in traditional attire sought clarification, </w:t>
      </w:r>
      <w:r w:rsidR="00C919A4" w:rsidRPr="00541335">
        <w:rPr>
          <w:rFonts w:ascii="Unikurd Web" w:eastAsia="Times New Roman" w:hAnsi="Unikurd Web" w:cs="Unikurd Web"/>
          <w:color w:val="000000" w:themeColor="text1"/>
          <w:sz w:val="24"/>
          <w:szCs w:val="24"/>
          <w:lang w:bidi="ar-IQ"/>
        </w:rPr>
        <w:t>“</w:t>
      </w:r>
      <w:r w:rsidRPr="00541335">
        <w:rPr>
          <w:rFonts w:ascii="Unikurd Web" w:eastAsia="Times New Roman" w:hAnsi="Unikurd Web" w:cs="Unikurd Web"/>
          <w:color w:val="000000" w:themeColor="text1"/>
          <w:sz w:val="24"/>
          <w:szCs w:val="24"/>
          <w:lang w:bidi="ar-IQ"/>
        </w:rPr>
        <w:t>Why?</w:t>
      </w:r>
      <w:r w:rsidR="00C919A4" w:rsidRPr="00541335">
        <w:rPr>
          <w:rFonts w:ascii="Unikurd Web" w:eastAsia="Times New Roman" w:hAnsi="Unikurd Web" w:cs="Unikurd Web"/>
          <w:color w:val="000000" w:themeColor="text1"/>
          <w:sz w:val="24"/>
          <w:szCs w:val="24"/>
          <w:lang w:bidi="ar-IQ"/>
        </w:rPr>
        <w:t>”</w:t>
      </w:r>
    </w:p>
    <w:p w14:paraId="00CFAA25" w14:textId="701DAD42" w:rsidR="00F55A92" w:rsidRPr="00541335" w:rsidRDefault="00C919A4" w:rsidP="00F55A92">
      <w:pPr>
        <w:spacing w:line="360" w:lineRule="auto"/>
        <w:rPr>
          <w:rFonts w:ascii="Unikurd Web" w:eastAsia="Times New Roman" w:hAnsi="Unikurd Web" w:cs="Unikurd Web"/>
          <w:color w:val="000000" w:themeColor="text1"/>
          <w:sz w:val="24"/>
          <w:szCs w:val="24"/>
          <w:lang w:bidi="ar-IQ"/>
        </w:rPr>
      </w:pPr>
      <w:r w:rsidRPr="00541335">
        <w:rPr>
          <w:rFonts w:ascii="Unikurd Web" w:eastAsia="Times New Roman" w:hAnsi="Unikurd Web" w:cs="Unikurd Web"/>
          <w:color w:val="000000" w:themeColor="text1"/>
          <w:sz w:val="24"/>
          <w:szCs w:val="24"/>
          <w:lang w:bidi="ar-IQ"/>
        </w:rPr>
        <w:t>“</w:t>
      </w:r>
      <w:r w:rsidR="00F55A92" w:rsidRPr="00541335">
        <w:rPr>
          <w:rFonts w:ascii="Unikurd Web" w:eastAsia="Times New Roman" w:hAnsi="Unikurd Web" w:cs="Unikurd Web"/>
          <w:color w:val="000000" w:themeColor="text1"/>
          <w:sz w:val="24"/>
          <w:szCs w:val="24"/>
          <w:lang w:bidi="ar-IQ"/>
        </w:rPr>
        <w:t>Why, you wonder? To shoot at him,</w:t>
      </w:r>
      <w:r w:rsidRPr="00541335">
        <w:rPr>
          <w:rFonts w:ascii="Unikurd Web" w:eastAsia="Times New Roman" w:hAnsi="Unikurd Web" w:cs="Unikurd Web"/>
          <w:color w:val="000000" w:themeColor="text1"/>
          <w:sz w:val="24"/>
          <w:szCs w:val="24"/>
          <w:lang w:bidi="ar-IQ"/>
        </w:rPr>
        <w:t xml:space="preserve">” </w:t>
      </w:r>
      <w:r w:rsidR="00F55A92" w:rsidRPr="00541335">
        <w:rPr>
          <w:rFonts w:ascii="Unikurd Web" w:eastAsia="Times New Roman" w:hAnsi="Unikurd Web" w:cs="Unikurd Web"/>
          <w:color w:val="000000" w:themeColor="text1"/>
          <w:sz w:val="24"/>
          <w:szCs w:val="24"/>
          <w:lang w:bidi="ar-IQ"/>
        </w:rPr>
        <w:t>the boy in pantaloons replied.</w:t>
      </w:r>
    </w:p>
    <w:p w14:paraId="2EAF4AAC" w14:textId="77777777" w:rsidR="0095360F" w:rsidRPr="00541335" w:rsidRDefault="00F55A92" w:rsidP="0095360F">
      <w:pPr>
        <w:spacing w:line="360" w:lineRule="auto"/>
        <w:rPr>
          <w:rFonts w:ascii="Unikurd Web" w:eastAsia="Times New Roman" w:hAnsi="Unikurd Web" w:cs="Unikurd Web"/>
          <w:color w:val="000000" w:themeColor="text1"/>
          <w:sz w:val="24"/>
          <w:szCs w:val="24"/>
          <w:lang w:bidi="ar-IQ"/>
        </w:rPr>
      </w:pPr>
      <w:r w:rsidRPr="00541335">
        <w:rPr>
          <w:rFonts w:ascii="Unikurd Web" w:eastAsia="Times New Roman" w:hAnsi="Unikurd Web" w:cs="Unikurd Web"/>
          <w:color w:val="000000" w:themeColor="text1"/>
          <w:sz w:val="24"/>
          <w:szCs w:val="24"/>
          <w:lang w:bidi="ar-IQ"/>
        </w:rPr>
        <w:t xml:space="preserve">The boy in traditional attire pressed further, </w:t>
      </w:r>
      <w:r w:rsidR="00C919A4" w:rsidRPr="00541335">
        <w:rPr>
          <w:rFonts w:ascii="Unikurd Web" w:eastAsia="Times New Roman" w:hAnsi="Unikurd Web" w:cs="Unikurd Web"/>
          <w:color w:val="000000" w:themeColor="text1"/>
          <w:sz w:val="24"/>
          <w:szCs w:val="24"/>
          <w:lang w:bidi="ar-IQ"/>
        </w:rPr>
        <w:t>“</w:t>
      </w:r>
      <w:r w:rsidRPr="00541335">
        <w:rPr>
          <w:rFonts w:ascii="Unikurd Web" w:eastAsia="Times New Roman" w:hAnsi="Unikurd Web" w:cs="Unikurd Web"/>
          <w:color w:val="000000" w:themeColor="text1"/>
          <w:sz w:val="24"/>
          <w:szCs w:val="24"/>
          <w:lang w:bidi="ar-IQ"/>
        </w:rPr>
        <w:t>Why choose an ailing soldier when a healthy one could do it?</w:t>
      </w:r>
      <w:r w:rsidR="00C919A4" w:rsidRPr="00541335">
        <w:rPr>
          <w:rFonts w:ascii="Unikurd Web" w:eastAsia="Times New Roman" w:hAnsi="Unikurd Web" w:cs="Unikurd Web"/>
          <w:color w:val="000000" w:themeColor="text1"/>
          <w:sz w:val="24"/>
          <w:szCs w:val="24"/>
          <w:lang w:bidi="ar-IQ"/>
        </w:rPr>
        <w:t>”</w:t>
      </w:r>
    </w:p>
    <w:p w14:paraId="73E78CF0" w14:textId="1A1F162F" w:rsidR="00F55A92" w:rsidRPr="00541335" w:rsidRDefault="0095360F" w:rsidP="0095360F">
      <w:pPr>
        <w:spacing w:line="360" w:lineRule="auto"/>
        <w:rPr>
          <w:rFonts w:ascii="Unikurd Web" w:eastAsia="Times New Roman" w:hAnsi="Unikurd Web" w:cs="Unikurd Web"/>
          <w:color w:val="000000" w:themeColor="text1"/>
          <w:sz w:val="24"/>
          <w:szCs w:val="24"/>
          <w:lang w:bidi="ar-IQ"/>
        </w:rPr>
      </w:pPr>
      <w:r w:rsidRPr="00541335">
        <w:rPr>
          <w:rFonts w:ascii="Unikurd Web" w:eastAsia="Times New Roman" w:hAnsi="Unikurd Web" w:cs="Unikurd Web"/>
          <w:color w:val="000000" w:themeColor="text1"/>
          <w:sz w:val="24"/>
          <w:szCs w:val="24"/>
          <w:lang w:bidi="ar-IQ"/>
        </w:rPr>
        <w:t>“</w:t>
      </w:r>
      <w:r w:rsidR="00F55A92" w:rsidRPr="00541335">
        <w:rPr>
          <w:rFonts w:ascii="Unikurd Web" w:eastAsia="Times New Roman" w:hAnsi="Unikurd Web" w:cs="Unikurd Web"/>
          <w:color w:val="000000" w:themeColor="text1"/>
          <w:sz w:val="24"/>
          <w:szCs w:val="24"/>
          <w:lang w:bidi="ar-IQ"/>
        </w:rPr>
        <w:t>He could,</w:t>
      </w:r>
      <w:r w:rsidRPr="00541335">
        <w:rPr>
          <w:rFonts w:ascii="Unikurd Web" w:eastAsia="Times New Roman" w:hAnsi="Unikurd Web" w:cs="Unikurd Web"/>
          <w:color w:val="000000" w:themeColor="text1"/>
          <w:sz w:val="24"/>
          <w:szCs w:val="24"/>
          <w:lang w:bidi="ar-IQ"/>
        </w:rPr>
        <w:t>”</w:t>
      </w:r>
      <w:r w:rsidR="00F55A92" w:rsidRPr="00541335">
        <w:rPr>
          <w:rFonts w:ascii="Unikurd Web" w:eastAsia="Times New Roman" w:hAnsi="Unikurd Web" w:cs="Unikurd Web"/>
          <w:color w:val="000000" w:themeColor="text1"/>
          <w:sz w:val="24"/>
          <w:szCs w:val="24"/>
          <w:lang w:bidi="ar-IQ"/>
        </w:rPr>
        <w:t xml:space="preserve"> the boy in pantaloons conceded.</w:t>
      </w:r>
    </w:p>
    <w:p w14:paraId="6538027F" w14:textId="74574EBD" w:rsidR="00F55A92" w:rsidRPr="00541335" w:rsidRDefault="00F55A92" w:rsidP="00674456">
      <w:pPr>
        <w:spacing w:line="360" w:lineRule="auto"/>
        <w:rPr>
          <w:rFonts w:ascii="Unikurd Web" w:eastAsia="Times New Roman" w:hAnsi="Unikurd Web" w:cs="Unikurd Web"/>
          <w:color w:val="000000" w:themeColor="text1"/>
          <w:sz w:val="24"/>
          <w:szCs w:val="24"/>
          <w:lang w:bidi="ar-IQ"/>
        </w:rPr>
      </w:pPr>
      <w:r w:rsidRPr="00541335">
        <w:rPr>
          <w:rFonts w:ascii="Unikurd Web" w:eastAsia="Times New Roman" w:hAnsi="Unikurd Web" w:cs="Unikurd Web"/>
          <w:color w:val="000000" w:themeColor="text1"/>
          <w:sz w:val="24"/>
          <w:szCs w:val="24"/>
          <w:lang w:bidi="ar-IQ"/>
        </w:rPr>
        <w:t xml:space="preserve">The boy in traditional attire continued to inquire, </w:t>
      </w:r>
      <w:r w:rsidR="0095360F" w:rsidRPr="00541335">
        <w:rPr>
          <w:rFonts w:ascii="Unikurd Web" w:eastAsia="Times New Roman" w:hAnsi="Unikurd Web" w:cs="Unikurd Web"/>
          <w:color w:val="000000" w:themeColor="text1"/>
          <w:sz w:val="24"/>
          <w:szCs w:val="24"/>
          <w:lang w:bidi="ar-IQ"/>
        </w:rPr>
        <w:t>“</w:t>
      </w:r>
      <w:r w:rsidRPr="00541335">
        <w:rPr>
          <w:rFonts w:ascii="Unikurd Web" w:eastAsia="Times New Roman" w:hAnsi="Unikurd Web" w:cs="Unikurd Web"/>
          <w:color w:val="000000" w:themeColor="text1"/>
          <w:sz w:val="24"/>
          <w:szCs w:val="24"/>
          <w:lang w:bidi="ar-IQ"/>
        </w:rPr>
        <w:t>Then why opt for an ailing soldier?</w:t>
      </w:r>
      <w:r w:rsidR="0095360F" w:rsidRPr="00541335">
        <w:rPr>
          <w:rFonts w:ascii="Unikurd Web" w:eastAsia="Times New Roman" w:hAnsi="Unikurd Web" w:cs="Unikurd Web"/>
          <w:color w:val="000000" w:themeColor="text1"/>
          <w:sz w:val="24"/>
          <w:szCs w:val="24"/>
          <w:lang w:bidi="ar-IQ"/>
        </w:rPr>
        <w:t>”</w:t>
      </w:r>
    </w:p>
    <w:p w14:paraId="30C49BD4" w14:textId="20E8518C" w:rsidR="00F55A92" w:rsidRPr="00541335" w:rsidRDefault="0095360F" w:rsidP="00F55A92">
      <w:pPr>
        <w:spacing w:line="360" w:lineRule="auto"/>
        <w:rPr>
          <w:rFonts w:ascii="Unikurd Web" w:eastAsia="Times New Roman" w:hAnsi="Unikurd Web" w:cs="Unikurd Web"/>
          <w:color w:val="000000" w:themeColor="text1"/>
          <w:sz w:val="24"/>
          <w:szCs w:val="24"/>
          <w:lang w:bidi="ar-IQ"/>
        </w:rPr>
      </w:pPr>
      <w:r w:rsidRPr="00541335">
        <w:rPr>
          <w:rFonts w:ascii="Unikurd Web" w:eastAsia="Times New Roman" w:hAnsi="Unikurd Web" w:cs="Unikurd Web"/>
          <w:color w:val="000000" w:themeColor="text1"/>
          <w:sz w:val="24"/>
          <w:szCs w:val="24"/>
          <w:lang w:bidi="ar-IQ"/>
        </w:rPr>
        <w:t>“</w:t>
      </w:r>
      <w:r w:rsidR="00F55A92" w:rsidRPr="00541335">
        <w:rPr>
          <w:rFonts w:ascii="Unikurd Web" w:eastAsia="Times New Roman" w:hAnsi="Unikurd Web" w:cs="Unikurd Web"/>
          <w:color w:val="000000" w:themeColor="text1"/>
          <w:sz w:val="24"/>
          <w:szCs w:val="24"/>
          <w:lang w:bidi="ar-IQ"/>
        </w:rPr>
        <w:t xml:space="preserve">Because his illness is not his fault, sparing him from this act prevents his role from being compromised and his </w:t>
      </w:r>
      <w:r w:rsidR="00A30773" w:rsidRPr="00541335">
        <w:rPr>
          <w:rFonts w:ascii="Unikurd Web" w:eastAsia="Times New Roman" w:hAnsi="Unikurd Web" w:cs="Unikurd Web"/>
          <w:color w:val="000000" w:themeColor="text1"/>
          <w:sz w:val="24"/>
          <w:szCs w:val="24"/>
          <w:lang w:bidi="ar-IQ"/>
        </w:rPr>
        <w:t>honour</w:t>
      </w:r>
      <w:r w:rsidR="00F55A92" w:rsidRPr="00541335">
        <w:rPr>
          <w:rFonts w:ascii="Unikurd Web" w:eastAsia="Times New Roman" w:hAnsi="Unikurd Web" w:cs="Unikurd Web"/>
          <w:color w:val="000000" w:themeColor="text1"/>
          <w:sz w:val="24"/>
          <w:szCs w:val="24"/>
          <w:lang w:bidi="ar-IQ"/>
        </w:rPr>
        <w:t xml:space="preserve"> from being tarnished. It also ensures that the general faces the consequences of his cowardice, for wearing the insignias on his shoulders while behaving as a charlatan. It serves as an example for those who may contemplate following his cowardly path,</w:t>
      </w:r>
      <w:r w:rsidRPr="00541335">
        <w:rPr>
          <w:rFonts w:ascii="Unikurd Web" w:eastAsia="Times New Roman" w:hAnsi="Unikurd Web" w:cs="Unikurd Web"/>
          <w:color w:val="000000" w:themeColor="text1"/>
          <w:sz w:val="24"/>
          <w:szCs w:val="24"/>
          <w:lang w:bidi="ar-IQ"/>
        </w:rPr>
        <w:t>”</w:t>
      </w:r>
      <w:r w:rsidR="00F55A92" w:rsidRPr="00541335">
        <w:rPr>
          <w:rFonts w:ascii="Unikurd Web" w:eastAsia="Times New Roman" w:hAnsi="Unikurd Web" w:cs="Unikurd Web"/>
          <w:color w:val="000000" w:themeColor="text1"/>
          <w:sz w:val="24"/>
          <w:szCs w:val="24"/>
          <w:lang w:bidi="ar-IQ"/>
        </w:rPr>
        <w:t xml:space="preserve"> the boy in pantaloons explained.</w:t>
      </w:r>
    </w:p>
    <w:p w14:paraId="2C53C262" w14:textId="27D933C8" w:rsidR="00F55A92" w:rsidRPr="00541335" w:rsidRDefault="00F55A92" w:rsidP="00F55A92">
      <w:pPr>
        <w:spacing w:line="360" w:lineRule="auto"/>
        <w:rPr>
          <w:rFonts w:ascii="Unikurd Web" w:eastAsia="Times New Roman" w:hAnsi="Unikurd Web" w:cs="Unikurd Web"/>
          <w:color w:val="000000" w:themeColor="text1"/>
          <w:sz w:val="24"/>
          <w:szCs w:val="24"/>
          <w:lang w:bidi="ar-IQ"/>
        </w:rPr>
      </w:pPr>
      <w:r w:rsidRPr="00541335">
        <w:rPr>
          <w:rFonts w:ascii="Unikurd Web" w:eastAsia="Times New Roman" w:hAnsi="Unikurd Web" w:cs="Unikurd Web"/>
          <w:color w:val="000000" w:themeColor="text1"/>
          <w:sz w:val="24"/>
          <w:szCs w:val="24"/>
          <w:lang w:bidi="ar-IQ"/>
        </w:rPr>
        <w:t xml:space="preserve">The boy in traditional attire sought further clarification, </w:t>
      </w:r>
      <w:r w:rsidR="003F33AD" w:rsidRPr="00541335">
        <w:rPr>
          <w:rFonts w:ascii="Unikurd Web" w:eastAsia="Times New Roman" w:hAnsi="Unikurd Web" w:cs="Unikurd Web"/>
          <w:color w:val="000000" w:themeColor="text1"/>
          <w:sz w:val="24"/>
          <w:szCs w:val="24"/>
          <w:lang w:bidi="ar-IQ"/>
        </w:rPr>
        <w:t>“</w:t>
      </w:r>
      <w:r w:rsidRPr="00541335">
        <w:rPr>
          <w:rFonts w:ascii="Unikurd Web" w:eastAsia="Times New Roman" w:hAnsi="Unikurd Web" w:cs="Unikurd Web"/>
          <w:color w:val="000000" w:themeColor="text1"/>
          <w:sz w:val="24"/>
          <w:szCs w:val="24"/>
          <w:lang w:bidi="ar-IQ"/>
        </w:rPr>
        <w:t>Why?</w:t>
      </w:r>
      <w:r w:rsidR="003F33AD" w:rsidRPr="00541335">
        <w:rPr>
          <w:rFonts w:ascii="Unikurd Web" w:eastAsia="Times New Roman" w:hAnsi="Unikurd Web" w:cs="Unikurd Web"/>
          <w:color w:val="000000" w:themeColor="text1"/>
          <w:sz w:val="24"/>
          <w:szCs w:val="24"/>
          <w:lang w:bidi="ar-IQ"/>
        </w:rPr>
        <w:t>”</w:t>
      </w:r>
    </w:p>
    <w:p w14:paraId="6A979890" w14:textId="407FFED7" w:rsidR="00F55A92" w:rsidRPr="00541335" w:rsidRDefault="003F33AD" w:rsidP="00F55A92">
      <w:pPr>
        <w:spacing w:line="360" w:lineRule="auto"/>
        <w:rPr>
          <w:rFonts w:ascii="Unikurd Web" w:eastAsia="Times New Roman" w:hAnsi="Unikurd Web" w:cs="Unikurd Web"/>
          <w:color w:val="000000" w:themeColor="text1"/>
          <w:sz w:val="24"/>
          <w:szCs w:val="24"/>
          <w:lang w:bidi="ar-IQ"/>
        </w:rPr>
      </w:pPr>
      <w:r w:rsidRPr="00541335">
        <w:rPr>
          <w:rFonts w:ascii="Unikurd Web" w:eastAsia="Times New Roman" w:hAnsi="Unikurd Web" w:cs="Unikurd Web"/>
          <w:color w:val="000000" w:themeColor="text1"/>
          <w:sz w:val="24"/>
          <w:szCs w:val="24"/>
          <w:lang w:bidi="ar-IQ"/>
        </w:rPr>
        <w:t>“</w:t>
      </w:r>
      <w:r w:rsidR="00F55A92" w:rsidRPr="00541335">
        <w:rPr>
          <w:rFonts w:ascii="Unikurd Web" w:eastAsia="Times New Roman" w:hAnsi="Unikurd Web" w:cs="Unikurd Web"/>
          <w:color w:val="000000" w:themeColor="text1"/>
          <w:sz w:val="24"/>
          <w:szCs w:val="24"/>
          <w:lang w:bidi="ar-IQ"/>
        </w:rPr>
        <w:t xml:space="preserve">Why this way? Insignias should only be worn by those who are worthy, not to allow the general's uniform to be </w:t>
      </w:r>
      <w:r w:rsidR="00A30773" w:rsidRPr="00541335">
        <w:rPr>
          <w:rFonts w:ascii="Unikurd Web" w:eastAsia="Times New Roman" w:hAnsi="Unikurd Web" w:cs="Unikurd Web"/>
          <w:color w:val="000000" w:themeColor="text1"/>
          <w:sz w:val="24"/>
          <w:szCs w:val="24"/>
          <w:lang w:bidi="ar-IQ"/>
        </w:rPr>
        <w:t>dishonoured</w:t>
      </w:r>
      <w:r w:rsidR="00F55A92" w:rsidRPr="00541335">
        <w:rPr>
          <w:rFonts w:ascii="Unikurd Web" w:eastAsia="Times New Roman" w:hAnsi="Unikurd Web" w:cs="Unikurd Web"/>
          <w:color w:val="000000" w:themeColor="text1"/>
          <w:sz w:val="24"/>
          <w:szCs w:val="24"/>
          <w:lang w:bidi="ar-IQ"/>
        </w:rPr>
        <w:t xml:space="preserve"> by those who disrespect the army, homeland, citizens, and glory. We mustn't let cowardly and </w:t>
      </w:r>
      <w:r w:rsidR="00A30773" w:rsidRPr="00541335">
        <w:rPr>
          <w:rFonts w:ascii="Unikurd Web" w:eastAsia="Times New Roman" w:hAnsi="Unikurd Web" w:cs="Unikurd Web"/>
          <w:color w:val="000000" w:themeColor="text1"/>
          <w:sz w:val="24"/>
          <w:szCs w:val="24"/>
          <w:lang w:bidi="ar-IQ"/>
        </w:rPr>
        <w:t>un</w:t>
      </w:r>
      <w:r w:rsidR="00F55A92" w:rsidRPr="00541335">
        <w:rPr>
          <w:rFonts w:ascii="Unikurd Web" w:eastAsia="Times New Roman" w:hAnsi="Unikurd Web" w:cs="Unikurd Web"/>
          <w:color w:val="000000" w:themeColor="text1"/>
          <w:sz w:val="24"/>
          <w:szCs w:val="24"/>
          <w:lang w:bidi="ar-IQ"/>
        </w:rPr>
        <w:t>principled individuals wear the uniform. And illness should never be used as an excuse to prevent soldiers from protecting the homeland,</w:t>
      </w:r>
      <w:r w:rsidRPr="00541335">
        <w:rPr>
          <w:rFonts w:ascii="Unikurd Web" w:eastAsia="Times New Roman" w:hAnsi="Unikurd Web" w:cs="Unikurd Web"/>
          <w:color w:val="000000" w:themeColor="text1"/>
          <w:sz w:val="24"/>
          <w:szCs w:val="24"/>
          <w:lang w:bidi="ar-IQ"/>
        </w:rPr>
        <w:t>”</w:t>
      </w:r>
      <w:r w:rsidR="00F55A92" w:rsidRPr="00541335">
        <w:rPr>
          <w:rFonts w:ascii="Unikurd Web" w:eastAsia="Times New Roman" w:hAnsi="Unikurd Web" w:cs="Unikurd Web"/>
          <w:color w:val="000000" w:themeColor="text1"/>
          <w:sz w:val="24"/>
          <w:szCs w:val="24"/>
          <w:lang w:bidi="ar-IQ"/>
        </w:rPr>
        <w:t xml:space="preserve"> explained the boy in pantaloons.</w:t>
      </w:r>
    </w:p>
    <w:p w14:paraId="1645CE00" w14:textId="77777777" w:rsidR="003F33AD" w:rsidRPr="00541335" w:rsidRDefault="00F55A92" w:rsidP="003F33AD">
      <w:pPr>
        <w:spacing w:line="360" w:lineRule="auto"/>
        <w:rPr>
          <w:rFonts w:ascii="Unikurd Web" w:eastAsia="Times New Roman" w:hAnsi="Unikurd Web" w:cs="Unikurd Web"/>
          <w:color w:val="000000" w:themeColor="text1"/>
          <w:sz w:val="24"/>
          <w:szCs w:val="24"/>
          <w:lang w:bidi="ar-IQ"/>
        </w:rPr>
      </w:pPr>
      <w:r w:rsidRPr="00541335">
        <w:rPr>
          <w:rFonts w:ascii="Unikurd Web" w:eastAsia="Times New Roman" w:hAnsi="Unikurd Web" w:cs="Unikurd Web"/>
          <w:color w:val="000000" w:themeColor="text1"/>
          <w:sz w:val="24"/>
          <w:szCs w:val="24"/>
          <w:lang w:bidi="ar-IQ"/>
        </w:rPr>
        <w:t xml:space="preserve">The boy in traditional attire asked, </w:t>
      </w:r>
      <w:r w:rsidR="003F33AD" w:rsidRPr="00541335">
        <w:rPr>
          <w:rFonts w:ascii="Unikurd Web" w:eastAsia="Times New Roman" w:hAnsi="Unikurd Web" w:cs="Unikurd Web"/>
          <w:color w:val="000000" w:themeColor="text1"/>
          <w:sz w:val="24"/>
          <w:szCs w:val="24"/>
          <w:lang w:bidi="ar-IQ"/>
        </w:rPr>
        <w:t>“</w:t>
      </w:r>
      <w:r w:rsidRPr="00541335">
        <w:rPr>
          <w:rFonts w:ascii="Unikurd Web" w:eastAsia="Times New Roman" w:hAnsi="Unikurd Web" w:cs="Unikurd Web"/>
          <w:color w:val="000000" w:themeColor="text1"/>
          <w:sz w:val="24"/>
          <w:szCs w:val="24"/>
          <w:lang w:bidi="ar-IQ"/>
        </w:rPr>
        <w:t>What would happen if a nation or an army doesn't punish a cowardly general?</w:t>
      </w:r>
      <w:r w:rsidR="003F33AD" w:rsidRPr="00541335">
        <w:rPr>
          <w:rFonts w:ascii="Unikurd Web" w:eastAsia="Times New Roman" w:hAnsi="Unikurd Web" w:cs="Unikurd Web"/>
          <w:color w:val="000000" w:themeColor="text1"/>
          <w:sz w:val="24"/>
          <w:szCs w:val="24"/>
          <w:lang w:bidi="ar-IQ"/>
        </w:rPr>
        <w:t>”</w:t>
      </w:r>
    </w:p>
    <w:p w14:paraId="604871E1" w14:textId="77777777" w:rsidR="008A5DCB" w:rsidRPr="00541335" w:rsidRDefault="003F33AD" w:rsidP="008A5DCB">
      <w:pPr>
        <w:spacing w:line="360" w:lineRule="auto"/>
        <w:rPr>
          <w:rFonts w:ascii="Unikurd Web" w:eastAsia="Times New Roman" w:hAnsi="Unikurd Web" w:cs="Unikurd Web"/>
          <w:color w:val="000000" w:themeColor="text1"/>
          <w:sz w:val="24"/>
          <w:szCs w:val="24"/>
          <w:lang w:bidi="ar-IQ"/>
        </w:rPr>
      </w:pPr>
      <w:r w:rsidRPr="00541335">
        <w:rPr>
          <w:rFonts w:ascii="Unikurd Web" w:eastAsia="Times New Roman" w:hAnsi="Unikurd Web" w:cs="Unikurd Web"/>
          <w:color w:val="000000" w:themeColor="text1"/>
          <w:sz w:val="24"/>
          <w:szCs w:val="24"/>
          <w:lang w:bidi="ar-IQ"/>
        </w:rPr>
        <w:t>“</w:t>
      </w:r>
      <w:r w:rsidR="00F55A92" w:rsidRPr="00541335">
        <w:rPr>
          <w:rFonts w:ascii="Unikurd Web" w:eastAsia="Times New Roman" w:hAnsi="Unikurd Web" w:cs="Unikurd Web"/>
          <w:color w:val="000000" w:themeColor="text1"/>
          <w:sz w:val="24"/>
          <w:szCs w:val="24"/>
          <w:lang w:bidi="ar-IQ"/>
        </w:rPr>
        <w:t>Their destiny would be a series of failures,</w:t>
      </w:r>
      <w:r w:rsidRPr="00541335">
        <w:rPr>
          <w:rFonts w:ascii="Unikurd Web" w:eastAsia="Times New Roman" w:hAnsi="Unikurd Web" w:cs="Unikurd Web"/>
          <w:color w:val="000000" w:themeColor="text1"/>
          <w:sz w:val="24"/>
          <w:szCs w:val="24"/>
          <w:lang w:bidi="ar-IQ"/>
        </w:rPr>
        <w:t>”</w:t>
      </w:r>
      <w:r w:rsidR="00F55A92" w:rsidRPr="00541335">
        <w:rPr>
          <w:rFonts w:ascii="Unikurd Web" w:eastAsia="Times New Roman" w:hAnsi="Unikurd Web" w:cs="Unikurd Web"/>
          <w:color w:val="000000" w:themeColor="text1"/>
          <w:sz w:val="24"/>
          <w:szCs w:val="24"/>
          <w:lang w:bidi="ar-IQ"/>
        </w:rPr>
        <w:t xml:space="preserve"> replied the boy in pantaloons.</w:t>
      </w:r>
    </w:p>
    <w:p w14:paraId="4D853817" w14:textId="1F8B1FBB" w:rsidR="00F55A92" w:rsidRPr="00541335" w:rsidRDefault="008A5DCB" w:rsidP="008A5DCB">
      <w:pPr>
        <w:spacing w:line="360" w:lineRule="auto"/>
        <w:rPr>
          <w:rFonts w:ascii="Unikurd Web" w:eastAsia="Times New Roman" w:hAnsi="Unikurd Web" w:cs="Unikurd Web"/>
          <w:color w:val="000000" w:themeColor="text1"/>
          <w:sz w:val="24"/>
          <w:szCs w:val="24"/>
          <w:lang w:bidi="ar-IQ"/>
        </w:rPr>
      </w:pPr>
      <w:r w:rsidRPr="00541335">
        <w:rPr>
          <w:rFonts w:ascii="Unikurd Web" w:eastAsia="Times New Roman" w:hAnsi="Unikurd Web" w:cs="Unikurd Web"/>
          <w:color w:val="000000" w:themeColor="text1"/>
          <w:sz w:val="24"/>
          <w:szCs w:val="24"/>
          <w:lang w:bidi="ar-IQ"/>
        </w:rPr>
        <w:t>“</w:t>
      </w:r>
      <w:r w:rsidR="00F55A92" w:rsidRPr="00541335">
        <w:rPr>
          <w:rFonts w:ascii="Unikurd Web" w:eastAsia="Times New Roman" w:hAnsi="Unikurd Web" w:cs="Unikurd Web"/>
          <w:color w:val="000000" w:themeColor="text1"/>
          <w:sz w:val="24"/>
          <w:szCs w:val="24"/>
          <w:lang w:bidi="ar-IQ"/>
        </w:rPr>
        <w:t>Hey, kids, it's time to go now,</w:t>
      </w:r>
      <w:r w:rsidRPr="00541335">
        <w:rPr>
          <w:rFonts w:ascii="Unikurd Web" w:eastAsia="Times New Roman" w:hAnsi="Unikurd Web" w:cs="Unikurd Web"/>
          <w:color w:val="000000" w:themeColor="text1"/>
          <w:sz w:val="24"/>
          <w:szCs w:val="24"/>
          <w:lang w:bidi="ar-IQ"/>
        </w:rPr>
        <w:t>”</w:t>
      </w:r>
      <w:r w:rsidR="00F55A92" w:rsidRPr="00541335">
        <w:rPr>
          <w:rFonts w:ascii="Unikurd Web" w:eastAsia="Times New Roman" w:hAnsi="Unikurd Web" w:cs="Unikurd Web"/>
          <w:color w:val="000000" w:themeColor="text1"/>
          <w:sz w:val="24"/>
          <w:szCs w:val="24"/>
          <w:lang w:bidi="ar-IQ"/>
        </w:rPr>
        <w:t xml:space="preserve"> came the sudden call from Zêwan, the mosque's manager. The children, amidst the bustling crowd, struggled to navigate their way, their curiosity and numerous unanswered questions filling their minds. Kawan also followed them.</w:t>
      </w:r>
    </w:p>
    <w:p w14:paraId="5E88DDAF" w14:textId="08350D32" w:rsidR="00F55A92" w:rsidRPr="00541335" w:rsidRDefault="00F55A92" w:rsidP="00674456">
      <w:pPr>
        <w:spacing w:line="360" w:lineRule="auto"/>
        <w:rPr>
          <w:rFonts w:ascii="Unikurd Web" w:eastAsia="Times New Roman" w:hAnsi="Unikurd Web" w:cs="Unikurd Web"/>
          <w:color w:val="000000" w:themeColor="text1"/>
          <w:sz w:val="24"/>
          <w:szCs w:val="24"/>
          <w:lang w:bidi="ar-IQ"/>
        </w:rPr>
      </w:pPr>
      <w:r w:rsidRPr="00541335">
        <w:rPr>
          <w:rFonts w:ascii="Unikurd Web" w:eastAsia="Times New Roman" w:hAnsi="Unikurd Web" w:cs="Unikurd Web"/>
          <w:color w:val="000000" w:themeColor="text1"/>
          <w:sz w:val="24"/>
          <w:szCs w:val="24"/>
          <w:lang w:bidi="ar-IQ"/>
        </w:rPr>
        <w:t>It wasn't Friday, yet the mosque was teeming with people. Women frequently gathered outside the mosque, seeking information from the departing children.</w:t>
      </w:r>
    </w:p>
    <w:p w14:paraId="6E76EC64" w14:textId="2BE1A04F" w:rsidR="00F55A92" w:rsidRPr="00541335" w:rsidRDefault="00F55A92" w:rsidP="00674456">
      <w:pPr>
        <w:spacing w:line="360" w:lineRule="auto"/>
        <w:rPr>
          <w:rFonts w:ascii="Unikurd Web" w:eastAsia="Times New Roman" w:hAnsi="Unikurd Web" w:cs="Unikurd Web"/>
          <w:color w:val="000000" w:themeColor="text1"/>
          <w:sz w:val="24"/>
          <w:szCs w:val="24"/>
          <w:lang w:bidi="ar-IQ"/>
        </w:rPr>
      </w:pPr>
      <w:r w:rsidRPr="00541335">
        <w:rPr>
          <w:rFonts w:ascii="Unikurd Web" w:eastAsia="Times New Roman" w:hAnsi="Unikurd Web" w:cs="Unikurd Web"/>
          <w:color w:val="000000" w:themeColor="text1"/>
          <w:sz w:val="24"/>
          <w:szCs w:val="24"/>
          <w:lang w:bidi="ar-IQ"/>
        </w:rPr>
        <w:t>Through the door of the mosque's small Shorgeh room (where the dead body is washed), the undertaker could be seen. He was busy dressing the first martyr in a Kf</w:t>
      </w:r>
      <w:r w:rsidR="00C649BB" w:rsidRPr="00541335">
        <w:rPr>
          <w:rFonts w:ascii="Unikurd Web" w:eastAsia="Times New Roman" w:hAnsi="Unikurd Web" w:cs="Unikurd Web"/>
          <w:color w:val="000000" w:themeColor="text1"/>
          <w:sz w:val="24"/>
          <w:szCs w:val="24"/>
          <w:lang w:bidi="ar-IQ"/>
        </w:rPr>
        <w:t>n</w:t>
      </w:r>
      <w:r w:rsidRPr="00541335">
        <w:rPr>
          <w:rFonts w:ascii="Unikurd Web" w:eastAsia="Times New Roman" w:hAnsi="Unikurd Web" w:cs="Unikurd Web"/>
          <w:color w:val="000000" w:themeColor="text1"/>
          <w:sz w:val="24"/>
          <w:szCs w:val="24"/>
          <w:lang w:bidi="ar-IQ"/>
        </w:rPr>
        <w:t xml:space="preserve"> cloth (burial shroud), with two men assisting him. They then carefully placed the martyr on the mosque's </w:t>
      </w:r>
      <w:r w:rsidR="00411340" w:rsidRPr="00541335">
        <w:rPr>
          <w:rFonts w:ascii="Unikurd Web" w:eastAsia="Times New Roman" w:hAnsi="Unikurd Web" w:cs="Unikurd Web"/>
          <w:color w:val="000000" w:themeColor="text1"/>
          <w:sz w:val="24"/>
          <w:szCs w:val="24"/>
          <w:lang w:bidi="ar-IQ"/>
        </w:rPr>
        <w:t>veranda</w:t>
      </w:r>
      <w:r w:rsidRPr="00541335">
        <w:rPr>
          <w:rFonts w:ascii="Unikurd Web" w:eastAsia="Times New Roman" w:hAnsi="Unikurd Web" w:cs="Unikurd Web"/>
          <w:color w:val="000000" w:themeColor="text1"/>
          <w:sz w:val="24"/>
          <w:szCs w:val="24"/>
          <w:lang w:bidi="ar-IQ"/>
        </w:rPr>
        <w:t>.</w:t>
      </w:r>
    </w:p>
    <w:p w14:paraId="34BCC8D8" w14:textId="134A6D35" w:rsidR="00F55A92" w:rsidRPr="00541335" w:rsidRDefault="00145ACF" w:rsidP="00674456">
      <w:pPr>
        <w:spacing w:line="360" w:lineRule="auto"/>
        <w:rPr>
          <w:rFonts w:ascii="Unikurd Web" w:eastAsia="Times New Roman" w:hAnsi="Unikurd Web" w:cs="Unikurd Web"/>
          <w:color w:val="000000" w:themeColor="text1"/>
          <w:sz w:val="24"/>
          <w:szCs w:val="24"/>
          <w:lang w:bidi="ar-IQ"/>
        </w:rPr>
      </w:pPr>
      <w:r w:rsidRPr="00541335">
        <w:rPr>
          <w:rFonts w:ascii="Unikurd Web" w:eastAsia="Times New Roman" w:hAnsi="Unikurd Web" w:cs="Unikurd Web"/>
          <w:color w:val="000000" w:themeColor="text1"/>
          <w:sz w:val="24"/>
          <w:szCs w:val="24"/>
          <w:lang w:bidi="ar-IQ"/>
        </w:rPr>
        <w:t>“</w:t>
      </w:r>
      <w:r w:rsidR="00F55A92" w:rsidRPr="00541335">
        <w:rPr>
          <w:rFonts w:ascii="Unikurd Web" w:eastAsia="Times New Roman" w:hAnsi="Unikurd Web" w:cs="Unikurd Web"/>
          <w:color w:val="000000" w:themeColor="text1"/>
          <w:sz w:val="24"/>
          <w:szCs w:val="24"/>
          <w:lang w:bidi="ar-IQ"/>
        </w:rPr>
        <w:t>Homeland is sacred; let us return to it with our bodies cleansed,</w:t>
      </w:r>
      <w:r w:rsidRPr="00541335">
        <w:rPr>
          <w:rFonts w:ascii="Unikurd Web" w:eastAsia="Times New Roman" w:hAnsi="Unikurd Web" w:cs="Unikurd Web"/>
          <w:color w:val="000000" w:themeColor="text1"/>
          <w:sz w:val="24"/>
          <w:szCs w:val="24"/>
          <w:lang w:bidi="ar-IQ"/>
        </w:rPr>
        <w:t>”</w:t>
      </w:r>
      <w:r w:rsidR="00F55A92" w:rsidRPr="00541335">
        <w:rPr>
          <w:rFonts w:ascii="Unikurd Web" w:eastAsia="Times New Roman" w:hAnsi="Unikurd Web" w:cs="Unikurd Web"/>
          <w:color w:val="000000" w:themeColor="text1"/>
          <w:sz w:val="24"/>
          <w:szCs w:val="24"/>
          <w:lang w:bidi="ar-IQ"/>
        </w:rPr>
        <w:t xml:space="preserve"> declared Abeh, the brother of one of the martyrs, as he moved through the gathering. He occasionally paused to gaze upon the bodies, tears streaming down his face, as he continued to repeat his poignant message.</w:t>
      </w:r>
    </w:p>
    <w:p w14:paraId="306F2B9B" w14:textId="415264D7" w:rsidR="00F55A92" w:rsidRPr="00541335" w:rsidRDefault="00F55A92" w:rsidP="00674456">
      <w:pPr>
        <w:spacing w:line="360" w:lineRule="auto"/>
        <w:rPr>
          <w:rFonts w:ascii="Unikurd Web" w:eastAsia="Times New Roman" w:hAnsi="Unikurd Web" w:cs="Unikurd Web"/>
          <w:color w:val="000000" w:themeColor="text1"/>
          <w:sz w:val="24"/>
          <w:szCs w:val="24"/>
          <w:lang w:bidi="ar-IQ"/>
        </w:rPr>
      </w:pPr>
      <w:r w:rsidRPr="00541335">
        <w:rPr>
          <w:rFonts w:ascii="Unikurd Web" w:eastAsia="Times New Roman" w:hAnsi="Unikurd Web" w:cs="Unikurd Web"/>
          <w:color w:val="000000" w:themeColor="text1"/>
          <w:sz w:val="24"/>
          <w:szCs w:val="24"/>
          <w:lang w:bidi="ar-IQ"/>
        </w:rPr>
        <w:t xml:space="preserve">Ibrahim, the son of one of the town's traders, stood on the mosque's </w:t>
      </w:r>
      <w:r w:rsidR="00411340" w:rsidRPr="00541335">
        <w:rPr>
          <w:rFonts w:ascii="Unikurd Web" w:eastAsia="Times New Roman" w:hAnsi="Unikurd Web" w:cs="Unikurd Web"/>
          <w:color w:val="000000" w:themeColor="text1"/>
          <w:sz w:val="24"/>
          <w:szCs w:val="24"/>
          <w:lang w:bidi="ar-IQ"/>
        </w:rPr>
        <w:t>veranda</w:t>
      </w:r>
      <w:r w:rsidRPr="00541335">
        <w:rPr>
          <w:rFonts w:ascii="Unikurd Web" w:eastAsia="Times New Roman" w:hAnsi="Unikurd Web" w:cs="Unikurd Web"/>
          <w:color w:val="000000" w:themeColor="text1"/>
          <w:sz w:val="24"/>
          <w:szCs w:val="24"/>
          <w:lang w:bidi="ar-IQ"/>
        </w:rPr>
        <w:t>. After dressing each martyr in their burial shroud, he reached into his loose trousers, retrieved a small bottle of perfume, and applied it drop by drop onto their shrouds.</w:t>
      </w:r>
    </w:p>
    <w:p w14:paraId="7F4D8012" w14:textId="0C99ED4D" w:rsidR="00F55A92" w:rsidRPr="00541335" w:rsidRDefault="00F55A92" w:rsidP="00674456">
      <w:pPr>
        <w:spacing w:line="360" w:lineRule="auto"/>
        <w:rPr>
          <w:rFonts w:ascii="Unikurd Web" w:eastAsia="Times New Roman" w:hAnsi="Unikurd Web" w:cs="Unikurd Web"/>
          <w:color w:val="000000" w:themeColor="text1"/>
          <w:sz w:val="24"/>
          <w:szCs w:val="24"/>
          <w:lang w:bidi="ar-IQ"/>
        </w:rPr>
      </w:pPr>
      <w:r w:rsidRPr="00541335">
        <w:rPr>
          <w:rFonts w:ascii="Unikurd Web" w:eastAsia="Times New Roman" w:hAnsi="Unikurd Web" w:cs="Unikurd Web"/>
          <w:color w:val="000000" w:themeColor="text1"/>
          <w:sz w:val="24"/>
          <w:szCs w:val="24"/>
          <w:lang w:bidi="ar-IQ"/>
        </w:rPr>
        <w:t>The undertaker disrobed, cleansed, and draped the martyrs, while the two assistants collected their clothing, piling them outside the door. Then, they swiftly ushered in another martyr for the same ritual.</w:t>
      </w:r>
    </w:p>
    <w:p w14:paraId="6F3819A1" w14:textId="621291BB" w:rsidR="00F55A92" w:rsidRPr="00541335" w:rsidRDefault="00F55A92" w:rsidP="00674456">
      <w:pPr>
        <w:spacing w:line="360" w:lineRule="auto"/>
        <w:rPr>
          <w:rFonts w:ascii="Unikurd Web" w:eastAsia="Times New Roman" w:hAnsi="Unikurd Web" w:cs="Unikurd Web"/>
          <w:color w:val="000000" w:themeColor="text1"/>
          <w:sz w:val="24"/>
          <w:szCs w:val="24"/>
          <w:lang w:bidi="ar-IQ"/>
        </w:rPr>
      </w:pPr>
      <w:r w:rsidRPr="00541335">
        <w:rPr>
          <w:rFonts w:ascii="Unikurd Web" w:eastAsia="Times New Roman" w:hAnsi="Unikurd Web" w:cs="Unikurd Web"/>
          <w:color w:val="000000" w:themeColor="text1"/>
          <w:sz w:val="24"/>
          <w:szCs w:val="24"/>
          <w:lang w:bidi="ar-IQ"/>
        </w:rPr>
        <w:t>Outside the shorgeh, a large, soot-covered cauldron filled with water rested atop two concrete bricks. Beneath the cauldron, a few birch logs crackled and blazed, causing the water to simmer and eventually come to a boil. Periodically, a man approached with a long silver ladle, dipping it into the cauldron to retrieve hot water, which he carried to temper the cold water in a bucket in the shorgeh. Afterward, he replenished the cauldron with fresh, cold water and used a fire poker to stoke the flaming birches, continuing until he heard the satisfying crackling of the birches and saw their glowing embers.</w:t>
      </w:r>
    </w:p>
    <w:p w14:paraId="5B04E5BD" w14:textId="06C581D6" w:rsidR="00F55A92" w:rsidRPr="00541335" w:rsidRDefault="00F55A92" w:rsidP="00674456">
      <w:pPr>
        <w:spacing w:line="360" w:lineRule="auto"/>
        <w:rPr>
          <w:rFonts w:ascii="Unikurd Web" w:eastAsia="Times New Roman" w:hAnsi="Unikurd Web" w:cs="Unikurd Web"/>
          <w:color w:val="000000" w:themeColor="text1"/>
          <w:sz w:val="24"/>
          <w:szCs w:val="24"/>
          <w:lang w:bidi="ar-IQ"/>
        </w:rPr>
      </w:pPr>
      <w:r w:rsidRPr="00541335">
        <w:rPr>
          <w:rFonts w:ascii="Unikurd Web" w:eastAsia="Times New Roman" w:hAnsi="Unikurd Web" w:cs="Unikurd Web"/>
          <w:color w:val="000000" w:themeColor="text1"/>
          <w:sz w:val="24"/>
          <w:szCs w:val="24"/>
          <w:lang w:bidi="ar-IQ"/>
        </w:rPr>
        <w:t>As time passed, the piles of clothing belonging to the martyrs grew, including their blood-stained and weathered pants, jackets, vests, belts, puttees, socks, shoes, and handkerchiefs.</w:t>
      </w:r>
    </w:p>
    <w:p w14:paraId="78F593B5" w14:textId="303920AE" w:rsidR="00F55A92" w:rsidRPr="00541335" w:rsidRDefault="00F55A92" w:rsidP="00F55A92">
      <w:pPr>
        <w:spacing w:line="360" w:lineRule="auto"/>
        <w:rPr>
          <w:rFonts w:ascii="Unikurd Web" w:eastAsia="Times New Roman" w:hAnsi="Unikurd Web" w:cs="Unikurd Web"/>
          <w:color w:val="000000" w:themeColor="text1"/>
          <w:sz w:val="24"/>
          <w:szCs w:val="24"/>
          <w:lang w:bidi="ar-IQ"/>
        </w:rPr>
      </w:pPr>
      <w:r w:rsidRPr="00541335">
        <w:rPr>
          <w:rFonts w:ascii="Unikurd Web" w:eastAsia="Times New Roman" w:hAnsi="Unikurd Web" w:cs="Unikurd Web"/>
          <w:color w:val="000000" w:themeColor="text1"/>
          <w:sz w:val="24"/>
          <w:szCs w:val="24"/>
          <w:lang w:bidi="ar-IQ"/>
        </w:rPr>
        <w:t xml:space="preserve">Evening gradually approached, and some of the children remained outside the mosque, eagerly seeking news. The martyrs, all shrouded in white, lay side by side, prepared for their final journey. They no longer worried about possessing weapons and bullets, searching for a morsel of bread, packing their haversacks, enduring hunger, thirst, and fatigue, or facing sudden surprises and ambushes. They had no need to conceal themselves, convene meetings with comrades, engage in critiques or proposals, infiltrate villages, towns, and cities, write letters, think of their children, wives, fathers, mothers, sisters, brothers, friends, and enemies, or take photos to capture memories. If they could speak, they would say to the men in the mosque, to the children waiting outside, to their living comrades and fellow female citizens, </w:t>
      </w:r>
      <w:r w:rsidR="00145ACF" w:rsidRPr="00541335">
        <w:rPr>
          <w:rFonts w:ascii="Unikurd Web" w:eastAsia="Times New Roman" w:hAnsi="Unikurd Web" w:cs="Unikurd Web"/>
          <w:color w:val="000000" w:themeColor="text1"/>
          <w:sz w:val="24"/>
          <w:szCs w:val="24"/>
          <w:lang w:bidi="ar-IQ"/>
        </w:rPr>
        <w:t>“</w:t>
      </w:r>
      <w:r w:rsidRPr="00541335">
        <w:rPr>
          <w:rFonts w:ascii="Unikurd Web" w:eastAsia="Times New Roman" w:hAnsi="Unikurd Web" w:cs="Unikurd Web"/>
          <w:color w:val="000000" w:themeColor="text1"/>
          <w:sz w:val="24"/>
          <w:szCs w:val="24"/>
          <w:lang w:bidi="ar-IQ"/>
        </w:rPr>
        <w:t>Continue your struggle to achieve the objectives for which we sacrificed ourselves, even though we didn't live to see a free homeland.</w:t>
      </w:r>
      <w:r w:rsidR="00145ACF" w:rsidRPr="00541335">
        <w:rPr>
          <w:rFonts w:ascii="Unikurd Web" w:eastAsia="Times New Roman" w:hAnsi="Unikurd Web" w:cs="Unikurd Web"/>
          <w:color w:val="000000" w:themeColor="text1"/>
          <w:sz w:val="24"/>
          <w:szCs w:val="24"/>
          <w:lang w:bidi="ar-IQ"/>
        </w:rPr>
        <w:t>”</w:t>
      </w:r>
    </w:p>
    <w:p w14:paraId="4663C110" w14:textId="77777777" w:rsidR="00BE0274" w:rsidRPr="00541335" w:rsidRDefault="00BE0274" w:rsidP="00F55A92">
      <w:pPr>
        <w:spacing w:line="360" w:lineRule="auto"/>
        <w:rPr>
          <w:rFonts w:ascii="Unikurd Web" w:eastAsia="Times New Roman" w:hAnsi="Unikurd Web" w:cs="Unikurd Web"/>
          <w:color w:val="000000" w:themeColor="text1"/>
          <w:sz w:val="24"/>
          <w:szCs w:val="24"/>
          <w:lang w:bidi="ar-IQ"/>
        </w:rPr>
      </w:pPr>
    </w:p>
    <w:p w14:paraId="570E3380" w14:textId="77777777" w:rsidR="00F55A92" w:rsidRPr="00541335" w:rsidRDefault="00F55A92" w:rsidP="008611ED">
      <w:pPr>
        <w:spacing w:line="360" w:lineRule="auto"/>
        <w:rPr>
          <w:rFonts w:ascii="Unikurd Web" w:eastAsia="Times New Roman" w:hAnsi="Unikurd Web" w:cs="Unikurd Web"/>
          <w:color w:val="000000" w:themeColor="text1"/>
          <w:sz w:val="24"/>
          <w:szCs w:val="24"/>
          <w:lang w:val="en-US" w:bidi="ar-IQ"/>
        </w:rPr>
      </w:pPr>
    </w:p>
    <w:p w14:paraId="18A8BA91" w14:textId="77777777" w:rsidR="00F55A92" w:rsidRPr="00541335" w:rsidRDefault="00F55A92" w:rsidP="008611ED">
      <w:pPr>
        <w:spacing w:line="360" w:lineRule="auto"/>
        <w:rPr>
          <w:rFonts w:ascii="Unikurd Web" w:eastAsia="Times New Roman" w:hAnsi="Unikurd Web" w:cs="Unikurd Web"/>
          <w:color w:val="000000" w:themeColor="text1"/>
          <w:sz w:val="24"/>
          <w:szCs w:val="24"/>
          <w:lang w:val="en-US" w:bidi="ar-IQ"/>
        </w:rPr>
      </w:pPr>
    </w:p>
    <w:p w14:paraId="780C2293" w14:textId="77777777" w:rsidR="00250C0D" w:rsidRPr="00541335" w:rsidRDefault="00250C0D" w:rsidP="008611ED">
      <w:pPr>
        <w:spacing w:line="360" w:lineRule="auto"/>
        <w:rPr>
          <w:rFonts w:ascii="Unikurd Web" w:eastAsia="Times New Roman" w:hAnsi="Unikurd Web" w:cs="Unikurd Web"/>
          <w:color w:val="000000" w:themeColor="text1"/>
          <w:sz w:val="24"/>
          <w:szCs w:val="24"/>
          <w:lang w:val="en-US" w:bidi="ar-IQ"/>
        </w:rPr>
      </w:pPr>
    </w:p>
    <w:p w14:paraId="3DA53333" w14:textId="77777777" w:rsidR="00250C0D" w:rsidRDefault="00250C0D" w:rsidP="008611ED">
      <w:pPr>
        <w:spacing w:line="360" w:lineRule="auto"/>
        <w:rPr>
          <w:rFonts w:ascii="Unikurd Web" w:eastAsia="Times New Roman" w:hAnsi="Unikurd Web" w:cs="Unikurd Web"/>
          <w:color w:val="000000" w:themeColor="text1"/>
          <w:sz w:val="24"/>
          <w:szCs w:val="24"/>
          <w:lang w:val="en-US" w:bidi="ar-IQ"/>
        </w:rPr>
      </w:pPr>
    </w:p>
    <w:p w14:paraId="76E51C66" w14:textId="77777777" w:rsidR="006B6B84" w:rsidRPr="00541335" w:rsidRDefault="006B6B84" w:rsidP="008611ED">
      <w:pPr>
        <w:spacing w:line="360" w:lineRule="auto"/>
        <w:rPr>
          <w:rFonts w:ascii="Unikurd Web" w:eastAsia="Times New Roman" w:hAnsi="Unikurd Web" w:cs="Unikurd Web"/>
          <w:color w:val="000000" w:themeColor="text1"/>
          <w:sz w:val="24"/>
          <w:szCs w:val="24"/>
          <w:lang w:val="en-US" w:bidi="ar-IQ"/>
        </w:rPr>
      </w:pPr>
    </w:p>
    <w:p w14:paraId="63977B9B" w14:textId="77777777" w:rsidR="00250C0D" w:rsidRPr="00541335" w:rsidRDefault="00250C0D" w:rsidP="008611ED">
      <w:pPr>
        <w:spacing w:line="360" w:lineRule="auto"/>
        <w:rPr>
          <w:rFonts w:ascii="Unikurd Web" w:eastAsia="Times New Roman" w:hAnsi="Unikurd Web" w:cs="Unikurd Web"/>
          <w:color w:val="000000" w:themeColor="text1"/>
          <w:sz w:val="24"/>
          <w:szCs w:val="24"/>
          <w:lang w:val="en-US" w:bidi="ar-IQ"/>
        </w:rPr>
      </w:pPr>
    </w:p>
    <w:p w14:paraId="05EC3367" w14:textId="2FF4CEA0" w:rsidR="008362BC" w:rsidRPr="008527F5" w:rsidRDefault="008362BC" w:rsidP="008362BC">
      <w:pPr>
        <w:spacing w:line="360" w:lineRule="auto"/>
        <w:jc w:val="center"/>
        <w:rPr>
          <w:rFonts w:ascii="Unikurd Web" w:hAnsi="Unikurd Web" w:cs="Unikurd Web"/>
          <w:b/>
          <w:bCs/>
          <w:color w:val="000000" w:themeColor="text1"/>
          <w:sz w:val="24"/>
          <w:szCs w:val="24"/>
          <w:lang w:bidi="ar-IQ"/>
        </w:rPr>
      </w:pPr>
      <w:r w:rsidRPr="008527F5">
        <w:rPr>
          <w:rFonts w:ascii="Unikurd Web" w:hAnsi="Unikurd Web" w:cs="Unikurd Web"/>
          <w:b/>
          <w:bCs/>
          <w:color w:val="000000" w:themeColor="text1"/>
          <w:sz w:val="24"/>
          <w:szCs w:val="24"/>
          <w:lang w:bidi="ar-IQ"/>
        </w:rPr>
        <w:t>(</w:t>
      </w:r>
      <w:r w:rsidR="004D7A20" w:rsidRPr="008527F5">
        <w:rPr>
          <w:rFonts w:ascii="Unikurd Web" w:hAnsi="Unikurd Web" w:cs="Unikurd Web"/>
          <w:b/>
          <w:bCs/>
          <w:sz w:val="24"/>
          <w:szCs w:val="24"/>
        </w:rPr>
        <w:t>Chapter</w:t>
      </w:r>
      <w:r w:rsidR="004D7A20" w:rsidRPr="008527F5">
        <w:rPr>
          <w:rFonts w:ascii="Unikurd Web" w:eastAsia="Times New Roman" w:hAnsi="Unikurd Web" w:cs="Unikurd Web"/>
          <w:b/>
          <w:bCs/>
          <w:color w:val="000000" w:themeColor="text1"/>
          <w:sz w:val="24"/>
          <w:szCs w:val="24"/>
          <w:lang w:val="en-US" w:bidi="ar-KW"/>
        </w:rPr>
        <w:t xml:space="preserve"> -</w:t>
      </w:r>
      <w:r w:rsidRPr="008527F5">
        <w:rPr>
          <w:rFonts w:ascii="Unikurd Web" w:hAnsi="Unikurd Web" w:cs="Unikurd Web"/>
          <w:b/>
          <w:bCs/>
          <w:color w:val="000000" w:themeColor="text1"/>
          <w:sz w:val="24"/>
          <w:szCs w:val="24"/>
          <w:lang w:bidi="ar-IQ"/>
        </w:rPr>
        <w:t>18)</w:t>
      </w:r>
    </w:p>
    <w:p w14:paraId="42C61DDD" w14:textId="2B135DB8" w:rsidR="008607BD" w:rsidRPr="00541335" w:rsidRDefault="00315CBE" w:rsidP="00315CB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As Kawan continued to ponder the distressing events he had witnessed, heard, and read about in the town, an overwhelming sense of melancholy enveloped him. Just then, a deafening explosion shattered the tranquillity in front of his house.</w:t>
      </w:r>
      <w:r w:rsidRPr="00541335">
        <w:rPr>
          <w:rFonts w:ascii="Unikurd Web" w:eastAsia="Times New Roman" w:hAnsi="Unikurd Web" w:cs="Unikurd Web"/>
          <w:color w:val="000000" w:themeColor="text1"/>
          <w:sz w:val="24"/>
          <w:szCs w:val="24"/>
          <w:lang w:bidi="ar-KW"/>
        </w:rPr>
        <w:t xml:space="preserve"> Turning</w:t>
      </w:r>
      <w:r w:rsidR="008607BD" w:rsidRPr="00541335">
        <w:rPr>
          <w:rFonts w:ascii="Unikurd Web" w:eastAsia="Times New Roman" w:hAnsi="Unikurd Web" w:cs="Unikurd Web"/>
          <w:color w:val="000000" w:themeColor="text1"/>
          <w:sz w:val="24"/>
          <w:szCs w:val="24"/>
          <w:lang w:bidi="ar-KW"/>
        </w:rPr>
        <w:t xml:space="preserve"> around, he witnessed the devastating aftermath of Mordana neighbourhood – all the houses and buildings, except for Jumhuri Mosque, had been reduced to rubble. </w:t>
      </w:r>
      <w:r w:rsidR="00C2117B" w:rsidRPr="00541335">
        <w:rPr>
          <w:rFonts w:ascii="Unikurd Web" w:eastAsia="Times New Roman" w:hAnsi="Unikurd Web" w:cs="Unikurd Web"/>
          <w:color w:val="000000" w:themeColor="text1"/>
          <w:sz w:val="24"/>
          <w:szCs w:val="24"/>
          <w:lang w:bidi="ar-KW"/>
        </w:rPr>
        <w:t xml:space="preserve">As </w:t>
      </w:r>
      <w:r w:rsidR="008607BD" w:rsidRPr="00541335">
        <w:rPr>
          <w:rFonts w:ascii="Unikurd Web" w:eastAsia="Times New Roman" w:hAnsi="Unikurd Web" w:cs="Unikurd Web"/>
          <w:color w:val="000000" w:themeColor="text1"/>
          <w:sz w:val="24"/>
          <w:szCs w:val="24"/>
          <w:lang w:bidi="ar-KW"/>
        </w:rPr>
        <w:t xml:space="preserve">Harbi explained </w:t>
      </w:r>
      <w:r w:rsidR="00151936" w:rsidRPr="00541335">
        <w:rPr>
          <w:rFonts w:ascii="Unikurd Web" w:eastAsia="Times New Roman" w:hAnsi="Unikurd Web" w:cs="Unikurd Web"/>
          <w:color w:val="000000" w:themeColor="text1"/>
          <w:sz w:val="24"/>
          <w:szCs w:val="24"/>
          <w:lang w:bidi="ar-KW"/>
        </w:rPr>
        <w:t>in th</w:t>
      </w:r>
      <w:r w:rsidR="00C2117B" w:rsidRPr="00541335">
        <w:rPr>
          <w:rFonts w:ascii="Unikurd Web" w:eastAsia="Times New Roman" w:hAnsi="Unikurd Web" w:cs="Unikurd Web"/>
          <w:color w:val="000000" w:themeColor="text1"/>
          <w:sz w:val="24"/>
          <w:szCs w:val="24"/>
          <w:lang w:bidi="ar-KW"/>
        </w:rPr>
        <w:t>is</w:t>
      </w:r>
      <w:r w:rsidR="00151936" w:rsidRPr="00541335">
        <w:rPr>
          <w:rFonts w:ascii="Unikurd Web" w:eastAsia="Times New Roman" w:hAnsi="Unikurd Web" w:cs="Unikurd Web"/>
          <w:color w:val="000000" w:themeColor="text1"/>
          <w:sz w:val="24"/>
          <w:szCs w:val="24"/>
          <w:lang w:bidi="ar-KW"/>
        </w:rPr>
        <w:t xml:space="preserve"> novel</w:t>
      </w:r>
      <w:r w:rsidR="00C2117B" w:rsidRPr="00541335">
        <w:rPr>
          <w:rFonts w:ascii="Unikurd Web" w:eastAsia="Times New Roman" w:hAnsi="Unikurd Web" w:cs="Unikurd Web"/>
          <w:color w:val="000000" w:themeColor="text1"/>
          <w:sz w:val="24"/>
          <w:szCs w:val="24"/>
          <w:lang w:bidi="ar-KW"/>
        </w:rPr>
        <w:t xml:space="preserve"> earlier</w:t>
      </w:r>
      <w:r w:rsidR="00151936" w:rsidRPr="00541335">
        <w:rPr>
          <w:rFonts w:ascii="Unikurd Web" w:eastAsia="Times New Roman" w:hAnsi="Unikurd Web" w:cs="Unikurd Web"/>
          <w:color w:val="000000" w:themeColor="text1"/>
          <w:sz w:val="24"/>
          <w:szCs w:val="24"/>
          <w:lang w:bidi="ar-KW"/>
        </w:rPr>
        <w:t xml:space="preserve"> </w:t>
      </w:r>
      <w:r w:rsidR="00BB4241" w:rsidRPr="00541335">
        <w:rPr>
          <w:rFonts w:ascii="Unikurd Web" w:eastAsia="Times New Roman" w:hAnsi="Unikurd Web" w:cs="Unikurd Web"/>
          <w:color w:val="000000" w:themeColor="text1"/>
          <w:sz w:val="24"/>
          <w:szCs w:val="24"/>
          <w:lang w:bidi="ar-KW"/>
        </w:rPr>
        <w:t>that “</w:t>
      </w:r>
      <w:r w:rsidR="00C2117B" w:rsidRPr="00541335">
        <w:rPr>
          <w:rFonts w:ascii="Unikurd Web" w:eastAsia="Times New Roman" w:hAnsi="Unikurd Web" w:cs="Unikurd Web"/>
          <w:color w:val="000000" w:themeColor="text1"/>
          <w:sz w:val="24"/>
          <w:szCs w:val="24"/>
          <w:lang w:bidi="ar-KW"/>
        </w:rPr>
        <w:t>T</w:t>
      </w:r>
      <w:r w:rsidR="008607BD" w:rsidRPr="00541335">
        <w:rPr>
          <w:rFonts w:ascii="Unikurd Web" w:eastAsia="Times New Roman" w:hAnsi="Unikurd Web" w:cs="Unikurd Web"/>
          <w:color w:val="000000" w:themeColor="text1"/>
          <w:sz w:val="24"/>
          <w:szCs w:val="24"/>
          <w:lang w:bidi="ar-KW"/>
        </w:rPr>
        <w:t>he government had demolished them with bombs in retaliation for bringing the I</w:t>
      </w:r>
      <w:r w:rsidR="002A6CC9" w:rsidRPr="00541335">
        <w:rPr>
          <w:rFonts w:ascii="Unikurd Web" w:eastAsia="Times New Roman" w:hAnsi="Unikurd Web" w:cs="Unikurd Web"/>
          <w:color w:val="000000" w:themeColor="text1"/>
          <w:sz w:val="24"/>
          <w:szCs w:val="24"/>
          <w:lang w:bidi="ar-KW"/>
        </w:rPr>
        <w:t>RGC</w:t>
      </w:r>
      <w:r w:rsidR="00C2117B" w:rsidRPr="00541335">
        <w:rPr>
          <w:rFonts w:ascii="Unikurd Web" w:eastAsia="Times New Roman" w:hAnsi="Unikurd Web" w:cs="Unikurd Web"/>
          <w:color w:val="000000" w:themeColor="text1"/>
          <w:sz w:val="24"/>
          <w:szCs w:val="24"/>
          <w:lang w:bidi="ar-KW"/>
        </w:rPr>
        <w:t xml:space="preserve"> by the Peshmerga</w:t>
      </w:r>
      <w:r w:rsidR="008607BD" w:rsidRPr="00541335">
        <w:rPr>
          <w:rFonts w:ascii="Unikurd Web" w:eastAsia="Times New Roman" w:hAnsi="Unikurd Web" w:cs="Unikurd Web"/>
          <w:color w:val="000000" w:themeColor="text1"/>
          <w:sz w:val="24"/>
          <w:szCs w:val="24"/>
          <w:lang w:bidi="ar-KW"/>
        </w:rPr>
        <w:t xml:space="preserve"> into the town.</w:t>
      </w:r>
      <w:r w:rsidR="00BB4241" w:rsidRPr="00541335">
        <w:rPr>
          <w:rFonts w:ascii="Unikurd Web" w:eastAsia="Times New Roman" w:hAnsi="Unikurd Web" w:cs="Unikurd Web"/>
          <w:color w:val="000000" w:themeColor="text1"/>
          <w:sz w:val="24"/>
          <w:szCs w:val="24"/>
          <w:lang w:bidi="ar-KW"/>
        </w:rPr>
        <w:t>”</w:t>
      </w:r>
    </w:p>
    <w:p w14:paraId="1516FC11" w14:textId="65A3024F" w:rsidR="005F529B" w:rsidRPr="00541335" w:rsidRDefault="008607BD" w:rsidP="00CF1BD8">
      <w:pPr>
        <w:spacing w:line="360" w:lineRule="auto"/>
        <w:rPr>
          <w:rFonts w:ascii="Unikurd Web" w:eastAsia="Times New Roman" w:hAnsi="Unikurd Web" w:cs="Unikurd Web"/>
          <w:color w:val="000000" w:themeColor="text1"/>
          <w:sz w:val="24"/>
          <w:szCs w:val="24"/>
          <w:lang w:bidi="ar-KW"/>
        </w:rPr>
      </w:pPr>
      <w:r w:rsidRPr="00541335">
        <w:rPr>
          <w:rFonts w:ascii="Unikurd Web" w:eastAsia="Times New Roman" w:hAnsi="Unikurd Web" w:cs="Unikurd Web"/>
          <w:color w:val="000000" w:themeColor="text1"/>
          <w:sz w:val="24"/>
          <w:szCs w:val="24"/>
          <w:lang w:bidi="ar-KW"/>
        </w:rPr>
        <w:t>Kawan witnessed how TNT explosives and the buckets of wheel loaders reduced everything to rubble, sparing only the mosque, which stood as a silent witness to the oppression inflicted by one human</w:t>
      </w:r>
      <w:r w:rsidR="00660B09" w:rsidRPr="00541335">
        <w:rPr>
          <w:rFonts w:ascii="Unikurd Web" w:eastAsia="Times New Roman" w:hAnsi="Unikurd Web" w:cs="Unikurd Web"/>
          <w:color w:val="000000" w:themeColor="text1"/>
          <w:sz w:val="24"/>
          <w:szCs w:val="24"/>
          <w:lang w:bidi="ar-KW"/>
        </w:rPr>
        <w:t xml:space="preserve"> group</w:t>
      </w:r>
      <w:r w:rsidRPr="00541335">
        <w:rPr>
          <w:rFonts w:ascii="Unikurd Web" w:eastAsia="Times New Roman" w:hAnsi="Unikurd Web" w:cs="Unikurd Web"/>
          <w:color w:val="000000" w:themeColor="text1"/>
          <w:sz w:val="24"/>
          <w:szCs w:val="24"/>
          <w:lang w:bidi="ar-KW"/>
        </w:rPr>
        <w:t xml:space="preserve"> upon another. All</w:t>
      </w:r>
      <w:r w:rsidR="00660B09" w:rsidRPr="00541335">
        <w:rPr>
          <w:rFonts w:ascii="Unikurd Web" w:eastAsia="Times New Roman" w:hAnsi="Unikurd Web" w:cs="Unikurd Web"/>
          <w:color w:val="000000" w:themeColor="text1"/>
          <w:sz w:val="24"/>
          <w:szCs w:val="24"/>
          <w:lang w:bidi="ar-KW"/>
        </w:rPr>
        <w:t>eys</w:t>
      </w:r>
      <w:r w:rsidRPr="00541335">
        <w:rPr>
          <w:rFonts w:ascii="Unikurd Web" w:eastAsia="Times New Roman" w:hAnsi="Unikurd Web" w:cs="Unikurd Web"/>
          <w:color w:val="000000" w:themeColor="text1"/>
          <w:sz w:val="24"/>
          <w:szCs w:val="24"/>
          <w:lang w:bidi="ar-KW"/>
        </w:rPr>
        <w:t>, walls, pillars, and trees were no longer barriers but had become piles of scattered debris, opening up his view from his house all the way to Qaw-qird</w:t>
      </w:r>
      <w:r w:rsidR="00A22FF6" w:rsidRPr="00541335">
        <w:rPr>
          <w:rFonts w:ascii="Unikurd Web" w:eastAsia="Times New Roman" w:hAnsi="Unikurd Web" w:cs="Unikurd Web"/>
          <w:color w:val="000000" w:themeColor="text1"/>
          <w:sz w:val="24"/>
          <w:szCs w:val="24"/>
          <w:lang w:bidi="ar-KW"/>
        </w:rPr>
        <w:t xml:space="preserve"> hill.</w:t>
      </w:r>
    </w:p>
    <w:p w14:paraId="49F3414F" w14:textId="3B13E9DA" w:rsidR="00CF1BD8" w:rsidRPr="00541335" w:rsidRDefault="00CF1BD8" w:rsidP="00CF1BD8">
      <w:pPr>
        <w:spacing w:line="360" w:lineRule="auto"/>
        <w:rPr>
          <w:rFonts w:ascii="Unikurd Web" w:eastAsia="Times New Roman" w:hAnsi="Unikurd Web" w:cs="Unikurd Web"/>
          <w:color w:val="000000" w:themeColor="text1"/>
          <w:sz w:val="24"/>
          <w:szCs w:val="24"/>
          <w:lang w:bidi="ar-KW"/>
        </w:rPr>
      </w:pPr>
      <w:r w:rsidRPr="00541335">
        <w:rPr>
          <w:rFonts w:ascii="Unikurd Web" w:eastAsia="Times New Roman" w:hAnsi="Unikurd Web" w:cs="Unikurd Web"/>
          <w:color w:val="000000" w:themeColor="text1"/>
          <w:sz w:val="24"/>
          <w:szCs w:val="24"/>
          <w:lang w:bidi="ar-KW"/>
        </w:rPr>
        <w:t>In the distance, a group of soldiers emerged, walking along the road towards the town. He became alert but was somewhat reassured by the presence of several civilians in the neighbourhood, bustling about their daily activities. The soldiers appeared unarmed, barefoot, and fatigued, marching in single file with a Peshmerga keeping watch at the rear.</w:t>
      </w:r>
    </w:p>
    <w:p w14:paraId="377FE58F" w14:textId="141E01D9" w:rsidR="00CF1BD8" w:rsidRPr="00541335" w:rsidRDefault="008A2AF2" w:rsidP="008A2AF2">
      <w:pPr>
        <w:spacing w:line="360" w:lineRule="auto"/>
        <w:rPr>
          <w:rFonts w:ascii="Unikurd Web" w:eastAsia="Times New Roman" w:hAnsi="Unikurd Web" w:cs="Unikurd Web"/>
          <w:color w:val="000000" w:themeColor="text1"/>
          <w:sz w:val="24"/>
          <w:szCs w:val="24"/>
          <w:lang w:bidi="ar-KW"/>
        </w:rPr>
      </w:pPr>
      <w:r w:rsidRPr="00541335">
        <w:rPr>
          <w:rFonts w:ascii="Unikurd Web" w:eastAsia="Times New Roman" w:hAnsi="Unikurd Web" w:cs="Unikurd Web"/>
          <w:color w:val="000000" w:themeColor="text1"/>
          <w:sz w:val="24"/>
          <w:szCs w:val="24"/>
          <w:lang w:bidi="ar-KW"/>
        </w:rPr>
        <w:t>He turned his attention to the front door, rapping the knocker a few times, but it seemed that no one was available to answer.</w:t>
      </w:r>
      <w:r w:rsidR="00CF1BD8" w:rsidRPr="00541335">
        <w:rPr>
          <w:rFonts w:ascii="Unikurd Web" w:eastAsia="Times New Roman" w:hAnsi="Unikurd Web" w:cs="Unikurd Web"/>
          <w:color w:val="000000" w:themeColor="text1"/>
          <w:sz w:val="24"/>
          <w:szCs w:val="24"/>
          <w:lang w:bidi="ar-KW"/>
        </w:rPr>
        <w:t xml:space="preserve"> With that, he decided to make his way toward his maternal uncle's residence, which was located next to the An</w:t>
      </w:r>
      <w:r w:rsidRPr="00541335">
        <w:rPr>
          <w:rFonts w:ascii="Unikurd Web" w:eastAsia="Times New Roman" w:hAnsi="Unikurd Web" w:cs="Unikurd Web"/>
          <w:color w:val="000000" w:themeColor="text1"/>
          <w:sz w:val="24"/>
          <w:szCs w:val="24"/>
          <w:lang w:bidi="ar-KW"/>
        </w:rPr>
        <w:t>e</w:t>
      </w:r>
      <w:r w:rsidR="00CF1BD8" w:rsidRPr="00541335">
        <w:rPr>
          <w:rFonts w:ascii="Unikurd Web" w:eastAsia="Times New Roman" w:hAnsi="Unikurd Web" w:cs="Unikurd Web"/>
          <w:color w:val="000000" w:themeColor="text1"/>
          <w:sz w:val="24"/>
          <w:szCs w:val="24"/>
          <w:lang w:bidi="ar-KW"/>
        </w:rPr>
        <w:t>b neighbourhood hospital. Along the way, he noticed a convoy of cars, one after another, racing toward the hospital.</w:t>
      </w:r>
    </w:p>
    <w:p w14:paraId="3825C9DB" w14:textId="3A061CB7" w:rsidR="00CF1BD8" w:rsidRPr="00541335" w:rsidRDefault="00CF1BD8" w:rsidP="00CF1BD8">
      <w:pPr>
        <w:spacing w:line="360" w:lineRule="auto"/>
        <w:rPr>
          <w:rFonts w:ascii="Unikurd Web" w:eastAsia="Times New Roman" w:hAnsi="Unikurd Web" w:cs="Unikurd Web"/>
          <w:color w:val="000000" w:themeColor="text1"/>
          <w:sz w:val="24"/>
          <w:szCs w:val="24"/>
          <w:lang w:bidi="ar-KW"/>
        </w:rPr>
      </w:pPr>
      <w:r w:rsidRPr="00541335">
        <w:rPr>
          <w:rFonts w:ascii="Unikurd Web" w:eastAsia="Times New Roman" w:hAnsi="Unikurd Web" w:cs="Unikurd Web"/>
          <w:color w:val="000000" w:themeColor="text1"/>
          <w:sz w:val="24"/>
          <w:szCs w:val="24"/>
          <w:lang w:bidi="ar-KW"/>
        </w:rPr>
        <w:t xml:space="preserve">He stood at </w:t>
      </w:r>
      <w:r w:rsidR="008A2AF2" w:rsidRPr="00541335">
        <w:rPr>
          <w:rFonts w:ascii="Unikurd Web" w:eastAsia="Times New Roman" w:hAnsi="Unikurd Web" w:cs="Unikurd Web"/>
          <w:color w:val="000000" w:themeColor="text1"/>
          <w:sz w:val="24"/>
          <w:szCs w:val="24"/>
          <w:lang w:bidi="ar-KW"/>
        </w:rPr>
        <w:t xml:space="preserve">his uncle </w:t>
      </w:r>
      <w:r w:rsidRPr="00541335">
        <w:rPr>
          <w:rFonts w:ascii="Unikurd Web" w:eastAsia="Times New Roman" w:hAnsi="Unikurd Web" w:cs="Unikurd Web"/>
          <w:color w:val="000000" w:themeColor="text1"/>
          <w:sz w:val="24"/>
          <w:szCs w:val="24"/>
          <w:lang w:bidi="ar-KW"/>
        </w:rPr>
        <w:t>Raman</w:t>
      </w:r>
      <w:r w:rsidR="008A2AF2" w:rsidRPr="00541335">
        <w:rPr>
          <w:rFonts w:ascii="Unikurd Web" w:eastAsia="Times New Roman" w:hAnsi="Unikurd Web" w:cs="Unikurd Web"/>
          <w:color w:val="000000" w:themeColor="text1"/>
          <w:sz w:val="24"/>
          <w:szCs w:val="24"/>
          <w:lang w:bidi="ar-KW"/>
        </w:rPr>
        <w:t>’s</w:t>
      </w:r>
      <w:r w:rsidRPr="00541335">
        <w:rPr>
          <w:rFonts w:ascii="Unikurd Web" w:eastAsia="Times New Roman" w:hAnsi="Unikurd Web" w:cs="Unikurd Web"/>
          <w:color w:val="000000" w:themeColor="text1"/>
          <w:sz w:val="24"/>
          <w:szCs w:val="24"/>
          <w:lang w:bidi="ar-KW"/>
        </w:rPr>
        <w:t xml:space="preserve"> front door</w:t>
      </w:r>
      <w:r w:rsidR="008A2AF2" w:rsidRPr="00541335">
        <w:rPr>
          <w:rFonts w:ascii="Unikurd Web" w:eastAsia="Times New Roman" w:hAnsi="Unikurd Web" w:cs="Unikurd Web"/>
          <w:color w:val="000000" w:themeColor="text1"/>
          <w:sz w:val="24"/>
          <w:szCs w:val="24"/>
          <w:lang w:bidi="ar-KW"/>
        </w:rPr>
        <w:t xml:space="preserve"> </w:t>
      </w:r>
      <w:r w:rsidRPr="00541335">
        <w:rPr>
          <w:rFonts w:ascii="Unikurd Web" w:eastAsia="Times New Roman" w:hAnsi="Unikurd Web" w:cs="Unikurd Web"/>
          <w:color w:val="000000" w:themeColor="text1"/>
          <w:sz w:val="24"/>
          <w:szCs w:val="24"/>
          <w:lang w:bidi="ar-KW"/>
        </w:rPr>
        <w:t xml:space="preserve">and knocked </w:t>
      </w:r>
      <w:r w:rsidR="008A2AF2" w:rsidRPr="00541335">
        <w:rPr>
          <w:rFonts w:ascii="Unikurd Web" w:eastAsia="Times New Roman" w:hAnsi="Unikurd Web" w:cs="Unikurd Web"/>
          <w:color w:val="000000" w:themeColor="text1"/>
          <w:sz w:val="24"/>
          <w:szCs w:val="24"/>
          <w:lang w:bidi="ar-KW"/>
        </w:rPr>
        <w:t xml:space="preserve">it </w:t>
      </w:r>
      <w:r w:rsidRPr="00541335">
        <w:rPr>
          <w:rFonts w:ascii="Unikurd Web" w:eastAsia="Times New Roman" w:hAnsi="Unikurd Web" w:cs="Unikurd Web"/>
          <w:color w:val="000000" w:themeColor="text1"/>
          <w:sz w:val="24"/>
          <w:szCs w:val="24"/>
          <w:lang w:bidi="ar-KW"/>
        </w:rPr>
        <w:t>several times, but once again, there was no response. Frustrated, he made his way to the hospital where he was met with a distressing scene. A number of injured civilians lay on the veranda of the hospital, without any mattresses or blankets. Their injuries ranged from wounds on their heads, chests, stomachs, arms, legs, and backs, with some of them bleeding profusely and teetering on the brink of death. Although a few had family members by their side, the relatives appeared helpless, their tears of despair falling onto the wounded.</w:t>
      </w:r>
    </w:p>
    <w:p w14:paraId="6E32736D" w14:textId="32FFD7EB" w:rsidR="00CF1BD8" w:rsidRPr="00541335" w:rsidRDefault="00CF1BD8" w:rsidP="00CF1BD8">
      <w:pPr>
        <w:spacing w:line="360" w:lineRule="auto"/>
        <w:rPr>
          <w:rFonts w:ascii="Unikurd Web" w:eastAsia="Times New Roman" w:hAnsi="Unikurd Web" w:cs="Unikurd Web"/>
          <w:color w:val="000000" w:themeColor="text1"/>
          <w:sz w:val="24"/>
          <w:szCs w:val="24"/>
          <w:lang w:bidi="ar-KW"/>
        </w:rPr>
      </w:pPr>
      <w:r w:rsidRPr="00541335">
        <w:rPr>
          <w:rFonts w:ascii="Unikurd Web" w:eastAsia="Times New Roman" w:hAnsi="Unikurd Web" w:cs="Unikurd Web"/>
          <w:color w:val="000000" w:themeColor="text1"/>
          <w:sz w:val="24"/>
          <w:szCs w:val="24"/>
          <w:lang w:bidi="ar-KW"/>
        </w:rPr>
        <w:t>As time passed, more injured individuals were brought to the hospital, swelling their numbers, and the cacophony of grieving relatives grew louder. The doctors and nurses could only attend to those in dire need of immediate surgery, as the influx of patients overwhelmed the limited medical staff.</w:t>
      </w:r>
    </w:p>
    <w:p w14:paraId="058F95A3" w14:textId="75472BCA" w:rsidR="00231F75" w:rsidRPr="00541335" w:rsidRDefault="00231F75" w:rsidP="00231F75">
      <w:pPr>
        <w:spacing w:line="360" w:lineRule="auto"/>
        <w:rPr>
          <w:rFonts w:ascii="Unikurd Web" w:eastAsia="Times New Roman" w:hAnsi="Unikurd Web" w:cs="Unikurd Web"/>
          <w:color w:val="000000" w:themeColor="text1"/>
          <w:sz w:val="24"/>
          <w:szCs w:val="24"/>
          <w:lang w:bidi="ar-KW"/>
        </w:rPr>
      </w:pPr>
      <w:r w:rsidRPr="00541335">
        <w:rPr>
          <w:rFonts w:ascii="Unikurd Web" w:eastAsia="Times New Roman" w:hAnsi="Unikurd Web" w:cs="Unikurd Web"/>
          <w:color w:val="000000" w:themeColor="text1"/>
          <w:sz w:val="24"/>
          <w:szCs w:val="24"/>
          <w:lang w:bidi="ar-KW"/>
        </w:rPr>
        <w:t xml:space="preserve">A doctor turned to a nurse, his voice filled with concern, </w:t>
      </w:r>
      <w:r w:rsidR="00106057" w:rsidRPr="00541335">
        <w:rPr>
          <w:rFonts w:ascii="Unikurd Web" w:eastAsia="Times New Roman" w:hAnsi="Unikurd Web" w:cs="Unikurd Web"/>
          <w:color w:val="000000" w:themeColor="text1"/>
          <w:sz w:val="24"/>
          <w:szCs w:val="24"/>
          <w:lang w:bidi="ar-KW"/>
        </w:rPr>
        <w:t>“</w:t>
      </w:r>
      <w:r w:rsidRPr="00541335">
        <w:rPr>
          <w:rFonts w:ascii="Unikurd Web" w:eastAsia="Times New Roman" w:hAnsi="Unikurd Web" w:cs="Unikurd Web"/>
          <w:color w:val="000000" w:themeColor="text1"/>
          <w:sz w:val="24"/>
          <w:szCs w:val="24"/>
          <w:lang w:bidi="ar-KW"/>
        </w:rPr>
        <w:t>What should we do?</w:t>
      </w:r>
      <w:r w:rsidR="00106057" w:rsidRPr="00541335">
        <w:rPr>
          <w:rFonts w:ascii="Unikurd Web" w:eastAsia="Times New Roman" w:hAnsi="Unikurd Web" w:cs="Unikurd Web"/>
          <w:color w:val="000000" w:themeColor="text1"/>
          <w:sz w:val="24"/>
          <w:szCs w:val="24"/>
          <w:lang w:bidi="ar-KW"/>
        </w:rPr>
        <w:t>”</w:t>
      </w:r>
    </w:p>
    <w:p w14:paraId="047FD0B5" w14:textId="5E61F0A3" w:rsidR="00231F75" w:rsidRPr="00541335" w:rsidRDefault="00231F75" w:rsidP="00231F75">
      <w:pPr>
        <w:spacing w:line="360" w:lineRule="auto"/>
        <w:rPr>
          <w:rFonts w:ascii="Unikurd Web" w:eastAsia="Times New Roman" w:hAnsi="Unikurd Web" w:cs="Unikurd Web"/>
          <w:color w:val="000000" w:themeColor="text1"/>
          <w:sz w:val="24"/>
          <w:szCs w:val="24"/>
          <w:lang w:bidi="ar-KW"/>
        </w:rPr>
      </w:pPr>
      <w:r w:rsidRPr="00541335">
        <w:rPr>
          <w:rFonts w:ascii="Unikurd Web" w:eastAsia="Times New Roman" w:hAnsi="Unikurd Web" w:cs="Unikurd Web"/>
          <w:color w:val="000000" w:themeColor="text1"/>
          <w:sz w:val="24"/>
          <w:szCs w:val="24"/>
          <w:lang w:bidi="ar-KW"/>
        </w:rPr>
        <w:t xml:space="preserve">The nurse, clearly bewildered, responded, </w:t>
      </w:r>
      <w:r w:rsidR="00106057" w:rsidRPr="00541335">
        <w:rPr>
          <w:rFonts w:ascii="Unikurd Web" w:eastAsia="Times New Roman" w:hAnsi="Unikurd Web" w:cs="Unikurd Web"/>
          <w:color w:val="000000" w:themeColor="text1"/>
          <w:sz w:val="24"/>
          <w:szCs w:val="24"/>
          <w:lang w:bidi="ar-KW"/>
        </w:rPr>
        <w:t>“</w:t>
      </w:r>
      <w:r w:rsidRPr="00541335">
        <w:rPr>
          <w:rFonts w:ascii="Unikurd Web" w:eastAsia="Times New Roman" w:hAnsi="Unikurd Web" w:cs="Unikurd Web"/>
          <w:color w:val="000000" w:themeColor="text1"/>
          <w:sz w:val="24"/>
          <w:szCs w:val="24"/>
          <w:lang w:bidi="ar-KW"/>
        </w:rPr>
        <w:t>What?</w:t>
      </w:r>
      <w:r w:rsidR="00106057" w:rsidRPr="00541335">
        <w:rPr>
          <w:rFonts w:ascii="Unikurd Web" w:eastAsia="Times New Roman" w:hAnsi="Unikurd Web" w:cs="Unikurd Web"/>
          <w:color w:val="000000" w:themeColor="text1"/>
          <w:sz w:val="24"/>
          <w:szCs w:val="24"/>
          <w:lang w:bidi="ar-KW"/>
        </w:rPr>
        <w:t>”</w:t>
      </w:r>
    </w:p>
    <w:p w14:paraId="7959029E" w14:textId="62F98FDB" w:rsidR="00231F75" w:rsidRPr="00541335" w:rsidRDefault="00231F75" w:rsidP="00231F75">
      <w:pPr>
        <w:spacing w:line="360" w:lineRule="auto"/>
        <w:rPr>
          <w:rFonts w:ascii="Unikurd Web" w:eastAsia="Times New Roman" w:hAnsi="Unikurd Web" w:cs="Unikurd Web"/>
          <w:color w:val="000000" w:themeColor="text1"/>
          <w:sz w:val="24"/>
          <w:szCs w:val="24"/>
          <w:lang w:bidi="ar-KW"/>
        </w:rPr>
      </w:pPr>
      <w:r w:rsidRPr="00541335">
        <w:rPr>
          <w:rFonts w:ascii="Unikurd Web" w:eastAsia="Times New Roman" w:hAnsi="Unikurd Web" w:cs="Unikurd Web"/>
          <w:color w:val="000000" w:themeColor="text1"/>
          <w:sz w:val="24"/>
          <w:szCs w:val="24"/>
          <w:lang w:bidi="ar-KW"/>
        </w:rPr>
        <w:t xml:space="preserve">The doctor explained, </w:t>
      </w:r>
      <w:r w:rsidR="00106057" w:rsidRPr="00541335">
        <w:rPr>
          <w:rFonts w:ascii="Unikurd Web" w:eastAsia="Times New Roman" w:hAnsi="Unikurd Web" w:cs="Unikurd Web"/>
          <w:color w:val="000000" w:themeColor="text1"/>
          <w:sz w:val="24"/>
          <w:szCs w:val="24"/>
          <w:lang w:bidi="ar-KW"/>
        </w:rPr>
        <w:t>“</w:t>
      </w:r>
      <w:r w:rsidRPr="00541335">
        <w:rPr>
          <w:rFonts w:ascii="Unikurd Web" w:eastAsia="Times New Roman" w:hAnsi="Unikurd Web" w:cs="Unikurd Web"/>
          <w:color w:val="000000" w:themeColor="text1"/>
          <w:sz w:val="24"/>
          <w:szCs w:val="24"/>
          <w:lang w:bidi="ar-KW"/>
        </w:rPr>
        <w:t>We don't have specialist doctors, and our only two ambulances just transported two critical patients to Slemani. God knows when they'll return.</w:t>
      </w:r>
      <w:r w:rsidR="00106057" w:rsidRPr="00541335">
        <w:rPr>
          <w:rFonts w:ascii="Unikurd Web" w:eastAsia="Times New Roman" w:hAnsi="Unikurd Web" w:cs="Unikurd Web"/>
          <w:color w:val="000000" w:themeColor="text1"/>
          <w:sz w:val="24"/>
          <w:szCs w:val="24"/>
          <w:lang w:bidi="ar-KW"/>
        </w:rPr>
        <w:t>”</w:t>
      </w:r>
    </w:p>
    <w:p w14:paraId="10492730" w14:textId="6ADDFB17" w:rsidR="00231F75" w:rsidRPr="00541335" w:rsidRDefault="00231F75" w:rsidP="00231F75">
      <w:pPr>
        <w:spacing w:line="360" w:lineRule="auto"/>
        <w:rPr>
          <w:rFonts w:ascii="Unikurd Web" w:eastAsia="Times New Roman" w:hAnsi="Unikurd Web" w:cs="Unikurd Web"/>
          <w:color w:val="000000" w:themeColor="text1"/>
          <w:sz w:val="24"/>
          <w:szCs w:val="24"/>
          <w:lang w:bidi="ar-KW"/>
        </w:rPr>
      </w:pPr>
      <w:r w:rsidRPr="00541335">
        <w:rPr>
          <w:rFonts w:ascii="Unikurd Web" w:eastAsia="Times New Roman" w:hAnsi="Unikurd Web" w:cs="Unikurd Web"/>
          <w:color w:val="000000" w:themeColor="text1"/>
          <w:sz w:val="24"/>
          <w:szCs w:val="24"/>
          <w:lang w:bidi="ar-KW"/>
        </w:rPr>
        <w:t xml:space="preserve">Suddenly, the bombardment </w:t>
      </w:r>
      <w:r w:rsidR="00106057" w:rsidRPr="00541335">
        <w:rPr>
          <w:rFonts w:ascii="Unikurd Web" w:eastAsia="Times New Roman" w:hAnsi="Unikurd Web" w:cs="Unikurd Web"/>
          <w:color w:val="000000" w:themeColor="text1"/>
          <w:sz w:val="24"/>
          <w:szCs w:val="24"/>
          <w:lang w:bidi="ar-KW"/>
        </w:rPr>
        <w:t>b</w:t>
      </w:r>
      <w:r w:rsidR="00971E91" w:rsidRPr="00541335">
        <w:rPr>
          <w:rFonts w:ascii="Unikurd Web" w:eastAsia="Times New Roman" w:hAnsi="Unikurd Web" w:cs="Unikurd Web"/>
          <w:color w:val="000000" w:themeColor="text1"/>
          <w:sz w:val="24"/>
          <w:szCs w:val="24"/>
          <w:lang w:bidi="ar-KW"/>
        </w:rPr>
        <w:t>eg</w:t>
      </w:r>
      <w:r w:rsidRPr="00541335">
        <w:rPr>
          <w:rFonts w:ascii="Unikurd Web" w:eastAsia="Times New Roman" w:hAnsi="Unikurd Web" w:cs="Unikurd Web"/>
          <w:color w:val="000000" w:themeColor="text1"/>
          <w:sz w:val="24"/>
          <w:szCs w:val="24"/>
          <w:lang w:bidi="ar-KW"/>
        </w:rPr>
        <w:t>an, and in a frantic rush, relatives, doctors, and nurses sought refuge in the hospital's underground shelter, leaving the patients stranded on the veranda.</w:t>
      </w:r>
    </w:p>
    <w:p w14:paraId="7462754B" w14:textId="70C88E7C" w:rsidR="006A0FD3" w:rsidRPr="00541335" w:rsidRDefault="00231F75" w:rsidP="00231F75">
      <w:pPr>
        <w:spacing w:line="360" w:lineRule="auto"/>
        <w:rPr>
          <w:rFonts w:ascii="Unikurd Web" w:eastAsia="Times New Roman" w:hAnsi="Unikurd Web" w:cs="Unikurd Web"/>
          <w:color w:val="000000" w:themeColor="text1"/>
          <w:sz w:val="24"/>
          <w:szCs w:val="24"/>
          <w:lang w:bidi="ar-KW"/>
        </w:rPr>
      </w:pPr>
      <w:r w:rsidRPr="00541335">
        <w:rPr>
          <w:rFonts w:ascii="Unikurd Web" w:eastAsia="Times New Roman" w:hAnsi="Unikurd Web" w:cs="Unikurd Web"/>
          <w:color w:val="000000" w:themeColor="text1"/>
          <w:sz w:val="24"/>
          <w:szCs w:val="24"/>
          <w:lang w:bidi="ar-KW"/>
        </w:rPr>
        <w:t>The town remained subjected to relentless rocket bombardment by the IRG</w:t>
      </w:r>
      <w:r w:rsidR="00547757" w:rsidRPr="00541335">
        <w:rPr>
          <w:rFonts w:ascii="Unikurd Web" w:eastAsia="Times New Roman" w:hAnsi="Unikurd Web" w:cs="Unikurd Web"/>
          <w:color w:val="000000" w:themeColor="text1"/>
          <w:sz w:val="24"/>
          <w:szCs w:val="24"/>
          <w:lang w:bidi="ar-KW"/>
        </w:rPr>
        <w:t>C</w:t>
      </w:r>
      <w:r w:rsidRPr="00541335">
        <w:rPr>
          <w:rFonts w:ascii="Unikurd Web" w:eastAsia="Times New Roman" w:hAnsi="Unikurd Web" w:cs="Unikurd Web"/>
          <w:color w:val="000000" w:themeColor="text1"/>
          <w:sz w:val="24"/>
          <w:szCs w:val="24"/>
          <w:lang w:bidi="ar-KW"/>
        </w:rPr>
        <w:t>. Women, men, and children suffered injuries and fatalities, while houses and buildings crumbled one after another. The situation deteriorated to the point where simply standing became a challenge. Medical supplies and equipment grew increasingly scarce as the number of victims continued to rise, and the town's destruction spread far and wide, leading to the loss of electricity and telecommunications.</w:t>
      </w:r>
    </w:p>
    <w:p w14:paraId="70608C26" w14:textId="3312B7B9" w:rsidR="006A0FD3" w:rsidRPr="00541335" w:rsidRDefault="006A0FD3" w:rsidP="00041834">
      <w:pPr>
        <w:spacing w:line="360" w:lineRule="auto"/>
        <w:rPr>
          <w:rFonts w:ascii="Unikurd Web" w:eastAsia="Times New Roman" w:hAnsi="Unikurd Web" w:cs="Unikurd Web"/>
          <w:color w:val="000000" w:themeColor="text1"/>
          <w:sz w:val="24"/>
          <w:szCs w:val="24"/>
          <w:lang w:bidi="ar-KW"/>
        </w:rPr>
      </w:pPr>
    </w:p>
    <w:p w14:paraId="0B3027CB" w14:textId="604A26A1" w:rsidR="00231F75" w:rsidRPr="00541335" w:rsidRDefault="00231F75" w:rsidP="00231F75">
      <w:pPr>
        <w:spacing w:line="360" w:lineRule="auto"/>
        <w:rPr>
          <w:rFonts w:ascii="Unikurd Web" w:eastAsia="Times New Roman" w:hAnsi="Unikurd Web" w:cs="Unikurd Web"/>
          <w:color w:val="000000" w:themeColor="text1"/>
          <w:sz w:val="24"/>
          <w:szCs w:val="24"/>
          <w:lang w:bidi="ar-KW"/>
        </w:rPr>
      </w:pPr>
      <w:r w:rsidRPr="00541335">
        <w:rPr>
          <w:rFonts w:ascii="Unikurd Web" w:eastAsia="Times New Roman" w:hAnsi="Unikurd Web" w:cs="Unikurd Web"/>
          <w:color w:val="000000" w:themeColor="text1"/>
          <w:sz w:val="24"/>
          <w:szCs w:val="24"/>
          <w:lang w:bidi="ar-KW"/>
        </w:rPr>
        <w:t xml:space="preserve">A young boy burst into the underground shelter, his voice trembling with urgency, </w:t>
      </w:r>
      <w:r w:rsidR="00126E39" w:rsidRPr="00541335">
        <w:rPr>
          <w:rFonts w:ascii="Unikurd Web" w:eastAsia="Times New Roman" w:hAnsi="Unikurd Web" w:cs="Unikurd Web"/>
          <w:color w:val="000000" w:themeColor="text1"/>
          <w:sz w:val="24"/>
          <w:szCs w:val="24"/>
          <w:lang w:bidi="ar-KW"/>
        </w:rPr>
        <w:t>“</w:t>
      </w:r>
      <w:r w:rsidRPr="00541335">
        <w:rPr>
          <w:rFonts w:ascii="Unikurd Web" w:eastAsia="Times New Roman" w:hAnsi="Unikurd Web" w:cs="Unikurd Web"/>
          <w:color w:val="000000" w:themeColor="text1"/>
          <w:sz w:val="24"/>
          <w:szCs w:val="24"/>
          <w:lang w:bidi="ar-KW"/>
        </w:rPr>
        <w:t>The IRGC and Peshmergas have surrounded our town and set up checkpoints in some parts,</w:t>
      </w:r>
      <w:r w:rsidR="0065488E" w:rsidRPr="00541335">
        <w:rPr>
          <w:rFonts w:ascii="Unikurd Web" w:eastAsia="Times New Roman" w:hAnsi="Unikurd Web" w:cs="Unikurd Web"/>
          <w:color w:val="000000" w:themeColor="text1"/>
          <w:sz w:val="24"/>
          <w:szCs w:val="24"/>
          <w:lang w:bidi="ar-KW"/>
        </w:rPr>
        <w:t>”</w:t>
      </w:r>
      <w:r w:rsidRPr="00541335">
        <w:rPr>
          <w:rFonts w:ascii="Unikurd Web" w:eastAsia="Times New Roman" w:hAnsi="Unikurd Web" w:cs="Unikurd Web"/>
          <w:color w:val="000000" w:themeColor="text1"/>
          <w:sz w:val="24"/>
          <w:szCs w:val="24"/>
          <w:lang w:bidi="ar-KW"/>
        </w:rPr>
        <w:t xml:space="preserve"> </w:t>
      </w:r>
      <w:r w:rsidR="0065488E" w:rsidRPr="00541335">
        <w:rPr>
          <w:rFonts w:ascii="Unikurd Web" w:eastAsia="Times New Roman" w:hAnsi="Unikurd Web" w:cs="Unikurd Web"/>
          <w:color w:val="000000" w:themeColor="text1"/>
          <w:sz w:val="24"/>
          <w:szCs w:val="24"/>
          <w:lang w:bidi="ar-KW"/>
        </w:rPr>
        <w:t>h</w:t>
      </w:r>
      <w:r w:rsidRPr="00541335">
        <w:rPr>
          <w:rFonts w:ascii="Unikurd Web" w:eastAsia="Times New Roman" w:hAnsi="Unikurd Web" w:cs="Unikurd Web"/>
          <w:color w:val="000000" w:themeColor="text1"/>
          <w:sz w:val="24"/>
          <w:szCs w:val="24"/>
          <w:lang w:bidi="ar-KW"/>
        </w:rPr>
        <w:t>e reported.</w:t>
      </w:r>
    </w:p>
    <w:p w14:paraId="4F213C4F" w14:textId="119CE9AF" w:rsidR="00231F75" w:rsidRPr="00541335" w:rsidRDefault="00231F75" w:rsidP="00231F75">
      <w:pPr>
        <w:spacing w:line="360" w:lineRule="auto"/>
        <w:rPr>
          <w:rFonts w:ascii="Unikurd Web" w:eastAsia="Times New Roman" w:hAnsi="Unikurd Web" w:cs="Unikurd Web"/>
          <w:color w:val="000000" w:themeColor="text1"/>
          <w:sz w:val="24"/>
          <w:szCs w:val="24"/>
          <w:lang w:bidi="ar-KW"/>
        </w:rPr>
      </w:pPr>
      <w:r w:rsidRPr="00541335">
        <w:rPr>
          <w:rFonts w:ascii="Unikurd Web" w:eastAsia="Times New Roman" w:hAnsi="Unikurd Web" w:cs="Unikurd Web"/>
          <w:color w:val="000000" w:themeColor="text1"/>
          <w:sz w:val="24"/>
          <w:szCs w:val="24"/>
          <w:lang w:bidi="ar-KW"/>
        </w:rPr>
        <w:t xml:space="preserve">The doctor, seemingly responding to a different question, remarked, </w:t>
      </w:r>
      <w:r w:rsidR="00126E39" w:rsidRPr="00541335">
        <w:rPr>
          <w:rFonts w:ascii="Unikurd Web" w:eastAsia="Times New Roman" w:hAnsi="Unikurd Web" w:cs="Unikurd Web"/>
          <w:color w:val="000000" w:themeColor="text1"/>
          <w:sz w:val="24"/>
          <w:szCs w:val="24"/>
          <w:lang w:bidi="ar-KW"/>
        </w:rPr>
        <w:t>“</w:t>
      </w:r>
      <w:r w:rsidRPr="00541335">
        <w:rPr>
          <w:rFonts w:ascii="Unikurd Web" w:eastAsia="Times New Roman" w:hAnsi="Unikurd Web" w:cs="Unikurd Web"/>
          <w:color w:val="000000" w:themeColor="text1"/>
          <w:sz w:val="24"/>
          <w:szCs w:val="24"/>
          <w:lang w:bidi="ar-KW"/>
        </w:rPr>
        <w:t>The Zalm bridge is the only link between Halabja and Slemani. If it's destroyed, we won't be able to transport patients or receive medications, and we won't even be able to protect ourselves.</w:t>
      </w:r>
      <w:r w:rsidR="00126E39" w:rsidRPr="00541335">
        <w:rPr>
          <w:rFonts w:ascii="Unikurd Web" w:eastAsia="Times New Roman" w:hAnsi="Unikurd Web" w:cs="Unikurd Web"/>
          <w:color w:val="000000" w:themeColor="text1"/>
          <w:sz w:val="24"/>
          <w:szCs w:val="24"/>
          <w:lang w:bidi="ar-KW"/>
        </w:rPr>
        <w:t>”</w:t>
      </w:r>
      <w:r w:rsidRPr="00541335">
        <w:rPr>
          <w:rFonts w:ascii="Unikurd Web" w:eastAsia="Times New Roman" w:hAnsi="Unikurd Web" w:cs="Unikurd Web"/>
          <w:color w:val="000000" w:themeColor="text1"/>
          <w:sz w:val="24"/>
          <w:szCs w:val="24"/>
          <w:lang w:bidi="ar-KW"/>
        </w:rPr>
        <w:t xml:space="preserve"> He then turned to the relatives of the injured individuals and continued, </w:t>
      </w:r>
      <w:r w:rsidR="00126E39" w:rsidRPr="00541335">
        <w:rPr>
          <w:rFonts w:ascii="Unikurd Web" w:eastAsia="Times New Roman" w:hAnsi="Unikurd Web" w:cs="Unikurd Web"/>
          <w:color w:val="000000" w:themeColor="text1"/>
          <w:sz w:val="24"/>
          <w:szCs w:val="24"/>
          <w:lang w:bidi="ar-KW"/>
        </w:rPr>
        <w:t>“</w:t>
      </w:r>
      <w:r w:rsidRPr="00541335">
        <w:rPr>
          <w:rFonts w:ascii="Unikurd Web" w:eastAsia="Times New Roman" w:hAnsi="Unikurd Web" w:cs="Unikurd Web"/>
          <w:color w:val="000000" w:themeColor="text1"/>
          <w:sz w:val="24"/>
          <w:szCs w:val="24"/>
          <w:lang w:bidi="ar-KW"/>
        </w:rPr>
        <w:t>It seems there's little else we can do. If the situation remains as it is, I hope not, then you'll have to take responsibility for your injured loved ones.</w:t>
      </w:r>
      <w:r w:rsidR="00126E39" w:rsidRPr="00541335">
        <w:rPr>
          <w:rFonts w:ascii="Unikurd Web" w:eastAsia="Times New Roman" w:hAnsi="Unikurd Web" w:cs="Unikurd Web"/>
          <w:color w:val="000000" w:themeColor="text1"/>
          <w:sz w:val="24"/>
          <w:szCs w:val="24"/>
          <w:lang w:bidi="ar-KW"/>
        </w:rPr>
        <w:t>”</w:t>
      </w:r>
    </w:p>
    <w:p w14:paraId="17FB32F4" w14:textId="707CC218" w:rsidR="009256D9" w:rsidRPr="00541335" w:rsidRDefault="00231F75" w:rsidP="00C85A1E">
      <w:pPr>
        <w:spacing w:line="360" w:lineRule="auto"/>
        <w:rPr>
          <w:rFonts w:ascii="Unikurd Web" w:eastAsia="Times New Roman" w:hAnsi="Unikurd Web" w:cs="Unikurd Web"/>
          <w:color w:val="000000" w:themeColor="text1"/>
          <w:sz w:val="24"/>
          <w:szCs w:val="24"/>
          <w:lang w:bidi="ar-KW"/>
        </w:rPr>
      </w:pPr>
      <w:r w:rsidRPr="00541335">
        <w:rPr>
          <w:rFonts w:ascii="Unikurd Web" w:eastAsia="Times New Roman" w:hAnsi="Unikurd Web" w:cs="Unikurd Web"/>
          <w:color w:val="000000" w:themeColor="text1"/>
          <w:sz w:val="24"/>
          <w:szCs w:val="24"/>
          <w:lang w:bidi="ar-KW"/>
        </w:rPr>
        <w:t>The relentless bombardment continued, leaving people feeling like wounded birds, uncertain of where to seek refuge. Parents clung to their injured children, helplessly awaiting the grim fate that seemed inevitable. The mortuaries of hospitals and mosques were already overflowing with the deceased, and the constant fear of further bombardment prevented friends and relatives from contemplating burial. Some families had no choice but to lay their beloved ones to rest in makeshift graves within their own yards.</w:t>
      </w:r>
    </w:p>
    <w:p w14:paraId="19449170" w14:textId="77777777" w:rsidR="00A81250" w:rsidRPr="00541335" w:rsidRDefault="00A81250" w:rsidP="00C85A1E">
      <w:pPr>
        <w:spacing w:line="360" w:lineRule="auto"/>
        <w:rPr>
          <w:rFonts w:ascii="Unikurd Web" w:eastAsia="Times New Roman" w:hAnsi="Unikurd Web" w:cs="Unikurd Web"/>
          <w:color w:val="000000" w:themeColor="text1"/>
          <w:sz w:val="24"/>
          <w:szCs w:val="24"/>
          <w:lang w:bidi="ar-KW"/>
        </w:rPr>
      </w:pPr>
    </w:p>
    <w:p w14:paraId="79C0A5AD" w14:textId="77777777" w:rsidR="00A81250" w:rsidRPr="00541335" w:rsidRDefault="00A81250" w:rsidP="00C85A1E">
      <w:pPr>
        <w:spacing w:line="360" w:lineRule="auto"/>
        <w:rPr>
          <w:rFonts w:ascii="Unikurd Web" w:eastAsia="Times New Roman" w:hAnsi="Unikurd Web" w:cs="Unikurd Web"/>
          <w:color w:val="000000" w:themeColor="text1"/>
          <w:sz w:val="24"/>
          <w:szCs w:val="24"/>
          <w:lang w:bidi="ar-KW"/>
        </w:rPr>
      </w:pPr>
    </w:p>
    <w:p w14:paraId="2D0EA37D" w14:textId="77777777" w:rsidR="00A81250" w:rsidRPr="00541335" w:rsidRDefault="00A81250" w:rsidP="00C85A1E">
      <w:pPr>
        <w:spacing w:line="360" w:lineRule="auto"/>
        <w:rPr>
          <w:rFonts w:ascii="Unikurd Web" w:eastAsia="Times New Roman" w:hAnsi="Unikurd Web" w:cs="Unikurd Web"/>
          <w:color w:val="000000" w:themeColor="text1"/>
          <w:sz w:val="24"/>
          <w:szCs w:val="24"/>
          <w:lang w:bidi="ar-KW"/>
        </w:rPr>
      </w:pPr>
    </w:p>
    <w:p w14:paraId="6DE4EE90" w14:textId="77777777" w:rsidR="00A81250" w:rsidRPr="00541335" w:rsidRDefault="00A81250" w:rsidP="00C85A1E">
      <w:pPr>
        <w:spacing w:line="360" w:lineRule="auto"/>
        <w:rPr>
          <w:rFonts w:ascii="Unikurd Web" w:eastAsia="Times New Roman" w:hAnsi="Unikurd Web" w:cs="Unikurd Web"/>
          <w:color w:val="000000" w:themeColor="text1"/>
          <w:sz w:val="24"/>
          <w:szCs w:val="24"/>
          <w:lang w:bidi="ar-KW"/>
        </w:rPr>
      </w:pPr>
    </w:p>
    <w:p w14:paraId="74B057A2" w14:textId="77777777" w:rsidR="00A81250" w:rsidRPr="00541335" w:rsidRDefault="00A81250" w:rsidP="00C85A1E">
      <w:pPr>
        <w:spacing w:line="360" w:lineRule="auto"/>
        <w:rPr>
          <w:rFonts w:ascii="Unikurd Web" w:eastAsia="Times New Roman" w:hAnsi="Unikurd Web" w:cs="Unikurd Web"/>
          <w:color w:val="000000" w:themeColor="text1"/>
          <w:sz w:val="24"/>
          <w:szCs w:val="24"/>
          <w:lang w:bidi="ar-KW"/>
        </w:rPr>
      </w:pPr>
    </w:p>
    <w:p w14:paraId="3438655A" w14:textId="77777777" w:rsidR="00A81250" w:rsidRPr="00541335" w:rsidRDefault="00A81250" w:rsidP="00C85A1E">
      <w:pPr>
        <w:spacing w:line="360" w:lineRule="auto"/>
        <w:rPr>
          <w:rFonts w:ascii="Unikurd Web" w:eastAsia="Times New Roman" w:hAnsi="Unikurd Web" w:cs="Unikurd Web"/>
          <w:color w:val="000000" w:themeColor="text1"/>
          <w:sz w:val="24"/>
          <w:szCs w:val="24"/>
          <w:lang w:bidi="ar-KW"/>
        </w:rPr>
      </w:pPr>
    </w:p>
    <w:p w14:paraId="56F36B1C" w14:textId="77777777" w:rsidR="00A81250" w:rsidRPr="00541335" w:rsidRDefault="00A81250" w:rsidP="00C85A1E">
      <w:pPr>
        <w:spacing w:line="360" w:lineRule="auto"/>
        <w:rPr>
          <w:rFonts w:ascii="Unikurd Web" w:eastAsia="Times New Roman" w:hAnsi="Unikurd Web" w:cs="Unikurd Web"/>
          <w:color w:val="000000" w:themeColor="text1"/>
          <w:sz w:val="24"/>
          <w:szCs w:val="24"/>
          <w:lang w:bidi="ar-KW"/>
        </w:rPr>
      </w:pPr>
    </w:p>
    <w:p w14:paraId="609AFA0E" w14:textId="5DA78E3D" w:rsidR="00C41F9A" w:rsidRPr="008527F5" w:rsidRDefault="009256D9" w:rsidP="00C41F9A">
      <w:pPr>
        <w:spacing w:line="360" w:lineRule="auto"/>
        <w:jc w:val="center"/>
        <w:rPr>
          <w:rFonts w:ascii="Unikurd Web" w:hAnsi="Unikurd Web" w:cs="Unikurd Web"/>
          <w:b/>
          <w:bCs/>
          <w:color w:val="000000" w:themeColor="text1"/>
          <w:sz w:val="24"/>
          <w:szCs w:val="24"/>
          <w:lang w:bidi="ar-IQ"/>
        </w:rPr>
      </w:pPr>
      <w:r w:rsidRPr="008527F5">
        <w:rPr>
          <w:rFonts w:ascii="Unikurd Web" w:hAnsi="Unikurd Web" w:cs="Unikurd Web"/>
          <w:b/>
          <w:bCs/>
          <w:color w:val="000000" w:themeColor="text1"/>
          <w:sz w:val="24"/>
          <w:szCs w:val="24"/>
          <w:lang w:bidi="ar-IQ"/>
        </w:rPr>
        <w:t>(</w:t>
      </w:r>
      <w:r w:rsidR="004D7A20" w:rsidRPr="008527F5">
        <w:rPr>
          <w:rFonts w:ascii="Unikurd Web" w:hAnsi="Unikurd Web" w:cs="Unikurd Web"/>
          <w:b/>
          <w:bCs/>
          <w:sz w:val="24"/>
          <w:szCs w:val="24"/>
        </w:rPr>
        <w:t>Chapter</w:t>
      </w:r>
      <w:r w:rsidR="004D7A20" w:rsidRPr="008527F5">
        <w:rPr>
          <w:rFonts w:ascii="Unikurd Web" w:eastAsia="Times New Roman" w:hAnsi="Unikurd Web" w:cs="Unikurd Web"/>
          <w:b/>
          <w:bCs/>
          <w:color w:val="000000" w:themeColor="text1"/>
          <w:sz w:val="24"/>
          <w:szCs w:val="24"/>
          <w:lang w:val="en-US" w:bidi="ar-KW"/>
        </w:rPr>
        <w:t xml:space="preserve"> -</w:t>
      </w:r>
      <w:r w:rsidRPr="008527F5">
        <w:rPr>
          <w:rFonts w:ascii="Unikurd Web" w:hAnsi="Unikurd Web" w:cs="Unikurd Web"/>
          <w:b/>
          <w:bCs/>
          <w:color w:val="000000" w:themeColor="text1"/>
          <w:sz w:val="24"/>
          <w:szCs w:val="24"/>
          <w:lang w:bidi="ar-IQ"/>
        </w:rPr>
        <w:t>19)</w:t>
      </w:r>
    </w:p>
    <w:p w14:paraId="507B0BE9" w14:textId="77777777" w:rsidR="00A81250" w:rsidRPr="00541335" w:rsidRDefault="00C41F9A" w:rsidP="00A81250">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It was midday, and the IRG</w:t>
      </w:r>
      <w:r w:rsidR="00841E35" w:rsidRPr="00541335">
        <w:rPr>
          <w:rFonts w:ascii="Unikurd Web" w:hAnsi="Unikurd Web" w:cs="Unikurd Web"/>
          <w:color w:val="000000" w:themeColor="text1"/>
          <w:sz w:val="24"/>
          <w:szCs w:val="24"/>
          <w:lang w:bidi="ar-IQ"/>
        </w:rPr>
        <w:t>C</w:t>
      </w:r>
      <w:r w:rsidRPr="00541335">
        <w:rPr>
          <w:rFonts w:ascii="Unikurd Web" w:hAnsi="Unikurd Web" w:cs="Unikurd Web"/>
          <w:color w:val="000000" w:themeColor="text1"/>
          <w:sz w:val="24"/>
          <w:szCs w:val="24"/>
          <w:lang w:bidi="ar-IQ"/>
        </w:rPr>
        <w:t>' rockets had been silent for about two hours. Kawan was still in the hospital, searching for Raman.</w:t>
      </w:r>
    </w:p>
    <w:p w14:paraId="237DF9F3" w14:textId="42BF2C54" w:rsidR="00C41F9A" w:rsidRPr="00541335" w:rsidRDefault="00A81250" w:rsidP="00A81250">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Suddenly</w:t>
      </w:r>
      <w:r w:rsidR="00C41F9A" w:rsidRPr="00541335">
        <w:rPr>
          <w:rFonts w:ascii="Unikurd Web" w:hAnsi="Unikurd Web" w:cs="Unikurd Web"/>
          <w:color w:val="000000" w:themeColor="text1"/>
          <w:sz w:val="24"/>
          <w:szCs w:val="24"/>
          <w:lang w:bidi="ar-IQ"/>
        </w:rPr>
        <w:t>, a military jeep with a 101-millimetre rocket launcher attached to it entered the hospital. It stopped in the middle of the hospital's open yard, and three soldiers disembarked, heading straight for the doctor. They spoke to him in Arabic, asking for some Paracetamols.</w:t>
      </w:r>
    </w:p>
    <w:p w14:paraId="626AFA9E" w14:textId="56A327C6" w:rsidR="00C41F9A" w:rsidRPr="00541335" w:rsidRDefault="0086380C" w:rsidP="00C41F9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C41F9A" w:rsidRPr="00541335">
        <w:rPr>
          <w:rFonts w:ascii="Unikurd Web" w:hAnsi="Unikurd Web" w:cs="Unikurd Web"/>
          <w:color w:val="000000" w:themeColor="text1"/>
          <w:sz w:val="24"/>
          <w:szCs w:val="24"/>
          <w:lang w:bidi="ar-IQ"/>
        </w:rPr>
        <w:t>What's the news?</w:t>
      </w:r>
      <w:r w:rsidRPr="00541335">
        <w:rPr>
          <w:rFonts w:ascii="Unikurd Web" w:hAnsi="Unikurd Web" w:cs="Unikurd Web"/>
          <w:color w:val="000000" w:themeColor="text1"/>
          <w:sz w:val="24"/>
          <w:szCs w:val="24"/>
          <w:lang w:bidi="ar-IQ"/>
        </w:rPr>
        <w:t xml:space="preserve">” </w:t>
      </w:r>
      <w:r w:rsidR="00C41F9A" w:rsidRPr="00541335">
        <w:rPr>
          <w:rFonts w:ascii="Unikurd Web" w:hAnsi="Unikurd Web" w:cs="Unikurd Web"/>
          <w:color w:val="000000" w:themeColor="text1"/>
          <w:sz w:val="24"/>
          <w:szCs w:val="24"/>
          <w:lang w:bidi="ar-IQ"/>
        </w:rPr>
        <w:t>the doctor inquired before responding.</w:t>
      </w:r>
    </w:p>
    <w:p w14:paraId="2F3F2DEC" w14:textId="5F2404ED" w:rsidR="00C41F9A" w:rsidRPr="00541335" w:rsidRDefault="00C41F9A" w:rsidP="00C41F9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One of the soldiers quickly replied, </w:t>
      </w:r>
      <w:r w:rsidR="0086380C"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It's over... finished.</w:t>
      </w:r>
      <w:r w:rsidR="0086380C" w:rsidRPr="00541335">
        <w:rPr>
          <w:rFonts w:ascii="Unikurd Web" w:hAnsi="Unikurd Web" w:cs="Unikurd Web"/>
          <w:color w:val="000000" w:themeColor="text1"/>
          <w:sz w:val="24"/>
          <w:szCs w:val="24"/>
          <w:lang w:bidi="ar-IQ"/>
        </w:rPr>
        <w:t>”</w:t>
      </w:r>
    </w:p>
    <w:p w14:paraId="7026314B" w14:textId="6DF4BD76" w:rsidR="00C41F9A" w:rsidRPr="00541335" w:rsidRDefault="00C41F9A" w:rsidP="00C41F9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The doctor and his staff exchanged glances. </w:t>
      </w:r>
      <w:r w:rsidR="0086380C"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Finished? They lost, and the town is now free from the threat of the IRG</w:t>
      </w:r>
      <w:r w:rsidR="00547757" w:rsidRPr="00541335">
        <w:rPr>
          <w:rFonts w:ascii="Unikurd Web" w:hAnsi="Unikurd Web" w:cs="Unikurd Web"/>
          <w:color w:val="000000" w:themeColor="text1"/>
          <w:sz w:val="24"/>
          <w:szCs w:val="24"/>
          <w:lang w:bidi="ar-IQ"/>
        </w:rPr>
        <w:t>C</w:t>
      </w:r>
      <w:r w:rsidRPr="00541335">
        <w:rPr>
          <w:rFonts w:ascii="Unikurd Web" w:hAnsi="Unikurd Web" w:cs="Unikurd Web"/>
          <w:color w:val="000000" w:themeColor="text1"/>
          <w:sz w:val="24"/>
          <w:szCs w:val="24"/>
          <w:lang w:bidi="ar-IQ"/>
        </w:rPr>
        <w:t>' rockets,</w:t>
      </w:r>
      <w:r w:rsidR="0086380C"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 xml:space="preserve"> one of the staff members remarked.</w:t>
      </w:r>
    </w:p>
    <w:p w14:paraId="57AB778F" w14:textId="3FC60C8C" w:rsidR="00C41F9A" w:rsidRPr="00541335" w:rsidRDefault="001C3F7D" w:rsidP="00C41F9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C41F9A" w:rsidRPr="00541335">
        <w:rPr>
          <w:rFonts w:ascii="Unikurd Web" w:hAnsi="Unikurd Web" w:cs="Unikurd Web"/>
          <w:color w:val="000000" w:themeColor="text1"/>
          <w:sz w:val="24"/>
          <w:szCs w:val="24"/>
          <w:lang w:bidi="ar-IQ"/>
        </w:rPr>
        <w:t>On the contrary, we lost. We couldn't withstand their offensive,</w:t>
      </w:r>
      <w:r w:rsidRPr="00541335">
        <w:rPr>
          <w:rFonts w:ascii="Unikurd Web" w:hAnsi="Unikurd Web" w:cs="Unikurd Web"/>
          <w:color w:val="000000" w:themeColor="text1"/>
          <w:sz w:val="24"/>
          <w:szCs w:val="24"/>
          <w:lang w:bidi="ar-IQ"/>
        </w:rPr>
        <w:t>”</w:t>
      </w:r>
      <w:r w:rsidR="00C41F9A" w:rsidRPr="00541335">
        <w:rPr>
          <w:rFonts w:ascii="Unikurd Web" w:hAnsi="Unikurd Web" w:cs="Unikurd Web"/>
          <w:color w:val="000000" w:themeColor="text1"/>
          <w:sz w:val="24"/>
          <w:szCs w:val="24"/>
          <w:lang w:bidi="ar-IQ"/>
        </w:rPr>
        <w:t xml:space="preserve"> the soldier explained.</w:t>
      </w:r>
    </w:p>
    <w:p w14:paraId="65240E74" w14:textId="2168C754" w:rsidR="00686D06" w:rsidRPr="00541335" w:rsidRDefault="00C41F9A" w:rsidP="00686D0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It became apparent that the soldier had reasons for his response, as his army had withdrawn from Ballambo and </w:t>
      </w:r>
      <w:r w:rsidR="00873FCA" w:rsidRPr="00541335">
        <w:rPr>
          <w:rFonts w:ascii="Unikurd Web" w:hAnsi="Unikurd Web" w:cs="Unikurd Web"/>
          <w:color w:val="000000" w:themeColor="text1"/>
          <w:sz w:val="24"/>
          <w:szCs w:val="24"/>
          <w:lang w:bidi="ar-IQ"/>
        </w:rPr>
        <w:t>Shnrwe Mountain</w:t>
      </w:r>
      <w:r w:rsidRPr="00541335">
        <w:rPr>
          <w:rFonts w:ascii="Unikurd Web" w:hAnsi="Unikurd Web" w:cs="Unikurd Web"/>
          <w:color w:val="000000" w:themeColor="text1"/>
          <w:sz w:val="24"/>
          <w:szCs w:val="24"/>
          <w:lang w:bidi="ar-IQ"/>
        </w:rPr>
        <w:t xml:space="preserve">s, along with other high points in the area. Meanwhile, in the town, the heads of government institutions, such as the mayor's office staff, security forces, and the intelligence service, had all left for Slemani prior to the destruction of Zalm bridge. </w:t>
      </w:r>
      <w:r w:rsidR="001C3F7D"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And it's not just us; many other un-commanded soldiers are scattered throughout the town and its surroundings. We don't know what to do, hoping to be spotted by the IRG</w:t>
      </w:r>
      <w:r w:rsidR="00EB6CCB" w:rsidRPr="00541335">
        <w:rPr>
          <w:rFonts w:ascii="Unikurd Web" w:hAnsi="Unikurd Web" w:cs="Unikurd Web"/>
          <w:color w:val="000000" w:themeColor="text1"/>
          <w:sz w:val="24"/>
          <w:szCs w:val="24"/>
          <w:lang w:bidi="ar-IQ"/>
        </w:rPr>
        <w:t>C</w:t>
      </w:r>
      <w:r w:rsidRPr="00541335">
        <w:rPr>
          <w:rFonts w:ascii="Unikurd Web" w:hAnsi="Unikurd Web" w:cs="Unikurd Web"/>
          <w:color w:val="000000" w:themeColor="text1"/>
          <w:sz w:val="24"/>
          <w:szCs w:val="24"/>
          <w:lang w:bidi="ar-IQ"/>
        </w:rPr>
        <w:t xml:space="preserve"> or Peshmerga forces to be taken captive,</w:t>
      </w:r>
      <w:r w:rsidR="001C3F7D"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 xml:space="preserve"> one of the soldiers admitted.</w:t>
      </w:r>
    </w:p>
    <w:p w14:paraId="775CE25D" w14:textId="2FE9820D" w:rsidR="00686D06" w:rsidRPr="00541335" w:rsidRDefault="00686D06" w:rsidP="00686D0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Instantly, a pickup truck entered the open yard, carrying five charred bodies in its bed. They were all members of one family. In fear of bombardment, they had taken refuge in a classroom at one of the schools in their Sirwan neighbourhood. While inside, a rocket struck a barrel of petrol positioned near the classroom door, setting it ablaze. The flames engulfed them.</w:t>
      </w:r>
    </w:p>
    <w:p w14:paraId="5BDE2500" w14:textId="77777777" w:rsidR="00686D06" w:rsidRPr="00541335" w:rsidRDefault="00686D06" w:rsidP="00686D0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driver of the pickup got out, unloaded the bodies one by one, and placed them on the veranda, lining them up side by side. He silently stood over them for a brief moment, glanced around, and then departed.</w:t>
      </w:r>
    </w:p>
    <w:p w14:paraId="143192A2" w14:textId="77777777" w:rsidR="00686D06" w:rsidRPr="00541335" w:rsidRDefault="00686D06" w:rsidP="00686D0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Among the bodies, a five-year-old child survived, though his body was mostly burned, except for a small portion of his face. His mother, father, sister, and older brother lay beside him, lifeless, waiting for someone to bury them.</w:t>
      </w:r>
    </w:p>
    <w:p w14:paraId="5A47EEEC" w14:textId="77777777" w:rsidR="00686D06" w:rsidRPr="00541335" w:rsidRDefault="00686D06" w:rsidP="00686D0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doctors and nurses approached the child, carried him, and laid him down on the hospital floor for treatment.</w:t>
      </w:r>
    </w:p>
    <w:p w14:paraId="353F9836" w14:textId="5BB04094" w:rsidR="00686D06" w:rsidRPr="00541335" w:rsidRDefault="00686D06" w:rsidP="00686D0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Kawan also entered the hospital and gazed at the child from a distance. Suddenly, a tap on his shoulder alerted him. He turned to see Raman; neither of them spoke, as the scenes themselves were both questions and answers. Raman then walked past Kawan and approached the doctor and the nurses, saying, </w:t>
      </w:r>
      <w:r w:rsidR="002767A3"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Our hospital is overwhelmed with injured people. I don't know what to do.</w:t>
      </w:r>
      <w:r w:rsidR="002767A3" w:rsidRPr="00541335">
        <w:rPr>
          <w:rFonts w:ascii="Unikurd Web" w:hAnsi="Unikurd Web" w:cs="Unikurd Web"/>
          <w:color w:val="000000" w:themeColor="text1"/>
          <w:sz w:val="24"/>
          <w:szCs w:val="24"/>
          <w:lang w:bidi="ar-IQ"/>
        </w:rPr>
        <w:t>”</w:t>
      </w:r>
    </w:p>
    <w:p w14:paraId="62FDA0F1" w14:textId="2284DF54" w:rsidR="00686D06" w:rsidRPr="00541335" w:rsidRDefault="002767A3" w:rsidP="00CD53D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686D06" w:rsidRPr="00541335">
        <w:rPr>
          <w:rFonts w:ascii="Unikurd Web" w:hAnsi="Unikurd Web" w:cs="Unikurd Web"/>
          <w:color w:val="000000" w:themeColor="text1"/>
          <w:sz w:val="24"/>
          <w:szCs w:val="24"/>
          <w:lang w:bidi="ar-IQ"/>
        </w:rPr>
        <w:t>You're in the same position as me. The only difference between us is that I'm a doctor, and you're a physician assistant (PA),</w:t>
      </w:r>
      <w:r w:rsidRPr="00541335">
        <w:rPr>
          <w:rFonts w:ascii="Unikurd Web" w:hAnsi="Unikurd Web" w:cs="Unikurd Web"/>
          <w:color w:val="000000" w:themeColor="text1"/>
          <w:sz w:val="24"/>
          <w:szCs w:val="24"/>
          <w:lang w:bidi="ar-IQ"/>
        </w:rPr>
        <w:t>”</w:t>
      </w:r>
      <w:r w:rsidR="00686D06" w:rsidRPr="00541335">
        <w:rPr>
          <w:rFonts w:ascii="Unikurd Web" w:hAnsi="Unikurd Web" w:cs="Unikurd Web"/>
          <w:color w:val="000000" w:themeColor="text1"/>
          <w:sz w:val="24"/>
          <w:szCs w:val="24"/>
          <w:lang w:bidi="ar-IQ"/>
        </w:rPr>
        <w:t xml:space="preserve"> the doctor responded after briefly looking at Raman, then turning his attention back to the child.</w:t>
      </w:r>
    </w:p>
    <w:p w14:paraId="64A0CA9A" w14:textId="6332FD60" w:rsidR="00CD53DA" w:rsidRPr="00541335" w:rsidRDefault="00CD53DA" w:rsidP="00CD53D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Raman returned to Kawan and said, </w:t>
      </w:r>
      <w:r w:rsidR="00CC2859"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Let's go. They say the IRG</w:t>
      </w:r>
      <w:r w:rsidR="002C4BC5" w:rsidRPr="00541335">
        <w:rPr>
          <w:rFonts w:ascii="Unikurd Web" w:hAnsi="Unikurd Web" w:cs="Unikurd Web"/>
          <w:color w:val="000000" w:themeColor="text1"/>
          <w:sz w:val="24"/>
          <w:szCs w:val="24"/>
          <w:lang w:bidi="ar-IQ"/>
        </w:rPr>
        <w:t>C</w:t>
      </w:r>
      <w:r w:rsidRPr="00541335">
        <w:rPr>
          <w:rFonts w:ascii="Unikurd Web" w:hAnsi="Unikurd Web" w:cs="Unikurd Web"/>
          <w:color w:val="000000" w:themeColor="text1"/>
          <w:sz w:val="24"/>
          <w:szCs w:val="24"/>
          <w:lang w:bidi="ar-IQ"/>
        </w:rPr>
        <w:t xml:space="preserve"> are patrolling the town's alleys and scanning the areas.</w:t>
      </w:r>
      <w:r w:rsidR="00CC2859" w:rsidRPr="00541335">
        <w:rPr>
          <w:rFonts w:ascii="Unikurd Web" w:hAnsi="Unikurd Web" w:cs="Unikurd Web"/>
          <w:color w:val="000000" w:themeColor="text1"/>
          <w:sz w:val="24"/>
          <w:szCs w:val="24"/>
          <w:lang w:bidi="ar-IQ"/>
        </w:rPr>
        <w:t>”</w:t>
      </w:r>
    </w:p>
    <w:p w14:paraId="39B56478" w14:textId="7D1A99BC" w:rsidR="00CD53DA" w:rsidRPr="00541335" w:rsidRDefault="00CC2859" w:rsidP="00CD53D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CD53DA" w:rsidRPr="00541335">
        <w:rPr>
          <w:rFonts w:ascii="Unikurd Web" w:hAnsi="Unikurd Web" w:cs="Unikurd Web"/>
          <w:color w:val="000000" w:themeColor="text1"/>
          <w:sz w:val="24"/>
          <w:szCs w:val="24"/>
          <w:lang w:bidi="ar-IQ"/>
        </w:rPr>
        <w:t>I'm aware of that news,</w:t>
      </w:r>
      <w:r w:rsidRPr="00541335">
        <w:rPr>
          <w:rFonts w:ascii="Unikurd Web" w:hAnsi="Unikurd Web" w:cs="Unikurd Web"/>
          <w:color w:val="000000" w:themeColor="text1"/>
          <w:sz w:val="24"/>
          <w:szCs w:val="24"/>
          <w:lang w:bidi="ar-IQ"/>
        </w:rPr>
        <w:t>”</w:t>
      </w:r>
      <w:r w:rsidR="00CD53DA" w:rsidRPr="00541335">
        <w:rPr>
          <w:rFonts w:ascii="Unikurd Web" w:hAnsi="Unikurd Web" w:cs="Unikurd Web"/>
          <w:color w:val="000000" w:themeColor="text1"/>
          <w:sz w:val="24"/>
          <w:szCs w:val="24"/>
          <w:lang w:bidi="ar-IQ"/>
        </w:rPr>
        <w:t xml:space="preserve"> Kawan replied. To confirm it, they drove through the town briefly and spotted a group of IRG</w:t>
      </w:r>
      <w:r w:rsidR="00C51B50" w:rsidRPr="00541335">
        <w:rPr>
          <w:rFonts w:ascii="Unikurd Web" w:hAnsi="Unikurd Web" w:cs="Unikurd Web"/>
          <w:color w:val="000000" w:themeColor="text1"/>
          <w:sz w:val="24"/>
          <w:szCs w:val="24"/>
          <w:lang w:bidi="ar-IQ"/>
        </w:rPr>
        <w:t>C</w:t>
      </w:r>
      <w:r w:rsidR="00CD53DA" w:rsidRPr="00541335">
        <w:rPr>
          <w:rFonts w:ascii="Unikurd Web" w:hAnsi="Unikurd Web" w:cs="Unikurd Web"/>
          <w:color w:val="000000" w:themeColor="text1"/>
          <w:sz w:val="24"/>
          <w:szCs w:val="24"/>
          <w:lang w:bidi="ar-IQ"/>
        </w:rPr>
        <w:t xml:space="preserve"> members walking without a care.</w:t>
      </w:r>
    </w:p>
    <w:p w14:paraId="5D11F14F" w14:textId="1D5F5CEF" w:rsidR="00CD53DA" w:rsidRPr="00541335" w:rsidRDefault="00CD53DA" w:rsidP="00CD53D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As they drove back to the hospital, the doctor, as if anticipating their return, hurriedly approached them. </w:t>
      </w:r>
      <w:r w:rsidR="00CC2859"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Some residents have informed us that the IRG</w:t>
      </w:r>
      <w:r w:rsidR="000750EB" w:rsidRPr="00541335">
        <w:rPr>
          <w:rFonts w:ascii="Unikurd Web" w:hAnsi="Unikurd Web" w:cs="Unikurd Web"/>
          <w:color w:val="000000" w:themeColor="text1"/>
          <w:sz w:val="24"/>
          <w:szCs w:val="24"/>
          <w:lang w:bidi="ar-IQ"/>
        </w:rPr>
        <w:t>C</w:t>
      </w:r>
      <w:r w:rsidRPr="00541335">
        <w:rPr>
          <w:rFonts w:ascii="Unikurd Web" w:hAnsi="Unikurd Web" w:cs="Unikurd Web"/>
          <w:color w:val="000000" w:themeColor="text1"/>
          <w:sz w:val="24"/>
          <w:szCs w:val="24"/>
          <w:lang w:bidi="ar-IQ"/>
        </w:rPr>
        <w:t xml:space="preserve"> are not alone; they have members of Kurdish political parties with them,</w:t>
      </w:r>
      <w:r w:rsidR="00CC2859"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 xml:space="preserve"> the doctor informed them.</w:t>
      </w:r>
    </w:p>
    <w:p w14:paraId="3F509C64" w14:textId="41614AD5" w:rsidR="00CD53DA" w:rsidRPr="00541335" w:rsidRDefault="00CC2859" w:rsidP="00CD53D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CD53DA" w:rsidRPr="00541335">
        <w:rPr>
          <w:rFonts w:ascii="Unikurd Web" w:hAnsi="Unikurd Web" w:cs="Unikurd Web"/>
          <w:color w:val="000000" w:themeColor="text1"/>
          <w:sz w:val="24"/>
          <w:szCs w:val="24"/>
          <w:lang w:bidi="ar-IQ"/>
        </w:rPr>
        <w:t>We didn't see any Kurdish forces with them,</w:t>
      </w:r>
      <w:r w:rsidRPr="00541335">
        <w:rPr>
          <w:rFonts w:ascii="Unikurd Web" w:hAnsi="Unikurd Web" w:cs="Unikurd Web"/>
          <w:color w:val="000000" w:themeColor="text1"/>
          <w:sz w:val="24"/>
          <w:szCs w:val="24"/>
          <w:lang w:bidi="ar-IQ"/>
        </w:rPr>
        <w:t>”</w:t>
      </w:r>
      <w:r w:rsidR="00CD53DA" w:rsidRPr="00541335">
        <w:rPr>
          <w:rFonts w:ascii="Unikurd Web" w:hAnsi="Unikurd Web" w:cs="Unikurd Web"/>
          <w:color w:val="000000" w:themeColor="text1"/>
          <w:sz w:val="24"/>
          <w:szCs w:val="24"/>
          <w:lang w:bidi="ar-IQ"/>
        </w:rPr>
        <w:t xml:space="preserve"> Raman responded.</w:t>
      </w:r>
    </w:p>
    <w:p w14:paraId="318D52C3" w14:textId="5E362B13" w:rsidR="00CD53DA" w:rsidRPr="00541335" w:rsidRDefault="00CD53DA" w:rsidP="00CD53D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The doctor attempted to reassure them and said, </w:t>
      </w:r>
      <w:r w:rsidR="00CC2859"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Yes, they were. It's crucial for us to ascertain the truth about this news, as it holds the key to resolving our predicament, that of our colleagues, and the chaos caused to the hospital due to the offensive and the bombardment.</w:t>
      </w:r>
      <w:r w:rsidR="00CC2859"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 xml:space="preserve"> He continued, </w:t>
      </w:r>
      <w:r w:rsidR="00CC2859"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We're expecting a representative from the Kurdish force</w:t>
      </w:r>
      <w:r w:rsidR="00B52ADB" w:rsidRPr="00541335">
        <w:rPr>
          <w:rFonts w:ascii="Unikurd Web" w:hAnsi="Unikurd Web" w:cs="Unikurd Web"/>
          <w:color w:val="000000" w:themeColor="text1"/>
          <w:sz w:val="24"/>
          <w:szCs w:val="24"/>
          <w:lang w:bidi="ar-IQ"/>
        </w:rPr>
        <w:t>s</w:t>
      </w:r>
      <w:r w:rsidRPr="00541335">
        <w:rPr>
          <w:rFonts w:ascii="Unikurd Web" w:hAnsi="Unikurd Web" w:cs="Unikurd Web"/>
          <w:color w:val="000000" w:themeColor="text1"/>
          <w:sz w:val="24"/>
          <w:szCs w:val="24"/>
          <w:lang w:bidi="ar-IQ"/>
        </w:rPr>
        <w:t xml:space="preserve"> to visit us.</w:t>
      </w:r>
      <w:r w:rsidR="00CC2859" w:rsidRPr="00541335">
        <w:rPr>
          <w:rFonts w:ascii="Unikurd Web" w:hAnsi="Unikurd Web" w:cs="Unikurd Web"/>
          <w:color w:val="000000" w:themeColor="text1"/>
          <w:sz w:val="24"/>
          <w:szCs w:val="24"/>
          <w:lang w:bidi="ar-IQ"/>
        </w:rPr>
        <w:t>”</w:t>
      </w:r>
    </w:p>
    <w:p w14:paraId="22925CC8" w14:textId="71A04D1A" w:rsidR="00CD53DA" w:rsidRPr="00541335" w:rsidRDefault="00CC2859" w:rsidP="00CD53D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CD53DA" w:rsidRPr="00541335">
        <w:rPr>
          <w:rFonts w:ascii="Unikurd Web" w:hAnsi="Unikurd Web" w:cs="Unikurd Web"/>
          <w:color w:val="000000" w:themeColor="text1"/>
          <w:sz w:val="24"/>
          <w:szCs w:val="24"/>
          <w:lang w:bidi="ar-IQ"/>
        </w:rPr>
        <w:t>Why?</w:t>
      </w:r>
      <w:r w:rsidRPr="00541335">
        <w:rPr>
          <w:rFonts w:ascii="Unikurd Web" w:hAnsi="Unikurd Web" w:cs="Unikurd Web"/>
          <w:color w:val="000000" w:themeColor="text1"/>
          <w:sz w:val="24"/>
          <w:szCs w:val="24"/>
          <w:lang w:bidi="ar-IQ"/>
        </w:rPr>
        <w:t>”</w:t>
      </w:r>
      <w:r w:rsidR="00CD53DA" w:rsidRPr="00541335">
        <w:rPr>
          <w:rFonts w:ascii="Unikurd Web" w:hAnsi="Unikurd Web" w:cs="Unikurd Web"/>
          <w:color w:val="000000" w:themeColor="text1"/>
          <w:sz w:val="24"/>
          <w:szCs w:val="24"/>
          <w:lang w:bidi="ar-IQ"/>
        </w:rPr>
        <w:t xml:space="preserve"> Kawan inquired.</w:t>
      </w:r>
    </w:p>
    <w:p w14:paraId="2AF2A858" w14:textId="07DD2810" w:rsidR="00CD53DA" w:rsidRPr="00541335" w:rsidRDefault="00CD53DA" w:rsidP="00CD53D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The doctor replied, </w:t>
      </w:r>
      <w:r w:rsidR="00CC2859"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To hold discussions with us.</w:t>
      </w:r>
      <w:r w:rsidR="00CC2859" w:rsidRPr="00541335">
        <w:rPr>
          <w:rFonts w:ascii="Unikurd Web" w:hAnsi="Unikurd Web" w:cs="Unikurd Web"/>
          <w:color w:val="000000" w:themeColor="text1"/>
          <w:sz w:val="24"/>
          <w:szCs w:val="24"/>
          <w:lang w:bidi="ar-IQ"/>
        </w:rPr>
        <w:t>”</w:t>
      </w:r>
    </w:p>
    <w:p w14:paraId="07F7FEB4" w14:textId="462FCA2D" w:rsidR="00CD53DA" w:rsidRPr="00541335" w:rsidRDefault="00CC2859" w:rsidP="00CD53D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CD53DA" w:rsidRPr="00541335">
        <w:rPr>
          <w:rFonts w:ascii="Unikurd Web" w:hAnsi="Unikurd Web" w:cs="Unikurd Web"/>
          <w:color w:val="000000" w:themeColor="text1"/>
          <w:sz w:val="24"/>
          <w:szCs w:val="24"/>
          <w:lang w:bidi="ar-IQ"/>
        </w:rPr>
        <w:t>Discuss what?</w:t>
      </w:r>
      <w:r w:rsidRPr="00541335">
        <w:rPr>
          <w:rFonts w:ascii="Unikurd Web" w:hAnsi="Unikurd Web" w:cs="Unikurd Web"/>
          <w:color w:val="000000" w:themeColor="text1"/>
          <w:sz w:val="24"/>
          <w:szCs w:val="24"/>
          <w:lang w:bidi="ar-IQ"/>
        </w:rPr>
        <w:t>”</w:t>
      </w:r>
      <w:r w:rsidR="00CD53DA" w:rsidRPr="00541335">
        <w:rPr>
          <w:rFonts w:ascii="Unikurd Web" w:hAnsi="Unikurd Web" w:cs="Unikurd Web"/>
          <w:color w:val="000000" w:themeColor="text1"/>
          <w:sz w:val="24"/>
          <w:szCs w:val="24"/>
          <w:lang w:bidi="ar-IQ"/>
        </w:rPr>
        <w:t xml:space="preserve"> Kawan asked.</w:t>
      </w:r>
    </w:p>
    <w:p w14:paraId="3495D4C1" w14:textId="238C7BBB" w:rsidR="00CD53DA" w:rsidRPr="00541335" w:rsidRDefault="00CD53DA" w:rsidP="00CD53D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The doctor explained, </w:t>
      </w:r>
      <w:r w:rsidR="00CC2859"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About whether we should remain in the town or leave.</w:t>
      </w:r>
      <w:r w:rsidR="00DC390D" w:rsidRPr="00541335">
        <w:rPr>
          <w:rFonts w:ascii="Unikurd Web" w:hAnsi="Unikurd Web" w:cs="Unikurd Web"/>
          <w:color w:val="000000" w:themeColor="text1"/>
          <w:sz w:val="24"/>
          <w:szCs w:val="24"/>
          <w:lang w:bidi="ar-IQ"/>
        </w:rPr>
        <w:t>”</w:t>
      </w:r>
    </w:p>
    <w:p w14:paraId="4E922E6E" w14:textId="3C93FDF1" w:rsidR="00CD53DA" w:rsidRPr="00541335" w:rsidRDefault="00CD53DA" w:rsidP="00EC7BE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For Kawan, hearing from the representative was also important so that when he returned to the ground floor of Halabja's cigarette factory, he could inform the people. He and Raman stayed in the hospital until late, waiting for the representative and others to arrive and demonstrate their responsibilities toward the public, but no one came to their aid.</w:t>
      </w:r>
    </w:p>
    <w:p w14:paraId="71A8ED06" w14:textId="40E2B8C4" w:rsidR="00EC7BE4" w:rsidRPr="00541335" w:rsidRDefault="00EC7BE4" w:rsidP="00EC7BE4">
      <w:pPr>
        <w:spacing w:line="360" w:lineRule="auto"/>
        <w:rPr>
          <w:rFonts w:ascii="Unikurd Web" w:eastAsia="Times New Roman" w:hAnsi="Unikurd Web" w:cs="Unikurd Web"/>
          <w:color w:val="000000" w:themeColor="text1"/>
          <w:sz w:val="24"/>
          <w:szCs w:val="24"/>
          <w:lang w:bidi="ar-KW"/>
        </w:rPr>
      </w:pPr>
      <w:r w:rsidRPr="00541335">
        <w:rPr>
          <w:rFonts w:ascii="Unikurd Web" w:eastAsia="Times New Roman" w:hAnsi="Unikurd Web" w:cs="Unikurd Web"/>
          <w:color w:val="000000" w:themeColor="text1"/>
          <w:sz w:val="24"/>
          <w:szCs w:val="24"/>
          <w:lang w:bidi="ar-KW"/>
        </w:rPr>
        <w:t xml:space="preserve">The doctor, burdened with both medical responsibilities and the daily management of the hospital, felt a deep sense of disappointment due to the lack of essential medicines and equipment. He found it imperative to gather all his staff. </w:t>
      </w:r>
      <w:r w:rsidR="00DC390D" w:rsidRPr="00541335">
        <w:rPr>
          <w:rFonts w:ascii="Unikurd Web" w:eastAsia="Times New Roman" w:hAnsi="Unikurd Web" w:cs="Unikurd Web"/>
          <w:color w:val="000000" w:themeColor="text1"/>
          <w:sz w:val="24"/>
          <w:szCs w:val="24"/>
          <w:lang w:bidi="ar-KW"/>
        </w:rPr>
        <w:t>“</w:t>
      </w:r>
      <w:r w:rsidRPr="00541335">
        <w:rPr>
          <w:rFonts w:ascii="Unikurd Web" w:eastAsia="Times New Roman" w:hAnsi="Unikurd Web" w:cs="Unikurd Web"/>
          <w:color w:val="000000" w:themeColor="text1"/>
          <w:sz w:val="24"/>
          <w:szCs w:val="24"/>
          <w:lang w:bidi="ar-KW"/>
        </w:rPr>
        <w:t>You are now free to decide. The choice is yours. Our primary duty is to safeguard the well-being of the people. We've done what we could, but regrettably, we are unable to do more. Our desperation doesn't stem from negligence, but rather from the shortage of medications, equipment, and support. We all understand that the responsibility for looking after a country lies with its government, and for a city, town, or village, it rests with their mayors. Today, in this town, that responsibility falls on the Kurdish forces. However, we have yet to witness any demonstration of that responsibility. Therefore, it would be self-deception to wait any longer, as it won't yield anything,</w:t>
      </w:r>
      <w:r w:rsidR="00DC390D" w:rsidRPr="00541335">
        <w:rPr>
          <w:rFonts w:ascii="Unikurd Web" w:eastAsia="Times New Roman" w:hAnsi="Unikurd Web" w:cs="Unikurd Web"/>
          <w:color w:val="000000" w:themeColor="text1"/>
          <w:sz w:val="24"/>
          <w:szCs w:val="24"/>
          <w:lang w:bidi="ar-KW"/>
        </w:rPr>
        <w:t xml:space="preserve">” </w:t>
      </w:r>
      <w:r w:rsidRPr="00541335">
        <w:rPr>
          <w:rFonts w:ascii="Unikurd Web" w:eastAsia="Times New Roman" w:hAnsi="Unikurd Web" w:cs="Unikurd Web"/>
          <w:color w:val="000000" w:themeColor="text1"/>
          <w:sz w:val="24"/>
          <w:szCs w:val="24"/>
          <w:lang w:bidi="ar-KW"/>
        </w:rPr>
        <w:t xml:space="preserve">he paused for a moment, then continued, </w:t>
      </w:r>
      <w:r w:rsidR="00DC390D" w:rsidRPr="00541335">
        <w:rPr>
          <w:rFonts w:ascii="Unikurd Web" w:eastAsia="Times New Roman" w:hAnsi="Unikurd Web" w:cs="Unikurd Web"/>
          <w:color w:val="000000" w:themeColor="text1"/>
          <w:sz w:val="24"/>
          <w:szCs w:val="24"/>
          <w:lang w:bidi="ar-KW"/>
        </w:rPr>
        <w:t>“</w:t>
      </w:r>
      <w:r w:rsidRPr="00541335">
        <w:rPr>
          <w:rFonts w:ascii="Unikurd Web" w:eastAsia="Times New Roman" w:hAnsi="Unikurd Web" w:cs="Unikurd Web"/>
          <w:color w:val="000000" w:themeColor="text1"/>
          <w:sz w:val="24"/>
          <w:szCs w:val="24"/>
          <w:lang w:bidi="ar-KW"/>
        </w:rPr>
        <w:t>I sense a significant danger ahead of us.</w:t>
      </w:r>
      <w:r w:rsidR="00DC390D" w:rsidRPr="00541335">
        <w:rPr>
          <w:rFonts w:ascii="Unikurd Web" w:eastAsia="Times New Roman" w:hAnsi="Unikurd Web" w:cs="Unikurd Web"/>
          <w:color w:val="000000" w:themeColor="text1"/>
          <w:sz w:val="24"/>
          <w:szCs w:val="24"/>
          <w:lang w:bidi="ar-KW"/>
        </w:rPr>
        <w:t>”</w:t>
      </w:r>
    </w:p>
    <w:p w14:paraId="4585942E" w14:textId="4966404E" w:rsidR="00EC7BE4" w:rsidRPr="00541335" w:rsidRDefault="00DC390D" w:rsidP="00EC7BE4">
      <w:pPr>
        <w:spacing w:line="360" w:lineRule="auto"/>
        <w:rPr>
          <w:rFonts w:ascii="Unikurd Web" w:eastAsia="Times New Roman" w:hAnsi="Unikurd Web" w:cs="Unikurd Web"/>
          <w:color w:val="000000" w:themeColor="text1"/>
          <w:sz w:val="24"/>
          <w:szCs w:val="24"/>
          <w:lang w:bidi="ar-KW"/>
        </w:rPr>
      </w:pPr>
      <w:r w:rsidRPr="00541335">
        <w:rPr>
          <w:rFonts w:ascii="Unikurd Web" w:eastAsia="Times New Roman" w:hAnsi="Unikurd Web" w:cs="Unikurd Web"/>
          <w:color w:val="000000" w:themeColor="text1"/>
          <w:sz w:val="24"/>
          <w:szCs w:val="24"/>
          <w:lang w:bidi="ar-KW"/>
        </w:rPr>
        <w:t>“</w:t>
      </w:r>
      <w:r w:rsidR="00EC7BE4" w:rsidRPr="00541335">
        <w:rPr>
          <w:rFonts w:ascii="Unikurd Web" w:eastAsia="Times New Roman" w:hAnsi="Unikurd Web" w:cs="Unikurd Web"/>
          <w:color w:val="000000" w:themeColor="text1"/>
          <w:sz w:val="24"/>
          <w:szCs w:val="24"/>
          <w:lang w:bidi="ar-KW"/>
        </w:rPr>
        <w:t>Of what?</w:t>
      </w:r>
      <w:r w:rsidRPr="00541335">
        <w:rPr>
          <w:rFonts w:ascii="Unikurd Web" w:eastAsia="Times New Roman" w:hAnsi="Unikurd Web" w:cs="Unikurd Web"/>
          <w:color w:val="000000" w:themeColor="text1"/>
          <w:sz w:val="24"/>
          <w:szCs w:val="24"/>
          <w:lang w:bidi="ar-KW"/>
        </w:rPr>
        <w:t>”</w:t>
      </w:r>
      <w:r w:rsidR="00EC7BE4" w:rsidRPr="00541335">
        <w:rPr>
          <w:rFonts w:ascii="Unikurd Web" w:eastAsia="Times New Roman" w:hAnsi="Unikurd Web" w:cs="Unikurd Web"/>
          <w:color w:val="000000" w:themeColor="text1"/>
          <w:sz w:val="24"/>
          <w:szCs w:val="24"/>
          <w:lang w:bidi="ar-KW"/>
        </w:rPr>
        <w:t xml:space="preserve"> the staff asked, perplexed, after exchanging glances with one another.</w:t>
      </w:r>
    </w:p>
    <w:p w14:paraId="28F026F5" w14:textId="3C502DE1" w:rsidR="008C7CE5" w:rsidRPr="00541335" w:rsidRDefault="00EC7BE4" w:rsidP="008C7CE5">
      <w:pPr>
        <w:spacing w:line="360" w:lineRule="auto"/>
        <w:rPr>
          <w:rFonts w:ascii="Unikurd Web" w:eastAsia="Times New Roman" w:hAnsi="Unikurd Web" w:cs="Unikurd Web"/>
          <w:color w:val="000000" w:themeColor="text1"/>
          <w:sz w:val="24"/>
          <w:szCs w:val="24"/>
          <w:lang w:bidi="ar-KW"/>
        </w:rPr>
      </w:pPr>
      <w:r w:rsidRPr="00541335">
        <w:rPr>
          <w:rFonts w:ascii="Unikurd Web" w:eastAsia="Times New Roman" w:hAnsi="Unikurd Web" w:cs="Unikurd Web"/>
          <w:color w:val="000000" w:themeColor="text1"/>
          <w:sz w:val="24"/>
          <w:szCs w:val="24"/>
          <w:lang w:bidi="ar-KW"/>
        </w:rPr>
        <w:t xml:space="preserve">The doctor replied, </w:t>
      </w:r>
      <w:r w:rsidR="00DC390D" w:rsidRPr="00541335">
        <w:rPr>
          <w:rFonts w:ascii="Unikurd Web" w:eastAsia="Times New Roman" w:hAnsi="Unikurd Web" w:cs="Unikurd Web"/>
          <w:color w:val="000000" w:themeColor="text1"/>
          <w:sz w:val="24"/>
          <w:szCs w:val="24"/>
          <w:lang w:bidi="ar-KW"/>
        </w:rPr>
        <w:t>“</w:t>
      </w:r>
      <w:r w:rsidRPr="00541335">
        <w:rPr>
          <w:rFonts w:ascii="Unikurd Web" w:eastAsia="Times New Roman" w:hAnsi="Unikurd Web" w:cs="Unikurd Web"/>
          <w:color w:val="000000" w:themeColor="text1"/>
          <w:sz w:val="24"/>
          <w:szCs w:val="24"/>
          <w:lang w:bidi="ar-KW"/>
        </w:rPr>
        <w:t>The Iraqi warplanes have never been this unresponsive.</w:t>
      </w:r>
      <w:r w:rsidR="00DC390D" w:rsidRPr="00541335">
        <w:rPr>
          <w:rFonts w:ascii="Unikurd Web" w:eastAsia="Times New Roman" w:hAnsi="Unikurd Web" w:cs="Unikurd Web"/>
          <w:color w:val="000000" w:themeColor="text1"/>
          <w:sz w:val="24"/>
          <w:szCs w:val="24"/>
          <w:lang w:bidi="ar-KW"/>
        </w:rPr>
        <w:t>”</w:t>
      </w:r>
    </w:p>
    <w:p w14:paraId="4C3F8571" w14:textId="15557027" w:rsidR="00EC7BE4" w:rsidRPr="00541335" w:rsidRDefault="00254B63" w:rsidP="008C7CE5">
      <w:pPr>
        <w:spacing w:line="360" w:lineRule="auto"/>
        <w:rPr>
          <w:rFonts w:ascii="Unikurd Web" w:eastAsia="Times New Roman" w:hAnsi="Unikurd Web" w:cs="Unikurd Web"/>
          <w:color w:val="000000" w:themeColor="text1"/>
          <w:sz w:val="24"/>
          <w:szCs w:val="24"/>
          <w:lang w:bidi="ar-KW"/>
        </w:rPr>
      </w:pPr>
      <w:r w:rsidRPr="00541335">
        <w:rPr>
          <w:rFonts w:ascii="Unikurd Web" w:eastAsia="Times New Roman" w:hAnsi="Unikurd Web" w:cs="Unikurd Web"/>
          <w:color w:val="000000" w:themeColor="text1"/>
          <w:sz w:val="24"/>
          <w:szCs w:val="24"/>
          <w:lang w:bidi="ar-KW"/>
        </w:rPr>
        <w:t>“</w:t>
      </w:r>
      <w:r w:rsidR="00EC7BE4" w:rsidRPr="00541335">
        <w:rPr>
          <w:rFonts w:ascii="Unikurd Web" w:eastAsia="Times New Roman" w:hAnsi="Unikurd Web" w:cs="Unikurd Web"/>
          <w:color w:val="000000" w:themeColor="text1"/>
          <w:sz w:val="24"/>
          <w:szCs w:val="24"/>
          <w:lang w:bidi="ar-KW"/>
        </w:rPr>
        <w:t>Why?</w:t>
      </w:r>
      <w:r w:rsidRPr="00541335">
        <w:rPr>
          <w:rFonts w:ascii="Unikurd Web" w:eastAsia="Times New Roman" w:hAnsi="Unikurd Web" w:cs="Unikurd Web"/>
          <w:color w:val="000000" w:themeColor="text1"/>
          <w:sz w:val="24"/>
          <w:szCs w:val="24"/>
          <w:lang w:bidi="ar-KW"/>
        </w:rPr>
        <w:t>”</w:t>
      </w:r>
      <w:r w:rsidR="00EC7BE4" w:rsidRPr="00541335">
        <w:rPr>
          <w:rFonts w:ascii="Unikurd Web" w:eastAsia="Times New Roman" w:hAnsi="Unikurd Web" w:cs="Unikurd Web"/>
          <w:color w:val="000000" w:themeColor="text1"/>
          <w:sz w:val="24"/>
          <w:szCs w:val="24"/>
          <w:lang w:bidi="ar-KW"/>
        </w:rPr>
        <w:t xml:space="preserve"> the staff inquired.</w:t>
      </w:r>
    </w:p>
    <w:p w14:paraId="60F8C7FE" w14:textId="1C50436E" w:rsidR="00EC7BE4" w:rsidRPr="00541335" w:rsidRDefault="00EC7BE4" w:rsidP="00EC7BE4">
      <w:pPr>
        <w:spacing w:line="360" w:lineRule="auto"/>
        <w:rPr>
          <w:rFonts w:ascii="Unikurd Web" w:eastAsia="Times New Roman" w:hAnsi="Unikurd Web" w:cs="Unikurd Web"/>
          <w:color w:val="000000" w:themeColor="text1"/>
          <w:sz w:val="24"/>
          <w:szCs w:val="24"/>
          <w:lang w:bidi="ar-KW"/>
        </w:rPr>
      </w:pPr>
      <w:r w:rsidRPr="00541335">
        <w:rPr>
          <w:rFonts w:ascii="Unikurd Web" w:eastAsia="Times New Roman" w:hAnsi="Unikurd Web" w:cs="Unikurd Web"/>
          <w:color w:val="000000" w:themeColor="text1"/>
          <w:sz w:val="24"/>
          <w:szCs w:val="24"/>
          <w:lang w:bidi="ar-KW"/>
        </w:rPr>
        <w:t xml:space="preserve">The doctor responded, </w:t>
      </w:r>
      <w:r w:rsidR="0075307A" w:rsidRPr="00541335">
        <w:rPr>
          <w:rFonts w:ascii="Unikurd Web" w:eastAsia="Times New Roman" w:hAnsi="Unikurd Web" w:cs="Unikurd Web"/>
          <w:color w:val="000000" w:themeColor="text1"/>
          <w:sz w:val="24"/>
          <w:szCs w:val="24"/>
          <w:lang w:bidi="ar-KW"/>
        </w:rPr>
        <w:t>“</w:t>
      </w:r>
      <w:r w:rsidRPr="00541335">
        <w:rPr>
          <w:rFonts w:ascii="Unikurd Web" w:eastAsia="Times New Roman" w:hAnsi="Unikurd Web" w:cs="Unikurd Web"/>
          <w:color w:val="000000" w:themeColor="text1"/>
          <w:sz w:val="24"/>
          <w:szCs w:val="24"/>
          <w:lang w:bidi="ar-KW"/>
        </w:rPr>
        <w:t>If they had wanted to, they wouldn't have allowed their forces to surrender so easily.</w:t>
      </w:r>
      <w:r w:rsidR="0075307A" w:rsidRPr="00541335">
        <w:rPr>
          <w:rFonts w:ascii="Unikurd Web" w:eastAsia="Times New Roman" w:hAnsi="Unikurd Web" w:cs="Unikurd Web"/>
          <w:color w:val="000000" w:themeColor="text1"/>
          <w:sz w:val="24"/>
          <w:szCs w:val="24"/>
          <w:lang w:bidi="ar-KW"/>
        </w:rPr>
        <w:t>”</w:t>
      </w:r>
    </w:p>
    <w:p w14:paraId="5781F20B" w14:textId="7CCAEC8B" w:rsidR="00EC7BE4" w:rsidRPr="00541335" w:rsidRDefault="0075307A" w:rsidP="00EC7BE4">
      <w:pPr>
        <w:spacing w:line="360" w:lineRule="auto"/>
        <w:rPr>
          <w:rFonts w:ascii="Unikurd Web" w:eastAsia="Times New Roman" w:hAnsi="Unikurd Web" w:cs="Unikurd Web"/>
          <w:color w:val="000000" w:themeColor="text1"/>
          <w:sz w:val="24"/>
          <w:szCs w:val="24"/>
          <w:lang w:bidi="ar-KW"/>
        </w:rPr>
      </w:pPr>
      <w:r w:rsidRPr="00541335">
        <w:rPr>
          <w:rFonts w:ascii="Unikurd Web" w:eastAsia="Times New Roman" w:hAnsi="Unikurd Web" w:cs="Unikurd Web"/>
          <w:color w:val="000000" w:themeColor="text1"/>
          <w:sz w:val="24"/>
          <w:szCs w:val="24"/>
          <w:lang w:bidi="ar-KW"/>
        </w:rPr>
        <w:t>“</w:t>
      </w:r>
      <w:r w:rsidR="00EC7BE4" w:rsidRPr="00541335">
        <w:rPr>
          <w:rFonts w:ascii="Unikurd Web" w:eastAsia="Times New Roman" w:hAnsi="Unikurd Web" w:cs="Unikurd Web"/>
          <w:color w:val="000000" w:themeColor="text1"/>
          <w:sz w:val="24"/>
          <w:szCs w:val="24"/>
          <w:lang w:bidi="ar-KW"/>
        </w:rPr>
        <w:t>What could they have done?</w:t>
      </w:r>
      <w:r w:rsidRPr="00541335">
        <w:rPr>
          <w:rFonts w:ascii="Unikurd Web" w:eastAsia="Times New Roman" w:hAnsi="Unikurd Web" w:cs="Unikurd Web"/>
          <w:color w:val="000000" w:themeColor="text1"/>
          <w:sz w:val="24"/>
          <w:szCs w:val="24"/>
          <w:lang w:bidi="ar-KW"/>
        </w:rPr>
        <w:t>”</w:t>
      </w:r>
      <w:r w:rsidR="00EC7BE4" w:rsidRPr="00541335">
        <w:rPr>
          <w:rFonts w:ascii="Unikurd Web" w:eastAsia="Times New Roman" w:hAnsi="Unikurd Web" w:cs="Unikurd Web"/>
          <w:color w:val="000000" w:themeColor="text1"/>
          <w:sz w:val="24"/>
          <w:szCs w:val="24"/>
          <w:lang w:bidi="ar-KW"/>
        </w:rPr>
        <w:t xml:space="preserve"> the staff asked.</w:t>
      </w:r>
    </w:p>
    <w:p w14:paraId="4BE766CA" w14:textId="4F5443F0" w:rsidR="00EC7BE4" w:rsidRPr="00541335" w:rsidRDefault="00EC7BE4" w:rsidP="00EC7BE4">
      <w:pPr>
        <w:spacing w:line="360" w:lineRule="auto"/>
        <w:rPr>
          <w:rFonts w:ascii="Unikurd Web" w:eastAsia="Times New Roman" w:hAnsi="Unikurd Web" w:cs="Unikurd Web"/>
          <w:color w:val="000000" w:themeColor="text1"/>
          <w:sz w:val="24"/>
          <w:szCs w:val="24"/>
          <w:lang w:bidi="ar-KW"/>
        </w:rPr>
      </w:pPr>
      <w:r w:rsidRPr="00541335">
        <w:rPr>
          <w:rFonts w:ascii="Unikurd Web" w:eastAsia="Times New Roman" w:hAnsi="Unikurd Web" w:cs="Unikurd Web"/>
          <w:color w:val="000000" w:themeColor="text1"/>
          <w:sz w:val="24"/>
          <w:szCs w:val="24"/>
          <w:lang w:bidi="ar-KW"/>
        </w:rPr>
        <w:t xml:space="preserve">The doctor responded, </w:t>
      </w:r>
      <w:r w:rsidR="0075307A" w:rsidRPr="00541335">
        <w:rPr>
          <w:rFonts w:ascii="Unikurd Web" w:eastAsia="Times New Roman" w:hAnsi="Unikurd Web" w:cs="Unikurd Web"/>
          <w:color w:val="000000" w:themeColor="text1"/>
          <w:sz w:val="24"/>
          <w:szCs w:val="24"/>
          <w:lang w:bidi="ar-KW"/>
        </w:rPr>
        <w:t>“</w:t>
      </w:r>
      <w:r w:rsidRPr="00541335">
        <w:rPr>
          <w:rFonts w:ascii="Unikurd Web" w:eastAsia="Times New Roman" w:hAnsi="Unikurd Web" w:cs="Unikurd Web"/>
          <w:color w:val="000000" w:themeColor="text1"/>
          <w:sz w:val="24"/>
          <w:szCs w:val="24"/>
          <w:lang w:bidi="ar-KW"/>
        </w:rPr>
        <w:t>Defend the army, but they didn't do that at all.</w:t>
      </w:r>
      <w:r w:rsidR="0075307A" w:rsidRPr="00541335">
        <w:rPr>
          <w:rFonts w:ascii="Unikurd Web" w:eastAsia="Times New Roman" w:hAnsi="Unikurd Web" w:cs="Unikurd Web"/>
          <w:color w:val="000000" w:themeColor="text1"/>
          <w:sz w:val="24"/>
          <w:szCs w:val="24"/>
          <w:lang w:bidi="ar-KW"/>
        </w:rPr>
        <w:t>”</w:t>
      </w:r>
    </w:p>
    <w:p w14:paraId="69ACF17F" w14:textId="058B359C" w:rsidR="00EC7BE4" w:rsidRPr="00541335" w:rsidRDefault="0075307A" w:rsidP="00EC7BE4">
      <w:pPr>
        <w:spacing w:line="360" w:lineRule="auto"/>
        <w:rPr>
          <w:rFonts w:ascii="Unikurd Web" w:eastAsia="Times New Roman" w:hAnsi="Unikurd Web" w:cs="Unikurd Web"/>
          <w:color w:val="000000" w:themeColor="text1"/>
          <w:sz w:val="24"/>
          <w:szCs w:val="24"/>
          <w:lang w:bidi="ar-KW"/>
        </w:rPr>
      </w:pPr>
      <w:r w:rsidRPr="00541335">
        <w:rPr>
          <w:rFonts w:ascii="Unikurd Web" w:eastAsia="Times New Roman" w:hAnsi="Unikurd Web" w:cs="Unikurd Web"/>
          <w:color w:val="000000" w:themeColor="text1"/>
          <w:sz w:val="24"/>
          <w:szCs w:val="24"/>
          <w:lang w:bidi="ar-KW"/>
        </w:rPr>
        <w:t>“</w:t>
      </w:r>
      <w:r w:rsidR="00EC7BE4" w:rsidRPr="00541335">
        <w:rPr>
          <w:rFonts w:ascii="Unikurd Web" w:eastAsia="Times New Roman" w:hAnsi="Unikurd Web" w:cs="Unikurd Web"/>
          <w:color w:val="000000" w:themeColor="text1"/>
          <w:sz w:val="24"/>
          <w:szCs w:val="24"/>
          <w:lang w:bidi="ar-KW"/>
        </w:rPr>
        <w:t>Why?</w:t>
      </w:r>
      <w:r w:rsidRPr="00541335">
        <w:rPr>
          <w:rFonts w:ascii="Unikurd Web" w:eastAsia="Times New Roman" w:hAnsi="Unikurd Web" w:cs="Unikurd Web"/>
          <w:color w:val="000000" w:themeColor="text1"/>
          <w:sz w:val="24"/>
          <w:szCs w:val="24"/>
          <w:lang w:bidi="ar-KW"/>
        </w:rPr>
        <w:t>”</w:t>
      </w:r>
      <w:r w:rsidR="00EC7BE4" w:rsidRPr="00541335">
        <w:rPr>
          <w:rFonts w:ascii="Unikurd Web" w:eastAsia="Times New Roman" w:hAnsi="Unikurd Web" w:cs="Unikurd Web"/>
          <w:color w:val="000000" w:themeColor="text1"/>
          <w:sz w:val="24"/>
          <w:szCs w:val="24"/>
          <w:lang w:bidi="ar-KW"/>
        </w:rPr>
        <w:t xml:space="preserve"> the staff persisted.</w:t>
      </w:r>
    </w:p>
    <w:p w14:paraId="2B4A0BCC" w14:textId="25E3C5FA" w:rsidR="00EC7BE4" w:rsidRPr="00541335" w:rsidRDefault="00EC7BE4" w:rsidP="00EC7BE4">
      <w:pPr>
        <w:spacing w:line="360" w:lineRule="auto"/>
        <w:rPr>
          <w:rFonts w:ascii="Unikurd Web" w:eastAsia="Times New Roman" w:hAnsi="Unikurd Web" w:cs="Unikurd Web"/>
          <w:color w:val="000000" w:themeColor="text1"/>
          <w:sz w:val="24"/>
          <w:szCs w:val="24"/>
          <w:lang w:bidi="ar-KW"/>
        </w:rPr>
      </w:pPr>
      <w:r w:rsidRPr="00541335">
        <w:rPr>
          <w:rFonts w:ascii="Unikurd Web" w:eastAsia="Times New Roman" w:hAnsi="Unikurd Web" w:cs="Unikurd Web"/>
          <w:color w:val="000000" w:themeColor="text1"/>
          <w:sz w:val="24"/>
          <w:szCs w:val="24"/>
          <w:lang w:bidi="ar-KW"/>
        </w:rPr>
        <w:t xml:space="preserve">The doctor replied, </w:t>
      </w:r>
      <w:r w:rsidR="0075307A" w:rsidRPr="00541335">
        <w:rPr>
          <w:rFonts w:ascii="Unikurd Web" w:eastAsia="Times New Roman" w:hAnsi="Unikurd Web" w:cs="Unikurd Web"/>
          <w:color w:val="000000" w:themeColor="text1"/>
          <w:sz w:val="24"/>
          <w:szCs w:val="24"/>
          <w:lang w:bidi="ar-KW"/>
        </w:rPr>
        <w:t>“</w:t>
      </w:r>
      <w:r w:rsidRPr="00541335">
        <w:rPr>
          <w:rFonts w:ascii="Unikurd Web" w:eastAsia="Times New Roman" w:hAnsi="Unikurd Web" w:cs="Unikurd Web"/>
          <w:color w:val="000000" w:themeColor="text1"/>
          <w:sz w:val="24"/>
          <w:szCs w:val="24"/>
          <w:lang w:bidi="ar-KW"/>
        </w:rPr>
        <w:t>Like you, I'm also searching for an answer to the same question.</w:t>
      </w:r>
      <w:r w:rsidR="0075307A" w:rsidRPr="00541335">
        <w:rPr>
          <w:rFonts w:ascii="Unikurd Web" w:eastAsia="Times New Roman" w:hAnsi="Unikurd Web" w:cs="Unikurd Web"/>
          <w:color w:val="000000" w:themeColor="text1"/>
          <w:sz w:val="24"/>
          <w:szCs w:val="24"/>
          <w:lang w:bidi="ar-KW"/>
        </w:rPr>
        <w:t>”</w:t>
      </w:r>
    </w:p>
    <w:p w14:paraId="476885F8" w14:textId="5E1F300B" w:rsidR="00EC7BE4" w:rsidRPr="00541335" w:rsidRDefault="007A4085" w:rsidP="00EC7BE4">
      <w:pPr>
        <w:spacing w:line="360" w:lineRule="auto"/>
        <w:rPr>
          <w:rFonts w:ascii="Unikurd Web" w:eastAsia="Times New Roman" w:hAnsi="Unikurd Web" w:cs="Unikurd Web"/>
          <w:color w:val="000000" w:themeColor="text1"/>
          <w:sz w:val="24"/>
          <w:szCs w:val="24"/>
          <w:lang w:bidi="ar-KW"/>
        </w:rPr>
      </w:pPr>
      <w:r w:rsidRPr="00541335">
        <w:rPr>
          <w:rFonts w:ascii="Unikurd Web" w:eastAsia="Times New Roman" w:hAnsi="Unikurd Web" w:cs="Unikurd Web"/>
          <w:color w:val="000000" w:themeColor="text1"/>
          <w:sz w:val="24"/>
          <w:szCs w:val="24"/>
          <w:lang w:bidi="ar-KW"/>
        </w:rPr>
        <w:t>“</w:t>
      </w:r>
      <w:r w:rsidR="00EC7BE4" w:rsidRPr="00541335">
        <w:rPr>
          <w:rFonts w:ascii="Unikurd Web" w:eastAsia="Times New Roman" w:hAnsi="Unikurd Web" w:cs="Unikurd Web"/>
          <w:color w:val="000000" w:themeColor="text1"/>
          <w:sz w:val="24"/>
          <w:szCs w:val="24"/>
          <w:lang w:bidi="ar-KW"/>
        </w:rPr>
        <w:t>What should the answer be?</w:t>
      </w:r>
      <w:r w:rsidRPr="00541335">
        <w:rPr>
          <w:rFonts w:ascii="Unikurd Web" w:eastAsia="Times New Roman" w:hAnsi="Unikurd Web" w:cs="Unikurd Web"/>
          <w:color w:val="000000" w:themeColor="text1"/>
          <w:sz w:val="24"/>
          <w:szCs w:val="24"/>
          <w:lang w:bidi="ar-KW"/>
        </w:rPr>
        <w:t>”</w:t>
      </w:r>
      <w:r w:rsidR="00EC7BE4" w:rsidRPr="00541335">
        <w:rPr>
          <w:rFonts w:ascii="Unikurd Web" w:eastAsia="Times New Roman" w:hAnsi="Unikurd Web" w:cs="Unikurd Web"/>
          <w:color w:val="000000" w:themeColor="text1"/>
          <w:sz w:val="24"/>
          <w:szCs w:val="24"/>
          <w:lang w:bidi="ar-KW"/>
        </w:rPr>
        <w:t xml:space="preserve"> the staff inquired.</w:t>
      </w:r>
    </w:p>
    <w:p w14:paraId="5D09BDC6" w14:textId="3353AEB0" w:rsidR="00EC7BE4" w:rsidRPr="00541335" w:rsidRDefault="007A4085" w:rsidP="00EC7BE4">
      <w:pPr>
        <w:spacing w:line="360" w:lineRule="auto"/>
        <w:rPr>
          <w:rFonts w:ascii="Unikurd Web" w:eastAsia="Times New Roman" w:hAnsi="Unikurd Web" w:cs="Unikurd Web"/>
          <w:color w:val="000000" w:themeColor="text1"/>
          <w:sz w:val="24"/>
          <w:szCs w:val="24"/>
          <w:lang w:bidi="ar-KW"/>
        </w:rPr>
      </w:pPr>
      <w:r w:rsidRPr="00541335">
        <w:rPr>
          <w:rFonts w:ascii="Unikurd Web" w:eastAsia="Times New Roman" w:hAnsi="Unikurd Web" w:cs="Unikurd Web"/>
          <w:color w:val="000000" w:themeColor="text1"/>
          <w:sz w:val="24"/>
          <w:szCs w:val="24"/>
          <w:lang w:bidi="ar-KW"/>
        </w:rPr>
        <w:t>“</w:t>
      </w:r>
      <w:r w:rsidR="00EC7BE4" w:rsidRPr="00541335">
        <w:rPr>
          <w:rFonts w:ascii="Unikurd Web" w:eastAsia="Times New Roman" w:hAnsi="Unikurd Web" w:cs="Unikurd Web"/>
          <w:color w:val="000000" w:themeColor="text1"/>
          <w:sz w:val="24"/>
          <w:szCs w:val="24"/>
          <w:lang w:bidi="ar-KW"/>
        </w:rPr>
        <w:t>It seems to be a ploy,</w:t>
      </w:r>
      <w:r w:rsidRPr="00541335">
        <w:rPr>
          <w:rFonts w:ascii="Unikurd Web" w:eastAsia="Times New Roman" w:hAnsi="Unikurd Web" w:cs="Unikurd Web"/>
          <w:color w:val="000000" w:themeColor="text1"/>
          <w:sz w:val="24"/>
          <w:szCs w:val="24"/>
          <w:lang w:bidi="ar-KW"/>
        </w:rPr>
        <w:t>”</w:t>
      </w:r>
      <w:r w:rsidR="00EC7BE4" w:rsidRPr="00541335">
        <w:rPr>
          <w:rFonts w:ascii="Unikurd Web" w:eastAsia="Times New Roman" w:hAnsi="Unikurd Web" w:cs="Unikurd Web"/>
          <w:color w:val="000000" w:themeColor="text1"/>
          <w:sz w:val="24"/>
          <w:szCs w:val="24"/>
          <w:lang w:bidi="ar-KW"/>
        </w:rPr>
        <w:t xml:space="preserve"> the doctor replied, then lowered his head, walked toward his room, opened its door, entered, and closed it firmly behind him.</w:t>
      </w:r>
    </w:p>
    <w:p w14:paraId="7ED012A9" w14:textId="2DB0F636" w:rsidR="006451EA" w:rsidRPr="00541335" w:rsidRDefault="00EC7BE4" w:rsidP="00417A87">
      <w:pPr>
        <w:spacing w:line="360" w:lineRule="auto"/>
        <w:rPr>
          <w:rFonts w:ascii="Unikurd Web" w:eastAsia="Times New Roman" w:hAnsi="Unikurd Web" w:cs="Unikurd Web"/>
          <w:color w:val="000000" w:themeColor="text1"/>
          <w:sz w:val="24"/>
          <w:szCs w:val="24"/>
          <w:lang w:bidi="ar-KW"/>
        </w:rPr>
      </w:pPr>
      <w:r w:rsidRPr="00541335">
        <w:rPr>
          <w:rFonts w:ascii="Unikurd Web" w:eastAsia="Times New Roman" w:hAnsi="Unikurd Web" w:cs="Unikurd Web"/>
          <w:color w:val="000000" w:themeColor="text1"/>
          <w:sz w:val="24"/>
          <w:szCs w:val="24"/>
          <w:lang w:bidi="ar-KW"/>
        </w:rPr>
        <w:t>The staff bid a quick farewell to each other and left the hospital, each heading in different directions.</w:t>
      </w:r>
    </w:p>
    <w:p w14:paraId="59BE91B1" w14:textId="77777777" w:rsidR="00C6338B" w:rsidRPr="00541335" w:rsidRDefault="00C6338B" w:rsidP="00C6338B">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Kawan and Raman continued towards the latter's house. They were approximately ten metres away from the hospital when Kawan abruptly turned back, returning to the hospital to check on the burned child. Upon arrival, he found the child still there, with ointment-applied skin that still glistened. A white, thin fabric covered his chest, belly, arms, and feet.</w:t>
      </w:r>
    </w:p>
    <w:p w14:paraId="0F76BACC" w14:textId="6EB4D284" w:rsidR="00C6338B" w:rsidRPr="00541335" w:rsidRDefault="007A4085" w:rsidP="006B32D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Kawan stood beside the child, placing his right palm on their chest and sensing that it was no longer beating. He gazed at the little one's face and noticed their open eyes, from which he couldn't discern anything except unanswered questions. Kawan remained there until he gently closed the tiny eyes and pulled the fabric over their face, covering their entire body, shielding it from those unforgettable dark days. Leaving the hospital, Kawan rejoined Raman outside, and together they resumed their journey home.</w:t>
      </w:r>
    </w:p>
    <w:p w14:paraId="6CA7B955" w14:textId="77777777" w:rsidR="004252E0" w:rsidRPr="00541335" w:rsidRDefault="004252E0" w:rsidP="002221C8">
      <w:pPr>
        <w:spacing w:line="360" w:lineRule="auto"/>
        <w:rPr>
          <w:rFonts w:ascii="Unikurd Web" w:hAnsi="Unikurd Web" w:cs="Unikurd Web"/>
          <w:color w:val="000000" w:themeColor="text1"/>
          <w:sz w:val="24"/>
          <w:szCs w:val="24"/>
          <w:lang w:bidi="ar-IQ"/>
        </w:rPr>
      </w:pPr>
    </w:p>
    <w:p w14:paraId="6C1F4B04" w14:textId="77777777" w:rsidR="004252E0" w:rsidRPr="00541335" w:rsidRDefault="004252E0" w:rsidP="002221C8">
      <w:pPr>
        <w:spacing w:line="360" w:lineRule="auto"/>
        <w:rPr>
          <w:rFonts w:ascii="Unikurd Web" w:hAnsi="Unikurd Web" w:cs="Unikurd Web"/>
          <w:color w:val="000000" w:themeColor="text1"/>
          <w:sz w:val="24"/>
          <w:szCs w:val="24"/>
          <w:lang w:bidi="ar-IQ"/>
        </w:rPr>
      </w:pPr>
    </w:p>
    <w:p w14:paraId="55B9A723" w14:textId="77777777" w:rsidR="008C3B8D" w:rsidRPr="00541335" w:rsidRDefault="008C3B8D" w:rsidP="002221C8">
      <w:pPr>
        <w:spacing w:line="360" w:lineRule="auto"/>
        <w:rPr>
          <w:rFonts w:ascii="Unikurd Web" w:hAnsi="Unikurd Web" w:cs="Unikurd Web"/>
          <w:color w:val="000000" w:themeColor="text1"/>
          <w:sz w:val="24"/>
          <w:szCs w:val="24"/>
          <w:lang w:bidi="ar-IQ"/>
        </w:rPr>
      </w:pPr>
    </w:p>
    <w:p w14:paraId="1A8FF686" w14:textId="77777777" w:rsidR="008C3B8D" w:rsidRPr="00541335" w:rsidRDefault="008C3B8D" w:rsidP="002221C8">
      <w:pPr>
        <w:spacing w:line="360" w:lineRule="auto"/>
        <w:rPr>
          <w:rFonts w:ascii="Unikurd Web" w:hAnsi="Unikurd Web" w:cs="Unikurd Web"/>
          <w:color w:val="000000" w:themeColor="text1"/>
          <w:sz w:val="24"/>
          <w:szCs w:val="24"/>
          <w:lang w:bidi="ar-IQ"/>
        </w:rPr>
      </w:pPr>
    </w:p>
    <w:p w14:paraId="04D555BA" w14:textId="77777777" w:rsidR="008C3B8D" w:rsidRPr="00541335" w:rsidRDefault="008C3B8D" w:rsidP="002221C8">
      <w:pPr>
        <w:spacing w:line="360" w:lineRule="auto"/>
        <w:rPr>
          <w:rFonts w:ascii="Unikurd Web" w:hAnsi="Unikurd Web" w:cs="Unikurd Web"/>
          <w:color w:val="000000" w:themeColor="text1"/>
          <w:sz w:val="24"/>
          <w:szCs w:val="24"/>
          <w:lang w:bidi="ar-IQ"/>
        </w:rPr>
      </w:pPr>
    </w:p>
    <w:p w14:paraId="36F849D9" w14:textId="77777777" w:rsidR="008C3B8D" w:rsidRPr="00541335" w:rsidRDefault="008C3B8D" w:rsidP="002221C8">
      <w:pPr>
        <w:spacing w:line="360" w:lineRule="auto"/>
        <w:rPr>
          <w:rFonts w:ascii="Unikurd Web" w:hAnsi="Unikurd Web" w:cs="Unikurd Web"/>
          <w:color w:val="000000" w:themeColor="text1"/>
          <w:sz w:val="24"/>
          <w:szCs w:val="24"/>
          <w:lang w:bidi="ar-IQ"/>
        </w:rPr>
      </w:pPr>
    </w:p>
    <w:p w14:paraId="23D975C1" w14:textId="77777777" w:rsidR="008C3B8D" w:rsidRPr="00541335" w:rsidRDefault="008C3B8D" w:rsidP="002221C8">
      <w:pPr>
        <w:spacing w:line="360" w:lineRule="auto"/>
        <w:rPr>
          <w:rFonts w:ascii="Unikurd Web" w:hAnsi="Unikurd Web" w:cs="Unikurd Web"/>
          <w:color w:val="000000" w:themeColor="text1"/>
          <w:sz w:val="24"/>
          <w:szCs w:val="24"/>
          <w:lang w:bidi="ar-IQ"/>
        </w:rPr>
      </w:pPr>
    </w:p>
    <w:p w14:paraId="653E5DFC" w14:textId="77777777" w:rsidR="008C3B8D" w:rsidRPr="00541335" w:rsidRDefault="008C3B8D" w:rsidP="002221C8">
      <w:pPr>
        <w:spacing w:line="360" w:lineRule="auto"/>
        <w:rPr>
          <w:rFonts w:ascii="Unikurd Web" w:hAnsi="Unikurd Web" w:cs="Unikurd Web"/>
          <w:color w:val="000000" w:themeColor="text1"/>
          <w:sz w:val="24"/>
          <w:szCs w:val="24"/>
          <w:lang w:bidi="ar-IQ"/>
        </w:rPr>
      </w:pPr>
    </w:p>
    <w:p w14:paraId="453D4524" w14:textId="77777777" w:rsidR="008C3B8D" w:rsidRPr="00541335" w:rsidRDefault="008C3B8D" w:rsidP="002221C8">
      <w:pPr>
        <w:spacing w:line="360" w:lineRule="auto"/>
        <w:rPr>
          <w:rFonts w:ascii="Unikurd Web" w:hAnsi="Unikurd Web" w:cs="Unikurd Web"/>
          <w:color w:val="000000" w:themeColor="text1"/>
          <w:sz w:val="24"/>
          <w:szCs w:val="24"/>
          <w:lang w:bidi="ar-IQ"/>
        </w:rPr>
      </w:pPr>
    </w:p>
    <w:p w14:paraId="39336600" w14:textId="77777777" w:rsidR="008C3B8D" w:rsidRPr="00541335" w:rsidRDefault="008C3B8D" w:rsidP="002221C8">
      <w:pPr>
        <w:spacing w:line="360" w:lineRule="auto"/>
        <w:rPr>
          <w:rFonts w:ascii="Unikurd Web" w:hAnsi="Unikurd Web" w:cs="Unikurd Web"/>
          <w:color w:val="000000" w:themeColor="text1"/>
          <w:sz w:val="24"/>
          <w:szCs w:val="24"/>
          <w:lang w:bidi="ar-IQ"/>
        </w:rPr>
      </w:pPr>
    </w:p>
    <w:p w14:paraId="5CF419FD" w14:textId="0008AA42" w:rsidR="004252E0" w:rsidRPr="008527F5" w:rsidRDefault="004252E0" w:rsidP="004252E0">
      <w:pPr>
        <w:spacing w:line="360" w:lineRule="auto"/>
        <w:jc w:val="center"/>
        <w:rPr>
          <w:rFonts w:ascii="Unikurd Web" w:hAnsi="Unikurd Web" w:cs="Unikurd Web"/>
          <w:b/>
          <w:bCs/>
          <w:color w:val="000000" w:themeColor="text1"/>
          <w:sz w:val="24"/>
          <w:szCs w:val="24"/>
          <w:lang w:bidi="ar-IQ"/>
        </w:rPr>
      </w:pPr>
      <w:r w:rsidRPr="008527F5">
        <w:rPr>
          <w:rFonts w:ascii="Unikurd Web" w:hAnsi="Unikurd Web" w:cs="Unikurd Web"/>
          <w:b/>
          <w:bCs/>
          <w:color w:val="000000" w:themeColor="text1"/>
          <w:sz w:val="24"/>
          <w:szCs w:val="24"/>
          <w:lang w:bidi="ar-IQ"/>
        </w:rPr>
        <w:t>(</w:t>
      </w:r>
      <w:r w:rsidR="004D7A20" w:rsidRPr="008527F5">
        <w:rPr>
          <w:rFonts w:ascii="Unikurd Web" w:hAnsi="Unikurd Web" w:cs="Unikurd Web"/>
          <w:b/>
          <w:bCs/>
          <w:sz w:val="24"/>
          <w:szCs w:val="24"/>
        </w:rPr>
        <w:t>Chapter</w:t>
      </w:r>
      <w:r w:rsidR="004D7A20" w:rsidRPr="008527F5">
        <w:rPr>
          <w:rFonts w:ascii="Unikurd Web" w:eastAsia="Times New Roman" w:hAnsi="Unikurd Web" w:cs="Unikurd Web"/>
          <w:b/>
          <w:bCs/>
          <w:color w:val="000000" w:themeColor="text1"/>
          <w:sz w:val="24"/>
          <w:szCs w:val="24"/>
          <w:lang w:val="en-US" w:bidi="ar-KW"/>
        </w:rPr>
        <w:t xml:space="preserve"> -</w:t>
      </w:r>
      <w:r w:rsidRPr="008527F5">
        <w:rPr>
          <w:rFonts w:ascii="Unikurd Web" w:hAnsi="Unikurd Web" w:cs="Unikurd Web"/>
          <w:b/>
          <w:bCs/>
          <w:color w:val="000000" w:themeColor="text1"/>
          <w:sz w:val="24"/>
          <w:szCs w:val="24"/>
          <w:lang w:bidi="ar-IQ"/>
        </w:rPr>
        <w:t>20)</w:t>
      </w:r>
    </w:p>
    <w:p w14:paraId="1DCA828D" w14:textId="5B3CBF66" w:rsidR="00776E17" w:rsidRPr="00541335" w:rsidRDefault="00776E17" w:rsidP="00776E1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Kawan and Raman sat in a room at home, having breakfast and discussing the current events in the town. It was still early in the morning, and people could be seen moving about in the streets and alleys. As time passed, the bazaar grew busier. Government institutions remained unmanned, but the fear and anxiety among the people about their future still lingered. Nevertheless, they were delighted to witness the downfall of the town's </w:t>
      </w:r>
      <w:r w:rsidR="00713608" w:rsidRPr="00541335">
        <w:rPr>
          <w:rFonts w:ascii="Unikurd Web" w:hAnsi="Unikurd Web" w:cs="Unikurd Web"/>
          <w:color w:val="000000" w:themeColor="text1"/>
          <w:sz w:val="24"/>
          <w:szCs w:val="24"/>
          <w:lang w:bidi="ar-IQ"/>
        </w:rPr>
        <w:t>ruling regime</w:t>
      </w:r>
      <w:r w:rsidRPr="00541335">
        <w:rPr>
          <w:rFonts w:ascii="Unikurd Web" w:hAnsi="Unikurd Web" w:cs="Unikurd Web"/>
          <w:color w:val="000000" w:themeColor="text1"/>
          <w:sz w:val="24"/>
          <w:szCs w:val="24"/>
          <w:lang w:bidi="ar-IQ"/>
        </w:rPr>
        <w:t>.</w:t>
      </w:r>
    </w:p>
    <w:p w14:paraId="7BCB2C2F" w14:textId="5C9FD0DE" w:rsidR="007F67BB" w:rsidRPr="00541335" w:rsidRDefault="007F67BB" w:rsidP="00776E1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Children emerged from their hiding places in house basements, buildings, schools, and mosques. They excitedly approached the newly arrived </w:t>
      </w:r>
      <w:r w:rsidR="00BC6712"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IRGC</w:t>
      </w:r>
      <w:r w:rsidR="00BC6712"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 xml:space="preserve"> personnel, addressing them with enthusiasm, </w:t>
      </w:r>
      <w:r w:rsidR="003748C2"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Agha... Agha</w:t>
      </w:r>
      <w:r w:rsidR="003748C2"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 xml:space="preserve"> (Sir... Sir). They were not afraid of the Aghas, as their parents had informed them that these individuals had entered the town with Peshmergas. The children enjoyed observing them, as they had never seen people quite like them before. They gazed at their untidy uniforms, both light and heavy weaponry, military vehicles, scruffy beards, and headbands bearing inscriptions such as </w:t>
      </w:r>
      <w:r w:rsidR="003748C2"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God is great,</w:t>
      </w:r>
      <w:r w:rsidR="003748C2" w:rsidRPr="00541335">
        <w:rPr>
          <w:rFonts w:ascii="Unikurd Web" w:hAnsi="Unikurd Web" w:cs="Unikurd Web"/>
          <w:color w:val="000000" w:themeColor="text1"/>
          <w:sz w:val="24"/>
          <w:szCs w:val="24"/>
          <w:lang w:bidi="ar-IQ"/>
        </w:rPr>
        <w:t>”</w:t>
      </w:r>
      <w:r w:rsidR="006809F2" w:rsidRPr="00541335">
        <w:rPr>
          <w:rFonts w:ascii="Unikurd Web" w:hAnsi="Unikurd Web" w:cs="Unikurd Web"/>
          <w:color w:val="000000" w:themeColor="text1"/>
          <w:sz w:val="24"/>
          <w:szCs w:val="24"/>
          <w:lang w:bidi="ar-IQ"/>
        </w:rPr>
        <w:t xml:space="preserve"> and </w:t>
      </w:r>
      <w:r w:rsidR="003748C2"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Ya Ali</w:t>
      </w:r>
      <w:r w:rsidR="003748C2"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 xml:space="preserve"> (O Ali - Ali ibn Abi Talib, </w:t>
      </w:r>
      <w:r w:rsidR="003748C2" w:rsidRPr="00541335">
        <w:rPr>
          <w:rFonts w:ascii="Unikurd Web" w:hAnsi="Unikurd Web" w:cs="Unikurd Web"/>
          <w:color w:val="000000" w:themeColor="text1"/>
          <w:sz w:val="24"/>
          <w:szCs w:val="24"/>
          <w:lang w:bidi="ar-IQ"/>
        </w:rPr>
        <w:t>cousin,</w:t>
      </w:r>
      <w:r w:rsidRPr="00541335">
        <w:rPr>
          <w:rFonts w:ascii="Unikurd Web" w:hAnsi="Unikurd Web" w:cs="Unikurd Web"/>
          <w:color w:val="000000" w:themeColor="text1"/>
          <w:sz w:val="24"/>
          <w:szCs w:val="24"/>
          <w:lang w:bidi="ar-IQ"/>
        </w:rPr>
        <w:t xml:space="preserve"> and son-in-law of the Prophet Muhammad), </w:t>
      </w:r>
      <w:r w:rsidR="003748C2"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Ya H</w:t>
      </w:r>
      <w:r w:rsidR="003748C2" w:rsidRPr="00541335">
        <w:rPr>
          <w:rFonts w:ascii="Unikurd Web" w:hAnsi="Unikurd Web" w:cs="Unikurd Web"/>
          <w:color w:val="000000" w:themeColor="text1"/>
          <w:sz w:val="24"/>
          <w:szCs w:val="24"/>
          <w:lang w:bidi="ar-IQ"/>
        </w:rPr>
        <w:t>osse</w:t>
      </w:r>
      <w:r w:rsidRPr="00541335">
        <w:rPr>
          <w:rFonts w:ascii="Unikurd Web" w:hAnsi="Unikurd Web" w:cs="Unikurd Web"/>
          <w:color w:val="000000" w:themeColor="text1"/>
          <w:sz w:val="24"/>
          <w:szCs w:val="24"/>
          <w:lang w:bidi="ar-IQ"/>
        </w:rPr>
        <w:t>in,</w:t>
      </w:r>
      <w:r w:rsidR="003748C2"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 xml:space="preserve"> and </w:t>
      </w:r>
      <w:r w:rsidR="003748C2"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Ya Hassan</w:t>
      </w:r>
      <w:r w:rsidR="003748C2"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 xml:space="preserve"> (sons of Ali), signifying their devotion to Shia Islam. Among the gear they carried, Iranian </w:t>
      </w:r>
      <w:r w:rsidR="00D402A5" w:rsidRPr="00541335">
        <w:rPr>
          <w:rFonts w:ascii="Unikurd Web" w:hAnsi="Unikurd Web" w:cs="Unikurd Web"/>
          <w:color w:val="000000" w:themeColor="text1"/>
          <w:sz w:val="24"/>
          <w:szCs w:val="24"/>
          <w:lang w:bidi="ar-IQ"/>
        </w:rPr>
        <w:t xml:space="preserve">government’s </w:t>
      </w:r>
      <w:r w:rsidRPr="00541335">
        <w:rPr>
          <w:rFonts w:ascii="Unikurd Web" w:hAnsi="Unikurd Web" w:cs="Unikurd Web"/>
          <w:color w:val="000000" w:themeColor="text1"/>
          <w:sz w:val="24"/>
          <w:szCs w:val="24"/>
          <w:lang w:bidi="ar-IQ"/>
        </w:rPr>
        <w:t xml:space="preserve">soldiers had CB (Chemical and Biological) protection kits hanging around their necks. A group of excited children pointed at them and asked, </w:t>
      </w:r>
      <w:r w:rsidR="00980279"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What are those, Agha? What are those?</w:t>
      </w:r>
      <w:r w:rsidR="00980279"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 xml:space="preserve"> One of the soldiers, with a sarcastic smile, responded, </w:t>
      </w:r>
      <w:r w:rsidR="00980279"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Cameras.</w:t>
      </w:r>
      <w:r w:rsidR="00980279"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 xml:space="preserve"> The children, not convinced, persisted, </w:t>
      </w:r>
      <w:r w:rsidR="00980279"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Can you take a photo of us? Agha, please take a photo?</w:t>
      </w:r>
      <w:r w:rsidR="00980279"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 xml:space="preserve"> The soldier, still wearing a playful grin, replied, </w:t>
      </w:r>
      <w:r w:rsidR="00980279"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Sure, we will, but not right now.</w:t>
      </w:r>
      <w:r w:rsidR="00980279"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 xml:space="preserve"> The children asked desperately, </w:t>
      </w:r>
      <w:r w:rsidR="00980279"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When, Agha?</w:t>
      </w:r>
      <w:r w:rsidR="00980279"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 xml:space="preserve"> To which the soldier chuckled and said,</w:t>
      </w:r>
      <w:r w:rsidR="0001139E" w:rsidRPr="00541335">
        <w:rPr>
          <w:rFonts w:ascii="Unikurd Web" w:hAnsi="Unikurd Web" w:cs="Unikurd Web"/>
          <w:color w:val="000000" w:themeColor="text1"/>
          <w:sz w:val="24"/>
          <w:szCs w:val="24"/>
          <w:lang w:bidi="ar-IQ"/>
        </w:rPr>
        <w:t xml:space="preserve"> “Later in the day”.</w:t>
      </w:r>
    </w:p>
    <w:p w14:paraId="181A3FC1" w14:textId="65B251FA" w:rsidR="00322EFA" w:rsidRPr="00541335" w:rsidRDefault="00322EFA" w:rsidP="00776E1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White clouds were still motionless on the mountain tops and over the town. The sky stretched out in clear blue, interrupted only by a scattering of cumulus clouds; there was no other mark upon it. Birds darted anxiously beneath these clouds, lending a sense of urgency to the tranquil sky</w:t>
      </w:r>
      <w:r w:rsidR="00F81BFE" w:rsidRPr="00541335">
        <w:rPr>
          <w:rFonts w:ascii="Unikurd Web" w:hAnsi="Unikurd Web" w:cs="Unikurd Web"/>
          <w:color w:val="000000" w:themeColor="text1"/>
          <w:sz w:val="24"/>
          <w:szCs w:val="24"/>
          <w:lang w:bidi="ar-IQ"/>
        </w:rPr>
        <w:t>.</w:t>
      </w:r>
    </w:p>
    <w:p w14:paraId="555726EE" w14:textId="067C7FF7" w:rsidR="00776E17" w:rsidRPr="00541335" w:rsidRDefault="00776E17" w:rsidP="00776E1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The distant hum of airplanes resonated through the air, as though they were surveilling the town to determine the fate of their fallen army's bases. Who had assumed control? How were the townspeople responding to the army's collapse? After a while, they </w:t>
      </w:r>
      <w:r w:rsidR="00136D98" w:rsidRPr="00541335">
        <w:rPr>
          <w:rFonts w:ascii="Unikurd Web" w:hAnsi="Unikurd Web" w:cs="Unikurd Web"/>
          <w:color w:val="000000" w:themeColor="text1"/>
          <w:sz w:val="24"/>
          <w:szCs w:val="24"/>
          <w:lang w:bidi="ar-IQ"/>
        </w:rPr>
        <w:t>b</w:t>
      </w:r>
      <w:r w:rsidR="00971E91" w:rsidRPr="00541335">
        <w:rPr>
          <w:rFonts w:ascii="Unikurd Web" w:hAnsi="Unikurd Web" w:cs="Unikurd Web"/>
          <w:color w:val="000000" w:themeColor="text1"/>
          <w:sz w:val="24"/>
          <w:szCs w:val="24"/>
          <w:lang w:bidi="ar-IQ"/>
        </w:rPr>
        <w:t>eg</w:t>
      </w:r>
      <w:r w:rsidRPr="00541335">
        <w:rPr>
          <w:rFonts w:ascii="Unikurd Web" w:hAnsi="Unikurd Web" w:cs="Unikurd Web"/>
          <w:color w:val="000000" w:themeColor="text1"/>
          <w:sz w:val="24"/>
          <w:szCs w:val="24"/>
          <w:lang w:bidi="ar-IQ"/>
        </w:rPr>
        <w:t>an dropping numerous small white leaflets, almost as if conducting reconnaissance to gauge the wind's direction. To a more innocent observer, this might appear as a gesture of surrender from the aircraft.</w:t>
      </w:r>
    </w:p>
    <w:p w14:paraId="79648E20" w14:textId="47B45B38" w:rsidR="00776E17" w:rsidRPr="00541335" w:rsidRDefault="00776E17" w:rsidP="00776E1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For the next two hours, an eerie silence hung over the town, with no sign or sound of them. As noon approached, their presence reasserted itself, as they bombarded the streets, houses, alleys, and the town centre. They descended perilously close, flying without restraint and displaying no concern for the available anti-aircraft defences. The townspeople were on edge, listening anxiously as the sonic booms filled them with fear.</w:t>
      </w:r>
    </w:p>
    <w:p w14:paraId="14A88717" w14:textId="3CC27908" w:rsidR="00776E17" w:rsidRPr="00541335" w:rsidRDefault="00776E17" w:rsidP="00776E1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In haste, Kawam and Raman hurried up the deck stairs that connected the open courtyard to their house's rooftop. However, just before they could reach safety, a rocket struck their </w:t>
      </w:r>
      <w:r w:rsidR="00F8751C" w:rsidRPr="00541335">
        <w:rPr>
          <w:rFonts w:ascii="Unikurd Web" w:hAnsi="Unikurd Web" w:cs="Unikurd Web"/>
          <w:color w:val="000000" w:themeColor="text1"/>
          <w:sz w:val="24"/>
          <w:szCs w:val="24"/>
          <w:lang w:bidi="ar-IQ"/>
        </w:rPr>
        <w:t>neighbour’s</w:t>
      </w:r>
      <w:r w:rsidRPr="00541335">
        <w:rPr>
          <w:rFonts w:ascii="Unikurd Web" w:hAnsi="Unikurd Web" w:cs="Unikurd Web"/>
          <w:color w:val="000000" w:themeColor="text1"/>
          <w:sz w:val="24"/>
          <w:szCs w:val="24"/>
          <w:lang w:bidi="ar-IQ"/>
        </w:rPr>
        <w:t xml:space="preserve"> house, sending the door and windows of the room they had just left crashing onto the veranda. It also demolished the wall between their home and their </w:t>
      </w:r>
      <w:r w:rsidR="00F8751C" w:rsidRPr="00541335">
        <w:rPr>
          <w:rFonts w:ascii="Unikurd Web" w:hAnsi="Unikurd Web" w:cs="Unikurd Web"/>
          <w:color w:val="000000" w:themeColor="text1"/>
          <w:sz w:val="24"/>
          <w:szCs w:val="24"/>
          <w:lang w:bidi="ar-IQ"/>
        </w:rPr>
        <w:t>neighbour’s</w:t>
      </w:r>
      <w:r w:rsidRPr="00541335">
        <w:rPr>
          <w:rFonts w:ascii="Unikurd Web" w:hAnsi="Unikurd Web" w:cs="Unikurd Web"/>
          <w:color w:val="000000" w:themeColor="text1"/>
          <w:sz w:val="24"/>
          <w:szCs w:val="24"/>
          <w:lang w:bidi="ar-IQ"/>
        </w:rPr>
        <w:t xml:space="preserve">, severing several significant branches from the </w:t>
      </w:r>
      <w:r w:rsidR="00F8751C" w:rsidRPr="00541335">
        <w:rPr>
          <w:rFonts w:ascii="Unikurd Web" w:hAnsi="Unikurd Web" w:cs="Unikurd Web"/>
          <w:color w:val="000000" w:themeColor="text1"/>
          <w:sz w:val="24"/>
          <w:szCs w:val="24"/>
          <w:lang w:bidi="ar-IQ"/>
        </w:rPr>
        <w:t>neighbour’s</w:t>
      </w:r>
      <w:r w:rsidRPr="00541335">
        <w:rPr>
          <w:rFonts w:ascii="Unikurd Web" w:hAnsi="Unikurd Web" w:cs="Unikurd Web"/>
          <w:color w:val="000000" w:themeColor="text1"/>
          <w:sz w:val="24"/>
          <w:szCs w:val="24"/>
          <w:lang w:bidi="ar-IQ"/>
        </w:rPr>
        <w:t xml:space="preserve"> mulberry tree and showering them with debris and smoke.</w:t>
      </w:r>
    </w:p>
    <w:p w14:paraId="6AF5E511" w14:textId="7F4D297F" w:rsidR="00776E17" w:rsidRPr="00541335" w:rsidRDefault="00776E17" w:rsidP="004D0812">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A sense of self-blame and regret washed over both of them as they exchanged words, saying, </w:t>
      </w:r>
      <w:r w:rsidR="00462FF7"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We shouldn't have stayed here... What can we do now? It's too late.</w:t>
      </w:r>
      <w:r w:rsidR="00462FF7"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 xml:space="preserve"> They contemplated leaving and finding shelter elsewhere. Kawan suggested the cellar at the cigarette factory, an idea to which Raman readily agreed.</w:t>
      </w:r>
    </w:p>
    <w:p w14:paraId="6F938DBC" w14:textId="77777777" w:rsidR="004D0812" w:rsidRPr="00541335" w:rsidRDefault="004D0812" w:rsidP="004D0812">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They exited their home, stepping carefully over piles of rubble, and entered the alley. The deafening roar of the aircraft overhead drowned out even the thunderous explosions from the bombardment. They ran in single file, witnessing horrifying scenes of martyred and injured children, women, and men; the wreckage of roofs and walls; the craters left by rockets and napalm; and the anguished cries for help emanating from nearby houses.</w:t>
      </w:r>
    </w:p>
    <w:p w14:paraId="0F764955" w14:textId="1B2BCF34" w:rsidR="004D0812" w:rsidRPr="00541335" w:rsidRDefault="009A0621" w:rsidP="004D0812">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4D0812" w:rsidRPr="00541335">
        <w:rPr>
          <w:rFonts w:ascii="Unikurd Web" w:hAnsi="Unikurd Web" w:cs="Unikurd Web"/>
          <w:color w:val="000000" w:themeColor="text1"/>
          <w:sz w:val="24"/>
          <w:szCs w:val="24"/>
          <w:lang w:bidi="ar-IQ"/>
        </w:rPr>
        <w:t>Where are the children? Don't go to the roof; don't leave the cellar... What should we do? Let's go... We can't stay here... No one has survived; oh God, what has befallen us?</w:t>
      </w:r>
      <w:r w:rsidRPr="00541335">
        <w:rPr>
          <w:rFonts w:ascii="Unikurd Web" w:hAnsi="Unikurd Web" w:cs="Unikurd Web"/>
          <w:color w:val="000000" w:themeColor="text1"/>
          <w:sz w:val="24"/>
          <w:szCs w:val="24"/>
          <w:lang w:bidi="ar-IQ"/>
        </w:rPr>
        <w:t>”</w:t>
      </w:r>
      <w:r w:rsidR="004D0812" w:rsidRPr="00541335">
        <w:rPr>
          <w:rFonts w:ascii="Unikurd Web" w:hAnsi="Unikurd Web" w:cs="Unikurd Web"/>
          <w:color w:val="000000" w:themeColor="text1"/>
          <w:sz w:val="24"/>
          <w:szCs w:val="24"/>
          <w:lang w:bidi="ar-IQ"/>
        </w:rPr>
        <w:t xml:space="preserve"> These desperate voices added to Kawan and Raman's fear, which had reached an unbearable level. They braced themselves for any unforeseen calamity, aware that the aircraft had the power to decide injury, death, and destruction. To lessen the impact of the aircraft's thunderous noise, they pressed their fingers against their ears. From the lifeless bodies of the martyred and injured people surrounding them, they couldn't help but glimpse a reflection of their own uncertain fate.</w:t>
      </w:r>
    </w:p>
    <w:p w14:paraId="6BCC31C7" w14:textId="5354F443" w:rsidR="004D0812" w:rsidRPr="00541335" w:rsidRDefault="004D0812" w:rsidP="004D0812">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Kawan, crouching and trailing behind Raman, couldn't bear the deafening roar of the aircraft. He swiftly sought shelter in a roadside ditch, lying face down. It didn't take long for a rocket to impact the ground in front of him, showering him with a chaotic mix of mud, dust, powder, rocks, and various fragments. The relentless explosions of rockets reverberated throughout the town's other neighbourhoods.</w:t>
      </w:r>
    </w:p>
    <w:p w14:paraId="47201F78" w14:textId="7D2B89F9" w:rsidR="004D0812" w:rsidRPr="00541335" w:rsidRDefault="004D0812" w:rsidP="004D0812">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After approximately five minutes, the aircraft halted their onslaught. Kawan rose from the ditch and resumed his frantic sprint. He scanned the surroundings for any sign of Raman but found no trace. As he reached the end of the main road, he spotted a few cars on both sides of the forked road, hastily coming and going. His gaze then settled on a lifeless body sprawled on the front doorstep of a nearby house on the right.</w:t>
      </w:r>
    </w:p>
    <w:p w14:paraId="3ADEB6EB" w14:textId="0A591B48" w:rsidR="004D0812" w:rsidRPr="00541335" w:rsidRDefault="004D0812" w:rsidP="004D0812">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Above the town, dark, sooty clouds still billowed upward into the sky. Kawan approached the fallen figure and examined it closely, confirming it was Raman. Raman's body bled, his eyes were tightly shut, and his mouth hung open in silent agony. Kawan wondered how long Raman had called for help amidst his pain. Raman's face was encrusted with dust, shrapnel, and the road's sand and gravel, while his clothes bore the stains of both blood and the acrid aroma of gunpowder smoke.</w:t>
      </w:r>
    </w:p>
    <w:p w14:paraId="3DBBCA88" w14:textId="571E80C4" w:rsidR="004D0812" w:rsidRPr="00541335" w:rsidRDefault="004D0812" w:rsidP="004D0812">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smoky clouds in the sky gradually drew closer to the white clouds, as if seeking their assistance in cleansing their soot-covered visage.</w:t>
      </w:r>
    </w:p>
    <w:p w14:paraId="309991A1" w14:textId="77777777" w:rsidR="004D0812" w:rsidRPr="00541335" w:rsidRDefault="004D0812" w:rsidP="004D0812">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distant echo of bombs still resounded, and the traffic noise grew louder. People, and even animals, grew restless as they sought refuge to endure the conditions.</w:t>
      </w:r>
    </w:p>
    <w:p w14:paraId="2CC56D5F" w14:textId="77777777" w:rsidR="004D0812" w:rsidRPr="00541335" w:rsidRDefault="004D0812" w:rsidP="004D0812">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Kawan knelt down, gently cradling Raman's neck, and pressed a kiss to his forehead. He placed his ear against Raman's chest and sensed the silence of a heart that had ceased to beat. This heart, from now on and for all eternity, would carry its desires, intentions, and grievances within, seeking shelter from none but God and lodging complaints against no one.</w:t>
      </w:r>
    </w:p>
    <w:p w14:paraId="2FD4395E" w14:textId="651ECBF0" w:rsidR="004D0812" w:rsidRPr="00541335" w:rsidRDefault="004D0812" w:rsidP="004D0812">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Overwhelmed by the weight of the moment, Kawan had wept so profusely that his face contorted, and his voice became unrecognizable. Raindrops fell intermittently, like tears from the white clouds hidden behind the thin evening curtain, descending upon them. He removed his own jacket and used it to cover Raman's face before slowly rising to his feet. He walked with a heavy heart, gradually quickened his pace, and then </w:t>
      </w:r>
      <w:r w:rsidR="006E6B0B" w:rsidRPr="00541335">
        <w:rPr>
          <w:rFonts w:ascii="Unikurd Web" w:hAnsi="Unikurd Web" w:cs="Unikurd Web"/>
          <w:color w:val="000000" w:themeColor="text1"/>
          <w:sz w:val="24"/>
          <w:szCs w:val="24"/>
          <w:lang w:bidi="ar-IQ"/>
        </w:rPr>
        <w:t>b</w:t>
      </w:r>
      <w:r w:rsidR="00971E91" w:rsidRPr="00541335">
        <w:rPr>
          <w:rFonts w:ascii="Unikurd Web" w:hAnsi="Unikurd Web" w:cs="Unikurd Web"/>
          <w:color w:val="000000" w:themeColor="text1"/>
          <w:sz w:val="24"/>
          <w:szCs w:val="24"/>
          <w:lang w:bidi="ar-IQ"/>
        </w:rPr>
        <w:t>eg</w:t>
      </w:r>
      <w:r w:rsidRPr="00541335">
        <w:rPr>
          <w:rFonts w:ascii="Unikurd Web" w:hAnsi="Unikurd Web" w:cs="Unikurd Web"/>
          <w:color w:val="000000" w:themeColor="text1"/>
          <w:sz w:val="24"/>
          <w:szCs w:val="24"/>
          <w:lang w:bidi="ar-IQ"/>
        </w:rPr>
        <w:t>an to run.</w:t>
      </w:r>
    </w:p>
    <w:p w14:paraId="334E5090" w14:textId="601FA803" w:rsidR="004D0812" w:rsidRPr="00541335" w:rsidRDefault="004D0812" w:rsidP="004D0812">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People emerged hastily from their homes, carrying bundles of </w:t>
      </w:r>
      <w:r w:rsidR="006E6B0B" w:rsidRPr="00541335">
        <w:rPr>
          <w:rFonts w:ascii="Unikurd Web" w:hAnsi="Unikurd Web" w:cs="Unikurd Web"/>
          <w:color w:val="000000" w:themeColor="text1"/>
          <w:sz w:val="24"/>
          <w:szCs w:val="24"/>
          <w:lang w:bidi="ar-IQ"/>
        </w:rPr>
        <w:t>possessions,</w:t>
      </w:r>
      <w:r w:rsidRPr="00541335">
        <w:rPr>
          <w:rFonts w:ascii="Unikurd Web" w:hAnsi="Unikurd Web" w:cs="Unikurd Web"/>
          <w:color w:val="000000" w:themeColor="text1"/>
          <w:sz w:val="24"/>
          <w:szCs w:val="24"/>
          <w:lang w:bidi="ar-IQ"/>
        </w:rPr>
        <w:t xml:space="preserve"> and moving briskly along the roads. A few surviving vehicles, including cars, pickups, lorries, buses, tractors, and horse-drawn carts, were filled with children, men, and women. Some carried their ailing or disabled family members on their backs. They were all evacuating the town, uncertain of their destination.</w:t>
      </w:r>
    </w:p>
    <w:p w14:paraId="63ED8EE4" w14:textId="0E3B99F8" w:rsidR="00A9648A" w:rsidRPr="00541335" w:rsidRDefault="006D4E46" w:rsidP="00A9648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Faraj, the town's cinema usher, held a flashlight powered by four batteries in one hand and a cassette recorder in the other.</w:t>
      </w:r>
      <w:r w:rsidR="004D0812" w:rsidRPr="00541335">
        <w:rPr>
          <w:rFonts w:ascii="Unikurd Web" w:hAnsi="Unikurd Web" w:cs="Unikurd Web"/>
          <w:color w:val="000000" w:themeColor="text1"/>
          <w:sz w:val="24"/>
          <w:szCs w:val="24"/>
          <w:lang w:bidi="ar-IQ"/>
        </w:rPr>
        <w:t xml:space="preserve"> For years, he had guided latecomers with his light through the dark rows to help them find their seats in the cinema. But today, like everyone else, he couldn't even guide himself. What was unfolding in the town was not a movie or a story created by imagination, performed by actors, and displayed on a cinema screen. Children who had passed away couldn't return to their parents to play in the alleys or attend school. The injuries and scars of their parents, relatives, and townspeople were not makeup that could be wiped away. These were all parts of a real-life event, and there was no way for the martyrs to come back to life once more.</w:t>
      </w:r>
    </w:p>
    <w:p w14:paraId="60D76E1B" w14:textId="6AE16DDA" w:rsidR="00A9648A" w:rsidRPr="00541335" w:rsidRDefault="00A9648A" w:rsidP="00A9648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Kawan continued to run through the alley when he spotted a group of armed individuals in the distance, encircling the telecommunications office. He came to a halt, ensuring they couldn't see him, and cautiously approached them, maintaining a distance of about two hundred meters. Among the group, there was a tall man who appeared to be their leader, armed with a small Smith pistol. His subordinates were entering and exiting the office.</w:t>
      </w:r>
    </w:p>
    <w:p w14:paraId="1C2903E1" w14:textId="04B70EA7" w:rsidR="00A9648A" w:rsidRPr="00541335" w:rsidRDefault="00A9648A" w:rsidP="00A9648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Curious to eavesdrop on their conversation, Kawan stealthily drew nearer. He observed two of the men emerging from the office, struggling to carry a substantial piece of telecommunications equipment. The commander's eyes widened as he saw it and inquired, </w:t>
      </w:r>
      <w:r w:rsidR="001F5F1C"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Does it work?</w:t>
      </w:r>
      <w:r w:rsidR="001F5F1C" w:rsidRPr="00541335">
        <w:rPr>
          <w:rFonts w:ascii="Unikurd Web" w:hAnsi="Unikurd Web" w:cs="Unikurd Web"/>
          <w:color w:val="000000" w:themeColor="text1"/>
          <w:sz w:val="24"/>
          <w:szCs w:val="24"/>
          <w:lang w:bidi="ar-IQ"/>
        </w:rPr>
        <w:t>”</w:t>
      </w:r>
    </w:p>
    <w:p w14:paraId="03F2B378" w14:textId="35B8B4DC" w:rsidR="00A9648A" w:rsidRPr="00541335" w:rsidRDefault="00A9648A" w:rsidP="00A9648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Despite their exhaustion, the men replied enthusiastically, </w:t>
      </w:r>
      <w:r w:rsidR="00E23D44"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Yes, it does.</w:t>
      </w:r>
      <w:r w:rsidR="00E23D44"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 xml:space="preserve"> Two other men joined them, and together they loaded it onto the back of a pickup truck they had with them, concealing it beneath a blanket. The commander took the driver's seat, and the others crowded into the back before driving away. Kawan kept a vigilant eye on them until they vanished from sight.</w:t>
      </w:r>
    </w:p>
    <w:p w14:paraId="57C7E381" w14:textId="4BC3580B" w:rsidR="00A9648A" w:rsidRPr="00541335" w:rsidRDefault="00A9648A" w:rsidP="00A9648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Continuing on his path, Kawan noticed Aziz, who was pushing a cart with his young daughter, hastening to leave the town. For Aziz, too, it was a moment to flee, not a time for work, loading and unloading goods, or making money.</w:t>
      </w:r>
    </w:p>
    <w:p w14:paraId="39E2B7F3" w14:textId="6E705814" w:rsidR="00616478" w:rsidRPr="00541335" w:rsidRDefault="00A9648A" w:rsidP="00E2367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Kawan arrived at the town's cigarette factory, only to find that half of it had been ravaged by the bombardment. People, both individually and in groups, carried torches, flashlights, buckets of water, pillows, rugs, mattresses, and blankets as they entered the factory's cellar. Others were coming out, and the scene was one of confusion and disarray. He also spotted the stork once more, its long, unsteady legs leaping from one side to another. The bird appeared highly agitated, pacing anxiously, fidgeting, and constantly scanning the area, searching amidst the broken concrete, bricks, and stones for its missing offspring beneath the rubble.</w:t>
      </w:r>
    </w:p>
    <w:p w14:paraId="71379E47" w14:textId="77777777" w:rsidR="00A45C6F" w:rsidRPr="00541335" w:rsidRDefault="00A45C6F" w:rsidP="00E23675">
      <w:pPr>
        <w:spacing w:line="360" w:lineRule="auto"/>
        <w:rPr>
          <w:rFonts w:ascii="Unikurd Web" w:hAnsi="Unikurd Web" w:cs="Unikurd Web"/>
          <w:color w:val="000000" w:themeColor="text1"/>
          <w:sz w:val="24"/>
          <w:szCs w:val="24"/>
          <w:lang w:bidi="ar-IQ"/>
        </w:rPr>
      </w:pPr>
    </w:p>
    <w:p w14:paraId="1B87C272" w14:textId="77777777" w:rsidR="005B2735" w:rsidRDefault="005B2735" w:rsidP="00E23675">
      <w:pPr>
        <w:spacing w:line="360" w:lineRule="auto"/>
        <w:rPr>
          <w:rFonts w:ascii="Unikurd Web" w:hAnsi="Unikurd Web" w:cs="Unikurd Web"/>
          <w:color w:val="000000" w:themeColor="text1"/>
          <w:sz w:val="24"/>
          <w:szCs w:val="24"/>
          <w:lang w:bidi="ar-IQ"/>
        </w:rPr>
      </w:pPr>
    </w:p>
    <w:p w14:paraId="7F1FA490" w14:textId="77777777" w:rsidR="008527F5" w:rsidRDefault="008527F5" w:rsidP="00E23675">
      <w:pPr>
        <w:spacing w:line="360" w:lineRule="auto"/>
        <w:rPr>
          <w:rFonts w:ascii="Unikurd Web" w:hAnsi="Unikurd Web" w:cs="Unikurd Web"/>
          <w:color w:val="000000" w:themeColor="text1"/>
          <w:sz w:val="24"/>
          <w:szCs w:val="24"/>
          <w:lang w:bidi="ar-IQ"/>
        </w:rPr>
      </w:pPr>
    </w:p>
    <w:p w14:paraId="2004682B" w14:textId="77777777" w:rsidR="008527F5" w:rsidRDefault="008527F5" w:rsidP="00E23675">
      <w:pPr>
        <w:spacing w:line="360" w:lineRule="auto"/>
        <w:rPr>
          <w:rFonts w:ascii="Unikurd Web" w:hAnsi="Unikurd Web" w:cs="Unikurd Web"/>
          <w:color w:val="000000" w:themeColor="text1"/>
          <w:sz w:val="24"/>
          <w:szCs w:val="24"/>
          <w:lang w:bidi="ar-IQ"/>
        </w:rPr>
      </w:pPr>
    </w:p>
    <w:p w14:paraId="0AB3D773" w14:textId="77777777" w:rsidR="006B6B84" w:rsidRDefault="006B6B84" w:rsidP="00E23675">
      <w:pPr>
        <w:spacing w:line="360" w:lineRule="auto"/>
        <w:rPr>
          <w:rFonts w:ascii="Unikurd Web" w:hAnsi="Unikurd Web" w:cs="Unikurd Web"/>
          <w:color w:val="000000" w:themeColor="text1"/>
          <w:sz w:val="24"/>
          <w:szCs w:val="24"/>
          <w:lang w:bidi="ar-IQ"/>
        </w:rPr>
      </w:pPr>
    </w:p>
    <w:p w14:paraId="47DFC5CD" w14:textId="77777777" w:rsidR="008527F5" w:rsidRDefault="008527F5" w:rsidP="00E23675">
      <w:pPr>
        <w:spacing w:line="360" w:lineRule="auto"/>
        <w:rPr>
          <w:rFonts w:ascii="Unikurd Web" w:hAnsi="Unikurd Web" w:cs="Unikurd Web"/>
          <w:color w:val="000000" w:themeColor="text1"/>
          <w:sz w:val="24"/>
          <w:szCs w:val="24"/>
          <w:lang w:bidi="ar-IQ"/>
        </w:rPr>
      </w:pPr>
    </w:p>
    <w:p w14:paraId="10737D76" w14:textId="77777777" w:rsidR="008527F5" w:rsidRPr="00541335" w:rsidRDefault="008527F5" w:rsidP="00E23675">
      <w:pPr>
        <w:spacing w:line="360" w:lineRule="auto"/>
        <w:rPr>
          <w:rFonts w:ascii="Unikurd Web" w:hAnsi="Unikurd Web" w:cs="Unikurd Web"/>
          <w:color w:val="000000" w:themeColor="text1"/>
          <w:sz w:val="24"/>
          <w:szCs w:val="24"/>
          <w:rtl/>
          <w:lang w:bidi="ar-IQ"/>
        </w:rPr>
      </w:pPr>
    </w:p>
    <w:p w14:paraId="0F335783" w14:textId="67784F43" w:rsidR="00D65DDB" w:rsidRPr="008527F5" w:rsidRDefault="00D65DDB" w:rsidP="00D65DDB">
      <w:pPr>
        <w:spacing w:line="360" w:lineRule="auto"/>
        <w:jc w:val="center"/>
        <w:rPr>
          <w:rFonts w:ascii="Unikurd Web" w:hAnsi="Unikurd Web" w:cs="Unikurd Web"/>
          <w:b/>
          <w:bCs/>
          <w:color w:val="000000" w:themeColor="text1"/>
          <w:sz w:val="24"/>
          <w:szCs w:val="24"/>
          <w:lang w:bidi="ar-IQ"/>
        </w:rPr>
      </w:pPr>
      <w:r w:rsidRPr="008527F5">
        <w:rPr>
          <w:rFonts w:ascii="Unikurd Web" w:hAnsi="Unikurd Web" w:cs="Unikurd Web"/>
          <w:b/>
          <w:bCs/>
          <w:color w:val="000000" w:themeColor="text1"/>
          <w:sz w:val="24"/>
          <w:szCs w:val="24"/>
          <w:lang w:bidi="ar-IQ"/>
        </w:rPr>
        <w:t>(</w:t>
      </w:r>
      <w:r w:rsidR="004D7A20" w:rsidRPr="008527F5">
        <w:rPr>
          <w:rFonts w:ascii="Unikurd Web" w:hAnsi="Unikurd Web" w:cs="Unikurd Web"/>
          <w:b/>
          <w:bCs/>
          <w:sz w:val="24"/>
          <w:szCs w:val="24"/>
        </w:rPr>
        <w:t>Chapter</w:t>
      </w:r>
      <w:r w:rsidR="004D7A20" w:rsidRPr="008527F5">
        <w:rPr>
          <w:rFonts w:ascii="Unikurd Web" w:eastAsia="Times New Roman" w:hAnsi="Unikurd Web" w:cs="Unikurd Web"/>
          <w:b/>
          <w:bCs/>
          <w:color w:val="000000" w:themeColor="text1"/>
          <w:sz w:val="24"/>
          <w:szCs w:val="24"/>
          <w:lang w:val="en-US" w:bidi="ar-KW"/>
        </w:rPr>
        <w:t xml:space="preserve"> -</w:t>
      </w:r>
      <w:r w:rsidRPr="008527F5">
        <w:rPr>
          <w:rFonts w:ascii="Unikurd Web" w:hAnsi="Unikurd Web" w:cs="Unikurd Web"/>
          <w:b/>
          <w:bCs/>
          <w:color w:val="000000" w:themeColor="text1"/>
          <w:sz w:val="24"/>
          <w:szCs w:val="24"/>
          <w:lang w:bidi="ar-IQ"/>
        </w:rPr>
        <w:t>21)</w:t>
      </w:r>
    </w:p>
    <w:p w14:paraId="5B908FBD" w14:textId="1AD572BC" w:rsidR="00E73445" w:rsidRPr="00541335" w:rsidRDefault="00E73445" w:rsidP="00E7344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cigarette factory's cellar had more people than the night before. There were two additional kerosene lamps placed in the middle, near the other lamp, illuminating the surroundings further.</w:t>
      </w:r>
    </w:p>
    <w:p w14:paraId="6542DC93" w14:textId="0CEB26D6" w:rsidR="00E73445" w:rsidRPr="00541335" w:rsidRDefault="00E73445" w:rsidP="00E7344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Kawan sat down beside Kafee and Mina. Now and then, the muttering of women and men was raised amidst the children's shouting and random playing. </w:t>
      </w:r>
      <w:r w:rsidR="00571B18"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Children, why don't you sit down? You might knock over the lamps. We weren't killed outside by bombs, but it seems we might be burned by the lamps' kerosene,</w:t>
      </w:r>
      <w:r w:rsidR="00571B18"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 xml:space="preserve"> they warned. They were right, as knocking over one of the lamps could cause the mattresses, rugs, blankets, and duvets to catch fire.</w:t>
      </w:r>
    </w:p>
    <w:p w14:paraId="76D47138" w14:textId="768CD012" w:rsidR="00E73445" w:rsidRPr="00541335" w:rsidRDefault="00E73445" w:rsidP="00E7344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After a while, not only the children, but everyone became quiet.</w:t>
      </w:r>
    </w:p>
    <w:p w14:paraId="53B104F5" w14:textId="77777777" w:rsidR="00E73445" w:rsidRPr="00541335" w:rsidRDefault="00E73445" w:rsidP="00E7344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Omar had his toddler boys on his lap, gazing at the flames dancing on the lamps' wicks. Samya had her little daughter's head resting on her lap, gently stroking her back to lull her to sleep.</w:t>
      </w:r>
    </w:p>
    <w:p w14:paraId="46DD7BB4" w14:textId="7F53FA29" w:rsidR="00E73445" w:rsidRPr="00541335" w:rsidRDefault="00E73445" w:rsidP="00E7344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sound of a car moving was heard, followed by the opening and closing of its doors. Gradually, footsteps approached the cellar gate. Two men dressed in Kurdish traditional attire, with long beards and carrying Kalashnikov rifles, entered. A family of five, who had been sitting close to Kawan, seemed to have been expecting them, and they promptly stood up and walked toward the newcomers.</w:t>
      </w:r>
    </w:p>
    <w:p w14:paraId="60B1B06B" w14:textId="0B79CE68" w:rsidR="00E73445" w:rsidRPr="00541335" w:rsidRDefault="00E73445" w:rsidP="00E7344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Kafee took Mina's hand with one hand and lifted her satchel with the other. </w:t>
      </w:r>
      <w:r w:rsidR="00571B18"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For the sake of God, please take us with you. It's just me and this girl. She is an orphan, blind, deaf, and mute. We have nothing but ourselves,</w:t>
      </w:r>
      <w:r w:rsidR="00571B18" w:rsidRPr="00541335">
        <w:rPr>
          <w:rFonts w:ascii="Unikurd Web" w:hAnsi="Unikurd Web" w:cs="Unikurd Web"/>
          <w:color w:val="000000" w:themeColor="text1"/>
          <w:sz w:val="24"/>
          <w:szCs w:val="24"/>
          <w:lang w:bidi="ar-IQ"/>
        </w:rPr>
        <w:t xml:space="preserve">” </w:t>
      </w:r>
      <w:r w:rsidRPr="00541335">
        <w:rPr>
          <w:rFonts w:ascii="Unikurd Web" w:hAnsi="Unikurd Web" w:cs="Unikurd Web"/>
          <w:color w:val="000000" w:themeColor="text1"/>
          <w:sz w:val="24"/>
          <w:szCs w:val="24"/>
          <w:lang w:bidi="ar-IQ"/>
        </w:rPr>
        <w:t>she implored the men as she approached them.</w:t>
      </w:r>
    </w:p>
    <w:p w14:paraId="0641A7D7" w14:textId="57F2ADEF" w:rsidR="00E73445" w:rsidRPr="00541335" w:rsidRDefault="00E73445" w:rsidP="00E7344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One of the men rubbed his beard, glanced at Mina, and said, </w:t>
      </w:r>
      <w:r w:rsidR="00571B18"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God knows, we don't have enough space. God is great,</w:t>
      </w:r>
      <w:r w:rsidR="00571B18" w:rsidRPr="00541335">
        <w:rPr>
          <w:rFonts w:ascii="Unikurd Web" w:hAnsi="Unikurd Web" w:cs="Unikurd Web"/>
          <w:color w:val="000000" w:themeColor="text1"/>
          <w:sz w:val="24"/>
          <w:szCs w:val="24"/>
          <w:lang w:bidi="ar-IQ"/>
        </w:rPr>
        <w:t xml:space="preserve">” </w:t>
      </w:r>
      <w:r w:rsidRPr="00541335">
        <w:rPr>
          <w:rFonts w:ascii="Unikurd Web" w:hAnsi="Unikurd Web" w:cs="Unikurd Web"/>
          <w:color w:val="000000" w:themeColor="text1"/>
          <w:sz w:val="24"/>
          <w:szCs w:val="24"/>
          <w:lang w:bidi="ar-IQ"/>
        </w:rPr>
        <w:t>before escorting the family outside.</w:t>
      </w:r>
    </w:p>
    <w:p w14:paraId="4AE76881" w14:textId="77777777" w:rsidR="00571B18" w:rsidRPr="00541335" w:rsidRDefault="00E73445" w:rsidP="00571B18">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Kafee continued to watch them in silence until they all departed. The sounds of the car's engine, the footsteps, the opening and closing of its doors, and then its departure reached the cellar once again.</w:t>
      </w:r>
    </w:p>
    <w:p w14:paraId="23430E10" w14:textId="0ED7B0A0" w:rsidR="00E73445" w:rsidRPr="00541335" w:rsidRDefault="00571B18" w:rsidP="00571B18">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E73445" w:rsidRPr="00541335">
        <w:rPr>
          <w:rFonts w:ascii="Unikurd Web" w:hAnsi="Unikurd Web" w:cs="Unikurd Web"/>
          <w:color w:val="000000" w:themeColor="text1"/>
          <w:sz w:val="24"/>
          <w:szCs w:val="24"/>
          <w:lang w:bidi="ar-IQ"/>
        </w:rPr>
        <w:t>Never mind, my daughter</w:t>
      </w:r>
      <w:r w:rsidR="00322D65" w:rsidRPr="00541335">
        <w:rPr>
          <w:rFonts w:ascii="Unikurd Web" w:hAnsi="Unikurd Web" w:cs="Unikurd Web"/>
          <w:color w:val="000000" w:themeColor="text1"/>
          <w:sz w:val="24"/>
          <w:szCs w:val="24"/>
          <w:lang w:bidi="ar-IQ"/>
        </w:rPr>
        <w:t>,” Kafee</w:t>
      </w:r>
      <w:r w:rsidR="00E73445" w:rsidRPr="00541335">
        <w:rPr>
          <w:rFonts w:ascii="Unikurd Web" w:hAnsi="Unikurd Web" w:cs="Unikurd Web"/>
          <w:color w:val="000000" w:themeColor="text1"/>
          <w:sz w:val="24"/>
          <w:szCs w:val="24"/>
          <w:lang w:bidi="ar-IQ"/>
        </w:rPr>
        <w:t xml:space="preserve"> reassured Mina in a whisper to herself, and they returned to sit on their rug. She placed Mina's </w:t>
      </w:r>
      <w:r w:rsidR="00D72610" w:rsidRPr="00541335">
        <w:rPr>
          <w:rFonts w:ascii="Unikurd Web" w:hAnsi="Unikurd Web" w:cs="Unikurd Web"/>
          <w:color w:val="000000" w:themeColor="text1"/>
          <w:sz w:val="24"/>
          <w:szCs w:val="24"/>
          <w:lang w:bidi="ar-IQ"/>
        </w:rPr>
        <w:t>left-hand</w:t>
      </w:r>
      <w:r w:rsidR="00E73445" w:rsidRPr="00541335">
        <w:rPr>
          <w:rFonts w:ascii="Unikurd Web" w:hAnsi="Unikurd Web" w:cs="Unikurd Web"/>
          <w:color w:val="000000" w:themeColor="text1"/>
          <w:sz w:val="24"/>
          <w:szCs w:val="24"/>
          <w:lang w:bidi="ar-IQ"/>
        </w:rPr>
        <w:t xml:space="preserve"> palm on her own lap to convey the conversation she had with the men.</w:t>
      </w:r>
    </w:p>
    <w:p w14:paraId="3BB91C38" w14:textId="77777777" w:rsidR="00571B18" w:rsidRPr="00541335" w:rsidRDefault="00E73445" w:rsidP="00571B18">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Suddenly, the roar of aircraft, the blast of rockets, and the napalm explosions filled the air. They awakened those who were asleep and alarmed those who were still awake. Children started crying, and men and women </w:t>
      </w:r>
      <w:r w:rsidR="00571B18" w:rsidRPr="00541335">
        <w:rPr>
          <w:rFonts w:ascii="Unikurd Web" w:hAnsi="Unikurd Web" w:cs="Unikurd Web"/>
          <w:color w:val="000000" w:themeColor="text1"/>
          <w:sz w:val="24"/>
          <w:szCs w:val="24"/>
          <w:lang w:bidi="ar-IQ"/>
        </w:rPr>
        <w:t>b</w:t>
      </w:r>
      <w:r w:rsidR="00971E91" w:rsidRPr="00541335">
        <w:rPr>
          <w:rFonts w:ascii="Unikurd Web" w:hAnsi="Unikurd Web" w:cs="Unikurd Web"/>
          <w:color w:val="000000" w:themeColor="text1"/>
          <w:sz w:val="24"/>
          <w:szCs w:val="24"/>
          <w:lang w:bidi="ar-IQ"/>
        </w:rPr>
        <w:t>eg</w:t>
      </w:r>
      <w:r w:rsidRPr="00541335">
        <w:rPr>
          <w:rFonts w:ascii="Unikurd Web" w:hAnsi="Unikurd Web" w:cs="Unikurd Web"/>
          <w:color w:val="000000" w:themeColor="text1"/>
          <w:sz w:val="24"/>
          <w:szCs w:val="24"/>
          <w:lang w:bidi="ar-IQ"/>
        </w:rPr>
        <w:t>an to pray.</w:t>
      </w:r>
    </w:p>
    <w:p w14:paraId="6DBB9EF0" w14:textId="47217753" w:rsidR="00E73445" w:rsidRPr="00541335" w:rsidRDefault="00571B18" w:rsidP="00571B18">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E73445" w:rsidRPr="00541335">
        <w:rPr>
          <w:rFonts w:ascii="Unikurd Web" w:hAnsi="Unikurd Web" w:cs="Unikurd Web"/>
          <w:color w:val="000000" w:themeColor="text1"/>
          <w:sz w:val="24"/>
          <w:szCs w:val="24"/>
          <w:lang w:bidi="ar-IQ"/>
        </w:rPr>
        <w:t>It's better to leave here,</w:t>
      </w:r>
      <w:r w:rsidRPr="00541335">
        <w:rPr>
          <w:rFonts w:ascii="Unikurd Web" w:hAnsi="Unikurd Web" w:cs="Unikurd Web"/>
          <w:color w:val="000000" w:themeColor="text1"/>
          <w:sz w:val="24"/>
          <w:szCs w:val="24"/>
          <w:lang w:bidi="ar-IQ"/>
        </w:rPr>
        <w:t>”</w:t>
      </w:r>
      <w:r w:rsidR="00E73445" w:rsidRPr="00541335">
        <w:rPr>
          <w:rFonts w:ascii="Unikurd Web" w:hAnsi="Unikurd Web" w:cs="Unikurd Web"/>
          <w:color w:val="000000" w:themeColor="text1"/>
          <w:sz w:val="24"/>
          <w:szCs w:val="24"/>
          <w:lang w:bidi="ar-IQ"/>
        </w:rPr>
        <w:t xml:space="preserve"> some of them proposed.</w:t>
      </w:r>
    </w:p>
    <w:p w14:paraId="0CE9AE77" w14:textId="13CA5DCA" w:rsidR="00E73445" w:rsidRPr="00541335" w:rsidRDefault="00E73445" w:rsidP="00C429F0">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Others responded, </w:t>
      </w:r>
      <w:r w:rsidR="00571B18"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We cannot find a better cellar than this.</w:t>
      </w:r>
      <w:r w:rsidR="00571B18" w:rsidRPr="00541335">
        <w:rPr>
          <w:rFonts w:ascii="Unikurd Web" w:hAnsi="Unikurd Web" w:cs="Unikurd Web"/>
          <w:color w:val="000000" w:themeColor="text1"/>
          <w:sz w:val="24"/>
          <w:szCs w:val="24"/>
          <w:lang w:bidi="ar-IQ"/>
        </w:rPr>
        <w:t>”</w:t>
      </w:r>
    </w:p>
    <w:p w14:paraId="04A8A356" w14:textId="77777777" w:rsidR="00571B18" w:rsidRPr="00541335" w:rsidRDefault="00C429F0" w:rsidP="00571B18">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Several rockets struck around the cellar, their shockwaves and flames sending a massive plume of black smoke billowing in through the tiny window. Inside, the explosions rained down ceiling debris on the frightened inhabitants.</w:t>
      </w:r>
    </w:p>
    <w:p w14:paraId="0F36564A" w14:textId="0FC9ADC9" w:rsidR="00C429F0" w:rsidRPr="00541335" w:rsidRDefault="00571B18" w:rsidP="00571B18">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C429F0" w:rsidRPr="00541335">
        <w:rPr>
          <w:rFonts w:ascii="Unikurd Web" w:hAnsi="Unikurd Web" w:cs="Unikurd Web"/>
          <w:color w:val="000000" w:themeColor="text1"/>
          <w:sz w:val="24"/>
          <w:szCs w:val="24"/>
          <w:lang w:bidi="ar-IQ"/>
        </w:rPr>
        <w:t>Where shall we go?</w:t>
      </w:r>
      <w:r w:rsidRPr="00541335">
        <w:rPr>
          <w:rFonts w:ascii="Unikurd Web" w:hAnsi="Unikurd Web" w:cs="Unikurd Web"/>
          <w:color w:val="000000" w:themeColor="text1"/>
          <w:sz w:val="24"/>
          <w:szCs w:val="24"/>
          <w:lang w:bidi="ar-IQ"/>
        </w:rPr>
        <w:t xml:space="preserve">” </w:t>
      </w:r>
      <w:r w:rsidR="00C429F0" w:rsidRPr="00541335">
        <w:rPr>
          <w:rFonts w:ascii="Unikurd Web" w:hAnsi="Unikurd Web" w:cs="Unikurd Web"/>
          <w:color w:val="000000" w:themeColor="text1"/>
          <w:sz w:val="24"/>
          <w:szCs w:val="24"/>
          <w:lang w:bidi="ar-IQ"/>
        </w:rPr>
        <w:t>This challenging question hung heavily in the air on a night overwhelmed by anxiety and fear, leaving everyone unsure of how to respond.</w:t>
      </w:r>
    </w:p>
    <w:p w14:paraId="362CE8B6" w14:textId="77777777" w:rsidR="00C429F0" w:rsidRPr="00541335" w:rsidRDefault="00C429F0" w:rsidP="00C429F0">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One day passed, then two, and perhaps even three, but no one knew exactly how many days and nights they would need to endure in the cellar.</w:t>
      </w:r>
    </w:p>
    <w:p w14:paraId="482560B7" w14:textId="36562EC3" w:rsidR="00C429F0" w:rsidRPr="00541335" w:rsidRDefault="00C429F0" w:rsidP="00C429F0">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Omar and Samya had eight daughters, two toddler boys, a newlywed groom they were expecting from Slemani, a relative guest from the East of Kurdistan, and Baram, making a total of fifteen people. Moving such a large family in a situation fraught with danger and difficulties was no easy task. Staying in the cellar might have saved their lives, but what about food, drinks, illness, and the lack of proper facilities? Not to mention the lingering scent of tobacco, the stale air from breathing, and the odor of unwashed bodies after days of confinement. These were complex and pressing issues, and with the constant threat of bombardments and no external support, addressing them seemed nearly impossible.</w:t>
      </w:r>
    </w:p>
    <w:p w14:paraId="5F035DB0" w14:textId="77777777" w:rsidR="00E0386C" w:rsidRPr="00541335" w:rsidRDefault="00E0386C" w:rsidP="00B07670">
      <w:pPr>
        <w:spacing w:line="360" w:lineRule="auto"/>
        <w:rPr>
          <w:rFonts w:ascii="Unikurd Web" w:hAnsi="Unikurd Web" w:cs="Unikurd Web"/>
          <w:color w:val="000000" w:themeColor="text1"/>
          <w:sz w:val="24"/>
          <w:szCs w:val="24"/>
          <w:lang w:bidi="ar-IQ"/>
        </w:rPr>
      </w:pPr>
    </w:p>
    <w:p w14:paraId="7A140D5F" w14:textId="77777777" w:rsidR="005B2735" w:rsidRPr="00541335" w:rsidRDefault="005B2735" w:rsidP="00B07670">
      <w:pPr>
        <w:spacing w:line="360" w:lineRule="auto"/>
        <w:rPr>
          <w:rFonts w:ascii="Unikurd Web" w:hAnsi="Unikurd Web" w:cs="Unikurd Web"/>
          <w:color w:val="000000" w:themeColor="text1"/>
          <w:sz w:val="24"/>
          <w:szCs w:val="24"/>
          <w:lang w:bidi="ar-IQ"/>
        </w:rPr>
      </w:pPr>
    </w:p>
    <w:p w14:paraId="584F4A9B" w14:textId="77777777" w:rsidR="005B2735" w:rsidRPr="00541335" w:rsidRDefault="005B2735" w:rsidP="00B07670">
      <w:pPr>
        <w:spacing w:line="360" w:lineRule="auto"/>
        <w:rPr>
          <w:rFonts w:ascii="Unikurd Web" w:hAnsi="Unikurd Web" w:cs="Unikurd Web"/>
          <w:color w:val="000000" w:themeColor="text1"/>
          <w:sz w:val="24"/>
          <w:szCs w:val="24"/>
          <w:lang w:bidi="ar-IQ"/>
        </w:rPr>
      </w:pPr>
    </w:p>
    <w:p w14:paraId="6BA0B817" w14:textId="77777777" w:rsidR="005B2735" w:rsidRPr="00541335" w:rsidRDefault="005B2735" w:rsidP="00B07670">
      <w:pPr>
        <w:spacing w:line="360" w:lineRule="auto"/>
        <w:rPr>
          <w:rFonts w:ascii="Unikurd Web" w:hAnsi="Unikurd Web" w:cs="Unikurd Web"/>
          <w:color w:val="000000" w:themeColor="text1"/>
          <w:sz w:val="24"/>
          <w:szCs w:val="24"/>
          <w:lang w:bidi="ar-IQ"/>
        </w:rPr>
      </w:pPr>
    </w:p>
    <w:p w14:paraId="4FDCBB0B" w14:textId="77777777" w:rsidR="005B2735" w:rsidRPr="00541335" w:rsidRDefault="005B2735" w:rsidP="00B07670">
      <w:pPr>
        <w:spacing w:line="360" w:lineRule="auto"/>
        <w:rPr>
          <w:rFonts w:ascii="Unikurd Web" w:hAnsi="Unikurd Web" w:cs="Unikurd Web"/>
          <w:color w:val="000000" w:themeColor="text1"/>
          <w:sz w:val="24"/>
          <w:szCs w:val="24"/>
          <w:lang w:bidi="ar-IQ"/>
        </w:rPr>
      </w:pPr>
    </w:p>
    <w:p w14:paraId="46F36A8B" w14:textId="77777777" w:rsidR="005B2735" w:rsidRPr="00541335" w:rsidRDefault="005B2735" w:rsidP="00B07670">
      <w:pPr>
        <w:spacing w:line="360" w:lineRule="auto"/>
        <w:rPr>
          <w:rFonts w:ascii="Unikurd Web" w:hAnsi="Unikurd Web" w:cs="Unikurd Web"/>
          <w:color w:val="000000" w:themeColor="text1"/>
          <w:sz w:val="24"/>
          <w:szCs w:val="24"/>
          <w:lang w:bidi="ar-IQ"/>
        </w:rPr>
      </w:pPr>
    </w:p>
    <w:p w14:paraId="74709D18" w14:textId="77777777" w:rsidR="005B2735" w:rsidRPr="00541335" w:rsidRDefault="005B2735" w:rsidP="00B07670">
      <w:pPr>
        <w:spacing w:line="360" w:lineRule="auto"/>
        <w:rPr>
          <w:rFonts w:ascii="Unikurd Web" w:hAnsi="Unikurd Web" w:cs="Unikurd Web"/>
          <w:color w:val="000000" w:themeColor="text1"/>
          <w:sz w:val="24"/>
          <w:szCs w:val="24"/>
          <w:lang w:bidi="ar-IQ"/>
        </w:rPr>
      </w:pPr>
    </w:p>
    <w:p w14:paraId="1A8BDE71" w14:textId="77777777" w:rsidR="005B2735" w:rsidRPr="00541335" w:rsidRDefault="005B2735" w:rsidP="00B07670">
      <w:pPr>
        <w:spacing w:line="360" w:lineRule="auto"/>
        <w:rPr>
          <w:rFonts w:ascii="Unikurd Web" w:hAnsi="Unikurd Web" w:cs="Unikurd Web"/>
          <w:color w:val="000000" w:themeColor="text1"/>
          <w:sz w:val="24"/>
          <w:szCs w:val="24"/>
          <w:lang w:bidi="ar-IQ"/>
        </w:rPr>
      </w:pPr>
    </w:p>
    <w:p w14:paraId="1BEF6372" w14:textId="77777777" w:rsidR="005B2735" w:rsidRPr="00541335" w:rsidRDefault="005B2735" w:rsidP="00B07670">
      <w:pPr>
        <w:spacing w:line="360" w:lineRule="auto"/>
        <w:rPr>
          <w:rFonts w:ascii="Unikurd Web" w:hAnsi="Unikurd Web" w:cs="Unikurd Web"/>
          <w:color w:val="000000" w:themeColor="text1"/>
          <w:sz w:val="24"/>
          <w:szCs w:val="24"/>
          <w:lang w:bidi="ar-IQ"/>
        </w:rPr>
      </w:pPr>
    </w:p>
    <w:p w14:paraId="6915927E" w14:textId="77777777" w:rsidR="005B2735" w:rsidRPr="00541335" w:rsidRDefault="005B2735" w:rsidP="00B07670">
      <w:pPr>
        <w:spacing w:line="360" w:lineRule="auto"/>
        <w:rPr>
          <w:rFonts w:ascii="Unikurd Web" w:hAnsi="Unikurd Web" w:cs="Unikurd Web"/>
          <w:color w:val="000000" w:themeColor="text1"/>
          <w:sz w:val="24"/>
          <w:szCs w:val="24"/>
          <w:lang w:bidi="ar-IQ"/>
        </w:rPr>
      </w:pPr>
    </w:p>
    <w:p w14:paraId="0A93CDC7" w14:textId="77777777" w:rsidR="005B2735" w:rsidRPr="00541335" w:rsidRDefault="005B2735" w:rsidP="00B07670">
      <w:pPr>
        <w:spacing w:line="360" w:lineRule="auto"/>
        <w:rPr>
          <w:rFonts w:ascii="Unikurd Web" w:hAnsi="Unikurd Web" w:cs="Unikurd Web"/>
          <w:color w:val="000000" w:themeColor="text1"/>
          <w:sz w:val="24"/>
          <w:szCs w:val="24"/>
          <w:lang w:bidi="ar-IQ"/>
        </w:rPr>
      </w:pPr>
    </w:p>
    <w:p w14:paraId="1983EAE0" w14:textId="77777777" w:rsidR="005B2735" w:rsidRPr="00541335" w:rsidRDefault="005B2735" w:rsidP="00B07670">
      <w:pPr>
        <w:spacing w:line="360" w:lineRule="auto"/>
        <w:rPr>
          <w:rFonts w:ascii="Unikurd Web" w:hAnsi="Unikurd Web" w:cs="Unikurd Web"/>
          <w:color w:val="000000" w:themeColor="text1"/>
          <w:sz w:val="24"/>
          <w:szCs w:val="24"/>
          <w:lang w:bidi="ar-IQ"/>
        </w:rPr>
      </w:pPr>
    </w:p>
    <w:p w14:paraId="5B016F86" w14:textId="77777777" w:rsidR="005B2735" w:rsidRPr="00541335" w:rsidRDefault="005B2735" w:rsidP="00B07670">
      <w:pPr>
        <w:spacing w:line="360" w:lineRule="auto"/>
        <w:rPr>
          <w:rFonts w:ascii="Unikurd Web" w:hAnsi="Unikurd Web" w:cs="Unikurd Web"/>
          <w:color w:val="000000" w:themeColor="text1"/>
          <w:sz w:val="24"/>
          <w:szCs w:val="24"/>
          <w:lang w:bidi="ar-IQ"/>
        </w:rPr>
      </w:pPr>
    </w:p>
    <w:p w14:paraId="2CAF664D" w14:textId="77777777" w:rsidR="005B2735" w:rsidRPr="00541335" w:rsidRDefault="005B2735" w:rsidP="00B07670">
      <w:pPr>
        <w:spacing w:line="360" w:lineRule="auto"/>
        <w:rPr>
          <w:rFonts w:ascii="Unikurd Web" w:hAnsi="Unikurd Web" w:cs="Unikurd Web"/>
          <w:color w:val="000000" w:themeColor="text1"/>
          <w:sz w:val="24"/>
          <w:szCs w:val="24"/>
          <w:lang w:bidi="ar-IQ"/>
        </w:rPr>
      </w:pPr>
    </w:p>
    <w:p w14:paraId="3E26DC99" w14:textId="77777777" w:rsidR="005B2735" w:rsidRDefault="005B2735" w:rsidP="00B07670">
      <w:pPr>
        <w:spacing w:line="360" w:lineRule="auto"/>
        <w:rPr>
          <w:rFonts w:ascii="Unikurd Web" w:hAnsi="Unikurd Web" w:cs="Unikurd Web"/>
          <w:color w:val="000000" w:themeColor="text1"/>
          <w:sz w:val="24"/>
          <w:szCs w:val="24"/>
          <w:lang w:bidi="ar-IQ"/>
        </w:rPr>
      </w:pPr>
    </w:p>
    <w:p w14:paraId="08FB0986" w14:textId="77777777" w:rsidR="002371DB" w:rsidRPr="00541335" w:rsidRDefault="002371DB" w:rsidP="00B07670">
      <w:pPr>
        <w:spacing w:line="360" w:lineRule="auto"/>
        <w:rPr>
          <w:rFonts w:ascii="Unikurd Web" w:hAnsi="Unikurd Web" w:cs="Unikurd Web"/>
          <w:color w:val="000000" w:themeColor="text1"/>
          <w:sz w:val="24"/>
          <w:szCs w:val="24"/>
          <w:lang w:bidi="ar-IQ"/>
        </w:rPr>
      </w:pPr>
    </w:p>
    <w:p w14:paraId="68F977DE" w14:textId="77777777" w:rsidR="005B2735" w:rsidRPr="00541335" w:rsidRDefault="005B2735" w:rsidP="00B07670">
      <w:pPr>
        <w:spacing w:line="360" w:lineRule="auto"/>
        <w:rPr>
          <w:rFonts w:ascii="Unikurd Web" w:hAnsi="Unikurd Web" w:cs="Unikurd Web"/>
          <w:color w:val="000000" w:themeColor="text1"/>
          <w:sz w:val="24"/>
          <w:szCs w:val="24"/>
          <w:rtl/>
          <w:lang w:bidi="ar-IQ"/>
        </w:rPr>
      </w:pPr>
    </w:p>
    <w:p w14:paraId="5A522814" w14:textId="0D859A68" w:rsidR="00E0386C" w:rsidRPr="008527F5" w:rsidRDefault="00E0386C" w:rsidP="000C3818">
      <w:pPr>
        <w:spacing w:line="360" w:lineRule="auto"/>
        <w:jc w:val="center"/>
        <w:rPr>
          <w:rFonts w:ascii="Unikurd Web" w:hAnsi="Unikurd Web" w:cs="Unikurd Web"/>
          <w:b/>
          <w:bCs/>
          <w:color w:val="000000" w:themeColor="text1"/>
          <w:sz w:val="24"/>
          <w:szCs w:val="24"/>
          <w:lang w:bidi="ar-IQ"/>
        </w:rPr>
      </w:pPr>
      <w:r w:rsidRPr="008527F5">
        <w:rPr>
          <w:rFonts w:ascii="Unikurd Web" w:hAnsi="Unikurd Web" w:cs="Unikurd Web"/>
          <w:b/>
          <w:bCs/>
          <w:color w:val="000000" w:themeColor="text1"/>
          <w:sz w:val="24"/>
          <w:szCs w:val="24"/>
          <w:lang w:bidi="ar-IQ"/>
        </w:rPr>
        <w:t>(</w:t>
      </w:r>
      <w:r w:rsidR="004D7A20" w:rsidRPr="008527F5">
        <w:rPr>
          <w:rFonts w:ascii="Unikurd Web" w:hAnsi="Unikurd Web" w:cs="Unikurd Web"/>
          <w:b/>
          <w:bCs/>
          <w:sz w:val="24"/>
          <w:szCs w:val="24"/>
        </w:rPr>
        <w:t>Chapter</w:t>
      </w:r>
      <w:r w:rsidR="004D7A20" w:rsidRPr="008527F5">
        <w:rPr>
          <w:rFonts w:ascii="Unikurd Web" w:eastAsia="Times New Roman" w:hAnsi="Unikurd Web" w:cs="Unikurd Web"/>
          <w:b/>
          <w:bCs/>
          <w:color w:val="000000" w:themeColor="text1"/>
          <w:sz w:val="24"/>
          <w:szCs w:val="24"/>
          <w:lang w:val="en-US" w:bidi="ar-KW"/>
        </w:rPr>
        <w:t xml:space="preserve"> -</w:t>
      </w:r>
      <w:r w:rsidRPr="008527F5">
        <w:rPr>
          <w:rFonts w:ascii="Unikurd Web" w:hAnsi="Unikurd Web" w:cs="Unikurd Web"/>
          <w:b/>
          <w:bCs/>
          <w:color w:val="000000" w:themeColor="text1"/>
          <w:sz w:val="24"/>
          <w:szCs w:val="24"/>
          <w:lang w:bidi="ar-IQ"/>
        </w:rPr>
        <w:t>22)</w:t>
      </w:r>
    </w:p>
    <w:p w14:paraId="328A1324" w14:textId="77777777" w:rsidR="00353C7C" w:rsidRPr="00541335" w:rsidRDefault="00353C7C" w:rsidP="00353C7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It was an early morning; the number of aircraft had increased, and they had become more active, dropping more bombs than on previous days. Their roaring grew louder, intensifying the fear among the already frightened inhabitants in the cellar.</w:t>
      </w:r>
    </w:p>
    <w:p w14:paraId="33F175E1" w14:textId="1D3C6F64" w:rsidR="00353C7C" w:rsidRPr="00541335" w:rsidRDefault="00353C7C" w:rsidP="00353C7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Omar and Samya's children clung to them, both individually and in small groups. Kafee wrapped her arms tightly around Mina's neck, trying to shield her from the fear-inducing situation. However, her own fear had overwhelmed her, causing her to forget to explain the situation to Mina.</w:t>
      </w:r>
    </w:p>
    <w:p w14:paraId="1E0D5118" w14:textId="77777777" w:rsidR="00006DE9" w:rsidRPr="00541335" w:rsidRDefault="00353C7C" w:rsidP="00006DE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inhabitants grew less talkative, gripped by fear and hushed tension. The sounds of the bombs and rockets evolved, shifting from a deep 'boom' to a 'muffled thump,' then to a 'whistle and bang,' and finally to a 'sudden crack,' striking all parts of the town.</w:t>
      </w:r>
    </w:p>
    <w:p w14:paraId="162E70F3" w14:textId="2C53987A" w:rsidR="00353C7C" w:rsidRPr="00541335" w:rsidRDefault="008068B0" w:rsidP="00006DE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353C7C" w:rsidRPr="00541335">
        <w:rPr>
          <w:rFonts w:ascii="Unikurd Web" w:hAnsi="Unikurd Web" w:cs="Unikurd Web"/>
          <w:color w:val="000000" w:themeColor="text1"/>
          <w:sz w:val="24"/>
          <w:szCs w:val="24"/>
          <w:lang w:bidi="ar-IQ"/>
        </w:rPr>
        <w:t>God bless us. These bombs with muffled sounds are strange to me. They might be</w:t>
      </w:r>
      <w:r w:rsidR="00AF5DAD" w:rsidRPr="00541335">
        <w:rPr>
          <w:rFonts w:ascii="Unikurd Web" w:hAnsi="Unikurd Web" w:cs="Unikurd Web"/>
          <w:color w:val="000000" w:themeColor="text1"/>
          <w:sz w:val="24"/>
          <w:szCs w:val="24"/>
          <w:lang w:bidi="ar-IQ"/>
        </w:rPr>
        <w:t xml:space="preserve"> from</w:t>
      </w:r>
      <w:r w:rsidR="00353C7C" w:rsidRPr="00541335">
        <w:rPr>
          <w:rFonts w:ascii="Unikurd Web" w:hAnsi="Unikurd Web" w:cs="Unikurd Web"/>
          <w:color w:val="000000" w:themeColor="text1"/>
          <w:sz w:val="24"/>
          <w:szCs w:val="24"/>
          <w:lang w:bidi="ar-IQ"/>
        </w:rPr>
        <w:t xml:space="preserve"> </w:t>
      </w:r>
      <w:r w:rsidR="00006DE9" w:rsidRPr="00541335">
        <w:rPr>
          <w:rFonts w:ascii="Unikurd Web" w:hAnsi="Unikurd Web" w:cs="Unikurd Web"/>
          <w:color w:val="000000" w:themeColor="text1"/>
          <w:sz w:val="24"/>
          <w:szCs w:val="24"/>
          <w:lang w:bidi="ar-IQ"/>
        </w:rPr>
        <w:t xml:space="preserve">the </w:t>
      </w:r>
      <w:r w:rsidR="00353C7C" w:rsidRPr="00541335">
        <w:rPr>
          <w:rFonts w:ascii="Unikurd Web" w:hAnsi="Unikurd Web" w:cs="Unikurd Web"/>
          <w:color w:val="000000" w:themeColor="text1"/>
          <w:sz w:val="24"/>
          <w:szCs w:val="24"/>
          <w:lang w:bidi="ar-IQ"/>
        </w:rPr>
        <w:t>Iranian</w:t>
      </w:r>
      <w:r w:rsidR="00265537" w:rsidRPr="00541335">
        <w:rPr>
          <w:rFonts w:ascii="Unikurd Web" w:hAnsi="Unikurd Web" w:cs="Unikurd Web"/>
          <w:color w:val="000000" w:themeColor="text1"/>
          <w:sz w:val="24"/>
          <w:szCs w:val="24"/>
          <w:lang w:bidi="ar-IQ"/>
        </w:rPr>
        <w:t xml:space="preserve"> government</w:t>
      </w:r>
      <w:r w:rsidR="00A41AF0" w:rsidRPr="00541335">
        <w:rPr>
          <w:rFonts w:ascii="Unikurd Web" w:hAnsi="Unikurd Web" w:cs="Unikurd Web"/>
          <w:color w:val="000000" w:themeColor="text1"/>
          <w:sz w:val="24"/>
          <w:szCs w:val="24"/>
          <w:lang w:bidi="ar-IQ"/>
        </w:rPr>
        <w:t>’s</w:t>
      </w:r>
      <w:r w:rsidR="00265537" w:rsidRPr="00541335">
        <w:rPr>
          <w:rFonts w:ascii="Unikurd Web" w:hAnsi="Unikurd Web" w:cs="Unikurd Web"/>
          <w:color w:val="000000" w:themeColor="text1"/>
          <w:sz w:val="24"/>
          <w:szCs w:val="24"/>
          <w:lang w:bidi="ar-IQ"/>
        </w:rPr>
        <w:t xml:space="preserve"> forces</w:t>
      </w:r>
      <w:r w:rsidR="00353C7C"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t>
      </w:r>
      <w:r w:rsidR="00353C7C" w:rsidRPr="00541335">
        <w:rPr>
          <w:rFonts w:ascii="Unikurd Web" w:hAnsi="Unikurd Web" w:cs="Unikurd Web"/>
          <w:color w:val="000000" w:themeColor="text1"/>
          <w:sz w:val="24"/>
          <w:szCs w:val="24"/>
          <w:lang w:bidi="ar-IQ"/>
        </w:rPr>
        <w:t xml:space="preserve"> Mam Wali said from his seat. </w:t>
      </w:r>
      <w:r w:rsidRPr="00541335">
        <w:rPr>
          <w:rFonts w:ascii="Unikurd Web" w:hAnsi="Unikurd Web" w:cs="Unikurd Web"/>
          <w:color w:val="000000" w:themeColor="text1"/>
          <w:sz w:val="24"/>
          <w:szCs w:val="24"/>
          <w:lang w:bidi="ar-IQ"/>
        </w:rPr>
        <w:t>“</w:t>
      </w:r>
      <w:r w:rsidR="00353C7C" w:rsidRPr="00541335">
        <w:rPr>
          <w:rFonts w:ascii="Unikurd Web" w:hAnsi="Unikurd Web" w:cs="Unikurd Web"/>
          <w:color w:val="000000" w:themeColor="text1"/>
          <w:sz w:val="24"/>
          <w:szCs w:val="24"/>
          <w:lang w:bidi="ar-IQ"/>
        </w:rPr>
        <w:t>I've witnessed the sounds of many Iraqi bombardments in the past, but I've never heard anything like what I'm hearing today.</w:t>
      </w:r>
      <w:r w:rsidR="00BA39F8" w:rsidRPr="00541335">
        <w:rPr>
          <w:rFonts w:ascii="Unikurd Web" w:hAnsi="Unikurd Web" w:cs="Unikurd Web"/>
          <w:color w:val="000000" w:themeColor="text1"/>
          <w:sz w:val="24"/>
          <w:szCs w:val="24"/>
          <w:lang w:bidi="ar-IQ"/>
        </w:rPr>
        <w:t>”</w:t>
      </w:r>
    </w:p>
    <w:p w14:paraId="07628C87" w14:textId="6BFD3B2B" w:rsidR="00353C7C" w:rsidRPr="00541335" w:rsidRDefault="00353C7C" w:rsidP="00353C7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Kafee questioned, </w:t>
      </w:r>
      <w:r w:rsidR="00BA39F8"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Why don't our Kurdish men inform the Iranian</w:t>
      </w:r>
      <w:r w:rsidR="00437DC7" w:rsidRPr="00541335">
        <w:rPr>
          <w:rFonts w:ascii="Unikurd Web" w:hAnsi="Unikurd Web" w:cs="Unikurd Web"/>
          <w:color w:val="000000" w:themeColor="text1"/>
          <w:sz w:val="24"/>
          <w:szCs w:val="24"/>
          <w:lang w:bidi="ar-IQ"/>
        </w:rPr>
        <w:t xml:space="preserve"> government</w:t>
      </w:r>
      <w:r w:rsidRPr="00541335">
        <w:rPr>
          <w:rFonts w:ascii="Unikurd Web" w:hAnsi="Unikurd Web" w:cs="Unikurd Web"/>
          <w:color w:val="000000" w:themeColor="text1"/>
          <w:sz w:val="24"/>
          <w:szCs w:val="24"/>
          <w:lang w:bidi="ar-IQ"/>
        </w:rPr>
        <w:t xml:space="preserve"> that we have no affiliation with the Iraqi army?</w:t>
      </w:r>
      <w:r w:rsidR="00BA39F8" w:rsidRPr="00541335">
        <w:rPr>
          <w:rFonts w:ascii="Unikurd Web" w:hAnsi="Unikurd Web" w:cs="Unikurd Web"/>
          <w:color w:val="000000" w:themeColor="text1"/>
          <w:sz w:val="24"/>
          <w:szCs w:val="24"/>
          <w:lang w:bidi="ar-IQ"/>
        </w:rPr>
        <w:t>”</w:t>
      </w:r>
    </w:p>
    <w:p w14:paraId="59529711" w14:textId="2475AC69" w:rsidR="00353C7C" w:rsidRPr="00541335" w:rsidRDefault="00353C7C" w:rsidP="00353C7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Samya replied, </w:t>
      </w:r>
      <w:r w:rsidR="00BA39F8"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Certainly, they can. They can even clarify that Halabja is very distant from Karbala.</w:t>
      </w:r>
      <w:r w:rsidR="00BA39F8" w:rsidRPr="00541335">
        <w:rPr>
          <w:rFonts w:ascii="Unikurd Web" w:hAnsi="Unikurd Web" w:cs="Unikurd Web"/>
          <w:color w:val="000000" w:themeColor="text1"/>
          <w:sz w:val="24"/>
          <w:szCs w:val="24"/>
          <w:lang w:bidi="ar-IQ"/>
        </w:rPr>
        <w:t>”</w:t>
      </w:r>
    </w:p>
    <w:p w14:paraId="3B290FFF" w14:textId="7CD29E54" w:rsidR="00390100" w:rsidRPr="00541335" w:rsidRDefault="00353C7C" w:rsidP="00390100">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attempted to reassure them, saying, </w:t>
      </w:r>
      <w:r w:rsidR="00C973E5"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Don't worry. The Kurdish forces won't make any decisions without a well-calculated plan. The Iranian</w:t>
      </w:r>
      <w:r w:rsidR="000B384B" w:rsidRPr="00541335">
        <w:rPr>
          <w:rFonts w:ascii="Unikurd Web" w:hAnsi="Unikurd Web" w:cs="Unikurd Web"/>
          <w:color w:val="000000" w:themeColor="text1"/>
          <w:sz w:val="24"/>
          <w:szCs w:val="24"/>
          <w:lang w:bidi="ar-IQ"/>
        </w:rPr>
        <w:t xml:space="preserve"> military forces</w:t>
      </w:r>
      <w:r w:rsidRPr="00541335">
        <w:rPr>
          <w:rFonts w:ascii="Unikurd Web" w:hAnsi="Unikurd Web" w:cs="Unikurd Web"/>
          <w:color w:val="000000" w:themeColor="text1"/>
          <w:sz w:val="24"/>
          <w:szCs w:val="24"/>
          <w:lang w:bidi="ar-IQ"/>
        </w:rPr>
        <w:t xml:space="preserve"> are here to assist us. Once our town is fully liberated and secure, they will return to their own country, and we will establish Kurdish self-rule</w:t>
      </w:r>
      <w:r w:rsidR="00C973E5" w:rsidRPr="00541335">
        <w:rPr>
          <w:rFonts w:ascii="Unikurd Web" w:hAnsi="Unikurd Web" w:cs="Unikurd Web"/>
          <w:color w:val="000000" w:themeColor="text1"/>
          <w:sz w:val="24"/>
          <w:szCs w:val="24"/>
          <w:lang w:bidi="ar-IQ"/>
        </w:rPr>
        <w:t>.”</w:t>
      </w:r>
    </w:p>
    <w:p w14:paraId="7AAB8461" w14:textId="631025EF" w:rsidR="00353C7C" w:rsidRPr="00541335" w:rsidRDefault="00390100" w:rsidP="00390100">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353C7C" w:rsidRPr="00541335">
        <w:rPr>
          <w:rFonts w:ascii="Unikurd Web" w:hAnsi="Unikurd Web" w:cs="Unikurd Web"/>
          <w:color w:val="000000" w:themeColor="text1"/>
          <w:sz w:val="24"/>
          <w:szCs w:val="24"/>
          <w:lang w:bidi="ar-IQ"/>
        </w:rPr>
        <w:t>But, my son, are the Iranian</w:t>
      </w:r>
      <w:r w:rsidR="005D6C55" w:rsidRPr="00541335">
        <w:rPr>
          <w:rFonts w:ascii="Unikurd Web" w:hAnsi="Unikurd Web" w:cs="Unikurd Web"/>
          <w:color w:val="000000" w:themeColor="text1"/>
          <w:sz w:val="24"/>
          <w:szCs w:val="24"/>
          <w:lang w:bidi="ar-IQ"/>
        </w:rPr>
        <w:t xml:space="preserve"> government’s</w:t>
      </w:r>
      <w:r w:rsidR="001B1195" w:rsidRPr="00541335">
        <w:rPr>
          <w:rFonts w:ascii="Unikurd Web" w:hAnsi="Unikurd Web" w:cs="Unikurd Web"/>
          <w:color w:val="000000" w:themeColor="text1"/>
          <w:sz w:val="24"/>
          <w:szCs w:val="24"/>
          <w:lang w:bidi="ar-IQ"/>
        </w:rPr>
        <w:t xml:space="preserve"> forces</w:t>
      </w:r>
      <w:r w:rsidR="00353C7C" w:rsidRPr="00541335">
        <w:rPr>
          <w:rFonts w:ascii="Unikurd Web" w:hAnsi="Unikurd Web" w:cs="Unikurd Web"/>
          <w:color w:val="000000" w:themeColor="text1"/>
          <w:sz w:val="24"/>
          <w:szCs w:val="24"/>
          <w:lang w:bidi="ar-IQ"/>
        </w:rPr>
        <w:t xml:space="preserve"> here to exploit us or to assist us?</w:t>
      </w:r>
      <w:r w:rsidRPr="00541335">
        <w:rPr>
          <w:rFonts w:ascii="Unikurd Web" w:hAnsi="Unikurd Web" w:cs="Unikurd Web"/>
          <w:color w:val="000000" w:themeColor="text1"/>
          <w:sz w:val="24"/>
          <w:szCs w:val="24"/>
          <w:lang w:bidi="ar-IQ"/>
        </w:rPr>
        <w:t>”</w:t>
      </w:r>
      <w:r w:rsidR="00353C7C" w:rsidRPr="00541335">
        <w:rPr>
          <w:rFonts w:ascii="Unikurd Web" w:hAnsi="Unikurd Web" w:cs="Unikurd Web"/>
          <w:color w:val="000000" w:themeColor="text1"/>
          <w:sz w:val="24"/>
          <w:szCs w:val="24"/>
          <w:lang w:bidi="ar-IQ"/>
        </w:rPr>
        <w:t xml:space="preserve"> Mam Wali questioned. </w:t>
      </w:r>
      <w:r w:rsidRPr="00541335">
        <w:rPr>
          <w:rFonts w:ascii="Unikurd Web" w:hAnsi="Unikurd Web" w:cs="Unikurd Web"/>
          <w:color w:val="000000" w:themeColor="text1"/>
          <w:sz w:val="24"/>
          <w:szCs w:val="24"/>
          <w:lang w:bidi="ar-IQ"/>
        </w:rPr>
        <w:t>“</w:t>
      </w:r>
      <w:r w:rsidR="00353C7C" w:rsidRPr="00541335">
        <w:rPr>
          <w:rFonts w:ascii="Unikurd Web" w:hAnsi="Unikurd Web" w:cs="Unikurd Web"/>
          <w:color w:val="000000" w:themeColor="text1"/>
          <w:sz w:val="24"/>
          <w:szCs w:val="24"/>
          <w:lang w:bidi="ar-IQ"/>
        </w:rPr>
        <w:t>Throughout history, their rulers have followed their ancestors' strategy, which is 'First deception, then killing.' Today, they have done exactly that to us, and they've never seen it as cowardice. I haven't made this up; it's documented in their history and sociology, known as the 'Subtleties of Tricks.' They've used it to safeguard their country's sovereignty, and they take pride in it. Their poet and philosopher, Sa'di Shirazi, wrote in his work 'Gulistan' (the Rose Garden) that 'A lie that serves a purpose is better than a lie that causes chaos.' There's also an Arabic proverb that says, 'People follow the religion of their rulers.' These sayings and proverbs perfectly align with the actions of the Iranian army in the past and present.</w:t>
      </w:r>
      <w:r w:rsidRPr="00541335">
        <w:rPr>
          <w:rFonts w:ascii="Unikurd Web" w:hAnsi="Unikurd Web" w:cs="Unikurd Web"/>
          <w:color w:val="000000" w:themeColor="text1"/>
          <w:sz w:val="24"/>
          <w:szCs w:val="24"/>
          <w:lang w:bidi="ar-IQ"/>
        </w:rPr>
        <w:t>”</w:t>
      </w:r>
    </w:p>
    <w:p w14:paraId="78DDBAFF" w14:textId="4A278199" w:rsidR="00353C7C" w:rsidRPr="00541335" w:rsidRDefault="00353C7C" w:rsidP="00353C7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responded firmly, </w:t>
      </w:r>
      <w:r w:rsidR="00A3203C"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I am not following any rulers.</w:t>
      </w:r>
      <w:r w:rsidR="00A3203C" w:rsidRPr="00541335">
        <w:rPr>
          <w:rFonts w:ascii="Unikurd Web" w:hAnsi="Unikurd Web" w:cs="Unikurd Web"/>
          <w:color w:val="000000" w:themeColor="text1"/>
          <w:sz w:val="24"/>
          <w:szCs w:val="24"/>
          <w:lang w:bidi="ar-IQ"/>
        </w:rPr>
        <w:t>”</w:t>
      </w:r>
    </w:p>
    <w:p w14:paraId="65F36C29" w14:textId="5AC3F972" w:rsidR="00280347" w:rsidRPr="00541335" w:rsidRDefault="002A7A2C" w:rsidP="00F22D5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353C7C" w:rsidRPr="00541335">
        <w:rPr>
          <w:rFonts w:ascii="Unikurd Web" w:hAnsi="Unikurd Web" w:cs="Unikurd Web"/>
          <w:color w:val="000000" w:themeColor="text1"/>
          <w:sz w:val="24"/>
          <w:szCs w:val="24"/>
          <w:lang w:bidi="ar-IQ"/>
        </w:rPr>
        <w:t>I know you're not,</w:t>
      </w:r>
      <w:r w:rsidRPr="00541335">
        <w:rPr>
          <w:rFonts w:ascii="Unikurd Web" w:hAnsi="Unikurd Web" w:cs="Unikurd Web"/>
          <w:color w:val="000000" w:themeColor="text1"/>
          <w:sz w:val="24"/>
          <w:szCs w:val="24"/>
          <w:lang w:bidi="ar-IQ"/>
        </w:rPr>
        <w:t>”</w:t>
      </w:r>
      <w:r w:rsidR="00353C7C" w:rsidRPr="00541335">
        <w:rPr>
          <w:rFonts w:ascii="Unikurd Web" w:hAnsi="Unikurd Web" w:cs="Unikurd Web"/>
          <w:color w:val="000000" w:themeColor="text1"/>
          <w:sz w:val="24"/>
          <w:szCs w:val="24"/>
          <w:lang w:bidi="ar-IQ"/>
        </w:rPr>
        <w:t xml:space="preserve"> Mam Wali replied.</w:t>
      </w:r>
    </w:p>
    <w:p w14:paraId="52EAA350" w14:textId="06270485" w:rsidR="00F22D5C" w:rsidRPr="00541335" w:rsidRDefault="00F22D5C" w:rsidP="00F22D5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questioned, </w:t>
      </w:r>
      <w:r w:rsidR="002A7A2C"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How do you know?</w:t>
      </w:r>
      <w:r w:rsidR="002A7A2C" w:rsidRPr="00541335">
        <w:rPr>
          <w:rFonts w:ascii="Unikurd Web" w:hAnsi="Unikurd Web" w:cs="Unikurd Web"/>
          <w:color w:val="000000" w:themeColor="text1"/>
          <w:sz w:val="24"/>
          <w:szCs w:val="24"/>
          <w:lang w:bidi="ar-IQ"/>
        </w:rPr>
        <w:t>”</w:t>
      </w:r>
    </w:p>
    <w:p w14:paraId="13E37018" w14:textId="73904232" w:rsidR="00F22D5C" w:rsidRPr="00541335" w:rsidRDefault="002A7A2C" w:rsidP="00F22D5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F22D5C" w:rsidRPr="00541335">
        <w:rPr>
          <w:rFonts w:ascii="Unikurd Web" w:hAnsi="Unikurd Web" w:cs="Unikurd Web"/>
          <w:color w:val="000000" w:themeColor="text1"/>
          <w:sz w:val="24"/>
          <w:szCs w:val="24"/>
          <w:lang w:bidi="ar-IQ"/>
        </w:rPr>
        <w:t>Because you don't have a ruler to follow,</w:t>
      </w:r>
      <w:r w:rsidRPr="00541335">
        <w:rPr>
          <w:rFonts w:ascii="Unikurd Web" w:hAnsi="Unikurd Web" w:cs="Unikurd Web"/>
          <w:color w:val="000000" w:themeColor="text1"/>
          <w:sz w:val="24"/>
          <w:szCs w:val="24"/>
          <w:lang w:bidi="ar-IQ"/>
        </w:rPr>
        <w:t>”</w:t>
      </w:r>
      <w:r w:rsidR="00F22D5C" w:rsidRPr="00541335">
        <w:rPr>
          <w:rFonts w:ascii="Unikurd Web" w:hAnsi="Unikurd Web" w:cs="Unikurd Web"/>
          <w:color w:val="000000" w:themeColor="text1"/>
          <w:sz w:val="24"/>
          <w:szCs w:val="24"/>
          <w:lang w:bidi="ar-IQ"/>
        </w:rPr>
        <w:t xml:space="preserve"> Mam Wali replied.</w:t>
      </w:r>
    </w:p>
    <w:p w14:paraId="73CCCD59" w14:textId="4705EA6F" w:rsidR="00F22D5C" w:rsidRPr="00541335" w:rsidRDefault="00F22D5C" w:rsidP="00F22D5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firmly stated, </w:t>
      </w:r>
      <w:r w:rsidR="002A7A2C"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I am not following any individuals either.</w:t>
      </w:r>
      <w:r w:rsidR="002A7A2C" w:rsidRPr="00541335">
        <w:rPr>
          <w:rFonts w:ascii="Unikurd Web" w:hAnsi="Unikurd Web" w:cs="Unikurd Web"/>
          <w:color w:val="000000" w:themeColor="text1"/>
          <w:sz w:val="24"/>
          <w:szCs w:val="24"/>
          <w:lang w:bidi="ar-IQ"/>
        </w:rPr>
        <w:t>”</w:t>
      </w:r>
    </w:p>
    <w:p w14:paraId="6E5D4F5C" w14:textId="721AFE38" w:rsidR="00F22D5C" w:rsidRPr="00541335" w:rsidRDefault="002A7A2C" w:rsidP="00F22D5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F22D5C" w:rsidRPr="00541335">
        <w:rPr>
          <w:rFonts w:ascii="Unikurd Web" w:hAnsi="Unikurd Web" w:cs="Unikurd Web"/>
          <w:color w:val="000000" w:themeColor="text1"/>
          <w:sz w:val="24"/>
          <w:szCs w:val="24"/>
          <w:lang w:bidi="ar-IQ"/>
        </w:rPr>
        <w:t>I know,</w:t>
      </w:r>
      <w:r w:rsidRPr="00541335">
        <w:rPr>
          <w:rFonts w:ascii="Unikurd Web" w:hAnsi="Unikurd Web" w:cs="Unikurd Web"/>
          <w:color w:val="000000" w:themeColor="text1"/>
          <w:sz w:val="24"/>
          <w:szCs w:val="24"/>
          <w:lang w:bidi="ar-IQ"/>
        </w:rPr>
        <w:t>”</w:t>
      </w:r>
      <w:r w:rsidR="00F22D5C" w:rsidRPr="00541335">
        <w:rPr>
          <w:rFonts w:ascii="Unikurd Web" w:hAnsi="Unikurd Web" w:cs="Unikurd Web"/>
          <w:color w:val="000000" w:themeColor="text1"/>
          <w:sz w:val="24"/>
          <w:szCs w:val="24"/>
          <w:lang w:bidi="ar-IQ"/>
        </w:rPr>
        <w:t xml:space="preserve"> Mam Wali responded, wearing an ironic smile. </w:t>
      </w:r>
      <w:r w:rsidRPr="00541335">
        <w:rPr>
          <w:rFonts w:ascii="Unikurd Web" w:hAnsi="Unikurd Web" w:cs="Unikurd Web"/>
          <w:color w:val="000000" w:themeColor="text1"/>
          <w:sz w:val="24"/>
          <w:szCs w:val="24"/>
          <w:lang w:bidi="ar-IQ"/>
        </w:rPr>
        <w:t>“</w:t>
      </w:r>
      <w:r w:rsidR="00F22D5C" w:rsidRPr="00541335">
        <w:rPr>
          <w:rFonts w:ascii="Unikurd Web" w:hAnsi="Unikurd Web" w:cs="Unikurd Web"/>
          <w:color w:val="000000" w:themeColor="text1"/>
          <w:sz w:val="24"/>
          <w:szCs w:val="24"/>
          <w:lang w:bidi="ar-IQ"/>
        </w:rPr>
        <w:t>If you were following them, you wouldn't be here with us now.</w:t>
      </w:r>
      <w:r w:rsidRPr="00541335">
        <w:rPr>
          <w:rFonts w:ascii="Unikurd Web" w:hAnsi="Unikurd Web" w:cs="Unikurd Web"/>
          <w:color w:val="000000" w:themeColor="text1"/>
          <w:sz w:val="24"/>
          <w:szCs w:val="24"/>
          <w:lang w:bidi="ar-IQ"/>
        </w:rPr>
        <w:t>”</w:t>
      </w:r>
    </w:p>
    <w:p w14:paraId="585E81F5" w14:textId="5D6A6531" w:rsidR="00F22D5C" w:rsidRPr="00541335" w:rsidRDefault="00F22D5C" w:rsidP="00F22D5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Kafee, puzzled, asked, </w:t>
      </w:r>
      <w:r w:rsidR="002A7A2C"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Why hasn't anyone shared this information with us before?</w:t>
      </w:r>
      <w:r w:rsidR="002A7A2C" w:rsidRPr="00541335">
        <w:rPr>
          <w:rFonts w:ascii="Unikurd Web" w:hAnsi="Unikurd Web" w:cs="Unikurd Web"/>
          <w:color w:val="000000" w:themeColor="text1"/>
          <w:sz w:val="24"/>
          <w:szCs w:val="24"/>
          <w:lang w:bidi="ar-IQ"/>
        </w:rPr>
        <w:t>”</w:t>
      </w:r>
    </w:p>
    <w:p w14:paraId="6ACFCA43" w14:textId="61E5EE1D" w:rsidR="00F22D5C" w:rsidRPr="00541335" w:rsidRDefault="00F22D5C" w:rsidP="00F22D5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burst into laughter before replying, </w:t>
      </w:r>
      <w:r w:rsidR="002A7A2C"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Ha, ha, ha, ha. Who would there be to tell you? Certainly not rulers.</w:t>
      </w:r>
      <w:r w:rsidR="002A7A2C" w:rsidRPr="00541335">
        <w:rPr>
          <w:rFonts w:ascii="Unikurd Web" w:hAnsi="Unikurd Web" w:cs="Unikurd Web"/>
          <w:color w:val="000000" w:themeColor="text1"/>
          <w:sz w:val="24"/>
          <w:szCs w:val="24"/>
          <w:lang w:bidi="ar-IQ"/>
        </w:rPr>
        <w:t>”</w:t>
      </w:r>
    </w:p>
    <w:p w14:paraId="56CE5E7D" w14:textId="45308F21" w:rsidR="00F22D5C" w:rsidRPr="00541335" w:rsidRDefault="00F22D5C" w:rsidP="00F22D5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Omar turned to Baram and inquired, </w:t>
      </w:r>
      <w:r w:rsidR="002A7A2C"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Do you think the United States and European countries are unaware of the terrible conditions we're living in now?</w:t>
      </w:r>
      <w:r w:rsidR="002A7A2C" w:rsidRPr="00541335">
        <w:rPr>
          <w:rFonts w:ascii="Unikurd Web" w:hAnsi="Unikurd Web" w:cs="Unikurd Web"/>
          <w:color w:val="000000" w:themeColor="text1"/>
          <w:sz w:val="24"/>
          <w:szCs w:val="24"/>
          <w:lang w:bidi="ar-IQ"/>
        </w:rPr>
        <w:t>”</w:t>
      </w:r>
    </w:p>
    <w:p w14:paraId="4E0F55E9" w14:textId="72C76CCB" w:rsidR="00F22D5C" w:rsidRPr="00541335" w:rsidRDefault="00F22D5C" w:rsidP="00F22D5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explained, </w:t>
      </w:r>
      <w:r w:rsidR="002A7A2C"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Of course, they are aware. The diplomatic task of our Kurdish parties in the US and Europe is to raise awareness.</w:t>
      </w:r>
      <w:r w:rsidR="002A7A2C" w:rsidRPr="00541335">
        <w:rPr>
          <w:rFonts w:ascii="Unikurd Web" w:hAnsi="Unikurd Web" w:cs="Unikurd Web"/>
          <w:color w:val="000000" w:themeColor="text1"/>
          <w:sz w:val="24"/>
          <w:szCs w:val="24"/>
          <w:lang w:bidi="ar-IQ"/>
        </w:rPr>
        <w:t>”</w:t>
      </w:r>
    </w:p>
    <w:p w14:paraId="17D8492E" w14:textId="5F7F81B1" w:rsidR="00F22D5C" w:rsidRPr="00541335" w:rsidRDefault="00F22D5C" w:rsidP="00F22D5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Omar pressed further, asking, </w:t>
      </w:r>
      <w:r w:rsidR="002A7A2C"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Awareness of what?</w:t>
      </w:r>
      <w:r w:rsidR="002A7A2C" w:rsidRPr="00541335">
        <w:rPr>
          <w:rFonts w:ascii="Unikurd Web" w:hAnsi="Unikurd Web" w:cs="Unikurd Web"/>
          <w:color w:val="000000" w:themeColor="text1"/>
          <w:sz w:val="24"/>
          <w:szCs w:val="24"/>
          <w:lang w:bidi="ar-IQ"/>
        </w:rPr>
        <w:t>”</w:t>
      </w:r>
    </w:p>
    <w:p w14:paraId="3A4A0BA6" w14:textId="2BEE6F90" w:rsidR="00F22D5C" w:rsidRPr="00541335" w:rsidRDefault="002A7A2C" w:rsidP="00F22D5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F22D5C" w:rsidRPr="00541335">
        <w:rPr>
          <w:rFonts w:ascii="Unikurd Web" w:hAnsi="Unikurd Web" w:cs="Unikurd Web"/>
          <w:color w:val="000000" w:themeColor="text1"/>
          <w:sz w:val="24"/>
          <w:szCs w:val="24"/>
          <w:lang w:bidi="ar-IQ"/>
        </w:rPr>
        <w:t>Of the dire situation of the Kurds in Kurdistan,</w:t>
      </w:r>
      <w:r w:rsidRPr="00541335">
        <w:rPr>
          <w:rFonts w:ascii="Unikurd Web" w:hAnsi="Unikurd Web" w:cs="Unikurd Web"/>
          <w:color w:val="000000" w:themeColor="text1"/>
          <w:sz w:val="24"/>
          <w:szCs w:val="24"/>
          <w:lang w:bidi="ar-IQ"/>
        </w:rPr>
        <w:t>”</w:t>
      </w:r>
      <w:r w:rsidR="00F22D5C" w:rsidRPr="00541335">
        <w:rPr>
          <w:rFonts w:ascii="Unikurd Web" w:hAnsi="Unikurd Web" w:cs="Unikurd Web"/>
          <w:color w:val="000000" w:themeColor="text1"/>
          <w:sz w:val="24"/>
          <w:szCs w:val="24"/>
          <w:lang w:bidi="ar-IQ"/>
        </w:rPr>
        <w:t xml:space="preserve"> Baram replied.</w:t>
      </w:r>
    </w:p>
    <w:p w14:paraId="34C9F06F" w14:textId="5F751C0B" w:rsidR="00F22D5C" w:rsidRPr="00541335" w:rsidRDefault="00F22D5C" w:rsidP="00F22D5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Omar continued, </w:t>
      </w:r>
      <w:r w:rsidR="002A7A2C"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And when do you think these countries will speak up for us?</w:t>
      </w:r>
      <w:r w:rsidR="002A7A2C" w:rsidRPr="00541335">
        <w:rPr>
          <w:rFonts w:ascii="Unikurd Web" w:hAnsi="Unikurd Web" w:cs="Unikurd Web"/>
          <w:color w:val="000000" w:themeColor="text1"/>
          <w:sz w:val="24"/>
          <w:szCs w:val="24"/>
          <w:lang w:bidi="ar-IQ"/>
        </w:rPr>
        <w:t>”</w:t>
      </w:r>
    </w:p>
    <w:p w14:paraId="6B95D3F5" w14:textId="5B3C3F4A" w:rsidR="00F22D5C" w:rsidRPr="00541335" w:rsidRDefault="00F22D5C" w:rsidP="00F22D5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responded optimistically, </w:t>
      </w:r>
      <w:r w:rsidR="002A7A2C"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I'm sure they will when the time comes.</w:t>
      </w:r>
      <w:r w:rsidR="002A7A2C" w:rsidRPr="00541335">
        <w:rPr>
          <w:rFonts w:ascii="Unikurd Web" w:hAnsi="Unikurd Web" w:cs="Unikurd Web"/>
          <w:color w:val="000000" w:themeColor="text1"/>
          <w:sz w:val="24"/>
          <w:szCs w:val="24"/>
          <w:lang w:bidi="ar-IQ"/>
        </w:rPr>
        <w:t>”</w:t>
      </w:r>
    </w:p>
    <w:p w14:paraId="63824525" w14:textId="34C47A74" w:rsidR="002D7819" w:rsidRPr="00541335" w:rsidRDefault="00F22D5C" w:rsidP="008D0CD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shook his head and stated, </w:t>
      </w:r>
      <w:r w:rsidR="007235CD"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What you're saying is a delusion. Our ancestors spoke the truth when they said, 'Brsî xeu be kulêrewe abinêt' (hunger is the best sauce). Do you really believe they will speak up for us? Trust me, they will never do it; past behaviour is the best predictor of future behaviour.</w:t>
      </w:r>
      <w:r w:rsidR="007235CD" w:rsidRPr="00541335">
        <w:rPr>
          <w:rFonts w:ascii="Unikurd Web" w:hAnsi="Unikurd Web" w:cs="Unikurd Web"/>
          <w:color w:val="000000" w:themeColor="text1"/>
          <w:sz w:val="24"/>
          <w:szCs w:val="24"/>
          <w:lang w:bidi="ar-IQ"/>
        </w:rPr>
        <w:t>”</w:t>
      </w:r>
    </w:p>
    <w:p w14:paraId="17A3827F" w14:textId="30B6CB89" w:rsidR="002D7819" w:rsidRPr="00541335" w:rsidRDefault="007235CD" w:rsidP="002D781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2D7819" w:rsidRPr="00541335">
        <w:rPr>
          <w:rFonts w:ascii="Unikurd Web" w:hAnsi="Unikurd Web" w:cs="Unikurd Web"/>
          <w:color w:val="000000" w:themeColor="text1"/>
          <w:sz w:val="24"/>
          <w:szCs w:val="24"/>
          <w:lang w:bidi="ar-IQ"/>
        </w:rPr>
        <w:t>Why do you think that?</w:t>
      </w:r>
      <w:r w:rsidRPr="00541335">
        <w:rPr>
          <w:rFonts w:ascii="Unikurd Web" w:hAnsi="Unikurd Web" w:cs="Unikurd Web"/>
          <w:color w:val="000000" w:themeColor="text1"/>
          <w:sz w:val="24"/>
          <w:szCs w:val="24"/>
          <w:lang w:bidi="ar-IQ"/>
        </w:rPr>
        <w:t>”</w:t>
      </w:r>
      <w:r w:rsidR="002D7819" w:rsidRPr="00541335">
        <w:rPr>
          <w:rFonts w:ascii="Unikurd Web" w:hAnsi="Unikurd Web" w:cs="Unikurd Web"/>
          <w:color w:val="000000" w:themeColor="text1"/>
          <w:sz w:val="24"/>
          <w:szCs w:val="24"/>
          <w:lang w:bidi="ar-IQ"/>
        </w:rPr>
        <w:t xml:space="preserve"> Baram inquired.</w:t>
      </w:r>
    </w:p>
    <w:p w14:paraId="720CFF95" w14:textId="4126EB70" w:rsidR="002D7819" w:rsidRPr="00541335" w:rsidRDefault="002D7819" w:rsidP="002D781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clarified, </w:t>
      </w:r>
      <w:r w:rsidR="007235CD"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Because I haven't learned it from books or others' statements.</w:t>
      </w:r>
      <w:r w:rsidR="007235CD" w:rsidRPr="00541335">
        <w:rPr>
          <w:rFonts w:ascii="Unikurd Web" w:hAnsi="Unikurd Web" w:cs="Unikurd Web"/>
          <w:color w:val="000000" w:themeColor="text1"/>
          <w:sz w:val="24"/>
          <w:szCs w:val="24"/>
          <w:lang w:bidi="ar-IQ"/>
        </w:rPr>
        <w:t>”</w:t>
      </w:r>
    </w:p>
    <w:p w14:paraId="16C7F8B4" w14:textId="1045A990" w:rsidR="002D7819" w:rsidRPr="00541335" w:rsidRDefault="007235CD" w:rsidP="002D781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2D7819" w:rsidRPr="00541335">
        <w:rPr>
          <w:rFonts w:ascii="Unikurd Web" w:hAnsi="Unikurd Web" w:cs="Unikurd Web"/>
          <w:color w:val="000000" w:themeColor="text1"/>
          <w:sz w:val="24"/>
          <w:szCs w:val="24"/>
          <w:lang w:bidi="ar-IQ"/>
        </w:rPr>
        <w:t>Where did you learn it then?</w:t>
      </w:r>
      <w:r w:rsidRPr="00541335">
        <w:rPr>
          <w:rFonts w:ascii="Unikurd Web" w:hAnsi="Unikurd Web" w:cs="Unikurd Web"/>
          <w:color w:val="000000" w:themeColor="text1"/>
          <w:sz w:val="24"/>
          <w:szCs w:val="24"/>
          <w:lang w:bidi="ar-IQ"/>
        </w:rPr>
        <w:t>”</w:t>
      </w:r>
      <w:r w:rsidR="002D7819" w:rsidRPr="00541335">
        <w:rPr>
          <w:rFonts w:ascii="Unikurd Web" w:hAnsi="Unikurd Web" w:cs="Unikurd Web"/>
          <w:color w:val="000000" w:themeColor="text1"/>
          <w:sz w:val="24"/>
          <w:szCs w:val="24"/>
          <w:lang w:bidi="ar-IQ"/>
        </w:rPr>
        <w:t xml:space="preserve"> Baram asked.</w:t>
      </w:r>
    </w:p>
    <w:p w14:paraId="6ACBB836" w14:textId="5F15DE23" w:rsidR="002D7819" w:rsidRPr="00541335" w:rsidRDefault="002D7819" w:rsidP="002D781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replied, </w:t>
      </w:r>
      <w:r w:rsidR="007235CD"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From pain.</w:t>
      </w:r>
      <w:r w:rsidR="007235CD" w:rsidRPr="00541335">
        <w:rPr>
          <w:rFonts w:ascii="Unikurd Web" w:hAnsi="Unikurd Web" w:cs="Unikurd Web"/>
          <w:color w:val="000000" w:themeColor="text1"/>
          <w:sz w:val="24"/>
          <w:szCs w:val="24"/>
          <w:lang w:bidi="ar-IQ"/>
        </w:rPr>
        <w:t>”</w:t>
      </w:r>
    </w:p>
    <w:p w14:paraId="1BC06067" w14:textId="02745DFD" w:rsidR="002D7819" w:rsidRPr="00541335" w:rsidRDefault="007235CD" w:rsidP="002D781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2D7819" w:rsidRPr="00541335">
        <w:rPr>
          <w:rFonts w:ascii="Unikurd Web" w:hAnsi="Unikurd Web" w:cs="Unikurd Web"/>
          <w:color w:val="000000" w:themeColor="text1"/>
          <w:sz w:val="24"/>
          <w:szCs w:val="24"/>
          <w:lang w:bidi="ar-IQ"/>
        </w:rPr>
        <w:t>Whose pain?</w:t>
      </w:r>
      <w:r w:rsidRPr="00541335">
        <w:rPr>
          <w:rFonts w:ascii="Unikurd Web" w:hAnsi="Unikurd Web" w:cs="Unikurd Web"/>
          <w:color w:val="000000" w:themeColor="text1"/>
          <w:sz w:val="24"/>
          <w:szCs w:val="24"/>
          <w:lang w:bidi="ar-IQ"/>
        </w:rPr>
        <w:t>”</w:t>
      </w:r>
      <w:r w:rsidR="002D7819" w:rsidRPr="00541335">
        <w:rPr>
          <w:rFonts w:ascii="Unikurd Web" w:hAnsi="Unikurd Web" w:cs="Unikurd Web"/>
          <w:color w:val="000000" w:themeColor="text1"/>
          <w:sz w:val="24"/>
          <w:szCs w:val="24"/>
          <w:lang w:bidi="ar-IQ"/>
        </w:rPr>
        <w:t xml:space="preserve"> Baram questioned.</w:t>
      </w:r>
    </w:p>
    <w:p w14:paraId="12283F53" w14:textId="5EE9B261" w:rsidR="002D7819" w:rsidRPr="00541335" w:rsidRDefault="002D7819" w:rsidP="002D781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responded, </w:t>
      </w:r>
      <w:r w:rsidR="007235CD"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My own pain.</w:t>
      </w:r>
      <w:r w:rsidR="007235CD" w:rsidRPr="00541335">
        <w:rPr>
          <w:rFonts w:ascii="Unikurd Web" w:hAnsi="Unikurd Web" w:cs="Unikurd Web"/>
          <w:color w:val="000000" w:themeColor="text1"/>
          <w:sz w:val="24"/>
          <w:szCs w:val="24"/>
          <w:lang w:bidi="ar-IQ"/>
        </w:rPr>
        <w:t>”</w:t>
      </w:r>
    </w:p>
    <w:p w14:paraId="27C03E39" w14:textId="2EE69FBF" w:rsidR="002D7819" w:rsidRPr="00541335" w:rsidRDefault="007235CD" w:rsidP="002D781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2D7819" w:rsidRPr="00541335">
        <w:rPr>
          <w:rFonts w:ascii="Unikurd Web" w:hAnsi="Unikurd Web" w:cs="Unikurd Web"/>
          <w:color w:val="000000" w:themeColor="text1"/>
          <w:sz w:val="24"/>
          <w:szCs w:val="24"/>
          <w:lang w:bidi="ar-IQ"/>
        </w:rPr>
        <w:t>What did you learn from it?</w:t>
      </w:r>
      <w:r w:rsidRPr="00541335">
        <w:rPr>
          <w:rFonts w:ascii="Unikurd Web" w:hAnsi="Unikurd Web" w:cs="Unikurd Web"/>
          <w:color w:val="000000" w:themeColor="text1"/>
          <w:sz w:val="24"/>
          <w:szCs w:val="24"/>
          <w:lang w:bidi="ar-IQ"/>
        </w:rPr>
        <w:t>”</w:t>
      </w:r>
      <w:r w:rsidR="002D7819" w:rsidRPr="00541335">
        <w:rPr>
          <w:rFonts w:ascii="Unikurd Web" w:hAnsi="Unikurd Web" w:cs="Unikurd Web"/>
          <w:color w:val="000000" w:themeColor="text1"/>
          <w:sz w:val="24"/>
          <w:szCs w:val="24"/>
          <w:lang w:bidi="ar-IQ"/>
        </w:rPr>
        <w:t xml:space="preserve"> Baram pressed.</w:t>
      </w:r>
    </w:p>
    <w:p w14:paraId="00E0D7CA" w14:textId="40B9E7F9" w:rsidR="002D7819" w:rsidRPr="00541335" w:rsidRDefault="002D7819" w:rsidP="002D781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replied,</w:t>
      </w:r>
      <w:r w:rsidR="007235CD" w:rsidRPr="00541335">
        <w:rPr>
          <w:rFonts w:ascii="Unikurd Web" w:hAnsi="Unikurd Web" w:cs="Unikurd Web"/>
          <w:color w:val="000000" w:themeColor="text1"/>
          <w:sz w:val="24"/>
          <w:szCs w:val="24"/>
          <w:lang w:bidi="ar-IQ"/>
        </w:rPr>
        <w:t xml:space="preserve"> “</w:t>
      </w:r>
      <w:r w:rsidRPr="00541335">
        <w:rPr>
          <w:rFonts w:ascii="Unikurd Web" w:hAnsi="Unikurd Web" w:cs="Unikurd Web"/>
          <w:color w:val="000000" w:themeColor="text1"/>
          <w:sz w:val="24"/>
          <w:szCs w:val="24"/>
          <w:lang w:bidi="ar-IQ"/>
        </w:rPr>
        <w:t xml:space="preserve">I learned from reading history and </w:t>
      </w:r>
      <w:r w:rsidR="008D0CD4" w:rsidRPr="00541335">
        <w:rPr>
          <w:rFonts w:ascii="Unikurd Web" w:hAnsi="Unikurd Web" w:cs="Unikurd Web"/>
          <w:color w:val="000000" w:themeColor="text1"/>
          <w:sz w:val="24"/>
          <w:szCs w:val="24"/>
          <w:lang w:bidi="ar-IQ"/>
        </w:rPr>
        <w:t>analysing</w:t>
      </w:r>
      <w:r w:rsidRPr="00541335">
        <w:rPr>
          <w:rFonts w:ascii="Unikurd Web" w:hAnsi="Unikurd Web" w:cs="Unikurd Web"/>
          <w:color w:val="000000" w:themeColor="text1"/>
          <w:sz w:val="24"/>
          <w:szCs w:val="24"/>
          <w:lang w:bidi="ar-IQ"/>
        </w:rPr>
        <w:t xml:space="preserve"> it, distinguishing lies from truth.</w:t>
      </w:r>
      <w:r w:rsidR="007235CD" w:rsidRPr="00541335">
        <w:rPr>
          <w:rFonts w:ascii="Unikurd Web" w:hAnsi="Unikurd Web" w:cs="Unikurd Web"/>
          <w:color w:val="000000" w:themeColor="text1"/>
          <w:sz w:val="24"/>
          <w:szCs w:val="24"/>
          <w:lang w:bidi="ar-IQ"/>
        </w:rPr>
        <w:t>”</w:t>
      </w:r>
    </w:p>
    <w:p w14:paraId="2BD4CBC0" w14:textId="141A0B4E" w:rsidR="002D7819" w:rsidRPr="00541335" w:rsidRDefault="007235CD" w:rsidP="008D0CD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2D7819" w:rsidRPr="00541335">
        <w:rPr>
          <w:rFonts w:ascii="Unikurd Web" w:hAnsi="Unikurd Web" w:cs="Unikurd Web"/>
          <w:color w:val="000000" w:themeColor="text1"/>
          <w:sz w:val="24"/>
          <w:szCs w:val="24"/>
          <w:lang w:bidi="ar-IQ"/>
        </w:rPr>
        <w:t>Why?</w:t>
      </w:r>
      <w:r w:rsidRPr="00541335">
        <w:rPr>
          <w:rFonts w:ascii="Unikurd Web" w:hAnsi="Unikurd Web" w:cs="Unikurd Web"/>
          <w:color w:val="000000" w:themeColor="text1"/>
          <w:sz w:val="24"/>
          <w:szCs w:val="24"/>
          <w:lang w:bidi="ar-IQ"/>
        </w:rPr>
        <w:t>”</w:t>
      </w:r>
      <w:r w:rsidR="002D7819" w:rsidRPr="00541335">
        <w:rPr>
          <w:rFonts w:ascii="Unikurd Web" w:hAnsi="Unikurd Web" w:cs="Unikurd Web"/>
          <w:color w:val="000000" w:themeColor="text1"/>
          <w:sz w:val="24"/>
          <w:szCs w:val="24"/>
          <w:lang w:bidi="ar-IQ"/>
        </w:rPr>
        <w:t xml:space="preserve"> Baram continued to probe.</w:t>
      </w:r>
    </w:p>
    <w:p w14:paraId="1D9955C0" w14:textId="0CB54E71" w:rsidR="002D7819" w:rsidRPr="00541335" w:rsidRDefault="002D7819" w:rsidP="002D781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explained, </w:t>
      </w:r>
      <w:r w:rsidR="007235CD"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Because nothing exists beyond me. This vast world, in its entirety, exists within me. My existence proves their existence.</w:t>
      </w:r>
      <w:r w:rsidR="007235CD" w:rsidRPr="00541335">
        <w:rPr>
          <w:rFonts w:ascii="Unikurd Web" w:hAnsi="Unikurd Web" w:cs="Unikurd Web"/>
          <w:color w:val="000000" w:themeColor="text1"/>
          <w:sz w:val="24"/>
          <w:szCs w:val="24"/>
          <w:lang w:bidi="ar-IQ"/>
        </w:rPr>
        <w:t>”</w:t>
      </w:r>
    </w:p>
    <w:p w14:paraId="7F497D55" w14:textId="66932366" w:rsidR="002D7819" w:rsidRPr="00541335" w:rsidRDefault="007235CD" w:rsidP="002D781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2D7819" w:rsidRPr="00541335">
        <w:rPr>
          <w:rFonts w:ascii="Unikurd Web" w:hAnsi="Unikurd Web" w:cs="Unikurd Web"/>
          <w:color w:val="000000" w:themeColor="text1"/>
          <w:sz w:val="24"/>
          <w:szCs w:val="24"/>
          <w:lang w:bidi="ar-IQ"/>
        </w:rPr>
        <w:t>What do you mean?</w:t>
      </w:r>
      <w:r w:rsidRPr="00541335">
        <w:rPr>
          <w:rFonts w:ascii="Unikurd Web" w:hAnsi="Unikurd Web" w:cs="Unikurd Web"/>
          <w:color w:val="000000" w:themeColor="text1"/>
          <w:sz w:val="24"/>
          <w:szCs w:val="24"/>
          <w:lang w:bidi="ar-IQ"/>
        </w:rPr>
        <w:t>”</w:t>
      </w:r>
      <w:r w:rsidR="002D7819" w:rsidRPr="00541335">
        <w:rPr>
          <w:rFonts w:ascii="Unikurd Web" w:hAnsi="Unikurd Web" w:cs="Unikurd Web"/>
          <w:color w:val="000000" w:themeColor="text1"/>
          <w:sz w:val="24"/>
          <w:szCs w:val="24"/>
          <w:lang w:bidi="ar-IQ"/>
        </w:rPr>
        <w:t xml:space="preserve"> Baram asked, still perplexed.</w:t>
      </w:r>
    </w:p>
    <w:p w14:paraId="0F37283E" w14:textId="77777777" w:rsidR="007235CD" w:rsidRPr="00541335" w:rsidRDefault="002D7819" w:rsidP="007235C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elaborated, </w:t>
      </w:r>
      <w:r w:rsidR="007235CD"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I mean what I said: without me, they don't exist.</w:t>
      </w:r>
      <w:r w:rsidR="007235CD" w:rsidRPr="00541335">
        <w:rPr>
          <w:rFonts w:ascii="Unikurd Web" w:hAnsi="Unikurd Web" w:cs="Unikurd Web"/>
          <w:color w:val="000000" w:themeColor="text1"/>
          <w:sz w:val="24"/>
          <w:szCs w:val="24"/>
          <w:lang w:bidi="ar-IQ"/>
        </w:rPr>
        <w:t>”</w:t>
      </w:r>
    </w:p>
    <w:p w14:paraId="4617368C" w14:textId="1C5F40D9" w:rsidR="002D7819" w:rsidRPr="00541335" w:rsidRDefault="007235CD" w:rsidP="007235C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2D7819" w:rsidRPr="00541335">
        <w:rPr>
          <w:rFonts w:ascii="Unikurd Web" w:hAnsi="Unikurd Web" w:cs="Unikurd Web"/>
          <w:color w:val="000000" w:themeColor="text1"/>
          <w:sz w:val="24"/>
          <w:szCs w:val="24"/>
          <w:lang w:bidi="ar-IQ"/>
        </w:rPr>
        <w:t>I don't understand,</w:t>
      </w:r>
      <w:r w:rsidRPr="00541335">
        <w:rPr>
          <w:rFonts w:ascii="Unikurd Web" w:hAnsi="Unikurd Web" w:cs="Unikurd Web"/>
          <w:color w:val="000000" w:themeColor="text1"/>
          <w:sz w:val="24"/>
          <w:szCs w:val="24"/>
          <w:lang w:bidi="ar-IQ"/>
        </w:rPr>
        <w:t>”</w:t>
      </w:r>
      <w:r w:rsidR="002D7819" w:rsidRPr="00541335">
        <w:rPr>
          <w:rFonts w:ascii="Unikurd Web" w:hAnsi="Unikurd Web" w:cs="Unikurd Web"/>
          <w:color w:val="000000" w:themeColor="text1"/>
          <w:sz w:val="24"/>
          <w:szCs w:val="24"/>
          <w:lang w:bidi="ar-IQ"/>
        </w:rPr>
        <w:t xml:space="preserve"> Baram admitted, clearly confused.</w:t>
      </w:r>
    </w:p>
    <w:p w14:paraId="613043B1" w14:textId="21F82FD6" w:rsidR="002D7819" w:rsidRPr="00541335" w:rsidRDefault="002D7819" w:rsidP="008D0CD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clarified further, </w:t>
      </w:r>
      <w:r w:rsidR="007235CD"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What I'm saying originates from within me. I've felt it, seen it, and I will react to it.</w:t>
      </w:r>
      <w:r w:rsidR="007235CD" w:rsidRPr="00541335">
        <w:rPr>
          <w:rFonts w:ascii="Unikurd Web" w:hAnsi="Unikurd Web" w:cs="Unikurd Web"/>
          <w:color w:val="000000" w:themeColor="text1"/>
          <w:sz w:val="24"/>
          <w:szCs w:val="24"/>
          <w:lang w:bidi="ar-IQ"/>
        </w:rPr>
        <w:t>”</w:t>
      </w:r>
    </w:p>
    <w:p w14:paraId="5F759928" w14:textId="2EEB0E50" w:rsidR="008D0CD4" w:rsidRPr="00541335" w:rsidRDefault="0075176B" w:rsidP="008D0CD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8D0CD4" w:rsidRPr="00541335">
        <w:rPr>
          <w:rFonts w:ascii="Unikurd Web" w:hAnsi="Unikurd Web" w:cs="Unikurd Web"/>
          <w:color w:val="000000" w:themeColor="text1"/>
          <w:sz w:val="24"/>
          <w:szCs w:val="24"/>
          <w:lang w:bidi="ar-IQ"/>
        </w:rPr>
        <w:t>You shouldn't think that way; you're assessing the circumstances based on past experiences,</w:t>
      </w:r>
      <w:r w:rsidRPr="00541335">
        <w:rPr>
          <w:rFonts w:ascii="Unikurd Web" w:hAnsi="Unikurd Web" w:cs="Unikurd Web"/>
          <w:color w:val="000000" w:themeColor="text1"/>
          <w:sz w:val="24"/>
          <w:szCs w:val="24"/>
          <w:lang w:bidi="ar-IQ"/>
        </w:rPr>
        <w:t>”</w:t>
      </w:r>
      <w:r w:rsidR="008D0CD4" w:rsidRPr="00541335">
        <w:rPr>
          <w:rFonts w:ascii="Unikurd Web" w:hAnsi="Unikurd Web" w:cs="Unikurd Web"/>
          <w:color w:val="000000" w:themeColor="text1"/>
          <w:sz w:val="24"/>
          <w:szCs w:val="24"/>
          <w:lang w:bidi="ar-IQ"/>
        </w:rPr>
        <w:t xml:space="preserve"> Baram responded.</w:t>
      </w:r>
    </w:p>
    <w:p w14:paraId="0A41BBFA" w14:textId="4E7C6AA7" w:rsidR="008D0CD4" w:rsidRPr="00541335" w:rsidRDefault="008D0CD4" w:rsidP="008D0CD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replied, </w:t>
      </w:r>
      <w:r w:rsidR="0075176B"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I should, why not? Without the past, I mean my own past, not history, I wouldn't know what to tell you now. What brought me, you, and all these people into this cellar, those bombs and rockets that you hear falling on us, and the entire cycle of killings and destruction that you witness—none of it is new to me. For me, bringing foreign armies to our motherland and Kurds killing Kurds are neither a surprise nor a new phenomenon. Even the loss of my only son was not a new bereavement, as before that, I had witnessed the grief of other fathers and mothers.</w:t>
      </w:r>
      <w:r w:rsidR="0075176B" w:rsidRPr="00541335">
        <w:rPr>
          <w:rFonts w:ascii="Unikurd Web" w:hAnsi="Unikurd Web" w:cs="Unikurd Web"/>
          <w:color w:val="000000" w:themeColor="text1"/>
          <w:sz w:val="24"/>
          <w:szCs w:val="24"/>
          <w:lang w:bidi="ar-IQ"/>
        </w:rPr>
        <w:t>”</w:t>
      </w:r>
    </w:p>
    <w:p w14:paraId="36636D2F" w14:textId="3193B2DE" w:rsidR="008D0CD4" w:rsidRPr="00541335" w:rsidRDefault="008D0CD4" w:rsidP="008D0CD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lowered his head in understanding.</w:t>
      </w:r>
    </w:p>
    <w:p w14:paraId="62567C2E" w14:textId="77777777" w:rsidR="008D0CD4" w:rsidRPr="00541335" w:rsidRDefault="008D0CD4" w:rsidP="008D0CD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fell silent, lost in thought.</w:t>
      </w:r>
    </w:p>
    <w:p w14:paraId="20DFCEEC" w14:textId="3787B145" w:rsidR="008D0CD4" w:rsidRPr="00541335" w:rsidRDefault="008D0CD4" w:rsidP="0075176B">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Meanwhile, Mina alternated between placing her right hand, left hand, and sometimes both hands on her mother's lap. She turned her head left and right, hoping that one day her mother would be able to write on both her palms. She knew that what her mother was writing on her palm was incomplete, limited to the use of just one finger. She longed to ask her mother, </w:t>
      </w:r>
      <w:r w:rsidR="0075176B"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I want to know what games the children in our neighbourhood play with each other</w:t>
      </w:r>
      <w:r w:rsidR="0075176B"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 xml:space="preserve"> What stories they share</w:t>
      </w:r>
      <w:r w:rsidR="0075176B"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 xml:space="preserve"> What secrets they reveal</w:t>
      </w:r>
      <w:r w:rsidR="0075176B" w:rsidRPr="00541335">
        <w:rPr>
          <w:rFonts w:ascii="Unikurd Web" w:hAnsi="Unikurd Web" w:cs="Unikurd Web"/>
          <w:color w:val="000000" w:themeColor="text1"/>
          <w:sz w:val="24"/>
          <w:szCs w:val="24"/>
          <w:lang w:bidi="ar-IQ"/>
        </w:rPr>
        <w:t>? W</w:t>
      </w:r>
      <w:r w:rsidRPr="00541335">
        <w:rPr>
          <w:rFonts w:ascii="Unikurd Web" w:hAnsi="Unikurd Web" w:cs="Unikurd Web"/>
          <w:color w:val="000000" w:themeColor="text1"/>
          <w:sz w:val="24"/>
          <w:szCs w:val="24"/>
          <w:lang w:bidi="ar-IQ"/>
        </w:rPr>
        <w:t>hat they wear</w:t>
      </w:r>
      <w:r w:rsidR="0075176B" w:rsidRPr="00541335">
        <w:rPr>
          <w:rFonts w:ascii="Unikurd Web" w:hAnsi="Unikurd Web" w:cs="Unikurd Web"/>
          <w:color w:val="000000" w:themeColor="text1"/>
          <w:sz w:val="24"/>
          <w:szCs w:val="24"/>
          <w:lang w:bidi="ar-IQ"/>
        </w:rPr>
        <w:t xml:space="preserve">? </w:t>
      </w:r>
      <w:r w:rsidRPr="00541335">
        <w:rPr>
          <w:rFonts w:ascii="Unikurd Web" w:hAnsi="Unikurd Web" w:cs="Unikurd Web"/>
          <w:color w:val="000000" w:themeColor="text1"/>
          <w:sz w:val="24"/>
          <w:szCs w:val="24"/>
          <w:lang w:bidi="ar-IQ"/>
        </w:rPr>
        <w:t>What are their plans for today and tomorrow? Who indulges in conspicuous consumption? Who stopped talking to her friend? Who reconnected with her friend? Who upsets whom? Who owns more pearls? Who bought new clothes? Who changed their hairstyle? Who started using makeup? What are they studying in school? Who is the class monitor? Who has been blamed by the teachers? What anthem do they sing in the class? Who volunteers to answer the teachers' questions quickly? Who copies exam answers from friends? Who leaves the exam hall first? I want to know everything and not miss out on any events</w:t>
      </w:r>
      <w:r w:rsidR="00575B8A" w:rsidRPr="00541335">
        <w:rPr>
          <w:rFonts w:ascii="Unikurd Web" w:hAnsi="Unikurd Web" w:cs="Unikurd Web"/>
          <w:color w:val="000000" w:themeColor="text1"/>
          <w:sz w:val="24"/>
          <w:szCs w:val="24"/>
          <w:lang w:bidi="ar-IQ"/>
        </w:rPr>
        <w:t>.</w:t>
      </w:r>
      <w:r w:rsidR="0075176B" w:rsidRPr="00541335">
        <w:rPr>
          <w:rFonts w:ascii="Unikurd Web" w:hAnsi="Unikurd Web" w:cs="Unikurd Web"/>
          <w:color w:val="000000" w:themeColor="text1"/>
          <w:sz w:val="24"/>
          <w:szCs w:val="24"/>
          <w:lang w:bidi="ar-IQ"/>
        </w:rPr>
        <w:t xml:space="preserve">” </w:t>
      </w:r>
    </w:p>
    <w:p w14:paraId="5A7B38D0" w14:textId="43B1FBE0" w:rsidR="008D0CD4" w:rsidRPr="00541335" w:rsidRDefault="008D0CD4" w:rsidP="008D0CD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Kafee glanced at Baram and Mam Wali, then turned toward Mina. She placed her finger on Mina's palm and wrote, </w:t>
      </w:r>
      <w:r w:rsidR="007D7B8D"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My daughter, what's on your mind? Why are you in such a hurry?</w:t>
      </w:r>
      <w:r w:rsidR="007D7B8D"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 xml:space="preserve"> Afterward, she removed her finger from Mina's palm and looked back at Baram and Mam Wali.</w:t>
      </w:r>
    </w:p>
    <w:p w14:paraId="523BF88F" w14:textId="62B44C0B" w:rsidR="008D0CD4" w:rsidRPr="00541335" w:rsidRDefault="008D0CD4" w:rsidP="008D0CD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Samya asked Baram, </w:t>
      </w:r>
      <w:r w:rsidR="007F1190"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What will happen to the Kurdish mercenaries?</w:t>
      </w:r>
      <w:r w:rsidR="007F1190" w:rsidRPr="00541335">
        <w:rPr>
          <w:rFonts w:ascii="Unikurd Web" w:hAnsi="Unikurd Web" w:cs="Unikurd Web"/>
          <w:color w:val="000000" w:themeColor="text1"/>
          <w:sz w:val="24"/>
          <w:szCs w:val="24"/>
          <w:lang w:bidi="ar-IQ"/>
        </w:rPr>
        <w:t>”</w:t>
      </w:r>
    </w:p>
    <w:p w14:paraId="6B738445" w14:textId="339BE1D7" w:rsidR="008D0CD4" w:rsidRPr="00541335" w:rsidRDefault="008D0CD4" w:rsidP="008D0CD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inquired, </w:t>
      </w:r>
      <w:r w:rsidR="007F1190"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Which ones?</w:t>
      </w:r>
      <w:r w:rsidR="007F1190" w:rsidRPr="00541335">
        <w:rPr>
          <w:rFonts w:ascii="Unikurd Web" w:hAnsi="Unikurd Web" w:cs="Unikurd Web"/>
          <w:color w:val="000000" w:themeColor="text1"/>
          <w:sz w:val="24"/>
          <w:szCs w:val="24"/>
          <w:lang w:bidi="ar-IQ"/>
        </w:rPr>
        <w:t>”</w:t>
      </w:r>
    </w:p>
    <w:p w14:paraId="089D2AAE" w14:textId="12733166" w:rsidR="008D0CD4" w:rsidRPr="00541335" w:rsidRDefault="008D0CD4" w:rsidP="008D0CD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Samya clarified, </w:t>
      </w:r>
      <w:r w:rsidR="007F1190"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Those who directly participated in killing, injuring, causing harm, destruction, forced deportations, and looting people's properties in our villages and towns.</w:t>
      </w:r>
      <w:r w:rsidR="007F1190" w:rsidRPr="00541335">
        <w:rPr>
          <w:rFonts w:ascii="Unikurd Web" w:hAnsi="Unikurd Web" w:cs="Unikurd Web"/>
          <w:color w:val="000000" w:themeColor="text1"/>
          <w:sz w:val="24"/>
          <w:szCs w:val="24"/>
          <w:lang w:bidi="ar-IQ"/>
        </w:rPr>
        <w:t>”</w:t>
      </w:r>
    </w:p>
    <w:p w14:paraId="5C76292F" w14:textId="34A6A6A3" w:rsidR="008D0CD4" w:rsidRPr="00541335" w:rsidRDefault="008D0CD4" w:rsidP="008D0CD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responded firmly, </w:t>
      </w:r>
      <w:r w:rsidR="00940191"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They will all be taken to court and punished for the crimes they have committed.</w:t>
      </w:r>
      <w:r w:rsidR="00940191" w:rsidRPr="00541335">
        <w:rPr>
          <w:rFonts w:ascii="Unikurd Web" w:hAnsi="Unikurd Web" w:cs="Unikurd Web"/>
          <w:color w:val="000000" w:themeColor="text1"/>
          <w:sz w:val="24"/>
          <w:szCs w:val="24"/>
          <w:lang w:bidi="ar-IQ"/>
        </w:rPr>
        <w:t>”</w:t>
      </w:r>
    </w:p>
    <w:p w14:paraId="4FDA8223" w14:textId="082905BD" w:rsidR="008D0CD4" w:rsidRPr="00541335" w:rsidRDefault="008D0CD4" w:rsidP="00F41A9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pursed his lips and replied, </w:t>
      </w:r>
      <w:r w:rsidR="00940191"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By God, nothing will happen to them. They will escape punishment. They'll be brought back onto the stage with new titles. My son, for us Kurds, making a revolution is just a way to pass the time. In our view, our politicians are actors, which means they are allowed to play different opposing roles at different times.</w:t>
      </w:r>
      <w:r w:rsidR="00940191" w:rsidRPr="00541335">
        <w:rPr>
          <w:rFonts w:ascii="Unikurd Web" w:hAnsi="Unikurd Web" w:cs="Unikurd Web"/>
          <w:color w:val="000000" w:themeColor="text1"/>
          <w:sz w:val="24"/>
          <w:szCs w:val="24"/>
          <w:lang w:bidi="ar-IQ"/>
        </w:rPr>
        <w:t>”</w:t>
      </w:r>
    </w:p>
    <w:p w14:paraId="21223D0B" w14:textId="461257B9" w:rsidR="00F41A9A" w:rsidRPr="00541335" w:rsidRDefault="00940191" w:rsidP="00F41A9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F41A9A" w:rsidRPr="00541335">
        <w:rPr>
          <w:rFonts w:ascii="Unikurd Web" w:hAnsi="Unikurd Web" w:cs="Unikurd Web"/>
          <w:color w:val="000000" w:themeColor="text1"/>
          <w:sz w:val="24"/>
          <w:szCs w:val="24"/>
          <w:lang w:bidi="ar-IQ"/>
        </w:rPr>
        <w:t>What role?</w:t>
      </w:r>
      <w:r w:rsidRPr="00541335">
        <w:rPr>
          <w:rFonts w:ascii="Unikurd Web" w:hAnsi="Unikurd Web" w:cs="Unikurd Web"/>
          <w:color w:val="000000" w:themeColor="text1"/>
          <w:sz w:val="24"/>
          <w:szCs w:val="24"/>
          <w:lang w:bidi="ar-IQ"/>
        </w:rPr>
        <w:t>”</w:t>
      </w:r>
      <w:r w:rsidR="00F41A9A" w:rsidRPr="00541335">
        <w:rPr>
          <w:rFonts w:ascii="Unikurd Web" w:hAnsi="Unikurd Web" w:cs="Unikurd Web"/>
          <w:color w:val="000000" w:themeColor="text1"/>
          <w:sz w:val="24"/>
          <w:szCs w:val="24"/>
          <w:lang w:bidi="ar-IQ"/>
        </w:rPr>
        <w:t xml:space="preserve"> Baram inquired.</w:t>
      </w:r>
    </w:p>
    <w:p w14:paraId="54C8D1A3" w14:textId="08CC8D0C" w:rsidR="00F41A9A" w:rsidRPr="00541335" w:rsidRDefault="00F41A9A" w:rsidP="00F41A9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replied, </w:t>
      </w:r>
      <w:r w:rsidR="00940191"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Today they play the role of an angel, tomorrow that of a devil, and in the days after that, they become killers, thieves, corrupt, looters, betraying their own homeland, and engaging in other immoral deeds.</w:t>
      </w:r>
      <w:r w:rsidR="00940191" w:rsidRPr="00541335">
        <w:rPr>
          <w:rFonts w:ascii="Unikurd Web" w:hAnsi="Unikurd Web" w:cs="Unikurd Web"/>
          <w:color w:val="000000" w:themeColor="text1"/>
          <w:sz w:val="24"/>
          <w:szCs w:val="24"/>
          <w:lang w:bidi="ar-IQ"/>
        </w:rPr>
        <w:t>”</w:t>
      </w:r>
    </w:p>
    <w:p w14:paraId="745DFA62" w14:textId="559654C0" w:rsidR="00F41A9A" w:rsidRPr="00541335" w:rsidRDefault="008846CC" w:rsidP="00F41A9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F41A9A" w:rsidRPr="00541335">
        <w:rPr>
          <w:rFonts w:ascii="Unikurd Web" w:hAnsi="Unikurd Web" w:cs="Unikurd Web"/>
          <w:color w:val="000000" w:themeColor="text1"/>
          <w:sz w:val="24"/>
          <w:szCs w:val="24"/>
          <w:lang w:bidi="ar-IQ"/>
        </w:rPr>
        <w:t>Why?</w:t>
      </w:r>
      <w:r w:rsidRPr="00541335">
        <w:rPr>
          <w:rFonts w:ascii="Unikurd Web" w:hAnsi="Unikurd Web" w:cs="Unikurd Web"/>
          <w:color w:val="000000" w:themeColor="text1"/>
          <w:sz w:val="24"/>
          <w:szCs w:val="24"/>
          <w:lang w:bidi="ar-IQ"/>
        </w:rPr>
        <w:t xml:space="preserve">” </w:t>
      </w:r>
      <w:r w:rsidR="00F41A9A" w:rsidRPr="00541335">
        <w:rPr>
          <w:rFonts w:ascii="Unikurd Web" w:hAnsi="Unikurd Web" w:cs="Unikurd Web"/>
          <w:color w:val="000000" w:themeColor="text1"/>
          <w:sz w:val="24"/>
          <w:szCs w:val="24"/>
          <w:lang w:bidi="ar-IQ"/>
        </w:rPr>
        <w:t>Samya asked.</w:t>
      </w:r>
    </w:p>
    <w:p w14:paraId="137B2BCE" w14:textId="67222B7A" w:rsidR="00F41A9A" w:rsidRPr="00541335" w:rsidRDefault="00F41A9A" w:rsidP="00F41A9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explained, </w:t>
      </w:r>
      <w:r w:rsidR="008846CC"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Because we can't understand ourselves and them very well.</w:t>
      </w:r>
      <w:r w:rsidR="008846CC" w:rsidRPr="00541335">
        <w:rPr>
          <w:rFonts w:ascii="Unikurd Web" w:hAnsi="Unikurd Web" w:cs="Unikurd Web"/>
          <w:color w:val="000000" w:themeColor="text1"/>
          <w:sz w:val="24"/>
          <w:szCs w:val="24"/>
          <w:lang w:bidi="ar-IQ"/>
        </w:rPr>
        <w:t>”</w:t>
      </w:r>
    </w:p>
    <w:p w14:paraId="3F718E3A" w14:textId="14DC821C" w:rsidR="00F41A9A" w:rsidRPr="00541335" w:rsidRDefault="008846CC" w:rsidP="00F41A9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F41A9A" w:rsidRPr="00541335">
        <w:rPr>
          <w:rFonts w:ascii="Unikurd Web" w:hAnsi="Unikurd Web" w:cs="Unikurd Web"/>
          <w:color w:val="000000" w:themeColor="text1"/>
          <w:sz w:val="24"/>
          <w:szCs w:val="24"/>
          <w:lang w:bidi="ar-IQ"/>
        </w:rPr>
        <w:t>We have countless experts,</w:t>
      </w:r>
      <w:r w:rsidRPr="00541335">
        <w:rPr>
          <w:rFonts w:ascii="Unikurd Web" w:hAnsi="Unikurd Web" w:cs="Unikurd Web"/>
          <w:color w:val="000000" w:themeColor="text1"/>
          <w:sz w:val="24"/>
          <w:szCs w:val="24"/>
          <w:lang w:bidi="ar-IQ"/>
        </w:rPr>
        <w:t>”</w:t>
      </w:r>
      <w:r w:rsidR="00F41A9A" w:rsidRPr="00541335">
        <w:rPr>
          <w:rFonts w:ascii="Unikurd Web" w:hAnsi="Unikurd Web" w:cs="Unikurd Web"/>
          <w:color w:val="000000" w:themeColor="text1"/>
          <w:sz w:val="24"/>
          <w:szCs w:val="24"/>
          <w:lang w:bidi="ar-IQ"/>
        </w:rPr>
        <w:t xml:space="preserve"> Baram said.</w:t>
      </w:r>
    </w:p>
    <w:p w14:paraId="3E82C50A" w14:textId="676AA77C" w:rsidR="00F41A9A" w:rsidRPr="00541335" w:rsidRDefault="00F41A9A" w:rsidP="00F41A9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questioned, </w:t>
      </w:r>
      <w:r w:rsidR="008846CC"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Who are they?</w:t>
      </w:r>
      <w:r w:rsidR="008846CC" w:rsidRPr="00541335">
        <w:rPr>
          <w:rFonts w:ascii="Unikurd Web" w:hAnsi="Unikurd Web" w:cs="Unikurd Web"/>
          <w:color w:val="000000" w:themeColor="text1"/>
          <w:sz w:val="24"/>
          <w:szCs w:val="24"/>
          <w:lang w:bidi="ar-IQ"/>
        </w:rPr>
        <w:t>”</w:t>
      </w:r>
    </w:p>
    <w:p w14:paraId="29A963A7" w14:textId="52CC7284" w:rsidR="00F41A9A" w:rsidRPr="00541335" w:rsidRDefault="008846CC" w:rsidP="00F41A9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F41A9A" w:rsidRPr="00541335">
        <w:rPr>
          <w:rFonts w:ascii="Unikurd Web" w:hAnsi="Unikurd Web" w:cs="Unikurd Web"/>
          <w:color w:val="000000" w:themeColor="text1"/>
          <w:sz w:val="24"/>
          <w:szCs w:val="24"/>
          <w:lang w:bidi="ar-IQ"/>
        </w:rPr>
        <w:t>We've had historians, researchers, novelists, storytellers, journalists, sculptors, film producers, and singers,</w:t>
      </w:r>
      <w:r w:rsidRPr="00541335">
        <w:rPr>
          <w:rFonts w:ascii="Unikurd Web" w:hAnsi="Unikurd Web" w:cs="Unikurd Web"/>
          <w:color w:val="000000" w:themeColor="text1"/>
          <w:sz w:val="24"/>
          <w:szCs w:val="24"/>
          <w:lang w:bidi="ar-IQ"/>
        </w:rPr>
        <w:t>”</w:t>
      </w:r>
      <w:r w:rsidR="00F41A9A" w:rsidRPr="00541335">
        <w:rPr>
          <w:rFonts w:ascii="Unikurd Web" w:hAnsi="Unikurd Web" w:cs="Unikurd Web"/>
          <w:color w:val="000000" w:themeColor="text1"/>
          <w:sz w:val="24"/>
          <w:szCs w:val="24"/>
          <w:lang w:bidi="ar-IQ"/>
        </w:rPr>
        <w:t xml:space="preserve"> Baram responded.</w:t>
      </w:r>
    </w:p>
    <w:p w14:paraId="7FEA6EF1" w14:textId="77777777" w:rsidR="0041298B" w:rsidRPr="00541335" w:rsidRDefault="00F41A9A" w:rsidP="0041298B">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inquired, </w:t>
      </w:r>
      <w:r w:rsidR="008846CC"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What have they accomplished? And what will they do?</w:t>
      </w:r>
      <w:r w:rsidR="008846CC" w:rsidRPr="00541335">
        <w:rPr>
          <w:rFonts w:ascii="Unikurd Web" w:hAnsi="Unikurd Web" w:cs="Unikurd Web"/>
          <w:color w:val="000000" w:themeColor="text1"/>
          <w:sz w:val="24"/>
          <w:szCs w:val="24"/>
          <w:lang w:bidi="ar-IQ"/>
        </w:rPr>
        <w:t>”</w:t>
      </w:r>
    </w:p>
    <w:p w14:paraId="4C34A3F5" w14:textId="602EFACA" w:rsidR="00F41A9A" w:rsidRPr="00541335" w:rsidRDefault="0041298B" w:rsidP="0041298B">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F41A9A" w:rsidRPr="00541335">
        <w:rPr>
          <w:rFonts w:ascii="Unikurd Web" w:hAnsi="Unikurd Web" w:cs="Unikurd Web"/>
          <w:color w:val="000000" w:themeColor="text1"/>
          <w:sz w:val="24"/>
          <w:szCs w:val="24"/>
          <w:lang w:bidi="ar-IQ"/>
        </w:rPr>
        <w:t>They've amassed a treasure trove of experiences for us and for our future generations,</w:t>
      </w:r>
      <w:r w:rsidRPr="00541335">
        <w:rPr>
          <w:rFonts w:ascii="Unikurd Web" w:hAnsi="Unikurd Web" w:cs="Unikurd Web"/>
          <w:color w:val="000000" w:themeColor="text1"/>
          <w:sz w:val="24"/>
          <w:szCs w:val="24"/>
          <w:lang w:bidi="ar-IQ"/>
        </w:rPr>
        <w:t>”</w:t>
      </w:r>
      <w:r w:rsidR="00F41A9A" w:rsidRPr="00541335">
        <w:rPr>
          <w:rFonts w:ascii="Unikurd Web" w:hAnsi="Unikurd Web" w:cs="Unikurd Web"/>
          <w:color w:val="000000" w:themeColor="text1"/>
          <w:sz w:val="24"/>
          <w:szCs w:val="24"/>
          <w:lang w:bidi="ar-IQ"/>
        </w:rPr>
        <w:t xml:space="preserve"> Baram replied.</w:t>
      </w:r>
    </w:p>
    <w:p w14:paraId="7119EFFE" w14:textId="77777777" w:rsidR="00F026ED" w:rsidRPr="00541335" w:rsidRDefault="00F41A9A" w:rsidP="00F026E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asked, </w:t>
      </w:r>
      <w:r w:rsidR="0041298B"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What should we do with them?</w:t>
      </w:r>
      <w:r w:rsidR="0041298B" w:rsidRPr="00541335">
        <w:rPr>
          <w:rFonts w:ascii="Unikurd Web" w:hAnsi="Unikurd Web" w:cs="Unikurd Web"/>
          <w:color w:val="000000" w:themeColor="text1"/>
          <w:sz w:val="24"/>
          <w:szCs w:val="24"/>
          <w:lang w:bidi="ar-IQ"/>
        </w:rPr>
        <w:t>”</w:t>
      </w:r>
    </w:p>
    <w:p w14:paraId="52681111" w14:textId="44F751F2" w:rsidR="00F41A9A" w:rsidRPr="00541335" w:rsidRDefault="00F026ED" w:rsidP="00F026E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F41A9A" w:rsidRPr="00541335">
        <w:rPr>
          <w:rFonts w:ascii="Unikurd Web" w:hAnsi="Unikurd Web" w:cs="Unikurd Web"/>
          <w:color w:val="000000" w:themeColor="text1"/>
          <w:sz w:val="24"/>
          <w:szCs w:val="24"/>
          <w:lang w:bidi="ar-IQ"/>
        </w:rPr>
        <w:t>To remove the darkness from our eyes, to untangle the problems in our lives... I am very certain,</w:t>
      </w:r>
      <w:r w:rsidRPr="00541335">
        <w:rPr>
          <w:rFonts w:ascii="Unikurd Web" w:hAnsi="Unikurd Web" w:cs="Unikurd Web"/>
          <w:color w:val="000000" w:themeColor="text1"/>
          <w:sz w:val="24"/>
          <w:szCs w:val="24"/>
          <w:lang w:bidi="ar-IQ"/>
        </w:rPr>
        <w:t xml:space="preserve">” </w:t>
      </w:r>
      <w:r w:rsidR="00F41A9A" w:rsidRPr="00541335">
        <w:rPr>
          <w:rFonts w:ascii="Unikurd Web" w:hAnsi="Unikurd Web" w:cs="Unikurd Web"/>
          <w:color w:val="000000" w:themeColor="text1"/>
          <w:sz w:val="24"/>
          <w:szCs w:val="24"/>
          <w:lang w:bidi="ar-IQ"/>
        </w:rPr>
        <w:t>Baram responded.</w:t>
      </w:r>
    </w:p>
    <w:p w14:paraId="4EE64DD7" w14:textId="2873AF37" w:rsidR="00F41A9A" w:rsidRPr="00541335" w:rsidRDefault="00F41A9A" w:rsidP="005C51F0">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moved towards Mina, placed his hand on her shoulder, and then turned to Baram, saying, </w:t>
      </w:r>
      <w:r w:rsidR="005C51F0" w:rsidRPr="00541335">
        <w:rPr>
          <w:rFonts w:ascii="Unikurd Web" w:hAnsi="Unikurd Web" w:cs="Unikurd Web"/>
          <w:color w:val="000000" w:themeColor="text1"/>
          <w:sz w:val="24"/>
          <w:szCs w:val="24"/>
          <w:lang w:bidi="ar-IQ"/>
        </w:rPr>
        <w:t>“I am certain that, just as this blind, deaf, and mute girl has not benefited from them, which is nothing except disastrous, our future generations will be the same.”</w:t>
      </w:r>
    </w:p>
    <w:p w14:paraId="722E2E5A" w14:textId="77777777" w:rsidR="00CC55DB" w:rsidRPr="00541335" w:rsidRDefault="00CC55DB" w:rsidP="00CC55DB">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Mina's face had turned red from Mam Wali's hand on her shoulder, and she had been smiling occasionally. However, when her mother relayed what had been said, her expression turned sad.</w:t>
      </w:r>
    </w:p>
    <w:p w14:paraId="72EFCD67" w14:textId="1D3AAAD6" w:rsidR="00CC55DB" w:rsidRPr="00541335" w:rsidRDefault="00C846CD" w:rsidP="00CC55DB">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CC55DB" w:rsidRPr="00541335">
        <w:rPr>
          <w:rFonts w:ascii="Unikurd Web" w:hAnsi="Unikurd Web" w:cs="Unikurd Web"/>
          <w:color w:val="000000" w:themeColor="text1"/>
          <w:sz w:val="24"/>
          <w:szCs w:val="24"/>
          <w:lang w:bidi="ar-IQ"/>
        </w:rPr>
        <w:t>Why?</w:t>
      </w:r>
      <w:r w:rsidRPr="00541335">
        <w:rPr>
          <w:rFonts w:ascii="Unikurd Web" w:hAnsi="Unikurd Web" w:cs="Unikurd Web"/>
          <w:color w:val="000000" w:themeColor="text1"/>
          <w:sz w:val="24"/>
          <w:szCs w:val="24"/>
          <w:lang w:bidi="ar-IQ"/>
        </w:rPr>
        <w:t>”</w:t>
      </w:r>
      <w:r w:rsidR="00CC55DB" w:rsidRPr="00541335">
        <w:rPr>
          <w:rFonts w:ascii="Unikurd Web" w:hAnsi="Unikurd Web" w:cs="Unikurd Web"/>
          <w:color w:val="000000" w:themeColor="text1"/>
          <w:sz w:val="24"/>
          <w:szCs w:val="24"/>
          <w:lang w:bidi="ar-IQ"/>
        </w:rPr>
        <w:t xml:space="preserve"> Baram asked.</w:t>
      </w:r>
    </w:p>
    <w:p w14:paraId="6979E329" w14:textId="5C3C1DC6" w:rsidR="00CC55DB" w:rsidRPr="00541335" w:rsidRDefault="00CC55DB" w:rsidP="00CC55DB">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explained, </w:t>
      </w:r>
      <w:r w:rsidR="00742689"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They talked and wrote, but they rarely put their words into practice in real life.</w:t>
      </w:r>
      <w:r w:rsidR="00742689" w:rsidRPr="00541335">
        <w:rPr>
          <w:rFonts w:ascii="Unikurd Web" w:hAnsi="Unikurd Web" w:cs="Unikurd Web"/>
          <w:color w:val="000000" w:themeColor="text1"/>
          <w:sz w:val="24"/>
          <w:szCs w:val="24"/>
          <w:lang w:bidi="ar-IQ"/>
        </w:rPr>
        <w:t>”</w:t>
      </w:r>
    </w:p>
    <w:p w14:paraId="2DC0CCC7" w14:textId="38EC2327" w:rsidR="00CC55DB" w:rsidRPr="00541335" w:rsidRDefault="00742689" w:rsidP="00CC55DB">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CC55DB" w:rsidRPr="00541335">
        <w:rPr>
          <w:rFonts w:ascii="Unikurd Web" w:hAnsi="Unikurd Web" w:cs="Unikurd Web"/>
          <w:color w:val="000000" w:themeColor="text1"/>
          <w:sz w:val="24"/>
          <w:szCs w:val="24"/>
          <w:lang w:bidi="ar-IQ"/>
        </w:rPr>
        <w:t>What should they have done? What do they need to do?</w:t>
      </w:r>
      <w:r w:rsidRPr="00541335">
        <w:rPr>
          <w:rFonts w:ascii="Unikurd Web" w:hAnsi="Unikurd Web" w:cs="Unikurd Web"/>
          <w:color w:val="000000" w:themeColor="text1"/>
          <w:sz w:val="24"/>
          <w:szCs w:val="24"/>
          <w:lang w:bidi="ar-IQ"/>
        </w:rPr>
        <w:t>”</w:t>
      </w:r>
      <w:r w:rsidR="00CC55DB" w:rsidRPr="00541335">
        <w:rPr>
          <w:rFonts w:ascii="Unikurd Web" w:hAnsi="Unikurd Web" w:cs="Unikurd Web"/>
          <w:color w:val="000000" w:themeColor="text1"/>
          <w:sz w:val="24"/>
          <w:szCs w:val="24"/>
          <w:lang w:bidi="ar-IQ"/>
        </w:rPr>
        <w:t xml:space="preserve"> Baram inquired.</w:t>
      </w:r>
    </w:p>
    <w:p w14:paraId="5097245D" w14:textId="5203AE1B" w:rsidR="00CC55DB" w:rsidRPr="00541335" w:rsidRDefault="00CC55DB" w:rsidP="00CC55DB">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released his hand from Mina's shoulder and responded, </w:t>
      </w:r>
      <w:r w:rsidR="00742689"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They were expected to back their words with actions, and that expectation still exists.</w:t>
      </w:r>
      <w:r w:rsidR="00742689" w:rsidRPr="00541335">
        <w:rPr>
          <w:rFonts w:ascii="Unikurd Web" w:hAnsi="Unikurd Web" w:cs="Unikurd Web"/>
          <w:color w:val="000000" w:themeColor="text1"/>
          <w:sz w:val="24"/>
          <w:szCs w:val="24"/>
          <w:lang w:bidi="ar-IQ"/>
        </w:rPr>
        <w:t>”</w:t>
      </w:r>
    </w:p>
    <w:p w14:paraId="29A6CA40" w14:textId="285560C9" w:rsidR="00CC55DB" w:rsidRPr="00541335" w:rsidRDefault="00742689" w:rsidP="00CC55DB">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CC55DB" w:rsidRPr="00541335">
        <w:rPr>
          <w:rFonts w:ascii="Unikurd Web" w:hAnsi="Unikurd Web" w:cs="Unikurd Web"/>
          <w:color w:val="000000" w:themeColor="text1"/>
          <w:sz w:val="24"/>
          <w:szCs w:val="24"/>
          <w:lang w:bidi="ar-IQ"/>
        </w:rPr>
        <w:t>What would have happened if they had done that? What will happen if they do?</w:t>
      </w:r>
      <w:r w:rsidRPr="00541335">
        <w:rPr>
          <w:rFonts w:ascii="Unikurd Web" w:hAnsi="Unikurd Web" w:cs="Unikurd Web"/>
          <w:color w:val="000000" w:themeColor="text1"/>
          <w:sz w:val="24"/>
          <w:szCs w:val="24"/>
          <w:lang w:bidi="ar-IQ"/>
        </w:rPr>
        <w:t>”</w:t>
      </w:r>
      <w:r w:rsidR="00CC55DB" w:rsidRPr="00541335">
        <w:rPr>
          <w:rFonts w:ascii="Unikurd Web" w:hAnsi="Unikurd Web" w:cs="Unikurd Web"/>
          <w:color w:val="000000" w:themeColor="text1"/>
          <w:sz w:val="24"/>
          <w:szCs w:val="24"/>
          <w:lang w:bidi="ar-IQ"/>
        </w:rPr>
        <w:t xml:space="preserve"> Baram asked.</w:t>
      </w:r>
    </w:p>
    <w:p w14:paraId="26740C54" w14:textId="77777777" w:rsidR="00C6787D" w:rsidRPr="00541335" w:rsidRDefault="00C6787D" w:rsidP="00C6787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replied, “We wouldn't be in our current condition, and our future generations would not have to endure what we're experiencing. What about yourself? What do you see?" he asked, but Baram remained silent. “The situation you are witnessing now is the result of the lies that were recorded for us in the past,” Mam Wali continued.</w:t>
      </w:r>
    </w:p>
    <w:p w14:paraId="16D39732" w14:textId="38EE56CA" w:rsidR="00CC55DB" w:rsidRPr="00541335" w:rsidRDefault="009B6734" w:rsidP="00C6787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CC55DB" w:rsidRPr="00541335">
        <w:rPr>
          <w:rFonts w:ascii="Unikurd Web" w:hAnsi="Unikurd Web" w:cs="Unikurd Web"/>
          <w:color w:val="000000" w:themeColor="text1"/>
          <w:sz w:val="24"/>
          <w:szCs w:val="24"/>
          <w:lang w:bidi="ar-IQ"/>
        </w:rPr>
        <w:t>Who wrote them?</w:t>
      </w:r>
      <w:r w:rsidRPr="00541335">
        <w:rPr>
          <w:rFonts w:ascii="Unikurd Web" w:hAnsi="Unikurd Web" w:cs="Unikurd Web"/>
          <w:color w:val="000000" w:themeColor="text1"/>
          <w:sz w:val="24"/>
          <w:szCs w:val="24"/>
          <w:lang w:bidi="ar-IQ"/>
        </w:rPr>
        <w:t>”</w:t>
      </w:r>
      <w:r w:rsidR="00CC55DB" w:rsidRPr="00541335">
        <w:rPr>
          <w:rFonts w:ascii="Unikurd Web" w:hAnsi="Unikurd Web" w:cs="Unikurd Web"/>
          <w:color w:val="000000" w:themeColor="text1"/>
          <w:sz w:val="24"/>
          <w:szCs w:val="24"/>
          <w:lang w:bidi="ar-IQ"/>
        </w:rPr>
        <w:t xml:space="preserve"> Baram inquired.</w:t>
      </w:r>
    </w:p>
    <w:p w14:paraId="3D8B93AC" w14:textId="6932581A" w:rsidR="00CC55DB" w:rsidRPr="00541335" w:rsidRDefault="00CC55DB" w:rsidP="00CC55DB">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responded, </w:t>
      </w:r>
      <w:r w:rsidR="009B6734"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Machiavellians.</w:t>
      </w:r>
      <w:r w:rsidR="009B6734" w:rsidRPr="00541335">
        <w:rPr>
          <w:rFonts w:ascii="Unikurd Web" w:hAnsi="Unikurd Web" w:cs="Unikurd Web"/>
          <w:color w:val="000000" w:themeColor="text1"/>
          <w:sz w:val="24"/>
          <w:szCs w:val="24"/>
          <w:lang w:bidi="ar-IQ"/>
        </w:rPr>
        <w:t>”</w:t>
      </w:r>
    </w:p>
    <w:p w14:paraId="3D528018" w14:textId="0D86E54E" w:rsidR="00CC55DB" w:rsidRPr="00541335" w:rsidRDefault="009B6734" w:rsidP="00CC55DB">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CC55DB" w:rsidRPr="00541335">
        <w:rPr>
          <w:rFonts w:ascii="Unikurd Web" w:hAnsi="Unikurd Web" w:cs="Unikurd Web"/>
          <w:color w:val="000000" w:themeColor="text1"/>
          <w:sz w:val="24"/>
          <w:szCs w:val="24"/>
          <w:lang w:bidi="ar-IQ"/>
        </w:rPr>
        <w:t>Who are they?</w:t>
      </w:r>
      <w:r w:rsidRPr="00541335">
        <w:rPr>
          <w:rFonts w:ascii="Unikurd Web" w:hAnsi="Unikurd Web" w:cs="Unikurd Web"/>
          <w:color w:val="000000" w:themeColor="text1"/>
          <w:sz w:val="24"/>
          <w:szCs w:val="24"/>
          <w:lang w:bidi="ar-IQ"/>
        </w:rPr>
        <w:t>”</w:t>
      </w:r>
      <w:r w:rsidR="00CC55DB" w:rsidRPr="00541335">
        <w:rPr>
          <w:rFonts w:ascii="Unikurd Web" w:hAnsi="Unikurd Web" w:cs="Unikurd Web"/>
          <w:color w:val="000000" w:themeColor="text1"/>
          <w:sz w:val="24"/>
          <w:szCs w:val="24"/>
          <w:lang w:bidi="ar-IQ"/>
        </w:rPr>
        <w:t xml:space="preserve"> Baram asked.</w:t>
      </w:r>
    </w:p>
    <w:p w14:paraId="6F458A02" w14:textId="1AACC725" w:rsidR="00CC55DB" w:rsidRPr="00541335" w:rsidRDefault="00CC55DB" w:rsidP="00CC55DB">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explained, </w:t>
      </w:r>
      <w:r w:rsidR="00947DFB"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Those Machiavellians are like scavengers, waiting for events to unfold and then capitalizing on the aftermath.</w:t>
      </w:r>
      <w:r w:rsidR="009B6734" w:rsidRPr="00541335">
        <w:rPr>
          <w:rFonts w:ascii="Unikurd Web" w:hAnsi="Unikurd Web" w:cs="Unikurd Web"/>
          <w:color w:val="000000" w:themeColor="text1"/>
          <w:sz w:val="24"/>
          <w:szCs w:val="24"/>
          <w:lang w:bidi="ar-IQ"/>
        </w:rPr>
        <w:t>”</w:t>
      </w:r>
    </w:p>
    <w:p w14:paraId="0ED1BFF0" w14:textId="24C6779C" w:rsidR="00CC55DB" w:rsidRPr="00541335" w:rsidRDefault="00947DFB" w:rsidP="00CC55DB">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CC55DB" w:rsidRPr="00541335">
        <w:rPr>
          <w:rFonts w:ascii="Unikurd Web" w:hAnsi="Unikurd Web" w:cs="Unikurd Web"/>
          <w:color w:val="000000" w:themeColor="text1"/>
          <w:sz w:val="24"/>
          <w:szCs w:val="24"/>
          <w:lang w:bidi="ar-IQ"/>
        </w:rPr>
        <w:t>What could they have done? Their job was to merely record events,</w:t>
      </w:r>
      <w:r w:rsidRPr="00541335">
        <w:rPr>
          <w:rFonts w:ascii="Unikurd Web" w:hAnsi="Unikurd Web" w:cs="Unikurd Web"/>
          <w:color w:val="000000" w:themeColor="text1"/>
          <w:sz w:val="24"/>
          <w:szCs w:val="24"/>
          <w:lang w:bidi="ar-IQ"/>
        </w:rPr>
        <w:t>”</w:t>
      </w:r>
      <w:r w:rsidR="00CC55DB" w:rsidRPr="00541335">
        <w:rPr>
          <w:rFonts w:ascii="Unikurd Web" w:hAnsi="Unikurd Web" w:cs="Unikurd Web"/>
          <w:color w:val="000000" w:themeColor="text1"/>
          <w:sz w:val="24"/>
          <w:szCs w:val="24"/>
          <w:lang w:bidi="ar-IQ"/>
        </w:rPr>
        <w:t xml:space="preserve"> Baram reacted.</w:t>
      </w:r>
    </w:p>
    <w:p w14:paraId="3B9A9E02" w14:textId="00692991" w:rsidR="00F41A9A" w:rsidRPr="00541335" w:rsidRDefault="00CC55DB" w:rsidP="00CC55DB">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replied, </w:t>
      </w:r>
      <w:r w:rsidR="00947DFB"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They treated events as commodities in the marketplace, tailoring their work based on what could be sold, often at the expense of the truth, fully aware that they might be remembered in the same way in the future.</w:t>
      </w:r>
      <w:r w:rsidR="00947DFB" w:rsidRPr="00541335">
        <w:rPr>
          <w:rFonts w:ascii="Unikurd Web" w:hAnsi="Unikurd Web" w:cs="Unikurd Web"/>
          <w:color w:val="000000" w:themeColor="text1"/>
          <w:sz w:val="24"/>
          <w:szCs w:val="24"/>
          <w:lang w:bidi="ar-IQ"/>
        </w:rPr>
        <w:t>”</w:t>
      </w:r>
    </w:p>
    <w:p w14:paraId="67435B95" w14:textId="106C71C3" w:rsidR="00CC55DB" w:rsidRPr="00541335" w:rsidRDefault="00947DFB" w:rsidP="00CC55DB">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CC55DB" w:rsidRPr="00541335">
        <w:rPr>
          <w:rFonts w:ascii="Unikurd Web" w:hAnsi="Unikurd Web" w:cs="Unikurd Web"/>
          <w:color w:val="000000" w:themeColor="text1"/>
          <w:sz w:val="24"/>
          <w:szCs w:val="24"/>
          <w:lang w:bidi="ar-IQ"/>
        </w:rPr>
        <w:t>What do they do?</w:t>
      </w:r>
      <w:r w:rsidRPr="00541335">
        <w:rPr>
          <w:rFonts w:ascii="Unikurd Web" w:hAnsi="Unikurd Web" w:cs="Unikurd Web"/>
          <w:color w:val="000000" w:themeColor="text1"/>
          <w:sz w:val="24"/>
          <w:szCs w:val="24"/>
          <w:lang w:bidi="ar-IQ"/>
        </w:rPr>
        <w:t>”</w:t>
      </w:r>
      <w:r w:rsidR="00CC55DB" w:rsidRPr="00541335">
        <w:rPr>
          <w:rFonts w:ascii="Unikurd Web" w:hAnsi="Unikurd Web" w:cs="Unikurd Web"/>
          <w:color w:val="000000" w:themeColor="text1"/>
          <w:sz w:val="24"/>
          <w:szCs w:val="24"/>
          <w:lang w:bidi="ar-IQ"/>
        </w:rPr>
        <w:t xml:space="preserve"> Baram asked.</w:t>
      </w:r>
    </w:p>
    <w:p w14:paraId="644855CA" w14:textId="43D72488" w:rsidR="00CC55DB" w:rsidRPr="00541335" w:rsidRDefault="00CC55DB" w:rsidP="00CC55DB">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replied, </w:t>
      </w:r>
      <w:r w:rsidR="00947DFB"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They ignore me, you, and the people, pretending that they cannot see or feel our sorrows, so we must be suspicious.</w:t>
      </w:r>
      <w:r w:rsidR="00947DFB" w:rsidRPr="00541335">
        <w:rPr>
          <w:rFonts w:ascii="Unikurd Web" w:hAnsi="Unikurd Web" w:cs="Unikurd Web"/>
          <w:color w:val="000000" w:themeColor="text1"/>
          <w:sz w:val="24"/>
          <w:szCs w:val="24"/>
          <w:lang w:bidi="ar-IQ"/>
        </w:rPr>
        <w:t>”</w:t>
      </w:r>
    </w:p>
    <w:p w14:paraId="6F38B8A0" w14:textId="433A79A7" w:rsidR="00CC55DB" w:rsidRPr="00541335" w:rsidRDefault="00947DFB" w:rsidP="00CC55DB">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CC55DB" w:rsidRPr="00541335">
        <w:rPr>
          <w:rFonts w:ascii="Unikurd Web" w:hAnsi="Unikurd Web" w:cs="Unikurd Web"/>
          <w:color w:val="000000" w:themeColor="text1"/>
          <w:sz w:val="24"/>
          <w:szCs w:val="24"/>
          <w:lang w:bidi="ar-IQ"/>
        </w:rPr>
        <w:t>Suspicious of what?</w:t>
      </w:r>
      <w:r w:rsidRPr="00541335">
        <w:rPr>
          <w:rFonts w:ascii="Unikurd Web" w:hAnsi="Unikurd Web" w:cs="Unikurd Web"/>
          <w:color w:val="000000" w:themeColor="text1"/>
          <w:sz w:val="24"/>
          <w:szCs w:val="24"/>
          <w:lang w:bidi="ar-IQ"/>
        </w:rPr>
        <w:t>”</w:t>
      </w:r>
      <w:r w:rsidR="00CC55DB" w:rsidRPr="00541335">
        <w:rPr>
          <w:rFonts w:ascii="Unikurd Web" w:hAnsi="Unikurd Web" w:cs="Unikurd Web"/>
          <w:color w:val="000000" w:themeColor="text1"/>
          <w:sz w:val="24"/>
          <w:szCs w:val="24"/>
          <w:lang w:bidi="ar-IQ"/>
        </w:rPr>
        <w:t xml:space="preserve"> Baram inquired.</w:t>
      </w:r>
    </w:p>
    <w:p w14:paraId="6F49DABE" w14:textId="25B4CC9E" w:rsidR="00CC55DB" w:rsidRPr="00541335" w:rsidRDefault="00CC55DB" w:rsidP="00CC55DB">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answered, </w:t>
      </w:r>
      <w:r w:rsidR="00947DFB"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Suspicious of what's written.</w:t>
      </w:r>
      <w:r w:rsidR="00947DFB" w:rsidRPr="00541335">
        <w:rPr>
          <w:rFonts w:ascii="Unikurd Web" w:hAnsi="Unikurd Web" w:cs="Unikurd Web"/>
          <w:color w:val="000000" w:themeColor="text1"/>
          <w:sz w:val="24"/>
          <w:szCs w:val="24"/>
          <w:lang w:bidi="ar-IQ"/>
        </w:rPr>
        <w:t>”</w:t>
      </w:r>
    </w:p>
    <w:p w14:paraId="26B32091" w14:textId="74623768" w:rsidR="00CC55DB" w:rsidRPr="00541335" w:rsidRDefault="00947DFB" w:rsidP="00CC55DB">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CC55DB" w:rsidRPr="00541335">
        <w:rPr>
          <w:rFonts w:ascii="Unikurd Web" w:hAnsi="Unikurd Web" w:cs="Unikurd Web"/>
          <w:color w:val="000000" w:themeColor="text1"/>
          <w:sz w:val="24"/>
          <w:szCs w:val="24"/>
          <w:lang w:bidi="ar-IQ"/>
        </w:rPr>
        <w:t>Which ones?</w:t>
      </w:r>
      <w:r w:rsidRPr="00541335">
        <w:rPr>
          <w:rFonts w:ascii="Unikurd Web" w:hAnsi="Unikurd Web" w:cs="Unikurd Web"/>
          <w:color w:val="000000" w:themeColor="text1"/>
          <w:sz w:val="24"/>
          <w:szCs w:val="24"/>
          <w:lang w:bidi="ar-IQ"/>
        </w:rPr>
        <w:t>”</w:t>
      </w:r>
      <w:r w:rsidR="00CC55DB" w:rsidRPr="00541335">
        <w:rPr>
          <w:rFonts w:ascii="Unikurd Web" w:hAnsi="Unikurd Web" w:cs="Unikurd Web"/>
          <w:color w:val="000000" w:themeColor="text1"/>
          <w:sz w:val="24"/>
          <w:szCs w:val="24"/>
          <w:lang w:bidi="ar-IQ"/>
        </w:rPr>
        <w:t xml:space="preserve"> Baram asked.</w:t>
      </w:r>
    </w:p>
    <w:p w14:paraId="466FA88E" w14:textId="21D0F6B2" w:rsidR="00CC55DB" w:rsidRPr="00541335" w:rsidRDefault="00CC55DB" w:rsidP="00CC55DB">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responded, </w:t>
      </w:r>
      <w:r w:rsidR="00947DFB"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What was written in the past, what has just been written, and what will be written in the future.</w:t>
      </w:r>
      <w:r w:rsidR="00947DFB" w:rsidRPr="00541335">
        <w:rPr>
          <w:rFonts w:ascii="Unikurd Web" w:hAnsi="Unikurd Web" w:cs="Unikurd Web"/>
          <w:color w:val="000000" w:themeColor="text1"/>
          <w:sz w:val="24"/>
          <w:szCs w:val="24"/>
          <w:lang w:bidi="ar-IQ"/>
        </w:rPr>
        <w:t>”</w:t>
      </w:r>
    </w:p>
    <w:p w14:paraId="1AAC1CD3" w14:textId="35128F28" w:rsidR="00CC55DB" w:rsidRPr="00541335" w:rsidRDefault="00947DFB" w:rsidP="00CC55DB">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CC55DB" w:rsidRPr="00541335">
        <w:rPr>
          <w:rFonts w:ascii="Unikurd Web" w:hAnsi="Unikurd Web" w:cs="Unikurd Web"/>
          <w:color w:val="000000" w:themeColor="text1"/>
          <w:sz w:val="24"/>
          <w:szCs w:val="24"/>
          <w:lang w:bidi="ar-IQ"/>
        </w:rPr>
        <w:t>What should we do?</w:t>
      </w:r>
      <w:r w:rsidRPr="00541335">
        <w:rPr>
          <w:rFonts w:ascii="Unikurd Web" w:hAnsi="Unikurd Web" w:cs="Unikurd Web"/>
          <w:color w:val="000000" w:themeColor="text1"/>
          <w:sz w:val="24"/>
          <w:szCs w:val="24"/>
          <w:lang w:bidi="ar-IQ"/>
        </w:rPr>
        <w:t>”</w:t>
      </w:r>
      <w:r w:rsidR="00CC55DB" w:rsidRPr="00541335">
        <w:rPr>
          <w:rFonts w:ascii="Unikurd Web" w:hAnsi="Unikurd Web" w:cs="Unikurd Web"/>
          <w:color w:val="000000" w:themeColor="text1"/>
          <w:sz w:val="24"/>
          <w:szCs w:val="24"/>
          <w:lang w:bidi="ar-IQ"/>
        </w:rPr>
        <w:t xml:space="preserve"> Baram questioned.</w:t>
      </w:r>
    </w:p>
    <w:p w14:paraId="786418C6" w14:textId="5AD0B0E2" w:rsidR="00CC55DB" w:rsidRPr="00541335" w:rsidRDefault="00CC55DB" w:rsidP="00CC55DB">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replied, </w:t>
      </w:r>
      <w:r w:rsidR="00947DFB"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We should rely on our own thinking and collectively decide our fate through discussions.</w:t>
      </w:r>
      <w:r w:rsidR="00947DFB" w:rsidRPr="00541335">
        <w:rPr>
          <w:rFonts w:ascii="Unikurd Web" w:hAnsi="Unikurd Web" w:cs="Unikurd Web"/>
          <w:color w:val="000000" w:themeColor="text1"/>
          <w:sz w:val="24"/>
          <w:szCs w:val="24"/>
          <w:lang w:bidi="ar-IQ"/>
        </w:rPr>
        <w:t>”</w:t>
      </w:r>
    </w:p>
    <w:p w14:paraId="1FDCE6F8" w14:textId="3383A0B8" w:rsidR="00CC55DB" w:rsidRPr="00541335" w:rsidRDefault="00947DFB" w:rsidP="00CC55DB">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CC55DB" w:rsidRPr="00541335">
        <w:rPr>
          <w:rFonts w:ascii="Unikurd Web" w:hAnsi="Unikurd Web" w:cs="Unikurd Web"/>
          <w:color w:val="000000" w:themeColor="text1"/>
          <w:sz w:val="24"/>
          <w:szCs w:val="24"/>
          <w:lang w:bidi="ar-IQ"/>
        </w:rPr>
        <w:t>How can we do that?</w:t>
      </w:r>
      <w:r w:rsidRPr="00541335">
        <w:rPr>
          <w:rFonts w:ascii="Unikurd Web" w:hAnsi="Unikurd Web" w:cs="Unikurd Web"/>
          <w:color w:val="000000" w:themeColor="text1"/>
          <w:sz w:val="24"/>
          <w:szCs w:val="24"/>
          <w:lang w:bidi="ar-IQ"/>
        </w:rPr>
        <w:t>”</w:t>
      </w:r>
      <w:r w:rsidR="00CC55DB" w:rsidRPr="00541335">
        <w:rPr>
          <w:rFonts w:ascii="Unikurd Web" w:hAnsi="Unikurd Web" w:cs="Unikurd Web"/>
          <w:color w:val="000000" w:themeColor="text1"/>
          <w:sz w:val="24"/>
          <w:szCs w:val="24"/>
          <w:lang w:bidi="ar-IQ"/>
        </w:rPr>
        <w:t xml:space="preserve"> Baram asked.</w:t>
      </w:r>
    </w:p>
    <w:p w14:paraId="17F62A15" w14:textId="0969E297" w:rsidR="00CC55DB" w:rsidRPr="00541335" w:rsidRDefault="00CC55DB" w:rsidP="00CC55DB">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assured, </w:t>
      </w:r>
      <w:r w:rsidR="00947DFB"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We can do it.</w:t>
      </w:r>
      <w:r w:rsidR="00947DFB" w:rsidRPr="00541335">
        <w:rPr>
          <w:rFonts w:ascii="Unikurd Web" w:hAnsi="Unikurd Web" w:cs="Unikurd Web"/>
          <w:color w:val="000000" w:themeColor="text1"/>
          <w:sz w:val="24"/>
          <w:szCs w:val="24"/>
          <w:lang w:bidi="ar-IQ"/>
        </w:rPr>
        <w:t>”</w:t>
      </w:r>
    </w:p>
    <w:p w14:paraId="3111C149" w14:textId="6683CFD6" w:rsidR="00CC55DB" w:rsidRPr="00541335" w:rsidRDefault="00947DFB" w:rsidP="00CC55DB">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CC55DB" w:rsidRPr="00541335">
        <w:rPr>
          <w:rFonts w:ascii="Unikurd Web" w:hAnsi="Unikurd Web" w:cs="Unikurd Web"/>
          <w:color w:val="000000" w:themeColor="text1"/>
          <w:sz w:val="24"/>
          <w:szCs w:val="24"/>
          <w:lang w:bidi="ar-IQ"/>
        </w:rPr>
        <w:t>When?</w:t>
      </w:r>
      <w:r w:rsidRPr="00541335">
        <w:rPr>
          <w:rFonts w:ascii="Unikurd Web" w:hAnsi="Unikurd Web" w:cs="Unikurd Web"/>
          <w:color w:val="000000" w:themeColor="text1"/>
          <w:sz w:val="24"/>
          <w:szCs w:val="24"/>
          <w:lang w:bidi="ar-IQ"/>
        </w:rPr>
        <w:t>”</w:t>
      </w:r>
      <w:r w:rsidR="00CC55DB" w:rsidRPr="00541335">
        <w:rPr>
          <w:rFonts w:ascii="Unikurd Web" w:hAnsi="Unikurd Web" w:cs="Unikurd Web"/>
          <w:color w:val="000000" w:themeColor="text1"/>
          <w:sz w:val="24"/>
          <w:szCs w:val="24"/>
          <w:lang w:bidi="ar-IQ"/>
        </w:rPr>
        <w:t xml:space="preserve"> Baram asked.</w:t>
      </w:r>
    </w:p>
    <w:p w14:paraId="1CC97EDB" w14:textId="2E1933E5" w:rsidR="00CC55DB" w:rsidRPr="00541335" w:rsidRDefault="00CC55DB" w:rsidP="00CC55DB">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responded, </w:t>
      </w:r>
      <w:r w:rsidR="00947DFB"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When we learn to think independently, that's when we can collectively and broadly decide.</w:t>
      </w:r>
      <w:r w:rsidR="00947DFB" w:rsidRPr="00541335">
        <w:rPr>
          <w:rFonts w:ascii="Unikurd Web" w:hAnsi="Unikurd Web" w:cs="Unikurd Web"/>
          <w:color w:val="000000" w:themeColor="text1"/>
          <w:sz w:val="24"/>
          <w:szCs w:val="24"/>
          <w:lang w:bidi="ar-IQ"/>
        </w:rPr>
        <w:t>”</w:t>
      </w:r>
    </w:p>
    <w:p w14:paraId="1A672BC1" w14:textId="1F3AE49C" w:rsidR="00CC55DB" w:rsidRPr="00541335" w:rsidRDefault="00947DFB" w:rsidP="00CC55DB">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CC55DB" w:rsidRPr="00541335">
        <w:rPr>
          <w:rFonts w:ascii="Unikurd Web" w:hAnsi="Unikurd Web" w:cs="Unikurd Web"/>
          <w:color w:val="000000" w:themeColor="text1"/>
          <w:sz w:val="24"/>
          <w:szCs w:val="24"/>
          <w:lang w:bidi="ar-IQ"/>
        </w:rPr>
        <w:t>What will happen then?</w:t>
      </w:r>
      <w:r w:rsidRPr="00541335">
        <w:rPr>
          <w:rFonts w:ascii="Unikurd Web" w:hAnsi="Unikurd Web" w:cs="Unikurd Web"/>
          <w:color w:val="000000" w:themeColor="text1"/>
          <w:sz w:val="24"/>
          <w:szCs w:val="24"/>
          <w:lang w:bidi="ar-IQ"/>
        </w:rPr>
        <w:t>”</w:t>
      </w:r>
      <w:r w:rsidR="00CC55DB" w:rsidRPr="00541335">
        <w:rPr>
          <w:rFonts w:ascii="Unikurd Web" w:hAnsi="Unikurd Web" w:cs="Unikurd Web"/>
          <w:color w:val="000000" w:themeColor="text1"/>
          <w:sz w:val="24"/>
          <w:szCs w:val="24"/>
          <w:lang w:bidi="ar-IQ"/>
        </w:rPr>
        <w:t xml:space="preserve"> Baram inquired.</w:t>
      </w:r>
    </w:p>
    <w:p w14:paraId="247057F0" w14:textId="6DEB131C" w:rsidR="00CC55DB" w:rsidRPr="00541335" w:rsidRDefault="00CC55DB" w:rsidP="00CC55DB">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answered, </w:t>
      </w:r>
      <w:r w:rsidR="007D05F0"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 xml:space="preserve">We will transition from being sheep to becoming </w:t>
      </w:r>
      <w:r w:rsidR="00E61460" w:rsidRPr="00541335">
        <w:rPr>
          <w:rFonts w:ascii="Unikurd Web" w:hAnsi="Unikurd Web" w:cs="Unikurd Web"/>
          <w:color w:val="000000" w:themeColor="text1"/>
          <w:sz w:val="24"/>
          <w:szCs w:val="24"/>
          <w:lang w:bidi="ar-IQ"/>
        </w:rPr>
        <w:t xml:space="preserve">our own </w:t>
      </w:r>
      <w:r w:rsidRPr="00541335">
        <w:rPr>
          <w:rFonts w:ascii="Unikurd Web" w:hAnsi="Unikurd Web" w:cs="Unikurd Web"/>
          <w:color w:val="000000" w:themeColor="text1"/>
          <w:sz w:val="24"/>
          <w:szCs w:val="24"/>
          <w:lang w:bidi="ar-IQ"/>
        </w:rPr>
        <w:t>shepherds.</w:t>
      </w:r>
      <w:r w:rsidR="007D05F0" w:rsidRPr="00541335">
        <w:rPr>
          <w:rFonts w:ascii="Unikurd Web" w:hAnsi="Unikurd Web" w:cs="Unikurd Web"/>
          <w:color w:val="000000" w:themeColor="text1"/>
          <w:sz w:val="24"/>
          <w:szCs w:val="24"/>
          <w:lang w:bidi="ar-IQ"/>
        </w:rPr>
        <w:t>”</w:t>
      </w:r>
    </w:p>
    <w:p w14:paraId="2FC676A7" w14:textId="28647669" w:rsidR="00CC55DB" w:rsidRPr="00541335" w:rsidRDefault="00AE7202" w:rsidP="00CC55DB">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CC55DB" w:rsidRPr="00541335">
        <w:rPr>
          <w:rFonts w:ascii="Unikurd Web" w:hAnsi="Unikurd Web" w:cs="Unikurd Web"/>
          <w:color w:val="000000" w:themeColor="text1"/>
          <w:sz w:val="24"/>
          <w:szCs w:val="24"/>
          <w:lang w:bidi="ar-IQ"/>
        </w:rPr>
        <w:t>Then what will happen?</w:t>
      </w:r>
      <w:r w:rsidRPr="00541335">
        <w:rPr>
          <w:rFonts w:ascii="Unikurd Web" w:hAnsi="Unikurd Web" w:cs="Unikurd Web"/>
          <w:color w:val="000000" w:themeColor="text1"/>
          <w:sz w:val="24"/>
          <w:szCs w:val="24"/>
          <w:lang w:bidi="ar-IQ"/>
        </w:rPr>
        <w:t>”</w:t>
      </w:r>
      <w:r w:rsidR="00CC55DB" w:rsidRPr="00541335">
        <w:rPr>
          <w:rFonts w:ascii="Unikurd Web" w:hAnsi="Unikurd Web" w:cs="Unikurd Web"/>
          <w:color w:val="000000" w:themeColor="text1"/>
          <w:sz w:val="24"/>
          <w:szCs w:val="24"/>
          <w:lang w:bidi="ar-IQ"/>
        </w:rPr>
        <w:t xml:space="preserve"> Baram asked.</w:t>
      </w:r>
    </w:p>
    <w:p w14:paraId="24D7A3A8" w14:textId="785465C7" w:rsidR="00CC55DB" w:rsidRPr="00541335" w:rsidRDefault="00CC55DB" w:rsidP="00CC55DB">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clarified, </w:t>
      </w:r>
      <w:r w:rsidR="00AE7202"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Our shepherds will have no jobs.</w:t>
      </w:r>
      <w:r w:rsidR="00AE7202" w:rsidRPr="00541335">
        <w:rPr>
          <w:rFonts w:ascii="Unikurd Web" w:hAnsi="Unikurd Web" w:cs="Unikurd Web"/>
          <w:color w:val="000000" w:themeColor="text1"/>
          <w:sz w:val="24"/>
          <w:szCs w:val="24"/>
          <w:lang w:bidi="ar-IQ"/>
        </w:rPr>
        <w:t>”</w:t>
      </w:r>
    </w:p>
    <w:p w14:paraId="57974791" w14:textId="42FDB9A4" w:rsidR="00CC55DB" w:rsidRPr="00541335" w:rsidRDefault="00AE7202" w:rsidP="00CC55DB">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CC55DB" w:rsidRPr="00541335">
        <w:rPr>
          <w:rFonts w:ascii="Unikurd Web" w:hAnsi="Unikurd Web" w:cs="Unikurd Web"/>
          <w:color w:val="000000" w:themeColor="text1"/>
          <w:sz w:val="24"/>
          <w:szCs w:val="24"/>
          <w:lang w:bidi="ar-IQ"/>
        </w:rPr>
        <w:t>Why? What have innocent shepherds done?</w:t>
      </w:r>
      <w:r w:rsidRPr="00541335">
        <w:rPr>
          <w:rFonts w:ascii="Unikurd Web" w:hAnsi="Unikurd Web" w:cs="Unikurd Web"/>
          <w:color w:val="000000" w:themeColor="text1"/>
          <w:sz w:val="24"/>
          <w:szCs w:val="24"/>
          <w:lang w:bidi="ar-IQ"/>
        </w:rPr>
        <w:t>”</w:t>
      </w:r>
      <w:r w:rsidR="00CC55DB" w:rsidRPr="00541335">
        <w:rPr>
          <w:rFonts w:ascii="Unikurd Web" w:hAnsi="Unikurd Web" w:cs="Unikurd Web"/>
          <w:color w:val="000000" w:themeColor="text1"/>
          <w:sz w:val="24"/>
          <w:szCs w:val="24"/>
          <w:lang w:bidi="ar-IQ"/>
        </w:rPr>
        <w:t xml:space="preserve"> Baram asked.</w:t>
      </w:r>
    </w:p>
    <w:p w14:paraId="079D93D6" w14:textId="294247A2" w:rsidR="00CC55DB" w:rsidRPr="00541335" w:rsidRDefault="00CC55DB" w:rsidP="00CC55DB">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smiled and responded, </w:t>
      </w:r>
      <w:r w:rsidR="00AE7202"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I don't mean the shepherds of cows, bulls, camels, sheep, goats, and so on.</w:t>
      </w:r>
      <w:r w:rsidR="00AE7202" w:rsidRPr="00541335">
        <w:rPr>
          <w:rFonts w:ascii="Unikurd Web" w:hAnsi="Unikurd Web" w:cs="Unikurd Web"/>
          <w:color w:val="000000" w:themeColor="text1"/>
          <w:sz w:val="24"/>
          <w:szCs w:val="24"/>
          <w:lang w:bidi="ar-IQ"/>
        </w:rPr>
        <w:t>”</w:t>
      </w:r>
    </w:p>
    <w:p w14:paraId="1B0486F8" w14:textId="73260DD9" w:rsidR="00CC55DB" w:rsidRPr="00541335" w:rsidRDefault="00AE7202" w:rsidP="00CC55DB">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CC55DB" w:rsidRPr="00541335">
        <w:rPr>
          <w:rFonts w:ascii="Unikurd Web" w:hAnsi="Unikurd Web" w:cs="Unikurd Web"/>
          <w:color w:val="000000" w:themeColor="text1"/>
          <w:sz w:val="24"/>
          <w:szCs w:val="24"/>
          <w:lang w:bidi="ar-IQ"/>
        </w:rPr>
        <w:t>So, which shepherds?</w:t>
      </w:r>
      <w:r w:rsidRPr="00541335">
        <w:rPr>
          <w:rFonts w:ascii="Unikurd Web" w:hAnsi="Unikurd Web" w:cs="Unikurd Web"/>
          <w:color w:val="000000" w:themeColor="text1"/>
          <w:sz w:val="24"/>
          <w:szCs w:val="24"/>
          <w:lang w:bidi="ar-IQ"/>
        </w:rPr>
        <w:t xml:space="preserve">” </w:t>
      </w:r>
      <w:r w:rsidR="00CC55DB" w:rsidRPr="00541335">
        <w:rPr>
          <w:rFonts w:ascii="Unikurd Web" w:hAnsi="Unikurd Web" w:cs="Unikurd Web"/>
          <w:color w:val="000000" w:themeColor="text1"/>
          <w:sz w:val="24"/>
          <w:szCs w:val="24"/>
          <w:lang w:bidi="ar-IQ"/>
        </w:rPr>
        <w:t>Baram asked, clearly perplexed.</w:t>
      </w:r>
    </w:p>
    <w:p w14:paraId="3F8F9CC8" w14:textId="10515792" w:rsidR="00CC55DB" w:rsidRPr="00541335" w:rsidRDefault="00CC55DB" w:rsidP="00CC55DB">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replied, </w:t>
      </w:r>
      <w:r w:rsidR="00AE7202"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The shepherds of human beings.</w:t>
      </w:r>
      <w:r w:rsidR="00AE7202" w:rsidRPr="00541335">
        <w:rPr>
          <w:rFonts w:ascii="Unikurd Web" w:hAnsi="Unikurd Web" w:cs="Unikurd Web"/>
          <w:color w:val="000000" w:themeColor="text1"/>
          <w:sz w:val="24"/>
          <w:szCs w:val="24"/>
          <w:lang w:bidi="ar-IQ"/>
        </w:rPr>
        <w:t>”</w:t>
      </w:r>
    </w:p>
    <w:p w14:paraId="61A60CED" w14:textId="77777777" w:rsidR="00CC55DB" w:rsidRPr="00541335" w:rsidRDefault="00CC55DB" w:rsidP="007A68BA">
      <w:pPr>
        <w:spacing w:line="360" w:lineRule="auto"/>
        <w:jc w:val="both"/>
        <w:rPr>
          <w:rFonts w:ascii="Unikurd Web" w:hAnsi="Unikurd Web" w:cs="Unikurd Web"/>
          <w:color w:val="000000" w:themeColor="text1"/>
          <w:sz w:val="24"/>
          <w:szCs w:val="24"/>
          <w:lang w:bidi="ar-IQ"/>
        </w:rPr>
      </w:pPr>
    </w:p>
    <w:p w14:paraId="06655384" w14:textId="77777777" w:rsidR="005C3A19" w:rsidRPr="00541335" w:rsidRDefault="005C3A19" w:rsidP="008C20F7">
      <w:pPr>
        <w:spacing w:line="360" w:lineRule="auto"/>
        <w:jc w:val="both"/>
        <w:rPr>
          <w:rFonts w:ascii="Unikurd Web" w:hAnsi="Unikurd Web" w:cs="Unikurd Web"/>
          <w:color w:val="000000" w:themeColor="text1"/>
          <w:sz w:val="24"/>
          <w:szCs w:val="24"/>
          <w:lang w:bidi="ar-IQ"/>
        </w:rPr>
      </w:pPr>
    </w:p>
    <w:p w14:paraId="0640E752" w14:textId="77777777" w:rsidR="005C3A19" w:rsidRPr="00541335" w:rsidRDefault="005C3A19" w:rsidP="008C20F7">
      <w:pPr>
        <w:spacing w:line="360" w:lineRule="auto"/>
        <w:jc w:val="both"/>
        <w:rPr>
          <w:rFonts w:ascii="Unikurd Web" w:hAnsi="Unikurd Web" w:cs="Unikurd Web"/>
          <w:color w:val="000000" w:themeColor="text1"/>
          <w:sz w:val="24"/>
          <w:szCs w:val="24"/>
          <w:lang w:bidi="ar-IQ"/>
        </w:rPr>
      </w:pPr>
    </w:p>
    <w:p w14:paraId="199E6307" w14:textId="77777777" w:rsidR="000E7C8E" w:rsidRPr="00541335" w:rsidRDefault="000E7C8E" w:rsidP="008C20F7">
      <w:pPr>
        <w:spacing w:line="360" w:lineRule="auto"/>
        <w:jc w:val="both"/>
        <w:rPr>
          <w:rFonts w:ascii="Unikurd Web" w:hAnsi="Unikurd Web" w:cs="Unikurd Web"/>
          <w:color w:val="000000" w:themeColor="text1"/>
          <w:sz w:val="24"/>
          <w:szCs w:val="24"/>
          <w:lang w:bidi="ar-IQ"/>
        </w:rPr>
      </w:pPr>
    </w:p>
    <w:p w14:paraId="635DE838" w14:textId="77777777" w:rsidR="000E7C8E" w:rsidRPr="00541335" w:rsidRDefault="000E7C8E" w:rsidP="008C20F7">
      <w:pPr>
        <w:spacing w:line="360" w:lineRule="auto"/>
        <w:jc w:val="both"/>
        <w:rPr>
          <w:rFonts w:ascii="Unikurd Web" w:hAnsi="Unikurd Web" w:cs="Unikurd Web"/>
          <w:color w:val="000000" w:themeColor="text1"/>
          <w:sz w:val="24"/>
          <w:szCs w:val="24"/>
          <w:lang w:bidi="ar-IQ"/>
        </w:rPr>
      </w:pPr>
    </w:p>
    <w:p w14:paraId="0C91ED43" w14:textId="77777777" w:rsidR="000E7C8E" w:rsidRPr="00541335" w:rsidRDefault="000E7C8E" w:rsidP="008C20F7">
      <w:pPr>
        <w:spacing w:line="360" w:lineRule="auto"/>
        <w:jc w:val="both"/>
        <w:rPr>
          <w:rFonts w:ascii="Unikurd Web" w:hAnsi="Unikurd Web" w:cs="Unikurd Web"/>
          <w:color w:val="000000" w:themeColor="text1"/>
          <w:sz w:val="24"/>
          <w:szCs w:val="24"/>
          <w:lang w:bidi="ar-IQ"/>
        </w:rPr>
      </w:pPr>
    </w:p>
    <w:p w14:paraId="42E300C0" w14:textId="77777777" w:rsidR="000E7C8E" w:rsidRPr="00541335" w:rsidRDefault="000E7C8E" w:rsidP="008C20F7">
      <w:pPr>
        <w:spacing w:line="360" w:lineRule="auto"/>
        <w:jc w:val="both"/>
        <w:rPr>
          <w:rFonts w:ascii="Unikurd Web" w:hAnsi="Unikurd Web" w:cs="Unikurd Web"/>
          <w:color w:val="000000" w:themeColor="text1"/>
          <w:sz w:val="24"/>
          <w:szCs w:val="24"/>
          <w:lang w:bidi="ar-IQ"/>
        </w:rPr>
      </w:pPr>
    </w:p>
    <w:p w14:paraId="4062492F" w14:textId="77777777" w:rsidR="000E7C8E" w:rsidRPr="00541335" w:rsidRDefault="000E7C8E" w:rsidP="008C20F7">
      <w:pPr>
        <w:spacing w:line="360" w:lineRule="auto"/>
        <w:jc w:val="both"/>
        <w:rPr>
          <w:rFonts w:ascii="Unikurd Web" w:hAnsi="Unikurd Web" w:cs="Unikurd Web"/>
          <w:color w:val="000000" w:themeColor="text1"/>
          <w:sz w:val="24"/>
          <w:szCs w:val="24"/>
          <w:lang w:bidi="ar-IQ"/>
        </w:rPr>
      </w:pPr>
    </w:p>
    <w:p w14:paraId="7B23B2BA" w14:textId="77777777" w:rsidR="000E7C8E" w:rsidRPr="00541335" w:rsidRDefault="000E7C8E" w:rsidP="008C20F7">
      <w:pPr>
        <w:spacing w:line="360" w:lineRule="auto"/>
        <w:jc w:val="both"/>
        <w:rPr>
          <w:rFonts w:ascii="Unikurd Web" w:hAnsi="Unikurd Web" w:cs="Unikurd Web"/>
          <w:color w:val="000000" w:themeColor="text1"/>
          <w:sz w:val="24"/>
          <w:szCs w:val="24"/>
          <w:lang w:bidi="ar-IQ"/>
        </w:rPr>
      </w:pPr>
    </w:p>
    <w:p w14:paraId="5F2CDE18" w14:textId="77777777" w:rsidR="000E7C8E" w:rsidRPr="00541335" w:rsidRDefault="000E7C8E" w:rsidP="008C20F7">
      <w:pPr>
        <w:spacing w:line="360" w:lineRule="auto"/>
        <w:jc w:val="both"/>
        <w:rPr>
          <w:rFonts w:ascii="Unikurd Web" w:hAnsi="Unikurd Web" w:cs="Unikurd Web"/>
          <w:color w:val="000000" w:themeColor="text1"/>
          <w:sz w:val="24"/>
          <w:szCs w:val="24"/>
          <w:lang w:bidi="ar-IQ"/>
        </w:rPr>
      </w:pPr>
    </w:p>
    <w:p w14:paraId="5CD49B5F" w14:textId="77777777" w:rsidR="000E7C8E" w:rsidRPr="00541335" w:rsidRDefault="000E7C8E" w:rsidP="008C20F7">
      <w:pPr>
        <w:spacing w:line="360" w:lineRule="auto"/>
        <w:jc w:val="both"/>
        <w:rPr>
          <w:rFonts w:ascii="Unikurd Web" w:hAnsi="Unikurd Web" w:cs="Unikurd Web"/>
          <w:color w:val="000000" w:themeColor="text1"/>
          <w:sz w:val="24"/>
          <w:szCs w:val="24"/>
          <w:lang w:bidi="ar-IQ"/>
        </w:rPr>
      </w:pPr>
    </w:p>
    <w:p w14:paraId="0E152142" w14:textId="77777777" w:rsidR="000E7C8E" w:rsidRDefault="000E7C8E" w:rsidP="008C20F7">
      <w:pPr>
        <w:spacing w:line="360" w:lineRule="auto"/>
        <w:jc w:val="both"/>
        <w:rPr>
          <w:rFonts w:ascii="Unikurd Web" w:hAnsi="Unikurd Web" w:cs="Unikurd Web"/>
          <w:color w:val="000000" w:themeColor="text1"/>
          <w:sz w:val="24"/>
          <w:szCs w:val="24"/>
          <w:lang w:bidi="ar-IQ"/>
        </w:rPr>
      </w:pPr>
    </w:p>
    <w:p w14:paraId="7BBB58A7" w14:textId="77777777" w:rsidR="006B6B84" w:rsidRDefault="006B6B84" w:rsidP="008C20F7">
      <w:pPr>
        <w:spacing w:line="360" w:lineRule="auto"/>
        <w:jc w:val="both"/>
        <w:rPr>
          <w:rFonts w:ascii="Unikurd Web" w:hAnsi="Unikurd Web" w:cs="Unikurd Web"/>
          <w:color w:val="000000" w:themeColor="text1"/>
          <w:sz w:val="24"/>
          <w:szCs w:val="24"/>
          <w:lang w:bidi="ar-IQ"/>
        </w:rPr>
      </w:pPr>
    </w:p>
    <w:p w14:paraId="6B56C120" w14:textId="77777777" w:rsidR="002371DB" w:rsidRPr="00541335" w:rsidRDefault="002371DB" w:rsidP="008C20F7">
      <w:pPr>
        <w:spacing w:line="360" w:lineRule="auto"/>
        <w:jc w:val="both"/>
        <w:rPr>
          <w:rFonts w:ascii="Unikurd Web" w:hAnsi="Unikurd Web" w:cs="Unikurd Web"/>
          <w:color w:val="000000" w:themeColor="text1"/>
          <w:sz w:val="24"/>
          <w:szCs w:val="24"/>
          <w:lang w:bidi="ar-IQ"/>
        </w:rPr>
      </w:pPr>
    </w:p>
    <w:p w14:paraId="14718F27" w14:textId="77777777" w:rsidR="000E7C8E" w:rsidRPr="00541335" w:rsidRDefault="000E7C8E" w:rsidP="008C20F7">
      <w:pPr>
        <w:spacing w:line="360" w:lineRule="auto"/>
        <w:jc w:val="both"/>
        <w:rPr>
          <w:rFonts w:ascii="Unikurd Web" w:hAnsi="Unikurd Web" w:cs="Unikurd Web"/>
          <w:color w:val="000000" w:themeColor="text1"/>
          <w:sz w:val="24"/>
          <w:szCs w:val="24"/>
          <w:lang w:bidi="ar-IQ"/>
        </w:rPr>
      </w:pPr>
    </w:p>
    <w:p w14:paraId="37852109" w14:textId="59813975" w:rsidR="003C1FB5" w:rsidRPr="00530F53" w:rsidRDefault="003C1FB5" w:rsidP="003C1FB5">
      <w:pPr>
        <w:spacing w:line="360" w:lineRule="auto"/>
        <w:jc w:val="center"/>
        <w:rPr>
          <w:rFonts w:ascii="Unikurd Web" w:hAnsi="Unikurd Web" w:cs="Unikurd Web"/>
          <w:b/>
          <w:bCs/>
          <w:color w:val="000000" w:themeColor="text1"/>
          <w:sz w:val="24"/>
          <w:szCs w:val="24"/>
          <w:lang w:bidi="ar-IQ"/>
        </w:rPr>
      </w:pPr>
      <w:r w:rsidRPr="00530F53">
        <w:rPr>
          <w:rFonts w:ascii="Unikurd Web" w:hAnsi="Unikurd Web" w:cs="Unikurd Web"/>
          <w:b/>
          <w:bCs/>
          <w:color w:val="000000" w:themeColor="text1"/>
          <w:sz w:val="24"/>
          <w:szCs w:val="24"/>
          <w:lang w:bidi="ar-IQ"/>
        </w:rPr>
        <w:t>(</w:t>
      </w:r>
      <w:r w:rsidR="004D7A20" w:rsidRPr="00530F53">
        <w:rPr>
          <w:rFonts w:ascii="Unikurd Web" w:hAnsi="Unikurd Web" w:cs="Unikurd Web"/>
          <w:b/>
          <w:bCs/>
          <w:sz w:val="24"/>
          <w:szCs w:val="24"/>
        </w:rPr>
        <w:t>Chapter</w:t>
      </w:r>
      <w:r w:rsidR="004D7A20" w:rsidRPr="00530F53">
        <w:rPr>
          <w:rFonts w:ascii="Unikurd Web" w:eastAsia="Times New Roman" w:hAnsi="Unikurd Web" w:cs="Unikurd Web"/>
          <w:b/>
          <w:bCs/>
          <w:color w:val="000000" w:themeColor="text1"/>
          <w:sz w:val="24"/>
          <w:szCs w:val="24"/>
          <w:lang w:val="en-US" w:bidi="ar-KW"/>
        </w:rPr>
        <w:t xml:space="preserve"> -</w:t>
      </w:r>
      <w:r w:rsidRPr="00530F53">
        <w:rPr>
          <w:rFonts w:ascii="Unikurd Web" w:hAnsi="Unikurd Web" w:cs="Unikurd Web"/>
          <w:b/>
          <w:bCs/>
          <w:color w:val="000000" w:themeColor="text1"/>
          <w:sz w:val="24"/>
          <w:szCs w:val="24"/>
          <w:lang w:bidi="ar-IQ"/>
        </w:rPr>
        <w:t>23)</w:t>
      </w:r>
    </w:p>
    <w:p w14:paraId="257F8228" w14:textId="6B245817" w:rsidR="001E3C9B" w:rsidRPr="00541335" w:rsidRDefault="001E3C9B" w:rsidP="001E3C9B">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Omar approached Mam Wali and said, </w:t>
      </w:r>
      <w:r w:rsidR="005E46D1"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I wish the Jewish were our shepherds.</w:t>
      </w:r>
      <w:r w:rsidR="005E46D1" w:rsidRPr="00541335">
        <w:rPr>
          <w:rFonts w:ascii="Unikurd Web" w:hAnsi="Unikurd Web" w:cs="Unikurd Web"/>
          <w:color w:val="000000" w:themeColor="text1"/>
          <w:sz w:val="24"/>
          <w:szCs w:val="24"/>
          <w:lang w:bidi="ar-IQ"/>
        </w:rPr>
        <w:t>”</w:t>
      </w:r>
    </w:p>
    <w:p w14:paraId="27B10748" w14:textId="48CD5419" w:rsidR="001E3C9B" w:rsidRPr="00541335" w:rsidRDefault="005E46D1" w:rsidP="001E3C9B">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1E3C9B" w:rsidRPr="00541335">
        <w:rPr>
          <w:rFonts w:ascii="Unikurd Web" w:hAnsi="Unikurd Web" w:cs="Unikurd Web"/>
          <w:color w:val="000000" w:themeColor="text1"/>
          <w:sz w:val="24"/>
          <w:szCs w:val="24"/>
          <w:lang w:bidi="ar-IQ"/>
        </w:rPr>
        <w:t>Why?</w:t>
      </w:r>
      <w:r w:rsidRPr="00541335">
        <w:rPr>
          <w:rFonts w:ascii="Unikurd Web" w:hAnsi="Unikurd Web" w:cs="Unikurd Web"/>
          <w:color w:val="000000" w:themeColor="text1"/>
          <w:sz w:val="24"/>
          <w:szCs w:val="24"/>
          <w:lang w:bidi="ar-IQ"/>
        </w:rPr>
        <w:t>”</w:t>
      </w:r>
      <w:r w:rsidR="001E3C9B" w:rsidRPr="00541335">
        <w:rPr>
          <w:rFonts w:ascii="Unikurd Web" w:hAnsi="Unikurd Web" w:cs="Unikurd Web"/>
          <w:color w:val="000000" w:themeColor="text1"/>
          <w:sz w:val="24"/>
          <w:szCs w:val="24"/>
          <w:lang w:bidi="ar-IQ"/>
        </w:rPr>
        <w:t xml:space="preserve"> Mam Wali asked.</w:t>
      </w:r>
    </w:p>
    <w:p w14:paraId="1A39A019" w14:textId="7980044F" w:rsidR="001E3C9B" w:rsidRPr="00541335" w:rsidRDefault="001E3C9B" w:rsidP="001E3C9B">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Omar explained, “If the Jewish residents had remained in Halabja and hadn't been forced by the Iraqi regime to leave the country for Israel, perhaps today wouldn't be so dark.” </w:t>
      </w:r>
      <w:r w:rsidR="005E46D1" w:rsidRPr="00541335">
        <w:rPr>
          <w:rFonts w:ascii="Unikurd Web" w:hAnsi="Unikurd Web" w:cs="Unikurd Web"/>
          <w:color w:val="000000" w:themeColor="text1"/>
          <w:sz w:val="24"/>
          <w:szCs w:val="24"/>
          <w:lang w:bidi="ar-IQ"/>
        </w:rPr>
        <w:t>After a pause he added</w:t>
      </w:r>
      <w:r w:rsidRPr="00541335">
        <w:rPr>
          <w:rFonts w:ascii="Unikurd Web" w:hAnsi="Unikurd Web" w:cs="Unikurd Web"/>
          <w:color w:val="000000" w:themeColor="text1"/>
          <w:sz w:val="24"/>
          <w:szCs w:val="24"/>
          <w:lang w:bidi="ar-IQ"/>
        </w:rPr>
        <w:t xml:space="preserve">, </w:t>
      </w:r>
      <w:r w:rsidR="005E46D1"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They say that power in America is often influenced by the Jewish community.</w:t>
      </w:r>
      <w:r w:rsidR="005E46D1" w:rsidRPr="00541335">
        <w:rPr>
          <w:rFonts w:ascii="Unikurd Web" w:hAnsi="Unikurd Web" w:cs="Unikurd Web"/>
          <w:color w:val="000000" w:themeColor="text1"/>
          <w:sz w:val="24"/>
          <w:szCs w:val="24"/>
          <w:lang w:bidi="ar-IQ"/>
        </w:rPr>
        <w:t>”</w:t>
      </w:r>
    </w:p>
    <w:p w14:paraId="0997E4A6" w14:textId="50A28845" w:rsidR="001E3C9B" w:rsidRPr="00541335" w:rsidRDefault="001E3C9B" w:rsidP="001E3C9B">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responded, </w:t>
      </w:r>
      <w:r w:rsidR="005E46D1"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America prioritizes its commercial interests and international relationships over our concerns. They assess situations based on their interests, not on human rights. Tell me, aside from pursuing their own interests, when and where have they truly helped oppressed, people like us?</w:t>
      </w:r>
      <w:r w:rsidR="005E46D1" w:rsidRPr="00541335">
        <w:rPr>
          <w:rFonts w:ascii="Unikurd Web" w:hAnsi="Unikurd Web" w:cs="Unikurd Web"/>
          <w:color w:val="000000" w:themeColor="text1"/>
          <w:sz w:val="24"/>
          <w:szCs w:val="24"/>
          <w:lang w:bidi="ar-IQ"/>
        </w:rPr>
        <w:t>”</w:t>
      </w:r>
    </w:p>
    <w:p w14:paraId="232B7173" w14:textId="77777777" w:rsidR="001E3C9B" w:rsidRPr="00541335" w:rsidRDefault="001E3C9B" w:rsidP="001E3C9B">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Omar suggested, “Wouldn't it be more beneficial if the Kurds could somehow influence them?”</w:t>
      </w:r>
    </w:p>
    <w:p w14:paraId="54AC04A5" w14:textId="77777777" w:rsidR="001E3C9B" w:rsidRPr="00541335" w:rsidRDefault="001E3C9B" w:rsidP="001E3C9B">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“To what end?” Mam Wali asked.</w:t>
      </w:r>
    </w:p>
    <w:p w14:paraId="270A7C1C" w14:textId="663B0CCC" w:rsidR="001E3C9B" w:rsidRPr="00541335" w:rsidRDefault="001E3C9B" w:rsidP="001E3C9B">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Omar replied, “To influence America in ways that benefit our cause.”</w:t>
      </w:r>
    </w:p>
    <w:p w14:paraId="05F85314" w14:textId="77777777" w:rsidR="001E3C9B" w:rsidRPr="00541335" w:rsidRDefault="001E3C9B" w:rsidP="001E3C9B">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“What can the Kurds do?” Mam Wali asked.</w:t>
      </w:r>
    </w:p>
    <w:p w14:paraId="2297CB6F" w14:textId="7107767A" w:rsidR="001E3C9B" w:rsidRPr="00541335" w:rsidRDefault="001E3C9B" w:rsidP="001E3C9B">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Omar responded, “What do you mean? Blow up those petroleum pipelines that pass-through Turkey.”</w:t>
      </w:r>
    </w:p>
    <w:p w14:paraId="34641866" w14:textId="77777777" w:rsidR="001E3C9B" w:rsidRPr="00541335" w:rsidRDefault="001E3C9B" w:rsidP="001E3C9B">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“Who would do it?” Mam Wali whispered.</w:t>
      </w:r>
    </w:p>
    <w:p w14:paraId="7F08C7EF" w14:textId="77777777" w:rsidR="001E3C9B" w:rsidRPr="00541335" w:rsidRDefault="001E3C9B" w:rsidP="001E3C9B">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Omar replied, “Who else but the Peshmerga?”</w:t>
      </w:r>
    </w:p>
    <w:p w14:paraId="0EEB1596" w14:textId="77777777" w:rsidR="001E3C9B" w:rsidRPr="00541335" w:rsidRDefault="001E3C9B" w:rsidP="001E3C9B">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“There would be no benefit for the Kurds in such an act. Blowing up those pipelines would be like poking a hole in the pockets of America and European countries. Anyone attempting such an action would face severe consequences,” Mam Wali explained.</w:t>
      </w:r>
    </w:p>
    <w:p w14:paraId="6BA7D569" w14:textId="77777777" w:rsidR="001E3C9B" w:rsidRPr="00541335" w:rsidRDefault="001E3C9B" w:rsidP="001E3C9B">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Omar asked, “What would they do to him?”</w:t>
      </w:r>
    </w:p>
    <w:p w14:paraId="20B306A5" w14:textId="7B911C7B" w:rsidR="001E3C9B" w:rsidRPr="00541335" w:rsidRDefault="001E3C9B" w:rsidP="001E3C9B">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“He would be </w:t>
      </w:r>
      <w:r w:rsidR="00CA3BFA" w:rsidRPr="00541335">
        <w:rPr>
          <w:rFonts w:ascii="Unikurd Web" w:hAnsi="Unikurd Web" w:cs="Unikurd Web"/>
          <w:color w:val="000000" w:themeColor="text1"/>
          <w:sz w:val="24"/>
          <w:szCs w:val="24"/>
          <w:lang w:bidi="ar-IQ"/>
        </w:rPr>
        <w:t>destroyed</w:t>
      </w:r>
      <w:r w:rsidRPr="00541335">
        <w:rPr>
          <w:rFonts w:ascii="Unikurd Web" w:hAnsi="Unikurd Web" w:cs="Unikurd Web"/>
          <w:color w:val="000000" w:themeColor="text1"/>
          <w:sz w:val="24"/>
          <w:szCs w:val="24"/>
          <w:lang w:bidi="ar-IQ"/>
        </w:rPr>
        <w:t>,” Mam Wali responded. The noise made it difficult for them to hear each other, so he motioned for Baram and Omar to move to a corner of the cellar. There, he told Omar, “America, Europe, and other superpowers are well-informed about the situation we're in now.”</w:t>
      </w:r>
    </w:p>
    <w:p w14:paraId="0F12B831" w14:textId="77777777" w:rsidR="001E3C9B" w:rsidRPr="00541335" w:rsidRDefault="001E3C9B" w:rsidP="001E3C9B">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Omar asked, “How do they know?”</w:t>
      </w:r>
    </w:p>
    <w:p w14:paraId="5C30F7E1" w14:textId="760872D4" w:rsidR="001E3C9B" w:rsidRPr="00541335" w:rsidRDefault="005E46D1" w:rsidP="001E3C9B">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1E3C9B" w:rsidRPr="00541335">
        <w:rPr>
          <w:rFonts w:ascii="Unikurd Web" w:hAnsi="Unikurd Web" w:cs="Unikurd Web"/>
          <w:color w:val="000000" w:themeColor="text1"/>
          <w:sz w:val="24"/>
          <w:szCs w:val="24"/>
          <w:lang w:bidi="ar-IQ"/>
        </w:rPr>
        <w:t>In the 1970s, America was considered our friend. Wasn't it the country that supported us back then? They have known about us for quite some time,</w:t>
      </w:r>
      <w:r w:rsidRPr="00541335">
        <w:rPr>
          <w:rFonts w:ascii="Unikurd Web" w:hAnsi="Unikurd Web" w:cs="Unikurd Web"/>
          <w:color w:val="000000" w:themeColor="text1"/>
          <w:sz w:val="24"/>
          <w:szCs w:val="24"/>
          <w:lang w:bidi="ar-IQ"/>
        </w:rPr>
        <w:t>”</w:t>
      </w:r>
      <w:r w:rsidR="001E3C9B" w:rsidRPr="00541335">
        <w:rPr>
          <w:rFonts w:ascii="Unikurd Web" w:hAnsi="Unikurd Web" w:cs="Unikurd Web"/>
          <w:color w:val="000000" w:themeColor="text1"/>
          <w:sz w:val="24"/>
          <w:szCs w:val="24"/>
          <w:lang w:bidi="ar-IQ"/>
        </w:rPr>
        <w:t xml:space="preserve"> Mam Wali explained.</w:t>
      </w:r>
    </w:p>
    <w:p w14:paraId="5DA268E6" w14:textId="77777777" w:rsidR="001E3C9B" w:rsidRPr="00541335" w:rsidRDefault="001E3C9B" w:rsidP="001E3C9B">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Omar inquired, “Then why won't they help us again?”</w:t>
      </w:r>
    </w:p>
    <w:p w14:paraId="3A9F2A8E" w14:textId="77777777" w:rsidR="001E3C9B" w:rsidRPr="00541335" w:rsidRDefault="001E3C9B" w:rsidP="001E3C9B">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“You know why,” Mam Wali responded.</w:t>
      </w:r>
    </w:p>
    <w:p w14:paraId="07304BC0" w14:textId="77777777" w:rsidR="001E3C9B" w:rsidRPr="00541335" w:rsidRDefault="001E3C9B" w:rsidP="001E3C9B">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Omar asked, “Why?”</w:t>
      </w:r>
    </w:p>
    <w:p w14:paraId="62D6C722" w14:textId="77777777" w:rsidR="001E3C9B" w:rsidRPr="00541335" w:rsidRDefault="001E3C9B" w:rsidP="001E3C9B">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“Essentially, their support was not because we were oppressed,” Mam Wali clarified.</w:t>
      </w:r>
    </w:p>
    <w:p w14:paraId="64A26101" w14:textId="77777777" w:rsidR="001E3C9B" w:rsidRPr="00541335" w:rsidRDefault="001E3C9B" w:rsidP="001E3C9B">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Omar asked, “So, what was it for?”</w:t>
      </w:r>
    </w:p>
    <w:p w14:paraId="240D6B69" w14:textId="6CFE8240" w:rsidR="001E3C9B" w:rsidRPr="00541335" w:rsidRDefault="001E3C9B" w:rsidP="00CC572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“Because we were naive, they could use us for their own purposes,” Mam Wali explained.</w:t>
      </w:r>
    </w:p>
    <w:p w14:paraId="4FE32F40" w14:textId="77777777" w:rsidR="00CC5729" w:rsidRPr="00541335" w:rsidRDefault="00CC5729" w:rsidP="00CC572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Omar asked, “Why?”</w:t>
      </w:r>
    </w:p>
    <w:p w14:paraId="5998807E" w14:textId="13740AEC" w:rsidR="00CC5729" w:rsidRPr="00541335" w:rsidRDefault="00CC5729" w:rsidP="00CC572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“To further their own plans and financial interests; it's not just America, all superpowers act similarly. They are well</w:t>
      </w:r>
      <w:r w:rsidR="005E46D1"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aware of all the events, our vulnerability, and the ruthless Iraqi government,” Mam Wali responded.</w:t>
      </w:r>
    </w:p>
    <w:p w14:paraId="4A863E3C" w14:textId="77777777" w:rsidR="00CC5729" w:rsidRPr="00541335" w:rsidRDefault="00CC5729" w:rsidP="00CC572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Omar asked, “How?”</w:t>
      </w:r>
    </w:p>
    <w:p w14:paraId="1B0E632F" w14:textId="77777777" w:rsidR="00CC5729" w:rsidRPr="00541335" w:rsidRDefault="00CC5729" w:rsidP="00CC572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“Through their network of spies,” Mam Wali replied.</w:t>
      </w:r>
    </w:p>
    <w:p w14:paraId="11FFBE52" w14:textId="77777777" w:rsidR="00CC5729" w:rsidRPr="00541335" w:rsidRDefault="00CC5729" w:rsidP="00CC572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Omar asked, “What caused them to abandon us and not support us now?”</w:t>
      </w:r>
    </w:p>
    <w:p w14:paraId="1B3504C4" w14:textId="77777777" w:rsidR="00CC5729" w:rsidRPr="00541335" w:rsidRDefault="00CC5729" w:rsidP="00CC572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“They are supporting Iraq at the moment,” Mam Wali replied.</w:t>
      </w:r>
    </w:p>
    <w:p w14:paraId="5C0496C9" w14:textId="77777777" w:rsidR="00CC5729" w:rsidRPr="00541335" w:rsidRDefault="00CC5729" w:rsidP="00CC572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Omar asked, “Why?”</w:t>
      </w:r>
    </w:p>
    <w:p w14:paraId="37199714" w14:textId="77777777" w:rsidR="00CC5729" w:rsidRPr="00541335" w:rsidRDefault="00CC5729" w:rsidP="00CC572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“Because Iraq is currently opposing Iran,” Mam Wali explained.</w:t>
      </w:r>
    </w:p>
    <w:p w14:paraId="6BC5AFFB" w14:textId="77777777" w:rsidR="00CC5729" w:rsidRPr="00541335" w:rsidRDefault="00CC5729" w:rsidP="00CC572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Omar asked, “Why?”</w:t>
      </w:r>
    </w:p>
    <w:p w14:paraId="19FD2899" w14:textId="678C998B" w:rsidR="00CC5729" w:rsidRPr="00541335" w:rsidRDefault="00CC5729" w:rsidP="00CC572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“Because Iran</w:t>
      </w:r>
      <w:r w:rsidR="001B7C88" w:rsidRPr="00541335">
        <w:rPr>
          <w:rFonts w:ascii="Unikurd Web" w:hAnsi="Unikurd Web" w:cs="Unikurd Web"/>
          <w:color w:val="000000" w:themeColor="text1"/>
          <w:sz w:val="24"/>
          <w:szCs w:val="24"/>
          <w:lang w:bidi="ar-IQ"/>
        </w:rPr>
        <w:t>ian government</w:t>
      </w:r>
      <w:r w:rsidRPr="00541335">
        <w:rPr>
          <w:rFonts w:ascii="Unikurd Web" w:hAnsi="Unikurd Web" w:cs="Unikurd Web"/>
          <w:color w:val="000000" w:themeColor="text1"/>
          <w:sz w:val="24"/>
          <w:szCs w:val="24"/>
          <w:lang w:bidi="ar-IQ"/>
        </w:rPr>
        <w:t xml:space="preserve"> has become a threat to the Gulf countries,” Mam Wali elaborated.</w:t>
      </w:r>
    </w:p>
    <w:p w14:paraId="200B252A" w14:textId="77777777" w:rsidR="00CC5729" w:rsidRPr="00541335" w:rsidRDefault="00CC5729" w:rsidP="00CC572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Omar asked, “Why?”</w:t>
      </w:r>
    </w:p>
    <w:p w14:paraId="669D7CD8" w14:textId="77777777" w:rsidR="00CC5729" w:rsidRPr="00541335" w:rsidRDefault="00CC5729" w:rsidP="00CC572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“Because those countries are friends of America and Europe,” Mam Wali explained.</w:t>
      </w:r>
    </w:p>
    <w:p w14:paraId="42CB5A56" w14:textId="77777777" w:rsidR="00CC5729" w:rsidRPr="00541335" w:rsidRDefault="00CC5729" w:rsidP="00CC572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Omar asked, “What kind of friends?”</w:t>
      </w:r>
    </w:p>
    <w:p w14:paraId="0E55765A" w14:textId="77777777" w:rsidR="00CC5729" w:rsidRPr="00541335" w:rsidRDefault="00CC5729" w:rsidP="00CC572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“Friends of their own pockets,” Mam Wali replied with a wry smile.</w:t>
      </w:r>
    </w:p>
    <w:p w14:paraId="7FAA1DC1" w14:textId="77777777" w:rsidR="00CC5729" w:rsidRPr="00541335" w:rsidRDefault="00CC5729" w:rsidP="00CC572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Omar asked, “Why are they like that?”</w:t>
      </w:r>
    </w:p>
    <w:p w14:paraId="3C4464C2" w14:textId="77777777" w:rsidR="00CC5729" w:rsidRPr="00541335" w:rsidRDefault="00CC5729" w:rsidP="00CC572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“It's not just them; as I mentioned before, all superpowers are alike, including communist Russia, which won't distance itself from Saddam Hussein despite the sacrifice and destruction of our people, at least not for the sake of our proletariat,” Mam Wali explained.</w:t>
      </w:r>
    </w:p>
    <w:p w14:paraId="26DA32D5" w14:textId="77777777" w:rsidR="00CC5729" w:rsidRPr="00541335" w:rsidRDefault="00CC5729" w:rsidP="00CC572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Omar asked, “Why?”</w:t>
      </w:r>
    </w:p>
    <w:p w14:paraId="1BDCCC61" w14:textId="77777777" w:rsidR="00CC5729" w:rsidRPr="00541335" w:rsidRDefault="00CC5729" w:rsidP="00CC572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“Why indeed! Their system is driven by financial interests and money,” Mam Wali replied.</w:t>
      </w:r>
    </w:p>
    <w:p w14:paraId="00996528" w14:textId="77777777" w:rsidR="00CC5729" w:rsidRPr="00541335" w:rsidRDefault="00CC5729" w:rsidP="00CC572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Omar asked, “What should we expect from them then?”</w:t>
      </w:r>
    </w:p>
    <w:p w14:paraId="5588FD8D" w14:textId="18A05E90" w:rsidR="00CC5729" w:rsidRPr="00541335" w:rsidRDefault="00CC5729" w:rsidP="00CC572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“Whatever expectations you may have, never expect them to be a shield for you,” Mam Wali advised.</w:t>
      </w:r>
    </w:p>
    <w:p w14:paraId="0373E138" w14:textId="77777777" w:rsidR="00CC5729" w:rsidRPr="00541335" w:rsidRDefault="00CC5729" w:rsidP="00CC572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Omar asked, “Like what?”</w:t>
      </w:r>
    </w:p>
    <w:p w14:paraId="0F93D067" w14:textId="77777777" w:rsidR="00CC5729" w:rsidRPr="00541335" w:rsidRDefault="00CC5729" w:rsidP="00CC572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“To deter those aircraft that roam freely above us without fear,” Mam Wali responded.</w:t>
      </w:r>
    </w:p>
    <w:p w14:paraId="34AEB598" w14:textId="77777777" w:rsidR="00CC5729" w:rsidRPr="00541335" w:rsidRDefault="00CC5729" w:rsidP="00CC572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Omar asked, “Why?”</w:t>
      </w:r>
    </w:p>
    <w:p w14:paraId="2D794835" w14:textId="2AEA3314" w:rsidR="00CC5729" w:rsidRPr="00541335" w:rsidRDefault="002A5839" w:rsidP="00CC572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CC5729" w:rsidRPr="00541335">
        <w:rPr>
          <w:rFonts w:ascii="Unikurd Web" w:hAnsi="Unikurd Web" w:cs="Unikurd Web"/>
          <w:color w:val="000000" w:themeColor="text1"/>
          <w:sz w:val="24"/>
          <w:szCs w:val="24"/>
          <w:lang w:bidi="ar-IQ"/>
        </w:rPr>
        <w:t>Why? Because every single one of those aircraft is manufactured by the arms factories of those countries and sold by them. Have you not witnessed, within the last two days, how many children, women, and men in this town have been martyred by them? How many houses and buildings they have destroyed? How many animals they have killed? Imagine, the more aircraft, rockets, tanks, and weapons that bring death and destruction, the more these factories will thrive,</w:t>
      </w:r>
      <w:r w:rsidRPr="00541335">
        <w:rPr>
          <w:rFonts w:ascii="Unikurd Web" w:hAnsi="Unikurd Web" w:cs="Unikurd Web"/>
          <w:color w:val="000000" w:themeColor="text1"/>
          <w:sz w:val="24"/>
          <w:szCs w:val="24"/>
          <w:lang w:bidi="ar-IQ"/>
        </w:rPr>
        <w:t>”</w:t>
      </w:r>
      <w:r w:rsidR="00CC5729" w:rsidRPr="00541335">
        <w:rPr>
          <w:rFonts w:ascii="Unikurd Web" w:hAnsi="Unikurd Web" w:cs="Unikurd Web"/>
          <w:color w:val="000000" w:themeColor="text1"/>
          <w:sz w:val="24"/>
          <w:szCs w:val="24"/>
          <w:lang w:bidi="ar-IQ"/>
        </w:rPr>
        <w:t xml:space="preserve"> Mam Wali explained.</w:t>
      </w:r>
    </w:p>
    <w:p w14:paraId="20D3F7BE" w14:textId="77777777" w:rsidR="00CC5729" w:rsidRPr="00541335" w:rsidRDefault="00CC5729" w:rsidP="00CC572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Omar took a deep breath and asked, “What can we do?”</w:t>
      </w:r>
    </w:p>
    <w:p w14:paraId="7ED3E95E" w14:textId="77777777" w:rsidR="00CC5729" w:rsidRPr="00541335" w:rsidRDefault="00CC5729" w:rsidP="00CC572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“Like what?” Mam Wali asked.</w:t>
      </w:r>
    </w:p>
    <w:p w14:paraId="22ACC7F1" w14:textId="77777777" w:rsidR="00CC5729" w:rsidRPr="00541335" w:rsidRDefault="00CC5729" w:rsidP="00CC572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Omar responded, “Change it.”</w:t>
      </w:r>
    </w:p>
    <w:p w14:paraId="597F27B7" w14:textId="77777777" w:rsidR="00CC5729" w:rsidRPr="00541335" w:rsidRDefault="00CC5729" w:rsidP="00CC572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“Ha, ha, ha, ha,” Mam Wali laughed.</w:t>
      </w:r>
    </w:p>
    <w:p w14:paraId="7E237609" w14:textId="77777777" w:rsidR="00CC5729" w:rsidRPr="00541335" w:rsidRDefault="00CC5729" w:rsidP="00CC572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Omar repeated the question, “What can we do?”</w:t>
      </w:r>
    </w:p>
    <w:p w14:paraId="31744051" w14:textId="13CF0E69" w:rsidR="00CC5729" w:rsidRPr="00541335" w:rsidRDefault="00CC5729" w:rsidP="00CC572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“My son, what do you have that would make the Americans, Europeans, Russians, and their associates speak up for you or fear you? The petroleum is not under your control, you don’t have money or gold in your pockets, and you don't possess the force to bring about change</w:t>
      </w:r>
      <w:r w:rsidR="00EF38FD"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t>
      </w:r>
      <w:r w:rsidR="00EF38FD" w:rsidRPr="00541335">
        <w:rPr>
          <w:rFonts w:ascii="Unikurd Web" w:hAnsi="Unikurd Web" w:cs="Unikurd Web"/>
          <w:color w:val="000000" w:themeColor="text1"/>
          <w:sz w:val="24"/>
          <w:szCs w:val="24"/>
          <w:lang w:bidi="ar-IQ"/>
        </w:rPr>
        <w:t xml:space="preserve"> Mam Wali explained.</w:t>
      </w:r>
    </w:p>
    <w:p w14:paraId="53D41F71" w14:textId="77777777" w:rsidR="00CC5729" w:rsidRPr="00541335" w:rsidRDefault="00CC5729" w:rsidP="00CC572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Omar asked, “So, what do we have?”</w:t>
      </w:r>
    </w:p>
    <w:p w14:paraId="0BC71EDA" w14:textId="77777777" w:rsidR="00CC5729" w:rsidRPr="00541335" w:rsidRDefault="00CC5729" w:rsidP="00CC572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“You have yourselves!” Mam Wali responded.</w:t>
      </w:r>
    </w:p>
    <w:p w14:paraId="70F73AC7" w14:textId="77777777" w:rsidR="00CC5729" w:rsidRPr="00541335" w:rsidRDefault="00CC5729" w:rsidP="00CC572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Omar asked, “What?”</w:t>
      </w:r>
    </w:p>
    <w:p w14:paraId="5796DD3A" w14:textId="0737494C" w:rsidR="00CC5729" w:rsidRPr="00541335" w:rsidRDefault="00CC5729" w:rsidP="00CC572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“You only have the </w:t>
      </w:r>
      <w:r w:rsidR="00990069" w:rsidRPr="00541335">
        <w:rPr>
          <w:rFonts w:ascii="Unikurd Web" w:hAnsi="Unikurd Web" w:cs="Unikurd Web"/>
          <w:color w:val="000000" w:themeColor="text1"/>
          <w:sz w:val="24"/>
          <w:szCs w:val="24"/>
          <w:lang w:bidi="ar-IQ"/>
        </w:rPr>
        <w:t>forces</w:t>
      </w:r>
      <w:r w:rsidRPr="00541335">
        <w:rPr>
          <w:rFonts w:ascii="Unikurd Web" w:hAnsi="Unikurd Web" w:cs="Unikurd Web"/>
          <w:color w:val="000000" w:themeColor="text1"/>
          <w:sz w:val="24"/>
          <w:szCs w:val="24"/>
          <w:lang w:bidi="ar-IQ"/>
        </w:rPr>
        <w:t>,” Mam Wali responded.</w:t>
      </w:r>
    </w:p>
    <w:p w14:paraId="148C3D8A" w14:textId="29AF56D1" w:rsidR="00CC5729" w:rsidRPr="00541335" w:rsidRDefault="00CC5729" w:rsidP="00CC572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Omar asked, “Wh</w:t>
      </w:r>
      <w:r w:rsidR="00990069" w:rsidRPr="00541335">
        <w:rPr>
          <w:rFonts w:ascii="Unikurd Web" w:hAnsi="Unikurd Web" w:cs="Unikurd Web"/>
          <w:color w:val="000000" w:themeColor="text1"/>
          <w:sz w:val="24"/>
          <w:szCs w:val="24"/>
          <w:lang w:bidi="ar-IQ"/>
        </w:rPr>
        <w:t>ich forces</w:t>
      </w:r>
      <w:r w:rsidRPr="00541335">
        <w:rPr>
          <w:rFonts w:ascii="Unikurd Web" w:hAnsi="Unikurd Web" w:cs="Unikurd Web"/>
          <w:color w:val="000000" w:themeColor="text1"/>
          <w:sz w:val="24"/>
          <w:szCs w:val="24"/>
          <w:lang w:bidi="ar-IQ"/>
        </w:rPr>
        <w:t>?”</w:t>
      </w:r>
    </w:p>
    <w:p w14:paraId="407BE47D" w14:textId="3CABF4CE" w:rsidR="00A94941" w:rsidRPr="00541335" w:rsidRDefault="00A94941" w:rsidP="00A9494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“These collaborators,” Mam Wali responded. The other inhabitant of the cellar, drawn by their conversation, approached and </w:t>
      </w:r>
      <w:r w:rsidR="00544930" w:rsidRPr="00541335">
        <w:rPr>
          <w:rFonts w:ascii="Unikurd Web" w:hAnsi="Unikurd Web" w:cs="Unikurd Web"/>
          <w:color w:val="000000" w:themeColor="text1"/>
          <w:sz w:val="24"/>
          <w:szCs w:val="24"/>
          <w:lang w:bidi="ar-IQ"/>
        </w:rPr>
        <w:t>b</w:t>
      </w:r>
      <w:r w:rsidR="00971E91" w:rsidRPr="00541335">
        <w:rPr>
          <w:rFonts w:ascii="Unikurd Web" w:hAnsi="Unikurd Web" w:cs="Unikurd Web"/>
          <w:color w:val="000000" w:themeColor="text1"/>
          <w:sz w:val="24"/>
          <w:szCs w:val="24"/>
          <w:lang w:bidi="ar-IQ"/>
        </w:rPr>
        <w:t>eg</w:t>
      </w:r>
      <w:r w:rsidRPr="00541335">
        <w:rPr>
          <w:rFonts w:ascii="Unikurd Web" w:hAnsi="Unikurd Web" w:cs="Unikurd Web"/>
          <w:color w:val="000000" w:themeColor="text1"/>
          <w:sz w:val="24"/>
          <w:szCs w:val="24"/>
          <w:lang w:bidi="ar-IQ"/>
        </w:rPr>
        <w:t>an listening attentively. Suddenly, the creaking of the cellar’s door grabbed their attention. A girl and a boy, their clothes covered with dust, entered, exchanged greetings, found a spot, and took a seat. Mam Wali glanced at them and resumed speaking, “Following foreign armies will always lead to perilous consequences. It creates the quagmire in which we find ourselves now, resulting in death, injury, destruction, and a mass exodus of our people from their homes.</w:t>
      </w:r>
      <w:r w:rsidR="002E2B72"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 xml:space="preserve"> He paused for a moment.</w:t>
      </w:r>
    </w:p>
    <w:p w14:paraId="6BF97469" w14:textId="16C1CA14" w:rsidR="00A94941" w:rsidRPr="00541335" w:rsidRDefault="00A94941" w:rsidP="00A9494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The boy stood up, swiftly surveyed the inhabitants, and introduced himself: “I'm Aram,” then he looked at Mam Wali and said, “The dangerous outcomes you mentioned </w:t>
      </w:r>
      <w:r w:rsidR="002E2B72" w:rsidRPr="00541335">
        <w:rPr>
          <w:rFonts w:ascii="Unikurd Web" w:hAnsi="Unikurd Web" w:cs="Unikurd Web"/>
          <w:color w:val="000000" w:themeColor="text1"/>
          <w:sz w:val="24"/>
          <w:szCs w:val="24"/>
          <w:lang w:bidi="ar-IQ"/>
        </w:rPr>
        <w:t>b</w:t>
      </w:r>
      <w:r w:rsidR="00971E91" w:rsidRPr="00541335">
        <w:rPr>
          <w:rFonts w:ascii="Unikurd Web" w:hAnsi="Unikurd Web" w:cs="Unikurd Web"/>
          <w:color w:val="000000" w:themeColor="text1"/>
          <w:sz w:val="24"/>
          <w:szCs w:val="24"/>
          <w:lang w:bidi="ar-IQ"/>
        </w:rPr>
        <w:t>eg</w:t>
      </w:r>
      <w:r w:rsidRPr="00541335">
        <w:rPr>
          <w:rFonts w:ascii="Unikurd Web" w:hAnsi="Unikurd Web" w:cs="Unikurd Web"/>
          <w:color w:val="000000" w:themeColor="text1"/>
          <w:sz w:val="24"/>
          <w:szCs w:val="24"/>
          <w:lang w:bidi="ar-IQ"/>
        </w:rPr>
        <w:t>an a long time ago.”</w:t>
      </w:r>
    </w:p>
    <w:p w14:paraId="5BF3DAA7" w14:textId="77777777" w:rsidR="00A94941" w:rsidRPr="00541335" w:rsidRDefault="00A94941" w:rsidP="00A9494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They all turned their attention to him.</w:t>
      </w:r>
    </w:p>
    <w:p w14:paraId="351811E9" w14:textId="77777777" w:rsidR="00A94941" w:rsidRPr="00541335" w:rsidRDefault="00A94941" w:rsidP="00A9494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outcomes vary,” Mam Wali responded.</w:t>
      </w:r>
    </w:p>
    <w:p w14:paraId="7773D7EE" w14:textId="789E0811" w:rsidR="00A94941" w:rsidRPr="00541335" w:rsidRDefault="00A94941" w:rsidP="00A9494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girl also stood up and introduced herself, “I'm Kizhan,” she continued, “In the early twentieth century, we didn't willingly invite the English and French forces into Kurdistan; they came without our permission. We fought them in some areas and aided them in others. For example, in this town, Adela Xanm provided substantial assistance to the English, but they didn't do anything for the Kurds, neither in gratitude for the help nor in response to our struggles or attempts at peace. Do you know why?</w:t>
      </w:r>
      <w:r w:rsidR="002E2B72" w:rsidRPr="00541335">
        <w:rPr>
          <w:rFonts w:ascii="Unikurd Web" w:hAnsi="Unikurd Web" w:cs="Unikurd Web"/>
          <w:color w:val="000000" w:themeColor="text1"/>
          <w:sz w:val="24"/>
          <w:szCs w:val="24"/>
          <w:lang w:bidi="ar-IQ"/>
        </w:rPr>
        <w:t>”</w:t>
      </w:r>
    </w:p>
    <w:p w14:paraId="322FBFD2" w14:textId="77777777" w:rsidR="00A94941" w:rsidRPr="00541335" w:rsidRDefault="00A94941" w:rsidP="00A9494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 know, my daughter,” Mam Wali responded.</w:t>
      </w:r>
    </w:p>
    <w:p w14:paraId="0F1F144D" w14:textId="77777777" w:rsidR="002E2B72" w:rsidRPr="00541335" w:rsidRDefault="00A94941" w:rsidP="002E2B72">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Kizhan asked, “Why didn't they?”</w:t>
      </w:r>
    </w:p>
    <w:p w14:paraId="5988B077" w14:textId="4D3FD021" w:rsidR="00823DB5" w:rsidRPr="00541335" w:rsidRDefault="002E2B72" w:rsidP="002E2B72">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823DB5" w:rsidRPr="00541335">
        <w:rPr>
          <w:rFonts w:ascii="Unikurd Web" w:hAnsi="Unikurd Web" w:cs="Unikurd Web"/>
          <w:color w:val="000000" w:themeColor="text1"/>
          <w:sz w:val="24"/>
          <w:szCs w:val="24"/>
          <w:lang w:bidi="ar-IQ"/>
        </w:rPr>
        <w:t>Because our main problem at that time, and even now, is that we didn't and don't understand ourselves,” Mam Wali responded.</w:t>
      </w:r>
    </w:p>
    <w:p w14:paraId="6BE6A07E" w14:textId="77777777" w:rsidR="00823DB5" w:rsidRPr="00541335" w:rsidRDefault="00823DB5" w:rsidP="00823DB5">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“How?”</w:t>
      </w:r>
    </w:p>
    <w:p w14:paraId="09A7E4C2" w14:textId="11C286CB" w:rsidR="00823DB5" w:rsidRPr="00541335" w:rsidRDefault="00823DB5" w:rsidP="00823DB5">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explained, “The distance between Halabja and Slemani is approximately 80 kilometres. Despite the fact that most of the inhabitants in both regions spoke the same language and dialect and shared the same religion, they had not been able to use their common elements as a means to understand each other and come together. Instead, there were differing viewpoints and disagreements, with </w:t>
      </w:r>
      <w:r w:rsidR="002E2B72" w:rsidRPr="00541335">
        <w:rPr>
          <w:rFonts w:ascii="Unikurd Web" w:hAnsi="Unikurd Web" w:cs="Unikurd Web"/>
          <w:color w:val="000000" w:themeColor="text1"/>
          <w:sz w:val="24"/>
          <w:szCs w:val="24"/>
          <w:lang w:bidi="ar-IQ"/>
        </w:rPr>
        <w:t>Şêx</w:t>
      </w:r>
      <w:r w:rsidRPr="00541335">
        <w:rPr>
          <w:rFonts w:ascii="Unikurd Web" w:hAnsi="Unikurd Web" w:cs="Unikurd Web"/>
          <w:color w:val="000000" w:themeColor="text1"/>
          <w:sz w:val="24"/>
          <w:szCs w:val="24"/>
          <w:lang w:bidi="ar-IQ"/>
        </w:rPr>
        <w:t xml:space="preserve"> M</w:t>
      </w:r>
      <w:r w:rsidR="002E2B72" w:rsidRPr="00541335">
        <w:rPr>
          <w:rFonts w:ascii="Unikurd Web" w:hAnsi="Unikurd Web" w:cs="Unikurd Web"/>
          <w:color w:val="000000" w:themeColor="text1"/>
          <w:sz w:val="24"/>
          <w:szCs w:val="24"/>
          <w:lang w:bidi="ar-IQ"/>
        </w:rPr>
        <w:t>e</w:t>
      </w:r>
      <w:r w:rsidRPr="00541335">
        <w:rPr>
          <w:rFonts w:ascii="Unikurd Web" w:hAnsi="Unikurd Web" w:cs="Unikurd Web"/>
          <w:color w:val="000000" w:themeColor="text1"/>
          <w:sz w:val="24"/>
          <w:szCs w:val="24"/>
          <w:lang w:bidi="ar-IQ"/>
        </w:rPr>
        <w:t>hm</w:t>
      </w:r>
      <w:r w:rsidR="002E2B72" w:rsidRPr="00541335">
        <w:rPr>
          <w:rFonts w:ascii="Unikurd Web" w:hAnsi="Unikurd Web" w:cs="Unikurd Web"/>
          <w:color w:val="000000" w:themeColor="text1"/>
          <w:sz w:val="24"/>
          <w:szCs w:val="24"/>
          <w:lang w:bidi="ar-IQ"/>
        </w:rPr>
        <w:t>ud in</w:t>
      </w:r>
      <w:r w:rsidRPr="00541335">
        <w:rPr>
          <w:rFonts w:ascii="Unikurd Web" w:hAnsi="Unikurd Web" w:cs="Unikurd Web"/>
          <w:color w:val="000000" w:themeColor="text1"/>
          <w:sz w:val="24"/>
          <w:szCs w:val="24"/>
          <w:lang w:bidi="ar-IQ"/>
        </w:rPr>
        <w:t xml:space="preserve"> Sl</w:t>
      </w:r>
      <w:r w:rsidR="002E2B72" w:rsidRPr="00541335">
        <w:rPr>
          <w:rFonts w:ascii="Unikurd Web" w:hAnsi="Unikurd Web" w:cs="Unikurd Web"/>
          <w:color w:val="000000" w:themeColor="text1"/>
          <w:sz w:val="24"/>
          <w:szCs w:val="24"/>
          <w:lang w:bidi="ar-IQ"/>
        </w:rPr>
        <w:t>ê</w:t>
      </w:r>
      <w:r w:rsidRPr="00541335">
        <w:rPr>
          <w:rFonts w:ascii="Unikurd Web" w:hAnsi="Unikurd Web" w:cs="Unikurd Web"/>
          <w:color w:val="000000" w:themeColor="text1"/>
          <w:sz w:val="24"/>
          <w:szCs w:val="24"/>
          <w:lang w:bidi="ar-IQ"/>
        </w:rPr>
        <w:t>mani holding one perspective and Adela Xanm in Halabja holding another. The English, in their attempt to engage in a dialogue about whether the people in these areas desired war or peace, persisted for a considerable time but eventually lost hope of reaching a resolution.</w:t>
      </w:r>
      <w:r w:rsidR="00D24F5D" w:rsidRPr="00541335">
        <w:rPr>
          <w:rFonts w:ascii="Unikurd Web" w:hAnsi="Unikurd Web" w:cs="Unikurd Web"/>
          <w:color w:val="000000" w:themeColor="text1"/>
          <w:sz w:val="24"/>
          <w:szCs w:val="24"/>
          <w:lang w:bidi="ar-IQ"/>
        </w:rPr>
        <w:t>”</w:t>
      </w:r>
    </w:p>
    <w:p w14:paraId="08FF9802" w14:textId="77777777" w:rsidR="00823DB5" w:rsidRPr="00541335" w:rsidRDefault="00823DB5" w:rsidP="00823DB5">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Omar asked, “Why?”</w:t>
      </w:r>
    </w:p>
    <w:p w14:paraId="50773AAD" w14:textId="77777777" w:rsidR="00823DB5" w:rsidRPr="00541335" w:rsidRDefault="00823DB5" w:rsidP="00823DB5">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responded, “Because the English forces didn't comprehend the two regions.”</w:t>
      </w:r>
    </w:p>
    <w:p w14:paraId="0912D04C" w14:textId="77777777" w:rsidR="00823DB5" w:rsidRPr="00541335" w:rsidRDefault="00823DB5" w:rsidP="00823DB5">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reacted, “Who says that was the case?”</w:t>
      </w:r>
    </w:p>
    <w:p w14:paraId="31CDB818" w14:textId="77777777" w:rsidR="00823DB5" w:rsidRPr="00541335" w:rsidRDefault="00823DB5" w:rsidP="00823DB5">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“Gholam Mirza Hossein Shirazi,” Mam Wali responded.</w:t>
      </w:r>
    </w:p>
    <w:p w14:paraId="3C1C4B4F" w14:textId="77777777" w:rsidR="00823DB5" w:rsidRPr="00541335" w:rsidRDefault="00823DB5" w:rsidP="00823DB5">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“Whose Mirza?”</w:t>
      </w:r>
    </w:p>
    <w:p w14:paraId="2481E054" w14:textId="77777777" w:rsidR="00823DB5" w:rsidRPr="00541335" w:rsidRDefault="00823DB5" w:rsidP="00823DB5">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“You don't know Gholam, let alone Mirza,” Mam Wali responded ironically.</w:t>
      </w:r>
    </w:p>
    <w:p w14:paraId="2587CD0F" w14:textId="77777777" w:rsidR="00823DB5" w:rsidRPr="00541335" w:rsidRDefault="00823DB5" w:rsidP="00823DB5">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“Who was he?”</w:t>
      </w:r>
    </w:p>
    <w:p w14:paraId="65D28A6B" w14:textId="303748EF" w:rsidR="00823DB5" w:rsidRPr="00541335" w:rsidRDefault="00823DB5" w:rsidP="00823DB5">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“He was </w:t>
      </w:r>
      <w:r w:rsidR="00134CD2" w:rsidRPr="00541335">
        <w:rPr>
          <w:rFonts w:ascii="Unikurd Web" w:hAnsi="Unikurd Web" w:cs="Unikurd Web"/>
          <w:color w:val="000000" w:themeColor="text1"/>
          <w:sz w:val="24"/>
          <w:szCs w:val="24"/>
          <w:lang w:bidi="ar-IQ"/>
        </w:rPr>
        <w:t>Adela Xanm and</w:t>
      </w:r>
      <w:r w:rsidR="006273B2" w:rsidRPr="00541335">
        <w:rPr>
          <w:rFonts w:ascii="Unikurd Web" w:hAnsi="Unikurd Web" w:cs="Unikurd Web"/>
          <w:color w:val="000000" w:themeColor="text1"/>
          <w:sz w:val="24"/>
          <w:szCs w:val="24"/>
          <w:lang w:bidi="ar-IQ"/>
        </w:rPr>
        <w:t xml:space="preserve"> the King, her husband’s</w:t>
      </w:r>
      <w:r w:rsidRPr="00541335">
        <w:rPr>
          <w:rFonts w:ascii="Unikurd Web" w:hAnsi="Unikurd Web" w:cs="Unikurd Web"/>
          <w:color w:val="000000" w:themeColor="text1"/>
          <w:sz w:val="24"/>
          <w:szCs w:val="24"/>
          <w:lang w:bidi="ar-IQ"/>
        </w:rPr>
        <w:t xml:space="preserve"> assistant,” Mam Wali replied.</w:t>
      </w:r>
    </w:p>
    <w:p w14:paraId="59152022" w14:textId="77777777" w:rsidR="00823DB5" w:rsidRPr="00541335" w:rsidRDefault="00823DB5" w:rsidP="00823DB5">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“King of where?”</w:t>
      </w:r>
    </w:p>
    <w:p w14:paraId="1A7E9C75" w14:textId="77777777" w:rsidR="00823DB5" w:rsidRPr="00541335" w:rsidRDefault="00823DB5" w:rsidP="00823DB5">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“Of this town, which is now a kingless and chaotic place,” Mam Wali responded.</w:t>
      </w:r>
    </w:p>
    <w:p w14:paraId="064501C2" w14:textId="77777777" w:rsidR="00823DB5" w:rsidRPr="00541335" w:rsidRDefault="00823DB5" w:rsidP="00823DB5">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“What did Gholam say?”</w:t>
      </w:r>
    </w:p>
    <w:p w14:paraId="20612D5F" w14:textId="74EDC765" w:rsidR="00823DB5" w:rsidRPr="00541335" w:rsidRDefault="00E20BE7" w:rsidP="00E20BE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"In his 1912 book titled 'To Mesopotamia and Kurdistan in Disguise,' he states, 'The Kurds oppose elected government leaders and prefer their traditional system of hereditary chiefs, whom they believe are born to rule and are the best leaders for their people. They argue that their hereditary chiefs should lead in Eastern Asiatic Turkey and Kurdistan,” responded Mam Wali, quoting Gholam.</w:t>
      </w:r>
    </w:p>
    <w:p w14:paraId="14B78531" w14:textId="4A62DB69" w:rsidR="00823DB5" w:rsidRPr="00541335" w:rsidRDefault="00823DB5" w:rsidP="00F805DE">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reacted, “That was the case in the old days.”</w:t>
      </w:r>
    </w:p>
    <w:p w14:paraId="62E5BBB5" w14:textId="73CD9889" w:rsidR="00794FEE" w:rsidRPr="00541335" w:rsidRDefault="00794FEE" w:rsidP="00794FEE">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“What kind of old days! Although it was said</w:t>
      </w:r>
      <w:r w:rsidR="00E20BE7" w:rsidRPr="00541335">
        <w:rPr>
          <w:rFonts w:ascii="Unikurd Web" w:hAnsi="Unikurd Web" w:cs="Unikurd Web"/>
          <w:color w:val="000000" w:themeColor="text1"/>
          <w:sz w:val="24"/>
          <w:szCs w:val="24"/>
          <w:lang w:bidi="ar-IQ"/>
        </w:rPr>
        <w:t xml:space="preserve"> around</w:t>
      </w:r>
      <w:r w:rsidRPr="00541335">
        <w:rPr>
          <w:rFonts w:ascii="Unikurd Web" w:hAnsi="Unikurd Web" w:cs="Unikurd Web"/>
          <w:color w:val="000000" w:themeColor="text1"/>
          <w:sz w:val="24"/>
          <w:szCs w:val="24"/>
          <w:lang w:bidi="ar-IQ"/>
        </w:rPr>
        <w:t xml:space="preserve"> seventy</w:t>
      </w:r>
      <w:r w:rsidR="00F72F1E" w:rsidRPr="00541335">
        <w:rPr>
          <w:rFonts w:ascii="Unikurd Web" w:hAnsi="Unikurd Web" w:cs="Unikurd Web"/>
          <w:color w:val="000000" w:themeColor="text1"/>
          <w:sz w:val="24"/>
          <w:szCs w:val="24"/>
          <w:lang w:bidi="ar-IQ"/>
        </w:rPr>
        <w:t>-</w:t>
      </w:r>
      <w:r w:rsidR="00E20BE7" w:rsidRPr="00541335">
        <w:rPr>
          <w:rFonts w:ascii="Unikurd Web" w:hAnsi="Unikurd Web" w:cs="Unikurd Web"/>
          <w:color w:val="000000" w:themeColor="text1"/>
          <w:sz w:val="24"/>
          <w:szCs w:val="24"/>
          <w:lang w:bidi="ar-IQ"/>
        </w:rPr>
        <w:t>five</w:t>
      </w:r>
      <w:r w:rsidRPr="00541335">
        <w:rPr>
          <w:rFonts w:ascii="Unikurd Web" w:hAnsi="Unikurd Web" w:cs="Unikurd Web"/>
          <w:color w:val="000000" w:themeColor="text1"/>
          <w:sz w:val="24"/>
          <w:szCs w:val="24"/>
          <w:lang w:bidi="ar-IQ"/>
        </w:rPr>
        <w:t xml:space="preserve"> years ago, it still feels as fresh as if someone just said it,” Mam Wali explained.</w:t>
      </w:r>
    </w:p>
    <w:p w14:paraId="225EE932" w14:textId="77777777" w:rsidR="00794FEE" w:rsidRPr="00541335" w:rsidRDefault="00794FEE" w:rsidP="00794FEE">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“How long will we remain like this?”</w:t>
      </w:r>
    </w:p>
    <w:p w14:paraId="2E24DFDB" w14:textId="77777777" w:rsidR="00794FEE" w:rsidRPr="00541335" w:rsidRDefault="00794FEE" w:rsidP="00794FEE">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“Until an individual or a group of individuals decide for all,” Mam Wali responded.</w:t>
      </w:r>
    </w:p>
    <w:p w14:paraId="57ACB357" w14:textId="77777777" w:rsidR="00794FEE" w:rsidRPr="00541335" w:rsidRDefault="00794FEE" w:rsidP="00794FEE">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Omar asked, “Why did the English forces become disillusioned with us?”</w:t>
      </w:r>
    </w:p>
    <w:p w14:paraId="17690832" w14:textId="77777777" w:rsidR="00794FEE" w:rsidRPr="00541335" w:rsidRDefault="00794FEE" w:rsidP="00794FEE">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“At first, they expected us to present a united front, allowing them to make a decision regarding our request,” Mam Wali explained.</w:t>
      </w:r>
    </w:p>
    <w:p w14:paraId="336C15BF" w14:textId="77777777" w:rsidR="00794FEE" w:rsidRPr="00541335" w:rsidRDefault="00794FEE" w:rsidP="00794FEE">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Omar asked, “And then?”</w:t>
      </w:r>
    </w:p>
    <w:p w14:paraId="548B00F9" w14:textId="7C3854F1" w:rsidR="00794FEE" w:rsidRPr="00541335" w:rsidRDefault="00856FAD" w:rsidP="00794FEE">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794FEE" w:rsidRPr="00541335">
        <w:rPr>
          <w:rFonts w:ascii="Unikurd Web" w:hAnsi="Unikurd Web" w:cs="Unikurd Web"/>
          <w:color w:val="000000" w:themeColor="text1"/>
          <w:sz w:val="24"/>
          <w:szCs w:val="24"/>
          <w:lang w:bidi="ar-IQ"/>
        </w:rPr>
        <w:t>They realized that if the leaders of two of our regions couldn't come to an agreement or see eye to eye, how could they relate to our concerns?</w:t>
      </w:r>
      <w:r w:rsidRPr="00541335">
        <w:rPr>
          <w:rFonts w:ascii="Unikurd Web" w:hAnsi="Unikurd Web" w:cs="Unikurd Web"/>
          <w:color w:val="000000" w:themeColor="text1"/>
          <w:sz w:val="24"/>
          <w:szCs w:val="24"/>
          <w:lang w:bidi="ar-IQ"/>
        </w:rPr>
        <w:t xml:space="preserve">” </w:t>
      </w:r>
      <w:r w:rsidR="00794FEE" w:rsidRPr="00541335">
        <w:rPr>
          <w:rFonts w:ascii="Unikurd Web" w:hAnsi="Unikurd Web" w:cs="Unikurd Web"/>
          <w:color w:val="000000" w:themeColor="text1"/>
          <w:sz w:val="24"/>
          <w:szCs w:val="24"/>
          <w:lang w:bidi="ar-IQ"/>
        </w:rPr>
        <w:t>Mam Wali responded.</w:t>
      </w:r>
    </w:p>
    <w:p w14:paraId="73B14052" w14:textId="77777777" w:rsidR="00794FEE" w:rsidRPr="00541335" w:rsidRDefault="00794FEE" w:rsidP="00794FEE">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Omar asked, “Did they understand us?”</w:t>
      </w:r>
    </w:p>
    <w:p w14:paraId="71FD9142" w14:textId="77777777" w:rsidR="00794FEE" w:rsidRPr="00541335" w:rsidRDefault="00794FEE" w:rsidP="00794FEE">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“They did not,” Mam Wali responded.</w:t>
      </w:r>
    </w:p>
    <w:p w14:paraId="27BA7A67" w14:textId="77777777" w:rsidR="00794FEE" w:rsidRPr="00541335" w:rsidRDefault="00794FEE" w:rsidP="00794FEE">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Omar asked, “Why weren't they patient enough to understand us?”</w:t>
      </w:r>
    </w:p>
    <w:p w14:paraId="37F68AC6" w14:textId="3F255D86" w:rsidR="00794FEE" w:rsidRPr="00541335" w:rsidRDefault="00856FAD" w:rsidP="00794FEE">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794FEE" w:rsidRPr="00541335">
        <w:rPr>
          <w:rFonts w:ascii="Unikurd Web" w:hAnsi="Unikurd Web" w:cs="Unikurd Web"/>
          <w:color w:val="000000" w:themeColor="text1"/>
          <w:sz w:val="24"/>
          <w:szCs w:val="24"/>
          <w:lang w:bidi="ar-IQ"/>
        </w:rPr>
        <w:t>Understanding us proved to be a complex puzzle for them. If they had been willing to wait for that puzzle to be solved, they would have had to stay here until now. Consequently, they had no choice but to make a decision,” Mam Wali explained.</w:t>
      </w:r>
    </w:p>
    <w:p w14:paraId="0836A11B" w14:textId="77777777" w:rsidR="00794FEE" w:rsidRPr="00541335" w:rsidRDefault="00794FEE" w:rsidP="00794FEE">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“Why?”</w:t>
      </w:r>
    </w:p>
    <w:p w14:paraId="32CF2DC0" w14:textId="77777777" w:rsidR="00794FEE" w:rsidRPr="00541335" w:rsidRDefault="00794FEE" w:rsidP="00794FEE">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“Because time is valuable to the English, other European countries, and America,” Mam Wali explained.</w:t>
      </w:r>
    </w:p>
    <w:p w14:paraId="511AE748" w14:textId="77777777" w:rsidR="00794FEE" w:rsidRPr="00541335" w:rsidRDefault="00794FEE" w:rsidP="00794FEE">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“What is time?”</w:t>
      </w:r>
    </w:p>
    <w:p w14:paraId="10278868" w14:textId="77777777" w:rsidR="00794FEE" w:rsidRPr="00541335" w:rsidRDefault="00794FEE" w:rsidP="00794FEE">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“To them, time is money,” Mam Wali responded.</w:t>
      </w:r>
    </w:p>
    <w:p w14:paraId="57A8A9B0" w14:textId="77777777" w:rsidR="00794FEE" w:rsidRPr="00541335" w:rsidRDefault="00794FEE" w:rsidP="00794FEE">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Omar asked, “What decision did they make?”</w:t>
      </w:r>
    </w:p>
    <w:p w14:paraId="7C82AFB5" w14:textId="1EC08F8C" w:rsidR="00794FEE" w:rsidRPr="00541335" w:rsidRDefault="00856FAD" w:rsidP="00794FEE">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794FEE" w:rsidRPr="00541335">
        <w:rPr>
          <w:rFonts w:ascii="Unikurd Web" w:hAnsi="Unikurd Web" w:cs="Unikurd Web"/>
          <w:color w:val="000000" w:themeColor="text1"/>
          <w:sz w:val="24"/>
          <w:szCs w:val="24"/>
          <w:lang w:bidi="ar-IQ"/>
        </w:rPr>
        <w:t>The decision to leave us under the remnants of the defeated Ottoman Empire and confine us to this cellar, where we are all stuck now,</w:t>
      </w:r>
      <w:r w:rsidRPr="00541335">
        <w:rPr>
          <w:rFonts w:ascii="Unikurd Web" w:hAnsi="Unikurd Web" w:cs="Unikurd Web"/>
          <w:color w:val="000000" w:themeColor="text1"/>
          <w:sz w:val="24"/>
          <w:szCs w:val="24"/>
          <w:lang w:bidi="ar-IQ"/>
        </w:rPr>
        <w:t>”</w:t>
      </w:r>
      <w:r w:rsidR="00794FEE" w:rsidRPr="00541335">
        <w:rPr>
          <w:rFonts w:ascii="Unikurd Web" w:hAnsi="Unikurd Web" w:cs="Unikurd Web"/>
          <w:color w:val="000000" w:themeColor="text1"/>
          <w:sz w:val="24"/>
          <w:szCs w:val="24"/>
          <w:lang w:bidi="ar-IQ"/>
        </w:rPr>
        <w:t xml:space="preserve"> Mam Wali explained.</w:t>
      </w:r>
    </w:p>
    <w:p w14:paraId="3C9BACBD" w14:textId="77777777" w:rsidR="00794FEE" w:rsidRPr="00541335" w:rsidRDefault="00794FEE" w:rsidP="00794FEE">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Kafee poured her heart out, asking, “God, where can I go? Where can I find shelter for this orphaned girl who has no one but me?”</w:t>
      </w:r>
    </w:p>
    <w:p w14:paraId="224BC92D" w14:textId="6950514E" w:rsidR="003C1FB5" w:rsidRPr="00541335" w:rsidRDefault="00794FEE" w:rsidP="0068424B">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Kizhan looked at Kafee with a heavy heart, then surveyed the others and said, “Aram and I are responsible for checking on the citizens. We've searched many places in the town. Many people are sheltered in cellars. The telephone line is down, and so is the electricity. People use lanterns, kerosene lamps, and candles at night. The public water system is broken, resulting in mud in the alleys and streets. People fetch water from the broken pipes at night. Food has become scarce, and families share bread flour and bake bread using wood, sharing it among themselves. Many have left the town and gone to deserted villages outside. Some families have encountered landmines in the mountains and lost their lives. Many children, women, and men have died in their houses, streets, and on the town's outskirts.</w:t>
      </w:r>
      <w:r w:rsidR="004A4F04" w:rsidRPr="00541335">
        <w:rPr>
          <w:rFonts w:ascii="Unikurd Web" w:hAnsi="Unikurd Web" w:cs="Unikurd Web"/>
          <w:color w:val="000000" w:themeColor="text1"/>
          <w:sz w:val="24"/>
          <w:szCs w:val="24"/>
          <w:lang w:bidi="ar-IQ"/>
        </w:rPr>
        <w:t xml:space="preserve"> Those attempting to flee to Slemani had no alternative but to brave the perilous journey across the ruined Zalm bridge. Some individuals tried to navigate the treacherous waters beneath the bridge, resulting in tragic outcomes for those who could not swim, leading to loss of life. Moreover, at the present moment, the Iranian and Iraqi </w:t>
      </w:r>
      <w:r w:rsidR="000A470F" w:rsidRPr="00541335">
        <w:rPr>
          <w:rFonts w:ascii="Unikurd Web" w:hAnsi="Unikurd Web" w:cs="Unikurd Web"/>
          <w:color w:val="000000" w:themeColor="text1"/>
          <w:sz w:val="24"/>
          <w:szCs w:val="24"/>
          <w:lang w:bidi="ar-IQ"/>
        </w:rPr>
        <w:t xml:space="preserve">governments’ </w:t>
      </w:r>
      <w:r w:rsidR="004A4F04" w:rsidRPr="00541335">
        <w:rPr>
          <w:rFonts w:ascii="Unikurd Web" w:hAnsi="Unikurd Web" w:cs="Unikurd Web"/>
          <w:color w:val="000000" w:themeColor="text1"/>
          <w:sz w:val="24"/>
          <w:szCs w:val="24"/>
          <w:lang w:bidi="ar-IQ"/>
        </w:rPr>
        <w:t>bombardment</w:t>
      </w:r>
      <w:r w:rsidR="007A4051" w:rsidRPr="00541335">
        <w:rPr>
          <w:rFonts w:ascii="Unikurd Web" w:hAnsi="Unikurd Web" w:cs="Unikurd Web"/>
          <w:color w:val="000000" w:themeColor="text1"/>
          <w:sz w:val="24"/>
          <w:szCs w:val="24"/>
          <w:lang w:bidi="ar-IQ"/>
        </w:rPr>
        <w:t>s</w:t>
      </w:r>
      <w:r w:rsidR="004A4F04" w:rsidRPr="00541335">
        <w:rPr>
          <w:rFonts w:ascii="Unikurd Web" w:hAnsi="Unikurd Web" w:cs="Unikurd Web"/>
          <w:color w:val="000000" w:themeColor="text1"/>
          <w:sz w:val="24"/>
          <w:szCs w:val="24"/>
          <w:lang w:bidi="ar-IQ"/>
        </w:rPr>
        <w:t xml:space="preserve"> persist in the vicinity of the bridge, intensifying the dangers faced by those seeking to escape.</w:t>
      </w:r>
      <w:r w:rsidR="00F15B64" w:rsidRPr="00541335">
        <w:rPr>
          <w:rFonts w:ascii="Unikurd Web" w:hAnsi="Unikurd Web" w:cs="Unikurd Web"/>
          <w:color w:val="000000" w:themeColor="text1"/>
          <w:sz w:val="24"/>
          <w:szCs w:val="24"/>
          <w:lang w:bidi="ar-IQ"/>
        </w:rPr>
        <w:t>”</w:t>
      </w:r>
    </w:p>
    <w:p w14:paraId="2814B57A" w14:textId="77777777" w:rsidR="002B6B2C" w:rsidRPr="00541335" w:rsidRDefault="002B6B2C" w:rsidP="0068424B">
      <w:pPr>
        <w:spacing w:line="360" w:lineRule="auto"/>
        <w:jc w:val="both"/>
        <w:rPr>
          <w:rFonts w:ascii="Unikurd Web" w:hAnsi="Unikurd Web" w:cs="Unikurd Web"/>
          <w:color w:val="000000" w:themeColor="text1"/>
          <w:sz w:val="24"/>
          <w:szCs w:val="24"/>
          <w:lang w:bidi="ar-IQ"/>
        </w:rPr>
      </w:pPr>
    </w:p>
    <w:p w14:paraId="60E7125A" w14:textId="77777777" w:rsidR="002B6B2C" w:rsidRPr="00541335" w:rsidRDefault="002B6B2C" w:rsidP="0068424B">
      <w:pPr>
        <w:spacing w:line="360" w:lineRule="auto"/>
        <w:jc w:val="both"/>
        <w:rPr>
          <w:rFonts w:ascii="Unikurd Web" w:hAnsi="Unikurd Web" w:cs="Unikurd Web"/>
          <w:color w:val="000000" w:themeColor="text1"/>
          <w:sz w:val="24"/>
          <w:szCs w:val="24"/>
          <w:lang w:bidi="ar-IQ"/>
        </w:rPr>
      </w:pPr>
    </w:p>
    <w:p w14:paraId="77F71BE5" w14:textId="77777777" w:rsidR="002B6B2C" w:rsidRPr="00541335" w:rsidRDefault="002B6B2C" w:rsidP="0068424B">
      <w:pPr>
        <w:spacing w:line="360" w:lineRule="auto"/>
        <w:jc w:val="both"/>
        <w:rPr>
          <w:rFonts w:ascii="Unikurd Web" w:hAnsi="Unikurd Web" w:cs="Unikurd Web"/>
          <w:color w:val="000000" w:themeColor="text1"/>
          <w:sz w:val="24"/>
          <w:szCs w:val="24"/>
          <w:lang w:bidi="ar-IQ"/>
        </w:rPr>
      </w:pPr>
    </w:p>
    <w:p w14:paraId="4670B293" w14:textId="77777777" w:rsidR="002B6B2C" w:rsidRPr="00541335" w:rsidRDefault="002B6B2C" w:rsidP="0068424B">
      <w:pPr>
        <w:spacing w:line="360" w:lineRule="auto"/>
        <w:jc w:val="both"/>
        <w:rPr>
          <w:rFonts w:ascii="Unikurd Web" w:hAnsi="Unikurd Web" w:cs="Unikurd Web"/>
          <w:color w:val="000000" w:themeColor="text1"/>
          <w:sz w:val="24"/>
          <w:szCs w:val="24"/>
          <w:lang w:bidi="ar-IQ"/>
        </w:rPr>
      </w:pPr>
    </w:p>
    <w:p w14:paraId="728F4C65" w14:textId="77777777" w:rsidR="002B6B2C" w:rsidRPr="00541335" w:rsidRDefault="002B6B2C" w:rsidP="0068424B">
      <w:pPr>
        <w:spacing w:line="360" w:lineRule="auto"/>
        <w:jc w:val="both"/>
        <w:rPr>
          <w:rFonts w:ascii="Unikurd Web" w:hAnsi="Unikurd Web" w:cs="Unikurd Web"/>
          <w:color w:val="000000" w:themeColor="text1"/>
          <w:sz w:val="24"/>
          <w:szCs w:val="24"/>
          <w:lang w:bidi="ar-IQ"/>
        </w:rPr>
      </w:pPr>
    </w:p>
    <w:p w14:paraId="089596C8" w14:textId="77777777" w:rsidR="002B6B2C" w:rsidRPr="00541335" w:rsidRDefault="002B6B2C" w:rsidP="0068424B">
      <w:pPr>
        <w:spacing w:line="360" w:lineRule="auto"/>
        <w:jc w:val="both"/>
        <w:rPr>
          <w:rFonts w:ascii="Unikurd Web" w:hAnsi="Unikurd Web" w:cs="Unikurd Web"/>
          <w:color w:val="000000" w:themeColor="text1"/>
          <w:sz w:val="24"/>
          <w:szCs w:val="24"/>
          <w:lang w:bidi="ar-IQ"/>
        </w:rPr>
      </w:pPr>
    </w:p>
    <w:p w14:paraId="6819F733" w14:textId="77777777" w:rsidR="002B6B2C" w:rsidRPr="00541335" w:rsidRDefault="002B6B2C" w:rsidP="0068424B">
      <w:pPr>
        <w:spacing w:line="360" w:lineRule="auto"/>
        <w:jc w:val="both"/>
        <w:rPr>
          <w:rFonts w:ascii="Unikurd Web" w:hAnsi="Unikurd Web" w:cs="Unikurd Web"/>
          <w:color w:val="000000" w:themeColor="text1"/>
          <w:sz w:val="24"/>
          <w:szCs w:val="24"/>
          <w:lang w:bidi="ar-IQ"/>
        </w:rPr>
      </w:pPr>
    </w:p>
    <w:p w14:paraId="30FDEEC8" w14:textId="77777777" w:rsidR="002B6B2C" w:rsidRPr="00541335" w:rsidRDefault="002B6B2C" w:rsidP="0068424B">
      <w:pPr>
        <w:spacing w:line="360" w:lineRule="auto"/>
        <w:jc w:val="both"/>
        <w:rPr>
          <w:rFonts w:ascii="Unikurd Web" w:hAnsi="Unikurd Web" w:cs="Unikurd Web"/>
          <w:color w:val="000000" w:themeColor="text1"/>
          <w:sz w:val="24"/>
          <w:szCs w:val="24"/>
          <w:lang w:bidi="ar-IQ"/>
        </w:rPr>
      </w:pPr>
    </w:p>
    <w:p w14:paraId="557A529F" w14:textId="77777777" w:rsidR="002B6B2C" w:rsidRPr="00541335" w:rsidRDefault="002B6B2C" w:rsidP="0068424B">
      <w:pPr>
        <w:spacing w:line="360" w:lineRule="auto"/>
        <w:jc w:val="both"/>
        <w:rPr>
          <w:rFonts w:ascii="Unikurd Web" w:hAnsi="Unikurd Web" w:cs="Unikurd Web"/>
          <w:color w:val="000000" w:themeColor="text1"/>
          <w:sz w:val="24"/>
          <w:szCs w:val="24"/>
          <w:lang w:bidi="ar-IQ"/>
        </w:rPr>
      </w:pPr>
    </w:p>
    <w:p w14:paraId="027423BA" w14:textId="77777777" w:rsidR="002B6B2C" w:rsidRPr="00541335" w:rsidRDefault="002B6B2C" w:rsidP="0068424B">
      <w:pPr>
        <w:spacing w:line="360" w:lineRule="auto"/>
        <w:jc w:val="both"/>
        <w:rPr>
          <w:rFonts w:ascii="Unikurd Web" w:hAnsi="Unikurd Web" w:cs="Unikurd Web"/>
          <w:color w:val="000000" w:themeColor="text1"/>
          <w:sz w:val="24"/>
          <w:szCs w:val="24"/>
          <w:lang w:bidi="ar-IQ"/>
        </w:rPr>
      </w:pPr>
    </w:p>
    <w:p w14:paraId="15E7F91F" w14:textId="77777777" w:rsidR="002B6B2C" w:rsidRPr="00541335" w:rsidRDefault="002B6B2C" w:rsidP="0068424B">
      <w:pPr>
        <w:spacing w:line="360" w:lineRule="auto"/>
        <w:jc w:val="both"/>
        <w:rPr>
          <w:rFonts w:ascii="Unikurd Web" w:hAnsi="Unikurd Web" w:cs="Unikurd Web"/>
          <w:color w:val="000000" w:themeColor="text1"/>
          <w:sz w:val="24"/>
          <w:szCs w:val="24"/>
          <w:lang w:bidi="ar-IQ"/>
        </w:rPr>
      </w:pPr>
    </w:p>
    <w:p w14:paraId="40AE7B22" w14:textId="77777777" w:rsidR="002B6B2C" w:rsidRPr="00541335" w:rsidRDefault="002B6B2C" w:rsidP="0068424B">
      <w:pPr>
        <w:spacing w:line="360" w:lineRule="auto"/>
        <w:jc w:val="both"/>
        <w:rPr>
          <w:rFonts w:ascii="Unikurd Web" w:hAnsi="Unikurd Web" w:cs="Unikurd Web"/>
          <w:color w:val="000000" w:themeColor="text1"/>
          <w:sz w:val="24"/>
          <w:szCs w:val="24"/>
          <w:lang w:bidi="ar-IQ"/>
        </w:rPr>
      </w:pPr>
    </w:p>
    <w:p w14:paraId="06FEB865" w14:textId="4D8627C0" w:rsidR="008F15E3" w:rsidRPr="00530F53" w:rsidRDefault="00B32C9D" w:rsidP="008F15E3">
      <w:pPr>
        <w:spacing w:line="360" w:lineRule="auto"/>
        <w:jc w:val="center"/>
        <w:rPr>
          <w:rFonts w:ascii="Unikurd Web" w:hAnsi="Unikurd Web" w:cs="Unikurd Web"/>
          <w:b/>
          <w:bCs/>
          <w:color w:val="000000" w:themeColor="text1"/>
          <w:sz w:val="24"/>
          <w:szCs w:val="24"/>
          <w:lang w:bidi="ar-IQ"/>
        </w:rPr>
      </w:pPr>
      <w:r w:rsidRPr="00530F53">
        <w:rPr>
          <w:rFonts w:ascii="Unikurd Web" w:hAnsi="Unikurd Web" w:cs="Unikurd Web"/>
          <w:b/>
          <w:bCs/>
          <w:color w:val="000000" w:themeColor="text1"/>
          <w:sz w:val="24"/>
          <w:szCs w:val="24"/>
          <w:lang w:bidi="ar-IQ"/>
        </w:rPr>
        <w:t>(</w:t>
      </w:r>
      <w:r w:rsidR="004D7A20" w:rsidRPr="00530F53">
        <w:rPr>
          <w:rFonts w:ascii="Unikurd Web" w:hAnsi="Unikurd Web" w:cs="Unikurd Web"/>
          <w:b/>
          <w:bCs/>
          <w:sz w:val="24"/>
          <w:szCs w:val="24"/>
        </w:rPr>
        <w:t>Chapter</w:t>
      </w:r>
      <w:r w:rsidR="004D7A20" w:rsidRPr="00530F53">
        <w:rPr>
          <w:rFonts w:ascii="Unikurd Web" w:eastAsia="Times New Roman" w:hAnsi="Unikurd Web" w:cs="Unikurd Web"/>
          <w:b/>
          <w:bCs/>
          <w:color w:val="000000" w:themeColor="text1"/>
          <w:sz w:val="24"/>
          <w:szCs w:val="24"/>
          <w:lang w:val="en-US" w:bidi="ar-KW"/>
        </w:rPr>
        <w:t xml:space="preserve"> -</w:t>
      </w:r>
      <w:r w:rsidRPr="00530F53">
        <w:rPr>
          <w:rFonts w:ascii="Unikurd Web" w:hAnsi="Unikurd Web" w:cs="Unikurd Web"/>
          <w:b/>
          <w:bCs/>
          <w:color w:val="000000" w:themeColor="text1"/>
          <w:sz w:val="24"/>
          <w:szCs w:val="24"/>
          <w:lang w:bidi="ar-IQ"/>
        </w:rPr>
        <w:t>24)</w:t>
      </w:r>
    </w:p>
    <w:p w14:paraId="2BAC8965" w14:textId="695BEF78" w:rsidR="008F15E3" w:rsidRPr="00541335" w:rsidRDefault="008F15E3" w:rsidP="008F15E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cellar had never been so quiet; even the children were hushed. The toddlers, who on other days would frequently cry out for milk or other reasons, were eerily silent. That entire day, they were mostly in a deep slumber. One could only wonder what dreams occupied their minds – were they pleasant visions or nightmarish scenes? These dreams, unable to be articulated until they grew and gained speech, remained an enigma, a puzzle that Samya and Omar each interpreted in their own way.</w:t>
      </w:r>
    </w:p>
    <w:p w14:paraId="7987C72B" w14:textId="77777777" w:rsidR="008F15E3" w:rsidRPr="00541335" w:rsidRDefault="008F15E3" w:rsidP="008F15E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For the others – the women, men, and youths – the day was yet another arduous one, each second laden with enduring pain.</w:t>
      </w:r>
    </w:p>
    <w:p w14:paraId="32B8F91C" w14:textId="231604F5" w:rsidR="008F15E3" w:rsidRPr="00541335" w:rsidRDefault="008F15E3" w:rsidP="008F15E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turned to Aram and Kizhan, a question in his gaze. </w:t>
      </w:r>
      <w:r w:rsidR="004D04D8"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Who rules the town?</w:t>
      </w:r>
      <w:r w:rsidR="004D04D8"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 xml:space="preserve"> he inquired.</w:t>
      </w:r>
    </w:p>
    <w:p w14:paraId="35646016" w14:textId="39D38860" w:rsidR="008F15E3" w:rsidRPr="00541335" w:rsidRDefault="004D04D8" w:rsidP="008F15E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8F15E3" w:rsidRPr="00541335">
        <w:rPr>
          <w:rFonts w:ascii="Unikurd Web" w:hAnsi="Unikurd Web" w:cs="Unikurd Web"/>
          <w:color w:val="000000" w:themeColor="text1"/>
          <w:sz w:val="24"/>
          <w:szCs w:val="24"/>
          <w:lang w:bidi="ar-IQ"/>
        </w:rPr>
        <w:t>The Iranian</w:t>
      </w:r>
      <w:r w:rsidR="00865F0D" w:rsidRPr="00541335">
        <w:rPr>
          <w:rFonts w:ascii="Unikurd Web" w:hAnsi="Unikurd Web" w:cs="Unikurd Web"/>
          <w:color w:val="000000" w:themeColor="text1"/>
          <w:sz w:val="24"/>
          <w:szCs w:val="24"/>
          <w:lang w:bidi="ar-IQ"/>
        </w:rPr>
        <w:t xml:space="preserve"> government’s</w:t>
      </w:r>
      <w:r w:rsidR="008F15E3" w:rsidRPr="00541335">
        <w:rPr>
          <w:rFonts w:ascii="Unikurd Web" w:hAnsi="Unikurd Web" w:cs="Unikurd Web"/>
          <w:color w:val="000000" w:themeColor="text1"/>
          <w:sz w:val="24"/>
          <w:szCs w:val="24"/>
          <w:lang w:bidi="ar-IQ"/>
        </w:rPr>
        <w:t xml:space="preserve"> army,</w:t>
      </w:r>
      <w:r w:rsidRPr="00541335">
        <w:rPr>
          <w:rFonts w:ascii="Unikurd Web" w:hAnsi="Unikurd Web" w:cs="Unikurd Web"/>
          <w:color w:val="000000" w:themeColor="text1"/>
          <w:sz w:val="24"/>
          <w:szCs w:val="24"/>
          <w:lang w:bidi="ar-IQ"/>
        </w:rPr>
        <w:t>”</w:t>
      </w:r>
      <w:r w:rsidR="008F15E3" w:rsidRPr="00541335">
        <w:rPr>
          <w:rFonts w:ascii="Unikurd Web" w:hAnsi="Unikurd Web" w:cs="Unikurd Web"/>
          <w:color w:val="000000" w:themeColor="text1"/>
          <w:sz w:val="24"/>
          <w:szCs w:val="24"/>
          <w:lang w:bidi="ar-IQ"/>
        </w:rPr>
        <w:t xml:space="preserve"> Aram replied.</w:t>
      </w:r>
    </w:p>
    <w:p w14:paraId="3888B3D2" w14:textId="77777777" w:rsidR="008F15E3" w:rsidRPr="00541335" w:rsidRDefault="008F15E3" w:rsidP="008F15E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queried further, “What about the Peshmerga?”</w:t>
      </w:r>
    </w:p>
    <w:p w14:paraId="6A8E1BC3" w14:textId="77777777" w:rsidR="008F15E3" w:rsidRPr="00541335" w:rsidRDefault="008F15E3" w:rsidP="008F15E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Peshmerga are present in town, but their power is limited. Some are occupied with aiding their kin in finding safe havens,” Aram explained.</w:t>
      </w:r>
    </w:p>
    <w:p w14:paraId="73E4FC1E" w14:textId="09C27A6D" w:rsidR="008F15E3" w:rsidRPr="00541335" w:rsidRDefault="008F15E3" w:rsidP="008F15E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probed, </w:t>
      </w:r>
      <w:r w:rsidR="004D04D8"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How are people managing in these circumstances?</w:t>
      </w:r>
      <w:r w:rsidR="004D04D8" w:rsidRPr="00541335">
        <w:rPr>
          <w:rFonts w:ascii="Unikurd Web" w:hAnsi="Unikurd Web" w:cs="Unikurd Web"/>
          <w:color w:val="000000" w:themeColor="text1"/>
          <w:sz w:val="24"/>
          <w:szCs w:val="24"/>
          <w:lang w:bidi="ar-IQ"/>
        </w:rPr>
        <w:t>”</w:t>
      </w:r>
    </w:p>
    <w:p w14:paraId="17EE0F49" w14:textId="77777777" w:rsidR="008F15E3" w:rsidRPr="00541335" w:rsidRDefault="008F15E3" w:rsidP="008F15E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“En route here, we observed families in the town’s outskirts returning,” Aram noted.</w:t>
      </w:r>
    </w:p>
    <w:p w14:paraId="310665AA" w14:textId="77777777" w:rsidR="008F15E3" w:rsidRPr="00541335" w:rsidRDefault="008F15E3" w:rsidP="008F15E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asked, “Returning to where?”</w:t>
      </w:r>
    </w:p>
    <w:p w14:paraId="382F6FA0" w14:textId="77777777" w:rsidR="008F15E3" w:rsidRPr="00541335" w:rsidRDefault="008F15E3" w:rsidP="008F15E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“To their homes, seeking refuge in their cellars,” replied Aram.</w:t>
      </w:r>
    </w:p>
    <w:p w14:paraId="7C6ED19C" w14:textId="3CB64986" w:rsidR="008F15E3" w:rsidRPr="00541335" w:rsidRDefault="008F15E3" w:rsidP="008F15E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inquired, “But why?”</w:t>
      </w:r>
    </w:p>
    <w:p w14:paraId="4CAD01E2" w14:textId="77777777" w:rsidR="008F15E3" w:rsidRPr="00541335" w:rsidRDefault="008F15E3" w:rsidP="008F15E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“They shared with us that the Peshmerga barred them from leaving the town,” Aram said.</w:t>
      </w:r>
    </w:p>
    <w:p w14:paraId="19FCAFA9" w14:textId="77777777" w:rsidR="008F15E3" w:rsidRPr="00541335" w:rsidRDefault="008F15E3" w:rsidP="008F15E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pressed, “For what reason?”</w:t>
      </w:r>
    </w:p>
    <w:p w14:paraId="250D1412" w14:textId="77777777" w:rsidR="008F15E3" w:rsidRPr="00541335" w:rsidRDefault="008F15E3" w:rsidP="008F15E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“Peshmerga assured them that they would take control of the town’s governance henceforth, eliminating fears of the Iraqi aircraft,” Kizhan interjected.</w:t>
      </w:r>
    </w:p>
    <w:p w14:paraId="660E3363" w14:textId="77777777" w:rsidR="008F15E3" w:rsidRPr="00541335" w:rsidRDefault="008F15E3" w:rsidP="008F15E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With a chuckle, Mam Wali questioned, “Really? How?”</w:t>
      </w:r>
    </w:p>
    <w:p w14:paraId="0CADEAAF" w14:textId="2BB73FA4" w:rsidR="008F15E3" w:rsidRPr="00541335" w:rsidRDefault="008F15E3" w:rsidP="00CE375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Kizhan elaborated, “They convinced the families that their anti-aircraft </w:t>
      </w:r>
      <w:r w:rsidR="006D2321" w:rsidRPr="00541335">
        <w:rPr>
          <w:rFonts w:ascii="Unikurd Web" w:hAnsi="Unikurd Web" w:cs="Unikurd Web"/>
          <w:color w:val="000000" w:themeColor="text1"/>
          <w:sz w:val="24"/>
          <w:szCs w:val="24"/>
          <w:lang w:bidi="ar-IQ"/>
        </w:rPr>
        <w:t>defences</w:t>
      </w:r>
      <w:r w:rsidRPr="00541335">
        <w:rPr>
          <w:rFonts w:ascii="Unikurd Web" w:hAnsi="Unikurd Web" w:cs="Unikurd Web"/>
          <w:color w:val="000000" w:themeColor="text1"/>
          <w:sz w:val="24"/>
          <w:szCs w:val="24"/>
          <w:lang w:bidi="ar-IQ"/>
        </w:rPr>
        <w:t xml:space="preserve"> would effectively counter any aerial attacks.”</w:t>
      </w:r>
    </w:p>
    <w:p w14:paraId="160E87D4" w14:textId="77777777" w:rsidR="00CE3751" w:rsidRPr="00541335" w:rsidRDefault="00CE3751" w:rsidP="00CE375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other inhabitants in the cellar exchanged glances, yet remained silent.</w:t>
      </w:r>
    </w:p>
    <w:p w14:paraId="574454CA" w14:textId="5C62A08C" w:rsidR="00CE3751" w:rsidRPr="00541335" w:rsidRDefault="004D04D8" w:rsidP="00CE375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CE3751" w:rsidRPr="00541335">
        <w:rPr>
          <w:rFonts w:ascii="Unikurd Web" w:hAnsi="Unikurd Web" w:cs="Unikurd Web"/>
          <w:color w:val="000000" w:themeColor="text1"/>
          <w:sz w:val="24"/>
          <w:szCs w:val="24"/>
          <w:lang w:bidi="ar-IQ"/>
        </w:rPr>
        <w:t>This cellar was one of the anticipated refuges. We believe there are other hideouts unknown to us,</w:t>
      </w:r>
      <w:r w:rsidRPr="00541335">
        <w:rPr>
          <w:rFonts w:ascii="Unikurd Web" w:hAnsi="Unikurd Web" w:cs="Unikurd Web"/>
          <w:color w:val="000000" w:themeColor="text1"/>
          <w:sz w:val="24"/>
          <w:szCs w:val="24"/>
          <w:lang w:bidi="ar-IQ"/>
        </w:rPr>
        <w:t>”</w:t>
      </w:r>
      <w:r w:rsidR="00CE3751" w:rsidRPr="00541335">
        <w:rPr>
          <w:rFonts w:ascii="Unikurd Web" w:hAnsi="Unikurd Web" w:cs="Unikurd Web"/>
          <w:color w:val="000000" w:themeColor="text1"/>
          <w:sz w:val="24"/>
          <w:szCs w:val="24"/>
          <w:lang w:bidi="ar-IQ"/>
        </w:rPr>
        <w:t xml:space="preserve"> Aram said.</w:t>
      </w:r>
    </w:p>
    <w:p w14:paraId="065C2CD8" w14:textId="77777777" w:rsidR="00CE3751" w:rsidRPr="00541335" w:rsidRDefault="00CE3751" w:rsidP="00CE375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interjected, “Did you come here to assist or to dishearten us? What have you brought? Bread? Water? Milk for the babies? Medicine, or just fear and despair? The Peshmerga aren’t being careless; their actions are calculated and deliberate.”</w:t>
      </w:r>
    </w:p>
    <w:p w14:paraId="09CE5024" w14:textId="40AED693" w:rsidR="00CE3751" w:rsidRPr="00541335" w:rsidRDefault="00CE3751" w:rsidP="00CE375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“What kind of </w:t>
      </w:r>
      <w:r w:rsidR="00F128D9" w:rsidRPr="00541335">
        <w:rPr>
          <w:rFonts w:ascii="Unikurd Web" w:hAnsi="Unikurd Web" w:cs="Unikurd Web"/>
          <w:color w:val="000000" w:themeColor="text1"/>
          <w:sz w:val="24"/>
          <w:szCs w:val="24"/>
          <w:lang w:bidi="ar-IQ"/>
        </w:rPr>
        <w:t>calculation</w:t>
      </w:r>
      <w:r w:rsidRPr="00541335">
        <w:rPr>
          <w:rFonts w:ascii="Unikurd Web" w:hAnsi="Unikurd Web" w:cs="Unikurd Web"/>
          <w:color w:val="000000" w:themeColor="text1"/>
          <w:sz w:val="24"/>
          <w:szCs w:val="24"/>
          <w:lang w:bidi="ar-IQ"/>
        </w:rPr>
        <w:t>?” Kizhan inquired.</w:t>
      </w:r>
    </w:p>
    <w:p w14:paraId="55E9CEE4" w14:textId="77777777" w:rsidR="00CE3751" w:rsidRPr="00541335" w:rsidRDefault="00CE3751" w:rsidP="00CE375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“They're following a political strategy, as instructed,” Baram explained.</w:t>
      </w:r>
    </w:p>
    <w:p w14:paraId="3DB4732B" w14:textId="77777777" w:rsidR="00CE3751" w:rsidRPr="00541335" w:rsidRDefault="00CE3751" w:rsidP="00CE375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“Instructed by whom?” Kizhan pressed.</w:t>
      </w:r>
    </w:p>
    <w:p w14:paraId="4487E52E" w14:textId="77777777" w:rsidR="00CE3751" w:rsidRPr="00541335" w:rsidRDefault="00CE3751" w:rsidP="00CE375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“By the leaders of their parties,” Baram answered.</w:t>
      </w:r>
    </w:p>
    <w:p w14:paraId="5DF23E22" w14:textId="77777777" w:rsidR="00CE3751" w:rsidRPr="00541335" w:rsidRDefault="00CE3751" w:rsidP="00CE375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“And which are these parties?” Kizhan continued.</w:t>
      </w:r>
    </w:p>
    <w:p w14:paraId="7A9CDD84" w14:textId="77777777" w:rsidR="00CE3751" w:rsidRPr="00541335" w:rsidRDefault="00CE3751" w:rsidP="00CE375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“Those involved in the strategy to liberate this town,” Baram said.</w:t>
      </w:r>
    </w:p>
    <w:p w14:paraId="4BB5F500" w14:textId="77777777" w:rsidR="00CE3751" w:rsidRPr="00541335" w:rsidRDefault="00CE3751" w:rsidP="00CE375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“Why such a strategy?” asked Aram.</w:t>
      </w:r>
    </w:p>
    <w:p w14:paraId="6B81281E" w14:textId="77777777" w:rsidR="00CE3751" w:rsidRPr="00541335" w:rsidRDefault="00CE3751" w:rsidP="00CE375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“They have insights into future developments,” Baram stated.</w:t>
      </w:r>
    </w:p>
    <w:p w14:paraId="79505C2E" w14:textId="6C40E4CD" w:rsidR="00CE3751" w:rsidRPr="00541335" w:rsidRDefault="00CE3751" w:rsidP="0016611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Aram, surprised, exclaimed, “What?!”</w:t>
      </w:r>
    </w:p>
    <w:p w14:paraId="1224BF7A" w14:textId="4FD5ABF9" w:rsidR="00166116" w:rsidRPr="00541335" w:rsidRDefault="00166116" w:rsidP="0016611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replied, </w:t>
      </w:r>
      <w:r w:rsidR="004D04D8"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They possess a deep understanding of both regional and global dynamics.</w:t>
      </w:r>
      <w:r w:rsidR="004D04D8" w:rsidRPr="00541335">
        <w:rPr>
          <w:rFonts w:ascii="Unikurd Web" w:hAnsi="Unikurd Web" w:cs="Unikurd Web"/>
          <w:color w:val="000000" w:themeColor="text1"/>
          <w:sz w:val="24"/>
          <w:szCs w:val="24"/>
          <w:lang w:bidi="ar-IQ"/>
        </w:rPr>
        <w:t>”</w:t>
      </w:r>
    </w:p>
    <w:p w14:paraId="724BCA18" w14:textId="1E8B3F47" w:rsidR="00166116" w:rsidRPr="00541335" w:rsidRDefault="004D04D8" w:rsidP="0016611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166116" w:rsidRPr="00541335">
        <w:rPr>
          <w:rFonts w:ascii="Unikurd Web" w:hAnsi="Unikurd Web" w:cs="Unikurd Web"/>
          <w:color w:val="000000" w:themeColor="text1"/>
          <w:sz w:val="24"/>
          <w:szCs w:val="24"/>
          <w:lang w:bidi="ar-IQ"/>
        </w:rPr>
        <w:t>And what's at stake for us today due to this understanding?</w:t>
      </w:r>
      <w:r w:rsidRPr="00541335">
        <w:rPr>
          <w:rFonts w:ascii="Unikurd Web" w:hAnsi="Unikurd Web" w:cs="Unikurd Web"/>
          <w:color w:val="000000" w:themeColor="text1"/>
          <w:sz w:val="24"/>
          <w:szCs w:val="24"/>
          <w:lang w:bidi="ar-IQ"/>
        </w:rPr>
        <w:t>”</w:t>
      </w:r>
      <w:r w:rsidR="00166116" w:rsidRPr="00541335">
        <w:rPr>
          <w:rFonts w:ascii="Unikurd Web" w:hAnsi="Unikurd Web" w:cs="Unikurd Web"/>
          <w:color w:val="000000" w:themeColor="text1"/>
          <w:sz w:val="24"/>
          <w:szCs w:val="24"/>
          <w:lang w:bidi="ar-IQ"/>
        </w:rPr>
        <w:t xml:space="preserve"> Aram questioned.</w:t>
      </w:r>
    </w:p>
    <w:p w14:paraId="4C853769" w14:textId="326A470F" w:rsidR="00166116" w:rsidRPr="00541335" w:rsidRDefault="004D04D8" w:rsidP="0016611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166116" w:rsidRPr="00541335">
        <w:rPr>
          <w:rFonts w:ascii="Unikurd Web" w:hAnsi="Unikurd Web" w:cs="Unikurd Web"/>
          <w:color w:val="000000" w:themeColor="text1"/>
          <w:sz w:val="24"/>
          <w:szCs w:val="24"/>
          <w:lang w:bidi="ar-IQ"/>
        </w:rPr>
        <w:t>The stakes are significant,</w:t>
      </w:r>
      <w:r w:rsidRPr="00541335">
        <w:rPr>
          <w:rFonts w:ascii="Unikurd Web" w:hAnsi="Unikurd Web" w:cs="Unikurd Web"/>
          <w:color w:val="000000" w:themeColor="text1"/>
          <w:sz w:val="24"/>
          <w:szCs w:val="24"/>
          <w:lang w:bidi="ar-IQ"/>
        </w:rPr>
        <w:t xml:space="preserve">” </w:t>
      </w:r>
      <w:r w:rsidR="00166116" w:rsidRPr="00541335">
        <w:rPr>
          <w:rFonts w:ascii="Unikurd Web" w:hAnsi="Unikurd Web" w:cs="Unikurd Web"/>
          <w:color w:val="000000" w:themeColor="text1"/>
          <w:sz w:val="24"/>
          <w:szCs w:val="24"/>
          <w:lang w:bidi="ar-IQ"/>
        </w:rPr>
        <w:t>Baram affirmed confidently.</w:t>
      </w:r>
    </w:p>
    <w:p w14:paraId="2CCE63BA" w14:textId="2ACCAD53" w:rsidR="00166116" w:rsidRPr="00541335" w:rsidRDefault="004D04D8" w:rsidP="0016611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166116" w:rsidRPr="00541335">
        <w:rPr>
          <w:rFonts w:ascii="Unikurd Web" w:hAnsi="Unikurd Web" w:cs="Unikurd Web"/>
          <w:color w:val="000000" w:themeColor="text1"/>
          <w:sz w:val="24"/>
          <w:szCs w:val="24"/>
          <w:lang w:bidi="ar-IQ"/>
        </w:rPr>
        <w:t>I'm aware of the stakes. Today, every young and old person might be rejoicing over the benefits of this so-called victory,</w:t>
      </w:r>
      <w:r w:rsidRPr="00541335">
        <w:rPr>
          <w:rFonts w:ascii="Unikurd Web" w:hAnsi="Unikurd Web" w:cs="Unikurd Web"/>
          <w:color w:val="000000" w:themeColor="text1"/>
          <w:sz w:val="24"/>
          <w:szCs w:val="24"/>
          <w:lang w:bidi="ar-IQ"/>
        </w:rPr>
        <w:t xml:space="preserve">” </w:t>
      </w:r>
      <w:r w:rsidR="00166116" w:rsidRPr="00541335">
        <w:rPr>
          <w:rFonts w:ascii="Unikurd Web" w:hAnsi="Unikurd Web" w:cs="Unikurd Web"/>
          <w:color w:val="000000" w:themeColor="text1"/>
          <w:sz w:val="24"/>
          <w:szCs w:val="24"/>
          <w:lang w:bidi="ar-IQ"/>
        </w:rPr>
        <w:t>Aram responded, his tone laced with irony.</w:t>
      </w:r>
    </w:p>
    <w:p w14:paraId="69B51509" w14:textId="16FB259D" w:rsidR="00166116" w:rsidRPr="00541335" w:rsidRDefault="00166116" w:rsidP="0016611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inquired, </w:t>
      </w:r>
      <w:r w:rsidR="004D04D8"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What's troubling you, then?</w:t>
      </w:r>
      <w:r w:rsidR="004D04D8" w:rsidRPr="00541335">
        <w:rPr>
          <w:rFonts w:ascii="Unikurd Web" w:hAnsi="Unikurd Web" w:cs="Unikurd Web"/>
          <w:color w:val="000000" w:themeColor="text1"/>
          <w:sz w:val="24"/>
          <w:szCs w:val="24"/>
          <w:lang w:bidi="ar-IQ"/>
        </w:rPr>
        <w:t>”</w:t>
      </w:r>
    </w:p>
    <w:p w14:paraId="6A67EF11" w14:textId="4BF77BE6" w:rsidR="00166116" w:rsidRPr="00541335" w:rsidRDefault="004D04D8" w:rsidP="0016611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166116" w:rsidRPr="00541335">
        <w:rPr>
          <w:rFonts w:ascii="Unikurd Web" w:hAnsi="Unikurd Web" w:cs="Unikurd Web"/>
          <w:color w:val="000000" w:themeColor="text1"/>
          <w:sz w:val="24"/>
          <w:szCs w:val="24"/>
          <w:lang w:bidi="ar-IQ"/>
        </w:rPr>
        <w:t>I'm not exactly troubled, but...</w:t>
      </w:r>
      <w:r w:rsidRPr="00541335">
        <w:rPr>
          <w:rFonts w:ascii="Unikurd Web" w:hAnsi="Unikurd Web" w:cs="Unikurd Web"/>
          <w:color w:val="000000" w:themeColor="text1"/>
          <w:sz w:val="24"/>
          <w:szCs w:val="24"/>
          <w:lang w:bidi="ar-IQ"/>
        </w:rPr>
        <w:t xml:space="preserve">” </w:t>
      </w:r>
      <w:r w:rsidR="00166116" w:rsidRPr="00541335">
        <w:rPr>
          <w:rFonts w:ascii="Unikurd Web" w:hAnsi="Unikurd Web" w:cs="Unikurd Web"/>
          <w:color w:val="000000" w:themeColor="text1"/>
          <w:sz w:val="24"/>
          <w:szCs w:val="24"/>
          <w:lang w:bidi="ar-IQ"/>
        </w:rPr>
        <w:t>Aram trailed off.</w:t>
      </w:r>
    </w:p>
    <w:p w14:paraId="559CC929" w14:textId="02FF5CD3" w:rsidR="00166116" w:rsidRPr="00541335" w:rsidRDefault="003854FA" w:rsidP="0016611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166116" w:rsidRPr="00541335">
        <w:rPr>
          <w:rFonts w:ascii="Unikurd Web" w:hAnsi="Unikurd Web" w:cs="Unikurd Web"/>
          <w:color w:val="000000" w:themeColor="text1"/>
          <w:sz w:val="24"/>
          <w:szCs w:val="24"/>
          <w:lang w:bidi="ar-IQ"/>
        </w:rPr>
        <w:t>What is it?</w:t>
      </w:r>
      <w:r w:rsidRPr="00541335">
        <w:rPr>
          <w:rFonts w:ascii="Unikurd Web" w:hAnsi="Unikurd Web" w:cs="Unikurd Web"/>
          <w:color w:val="000000" w:themeColor="text1"/>
          <w:sz w:val="24"/>
          <w:szCs w:val="24"/>
          <w:lang w:bidi="ar-IQ"/>
        </w:rPr>
        <w:t>”</w:t>
      </w:r>
      <w:r w:rsidR="00166116" w:rsidRPr="00541335">
        <w:rPr>
          <w:rFonts w:ascii="Unikurd Web" w:hAnsi="Unikurd Web" w:cs="Unikurd Web"/>
          <w:color w:val="000000" w:themeColor="text1"/>
          <w:sz w:val="24"/>
          <w:szCs w:val="24"/>
          <w:lang w:bidi="ar-IQ"/>
        </w:rPr>
        <w:t xml:space="preserve"> Baram pressed.</w:t>
      </w:r>
    </w:p>
    <w:p w14:paraId="342D9EDB" w14:textId="26147FE8" w:rsidR="00166116" w:rsidRPr="00541335" w:rsidRDefault="003854FA" w:rsidP="0016611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166116" w:rsidRPr="00541335">
        <w:rPr>
          <w:rFonts w:ascii="Unikurd Web" w:hAnsi="Unikurd Web" w:cs="Unikurd Web"/>
          <w:color w:val="000000" w:themeColor="text1"/>
          <w:sz w:val="24"/>
          <w:szCs w:val="24"/>
          <w:lang w:bidi="ar-IQ"/>
        </w:rPr>
        <w:t>What I mean is, if what they call 'knowledge' might actually be folly,</w:t>
      </w:r>
      <w:r w:rsidRPr="00541335">
        <w:rPr>
          <w:rFonts w:ascii="Unikurd Web" w:hAnsi="Unikurd Web" w:cs="Unikurd Web"/>
          <w:color w:val="000000" w:themeColor="text1"/>
          <w:sz w:val="24"/>
          <w:szCs w:val="24"/>
          <w:lang w:bidi="ar-IQ"/>
        </w:rPr>
        <w:t xml:space="preserve">” </w:t>
      </w:r>
      <w:r w:rsidR="00166116" w:rsidRPr="00541335">
        <w:rPr>
          <w:rFonts w:ascii="Unikurd Web" w:hAnsi="Unikurd Web" w:cs="Unikurd Web"/>
          <w:color w:val="000000" w:themeColor="text1"/>
          <w:sz w:val="24"/>
          <w:szCs w:val="24"/>
          <w:lang w:bidi="ar-IQ"/>
        </w:rPr>
        <w:t>Aram pointed out.</w:t>
      </w:r>
    </w:p>
    <w:p w14:paraId="475EA0D1" w14:textId="76588865" w:rsidR="00166116" w:rsidRPr="00541335" w:rsidRDefault="003854FA" w:rsidP="0016611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166116" w:rsidRPr="00541335">
        <w:rPr>
          <w:rFonts w:ascii="Unikurd Web" w:hAnsi="Unikurd Web" w:cs="Unikurd Web"/>
          <w:color w:val="000000" w:themeColor="text1"/>
          <w:sz w:val="24"/>
          <w:szCs w:val="24"/>
          <w:lang w:bidi="ar-IQ"/>
        </w:rPr>
        <w:t>And what about you? What knowledge do you bring?</w:t>
      </w:r>
      <w:r w:rsidRPr="00541335">
        <w:rPr>
          <w:rFonts w:ascii="Unikurd Web" w:hAnsi="Unikurd Web" w:cs="Unikurd Web"/>
          <w:color w:val="000000" w:themeColor="text1"/>
          <w:sz w:val="24"/>
          <w:szCs w:val="24"/>
          <w:lang w:bidi="ar-IQ"/>
        </w:rPr>
        <w:t>”</w:t>
      </w:r>
      <w:r w:rsidR="00166116" w:rsidRPr="00541335">
        <w:rPr>
          <w:rFonts w:ascii="Unikurd Web" w:hAnsi="Unikurd Web" w:cs="Unikurd Web"/>
          <w:color w:val="000000" w:themeColor="text1"/>
          <w:sz w:val="24"/>
          <w:szCs w:val="24"/>
          <w:lang w:bidi="ar-IQ"/>
        </w:rPr>
        <w:t xml:space="preserve"> Baram challenged.</w:t>
      </w:r>
    </w:p>
    <w:p w14:paraId="4D067B41" w14:textId="275D9DED" w:rsidR="00166116" w:rsidRPr="00541335" w:rsidRDefault="003854FA" w:rsidP="0016611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166116" w:rsidRPr="00541335">
        <w:rPr>
          <w:rFonts w:ascii="Unikurd Web" w:hAnsi="Unikurd Web" w:cs="Unikurd Web"/>
          <w:color w:val="000000" w:themeColor="text1"/>
          <w:sz w:val="24"/>
          <w:szCs w:val="24"/>
          <w:lang w:bidi="ar-IQ"/>
        </w:rPr>
        <w:t>None,</w:t>
      </w:r>
      <w:r w:rsidRPr="00541335">
        <w:rPr>
          <w:rFonts w:ascii="Unikurd Web" w:hAnsi="Unikurd Web" w:cs="Unikurd Web"/>
          <w:color w:val="000000" w:themeColor="text1"/>
          <w:sz w:val="24"/>
          <w:szCs w:val="24"/>
          <w:lang w:bidi="ar-IQ"/>
        </w:rPr>
        <w:t xml:space="preserve">” </w:t>
      </w:r>
      <w:r w:rsidR="00166116" w:rsidRPr="00541335">
        <w:rPr>
          <w:rFonts w:ascii="Unikurd Web" w:hAnsi="Unikurd Web" w:cs="Unikurd Web"/>
          <w:color w:val="000000" w:themeColor="text1"/>
          <w:sz w:val="24"/>
          <w:szCs w:val="24"/>
          <w:lang w:bidi="ar-IQ"/>
        </w:rPr>
        <w:t>Kizhan admitted.</w:t>
      </w:r>
    </w:p>
    <w:p w14:paraId="572C4495" w14:textId="4602E0EF" w:rsidR="00166116" w:rsidRPr="00541335" w:rsidRDefault="003854FA" w:rsidP="0016611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166116" w:rsidRPr="00541335">
        <w:rPr>
          <w:rFonts w:ascii="Unikurd Web" w:hAnsi="Unikurd Web" w:cs="Unikurd Web"/>
          <w:color w:val="000000" w:themeColor="text1"/>
          <w:sz w:val="24"/>
          <w:szCs w:val="24"/>
          <w:lang w:bidi="ar-IQ"/>
        </w:rPr>
        <w:t>Then why speak at all?</w:t>
      </w:r>
      <w:r w:rsidRPr="00541335">
        <w:rPr>
          <w:rFonts w:ascii="Unikurd Web" w:hAnsi="Unikurd Web" w:cs="Unikurd Web"/>
          <w:color w:val="000000" w:themeColor="text1"/>
          <w:sz w:val="24"/>
          <w:szCs w:val="24"/>
          <w:lang w:bidi="ar-IQ"/>
        </w:rPr>
        <w:t>”</w:t>
      </w:r>
      <w:r w:rsidR="00166116" w:rsidRPr="00541335">
        <w:rPr>
          <w:rFonts w:ascii="Unikurd Web" w:hAnsi="Unikurd Web" w:cs="Unikurd Web"/>
          <w:color w:val="000000" w:themeColor="text1"/>
          <w:sz w:val="24"/>
          <w:szCs w:val="24"/>
          <w:lang w:bidi="ar-IQ"/>
        </w:rPr>
        <w:t xml:space="preserve"> Baram retorted.</w:t>
      </w:r>
    </w:p>
    <w:p w14:paraId="0FB309B2" w14:textId="423BA53D" w:rsidR="00166116" w:rsidRPr="00541335" w:rsidRDefault="005F1B86" w:rsidP="0016611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166116" w:rsidRPr="00541335">
        <w:rPr>
          <w:rFonts w:ascii="Unikurd Web" w:hAnsi="Unikurd Web" w:cs="Unikurd Web"/>
          <w:color w:val="000000" w:themeColor="text1"/>
          <w:sz w:val="24"/>
          <w:szCs w:val="24"/>
          <w:lang w:bidi="ar-IQ"/>
        </w:rPr>
        <w:t>We may not have tangible supplies like bread, water, or milk for children, nor can we halt the bombings,</w:t>
      </w:r>
      <w:r w:rsidRPr="00541335">
        <w:rPr>
          <w:rFonts w:ascii="Unikurd Web" w:hAnsi="Unikurd Web" w:cs="Unikurd Web"/>
          <w:color w:val="000000" w:themeColor="text1"/>
          <w:sz w:val="24"/>
          <w:szCs w:val="24"/>
          <w:lang w:bidi="ar-IQ"/>
        </w:rPr>
        <w:t xml:space="preserve">” </w:t>
      </w:r>
      <w:r w:rsidR="00166116" w:rsidRPr="00541335">
        <w:rPr>
          <w:rFonts w:ascii="Unikurd Web" w:hAnsi="Unikurd Web" w:cs="Unikurd Web"/>
          <w:color w:val="000000" w:themeColor="text1"/>
          <w:sz w:val="24"/>
          <w:szCs w:val="24"/>
          <w:lang w:bidi="ar-IQ"/>
        </w:rPr>
        <w:t>Kizhan explained.</w:t>
      </w:r>
    </w:p>
    <w:p w14:paraId="08306F41" w14:textId="47C3C09B" w:rsidR="00166116" w:rsidRPr="00541335" w:rsidRDefault="005F1B86" w:rsidP="0016611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166116" w:rsidRPr="00541335">
        <w:rPr>
          <w:rFonts w:ascii="Unikurd Web" w:hAnsi="Unikurd Web" w:cs="Unikurd Web"/>
          <w:color w:val="000000" w:themeColor="text1"/>
          <w:sz w:val="24"/>
          <w:szCs w:val="24"/>
          <w:lang w:bidi="ar-IQ"/>
        </w:rPr>
        <w:t>So, what can you do?</w:t>
      </w:r>
      <w:r w:rsidRPr="00541335">
        <w:rPr>
          <w:rFonts w:ascii="Unikurd Web" w:hAnsi="Unikurd Web" w:cs="Unikurd Web"/>
          <w:color w:val="000000" w:themeColor="text1"/>
          <w:sz w:val="24"/>
          <w:szCs w:val="24"/>
          <w:lang w:bidi="ar-IQ"/>
        </w:rPr>
        <w:t>”</w:t>
      </w:r>
      <w:r w:rsidR="00166116" w:rsidRPr="00541335">
        <w:rPr>
          <w:rFonts w:ascii="Unikurd Web" w:hAnsi="Unikurd Web" w:cs="Unikurd Web"/>
          <w:color w:val="000000" w:themeColor="text1"/>
          <w:sz w:val="24"/>
          <w:szCs w:val="24"/>
          <w:lang w:bidi="ar-IQ"/>
        </w:rPr>
        <w:t xml:space="preserve"> Baram probed.</w:t>
      </w:r>
    </w:p>
    <w:p w14:paraId="4939698B" w14:textId="48A13AD2" w:rsidR="00166116" w:rsidRPr="00541335" w:rsidRDefault="005F1B86" w:rsidP="0016611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166116" w:rsidRPr="00541335">
        <w:rPr>
          <w:rFonts w:ascii="Unikurd Web" w:hAnsi="Unikurd Web" w:cs="Unikurd Web"/>
          <w:color w:val="000000" w:themeColor="text1"/>
          <w:sz w:val="24"/>
          <w:szCs w:val="24"/>
          <w:lang w:bidi="ar-IQ"/>
        </w:rPr>
        <w:t>We can provide insight, help make sense of the unfolding events,</w:t>
      </w:r>
      <w:r w:rsidRPr="00541335">
        <w:rPr>
          <w:rFonts w:ascii="Unikurd Web" w:hAnsi="Unikurd Web" w:cs="Unikurd Web"/>
          <w:color w:val="000000" w:themeColor="text1"/>
          <w:sz w:val="24"/>
          <w:szCs w:val="24"/>
          <w:lang w:bidi="ar-IQ"/>
        </w:rPr>
        <w:t>”</w:t>
      </w:r>
      <w:r w:rsidR="00166116" w:rsidRPr="00541335">
        <w:rPr>
          <w:rFonts w:ascii="Unikurd Web" w:hAnsi="Unikurd Web" w:cs="Unikurd Web"/>
          <w:color w:val="000000" w:themeColor="text1"/>
          <w:sz w:val="24"/>
          <w:szCs w:val="24"/>
          <w:lang w:bidi="ar-IQ"/>
        </w:rPr>
        <w:t xml:space="preserve"> Kizhan offered.</w:t>
      </w:r>
    </w:p>
    <w:p w14:paraId="6FC5083E" w14:textId="11AFC7F7" w:rsidR="00166116" w:rsidRPr="00541335" w:rsidRDefault="00166116" w:rsidP="0016611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with a hint of sarcasm, looked around at those gathered and remarked,</w:t>
      </w:r>
      <w:r w:rsidR="005F1B86" w:rsidRPr="00541335">
        <w:rPr>
          <w:rFonts w:ascii="Unikurd Web" w:hAnsi="Unikurd Web" w:cs="Unikurd Web"/>
          <w:color w:val="000000" w:themeColor="text1"/>
          <w:sz w:val="24"/>
          <w:szCs w:val="24"/>
          <w:lang w:bidi="ar-IQ"/>
        </w:rPr>
        <w:t xml:space="preserve"> “</w:t>
      </w:r>
      <w:r w:rsidRPr="00541335">
        <w:rPr>
          <w:rFonts w:ascii="Unikurd Web" w:hAnsi="Unikurd Web" w:cs="Unikurd Web"/>
          <w:color w:val="000000" w:themeColor="text1"/>
          <w:sz w:val="24"/>
          <w:szCs w:val="24"/>
          <w:lang w:bidi="ar-IQ"/>
        </w:rPr>
        <w:t>Hear that? They think they can rival our leaders.</w:t>
      </w:r>
      <w:r w:rsidR="005F1B86" w:rsidRPr="00541335">
        <w:rPr>
          <w:rFonts w:ascii="Unikurd Web" w:hAnsi="Unikurd Web" w:cs="Unikurd Web"/>
          <w:color w:val="000000" w:themeColor="text1"/>
          <w:sz w:val="24"/>
          <w:szCs w:val="24"/>
          <w:lang w:bidi="ar-IQ"/>
        </w:rPr>
        <w:t>”</w:t>
      </w:r>
    </w:p>
    <w:p w14:paraId="6EB684D7" w14:textId="235CDFFC" w:rsidR="00823B6B" w:rsidRPr="00541335" w:rsidRDefault="00166116" w:rsidP="00823B6B">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Aram, undeterred, asked, </w:t>
      </w:r>
      <w:r w:rsidR="005F1B86"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And who are these leaders that we can't challenge? What makes them so invincible?</w:t>
      </w:r>
      <w:r w:rsidR="005F1B86" w:rsidRPr="00541335">
        <w:rPr>
          <w:rFonts w:ascii="Unikurd Web" w:hAnsi="Unikurd Web" w:cs="Unikurd Web"/>
          <w:color w:val="000000" w:themeColor="text1"/>
          <w:sz w:val="24"/>
          <w:szCs w:val="24"/>
          <w:lang w:bidi="ar-IQ"/>
        </w:rPr>
        <w:t>”</w:t>
      </w:r>
    </w:p>
    <w:p w14:paraId="5E3ADA58" w14:textId="6136F863" w:rsidR="00823B6B" w:rsidRPr="00541335" w:rsidRDefault="00823B6B" w:rsidP="00823B6B">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asked incredulously, </w:t>
      </w:r>
      <w:r w:rsidR="00E431DC"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What do you mean 'who are they'? Have you ever encountered someone who can simultaneously speak to a person, read a newspaper, and listen to a radio in a foreign language?</w:t>
      </w:r>
      <w:r w:rsidR="00E431DC" w:rsidRPr="00541335">
        <w:rPr>
          <w:rFonts w:ascii="Unikurd Web" w:hAnsi="Unikurd Web" w:cs="Unikurd Web"/>
          <w:color w:val="000000" w:themeColor="text1"/>
          <w:sz w:val="24"/>
          <w:szCs w:val="24"/>
          <w:lang w:bidi="ar-IQ"/>
        </w:rPr>
        <w:t>”</w:t>
      </w:r>
    </w:p>
    <w:p w14:paraId="69CA3B94" w14:textId="0A8B0AD6" w:rsidR="00823B6B" w:rsidRPr="00541335" w:rsidRDefault="00823B6B" w:rsidP="00823B6B">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The cellar's inhabitants exchanged puzzled looks, but only Mam Wali spoke up, </w:t>
      </w:r>
      <w:r w:rsidR="00E431DC"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I've never seen such a man, only heard of such characters in stories.</w:t>
      </w:r>
      <w:r w:rsidR="00E431DC" w:rsidRPr="00541335">
        <w:rPr>
          <w:rFonts w:ascii="Unikurd Web" w:hAnsi="Unikurd Web" w:cs="Unikurd Web"/>
          <w:color w:val="000000" w:themeColor="text1"/>
          <w:sz w:val="24"/>
          <w:szCs w:val="24"/>
          <w:lang w:bidi="ar-IQ"/>
        </w:rPr>
        <w:t>”</w:t>
      </w:r>
    </w:p>
    <w:p w14:paraId="113290F3" w14:textId="286235F8" w:rsidR="00823B6B" w:rsidRPr="00541335" w:rsidRDefault="00823B6B" w:rsidP="00823B6B">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frowning at Mam Wali, insisted, </w:t>
      </w:r>
      <w:r w:rsidR="00E431DC"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It's not mere fiction; it's a reality beyond doubt. We have such a clever, charismatic leader, but unfortunately, we fail to appreciate him.</w:t>
      </w:r>
      <w:r w:rsidR="00E431DC" w:rsidRPr="00541335">
        <w:rPr>
          <w:rFonts w:ascii="Unikurd Web" w:hAnsi="Unikurd Web" w:cs="Unikurd Web"/>
          <w:color w:val="000000" w:themeColor="text1"/>
          <w:sz w:val="24"/>
          <w:szCs w:val="24"/>
          <w:lang w:bidi="ar-IQ"/>
        </w:rPr>
        <w:t>”</w:t>
      </w:r>
    </w:p>
    <w:p w14:paraId="0EDBCE0D" w14:textId="6CE30913" w:rsidR="00823B6B" w:rsidRPr="00541335" w:rsidRDefault="00823B6B" w:rsidP="00823B6B">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scanned the faces around him and proposed, </w:t>
      </w:r>
      <w:r w:rsidR="00E431DC"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The person Baram describes sounds like a futuristic device capable of listening, speaking, and reading all at once.</w:t>
      </w:r>
      <w:r w:rsidR="00E431DC" w:rsidRPr="00541335">
        <w:rPr>
          <w:rFonts w:ascii="Unikurd Web" w:hAnsi="Unikurd Web" w:cs="Unikurd Web"/>
          <w:color w:val="000000" w:themeColor="text1"/>
          <w:sz w:val="24"/>
          <w:szCs w:val="24"/>
          <w:lang w:bidi="ar-IQ"/>
        </w:rPr>
        <w:t>”</w:t>
      </w:r>
    </w:p>
    <w:p w14:paraId="4092D83E" w14:textId="6D37AFBA" w:rsidR="00823B6B" w:rsidRPr="00541335" w:rsidRDefault="00475F6F" w:rsidP="00823B6B">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823B6B" w:rsidRPr="00541335">
        <w:rPr>
          <w:rFonts w:ascii="Unikurd Web" w:hAnsi="Unikurd Web" w:cs="Unikurd Web"/>
          <w:color w:val="000000" w:themeColor="text1"/>
          <w:sz w:val="24"/>
          <w:szCs w:val="24"/>
          <w:lang w:bidi="ar-IQ"/>
        </w:rPr>
        <w:t>It's a human, not a device,</w:t>
      </w:r>
      <w:r w:rsidRPr="00541335">
        <w:rPr>
          <w:rFonts w:ascii="Unikurd Web" w:hAnsi="Unikurd Web" w:cs="Unikurd Web"/>
          <w:color w:val="000000" w:themeColor="text1"/>
          <w:sz w:val="24"/>
          <w:szCs w:val="24"/>
          <w:lang w:bidi="ar-IQ"/>
        </w:rPr>
        <w:t xml:space="preserve">” </w:t>
      </w:r>
      <w:r w:rsidR="00823B6B" w:rsidRPr="00541335">
        <w:rPr>
          <w:rFonts w:ascii="Unikurd Web" w:hAnsi="Unikurd Web" w:cs="Unikurd Web"/>
          <w:color w:val="000000" w:themeColor="text1"/>
          <w:sz w:val="24"/>
          <w:szCs w:val="24"/>
          <w:lang w:bidi="ar-IQ"/>
        </w:rPr>
        <w:t>Baram asserted.</w:t>
      </w:r>
    </w:p>
    <w:p w14:paraId="7EA0A035" w14:textId="563149EA" w:rsidR="00823B6B" w:rsidRPr="00541335" w:rsidRDefault="00823B6B" w:rsidP="00823B6B">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countered, </w:t>
      </w:r>
      <w:r w:rsidR="00475F6F"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I'm certain it's neither.</w:t>
      </w:r>
      <w:r w:rsidR="00475F6F" w:rsidRPr="00541335">
        <w:rPr>
          <w:rFonts w:ascii="Unikurd Web" w:hAnsi="Unikurd Web" w:cs="Unikurd Web"/>
          <w:color w:val="000000" w:themeColor="text1"/>
          <w:sz w:val="24"/>
          <w:szCs w:val="24"/>
          <w:lang w:bidi="ar-IQ"/>
        </w:rPr>
        <w:t>”</w:t>
      </w:r>
    </w:p>
    <w:p w14:paraId="6D3C8403" w14:textId="3B63D584" w:rsidR="00823B6B" w:rsidRPr="00541335" w:rsidRDefault="00823B6B" w:rsidP="00823B6B">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perplexed, asked, </w:t>
      </w:r>
      <w:r w:rsidR="00475F6F"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What do you mean?</w:t>
      </w:r>
      <w:r w:rsidR="00475F6F" w:rsidRPr="00541335">
        <w:rPr>
          <w:rFonts w:ascii="Unikurd Web" w:hAnsi="Unikurd Web" w:cs="Unikurd Web"/>
          <w:color w:val="000000" w:themeColor="text1"/>
          <w:sz w:val="24"/>
          <w:szCs w:val="24"/>
          <w:lang w:bidi="ar-IQ"/>
        </w:rPr>
        <w:t>”</w:t>
      </w:r>
    </w:p>
    <w:p w14:paraId="5BB3FD9D" w14:textId="3856AE9A" w:rsidR="00823B6B" w:rsidRPr="00541335" w:rsidRDefault="00823B6B" w:rsidP="00823B6B">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replied, </w:t>
      </w:r>
      <w:r w:rsidR="00475F6F"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It's a joke, as if it's normal to be both a revolutionary and a mercenary simultaneously.</w:t>
      </w:r>
      <w:r w:rsidR="00475F6F" w:rsidRPr="00541335">
        <w:rPr>
          <w:rFonts w:ascii="Unikurd Web" w:hAnsi="Unikurd Web" w:cs="Unikurd Web"/>
          <w:color w:val="000000" w:themeColor="text1"/>
          <w:sz w:val="24"/>
          <w:szCs w:val="24"/>
          <w:lang w:bidi="ar-IQ"/>
        </w:rPr>
        <w:t>”</w:t>
      </w:r>
    </w:p>
    <w:p w14:paraId="03C57C48" w14:textId="687C5E1E" w:rsidR="00823B6B" w:rsidRPr="00541335" w:rsidRDefault="00475F6F" w:rsidP="00823B6B">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823B6B" w:rsidRPr="00541335">
        <w:rPr>
          <w:rFonts w:ascii="Unikurd Web" w:hAnsi="Unikurd Web" w:cs="Unikurd Web"/>
          <w:color w:val="000000" w:themeColor="text1"/>
          <w:sz w:val="24"/>
          <w:szCs w:val="24"/>
          <w:lang w:bidi="ar-IQ"/>
        </w:rPr>
        <w:t>Why so?</w:t>
      </w:r>
      <w:r w:rsidRPr="00541335">
        <w:rPr>
          <w:rFonts w:ascii="Unikurd Web" w:hAnsi="Unikurd Web" w:cs="Unikurd Web"/>
          <w:color w:val="000000" w:themeColor="text1"/>
          <w:sz w:val="24"/>
          <w:szCs w:val="24"/>
          <w:lang w:bidi="ar-IQ"/>
        </w:rPr>
        <w:t xml:space="preserve">” </w:t>
      </w:r>
      <w:r w:rsidR="00823B6B" w:rsidRPr="00541335">
        <w:rPr>
          <w:rFonts w:ascii="Unikurd Web" w:hAnsi="Unikurd Web" w:cs="Unikurd Web"/>
          <w:color w:val="000000" w:themeColor="text1"/>
          <w:sz w:val="24"/>
          <w:szCs w:val="24"/>
          <w:lang w:bidi="ar-IQ"/>
        </w:rPr>
        <w:t>Baram queried.</w:t>
      </w:r>
    </w:p>
    <w:p w14:paraId="072E4882" w14:textId="5F4FEC2A" w:rsidR="00106A42" w:rsidRPr="00541335" w:rsidRDefault="00F94F63" w:rsidP="00823B6B">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106A42" w:rsidRPr="00541335">
        <w:rPr>
          <w:rFonts w:ascii="Unikurd Web" w:hAnsi="Unikurd Web" w:cs="Unikurd Web"/>
          <w:color w:val="000000" w:themeColor="text1"/>
          <w:sz w:val="24"/>
          <w:szCs w:val="24"/>
          <w:lang w:bidi="ar-IQ"/>
        </w:rPr>
        <w:t>Because it's impossible to be a liberator and an oppressor, responsible and irresponsible, dead and a Talqin Reciter at the same time,</w:t>
      </w:r>
      <w:r w:rsidRPr="00541335">
        <w:rPr>
          <w:rFonts w:ascii="Unikurd Web" w:hAnsi="Unikurd Web" w:cs="Unikurd Web"/>
          <w:color w:val="000000" w:themeColor="text1"/>
          <w:sz w:val="24"/>
          <w:szCs w:val="24"/>
          <w:lang w:bidi="ar-IQ"/>
        </w:rPr>
        <w:t>”</w:t>
      </w:r>
      <w:r w:rsidR="00106A42" w:rsidRPr="00541335">
        <w:rPr>
          <w:rFonts w:ascii="Unikurd Web" w:hAnsi="Unikurd Web" w:cs="Unikurd Web"/>
          <w:color w:val="000000" w:themeColor="text1"/>
          <w:sz w:val="24"/>
          <w:szCs w:val="24"/>
          <w:lang w:bidi="ar-IQ"/>
        </w:rPr>
        <w:t xml:space="preserve"> Mam Wali explained. His words evoked the solemnity of the Talqin, the prayers recited for the departed, underscoring life's irrevocable contrasts.</w:t>
      </w:r>
    </w:p>
    <w:p w14:paraId="4CEBA1DE" w14:textId="0499DA4F" w:rsidR="00823B6B" w:rsidRPr="00541335" w:rsidRDefault="00823B6B" w:rsidP="00823B6B">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Baffled, Baram pressed, </w:t>
      </w:r>
      <w:r w:rsidR="00F94F63"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Why do you say that?</w:t>
      </w:r>
      <w:r w:rsidR="00F94F63" w:rsidRPr="00541335">
        <w:rPr>
          <w:rFonts w:ascii="Unikurd Web" w:hAnsi="Unikurd Web" w:cs="Unikurd Web"/>
          <w:color w:val="000000" w:themeColor="text1"/>
          <w:sz w:val="24"/>
          <w:szCs w:val="24"/>
          <w:lang w:bidi="ar-IQ"/>
        </w:rPr>
        <w:t>”</w:t>
      </w:r>
    </w:p>
    <w:p w14:paraId="6DD3DF9B" w14:textId="621F695E" w:rsidR="008B74A7" w:rsidRPr="00541335" w:rsidRDefault="000366F4" w:rsidP="00823B6B">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 xml:space="preserve">Mam Wali answered, </w:t>
      </w:r>
      <w:r w:rsidR="00F94F63" w:rsidRPr="00541335">
        <w:rPr>
          <w:rFonts w:ascii="Unikurd Web" w:hAnsi="Unikurd Web" w:cs="Unikurd Web"/>
          <w:color w:val="000000" w:themeColor="text1"/>
          <w:sz w:val="24"/>
          <w:szCs w:val="24"/>
        </w:rPr>
        <w:t>“</w:t>
      </w:r>
      <w:r w:rsidRPr="00541335">
        <w:rPr>
          <w:rFonts w:ascii="Unikurd Web" w:hAnsi="Unikurd Web" w:cs="Unikurd Web"/>
          <w:color w:val="000000" w:themeColor="text1"/>
          <w:sz w:val="24"/>
          <w:szCs w:val="24"/>
        </w:rPr>
        <w:t>We should seize the opportunity while we can. Our biggest issue now is our fate, which remains uncertain for all of us.</w:t>
      </w:r>
      <w:r w:rsidR="00F94F63" w:rsidRPr="00541335">
        <w:rPr>
          <w:rFonts w:ascii="Unikurd Web" w:hAnsi="Unikurd Web" w:cs="Unikurd Web"/>
          <w:color w:val="000000" w:themeColor="text1"/>
          <w:sz w:val="24"/>
          <w:szCs w:val="24"/>
        </w:rPr>
        <w:t>”</w:t>
      </w:r>
    </w:p>
    <w:p w14:paraId="5D5BD982" w14:textId="47CFC3A1" w:rsidR="008B74A7" w:rsidRPr="00541335" w:rsidRDefault="000366F4" w:rsidP="00823B6B">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 xml:space="preserve">Failing to grasp the implication, Baram admitted, </w:t>
      </w:r>
      <w:r w:rsidR="00F94F63" w:rsidRPr="00541335">
        <w:rPr>
          <w:rFonts w:ascii="Unikurd Web" w:hAnsi="Unikurd Web" w:cs="Unikurd Web"/>
          <w:color w:val="000000" w:themeColor="text1"/>
          <w:sz w:val="24"/>
          <w:szCs w:val="24"/>
        </w:rPr>
        <w:t>“</w:t>
      </w:r>
      <w:r w:rsidRPr="00541335">
        <w:rPr>
          <w:rFonts w:ascii="Unikurd Web" w:hAnsi="Unikurd Web" w:cs="Unikurd Web"/>
          <w:color w:val="000000" w:themeColor="text1"/>
          <w:sz w:val="24"/>
          <w:szCs w:val="24"/>
        </w:rPr>
        <w:t>I don’t understand.</w:t>
      </w:r>
      <w:r w:rsidR="00F94F63" w:rsidRPr="00541335">
        <w:rPr>
          <w:rFonts w:ascii="Unikurd Web" w:hAnsi="Unikurd Web" w:cs="Unikurd Web"/>
          <w:color w:val="000000" w:themeColor="text1"/>
          <w:sz w:val="24"/>
          <w:szCs w:val="24"/>
        </w:rPr>
        <w:t>”</w:t>
      </w:r>
    </w:p>
    <w:p w14:paraId="2EBDFBEC" w14:textId="77777777" w:rsidR="008B74A7" w:rsidRPr="00541335" w:rsidRDefault="000366F4" w:rsidP="00823B6B">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 xml:space="preserve">Mam Wali responded, “Who would listen to us? Who, except ourselves, worries about children and families?” </w:t>
      </w:r>
    </w:p>
    <w:p w14:paraId="5A58F477" w14:textId="77777777" w:rsidR="008B74A7" w:rsidRPr="00541335" w:rsidRDefault="000366F4" w:rsidP="00823B6B">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 xml:space="preserve">“I don’t know,” Baram responded. </w:t>
      </w:r>
    </w:p>
    <w:p w14:paraId="2F271D4D" w14:textId="0F576205" w:rsidR="008B74A7" w:rsidRPr="00541335" w:rsidRDefault="000366F4" w:rsidP="00823B6B">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 xml:space="preserve">Mam Wali elaborated, </w:t>
      </w:r>
      <w:r w:rsidR="00F94F63" w:rsidRPr="00541335">
        <w:rPr>
          <w:rFonts w:ascii="Unikurd Web" w:hAnsi="Unikurd Web" w:cs="Unikurd Web"/>
          <w:color w:val="000000" w:themeColor="text1"/>
          <w:sz w:val="24"/>
          <w:szCs w:val="24"/>
        </w:rPr>
        <w:t>“</w:t>
      </w:r>
      <w:r w:rsidRPr="00541335">
        <w:rPr>
          <w:rFonts w:ascii="Unikurd Web" w:hAnsi="Unikurd Web" w:cs="Unikurd Web"/>
          <w:color w:val="000000" w:themeColor="text1"/>
          <w:sz w:val="24"/>
          <w:szCs w:val="24"/>
        </w:rPr>
        <w:t>Those supposed to care for us have put our lives in this dark day. We're caught between a rock and a hard place, with both options being unfavourable.</w:t>
      </w:r>
      <w:r w:rsidR="00F94F63" w:rsidRPr="00541335">
        <w:rPr>
          <w:rFonts w:ascii="Unikurd Web" w:hAnsi="Unikurd Web" w:cs="Unikurd Web"/>
          <w:color w:val="000000" w:themeColor="text1"/>
          <w:sz w:val="24"/>
          <w:szCs w:val="24"/>
        </w:rPr>
        <w:t>”</w:t>
      </w:r>
    </w:p>
    <w:p w14:paraId="1A0122F0" w14:textId="77777777" w:rsidR="008B74A7" w:rsidRPr="00541335" w:rsidRDefault="000366F4" w:rsidP="00823B6B">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 xml:space="preserve">“What should we do?” Baram asked. </w:t>
      </w:r>
    </w:p>
    <w:p w14:paraId="544FDC74" w14:textId="514005D8" w:rsidR="008B74A7" w:rsidRPr="00541335" w:rsidRDefault="000366F4" w:rsidP="00823B6B">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 xml:space="preserve">Mam Wali answered with a hint of irony, </w:t>
      </w:r>
      <w:r w:rsidR="00F94F63" w:rsidRPr="00541335">
        <w:rPr>
          <w:rFonts w:ascii="Unikurd Web" w:hAnsi="Unikurd Web" w:cs="Unikurd Web"/>
          <w:color w:val="000000" w:themeColor="text1"/>
          <w:sz w:val="24"/>
          <w:szCs w:val="24"/>
        </w:rPr>
        <w:t>“</w:t>
      </w:r>
      <w:r w:rsidRPr="00541335">
        <w:rPr>
          <w:rFonts w:ascii="Unikurd Web" w:hAnsi="Unikurd Web" w:cs="Unikurd Web"/>
          <w:color w:val="000000" w:themeColor="text1"/>
          <w:sz w:val="24"/>
          <w:szCs w:val="24"/>
        </w:rPr>
        <w:t xml:space="preserve">We can listen to both the martial music of occupation and our own national anthem simultaneously, distinguishing between freedom fighters and occupiers has become a musical challenge. We hold the ID of free men and the spoils of war. Do you even know who we are?” </w:t>
      </w:r>
    </w:p>
    <w:p w14:paraId="41095796" w14:textId="77777777" w:rsidR="008B74A7" w:rsidRPr="00541335" w:rsidRDefault="000366F4" w:rsidP="00823B6B">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“Who are we?” Baram echoed the question.</w:t>
      </w:r>
    </w:p>
    <w:p w14:paraId="669D5DD9" w14:textId="5331CB91" w:rsidR="000366F4" w:rsidRPr="00541335" w:rsidRDefault="000366F4" w:rsidP="00823B6B">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rPr>
        <w:t xml:space="preserve">Mam Wali sighed, </w:t>
      </w:r>
      <w:r w:rsidR="00F94F63" w:rsidRPr="00541335">
        <w:rPr>
          <w:rFonts w:ascii="Unikurd Web" w:hAnsi="Unikurd Web" w:cs="Unikurd Web"/>
          <w:color w:val="000000" w:themeColor="text1"/>
          <w:sz w:val="24"/>
          <w:szCs w:val="24"/>
        </w:rPr>
        <w:t>“</w:t>
      </w:r>
      <w:r w:rsidRPr="00541335">
        <w:rPr>
          <w:rFonts w:ascii="Unikurd Web" w:hAnsi="Unikurd Web" w:cs="Unikurd Web"/>
          <w:color w:val="000000" w:themeColor="text1"/>
          <w:sz w:val="24"/>
          <w:szCs w:val="24"/>
        </w:rPr>
        <w:t>We are helpless, abandoned, with no one to lend a hand, and no one to turn to.</w:t>
      </w:r>
      <w:r w:rsidR="00F94F63" w:rsidRPr="00541335">
        <w:rPr>
          <w:rFonts w:ascii="Unikurd Web" w:hAnsi="Unikurd Web" w:cs="Unikurd Web"/>
          <w:color w:val="000000" w:themeColor="text1"/>
          <w:sz w:val="24"/>
          <w:szCs w:val="24"/>
        </w:rPr>
        <w:t>”</w:t>
      </w:r>
      <w:r w:rsidRPr="00541335">
        <w:rPr>
          <w:rFonts w:ascii="Unikurd Web" w:hAnsi="Unikurd Web" w:cs="Unikurd Web"/>
          <w:color w:val="000000" w:themeColor="text1"/>
          <w:sz w:val="24"/>
          <w:szCs w:val="24"/>
        </w:rPr>
        <w:t xml:space="preserve"> He then slowly walked and took his seat.</w:t>
      </w:r>
    </w:p>
    <w:p w14:paraId="4D05579F" w14:textId="2256C8FE" w:rsidR="006A0CDF" w:rsidRPr="00541335" w:rsidRDefault="003A271E" w:rsidP="006A0CDF">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6A0CDF" w:rsidRPr="00541335">
        <w:rPr>
          <w:rFonts w:ascii="Unikurd Web" w:hAnsi="Unikurd Web" w:cs="Unikurd Web"/>
          <w:color w:val="000000" w:themeColor="text1"/>
          <w:sz w:val="24"/>
          <w:szCs w:val="24"/>
          <w:lang w:bidi="ar-IQ"/>
        </w:rPr>
        <w:t>We are approximately 50 people in this cellar,” Aram said, then scanned the faces around him and added, “We need to ask ourselves a question.”</w:t>
      </w:r>
    </w:p>
    <w:p w14:paraId="3CF5A917" w14:textId="77777777" w:rsidR="006A0CDF" w:rsidRPr="00541335" w:rsidRDefault="006A0CDF" w:rsidP="006A0CDF">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“What question?”</w:t>
      </w:r>
    </w:p>
    <w:p w14:paraId="2E3EEDB5" w14:textId="77777777" w:rsidR="006A0CDF" w:rsidRPr="00541335" w:rsidRDefault="006A0CDF" w:rsidP="006A0CDF">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“Why have we crammed ourselves into this cellar?” Aram responded.</w:t>
      </w:r>
    </w:p>
    <w:p w14:paraId="7BAA694C" w14:textId="77777777" w:rsidR="006A0CDF" w:rsidRPr="00541335" w:rsidRDefault="006A0CDF" w:rsidP="006A0CDF">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“What's wrong with it?”</w:t>
      </w:r>
    </w:p>
    <w:p w14:paraId="506D4C59" w14:textId="77777777" w:rsidR="006A0CDF" w:rsidRPr="00541335" w:rsidRDefault="006A0CDF" w:rsidP="006A0CDF">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“Although its dimensions are no more than 20-25 meters in length and width, there's nothing inherently wrong with it!” Aram explained.</w:t>
      </w:r>
    </w:p>
    <w:p w14:paraId="610B2C82" w14:textId="496AE77A" w:rsidR="006A0CDF" w:rsidRPr="00541335" w:rsidRDefault="006A0CDF" w:rsidP="006A0CDF">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Kafee commented, </w:t>
      </w:r>
      <w:r w:rsidR="00AF1577"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We used to be more; those who had families and relatives were helped out earlier. Imagine how many others like us, helpless and unfortunate, might be hiding in cellars and other places throughout this town.</w:t>
      </w:r>
      <w:r w:rsidR="00AF1577"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 xml:space="preserve"> Mina's head still rested on her lap, slumbering peacefully; Kafee gently shifted it to a pile of clothes beside her, and she </w:t>
      </w:r>
      <w:r w:rsidR="003A271E" w:rsidRPr="00541335">
        <w:rPr>
          <w:rFonts w:ascii="Unikurd Web" w:hAnsi="Unikurd Web" w:cs="Unikurd Web"/>
          <w:color w:val="000000" w:themeColor="text1"/>
          <w:sz w:val="24"/>
          <w:szCs w:val="24"/>
          <w:lang w:bidi="ar-IQ"/>
        </w:rPr>
        <w:t>b</w:t>
      </w:r>
      <w:r w:rsidR="00971E91" w:rsidRPr="00541335">
        <w:rPr>
          <w:rFonts w:ascii="Unikurd Web" w:hAnsi="Unikurd Web" w:cs="Unikurd Web"/>
          <w:color w:val="000000" w:themeColor="text1"/>
          <w:sz w:val="24"/>
          <w:szCs w:val="24"/>
          <w:lang w:bidi="ar-IQ"/>
        </w:rPr>
        <w:t>eg</w:t>
      </w:r>
      <w:r w:rsidRPr="00541335">
        <w:rPr>
          <w:rFonts w:ascii="Unikurd Web" w:hAnsi="Unikurd Web" w:cs="Unikurd Web"/>
          <w:color w:val="000000" w:themeColor="text1"/>
          <w:sz w:val="24"/>
          <w:szCs w:val="24"/>
          <w:lang w:bidi="ar-IQ"/>
        </w:rPr>
        <w:t>an to sob. With shaky hands, she used the edge of her shawl to wipe away her tears.</w:t>
      </w:r>
    </w:p>
    <w:p w14:paraId="0B98FDB7" w14:textId="1FA24DCE" w:rsidR="006A0CDF" w:rsidRPr="00541335" w:rsidRDefault="003A271E" w:rsidP="006A0CDF">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6A0CDF" w:rsidRPr="00541335">
        <w:rPr>
          <w:rFonts w:ascii="Unikurd Web" w:hAnsi="Unikurd Web" w:cs="Unikurd Web"/>
          <w:color w:val="000000" w:themeColor="text1"/>
          <w:sz w:val="24"/>
          <w:szCs w:val="24"/>
          <w:lang w:bidi="ar-IQ"/>
        </w:rPr>
        <w:t>Our questions should also be directed towards foreign powers. We should ask them: Do you know the dire conditions in which we currently exist? How many of us have lost their lives? How many have been injured? How many are now homeless? How many of us live in constant fear? How many of us, if lucky, go to bed hungry? How many of our neighbourhoods have been reduced to rubble?</w:t>
      </w:r>
      <w:r w:rsidRPr="00541335">
        <w:rPr>
          <w:rFonts w:ascii="Unikurd Web" w:hAnsi="Unikurd Web" w:cs="Unikurd Web"/>
          <w:color w:val="000000" w:themeColor="text1"/>
          <w:sz w:val="24"/>
          <w:szCs w:val="24"/>
          <w:lang w:bidi="ar-IQ"/>
        </w:rPr>
        <w:t xml:space="preserve">”  </w:t>
      </w:r>
      <w:r w:rsidR="006A0CDF" w:rsidRPr="00541335">
        <w:rPr>
          <w:rFonts w:ascii="Unikurd Web" w:hAnsi="Unikurd Web" w:cs="Unikurd Web"/>
          <w:color w:val="000000" w:themeColor="text1"/>
          <w:sz w:val="24"/>
          <w:szCs w:val="24"/>
          <w:lang w:bidi="ar-IQ"/>
        </w:rPr>
        <w:t>proposed Kizhan.</w:t>
      </w:r>
    </w:p>
    <w:p w14:paraId="41236FB3" w14:textId="77777777" w:rsidR="006A0CDF" w:rsidRPr="00541335" w:rsidRDefault="006A0CDF" w:rsidP="006A0CDF">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responded, “What can questioning change?”</w:t>
      </w:r>
    </w:p>
    <w:p w14:paraId="7891B416" w14:textId="5ABCE4AB" w:rsidR="006A0CDF" w:rsidRPr="00541335" w:rsidRDefault="00AF0E7F" w:rsidP="006A0CDF">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6A0CDF" w:rsidRPr="00541335">
        <w:rPr>
          <w:rFonts w:ascii="Unikurd Web" w:hAnsi="Unikurd Web" w:cs="Unikurd Web"/>
          <w:color w:val="000000" w:themeColor="text1"/>
          <w:sz w:val="24"/>
          <w:szCs w:val="24"/>
          <w:lang w:bidi="ar-IQ"/>
        </w:rPr>
        <w:t xml:space="preserve">I understand that asking these questions won't immediately change our situation. It's just a way to make the superpowers aware that we know they are tolerating the brutality of the Iraqi </w:t>
      </w:r>
      <w:r w:rsidR="00716230" w:rsidRPr="00541335">
        <w:rPr>
          <w:rFonts w:ascii="Unikurd Web" w:hAnsi="Unikurd Web" w:cs="Unikurd Web"/>
          <w:color w:val="000000" w:themeColor="text1"/>
          <w:sz w:val="24"/>
          <w:szCs w:val="24"/>
          <w:lang w:bidi="ar-IQ"/>
        </w:rPr>
        <w:t xml:space="preserve">Ba’ath </w:t>
      </w:r>
      <w:r w:rsidR="00AF1577" w:rsidRPr="00541335">
        <w:rPr>
          <w:rFonts w:ascii="Unikurd Web" w:hAnsi="Unikurd Web" w:cs="Unikurd Web"/>
          <w:color w:val="000000" w:themeColor="text1"/>
          <w:sz w:val="24"/>
          <w:szCs w:val="24"/>
          <w:lang w:bidi="ar-IQ"/>
        </w:rPr>
        <w:t>P</w:t>
      </w:r>
      <w:r w:rsidR="006A0CDF" w:rsidRPr="00541335">
        <w:rPr>
          <w:rFonts w:ascii="Unikurd Web" w:hAnsi="Unikurd Web" w:cs="Unikurd Web"/>
          <w:color w:val="000000" w:themeColor="text1"/>
          <w:sz w:val="24"/>
          <w:szCs w:val="24"/>
          <w:lang w:bidi="ar-IQ"/>
        </w:rPr>
        <w:t>arty against us, and I have evidence to support my statement,</w:t>
      </w:r>
      <w:r w:rsidRPr="00541335">
        <w:rPr>
          <w:rFonts w:ascii="Unikurd Web" w:hAnsi="Unikurd Web" w:cs="Unikurd Web"/>
          <w:color w:val="000000" w:themeColor="text1"/>
          <w:sz w:val="24"/>
          <w:szCs w:val="24"/>
          <w:lang w:bidi="ar-IQ"/>
        </w:rPr>
        <w:t>”</w:t>
      </w:r>
      <w:r w:rsidR="006A0CDF" w:rsidRPr="00541335">
        <w:rPr>
          <w:rFonts w:ascii="Unikurd Web" w:hAnsi="Unikurd Web" w:cs="Unikurd Web"/>
          <w:color w:val="000000" w:themeColor="text1"/>
          <w:sz w:val="24"/>
          <w:szCs w:val="24"/>
          <w:lang w:bidi="ar-IQ"/>
        </w:rPr>
        <w:t xml:space="preserve"> Kizhan responded.</w:t>
      </w:r>
    </w:p>
    <w:p w14:paraId="64DCD11D" w14:textId="77777777" w:rsidR="006A0CDF" w:rsidRPr="00541335" w:rsidRDefault="006A0CDF" w:rsidP="006A0CDF">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“What evidence?”</w:t>
      </w:r>
    </w:p>
    <w:p w14:paraId="26AC6D27" w14:textId="0B28C85D" w:rsidR="006A0CDF" w:rsidRPr="00541335" w:rsidRDefault="00716230" w:rsidP="006A0CDF">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6A0CDF" w:rsidRPr="00541335">
        <w:rPr>
          <w:rFonts w:ascii="Unikurd Web" w:hAnsi="Unikurd Web" w:cs="Unikurd Web"/>
          <w:color w:val="000000" w:themeColor="text1"/>
          <w:sz w:val="24"/>
          <w:szCs w:val="24"/>
          <w:lang w:bidi="ar-IQ"/>
        </w:rPr>
        <w:t>The methods they employ to communicate their silence and the extent of the killing, which are questions that may only be answered by future generations,</w:t>
      </w:r>
      <w:r w:rsidRPr="00541335">
        <w:rPr>
          <w:rFonts w:ascii="Unikurd Web" w:hAnsi="Unikurd Web" w:cs="Unikurd Web"/>
          <w:color w:val="000000" w:themeColor="text1"/>
          <w:sz w:val="24"/>
          <w:szCs w:val="24"/>
          <w:lang w:bidi="ar-IQ"/>
        </w:rPr>
        <w:t>”</w:t>
      </w:r>
      <w:r w:rsidR="006A0CDF" w:rsidRPr="00541335">
        <w:rPr>
          <w:rFonts w:ascii="Unikurd Web" w:hAnsi="Unikurd Web" w:cs="Unikurd Web"/>
          <w:color w:val="000000" w:themeColor="text1"/>
          <w:sz w:val="24"/>
          <w:szCs w:val="24"/>
          <w:lang w:bidi="ar-IQ"/>
        </w:rPr>
        <w:t xml:space="preserve"> Kizan explained.</w:t>
      </w:r>
    </w:p>
    <w:p w14:paraId="06825230" w14:textId="01A2987C" w:rsidR="006A0CDF" w:rsidRPr="00541335" w:rsidRDefault="006A0CDF" w:rsidP="006A0CDF">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One of Samya's toddler sons woke up and </w:t>
      </w:r>
      <w:r w:rsidR="00716230" w:rsidRPr="00541335">
        <w:rPr>
          <w:rFonts w:ascii="Unikurd Web" w:hAnsi="Unikurd Web" w:cs="Unikurd Web"/>
          <w:color w:val="000000" w:themeColor="text1"/>
          <w:sz w:val="24"/>
          <w:szCs w:val="24"/>
          <w:lang w:bidi="ar-IQ"/>
        </w:rPr>
        <w:t>b</w:t>
      </w:r>
      <w:r w:rsidR="00971E91" w:rsidRPr="00541335">
        <w:rPr>
          <w:rFonts w:ascii="Unikurd Web" w:hAnsi="Unikurd Web" w:cs="Unikurd Web"/>
          <w:color w:val="000000" w:themeColor="text1"/>
          <w:sz w:val="24"/>
          <w:szCs w:val="24"/>
          <w:lang w:bidi="ar-IQ"/>
        </w:rPr>
        <w:t>eg</w:t>
      </w:r>
      <w:r w:rsidRPr="00541335">
        <w:rPr>
          <w:rFonts w:ascii="Unikurd Web" w:hAnsi="Unikurd Web" w:cs="Unikurd Web"/>
          <w:color w:val="000000" w:themeColor="text1"/>
          <w:sz w:val="24"/>
          <w:szCs w:val="24"/>
          <w:lang w:bidi="ar-IQ"/>
        </w:rPr>
        <w:t>an crying. She quickly placed him on her lap, turned her face toward the wall to avoid being seen by others, and started feeding him. Suddenly, her other toddler son also woke up, but she had no choice but to make him wait until the first one had enough milk.</w:t>
      </w:r>
    </w:p>
    <w:p w14:paraId="7F742F07" w14:textId="607C6315" w:rsidR="006A0CDF" w:rsidRPr="00541335" w:rsidRDefault="006A0CDF" w:rsidP="006A0CDF">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Omar expressed his concern, </w:t>
      </w:r>
      <w:r w:rsidR="00AC503A"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It seems like we've been condemned to die a long time ago. My primary worry is for my five-month-old twin sons; the stagnant tobacco smell in this cellar could suffocate them.”</w:t>
      </w:r>
    </w:p>
    <w:p w14:paraId="786995B5" w14:textId="427AE371" w:rsidR="006A0CDF" w:rsidRPr="00541335" w:rsidRDefault="006A0CDF" w:rsidP="006A0CDF">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“What I wanted to say is, before we point fingers at anyone, we should ask ourselves some questions,” Aram stated.</w:t>
      </w:r>
    </w:p>
    <w:p w14:paraId="13D04500" w14:textId="77777777" w:rsidR="006A0CDF" w:rsidRPr="00541335" w:rsidRDefault="006A0CDF" w:rsidP="006A0CDF">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“What are those questions?” Omar asked.</w:t>
      </w:r>
    </w:p>
    <w:p w14:paraId="63A02AE1" w14:textId="00FB1BDA" w:rsidR="006A0CDF" w:rsidRPr="00541335" w:rsidRDefault="006A0CDF" w:rsidP="006A0CDF">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Aram replied, “Do we and the Kurds from the East of Kurdistan (Iran) not share the same ethnicity? Isn't our country called Kurdistan? Isn't the language they speak, like ours, called Kurdish? Do their children read, write, and study in their mother tongue, learning their nation's history? Do they govern themselves, or are they ruled by others? Is the money they use printed in Kurdish? Can their cities, towns, villages, </w:t>
      </w:r>
      <w:r w:rsidR="00AC503A" w:rsidRPr="00541335">
        <w:rPr>
          <w:rFonts w:ascii="Unikurd Web" w:hAnsi="Unikurd Web" w:cs="Unikurd Web"/>
          <w:color w:val="000000" w:themeColor="text1"/>
          <w:sz w:val="24"/>
          <w:szCs w:val="24"/>
          <w:lang w:bidi="ar-IQ"/>
        </w:rPr>
        <w:t>alleys</w:t>
      </w:r>
      <w:r w:rsidRPr="00541335">
        <w:rPr>
          <w:rFonts w:ascii="Unikurd Web" w:hAnsi="Unikurd Web" w:cs="Unikurd Web"/>
          <w:color w:val="000000" w:themeColor="text1"/>
          <w:sz w:val="24"/>
          <w:szCs w:val="24"/>
          <w:lang w:bidi="ar-IQ"/>
        </w:rPr>
        <w:t>, streets, mountains, valleys, and plains be referred to by their Kurdish names? Are there offices, organi</w:t>
      </w:r>
      <w:r w:rsidR="00FA2EA6" w:rsidRPr="00541335">
        <w:rPr>
          <w:rFonts w:ascii="Unikurd Web" w:hAnsi="Unikurd Web" w:cs="Unikurd Web"/>
          <w:color w:val="000000" w:themeColor="text1"/>
          <w:sz w:val="24"/>
          <w:szCs w:val="24"/>
          <w:lang w:bidi="ar-IQ"/>
        </w:rPr>
        <w:t>s</w:t>
      </w:r>
      <w:r w:rsidRPr="00541335">
        <w:rPr>
          <w:rFonts w:ascii="Unikurd Web" w:hAnsi="Unikurd Web" w:cs="Unikurd Web"/>
          <w:color w:val="000000" w:themeColor="text1"/>
          <w:sz w:val="24"/>
          <w:szCs w:val="24"/>
          <w:lang w:bidi="ar-IQ"/>
        </w:rPr>
        <w:t>ations, and clubs that support the Kurdish cause? Do they have their own MPs and ministers, or have they been assigned to implement the oppressive plans of the occupiers? Is the content of their TVs, radios, newspapers, and magazines written and published in Kurdish to promote and preserve the Kurdish language and culture? Are their national resources used to improve their well-being and quality of life? As a nation with its distinct characteristics, is their right to self-determination recognized? Do they have their own Kurdish army, police, and security forces to protect the Kurds? Are the prisons free of Kurdish women, men, and children who have been detained solely for defending their nation? Is the 15-year history of the Islamic Republic of Iran not marked by the killing of Kurds, the destruction of Kurdistan's landscapes, and the assimilation of their cultures? Is it as if</w:t>
      </w:r>
      <w:r w:rsidRPr="00541335">
        <w:rPr>
          <w:rFonts w:ascii="Arial" w:hAnsi="Arial" w:cs="Arial"/>
          <w:color w:val="000000" w:themeColor="text1"/>
          <w:sz w:val="24"/>
          <w:szCs w:val="24"/>
          <w:lang w:bidi="ar-IQ"/>
        </w:rPr>
        <w:t>…</w:t>
      </w:r>
      <w:r w:rsidRPr="00541335">
        <w:rPr>
          <w:rFonts w:ascii="Unikurd Web" w:hAnsi="Unikurd Web" w:cs="Unikurd Web"/>
          <w:color w:val="000000" w:themeColor="text1"/>
          <w:sz w:val="24"/>
          <w:szCs w:val="24"/>
          <w:lang w:bidi="ar-IQ"/>
        </w:rPr>
        <w:t>”</w:t>
      </w:r>
    </w:p>
    <w:p w14:paraId="3539FE72" w14:textId="1D6C358A" w:rsidR="006A0CDF" w:rsidRPr="00541335" w:rsidRDefault="006A0CDF" w:rsidP="006A0CDF">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Omar adjusted his hands on his hips, tightened his loose pştwên (Kurdish belt), and spoke, “The Kurds in the east of Kurdistan have nothing; take this relative of mine, for example.” He </w:t>
      </w:r>
      <w:r w:rsidR="00FA2EA6" w:rsidRPr="00541335">
        <w:rPr>
          <w:rFonts w:ascii="Unikurd Web" w:hAnsi="Unikurd Web" w:cs="Unikurd Web"/>
          <w:color w:val="000000" w:themeColor="text1"/>
          <w:sz w:val="24"/>
          <w:szCs w:val="24"/>
          <w:lang w:bidi="ar-IQ"/>
        </w:rPr>
        <w:t>signalled</w:t>
      </w:r>
      <w:r w:rsidRPr="00541335">
        <w:rPr>
          <w:rFonts w:ascii="Unikurd Web" w:hAnsi="Unikurd Web" w:cs="Unikurd Web"/>
          <w:color w:val="000000" w:themeColor="text1"/>
          <w:sz w:val="24"/>
          <w:szCs w:val="24"/>
          <w:lang w:bidi="ar-IQ"/>
        </w:rPr>
        <w:t xml:space="preserve"> to a young man, “His name is Mouloud, and he's from the East. He fled in fear for his life, mistreated by the Islamic Republic of Iran.” All eyes turned towards Mouloud. Omar continued, “I'm worried that the IRGC might discover him here.”</w:t>
      </w:r>
    </w:p>
    <w:p w14:paraId="7DC3D60F" w14:textId="77777777" w:rsidR="00364DE9" w:rsidRPr="00541335" w:rsidRDefault="006A0CDF" w:rsidP="006A0CDF">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Mouloud appeared visibly tense, worry etched into every line of his slim body. He was pale and couldn't stand still, his body swaying in all directions. He alternated between moving his right and left foot forward and back and occasionally ran his long fingers through his black, curly hair. </w:t>
      </w:r>
    </w:p>
    <w:p w14:paraId="02AFD99A" w14:textId="214F45DC" w:rsidR="006A0CDF" w:rsidRPr="00541335" w:rsidRDefault="006A0CDF" w:rsidP="00364DE9">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As Omar mentioned Mouloud's name, the latter's face flushed red. He scanned the people</w:t>
      </w:r>
      <w:r w:rsidR="00364DE9" w:rsidRPr="00541335">
        <w:rPr>
          <w:rFonts w:ascii="Unikurd Web" w:hAnsi="Unikurd Web" w:cs="Unikurd Web"/>
          <w:color w:val="000000" w:themeColor="text1"/>
          <w:sz w:val="24"/>
          <w:szCs w:val="24"/>
          <w:lang w:bidi="ar-IQ"/>
        </w:rPr>
        <w:t xml:space="preserve"> </w:t>
      </w:r>
      <w:r w:rsidRPr="00541335">
        <w:rPr>
          <w:rFonts w:ascii="Unikurd Web" w:hAnsi="Unikurd Web" w:cs="Unikurd Web"/>
          <w:color w:val="000000" w:themeColor="text1"/>
          <w:sz w:val="24"/>
          <w:szCs w:val="24"/>
          <w:lang w:bidi="ar-IQ"/>
        </w:rPr>
        <w:t xml:space="preserve">around him with suspicion and </w:t>
      </w:r>
      <w:r w:rsidR="00673FBD" w:rsidRPr="00541335">
        <w:rPr>
          <w:rFonts w:ascii="Unikurd Web" w:hAnsi="Unikurd Web" w:cs="Unikurd Web"/>
          <w:color w:val="000000" w:themeColor="text1"/>
          <w:sz w:val="24"/>
          <w:szCs w:val="24"/>
          <w:lang w:bidi="ar-IQ"/>
        </w:rPr>
        <w:t>b</w:t>
      </w:r>
      <w:r w:rsidR="00971E91" w:rsidRPr="00541335">
        <w:rPr>
          <w:rFonts w:ascii="Unikurd Web" w:hAnsi="Unikurd Web" w:cs="Unikurd Web"/>
          <w:color w:val="000000" w:themeColor="text1"/>
          <w:sz w:val="24"/>
          <w:szCs w:val="24"/>
          <w:lang w:bidi="ar-IQ"/>
        </w:rPr>
        <w:t>eg</w:t>
      </w:r>
      <w:r w:rsidRPr="00541335">
        <w:rPr>
          <w:rFonts w:ascii="Unikurd Web" w:hAnsi="Unikurd Web" w:cs="Unikurd Web"/>
          <w:color w:val="000000" w:themeColor="text1"/>
          <w:sz w:val="24"/>
          <w:szCs w:val="24"/>
          <w:lang w:bidi="ar-IQ"/>
        </w:rPr>
        <w:t>an mumbling inaudibly before finally nodding to Omar’s explanation.</w:t>
      </w:r>
    </w:p>
    <w:p w14:paraId="1B547F47" w14:textId="05E42E33" w:rsidR="006A0CDF" w:rsidRPr="00541335" w:rsidRDefault="006A0CDF" w:rsidP="006A0CDF">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“We Kurds always seem to be perpetually ill-fated, as if misfortune is woven into the very fabric of our destiny,</w:t>
      </w:r>
      <w:r w:rsidR="000C4790"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 xml:space="preserve"> Mam Wali expressed.</w:t>
      </w:r>
    </w:p>
    <w:p w14:paraId="00ADA538" w14:textId="77777777" w:rsidR="006A0CDF" w:rsidRPr="00541335" w:rsidRDefault="006A0CDF" w:rsidP="006A0CDF">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Omar, clearly disoriented, responded, “I'm struggling to understand—why would the Peshmerga bring the IRGC forces here? What could the IRGC possibly have to offer to this town?”</w:t>
      </w:r>
    </w:p>
    <w:p w14:paraId="679E2686" w14:textId="77777777" w:rsidR="006A0CDF" w:rsidRPr="00541335" w:rsidRDefault="006A0CDF" w:rsidP="006A0CDF">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smiled, closed his eyes, and shook his head.</w:t>
      </w:r>
    </w:p>
    <w:p w14:paraId="52C2E392" w14:textId="34A999F3" w:rsidR="006A0CDF" w:rsidRPr="00541335" w:rsidRDefault="000C4790" w:rsidP="006A0CDF">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6A0CDF" w:rsidRPr="00541335">
        <w:rPr>
          <w:rFonts w:ascii="Unikurd Web" w:hAnsi="Unikurd Web" w:cs="Unikurd Web"/>
          <w:color w:val="000000" w:themeColor="text1"/>
          <w:sz w:val="24"/>
          <w:szCs w:val="24"/>
          <w:lang w:bidi="ar-IQ"/>
        </w:rPr>
        <w:t>Kill it, kill it, be quick!</w:t>
      </w:r>
      <w:r w:rsidRPr="00541335">
        <w:rPr>
          <w:rFonts w:ascii="Unikurd Web" w:hAnsi="Unikurd Web" w:cs="Unikurd Web"/>
          <w:color w:val="000000" w:themeColor="text1"/>
          <w:sz w:val="24"/>
          <w:szCs w:val="24"/>
          <w:lang w:bidi="ar-IQ"/>
        </w:rPr>
        <w:t>”</w:t>
      </w:r>
      <w:r w:rsidR="006A0CDF" w:rsidRPr="00541335">
        <w:rPr>
          <w:rFonts w:ascii="Unikurd Web" w:hAnsi="Unikurd Web" w:cs="Unikurd Web"/>
          <w:color w:val="000000" w:themeColor="text1"/>
          <w:sz w:val="24"/>
          <w:szCs w:val="24"/>
          <w:lang w:bidi="ar-IQ"/>
        </w:rPr>
        <w:t xml:space="preserve"> were the sudden, roaring voices of the inhabitants that created a state of chaos.</w:t>
      </w:r>
    </w:p>
    <w:p w14:paraId="5BBDAB79" w14:textId="77777777" w:rsidR="006A0CDF" w:rsidRPr="00541335" w:rsidRDefault="006A0CDF" w:rsidP="006A0CDF">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A man said, “I saw it, it went into that hole.”</w:t>
      </w:r>
    </w:p>
    <w:p w14:paraId="34B60050" w14:textId="77777777" w:rsidR="006A0CDF" w:rsidRPr="00541335" w:rsidRDefault="006A0CDF" w:rsidP="006A0CDF">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“They were two, what happened to the other one?” A woman inquired.</w:t>
      </w:r>
    </w:p>
    <w:p w14:paraId="64C5233E" w14:textId="77777777" w:rsidR="006A0CDF" w:rsidRPr="00541335" w:rsidRDefault="006A0CDF" w:rsidP="006A0CDF">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Another man pointed towards a corner and responded, “They went into that hole. We'll wait for them to come out one by one.”</w:t>
      </w:r>
    </w:p>
    <w:p w14:paraId="0461F656" w14:textId="77777777" w:rsidR="006A0CDF" w:rsidRPr="00541335" w:rsidRDefault="006A0CDF" w:rsidP="006A0CDF">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“Who were they? What are you going to kill?” Mam Wali asked them loudly.</w:t>
      </w:r>
    </w:p>
    <w:p w14:paraId="0EE97561" w14:textId="77777777" w:rsidR="006A0CDF" w:rsidRPr="00541335" w:rsidRDefault="006A0CDF" w:rsidP="006A0CDF">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One of the men responded, “They were mice.”</w:t>
      </w:r>
    </w:p>
    <w:p w14:paraId="5B272134" w14:textId="77777777" w:rsidR="006A0CDF" w:rsidRPr="00541335" w:rsidRDefault="006A0CDF" w:rsidP="006A0CDF">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replied, “Leave them alone. We can't outsmart them, even if we bring a handful of wheat seeds, a plate of cheese, twenty mouse traps, and a clowder of cats. We won't be able to either kill or catch them.”</w:t>
      </w:r>
    </w:p>
    <w:p w14:paraId="165B5181" w14:textId="77777777" w:rsidR="006A0CDF" w:rsidRPr="00541335" w:rsidRDefault="006A0CDF" w:rsidP="006A0CDF">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“Why?” One of the men asked.</w:t>
      </w:r>
    </w:p>
    <w:p w14:paraId="5369870D" w14:textId="621ACC76" w:rsidR="000141FA" w:rsidRPr="00541335" w:rsidRDefault="006A0CDF" w:rsidP="000141FA">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responded, “As long as we're here, even if they die of hunger in that hole, they won't abandon it.”</w:t>
      </w:r>
    </w:p>
    <w:p w14:paraId="52237783" w14:textId="77777777" w:rsidR="000141FA" w:rsidRPr="00541335" w:rsidRDefault="000141FA" w:rsidP="000141FA">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“Why?” Another man asked.</w:t>
      </w:r>
    </w:p>
    <w:p w14:paraId="3EFEDEB3" w14:textId="77777777" w:rsidR="000141FA" w:rsidRPr="00541335" w:rsidRDefault="000141FA" w:rsidP="000141FA">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responded, “Because that hole is the homeland of those mice.”</w:t>
      </w:r>
    </w:p>
    <w:p w14:paraId="726651AB" w14:textId="77777777" w:rsidR="000141FA" w:rsidRPr="00541335" w:rsidRDefault="000141FA" w:rsidP="000141FA">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A moment of silence hung in the air.</w:t>
      </w:r>
    </w:p>
    <w:p w14:paraId="18EFC37D" w14:textId="717D63B0" w:rsidR="000141FA" w:rsidRPr="00541335" w:rsidRDefault="000141FA" w:rsidP="000141FA">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Kafee sat with her recently awakened daughter, Mina. She muttered, “As if our only problem is the mice,” then turned to Aram and Kizhan, asking, “You didn’t tell us</w:t>
      </w:r>
      <w:r w:rsidRPr="00541335">
        <w:rPr>
          <w:rFonts w:ascii="Arial" w:hAnsi="Arial" w:cs="Arial"/>
          <w:color w:val="000000" w:themeColor="text1"/>
          <w:sz w:val="24"/>
          <w:szCs w:val="24"/>
          <w:lang w:bidi="ar-IQ"/>
        </w:rPr>
        <w:t>…</w:t>
      </w:r>
      <w:r w:rsidRPr="00541335">
        <w:rPr>
          <w:rFonts w:ascii="Unikurd Web" w:hAnsi="Unikurd Web" w:cs="Unikurd Web"/>
          <w:color w:val="000000" w:themeColor="text1"/>
          <w:sz w:val="24"/>
          <w:szCs w:val="24"/>
          <w:lang w:bidi="ar-IQ"/>
        </w:rPr>
        <w:t>?”</w:t>
      </w:r>
    </w:p>
    <w:p w14:paraId="3486A2BE" w14:textId="77777777" w:rsidR="000141FA" w:rsidRPr="00541335" w:rsidRDefault="000141FA" w:rsidP="000141FA">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“What?” Kizhan asked.</w:t>
      </w:r>
    </w:p>
    <w:p w14:paraId="18DA97EE" w14:textId="77777777" w:rsidR="000141FA" w:rsidRPr="00541335" w:rsidRDefault="000141FA" w:rsidP="000141FA">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Kafee inquired, “Can we withdraw our money from the bank?”</w:t>
      </w:r>
    </w:p>
    <w:p w14:paraId="3A9D3EFA" w14:textId="6FAC3B60" w:rsidR="000141FA" w:rsidRPr="00541335" w:rsidRDefault="000141FA" w:rsidP="000141FA">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“All the valuable equipment from the town’s offices, schools, and other departments, everything was confiscated,” Kiz</w:t>
      </w:r>
      <w:r w:rsidR="00364DE9" w:rsidRPr="00541335">
        <w:rPr>
          <w:rFonts w:ascii="Unikurd Web" w:hAnsi="Unikurd Web" w:cs="Unikurd Web"/>
          <w:color w:val="000000" w:themeColor="text1"/>
          <w:sz w:val="24"/>
          <w:szCs w:val="24"/>
          <w:lang w:bidi="ar-IQ"/>
        </w:rPr>
        <w:t>h</w:t>
      </w:r>
      <w:r w:rsidRPr="00541335">
        <w:rPr>
          <w:rFonts w:ascii="Unikurd Web" w:hAnsi="Unikurd Web" w:cs="Unikurd Web"/>
          <w:color w:val="000000" w:themeColor="text1"/>
          <w:sz w:val="24"/>
          <w:szCs w:val="24"/>
          <w:lang w:bidi="ar-IQ"/>
        </w:rPr>
        <w:t>an responded.</w:t>
      </w:r>
    </w:p>
    <w:p w14:paraId="51A2ED69" w14:textId="77777777" w:rsidR="000141FA" w:rsidRPr="00541335" w:rsidRDefault="000141FA" w:rsidP="000141FA">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Kafee asked, “By whom?”</w:t>
      </w:r>
    </w:p>
    <w:p w14:paraId="6AF064AD" w14:textId="77777777" w:rsidR="000141FA" w:rsidRPr="00541335" w:rsidRDefault="000141FA" w:rsidP="000141FA">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IRGC,” Kizhan replied.</w:t>
      </w:r>
    </w:p>
    <w:p w14:paraId="4BD0E305" w14:textId="77777777" w:rsidR="000141FA" w:rsidRPr="00541335" w:rsidRDefault="000141FA" w:rsidP="000141FA">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Kafee pressed, “What did they do with them?”</w:t>
      </w:r>
    </w:p>
    <w:p w14:paraId="12095051" w14:textId="77777777" w:rsidR="000141FA" w:rsidRPr="00541335" w:rsidRDefault="000141FA" w:rsidP="000141FA">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“They transferred them to Iran,” Kizan explained.</w:t>
      </w:r>
    </w:p>
    <w:p w14:paraId="5AE06E88" w14:textId="77777777" w:rsidR="000141FA" w:rsidRPr="00541335" w:rsidRDefault="000141FA" w:rsidP="000141FA">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Kafee gathered her strength, slowly rising. She approached Aram and Kizhan, her face etched with worry and sorrow. She hesitantly asked Kizhan the dreaded question, “What about the bank?”</w:t>
      </w:r>
    </w:p>
    <w:p w14:paraId="02B02B8E" w14:textId="77777777" w:rsidR="000141FA" w:rsidRPr="00541335" w:rsidRDefault="000141FA" w:rsidP="000141FA">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bank is no different,” Kizhan admitted.</w:t>
      </w:r>
    </w:p>
    <w:p w14:paraId="40C5FFFD" w14:textId="77777777" w:rsidR="000141FA" w:rsidRPr="00541335" w:rsidRDefault="000141FA" w:rsidP="000141FA">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Kafee's shock was palpable. She asked with tearful eyes, “What</w:t>
      </w:r>
      <w:r w:rsidRPr="00541335">
        <w:rPr>
          <w:rFonts w:ascii="Arial" w:hAnsi="Arial" w:cs="Arial"/>
          <w:color w:val="000000" w:themeColor="text1"/>
          <w:sz w:val="24"/>
          <w:szCs w:val="24"/>
          <w:lang w:bidi="ar-IQ"/>
        </w:rPr>
        <w:t>…</w:t>
      </w:r>
      <w:r w:rsidRPr="00541335">
        <w:rPr>
          <w:rFonts w:ascii="Unikurd Web" w:hAnsi="Unikurd Web" w:cs="Unikurd Web"/>
          <w:color w:val="000000" w:themeColor="text1"/>
          <w:sz w:val="24"/>
          <w:szCs w:val="24"/>
          <w:lang w:bidi="ar-IQ"/>
        </w:rPr>
        <w:t>?”</w:t>
      </w:r>
    </w:p>
    <w:p w14:paraId="50DFB2ED" w14:textId="77777777" w:rsidR="000141FA" w:rsidRPr="00541335" w:rsidRDefault="000141FA" w:rsidP="000141FA">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“They looted the bank as well,” Kizhan confirmed.</w:t>
      </w:r>
    </w:p>
    <w:p w14:paraId="21380A59" w14:textId="77777777" w:rsidR="000141FA" w:rsidRPr="00541335" w:rsidRDefault="000141FA" w:rsidP="000141FA">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Kafee, her voice trembling with emotion, asked, “How did the Peshmerga allow that to happen?”</w:t>
      </w:r>
    </w:p>
    <w:p w14:paraId="3E417460" w14:textId="6052D171" w:rsidR="000141FA" w:rsidRPr="00541335" w:rsidRDefault="000141FA" w:rsidP="000141FA">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approached Kafee and comforted her, saying, “Don’t be upset, you're not alone</w:t>
      </w:r>
      <w:r w:rsidR="00364DE9"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 Then, he turned his head toward a corner and pointed, asking Kafee, “Do you see that woman?”</w:t>
      </w:r>
    </w:p>
    <w:p w14:paraId="3FF45308" w14:textId="77777777" w:rsidR="000141FA" w:rsidRPr="00541335" w:rsidRDefault="000141FA" w:rsidP="000141FA">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Kafee looked around and inquired, “Which one?”</w:t>
      </w:r>
    </w:p>
    <w:p w14:paraId="08B8089E" w14:textId="77777777" w:rsidR="000141FA" w:rsidRPr="00541335" w:rsidRDefault="000141FA" w:rsidP="000141FA">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lady sitting with her young child,” Mam Wali replied.</w:t>
      </w:r>
    </w:p>
    <w:p w14:paraId="7F47BAAA" w14:textId="0D787344" w:rsidR="000141FA" w:rsidRPr="00541335" w:rsidRDefault="000141FA" w:rsidP="00482EDD">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Kafee asked again, “Which one?”</w:t>
      </w:r>
    </w:p>
    <w:p w14:paraId="457C6949" w14:textId="77777777" w:rsidR="00482EDD" w:rsidRPr="00541335" w:rsidRDefault="00482EDD" w:rsidP="00482EDD">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one with the black headdress,” Mam Wali responded.</w:t>
      </w:r>
    </w:p>
    <w:p w14:paraId="7B20E304" w14:textId="77777777" w:rsidR="00482EDD" w:rsidRPr="00541335" w:rsidRDefault="00482EDD" w:rsidP="00482EDD">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Kafee asked, “Is she mourning?”</w:t>
      </w:r>
    </w:p>
    <w:p w14:paraId="6E89ED89" w14:textId="25319B55" w:rsidR="00482EDD" w:rsidRPr="00541335" w:rsidRDefault="00482EDD" w:rsidP="00482EDD">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“Not just mourning,” Mam Wali replied.</w:t>
      </w:r>
    </w:p>
    <w:p w14:paraId="5CEB7909" w14:textId="77777777" w:rsidR="00482EDD" w:rsidRPr="00541335" w:rsidRDefault="00482EDD" w:rsidP="00482EDD">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Kafee inquired, “What else?”</w:t>
      </w:r>
    </w:p>
    <w:p w14:paraId="23217C62" w14:textId="77777777" w:rsidR="00482EDD" w:rsidRPr="00541335" w:rsidRDefault="00482EDD" w:rsidP="00482EDD">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“Her deceased husband's retirement money was in the bank,” Mam Wali explained.</w:t>
      </w:r>
    </w:p>
    <w:p w14:paraId="59C9DE90" w14:textId="77777777" w:rsidR="00482EDD" w:rsidRPr="00541335" w:rsidRDefault="00482EDD" w:rsidP="00482EDD">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Kafee sought clarification, “So, her deceased husband's retirement money was also stolen?”</w:t>
      </w:r>
    </w:p>
    <w:p w14:paraId="3CFA9197" w14:textId="77777777" w:rsidR="00482EDD" w:rsidRPr="00541335" w:rsidRDefault="00482EDD" w:rsidP="00482EDD">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confirmed, “According to Aram and Kizhan, what happened to you has happened to her as well.”</w:t>
      </w:r>
    </w:p>
    <w:p w14:paraId="4888027B" w14:textId="77777777" w:rsidR="00482EDD" w:rsidRPr="00541335" w:rsidRDefault="00482EDD" w:rsidP="00482EDD">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Kafee asked, “What was her husband's profession?”</w:t>
      </w:r>
    </w:p>
    <w:p w14:paraId="76268CB1" w14:textId="77777777" w:rsidR="00482EDD" w:rsidRPr="00541335" w:rsidRDefault="00482EDD" w:rsidP="00482EDD">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responded, “He was a civil servant, and he passed away from natural causes.”</w:t>
      </w:r>
    </w:p>
    <w:p w14:paraId="020B971E" w14:textId="77777777" w:rsidR="00482EDD" w:rsidRPr="00541335" w:rsidRDefault="00482EDD" w:rsidP="00482EDD">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Kafee pressed further, “How much money had he deposited in the bank?”</w:t>
      </w:r>
    </w:p>
    <w:p w14:paraId="4F8ED6BB" w14:textId="138D129A" w:rsidR="00482EDD" w:rsidRPr="00541335" w:rsidRDefault="000C4790" w:rsidP="00482EDD">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482EDD" w:rsidRPr="00541335">
        <w:rPr>
          <w:rFonts w:ascii="Unikurd Web" w:hAnsi="Unikurd Web" w:cs="Unikurd Web"/>
          <w:color w:val="000000" w:themeColor="text1"/>
          <w:sz w:val="24"/>
          <w:szCs w:val="24"/>
          <w:lang w:bidi="ar-IQ"/>
        </w:rPr>
        <w:t>I don't have all the details, but he regularly deposited a portion of his earnings into the bank for his child's future, hoping it would be of help when the child grew up,</w:t>
      </w:r>
      <w:r w:rsidRPr="00541335">
        <w:rPr>
          <w:rFonts w:ascii="Unikurd Web" w:hAnsi="Unikurd Web" w:cs="Unikurd Web"/>
          <w:color w:val="000000" w:themeColor="text1"/>
          <w:sz w:val="24"/>
          <w:szCs w:val="24"/>
          <w:lang w:bidi="ar-IQ"/>
        </w:rPr>
        <w:t>”</w:t>
      </w:r>
      <w:r w:rsidR="00482EDD" w:rsidRPr="00541335">
        <w:rPr>
          <w:rFonts w:ascii="Unikurd Web" w:hAnsi="Unikurd Web" w:cs="Unikurd Web"/>
          <w:color w:val="000000" w:themeColor="text1"/>
          <w:sz w:val="24"/>
          <w:szCs w:val="24"/>
          <w:lang w:bidi="ar-IQ"/>
        </w:rPr>
        <w:t xml:space="preserve"> Mam Wali explained.</w:t>
      </w:r>
    </w:p>
    <w:p w14:paraId="207DB861" w14:textId="77777777" w:rsidR="00482EDD" w:rsidRPr="00541335" w:rsidRDefault="00482EDD" w:rsidP="00482EDD">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Kafee looked up towards the ceiling and said, “May God deal with them as they have dealt with us.”</w:t>
      </w:r>
    </w:p>
    <w:p w14:paraId="1B7F76C6" w14:textId="789E6E88" w:rsidR="00482EDD" w:rsidRPr="00541335" w:rsidRDefault="00482EDD" w:rsidP="00482EDD">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“We knew that many people in the town and surrounding areas had kept their </w:t>
      </w:r>
      <w:r w:rsidR="00364DE9" w:rsidRPr="00541335">
        <w:rPr>
          <w:rFonts w:ascii="Unikurd Web" w:hAnsi="Unikurd Web" w:cs="Unikurd Web"/>
          <w:color w:val="000000" w:themeColor="text1"/>
          <w:sz w:val="24"/>
          <w:szCs w:val="24"/>
          <w:lang w:bidi="ar-IQ"/>
        </w:rPr>
        <w:t>jewellery</w:t>
      </w:r>
      <w:r w:rsidRPr="00541335">
        <w:rPr>
          <w:rFonts w:ascii="Unikurd Web" w:hAnsi="Unikurd Web" w:cs="Unikurd Web"/>
          <w:color w:val="000000" w:themeColor="text1"/>
          <w:sz w:val="24"/>
          <w:szCs w:val="24"/>
          <w:lang w:bidi="ar-IQ"/>
        </w:rPr>
        <w:t xml:space="preserve"> and money in the bank,” Kizhan clarified.</w:t>
      </w:r>
    </w:p>
    <w:p w14:paraId="01E02D06" w14:textId="77777777" w:rsidR="00482EDD" w:rsidRPr="00541335" w:rsidRDefault="00482EDD" w:rsidP="00482EDD">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Kafee questioned, “So, why didn't you help us earlier?”</w:t>
      </w:r>
    </w:p>
    <w:p w14:paraId="7E798630" w14:textId="77777777" w:rsidR="00482EDD" w:rsidRPr="00541335" w:rsidRDefault="00482EDD" w:rsidP="00482EDD">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“We did attempt to approach the bank,” Kizhan responded.</w:t>
      </w:r>
    </w:p>
    <w:p w14:paraId="708F42F2" w14:textId="77777777" w:rsidR="00482EDD" w:rsidRPr="00541335" w:rsidRDefault="00482EDD" w:rsidP="00482EDD">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Kafee asked, “What did you do?”</w:t>
      </w:r>
    </w:p>
    <w:p w14:paraId="2BDF9245" w14:textId="77777777" w:rsidR="00482EDD" w:rsidRPr="00541335" w:rsidRDefault="00482EDD" w:rsidP="00482EDD">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IRGC prevented us from getting close; they wouldn't allow us near it,” Kizhan explained.</w:t>
      </w:r>
    </w:p>
    <w:p w14:paraId="6EE770F7" w14:textId="4DD19144" w:rsidR="00482EDD" w:rsidRPr="00541335" w:rsidRDefault="00482EDD" w:rsidP="00F66DA1">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Kafee inquired, “Why didn't you try again?”</w:t>
      </w:r>
    </w:p>
    <w:p w14:paraId="42D34100" w14:textId="77777777" w:rsidR="00F66DA1" w:rsidRPr="00541335" w:rsidRDefault="00F66DA1" w:rsidP="00F66DA1">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“We went the day after, but I wish we hadn't,” Kizhan responded.</w:t>
      </w:r>
    </w:p>
    <w:p w14:paraId="55713E03" w14:textId="77777777" w:rsidR="00F66DA1" w:rsidRPr="00541335" w:rsidRDefault="00F66DA1" w:rsidP="00F66DA1">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Kafee asked, “Why?”</w:t>
      </w:r>
    </w:p>
    <w:p w14:paraId="3EB63E80" w14:textId="60772271" w:rsidR="00F66DA1" w:rsidRPr="00541335" w:rsidRDefault="00F66DA1" w:rsidP="00F66DA1">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“Just didn't want to witness it,” Kizhan replied.</w:t>
      </w:r>
    </w:p>
    <w:p w14:paraId="416D756A" w14:textId="77777777" w:rsidR="00F66DA1" w:rsidRPr="00541335" w:rsidRDefault="00F66DA1" w:rsidP="00F66DA1">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Kafee questioned, “What did you see?”</w:t>
      </w:r>
    </w:p>
    <w:p w14:paraId="343CB48E" w14:textId="77777777" w:rsidR="00F66DA1" w:rsidRPr="00541335" w:rsidRDefault="00F66DA1" w:rsidP="00F66DA1">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“It had been completely demolished by TNT; there was nothing left inside,” Kizhan explained.</w:t>
      </w:r>
    </w:p>
    <w:p w14:paraId="2441E2F3" w14:textId="77777777" w:rsidR="00F66DA1" w:rsidRPr="00541335" w:rsidRDefault="00F66DA1" w:rsidP="00F66DA1">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Kafee exclaimed, “Nothing at all?!”</w:t>
      </w:r>
    </w:p>
    <w:p w14:paraId="02679BD2" w14:textId="77777777" w:rsidR="00F66DA1" w:rsidRPr="00541335" w:rsidRDefault="00F66DA1" w:rsidP="00F66DA1">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“Absolutely nothing, except heaps of folders, burnt papers mixed with bits of bricks and shattered glass scattered everywhere amid the wreckage caused by the explosion,” Kizhan replied.</w:t>
      </w:r>
    </w:p>
    <w:p w14:paraId="0DF247CC" w14:textId="77777777" w:rsidR="00F66DA1" w:rsidRPr="00541335" w:rsidRDefault="00F66DA1" w:rsidP="00F66DA1">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Kafee, with a numb voice, asked, “Were there any people?”</w:t>
      </w:r>
    </w:p>
    <w:p w14:paraId="2ED85205" w14:textId="77777777" w:rsidR="00F66DA1" w:rsidRPr="00541335" w:rsidRDefault="00F66DA1" w:rsidP="00F66DA1">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“We didn't come across anyone except for an elderly woman,” Kizhan responded.</w:t>
      </w:r>
    </w:p>
    <w:p w14:paraId="1F00CC44" w14:textId="77777777" w:rsidR="00F66DA1" w:rsidRPr="00541335" w:rsidRDefault="00F66DA1" w:rsidP="00F66DA1">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Kafee asked, “What was she doing?”</w:t>
      </w:r>
    </w:p>
    <w:p w14:paraId="7B504CAE" w14:textId="77777777" w:rsidR="00F66DA1" w:rsidRPr="00541335" w:rsidRDefault="00F66DA1" w:rsidP="00F66DA1">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“She was walking amidst the debris,” Kizhan replied.</w:t>
      </w:r>
    </w:p>
    <w:p w14:paraId="12E68BA8" w14:textId="77777777" w:rsidR="00F66DA1" w:rsidRPr="00541335" w:rsidRDefault="00F66DA1" w:rsidP="00F66DA1">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Kafee inquired, “Why?”</w:t>
      </w:r>
    </w:p>
    <w:p w14:paraId="56BF3BAA" w14:textId="77777777" w:rsidR="00F66DA1" w:rsidRPr="00541335" w:rsidRDefault="00F66DA1" w:rsidP="00F66DA1">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“She was moving around, picking up single dusty 5 and 10 fils coins that were left behind,” Kizhan explained.</w:t>
      </w:r>
    </w:p>
    <w:p w14:paraId="7C7A26AF" w14:textId="77777777" w:rsidR="00F66DA1" w:rsidRPr="00541335" w:rsidRDefault="00F66DA1" w:rsidP="00F66DA1">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Kafee, while wiping away her tears, said, “Now they should come to us, now that we are here.”</w:t>
      </w:r>
    </w:p>
    <w:p w14:paraId="0EC21B6A" w14:textId="77777777" w:rsidR="00F66DA1" w:rsidRPr="00541335" w:rsidRDefault="00F66DA1" w:rsidP="00F66DA1">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“Who?” Kizhan asked.</w:t>
      </w:r>
    </w:p>
    <w:p w14:paraId="3A653C1A" w14:textId="77777777" w:rsidR="00F66DA1" w:rsidRPr="00541335" w:rsidRDefault="00F66DA1" w:rsidP="00F66DA1">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Kafee replied, “Those who brought us to this point.”</w:t>
      </w:r>
    </w:p>
    <w:p w14:paraId="456C56EB" w14:textId="77777777" w:rsidR="00F66DA1" w:rsidRPr="00541335" w:rsidRDefault="00F66DA1" w:rsidP="00F66DA1">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“What can we do?” Kizhan inquired.</w:t>
      </w:r>
    </w:p>
    <w:p w14:paraId="5B047AA7" w14:textId="7787ACF0" w:rsidR="00F66DA1" w:rsidRPr="00541335" w:rsidRDefault="00F66DA1" w:rsidP="00F66DA1">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Kafee responded bitterly, “Why don't they just take the clothes off our backs as well? Everything I had was in that bank, saved for a rainy day. I worked as a baker for nine years, scrimping and saving every dinar, hoping it would secure Mina's future without dependency or desperation after I retired or passed away. Little did I know, I was just amassing it for the looters.</w:t>
      </w:r>
      <w:r w:rsidR="00593763" w:rsidRPr="00541335">
        <w:rPr>
          <w:rFonts w:ascii="Unikurd Web" w:hAnsi="Unikurd Web" w:cs="Unikurd Web"/>
          <w:color w:val="000000" w:themeColor="text1"/>
          <w:sz w:val="24"/>
          <w:szCs w:val="24"/>
          <w:lang w:bidi="ar-IQ"/>
        </w:rPr>
        <w:t>”</w:t>
      </w:r>
    </w:p>
    <w:p w14:paraId="2F9D2047" w14:textId="53C71ED6" w:rsidR="00F66DA1" w:rsidRPr="00541335" w:rsidRDefault="00D210EA" w:rsidP="00F66DA1">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F66DA1" w:rsidRPr="00541335">
        <w:rPr>
          <w:rFonts w:ascii="Unikurd Web" w:hAnsi="Unikurd Web" w:cs="Unikurd Web"/>
          <w:color w:val="000000" w:themeColor="text1"/>
          <w:sz w:val="24"/>
          <w:szCs w:val="24"/>
          <w:lang w:bidi="ar-IQ"/>
        </w:rPr>
        <w:t xml:space="preserve">Collaborating with the enemy's forces, ushering them into our midst, brings not only defeat but also the pillaging of our people's hard-earned wealth. I have long believed that while lost money may find its way back, the stain on a nation's </w:t>
      </w:r>
      <w:r w:rsidR="004A4B00" w:rsidRPr="00541335">
        <w:rPr>
          <w:rFonts w:ascii="Unikurd Web" w:hAnsi="Unikurd Web" w:cs="Unikurd Web"/>
          <w:color w:val="000000" w:themeColor="text1"/>
          <w:sz w:val="24"/>
          <w:szCs w:val="24"/>
          <w:lang w:bidi="ar-IQ"/>
        </w:rPr>
        <w:t>honour</w:t>
      </w:r>
      <w:r w:rsidR="00F66DA1" w:rsidRPr="00541335">
        <w:rPr>
          <w:rFonts w:ascii="Unikurd Web" w:hAnsi="Unikurd Web" w:cs="Unikurd Web"/>
          <w:color w:val="000000" w:themeColor="text1"/>
          <w:sz w:val="24"/>
          <w:szCs w:val="24"/>
          <w:lang w:bidi="ar-IQ"/>
        </w:rPr>
        <w:t xml:space="preserve"> and the plunder of its treasures and resources are irreparable. They leave scars that neither time nor fortune can heal,</w:t>
      </w:r>
      <w:r w:rsidRPr="00541335">
        <w:rPr>
          <w:rFonts w:ascii="Unikurd Web" w:hAnsi="Unikurd Web" w:cs="Unikurd Web"/>
          <w:color w:val="000000" w:themeColor="text1"/>
          <w:sz w:val="24"/>
          <w:szCs w:val="24"/>
          <w:lang w:bidi="ar-IQ"/>
        </w:rPr>
        <w:t>”</w:t>
      </w:r>
      <w:r w:rsidR="000E4CED" w:rsidRPr="00541335">
        <w:rPr>
          <w:rFonts w:ascii="Unikurd Web" w:hAnsi="Unikurd Web" w:cs="Unikurd Web"/>
          <w:color w:val="000000" w:themeColor="text1"/>
          <w:sz w:val="24"/>
          <w:szCs w:val="24"/>
          <w:lang w:bidi="ar-IQ"/>
        </w:rPr>
        <w:t xml:space="preserve"> </w:t>
      </w:r>
      <w:r w:rsidR="00F66DA1" w:rsidRPr="00541335">
        <w:rPr>
          <w:rFonts w:ascii="Unikurd Web" w:hAnsi="Unikurd Web" w:cs="Unikurd Web"/>
          <w:color w:val="000000" w:themeColor="text1"/>
          <w:sz w:val="24"/>
          <w:szCs w:val="24"/>
          <w:lang w:bidi="ar-IQ"/>
        </w:rPr>
        <w:t>Mam Wali said solemnly.</w:t>
      </w:r>
    </w:p>
    <w:p w14:paraId="31032F7E" w14:textId="10DA74EE" w:rsidR="00F66DA1" w:rsidRPr="00541335" w:rsidRDefault="00F66DA1" w:rsidP="00F66DA1">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Kizhan replied, </w:t>
      </w:r>
      <w:r w:rsidR="00023A0B"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The very things you've mentioned have wounded us deeply. We must ensure that future generations are not shielded from the truth of these disgraces.</w:t>
      </w:r>
      <w:r w:rsidR="00023A0B" w:rsidRPr="00541335">
        <w:rPr>
          <w:rFonts w:ascii="Unikurd Web" w:hAnsi="Unikurd Web" w:cs="Unikurd Web"/>
          <w:color w:val="000000" w:themeColor="text1"/>
          <w:sz w:val="24"/>
          <w:szCs w:val="24"/>
          <w:lang w:bidi="ar-IQ"/>
        </w:rPr>
        <w:t>”</w:t>
      </w:r>
    </w:p>
    <w:p w14:paraId="0F4489DE" w14:textId="77777777" w:rsidR="00F66DA1" w:rsidRPr="00541335" w:rsidRDefault="00F66DA1" w:rsidP="00F66DA1">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“What should we do?” Mam Wali asked.</w:t>
      </w:r>
    </w:p>
    <w:p w14:paraId="1DAE2217" w14:textId="77777777" w:rsidR="00F66DA1" w:rsidRPr="00541335" w:rsidRDefault="00F66DA1" w:rsidP="00F66DA1">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Kizhan responded, “We should make them aware.”</w:t>
      </w:r>
    </w:p>
    <w:p w14:paraId="0FD6A601" w14:textId="77777777" w:rsidR="00F66DA1" w:rsidRPr="00541335" w:rsidRDefault="00F66DA1" w:rsidP="00F66DA1">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“Of what?” Mam Wali asked.</w:t>
      </w:r>
    </w:p>
    <w:p w14:paraId="18BCB970" w14:textId="03470D7B" w:rsidR="00F66DA1" w:rsidRPr="00541335" w:rsidRDefault="00F66DA1" w:rsidP="00F66DA1">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Kizhan replied, </w:t>
      </w:r>
      <w:r w:rsidR="00023A0B"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 xml:space="preserve">Of the humiliations that are being inflicted upon our </w:t>
      </w:r>
      <w:r w:rsidR="004A4B00" w:rsidRPr="00541335">
        <w:rPr>
          <w:rFonts w:ascii="Unikurd Web" w:hAnsi="Unikurd Web" w:cs="Unikurd Web"/>
          <w:color w:val="000000" w:themeColor="text1"/>
          <w:sz w:val="24"/>
          <w:szCs w:val="24"/>
          <w:lang w:bidi="ar-IQ"/>
        </w:rPr>
        <w:t>honour</w:t>
      </w:r>
      <w:r w:rsidRPr="00541335">
        <w:rPr>
          <w:rFonts w:ascii="Unikurd Web" w:hAnsi="Unikurd Web" w:cs="Unikurd Web"/>
          <w:color w:val="000000" w:themeColor="text1"/>
          <w:sz w:val="24"/>
          <w:szCs w:val="24"/>
          <w:lang w:bidi="ar-IQ"/>
        </w:rPr>
        <w:t xml:space="preserve"> and our homeland.</w:t>
      </w:r>
      <w:r w:rsidR="00023A0B" w:rsidRPr="00541335">
        <w:rPr>
          <w:rFonts w:ascii="Unikurd Web" w:hAnsi="Unikurd Web" w:cs="Unikurd Web"/>
          <w:color w:val="000000" w:themeColor="text1"/>
          <w:sz w:val="24"/>
          <w:szCs w:val="24"/>
          <w:lang w:bidi="ar-IQ"/>
        </w:rPr>
        <w:t>”</w:t>
      </w:r>
    </w:p>
    <w:p w14:paraId="1C1EB381" w14:textId="77777777" w:rsidR="00F66DA1" w:rsidRPr="00541335" w:rsidRDefault="00F66DA1" w:rsidP="00F66DA1">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questioned, “So, what is the benefit of making them aware?”</w:t>
      </w:r>
    </w:p>
    <w:p w14:paraId="01D2526B" w14:textId="1D835EBD" w:rsidR="00F66DA1" w:rsidRPr="00541335" w:rsidRDefault="00023A0B" w:rsidP="00F66DA1">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F66DA1" w:rsidRPr="00541335">
        <w:rPr>
          <w:rFonts w:ascii="Unikurd Web" w:hAnsi="Unikurd Web" w:cs="Unikurd Web"/>
          <w:color w:val="000000" w:themeColor="text1"/>
          <w:sz w:val="24"/>
          <w:szCs w:val="24"/>
          <w:lang w:bidi="ar-IQ"/>
        </w:rPr>
        <w:t>It could serve as a valuable historical lesson,</w:t>
      </w:r>
      <w:r w:rsidRPr="00541335">
        <w:rPr>
          <w:rFonts w:ascii="Unikurd Web" w:hAnsi="Unikurd Web" w:cs="Unikurd Web"/>
          <w:color w:val="000000" w:themeColor="text1"/>
          <w:sz w:val="24"/>
          <w:szCs w:val="24"/>
          <w:lang w:bidi="ar-IQ"/>
        </w:rPr>
        <w:t>”</w:t>
      </w:r>
      <w:r w:rsidR="00F66DA1" w:rsidRPr="00541335">
        <w:rPr>
          <w:rFonts w:ascii="Unikurd Web" w:hAnsi="Unikurd Web" w:cs="Unikurd Web"/>
          <w:color w:val="000000" w:themeColor="text1"/>
          <w:sz w:val="24"/>
          <w:szCs w:val="24"/>
          <w:lang w:bidi="ar-IQ"/>
        </w:rPr>
        <w:t xml:space="preserve"> Kizhan suggested thoughtfully.</w:t>
      </w:r>
    </w:p>
    <w:p w14:paraId="1D9179D1" w14:textId="1A42A4F9" w:rsidR="00F66DA1" w:rsidRPr="00541335" w:rsidRDefault="00F66DA1" w:rsidP="00F66DA1">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Mali Wali, with a hint of irony, asked, </w:t>
      </w:r>
      <w:r w:rsidR="00023A0B"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And what benefit would history offer them?</w:t>
      </w:r>
      <w:r w:rsidR="00023A0B" w:rsidRPr="00541335">
        <w:rPr>
          <w:rFonts w:ascii="Unikurd Web" w:hAnsi="Unikurd Web" w:cs="Unikurd Web"/>
          <w:color w:val="000000" w:themeColor="text1"/>
          <w:sz w:val="24"/>
          <w:szCs w:val="24"/>
          <w:lang w:bidi="ar-IQ"/>
        </w:rPr>
        <w:t>”</w:t>
      </w:r>
    </w:p>
    <w:p w14:paraId="686207B5" w14:textId="62F8CBA8" w:rsidR="00F66DA1" w:rsidRPr="00541335" w:rsidRDefault="00023A0B" w:rsidP="00F66DA1">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F66DA1" w:rsidRPr="00541335">
        <w:rPr>
          <w:rFonts w:ascii="Unikurd Web" w:hAnsi="Unikurd Web" w:cs="Unikurd Web"/>
          <w:color w:val="000000" w:themeColor="text1"/>
          <w:sz w:val="24"/>
          <w:szCs w:val="24"/>
          <w:lang w:bidi="ar-IQ"/>
        </w:rPr>
        <w:t>It might challenge their perspectives and provoke insightful questions,</w:t>
      </w:r>
      <w:r w:rsidRPr="00541335">
        <w:rPr>
          <w:rFonts w:ascii="Unikurd Web" w:hAnsi="Unikurd Web" w:cs="Unikurd Web"/>
          <w:color w:val="000000" w:themeColor="text1"/>
          <w:sz w:val="24"/>
          <w:szCs w:val="24"/>
          <w:lang w:bidi="ar-IQ"/>
        </w:rPr>
        <w:t>”</w:t>
      </w:r>
      <w:r w:rsidR="00F66DA1" w:rsidRPr="00541335">
        <w:rPr>
          <w:rFonts w:ascii="Unikurd Web" w:hAnsi="Unikurd Web" w:cs="Unikurd Web"/>
          <w:color w:val="000000" w:themeColor="text1"/>
          <w:sz w:val="24"/>
          <w:szCs w:val="24"/>
          <w:lang w:bidi="ar-IQ"/>
        </w:rPr>
        <w:t xml:space="preserve"> Kizhan elaborated.</w:t>
      </w:r>
    </w:p>
    <w:p w14:paraId="77DAE932" w14:textId="77777777" w:rsidR="00F66DA1" w:rsidRPr="00541335" w:rsidRDefault="00F66DA1" w:rsidP="00F66DA1">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curled his lips and responded, “Questions about what?”</w:t>
      </w:r>
    </w:p>
    <w:p w14:paraId="085B0A9C" w14:textId="77777777" w:rsidR="00F66DA1" w:rsidRPr="00541335" w:rsidRDefault="00F66DA1" w:rsidP="00F66DA1">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“Questions about the Kurdish forces that are currently in the town,” Kizhan explained.</w:t>
      </w:r>
    </w:p>
    <w:p w14:paraId="1F63F02E" w14:textId="12DF925F" w:rsidR="00F66DA1" w:rsidRPr="00541335" w:rsidRDefault="00F66DA1" w:rsidP="00F66DA1">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asked, “Who are they?”</w:t>
      </w:r>
    </w:p>
    <w:p w14:paraId="7AFDC046" w14:textId="3B0485A7" w:rsidR="00F66DA1" w:rsidRPr="00541335" w:rsidRDefault="00023A0B" w:rsidP="00F66DA1">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F66DA1" w:rsidRPr="00541335">
        <w:rPr>
          <w:rFonts w:ascii="Unikurd Web" w:hAnsi="Unikurd Web" w:cs="Unikurd Web"/>
          <w:color w:val="000000" w:themeColor="text1"/>
          <w:sz w:val="24"/>
          <w:szCs w:val="24"/>
          <w:lang w:bidi="ar-IQ"/>
        </w:rPr>
        <w:t>They represent different political parties, each with distinct ideologies, thoughts, and beliefs,</w:t>
      </w:r>
      <w:r w:rsidRPr="00541335">
        <w:rPr>
          <w:rFonts w:ascii="Unikurd Web" w:hAnsi="Unikurd Web" w:cs="Unikurd Web"/>
          <w:color w:val="000000" w:themeColor="text1"/>
          <w:sz w:val="24"/>
          <w:szCs w:val="24"/>
          <w:lang w:bidi="ar-IQ"/>
        </w:rPr>
        <w:t>”</w:t>
      </w:r>
      <w:r w:rsidR="00F66DA1" w:rsidRPr="00541335">
        <w:rPr>
          <w:rFonts w:ascii="Unikurd Web" w:hAnsi="Unikurd Web" w:cs="Unikurd Web"/>
          <w:color w:val="000000" w:themeColor="text1"/>
          <w:sz w:val="24"/>
          <w:szCs w:val="24"/>
          <w:lang w:bidi="ar-IQ"/>
        </w:rPr>
        <w:t xml:space="preserve"> Kizhan responded.</w:t>
      </w:r>
    </w:p>
    <w:p w14:paraId="15BEB278" w14:textId="77777777" w:rsidR="00F66DA1" w:rsidRPr="00541335" w:rsidRDefault="00F66DA1" w:rsidP="00F66DA1">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asked, “Ideologies, thoughts, and beliefs?!”</w:t>
      </w:r>
    </w:p>
    <w:p w14:paraId="334AE10C" w14:textId="77777777" w:rsidR="00F66DA1" w:rsidRPr="00541335" w:rsidRDefault="00F66DA1" w:rsidP="00F66DA1">
      <w:pPr>
        <w:spacing w:line="360" w:lineRule="auto"/>
        <w:jc w:val="both"/>
        <w:rPr>
          <w:rFonts w:ascii="Unikurd Web" w:hAnsi="Unikurd Web" w:cs="Unikurd Web"/>
          <w:color w:val="000000" w:themeColor="text1"/>
          <w:sz w:val="24"/>
          <w:szCs w:val="24"/>
          <w:rtl/>
          <w:lang w:bidi="ar-IQ"/>
        </w:rPr>
      </w:pPr>
      <w:r w:rsidRPr="00541335">
        <w:rPr>
          <w:rFonts w:ascii="Unikurd Web" w:hAnsi="Unikurd Web" w:cs="Unikurd Web"/>
          <w:color w:val="000000" w:themeColor="text1"/>
          <w:sz w:val="24"/>
          <w:szCs w:val="24"/>
          <w:lang w:bidi="ar-IQ"/>
        </w:rPr>
        <w:t>“From nationalists to socialists, democrats to Islamists,” Aram explained.</w:t>
      </w:r>
    </w:p>
    <w:p w14:paraId="426F055F" w14:textId="5357271B" w:rsidR="00301F61" w:rsidRPr="00541335" w:rsidRDefault="00301F61" w:rsidP="00EE776E">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Mam Wali asked ironically, “Which of these ideologies, thoughts, and beliefs deems it normal to enable and guide foreign forces in endangering the lives of thousands of women, men, and children in this town?”</w:t>
      </w:r>
    </w:p>
    <w:p w14:paraId="7C32FFFC" w14:textId="4A84A09D" w:rsidR="00EE776E" w:rsidRPr="00541335" w:rsidRDefault="00301F61" w:rsidP="00EE776E">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w:t>
      </w:r>
      <w:r w:rsidR="00EE776E" w:rsidRPr="00541335">
        <w:rPr>
          <w:rFonts w:ascii="Unikurd Web" w:hAnsi="Unikurd Web" w:cs="Unikurd Web"/>
          <w:color w:val="000000" w:themeColor="text1"/>
          <w:sz w:val="24"/>
          <w:szCs w:val="24"/>
        </w:rPr>
        <w:t>I don't understand it either!</w:t>
      </w:r>
      <w:r w:rsidRPr="00541335">
        <w:rPr>
          <w:rFonts w:ascii="Unikurd Web" w:hAnsi="Unikurd Web" w:cs="Unikurd Web"/>
          <w:color w:val="000000" w:themeColor="text1"/>
          <w:sz w:val="24"/>
          <w:szCs w:val="24"/>
        </w:rPr>
        <w:t>”</w:t>
      </w:r>
      <w:r w:rsidR="00EE776E" w:rsidRPr="00541335">
        <w:rPr>
          <w:rFonts w:ascii="Unikurd Web" w:hAnsi="Unikurd Web" w:cs="Unikurd Web"/>
          <w:color w:val="000000" w:themeColor="text1"/>
          <w:sz w:val="24"/>
          <w:szCs w:val="24"/>
        </w:rPr>
        <w:t xml:space="preserve"> Aram expressed with frustration.</w:t>
      </w:r>
      <w:r w:rsidR="00C958D1" w:rsidRPr="00541335">
        <w:rPr>
          <w:rFonts w:ascii="Unikurd Web" w:hAnsi="Unikurd Web" w:cs="Unikurd Web"/>
          <w:color w:val="000000" w:themeColor="text1"/>
          <w:sz w:val="24"/>
          <w:szCs w:val="24"/>
        </w:rPr>
        <w:t xml:space="preserve"> </w:t>
      </w:r>
      <w:r w:rsidR="00B174A4" w:rsidRPr="00541335">
        <w:rPr>
          <w:rFonts w:ascii="Unikurd Web" w:hAnsi="Unikurd Web" w:cs="Unikurd Web"/>
          <w:color w:val="000000" w:themeColor="text1"/>
          <w:sz w:val="24"/>
          <w:szCs w:val="24"/>
        </w:rPr>
        <w:t>“</w:t>
      </w:r>
      <w:r w:rsidR="00EE776E" w:rsidRPr="00541335">
        <w:rPr>
          <w:rFonts w:ascii="Unikurd Web" w:hAnsi="Unikurd Web" w:cs="Unikurd Web"/>
          <w:color w:val="000000" w:themeColor="text1"/>
          <w:sz w:val="24"/>
          <w:szCs w:val="24"/>
        </w:rPr>
        <w:t>Why are they allowing foreign military forces to turn this town into a battleground for their political and military conflicts? This place shouldn't be a sanctuary for foreign armies, nor should it bear the burden of Iran's urban, rural, and agricultural devastation, or the casualties and displacement of soldiers and civilians from that country</w:t>
      </w:r>
      <w:r w:rsidR="00B174A4" w:rsidRPr="00541335">
        <w:rPr>
          <w:rFonts w:ascii="Unikurd Web" w:hAnsi="Unikurd Web" w:cs="Unikurd Web"/>
          <w:color w:val="000000" w:themeColor="text1"/>
          <w:sz w:val="24"/>
          <w:szCs w:val="24"/>
        </w:rPr>
        <w:t>, caused by the Iraqi army?”</w:t>
      </w:r>
    </w:p>
    <w:p w14:paraId="4D8EA76C" w14:textId="733EA094" w:rsidR="00F66DA1" w:rsidRPr="00541335" w:rsidRDefault="00F66DA1" w:rsidP="00F66DA1">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inquired, “Then what motivates the IRGC to attack us?”</w:t>
      </w:r>
    </w:p>
    <w:p w14:paraId="12F911AE" w14:textId="77777777" w:rsidR="00F66DA1" w:rsidRPr="00541335" w:rsidRDefault="00F66DA1" w:rsidP="00F66DA1">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“There is an interest in occupation,” Aram replied.</w:t>
      </w:r>
    </w:p>
    <w:p w14:paraId="3303D2D9" w14:textId="5690AF73" w:rsidR="00F66DA1" w:rsidRPr="00541335" w:rsidRDefault="00F66DA1" w:rsidP="00F66DA1">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questioned, “Why does the Peshmerga support the Iranian</w:t>
      </w:r>
      <w:r w:rsidR="00417C27" w:rsidRPr="00541335">
        <w:rPr>
          <w:rFonts w:ascii="Unikurd Web" w:hAnsi="Unikurd Web" w:cs="Unikurd Web"/>
          <w:color w:val="000000" w:themeColor="text1"/>
          <w:sz w:val="24"/>
          <w:szCs w:val="24"/>
          <w:lang w:bidi="ar-IQ"/>
        </w:rPr>
        <w:t xml:space="preserve"> government</w:t>
      </w:r>
      <w:r w:rsidRPr="00541335">
        <w:rPr>
          <w:rFonts w:ascii="Unikurd Web" w:hAnsi="Unikurd Web" w:cs="Unikurd Web"/>
          <w:color w:val="000000" w:themeColor="text1"/>
          <w:sz w:val="24"/>
          <w:szCs w:val="24"/>
          <w:lang w:bidi="ar-IQ"/>
        </w:rPr>
        <w:t>?”</w:t>
      </w:r>
    </w:p>
    <w:p w14:paraId="4277B8FD" w14:textId="77777777" w:rsidR="00F66DA1" w:rsidRPr="00541335" w:rsidRDefault="00F66DA1" w:rsidP="00F66DA1">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“They not only brought devastation upon us</w:t>
      </w:r>
      <w:r w:rsidRPr="00541335">
        <w:rPr>
          <w:rFonts w:ascii="Arial" w:hAnsi="Arial" w:cs="Arial"/>
          <w:color w:val="000000" w:themeColor="text1"/>
          <w:sz w:val="24"/>
          <w:szCs w:val="24"/>
          <w:lang w:bidi="ar-IQ"/>
        </w:rPr>
        <w:t>…</w:t>
      </w:r>
      <w:r w:rsidRPr="00541335">
        <w:rPr>
          <w:rFonts w:ascii="Unikurd Web" w:hAnsi="Unikurd Web" w:cs="Unikurd Web"/>
          <w:color w:val="000000" w:themeColor="text1"/>
          <w:sz w:val="24"/>
          <w:szCs w:val="24"/>
          <w:lang w:bidi="ar-IQ"/>
        </w:rPr>
        <w:t>” Aram started to explain.</w:t>
      </w:r>
    </w:p>
    <w:p w14:paraId="5E2AC007" w14:textId="77777777" w:rsidR="00F66DA1" w:rsidRPr="00541335" w:rsidRDefault="00F66DA1" w:rsidP="00F66DA1">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interrupted him and asked, “What happened?”</w:t>
      </w:r>
    </w:p>
    <w:p w14:paraId="40183E34" w14:textId="669AB408" w:rsidR="00F66DA1" w:rsidRPr="00541335" w:rsidRDefault="00F66DA1" w:rsidP="00F66DA1">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IRGC attacked the political parties</w:t>
      </w:r>
      <w:r w:rsidR="00C958D1" w:rsidRPr="00541335">
        <w:rPr>
          <w:rFonts w:ascii="Unikurd Web" w:hAnsi="Unikurd Web" w:cs="Unikurd Web"/>
          <w:color w:val="000000" w:themeColor="text1"/>
          <w:sz w:val="24"/>
          <w:szCs w:val="24"/>
          <w:lang w:bidi="ar-IQ"/>
        </w:rPr>
        <w:t xml:space="preserve"> of</w:t>
      </w:r>
      <w:r w:rsidRPr="00541335">
        <w:rPr>
          <w:rFonts w:ascii="Unikurd Web" w:hAnsi="Unikurd Web" w:cs="Unikurd Web"/>
          <w:color w:val="000000" w:themeColor="text1"/>
          <w:sz w:val="24"/>
          <w:szCs w:val="24"/>
          <w:lang w:bidi="ar-IQ"/>
        </w:rPr>
        <w:t xml:space="preserve"> the East of Kurdistan yesterday,” Aram responded.</w:t>
      </w:r>
    </w:p>
    <w:p w14:paraId="7BB56647" w14:textId="77777777" w:rsidR="00F66DA1" w:rsidRPr="00541335" w:rsidRDefault="00F66DA1" w:rsidP="00F66DA1">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asked, “Which ones?”</w:t>
      </w:r>
    </w:p>
    <w:p w14:paraId="19ED7575" w14:textId="77777777" w:rsidR="00F66DA1" w:rsidRPr="00541335" w:rsidRDefault="00F66DA1" w:rsidP="00F66DA1">
      <w:pPr>
        <w:spacing w:line="360" w:lineRule="auto"/>
        <w:jc w:val="both"/>
        <w:rPr>
          <w:rFonts w:ascii="Unikurd Web" w:hAnsi="Unikurd Web" w:cs="Unikurd Web"/>
          <w:color w:val="000000" w:themeColor="text1"/>
          <w:sz w:val="24"/>
          <w:szCs w:val="24"/>
          <w:rtl/>
          <w:lang w:bidi="ar-IQ"/>
        </w:rPr>
      </w:pPr>
      <w:r w:rsidRPr="00541335">
        <w:rPr>
          <w:rFonts w:ascii="Unikurd Web" w:hAnsi="Unikurd Web" w:cs="Unikurd Web"/>
          <w:color w:val="000000" w:themeColor="text1"/>
          <w:sz w:val="24"/>
          <w:szCs w:val="24"/>
          <w:lang w:bidi="ar-IQ"/>
        </w:rPr>
        <w:t>“Kurdistan Democratic Party and Komala,” Aram replied.</w:t>
      </w:r>
    </w:p>
    <w:p w14:paraId="3FCD645E" w14:textId="7AD0A925" w:rsidR="00CD7EBF" w:rsidRPr="00541335" w:rsidRDefault="00F66DA1" w:rsidP="009A62B3">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inquired, “What happened to them?”</w:t>
      </w:r>
    </w:p>
    <w:p w14:paraId="377AD129" w14:textId="19B049D1" w:rsidR="00CD7EBF" w:rsidRPr="00541335" w:rsidRDefault="006A1097" w:rsidP="00CD7EBF">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w:t>
      </w:r>
      <w:r w:rsidR="00CD7EBF" w:rsidRPr="00541335">
        <w:rPr>
          <w:rFonts w:ascii="Unikurd Web" w:hAnsi="Unikurd Web" w:cs="Unikurd Web"/>
          <w:color w:val="000000" w:themeColor="text1"/>
          <w:sz w:val="24"/>
          <w:szCs w:val="24"/>
        </w:rPr>
        <w:t>They martyred 72 members of Komala’s Shwan Battalion,</w:t>
      </w:r>
      <w:r w:rsidRPr="00541335">
        <w:rPr>
          <w:rFonts w:ascii="Unikurd Web" w:hAnsi="Unikurd Web" w:cs="Unikurd Web"/>
          <w:color w:val="000000" w:themeColor="text1"/>
          <w:sz w:val="24"/>
          <w:szCs w:val="24"/>
        </w:rPr>
        <w:t>”</w:t>
      </w:r>
      <w:r w:rsidR="00CD7EBF" w:rsidRPr="00541335">
        <w:rPr>
          <w:rFonts w:ascii="Unikurd Web" w:hAnsi="Unikurd Web" w:cs="Unikurd Web"/>
          <w:color w:val="000000" w:themeColor="text1"/>
          <w:sz w:val="24"/>
          <w:szCs w:val="24"/>
        </w:rPr>
        <w:t xml:space="preserve"> Aram explained.</w:t>
      </w:r>
    </w:p>
    <w:p w14:paraId="371426B9" w14:textId="15D56B1C" w:rsidR="00CD7EBF" w:rsidRPr="00541335" w:rsidRDefault="00CD7EBF" w:rsidP="00CD7EBF">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Mam Wali asked, “Where?”</w:t>
      </w:r>
    </w:p>
    <w:p w14:paraId="74CBFA11" w14:textId="77777777" w:rsidR="00CD7EBF" w:rsidRPr="00541335" w:rsidRDefault="00CD7EBF" w:rsidP="00CD7EBF">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“In the Horaman mountains, between the South and the East of Kurdistan,” Aram responded.</w:t>
      </w:r>
    </w:p>
    <w:p w14:paraId="58CF14B4" w14:textId="17BB00EC" w:rsidR="00CD7EBF" w:rsidRPr="00541335" w:rsidRDefault="00CD7EBF" w:rsidP="00CD7EBF">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 xml:space="preserve">Kafee wailed, </w:t>
      </w:r>
      <w:r w:rsidR="00685B4A" w:rsidRPr="00541335">
        <w:rPr>
          <w:rFonts w:ascii="Unikurd Web" w:hAnsi="Unikurd Web" w:cs="Unikurd Web"/>
          <w:color w:val="000000" w:themeColor="text1"/>
          <w:sz w:val="24"/>
          <w:szCs w:val="24"/>
        </w:rPr>
        <w:t>“</w:t>
      </w:r>
      <w:r w:rsidRPr="00541335">
        <w:rPr>
          <w:rFonts w:ascii="Unikurd Web" w:hAnsi="Unikurd Web" w:cs="Unikurd Web"/>
          <w:color w:val="000000" w:themeColor="text1"/>
          <w:sz w:val="24"/>
          <w:szCs w:val="24"/>
        </w:rPr>
        <w:t>I wonder what sorrow their mothers endure now.</w:t>
      </w:r>
      <w:r w:rsidR="00685B4A" w:rsidRPr="00541335">
        <w:rPr>
          <w:rFonts w:ascii="Unikurd Web" w:hAnsi="Unikurd Web" w:cs="Unikurd Web"/>
          <w:color w:val="000000" w:themeColor="text1"/>
          <w:sz w:val="24"/>
          <w:szCs w:val="24"/>
        </w:rPr>
        <w:t>”</w:t>
      </w:r>
      <w:r w:rsidRPr="00541335">
        <w:rPr>
          <w:rFonts w:ascii="Unikurd Web" w:hAnsi="Unikurd Web" w:cs="Unikurd Web"/>
          <w:color w:val="000000" w:themeColor="text1"/>
          <w:sz w:val="24"/>
          <w:szCs w:val="24"/>
        </w:rPr>
        <w:t xml:space="preserve"> She turned to Aram and asked, “Why didn't our Peshmerga and leaders warn them in advance? Why didn't they consult with them?”</w:t>
      </w:r>
    </w:p>
    <w:p w14:paraId="58504D75" w14:textId="6E3094F3" w:rsidR="00CD7EBF" w:rsidRPr="00541335" w:rsidRDefault="00CD7EBF" w:rsidP="00CD7EBF">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“Our leaders are just like me,” Mam Wali said.</w:t>
      </w:r>
    </w:p>
    <w:p w14:paraId="0D4F9138" w14:textId="77777777" w:rsidR="00CD7EBF" w:rsidRPr="00541335" w:rsidRDefault="00CD7EBF" w:rsidP="00CD7EBF">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Aram asked, “Who are they?”</w:t>
      </w:r>
    </w:p>
    <w:p w14:paraId="731BE597" w14:textId="77777777" w:rsidR="00CD7EBF" w:rsidRPr="00541335" w:rsidRDefault="00CD7EBF" w:rsidP="00CD7EBF">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“They don’t seem to value history,” Mam Wali responded.</w:t>
      </w:r>
    </w:p>
    <w:p w14:paraId="10FEA7E4" w14:textId="77777777" w:rsidR="00CD7EBF" w:rsidRPr="00541335" w:rsidRDefault="00CD7EBF" w:rsidP="00CD7EBF">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Baram asked, “What's your proof?”</w:t>
      </w:r>
    </w:p>
    <w:p w14:paraId="64ADCBB8" w14:textId="77777777" w:rsidR="00CD7EBF" w:rsidRPr="00541335" w:rsidRDefault="00CD7EBF" w:rsidP="00CD7EBF">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“The proof is evident in these sobering examples I'm witnessing right now with my own eyes. If our leaders had learned from both recent and distant history, our current situation would be different. To them, history appears to be nothing more than a collection of meaningless, worthless, and trivial books,” Mam Wali commented.</w:t>
      </w:r>
    </w:p>
    <w:p w14:paraId="4B0BF4E8" w14:textId="08C89C2B" w:rsidR="00CD7EBF" w:rsidRPr="00541335" w:rsidRDefault="00CD7EBF" w:rsidP="00CD7EBF">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Kiz</w:t>
      </w:r>
      <w:r w:rsidR="00685B4A" w:rsidRPr="00541335">
        <w:rPr>
          <w:rFonts w:ascii="Unikurd Web" w:hAnsi="Unikurd Web" w:cs="Unikurd Web"/>
          <w:color w:val="000000" w:themeColor="text1"/>
          <w:sz w:val="24"/>
          <w:szCs w:val="24"/>
        </w:rPr>
        <w:t xml:space="preserve">han </w:t>
      </w:r>
      <w:r w:rsidRPr="00541335">
        <w:rPr>
          <w:rFonts w:ascii="Unikurd Web" w:hAnsi="Unikurd Web" w:cs="Unikurd Web"/>
          <w:color w:val="000000" w:themeColor="text1"/>
          <w:sz w:val="24"/>
          <w:szCs w:val="24"/>
        </w:rPr>
        <w:t xml:space="preserve">scanned the inhabitants of the cellar and said, “We wish we could stay with you longer, but unfortunately, we have to leave. We need to visit the town's other </w:t>
      </w:r>
      <w:r w:rsidR="00EE776E" w:rsidRPr="00541335">
        <w:rPr>
          <w:rFonts w:ascii="Unikurd Web" w:hAnsi="Unikurd Web" w:cs="Unikurd Web"/>
          <w:color w:val="000000" w:themeColor="text1"/>
          <w:sz w:val="24"/>
          <w:szCs w:val="24"/>
        </w:rPr>
        <w:t>neighbourhoods</w:t>
      </w:r>
      <w:r w:rsidRPr="00541335">
        <w:rPr>
          <w:rFonts w:ascii="Unikurd Web" w:hAnsi="Unikurd Web" w:cs="Unikurd Web"/>
          <w:color w:val="000000" w:themeColor="text1"/>
          <w:sz w:val="24"/>
          <w:szCs w:val="24"/>
        </w:rPr>
        <w:t>, just as we brought you news, to convey your news to them</w:t>
      </w:r>
      <w:r w:rsidRPr="00541335">
        <w:rPr>
          <w:rFonts w:ascii="Arial" w:hAnsi="Arial" w:cs="Arial"/>
          <w:color w:val="000000" w:themeColor="text1"/>
          <w:sz w:val="24"/>
          <w:szCs w:val="24"/>
        </w:rPr>
        <w:t>…</w:t>
      </w:r>
      <w:r w:rsidRPr="00541335">
        <w:rPr>
          <w:rFonts w:ascii="Unikurd Web" w:hAnsi="Unikurd Web" w:cs="Unikurd Web"/>
          <w:color w:val="000000" w:themeColor="text1"/>
          <w:sz w:val="24"/>
          <w:szCs w:val="24"/>
        </w:rPr>
        <w:t>” As she spoke, the others gradually stood up and gathered around her and Aram.</w:t>
      </w:r>
    </w:p>
    <w:p w14:paraId="59DF5F58" w14:textId="77777777" w:rsidR="00CD7EBF" w:rsidRPr="00541335" w:rsidRDefault="00CD7EBF" w:rsidP="00CD7EBF">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Omar pleaded, “Why are you leaving us? Don't leave us without a solution.”</w:t>
      </w:r>
    </w:p>
    <w:p w14:paraId="2DA959C9" w14:textId="77777777" w:rsidR="00CD7EBF" w:rsidRPr="00541335" w:rsidRDefault="00CD7EBF" w:rsidP="00CD7EBF">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“Unfortunately, we don't have any solution. We are in the same desperate situation as you,” Aram responded.</w:t>
      </w:r>
    </w:p>
    <w:p w14:paraId="33CEB70E" w14:textId="3763AA89" w:rsidR="00CD7EBF" w:rsidRPr="00541335" w:rsidRDefault="00CD7EBF" w:rsidP="00CD7EBF">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Omar asked, “So, what should we do?”</w:t>
      </w:r>
    </w:p>
    <w:p w14:paraId="786DC9A6" w14:textId="77777777" w:rsidR="00CD7EBF" w:rsidRPr="00541335" w:rsidRDefault="00CD7EBF" w:rsidP="00CD7EBF">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“Follow your own intuition and plan, shape your destiny through your personal choices,” Aram proposed.</w:t>
      </w:r>
    </w:p>
    <w:p w14:paraId="299ADF53" w14:textId="77777777" w:rsidR="00CD7EBF" w:rsidRPr="00541335" w:rsidRDefault="00CD7EBF" w:rsidP="00CD7EBF">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Omar replied, “My problem isn't something I can solve simply through my own decision-making. Where could I possibly go with all these little children in tow?” Several of his children, sensing the tension, gathered around their parents, offering silent support.</w:t>
      </w:r>
    </w:p>
    <w:p w14:paraId="0FA262B2" w14:textId="77777777" w:rsidR="00CD7EBF" w:rsidRPr="00541335" w:rsidRDefault="00CD7EBF" w:rsidP="00CD7EBF">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Aram and Kizhan exchanged empathetic glances.</w:t>
      </w:r>
    </w:p>
    <w:p w14:paraId="314C0663" w14:textId="2EA91853" w:rsidR="00CD7EBF" w:rsidRPr="00541335" w:rsidRDefault="00BE05E1" w:rsidP="00CD7EBF">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w:t>
      </w:r>
      <w:r w:rsidR="00CD7EBF" w:rsidRPr="00541335">
        <w:rPr>
          <w:rFonts w:ascii="Unikurd Web" w:hAnsi="Unikurd Web" w:cs="Unikurd Web"/>
          <w:color w:val="000000" w:themeColor="text1"/>
          <w:sz w:val="24"/>
          <w:szCs w:val="24"/>
        </w:rPr>
        <w:t>I wish we could find a solution for you, not just for you and your family, but for all the inhabitants of this cellar and everyone in the town and its surrounding areas, and move them to a safe place,</w:t>
      </w:r>
      <w:r w:rsidRPr="00541335">
        <w:rPr>
          <w:rFonts w:ascii="Unikurd Web" w:hAnsi="Unikurd Web" w:cs="Unikurd Web"/>
          <w:color w:val="000000" w:themeColor="text1"/>
          <w:sz w:val="24"/>
          <w:szCs w:val="24"/>
        </w:rPr>
        <w:t xml:space="preserve">” </w:t>
      </w:r>
      <w:r w:rsidR="00CD7EBF" w:rsidRPr="00541335">
        <w:rPr>
          <w:rFonts w:ascii="Unikurd Web" w:hAnsi="Unikurd Web" w:cs="Unikurd Web"/>
          <w:color w:val="000000" w:themeColor="text1"/>
          <w:sz w:val="24"/>
          <w:szCs w:val="24"/>
        </w:rPr>
        <w:t>Kizhan expressed.</w:t>
      </w:r>
    </w:p>
    <w:p w14:paraId="5D4D90C9" w14:textId="7284E6D8" w:rsidR="00CD7EBF" w:rsidRPr="00541335" w:rsidRDefault="00CD7EBF" w:rsidP="00CD7EBF">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 xml:space="preserve">Aram added, </w:t>
      </w:r>
      <w:r w:rsidR="00BE05E1" w:rsidRPr="00541335">
        <w:rPr>
          <w:rFonts w:ascii="Unikurd Web" w:hAnsi="Unikurd Web" w:cs="Unikurd Web"/>
          <w:color w:val="000000" w:themeColor="text1"/>
          <w:sz w:val="24"/>
          <w:szCs w:val="24"/>
        </w:rPr>
        <w:t>“</w:t>
      </w:r>
      <w:r w:rsidRPr="00541335">
        <w:rPr>
          <w:rFonts w:ascii="Unikurd Web" w:hAnsi="Unikurd Web" w:cs="Unikurd Web"/>
          <w:color w:val="000000" w:themeColor="text1"/>
          <w:sz w:val="24"/>
          <w:szCs w:val="24"/>
        </w:rPr>
        <w:t>I wish we could relocate our entire country to another star!</w:t>
      </w:r>
      <w:r w:rsidR="00BE05E1" w:rsidRPr="00541335">
        <w:rPr>
          <w:rFonts w:ascii="Unikurd Web" w:hAnsi="Unikurd Web" w:cs="Unikurd Web"/>
          <w:color w:val="000000" w:themeColor="text1"/>
          <w:sz w:val="24"/>
          <w:szCs w:val="24"/>
        </w:rPr>
        <w:t>”</w:t>
      </w:r>
    </w:p>
    <w:p w14:paraId="51AD1C20" w14:textId="668A3439" w:rsidR="00CD7EBF" w:rsidRPr="00541335" w:rsidRDefault="00BE05E1" w:rsidP="00CD7EBF">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w:t>
      </w:r>
      <w:r w:rsidR="00CD7EBF" w:rsidRPr="00541335">
        <w:rPr>
          <w:rFonts w:ascii="Unikurd Web" w:hAnsi="Unikurd Web" w:cs="Unikurd Web"/>
          <w:color w:val="000000" w:themeColor="text1"/>
          <w:sz w:val="24"/>
          <w:szCs w:val="24"/>
        </w:rPr>
        <w:t>So that its people, birds, mountains, seas, rivers, lakes, ponds, furrows, canals, trees, grasses, hay, clouds, snow, rain, its tropical and gentle polar breezes, and the scents of its newly blossomed flowers on the brink of the upcoming spring, could be spared from the devastation of napalm, rockets, and bullets from this destructive war,” Kizhan added.</w:t>
      </w:r>
    </w:p>
    <w:p w14:paraId="6282898E" w14:textId="77777777" w:rsidR="00CD7EBF" w:rsidRPr="00541335" w:rsidRDefault="00CD7EBF" w:rsidP="00CD7EBF">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Kafee moved closer to Kizhan and Aram. She grasped Aram's belt firmly, then let go and approached Kizhan. Standing between them, she alternated her gaze between the two and said, “Kizhan, my love for you is as deep as my love for Mina; Aram, you are like a son to me. Please, think of us as your mother and sister. Take us with you. We have no one else. Don’t leave us alone.”</w:t>
      </w:r>
    </w:p>
    <w:p w14:paraId="69DA9341" w14:textId="07659F2E" w:rsidR="00CD7EBF" w:rsidRPr="00541335" w:rsidRDefault="00CD7EBF" w:rsidP="00056CAA">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 xml:space="preserve">Aram placed one hand on Mina's shoulder and the other on Kafee's, and reassured them, “My dear mother, we are leaving this cellar, but we will never leave the town behind. We will search </w:t>
      </w:r>
      <w:r w:rsidR="00F82EBC" w:rsidRPr="00541335">
        <w:rPr>
          <w:rFonts w:ascii="Unikurd Web" w:hAnsi="Unikurd Web" w:cs="Unikurd Web"/>
          <w:color w:val="000000" w:themeColor="text1"/>
          <w:sz w:val="24"/>
          <w:szCs w:val="24"/>
        </w:rPr>
        <w:t>neighbourhood</w:t>
      </w:r>
      <w:r w:rsidRPr="00541335">
        <w:rPr>
          <w:rFonts w:ascii="Unikurd Web" w:hAnsi="Unikurd Web" w:cs="Unikurd Web"/>
          <w:color w:val="000000" w:themeColor="text1"/>
          <w:sz w:val="24"/>
          <w:szCs w:val="24"/>
        </w:rPr>
        <w:t xml:space="preserve"> by </w:t>
      </w:r>
      <w:r w:rsidR="00F82EBC" w:rsidRPr="00541335">
        <w:rPr>
          <w:rFonts w:ascii="Unikurd Web" w:hAnsi="Unikurd Web" w:cs="Unikurd Web"/>
          <w:color w:val="000000" w:themeColor="text1"/>
          <w:sz w:val="24"/>
          <w:szCs w:val="24"/>
        </w:rPr>
        <w:t>neighbourhood</w:t>
      </w:r>
      <w:r w:rsidRPr="00541335">
        <w:rPr>
          <w:rFonts w:ascii="Unikurd Web" w:hAnsi="Unikurd Web" w:cs="Unikurd Web"/>
          <w:color w:val="000000" w:themeColor="text1"/>
          <w:sz w:val="24"/>
          <w:szCs w:val="24"/>
        </w:rPr>
        <w:t>, alley by alley, entering every cellar we find. We will listen to the pain and wishes of the citizens, inform them of what we know and understand.”</w:t>
      </w:r>
    </w:p>
    <w:p w14:paraId="0D34F2AE" w14:textId="77777777" w:rsidR="00056CAA" w:rsidRPr="00541335" w:rsidRDefault="00056CAA" w:rsidP="00056CAA">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“What should we do?” Kafee asked.</w:t>
      </w:r>
    </w:p>
    <w:p w14:paraId="2A9A0C85" w14:textId="77777777" w:rsidR="00056CAA" w:rsidRPr="00541335" w:rsidRDefault="00056CAA" w:rsidP="00056CAA">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Kizhan responded, “At the moment, you won't find a better cellar than this. The aircraft bombardment has been silent for a while, but their timing is uncertain; it could happen at any moment and start pounding the town. Therefore, it's better for you and Mina to remain here.”</w:t>
      </w:r>
    </w:p>
    <w:p w14:paraId="00394DE6" w14:textId="50F6E41D" w:rsidR="00056CAA" w:rsidRPr="00541335" w:rsidRDefault="00056CAA" w:rsidP="00056CAA">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“Don't worry, we won't leave you alone. Wherever we go, we will take you with us,” Omar reassured Kafee.</w:t>
      </w:r>
    </w:p>
    <w:p w14:paraId="4FBC0C2D" w14:textId="77777777" w:rsidR="00056CAA" w:rsidRPr="00541335" w:rsidRDefault="00056CAA" w:rsidP="00056CAA">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The cellar was gradually getting darker. One of the kerosene lamps rested in a wall niche by the window. Samya picked it up, lit it, and carried it over to Aram and Kizhan. The lamp cast a soft, warm glow, bathing their faces in a gentle, yellowish light. This warm illumination contrasted starkly with the uneasy tension etched in their expressions.</w:t>
      </w:r>
    </w:p>
    <w:p w14:paraId="170E492D" w14:textId="73A65948" w:rsidR="00056CAA" w:rsidRPr="00541335" w:rsidRDefault="00056CAA" w:rsidP="00056CAA">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The cellar's door remained slightly ajar, and peering outside through its opening, all that was visible was the murky veil of an algae bloom evening and the dark silhouettes of the pine trees in the open yard.</w:t>
      </w:r>
    </w:p>
    <w:p w14:paraId="7568DCEB" w14:textId="517BC043" w:rsidR="00056CAA" w:rsidRPr="00541335" w:rsidRDefault="00056CAA" w:rsidP="00056CAA">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 xml:space="preserve">Kizhan and Aram bid farewell to everyone. Samya, still holding her lamp, guided them to the door. After seeing them off, she returned and set the lamp in the </w:t>
      </w:r>
      <w:r w:rsidR="00F82EBC" w:rsidRPr="00541335">
        <w:rPr>
          <w:rFonts w:ascii="Unikurd Web" w:hAnsi="Unikurd Web" w:cs="Unikurd Web"/>
          <w:color w:val="000000" w:themeColor="text1"/>
          <w:sz w:val="24"/>
          <w:szCs w:val="24"/>
        </w:rPr>
        <w:t>centre</w:t>
      </w:r>
      <w:r w:rsidRPr="00541335">
        <w:rPr>
          <w:rFonts w:ascii="Unikurd Web" w:hAnsi="Unikurd Web" w:cs="Unikurd Web"/>
          <w:color w:val="000000" w:themeColor="text1"/>
          <w:sz w:val="24"/>
          <w:szCs w:val="24"/>
        </w:rPr>
        <w:t xml:space="preserve"> of the cellar, casting light upon the anxious faces gathered around.</w:t>
      </w:r>
    </w:p>
    <w:p w14:paraId="614C9340" w14:textId="77777777" w:rsidR="00056CAA" w:rsidRPr="00541335" w:rsidRDefault="00056CAA" w:rsidP="00056CAA">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Apart from the distant sound of children playing, a heavy silence enveloped the room.</w:t>
      </w:r>
    </w:p>
    <w:p w14:paraId="65F0AA7E" w14:textId="77777777" w:rsidR="00056CAA" w:rsidRPr="00541335" w:rsidRDefault="00056CAA" w:rsidP="00056CAA">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A woman with two children, around the ages of 6 and 4, approached Baram, her voice filled with worry. She said, “I'm very anxious.”</w:t>
      </w:r>
    </w:p>
    <w:p w14:paraId="3DC169B6" w14:textId="77777777" w:rsidR="00056CAA" w:rsidRPr="00541335" w:rsidRDefault="00056CAA" w:rsidP="00056CAA">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“Why?” Baram inquired.</w:t>
      </w:r>
    </w:p>
    <w:p w14:paraId="08B9FF78" w14:textId="77777777" w:rsidR="00056CAA" w:rsidRPr="00541335" w:rsidRDefault="00056CAA" w:rsidP="00056CAA">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The woman responded, “My husband left for Slemani four days ago and hasn't returned yet. I don't know what to do.”</w:t>
      </w:r>
    </w:p>
    <w:p w14:paraId="6ED1B5D7" w14:textId="77777777" w:rsidR="00056CAA" w:rsidRPr="00541335" w:rsidRDefault="00056CAA" w:rsidP="00056CAA">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“Give me his name; I'll try to reach out to the Peshmerga. He might have returned and joined them,” Baram offered.</w:t>
      </w:r>
    </w:p>
    <w:p w14:paraId="0D3E6A24" w14:textId="77777777" w:rsidR="00056CAA" w:rsidRPr="00541335" w:rsidRDefault="00056CAA" w:rsidP="00056CAA">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The woman responded with certainty, “I don't think so.”</w:t>
      </w:r>
    </w:p>
    <w:p w14:paraId="2823EE88" w14:textId="77777777" w:rsidR="00056CAA" w:rsidRPr="00541335" w:rsidRDefault="00056CAA" w:rsidP="00056CAA">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“Why not?” Baram asked.</w:t>
      </w:r>
    </w:p>
    <w:p w14:paraId="4D8D9B5C" w14:textId="3EED13F8" w:rsidR="00056CAA" w:rsidRPr="00541335" w:rsidRDefault="00056CAA" w:rsidP="00056CAA">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The woman explained, “He's not one of those indifferent men who would abandon their children for other things. The bombardments haven't stopped, so how could he return? There's no remaining connection between here and Slemani; what driver would risk their life to drive in these conditions? The Zam bridge has been destroyed; how can he come back? He can't just fly over it! I don't know what to do with these little children.”</w:t>
      </w:r>
    </w:p>
    <w:p w14:paraId="7D90BAA1" w14:textId="77777777" w:rsidR="00056CAA" w:rsidRPr="00541335" w:rsidRDefault="00056CAA" w:rsidP="00056CAA">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“Don't be upset; God is great,” Baram tried to comfort her.</w:t>
      </w:r>
    </w:p>
    <w:p w14:paraId="2DABE0D4" w14:textId="491CC3C5" w:rsidR="00056CAA" w:rsidRPr="00541335" w:rsidRDefault="00056CAA" w:rsidP="00056CAA">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 xml:space="preserve">The woman responded, “How can I not be? Last spring, the </w:t>
      </w:r>
      <w:r w:rsidR="00716230" w:rsidRPr="00541335">
        <w:rPr>
          <w:rFonts w:ascii="Unikurd Web" w:hAnsi="Unikurd Web" w:cs="Unikurd Web"/>
          <w:color w:val="000000" w:themeColor="text1"/>
          <w:sz w:val="24"/>
          <w:szCs w:val="24"/>
        </w:rPr>
        <w:t xml:space="preserve">Ba’ath </w:t>
      </w:r>
      <w:r w:rsidRPr="00541335">
        <w:rPr>
          <w:rFonts w:ascii="Unikurd Web" w:hAnsi="Unikurd Web" w:cs="Unikurd Web"/>
          <w:color w:val="000000" w:themeColor="text1"/>
          <w:sz w:val="24"/>
          <w:szCs w:val="24"/>
        </w:rPr>
        <w:t>Party buried two of my brothers alive, along with others.”</w:t>
      </w:r>
    </w:p>
    <w:p w14:paraId="78A5DAB0" w14:textId="77777777" w:rsidR="00056CAA" w:rsidRPr="00541335" w:rsidRDefault="00056CAA" w:rsidP="00056CAA">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“Why?” Baram asked.</w:t>
      </w:r>
    </w:p>
    <w:p w14:paraId="1FDC02A8" w14:textId="77777777" w:rsidR="00056CAA" w:rsidRPr="00541335" w:rsidRDefault="00056CAA" w:rsidP="00056CAA">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The woman replied, “They took part in a demonstration.”</w:t>
      </w:r>
    </w:p>
    <w:p w14:paraId="0896452B" w14:textId="77777777" w:rsidR="00056CAA" w:rsidRPr="00541335" w:rsidRDefault="00056CAA" w:rsidP="00056CAA">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“Where?” Baram inquired.</w:t>
      </w:r>
    </w:p>
    <w:p w14:paraId="7034287D" w14:textId="77777777" w:rsidR="00056CAA" w:rsidRPr="00541335" w:rsidRDefault="00056CAA" w:rsidP="00056CAA">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The woman responded, “In our town.”</w:t>
      </w:r>
    </w:p>
    <w:p w14:paraId="1A4279E4" w14:textId="77777777" w:rsidR="00056CAA" w:rsidRPr="00541335" w:rsidRDefault="00056CAA" w:rsidP="00056CAA">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“Don't be scared,” Baram offered reassurance.</w:t>
      </w:r>
    </w:p>
    <w:p w14:paraId="6A1D378C" w14:textId="77777777" w:rsidR="00056CAA" w:rsidRPr="00541335" w:rsidRDefault="00056CAA" w:rsidP="00056CAA">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The woman responded, “How can I not be scared? I'm afraid I may lose my husband too.”</w:t>
      </w:r>
    </w:p>
    <w:p w14:paraId="4A563D4E" w14:textId="53304BC1" w:rsidR="00CD7EBF" w:rsidRPr="00541335" w:rsidRDefault="00056CAA" w:rsidP="00056CAA">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“We've understood that the Peshmerga aren't capable of doing anything for us. What about the tribal leaders and religious preachers? Why can't they come together?” Kafee asked.</w:t>
      </w:r>
    </w:p>
    <w:p w14:paraId="7AAE2AAA" w14:textId="28D46C3E" w:rsidR="00056CAA" w:rsidRPr="00541335" w:rsidRDefault="00056CAA" w:rsidP="00056CAA">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 xml:space="preserve">Mam Wali inquired, “What should </w:t>
      </w:r>
      <w:r w:rsidR="00F82EBC" w:rsidRPr="00541335">
        <w:rPr>
          <w:rFonts w:ascii="Unikurd Web" w:hAnsi="Unikurd Web" w:cs="Unikurd Web"/>
          <w:color w:val="000000" w:themeColor="text1"/>
          <w:sz w:val="24"/>
          <w:szCs w:val="24"/>
        </w:rPr>
        <w:t>they</w:t>
      </w:r>
      <w:r w:rsidRPr="00541335">
        <w:rPr>
          <w:rFonts w:ascii="Unikurd Web" w:hAnsi="Unikurd Web" w:cs="Unikurd Web"/>
          <w:color w:val="000000" w:themeColor="text1"/>
          <w:sz w:val="24"/>
          <w:szCs w:val="24"/>
        </w:rPr>
        <w:t xml:space="preserve"> do?”</w:t>
      </w:r>
    </w:p>
    <w:p w14:paraId="687BA539" w14:textId="77777777" w:rsidR="00056CAA" w:rsidRPr="00541335" w:rsidRDefault="00056CAA" w:rsidP="00056CAA">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“To make a decision,” Kafee responded.</w:t>
      </w:r>
    </w:p>
    <w:p w14:paraId="1B0B56CE" w14:textId="77777777" w:rsidR="00056CAA" w:rsidRPr="00541335" w:rsidRDefault="00056CAA" w:rsidP="00056CAA">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Mam Wali asked, “A decision about what?”</w:t>
      </w:r>
    </w:p>
    <w:p w14:paraId="3AD86F19" w14:textId="1C559A40" w:rsidR="00056CAA" w:rsidRPr="00541335" w:rsidRDefault="00056CAA" w:rsidP="00056CAA">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“About our lives,” Kafee responded.</w:t>
      </w:r>
    </w:p>
    <w:p w14:paraId="3225D6E3" w14:textId="77777777" w:rsidR="00056CAA" w:rsidRPr="00541335" w:rsidRDefault="00056CAA" w:rsidP="00056CAA">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Mam Wali replied, “Some of the Peshmergas are related to the tribes and have already informed them about what actions to take. As for the preachers, only a few are members of Islamic movements. Those who aren't affiliated with any group are just like us – confused, helpless, and powerless.”</w:t>
      </w:r>
    </w:p>
    <w:p w14:paraId="668A27BE" w14:textId="67DA36EE" w:rsidR="00056CAA" w:rsidRPr="00541335" w:rsidRDefault="00056CAA" w:rsidP="00056CAA">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 xml:space="preserve">“I knew from the very </w:t>
      </w:r>
      <w:r w:rsidR="000C7579" w:rsidRPr="00541335">
        <w:rPr>
          <w:rFonts w:ascii="Unikurd Web" w:hAnsi="Unikurd Web" w:cs="Unikurd Web"/>
          <w:color w:val="000000" w:themeColor="text1"/>
          <w:sz w:val="24"/>
          <w:szCs w:val="24"/>
        </w:rPr>
        <w:t>b</w:t>
      </w:r>
      <w:r w:rsidR="00971E91" w:rsidRPr="00541335">
        <w:rPr>
          <w:rFonts w:ascii="Unikurd Web" w:hAnsi="Unikurd Web" w:cs="Unikurd Web"/>
          <w:color w:val="000000" w:themeColor="text1"/>
          <w:sz w:val="24"/>
          <w:szCs w:val="24"/>
        </w:rPr>
        <w:t>eg</w:t>
      </w:r>
      <w:r w:rsidRPr="00541335">
        <w:rPr>
          <w:rFonts w:ascii="Unikurd Web" w:hAnsi="Unikurd Web" w:cs="Unikurd Web"/>
          <w:color w:val="000000" w:themeColor="text1"/>
          <w:sz w:val="24"/>
          <w:szCs w:val="24"/>
        </w:rPr>
        <w:t>inning that Aram and Kizhan’s trivial philosophy would only serve to sow feelings of hopelessness in us,” Baram reacted.</w:t>
      </w:r>
    </w:p>
    <w:p w14:paraId="37BCC0A5" w14:textId="2D037B02" w:rsidR="00056CAA" w:rsidRPr="00541335" w:rsidRDefault="00056CAA" w:rsidP="00056CAA">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 xml:space="preserve">Omar asked, “Baram, how can we avoid feeling hopeless? How long can we hold on to hope? Can you </w:t>
      </w:r>
      <w:r w:rsidR="00F82EBC" w:rsidRPr="00541335">
        <w:rPr>
          <w:rFonts w:ascii="Unikurd Web" w:hAnsi="Unikurd Web" w:cs="Unikurd Web"/>
          <w:color w:val="000000" w:themeColor="text1"/>
          <w:sz w:val="24"/>
          <w:szCs w:val="24"/>
        </w:rPr>
        <w:t>instil</w:t>
      </w:r>
      <w:r w:rsidRPr="00541335">
        <w:rPr>
          <w:rFonts w:ascii="Unikurd Web" w:hAnsi="Unikurd Web" w:cs="Unikurd Web"/>
          <w:color w:val="000000" w:themeColor="text1"/>
          <w:sz w:val="24"/>
          <w:szCs w:val="24"/>
        </w:rPr>
        <w:t xml:space="preserve"> hope in us? Can you find a solution for us? Tell us, where can we find a place that is safe and free from trouble to settle? Where is a peaceful refuge?”</w:t>
      </w:r>
    </w:p>
    <w:p w14:paraId="67653F09" w14:textId="77777777" w:rsidR="00056CAA" w:rsidRPr="00541335" w:rsidRDefault="00056CAA" w:rsidP="00056CAA">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The sound of a thunderstorm outside filled the cellar, accompanied by a steady downpour of rain. Strong winds, carrying raindrops, penetrated through the window. These droplets, drawn by the mesmerizing dance of the lamp's flame, touched the glass globe, momentarily clinging before eventually sliding down to the base of the lamp.</w:t>
      </w:r>
    </w:p>
    <w:p w14:paraId="7BF4E903" w14:textId="77777777" w:rsidR="00056CAA" w:rsidRPr="00541335" w:rsidRDefault="00056CAA" w:rsidP="00056CAA">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Samya and Omar, along with other parents, covered their children with blankets.</w:t>
      </w:r>
    </w:p>
    <w:p w14:paraId="64B3B127" w14:textId="77777777" w:rsidR="00056CAA" w:rsidRPr="00541335" w:rsidRDefault="00056CAA" w:rsidP="00056CAA">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Mam Wali found an empty sack and covered the window with it.</w:t>
      </w:r>
    </w:p>
    <w:p w14:paraId="022074BB" w14:textId="77777777" w:rsidR="00056CAA" w:rsidRPr="00541335" w:rsidRDefault="00056CAA" w:rsidP="00056CAA">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“It might be better if we leave this cellar,” Omar told Samya.</w:t>
      </w:r>
    </w:p>
    <w:p w14:paraId="2E637A84" w14:textId="77777777" w:rsidR="00056CAA" w:rsidRPr="00541335" w:rsidRDefault="00056CAA" w:rsidP="00056CAA">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Samya, perplexed, asked, “Why?”</w:t>
      </w:r>
    </w:p>
    <w:p w14:paraId="2CB496FC" w14:textId="77777777" w:rsidR="00056CAA" w:rsidRPr="00541335" w:rsidRDefault="00056CAA" w:rsidP="00056CAA">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“Our lives are in danger,” Omar explained.</w:t>
      </w:r>
    </w:p>
    <w:p w14:paraId="56461748" w14:textId="77777777" w:rsidR="00056CAA" w:rsidRPr="00541335" w:rsidRDefault="00056CAA" w:rsidP="00056CAA">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Samya asked, “What's our plan?”</w:t>
      </w:r>
    </w:p>
    <w:p w14:paraId="65E1C1CB" w14:textId="77777777" w:rsidR="00056CAA" w:rsidRPr="00541335" w:rsidRDefault="00056CAA" w:rsidP="00056CAA">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“To leave,” Omar responded.</w:t>
      </w:r>
    </w:p>
    <w:p w14:paraId="6E99B51F" w14:textId="35FA7EDD" w:rsidR="00056CAA" w:rsidRPr="00541335" w:rsidRDefault="00056CAA" w:rsidP="00056CAA">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Samya asked, “How?”</w:t>
      </w:r>
    </w:p>
    <w:p w14:paraId="6AFC98E9" w14:textId="5EE9D45A" w:rsidR="00056CAA" w:rsidRPr="00541335" w:rsidRDefault="00056CAA" w:rsidP="00056CAA">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 xml:space="preserve">“I'll carry Mohammad and </w:t>
      </w:r>
      <w:r w:rsidR="006638B8" w:rsidRPr="00541335">
        <w:rPr>
          <w:rFonts w:ascii="Unikurd Web" w:hAnsi="Unikurd Web" w:cs="Unikurd Web"/>
          <w:color w:val="000000" w:themeColor="text1"/>
          <w:sz w:val="24"/>
          <w:szCs w:val="24"/>
        </w:rPr>
        <w:t>Ahmed</w:t>
      </w:r>
      <w:r w:rsidRPr="00541335">
        <w:rPr>
          <w:rFonts w:ascii="Unikurd Web" w:hAnsi="Unikurd Web" w:cs="Unikurd Web"/>
          <w:color w:val="000000" w:themeColor="text1"/>
          <w:sz w:val="24"/>
          <w:szCs w:val="24"/>
        </w:rPr>
        <w:t>,” Omar replied.</w:t>
      </w:r>
    </w:p>
    <w:p w14:paraId="78F17DC9" w14:textId="77777777" w:rsidR="00056CAA" w:rsidRPr="00541335" w:rsidRDefault="00056CAA" w:rsidP="00056CAA">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Samya asked, “What will you do with them?”</w:t>
      </w:r>
    </w:p>
    <w:p w14:paraId="6157CECC" w14:textId="77777777" w:rsidR="00056CAA" w:rsidRPr="00541335" w:rsidRDefault="00056CAA" w:rsidP="00056CAA">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“Feed them tomorrow morning before I take them,” Omar explained.</w:t>
      </w:r>
    </w:p>
    <w:p w14:paraId="6343C662" w14:textId="77777777" w:rsidR="00056CAA" w:rsidRPr="00541335" w:rsidRDefault="00056CAA" w:rsidP="00056CAA">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Samya asked, “Where are you taking them?”</w:t>
      </w:r>
    </w:p>
    <w:p w14:paraId="3DC4E818" w14:textId="77777777" w:rsidR="00056CAA" w:rsidRPr="00541335" w:rsidRDefault="00056CAA" w:rsidP="00056CAA">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“Outside of the town,” Omar replied.</w:t>
      </w:r>
    </w:p>
    <w:p w14:paraId="5537F0A9" w14:textId="77777777" w:rsidR="00056CAA" w:rsidRPr="00541335" w:rsidRDefault="00056CAA" w:rsidP="00056CAA">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Samya asked, “What about us?”</w:t>
      </w:r>
    </w:p>
    <w:p w14:paraId="666A67BA" w14:textId="77777777" w:rsidR="00056CAA" w:rsidRPr="00541335" w:rsidRDefault="00056CAA" w:rsidP="00056CAA">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“Sarkawt, our son-in-law with the tractor, should come back soon,” Omar responded.</w:t>
      </w:r>
    </w:p>
    <w:p w14:paraId="58C4F5D8" w14:textId="77777777" w:rsidR="00056CAA" w:rsidRPr="00541335" w:rsidRDefault="00056CAA" w:rsidP="00056CAA">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Samya reminded him, “Sarkawt is not here yet.”</w:t>
      </w:r>
    </w:p>
    <w:p w14:paraId="1A077E98" w14:textId="77777777" w:rsidR="00056CAA" w:rsidRPr="00541335" w:rsidRDefault="00056CAA" w:rsidP="00056CAA">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“He won't go anywhere; he should come back soon,” Omar assured her.</w:t>
      </w:r>
    </w:p>
    <w:p w14:paraId="377BA267" w14:textId="77777777" w:rsidR="00056CAA" w:rsidRPr="00541335" w:rsidRDefault="00056CAA" w:rsidP="00056CAA">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Samya asked, “Where should we meet?”</w:t>
      </w:r>
    </w:p>
    <w:p w14:paraId="5AA33ADF" w14:textId="3279CF8F" w:rsidR="00056CAA" w:rsidRPr="00541335" w:rsidRDefault="00056CAA" w:rsidP="00056CAA">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“Outside the town</w:t>
      </w:r>
      <w:r w:rsidR="00E75592" w:rsidRPr="00541335">
        <w:rPr>
          <w:rFonts w:ascii="Unikurd Web" w:hAnsi="Unikurd Web" w:cs="Unikurd Web"/>
          <w:color w:val="000000" w:themeColor="text1"/>
          <w:sz w:val="24"/>
          <w:szCs w:val="24"/>
        </w:rPr>
        <w:t xml:space="preserve"> I said</w:t>
      </w:r>
      <w:r w:rsidRPr="00541335">
        <w:rPr>
          <w:rFonts w:ascii="Unikurd Web" w:hAnsi="Unikurd Web" w:cs="Unikurd Web"/>
          <w:color w:val="000000" w:themeColor="text1"/>
          <w:sz w:val="24"/>
          <w:szCs w:val="24"/>
        </w:rPr>
        <w:t>, in Chawg village,” Omar replied.</w:t>
      </w:r>
    </w:p>
    <w:p w14:paraId="4FAF0596" w14:textId="77777777" w:rsidR="00056CAA" w:rsidRPr="00541335" w:rsidRDefault="00056CAA" w:rsidP="00056CAA">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Kafee was on her prayer mat; she quickly stopped praying, turned her face toward Omar, and said, “May God bless you. Can you ask your son-in-law not to forget me and my daughter Mina?”</w:t>
      </w:r>
    </w:p>
    <w:p w14:paraId="35F65166" w14:textId="77777777" w:rsidR="00056CAA" w:rsidRPr="00541335" w:rsidRDefault="00056CAA" w:rsidP="00056CAA">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“Don't worry; he won't forget,” Omar responded.</w:t>
      </w:r>
    </w:p>
    <w:p w14:paraId="47922247" w14:textId="77777777" w:rsidR="00056CAA" w:rsidRPr="00541335" w:rsidRDefault="00056CAA" w:rsidP="00056CAA">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Kafee looked up to the heavens with open palms and said, “God, for the sake of the Almighty, find us a solution.”</w:t>
      </w:r>
    </w:p>
    <w:p w14:paraId="63CCDF9B" w14:textId="77777777" w:rsidR="00056CAA" w:rsidRPr="00541335" w:rsidRDefault="00056CAA" w:rsidP="00056CAA">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“You're right; we should have decided to leave here earlier,” Mam Wali said, agreeing with Omar's plan.</w:t>
      </w:r>
    </w:p>
    <w:p w14:paraId="5BEE283F" w14:textId="5A8AEE13" w:rsidR="00397733" w:rsidRPr="00541335" w:rsidRDefault="00056CAA" w:rsidP="00397733">
      <w:pPr>
        <w:spacing w:line="360" w:lineRule="auto"/>
        <w:jc w:val="both"/>
        <w:rPr>
          <w:rFonts w:ascii="Unikurd Web" w:hAnsi="Unikurd Web" w:cs="Unikurd Web"/>
          <w:color w:val="000000" w:themeColor="text1"/>
          <w:sz w:val="24"/>
          <w:szCs w:val="24"/>
        </w:rPr>
      </w:pPr>
      <w:r w:rsidRPr="00541335">
        <w:rPr>
          <w:rFonts w:ascii="Unikurd Web" w:hAnsi="Unikurd Web" w:cs="Unikurd Web"/>
          <w:color w:val="000000" w:themeColor="text1"/>
          <w:sz w:val="24"/>
          <w:szCs w:val="24"/>
        </w:rPr>
        <w:t>Omar silently gave Mam Wali a fleeting glance.</w:t>
      </w:r>
    </w:p>
    <w:p w14:paraId="7F924D00" w14:textId="77777777" w:rsidR="00397733" w:rsidRPr="00541335" w:rsidRDefault="00397733" w:rsidP="00397733">
      <w:pPr>
        <w:spacing w:line="360" w:lineRule="auto"/>
        <w:jc w:val="both"/>
        <w:rPr>
          <w:rFonts w:ascii="Unikurd Web" w:hAnsi="Unikurd Web" w:cs="Unikurd Web"/>
          <w:color w:val="000000" w:themeColor="text1"/>
          <w:sz w:val="24"/>
          <w:szCs w:val="24"/>
        </w:rPr>
      </w:pPr>
    </w:p>
    <w:p w14:paraId="447F5619" w14:textId="77777777" w:rsidR="004C6ED8" w:rsidRPr="00541335" w:rsidRDefault="004C6ED8" w:rsidP="00397733">
      <w:pPr>
        <w:spacing w:line="360" w:lineRule="auto"/>
        <w:jc w:val="both"/>
        <w:rPr>
          <w:rFonts w:ascii="Unikurd Web" w:hAnsi="Unikurd Web" w:cs="Unikurd Web"/>
          <w:color w:val="000000" w:themeColor="text1"/>
          <w:sz w:val="24"/>
          <w:szCs w:val="24"/>
        </w:rPr>
      </w:pPr>
    </w:p>
    <w:p w14:paraId="5A8515D0" w14:textId="77777777" w:rsidR="004C6ED8" w:rsidRPr="00541335" w:rsidRDefault="004C6ED8" w:rsidP="00397733">
      <w:pPr>
        <w:spacing w:line="360" w:lineRule="auto"/>
        <w:jc w:val="both"/>
        <w:rPr>
          <w:rFonts w:ascii="Unikurd Web" w:hAnsi="Unikurd Web" w:cs="Unikurd Web"/>
          <w:color w:val="000000" w:themeColor="text1"/>
          <w:sz w:val="24"/>
          <w:szCs w:val="24"/>
        </w:rPr>
      </w:pPr>
    </w:p>
    <w:p w14:paraId="08FF9497" w14:textId="77777777" w:rsidR="004C6ED8" w:rsidRPr="00541335" w:rsidRDefault="004C6ED8" w:rsidP="00397733">
      <w:pPr>
        <w:spacing w:line="360" w:lineRule="auto"/>
        <w:jc w:val="both"/>
        <w:rPr>
          <w:rFonts w:ascii="Unikurd Web" w:hAnsi="Unikurd Web" w:cs="Unikurd Web"/>
          <w:color w:val="000000" w:themeColor="text1"/>
          <w:sz w:val="24"/>
          <w:szCs w:val="24"/>
        </w:rPr>
      </w:pPr>
    </w:p>
    <w:p w14:paraId="6B0DBFF5" w14:textId="77777777" w:rsidR="005E3E53" w:rsidRPr="00541335" w:rsidRDefault="005E3E53" w:rsidP="00397733">
      <w:pPr>
        <w:spacing w:line="360" w:lineRule="auto"/>
        <w:jc w:val="both"/>
        <w:rPr>
          <w:rFonts w:ascii="Unikurd Web" w:hAnsi="Unikurd Web" w:cs="Unikurd Web"/>
          <w:color w:val="000000" w:themeColor="text1"/>
          <w:sz w:val="24"/>
          <w:szCs w:val="24"/>
        </w:rPr>
      </w:pPr>
    </w:p>
    <w:p w14:paraId="4E968ECA" w14:textId="2EAFE052" w:rsidR="00F50FBC" w:rsidRPr="00FF5A6C" w:rsidRDefault="00F50FBC" w:rsidP="00F50FBC">
      <w:pPr>
        <w:spacing w:line="360" w:lineRule="auto"/>
        <w:jc w:val="center"/>
        <w:rPr>
          <w:rFonts w:ascii="Unikurd Web" w:hAnsi="Unikurd Web" w:cs="Unikurd Web"/>
          <w:b/>
          <w:bCs/>
          <w:color w:val="000000" w:themeColor="text1"/>
          <w:sz w:val="24"/>
          <w:szCs w:val="24"/>
          <w:lang w:bidi="ar-IQ"/>
        </w:rPr>
      </w:pPr>
      <w:r w:rsidRPr="00FF5A6C">
        <w:rPr>
          <w:rFonts w:ascii="Unikurd Web" w:hAnsi="Unikurd Web" w:cs="Unikurd Web"/>
          <w:b/>
          <w:bCs/>
          <w:color w:val="000000" w:themeColor="text1"/>
          <w:sz w:val="24"/>
          <w:szCs w:val="24"/>
          <w:lang w:bidi="ar-IQ"/>
        </w:rPr>
        <w:t>(</w:t>
      </w:r>
      <w:r w:rsidR="004D7A20" w:rsidRPr="00FF5A6C">
        <w:rPr>
          <w:rFonts w:ascii="Unikurd Web" w:hAnsi="Unikurd Web" w:cs="Unikurd Web"/>
          <w:b/>
          <w:bCs/>
          <w:sz w:val="24"/>
          <w:szCs w:val="24"/>
        </w:rPr>
        <w:t>Chapter</w:t>
      </w:r>
      <w:r w:rsidR="004D7A20" w:rsidRPr="00FF5A6C">
        <w:rPr>
          <w:rFonts w:ascii="Unikurd Web" w:eastAsia="Times New Roman" w:hAnsi="Unikurd Web" w:cs="Unikurd Web"/>
          <w:b/>
          <w:bCs/>
          <w:color w:val="000000" w:themeColor="text1"/>
          <w:sz w:val="24"/>
          <w:szCs w:val="24"/>
          <w:lang w:val="en-US" w:bidi="ar-KW"/>
        </w:rPr>
        <w:t xml:space="preserve"> -</w:t>
      </w:r>
      <w:r w:rsidRPr="00FF5A6C">
        <w:rPr>
          <w:rFonts w:ascii="Unikurd Web" w:hAnsi="Unikurd Web" w:cs="Unikurd Web"/>
          <w:b/>
          <w:bCs/>
          <w:color w:val="000000" w:themeColor="text1"/>
          <w:sz w:val="24"/>
          <w:szCs w:val="24"/>
          <w:lang w:bidi="ar-IQ"/>
        </w:rPr>
        <w:t>25)</w:t>
      </w:r>
    </w:p>
    <w:p w14:paraId="3D105929" w14:textId="08FF6EAB" w:rsidR="00AB6CB7" w:rsidRPr="00541335" w:rsidRDefault="00D71DC9" w:rsidP="00AB6CB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It was dawn, the factory yard was still wet from rain. A light breeze blew now and then, lifting dust from under the rubble</w:t>
      </w:r>
      <w:r w:rsidR="002A6B4A" w:rsidRPr="00541335">
        <w:rPr>
          <w:rFonts w:ascii="Unikurd Web" w:hAnsi="Unikurd Web" w:cs="Unikurd Web"/>
          <w:color w:val="000000" w:themeColor="text1"/>
          <w:sz w:val="24"/>
          <w:szCs w:val="24"/>
          <w:lang w:bidi="ar-IQ"/>
        </w:rPr>
        <w:t xml:space="preserve"> pile</w:t>
      </w:r>
      <w:r w:rsidRPr="00541335">
        <w:rPr>
          <w:rFonts w:ascii="Unikurd Web" w:hAnsi="Unikurd Web" w:cs="Unikurd Web"/>
          <w:color w:val="000000" w:themeColor="text1"/>
          <w:sz w:val="24"/>
          <w:szCs w:val="24"/>
          <w:lang w:bidi="ar-IQ"/>
        </w:rPr>
        <w:t xml:space="preserve"> and carrying it through the cellar door. Inside, this dust mingled with the smells of </w:t>
      </w:r>
      <w:r w:rsidR="00AB6CB7" w:rsidRPr="00541335">
        <w:rPr>
          <w:rFonts w:ascii="Unikurd Web" w:hAnsi="Unikurd Web" w:cs="Unikurd Web"/>
          <w:color w:val="000000" w:themeColor="text1"/>
          <w:sz w:val="24"/>
          <w:szCs w:val="24"/>
          <w:lang w:bidi="ar-IQ"/>
        </w:rPr>
        <w:t>tobacco leaves</w:t>
      </w:r>
      <w:r w:rsidRPr="00541335">
        <w:rPr>
          <w:rFonts w:ascii="Unikurd Web" w:hAnsi="Unikurd Web" w:cs="Unikurd Web"/>
          <w:color w:val="000000" w:themeColor="text1"/>
          <w:sz w:val="24"/>
          <w:szCs w:val="24"/>
          <w:lang w:bidi="ar-IQ"/>
        </w:rPr>
        <w:t xml:space="preserve"> and breath, creating a unique scent in the air</w:t>
      </w:r>
      <w:r w:rsidR="0081483A" w:rsidRPr="00541335">
        <w:rPr>
          <w:rFonts w:ascii="Unikurd Web" w:hAnsi="Unikurd Web" w:cs="Unikurd Web"/>
          <w:color w:val="000000" w:themeColor="text1"/>
          <w:sz w:val="24"/>
          <w:szCs w:val="24"/>
          <w:lang w:bidi="ar-IQ"/>
        </w:rPr>
        <w:t>.</w:t>
      </w:r>
    </w:p>
    <w:p w14:paraId="028396D4" w14:textId="77777777" w:rsidR="0081483A" w:rsidRPr="00541335" w:rsidRDefault="0081483A" w:rsidP="0081483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Nature followed its natural course. Yet it was the unnatural disposition of humanity that yearned to alter the season of blossoming buds, tulips, and the delicate dance of dew upon leaves, transforming the time of saplings' growth into an era of defoliation, breaking, and the descent of leaves. It was not quite winter yet – certainly not a period for being sequestered in cellars, nor a time for anxiety and melancholy.</w:t>
      </w:r>
    </w:p>
    <w:p w14:paraId="66FFCCB7" w14:textId="7AD35E8C" w:rsidR="0081483A" w:rsidRPr="00541335" w:rsidRDefault="0081483A" w:rsidP="0081483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As the days edged closer to spring, the number of buds flowering increased exponentially – one, two, three, hundreds, thousands, millions, and billions of blooms; the spring's flow strengthened, cascading, shedding tears of joy upon the earth. Ballambo and </w:t>
      </w:r>
      <w:r w:rsidR="00873FCA" w:rsidRPr="00541335">
        <w:rPr>
          <w:rFonts w:ascii="Unikurd Web" w:hAnsi="Unikurd Web" w:cs="Unikurd Web"/>
          <w:color w:val="000000" w:themeColor="text1"/>
          <w:sz w:val="24"/>
          <w:szCs w:val="24"/>
          <w:lang w:bidi="ar-IQ"/>
        </w:rPr>
        <w:t>Shnrwe Mountain</w:t>
      </w:r>
      <w:r w:rsidRPr="00541335">
        <w:rPr>
          <w:rFonts w:ascii="Unikurd Web" w:hAnsi="Unikurd Web" w:cs="Unikurd Web"/>
          <w:color w:val="000000" w:themeColor="text1"/>
          <w:sz w:val="24"/>
          <w:szCs w:val="24"/>
          <w:lang w:bidi="ar-IQ"/>
        </w:rPr>
        <w:t>s waited with bated breath, gradually shedding their snowy cloaks to be caressed by the warm sun's rays</w:t>
      </w:r>
      <w:r w:rsidR="002E00F2" w:rsidRPr="00541335">
        <w:rPr>
          <w:rFonts w:ascii="Unikurd Web" w:hAnsi="Unikurd Web" w:cs="Unikurd Web"/>
          <w:color w:val="000000" w:themeColor="text1"/>
          <w:sz w:val="24"/>
          <w:szCs w:val="24"/>
          <w:lang w:bidi="ar-IQ"/>
        </w:rPr>
        <w:t>.</w:t>
      </w:r>
    </w:p>
    <w:p w14:paraId="7BCC1FD7" w14:textId="0F548D11" w:rsidR="009C48F8" w:rsidRPr="00541335" w:rsidRDefault="009C48F8" w:rsidP="0081483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women as if they didn’t sleep since last night guarding,</w:t>
      </w:r>
      <w:r w:rsidR="00FB694C" w:rsidRPr="00541335">
        <w:rPr>
          <w:rFonts w:ascii="Unikurd Web" w:hAnsi="Unikurd Web" w:cs="Unikurd Web"/>
          <w:color w:val="000000" w:themeColor="text1"/>
          <w:sz w:val="24"/>
          <w:szCs w:val="24"/>
          <w:lang w:bidi="ar-IQ"/>
        </w:rPr>
        <w:t xml:space="preserve"> were</w:t>
      </w:r>
      <w:r w:rsidRPr="00541335">
        <w:rPr>
          <w:rFonts w:ascii="Unikurd Web" w:hAnsi="Unikurd Web" w:cs="Unikurd Web"/>
          <w:color w:val="000000" w:themeColor="text1"/>
          <w:sz w:val="24"/>
          <w:szCs w:val="24"/>
          <w:lang w:bidi="ar-IQ"/>
        </w:rPr>
        <w:t xml:space="preserve"> covering the children with blankets. In a distance</w:t>
      </w:r>
      <w:r w:rsidR="00FB694C"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 xml:space="preserve"> the crowing of a rooster heard, signalling the approach of a new day. Kafee stood up</w:t>
      </w:r>
      <w:r w:rsidR="00FB694C" w:rsidRPr="00541335">
        <w:rPr>
          <w:rFonts w:ascii="Unikurd Web" w:hAnsi="Unikurd Web" w:cs="Unikurd Web"/>
          <w:color w:val="000000" w:themeColor="text1"/>
          <w:sz w:val="24"/>
          <w:szCs w:val="24"/>
          <w:lang w:bidi="ar-IQ"/>
        </w:rPr>
        <w:t xml:space="preserve">, raised the wick a bit to increase the light, removed the sack from the window, she saw the crack of </w:t>
      </w:r>
      <w:r w:rsidR="00F13280" w:rsidRPr="00541335">
        <w:rPr>
          <w:rFonts w:ascii="Unikurd Web" w:hAnsi="Unikurd Web" w:cs="Unikurd Web"/>
          <w:color w:val="000000" w:themeColor="text1"/>
          <w:sz w:val="24"/>
          <w:szCs w:val="24"/>
          <w:lang w:bidi="ar-IQ"/>
        </w:rPr>
        <w:t>dawn, a quick draft of cold wind hit her face before accessing the cellar</w:t>
      </w:r>
      <w:r w:rsidR="00247301" w:rsidRPr="00541335">
        <w:rPr>
          <w:rFonts w:ascii="Unikurd Web" w:hAnsi="Unikurd Web" w:cs="Unikurd Web"/>
          <w:color w:val="000000" w:themeColor="text1"/>
          <w:sz w:val="24"/>
          <w:szCs w:val="24"/>
          <w:lang w:bidi="ar-IQ"/>
        </w:rPr>
        <w:t xml:space="preserve"> and again making the wick’s flame dance</w:t>
      </w:r>
      <w:r w:rsidR="00E45A4F" w:rsidRPr="00541335">
        <w:rPr>
          <w:rFonts w:ascii="Unikurd Web" w:hAnsi="Unikurd Web" w:cs="Unikurd Web"/>
          <w:color w:val="000000" w:themeColor="text1"/>
          <w:sz w:val="24"/>
          <w:szCs w:val="24"/>
          <w:lang w:bidi="ar-IQ"/>
        </w:rPr>
        <w:t>, and it also revived the scent of tobacco leaves in a way that one could feel that is in a tobacco field.</w:t>
      </w:r>
    </w:p>
    <w:p w14:paraId="50A1B7AD" w14:textId="3236558C" w:rsidR="004945F7" w:rsidRPr="00541335" w:rsidRDefault="004945F7" w:rsidP="0081483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Two butterflies were fluttering around the glass of the lamp with no hesitation, eagerly taking part in the flame's dance.</w:t>
      </w:r>
    </w:p>
    <w:p w14:paraId="32E75299" w14:textId="1F7A3AC5" w:rsidR="00D548FD" w:rsidRPr="00541335" w:rsidRDefault="00D548FD" w:rsidP="0081483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Kafee covered Mina with her blanket properly, glanced at those asleep around them and felt that the cellar’s door was open, she went and closed it,</w:t>
      </w:r>
      <w:r w:rsidR="00EB2F3B" w:rsidRPr="00541335">
        <w:rPr>
          <w:rFonts w:ascii="Unikurd Web" w:hAnsi="Unikurd Web" w:cs="Unikurd Web"/>
          <w:color w:val="000000" w:themeColor="text1"/>
          <w:sz w:val="24"/>
          <w:szCs w:val="24"/>
          <w:lang w:bidi="ar-IQ"/>
        </w:rPr>
        <w:t xml:space="preserve"> came back and sat, while looking at the butterflies, she nodded off as if she was lulled by their collective and calm dance. </w:t>
      </w:r>
      <w:r w:rsidR="0043456E" w:rsidRPr="00541335">
        <w:rPr>
          <w:rFonts w:ascii="Unikurd Web" w:hAnsi="Unikurd Web" w:cs="Unikurd Web"/>
          <w:color w:val="000000" w:themeColor="text1"/>
          <w:sz w:val="24"/>
          <w:szCs w:val="24"/>
          <w:lang w:bidi="ar-IQ"/>
        </w:rPr>
        <w:t xml:space="preserve">It doesn’t take her long to wake up, </w:t>
      </w:r>
      <w:r w:rsidR="007608BD" w:rsidRPr="00541335">
        <w:rPr>
          <w:rFonts w:ascii="Unikurd Web" w:hAnsi="Unikurd Web" w:cs="Unikurd Web"/>
          <w:color w:val="000000" w:themeColor="text1"/>
          <w:sz w:val="24"/>
          <w:szCs w:val="24"/>
          <w:lang w:bidi="ar-IQ"/>
        </w:rPr>
        <w:t>she went to the door, shuffled up its stairs, opened the door, went out and shut it behind.</w:t>
      </w:r>
      <w:r w:rsidR="00594D8C" w:rsidRPr="00541335">
        <w:rPr>
          <w:rFonts w:ascii="Unikurd Web" w:hAnsi="Unikurd Web" w:cs="Unikurd Web"/>
          <w:color w:val="000000" w:themeColor="text1"/>
          <w:sz w:val="24"/>
          <w:szCs w:val="24"/>
          <w:lang w:bidi="ar-IQ"/>
        </w:rPr>
        <w:t xml:space="preserve"> Outside, in the open yard, she looked </w:t>
      </w:r>
      <w:r w:rsidR="009B25B6" w:rsidRPr="00541335">
        <w:rPr>
          <w:rFonts w:ascii="Unikurd Web" w:hAnsi="Unikurd Web" w:cs="Unikurd Web"/>
          <w:color w:val="000000" w:themeColor="text1"/>
          <w:sz w:val="24"/>
          <w:szCs w:val="24"/>
          <w:lang w:bidi="ar-IQ"/>
        </w:rPr>
        <w:t>at her surrounding</w:t>
      </w:r>
      <w:r w:rsidR="00594D8C" w:rsidRPr="00541335">
        <w:rPr>
          <w:rFonts w:ascii="Unikurd Web" w:hAnsi="Unikurd Web" w:cs="Unikurd Web"/>
          <w:color w:val="000000" w:themeColor="text1"/>
          <w:sz w:val="24"/>
          <w:szCs w:val="24"/>
          <w:lang w:bidi="ar-IQ"/>
        </w:rPr>
        <w:t>,</w:t>
      </w:r>
      <w:r w:rsidR="009B25B6" w:rsidRPr="00541335">
        <w:rPr>
          <w:rFonts w:ascii="Unikurd Web" w:hAnsi="Unikurd Web" w:cs="Unikurd Web"/>
          <w:color w:val="000000" w:themeColor="text1"/>
          <w:sz w:val="24"/>
          <w:szCs w:val="24"/>
          <w:lang w:bidi="ar-IQ"/>
        </w:rPr>
        <w:t xml:space="preserve"> walked around, scanned</w:t>
      </w:r>
      <w:r w:rsidR="00594D8C" w:rsidRPr="00541335">
        <w:rPr>
          <w:rFonts w:ascii="Unikurd Web" w:hAnsi="Unikurd Web" w:cs="Unikurd Web"/>
          <w:color w:val="000000" w:themeColor="text1"/>
          <w:sz w:val="24"/>
          <w:szCs w:val="24"/>
          <w:lang w:bidi="ar-IQ"/>
        </w:rPr>
        <w:t xml:space="preserve"> the stones, bricks, metals, shredded tobacco sacks, papers</w:t>
      </w:r>
      <w:r w:rsidR="00482786" w:rsidRPr="00541335">
        <w:rPr>
          <w:rFonts w:ascii="Unikurd Web" w:hAnsi="Unikurd Web" w:cs="Unikurd Web"/>
          <w:color w:val="000000" w:themeColor="text1"/>
          <w:sz w:val="24"/>
          <w:szCs w:val="24"/>
          <w:lang w:bidi="ar-IQ"/>
        </w:rPr>
        <w:t xml:space="preserve"> pilled by the bombardments.</w:t>
      </w:r>
      <w:r w:rsidR="00594D8C" w:rsidRPr="00541335">
        <w:rPr>
          <w:rFonts w:ascii="Unikurd Web" w:hAnsi="Unikurd Web" w:cs="Unikurd Web"/>
          <w:color w:val="000000" w:themeColor="text1"/>
          <w:sz w:val="24"/>
          <w:szCs w:val="24"/>
          <w:lang w:bidi="ar-IQ"/>
        </w:rPr>
        <w:t xml:space="preserve"> </w:t>
      </w:r>
      <w:r w:rsidR="009B25B6" w:rsidRPr="00541335">
        <w:rPr>
          <w:rFonts w:ascii="Unikurd Web" w:hAnsi="Unikurd Web" w:cs="Unikurd Web"/>
          <w:color w:val="000000" w:themeColor="text1"/>
          <w:sz w:val="24"/>
          <w:szCs w:val="24"/>
          <w:lang w:bidi="ar-IQ"/>
        </w:rPr>
        <w:t>She found two pieces of tobacco leaved in the rubble and laid them down on a</w:t>
      </w:r>
      <w:r w:rsidR="00CA7B4F" w:rsidRPr="00541335">
        <w:rPr>
          <w:rFonts w:ascii="Unikurd Web" w:hAnsi="Unikurd Web" w:cs="Unikurd Web"/>
          <w:color w:val="000000" w:themeColor="text1"/>
          <w:sz w:val="24"/>
          <w:szCs w:val="24"/>
          <w:lang w:bidi="ar-IQ"/>
        </w:rPr>
        <w:t xml:space="preserve"> big flat</w:t>
      </w:r>
      <w:r w:rsidR="009B25B6" w:rsidRPr="00541335">
        <w:rPr>
          <w:rFonts w:ascii="Unikurd Web" w:hAnsi="Unikurd Web" w:cs="Unikurd Web"/>
          <w:color w:val="000000" w:themeColor="text1"/>
          <w:sz w:val="24"/>
          <w:szCs w:val="24"/>
          <w:lang w:bidi="ar-IQ"/>
        </w:rPr>
        <w:t xml:space="preserve"> stone, and sat down on a concrete block near the cellar door</w:t>
      </w:r>
      <w:r w:rsidR="00CA7B4F" w:rsidRPr="00541335">
        <w:rPr>
          <w:rFonts w:ascii="Unikurd Web" w:hAnsi="Unikurd Web" w:cs="Unikurd Web"/>
          <w:color w:val="000000" w:themeColor="text1"/>
          <w:sz w:val="24"/>
          <w:szCs w:val="24"/>
          <w:lang w:bidi="ar-IQ"/>
        </w:rPr>
        <w:t>.</w:t>
      </w:r>
      <w:r w:rsidR="009B25B6" w:rsidRPr="00541335">
        <w:rPr>
          <w:rFonts w:ascii="Unikurd Web" w:hAnsi="Unikurd Web" w:cs="Unikurd Web"/>
          <w:color w:val="000000" w:themeColor="text1"/>
          <w:sz w:val="24"/>
          <w:szCs w:val="24"/>
          <w:lang w:bidi="ar-IQ"/>
        </w:rPr>
        <w:t xml:space="preserve"> </w:t>
      </w:r>
      <w:r w:rsidR="00CA7B4F" w:rsidRPr="00541335">
        <w:rPr>
          <w:rFonts w:ascii="Unikurd Web" w:hAnsi="Unikurd Web" w:cs="Unikurd Web"/>
          <w:color w:val="000000" w:themeColor="text1"/>
          <w:sz w:val="24"/>
          <w:szCs w:val="24"/>
          <w:lang w:bidi="ar-IQ"/>
        </w:rPr>
        <w:t>She took out her cigarette tin and rolling papers in her Salt</w:t>
      </w:r>
      <w:r w:rsidR="00FF524C" w:rsidRPr="00541335">
        <w:rPr>
          <w:rFonts w:ascii="Unikurd Web" w:hAnsi="Unikurd Web" w:cs="Unikurd Web"/>
          <w:color w:val="000000" w:themeColor="text1"/>
          <w:sz w:val="24"/>
          <w:szCs w:val="24"/>
          <w:lang w:bidi="ar-IQ"/>
        </w:rPr>
        <w:t>e</w:t>
      </w:r>
      <w:r w:rsidR="00CA7B4F" w:rsidRPr="00541335">
        <w:rPr>
          <w:rFonts w:ascii="Unikurd Web" w:hAnsi="Unikurd Web" w:cs="Unikurd Web"/>
          <w:color w:val="000000" w:themeColor="text1"/>
          <w:sz w:val="24"/>
          <w:szCs w:val="24"/>
          <w:lang w:bidi="ar-IQ"/>
        </w:rPr>
        <w:t xml:space="preserve"> (Kurdish short jacket), rolled a cigarette and place it on a metal rubble close by on her front,</w:t>
      </w:r>
      <w:r w:rsidR="00FF524C" w:rsidRPr="00541335">
        <w:rPr>
          <w:rFonts w:ascii="Unikurd Web" w:hAnsi="Unikurd Web" w:cs="Unikurd Web"/>
          <w:color w:val="000000" w:themeColor="text1"/>
          <w:sz w:val="24"/>
          <w:szCs w:val="24"/>
          <w:lang w:bidi="ar-IQ"/>
        </w:rPr>
        <w:t xml:space="preserve"> then unfolded her</w:t>
      </w:r>
      <w:r w:rsidR="00A55021" w:rsidRPr="00541335">
        <w:rPr>
          <w:rFonts w:ascii="Unikurd Web" w:hAnsi="Unikurd Web" w:cs="Unikurd Web"/>
          <w:color w:val="000000" w:themeColor="text1"/>
          <w:sz w:val="24"/>
          <w:szCs w:val="24"/>
          <w:lang w:bidi="ar-IQ"/>
        </w:rPr>
        <w:t xml:space="preserve"> dress’s</w:t>
      </w:r>
      <w:r w:rsidR="00FF524C" w:rsidRPr="00541335">
        <w:rPr>
          <w:rFonts w:ascii="Unikurd Web" w:hAnsi="Unikurd Web" w:cs="Unikurd Web"/>
          <w:color w:val="000000" w:themeColor="text1"/>
          <w:sz w:val="24"/>
          <w:szCs w:val="24"/>
          <w:lang w:bidi="ar-IQ"/>
        </w:rPr>
        <w:t xml:space="preserve"> l</w:t>
      </w:r>
      <w:r w:rsidR="00313A85" w:rsidRPr="00541335">
        <w:rPr>
          <w:rFonts w:ascii="Unikurd Web" w:hAnsi="Unikurd Web" w:cs="Unikurd Web"/>
          <w:color w:val="000000" w:themeColor="text1"/>
          <w:sz w:val="24"/>
          <w:szCs w:val="24"/>
          <w:lang w:bidi="ar-IQ"/>
        </w:rPr>
        <w:t>ong sleeve that folded around her jacket</w:t>
      </w:r>
      <w:r w:rsidR="00637935" w:rsidRPr="00541335">
        <w:rPr>
          <w:rFonts w:ascii="Unikurd Web" w:hAnsi="Unikurd Web" w:cs="Unikurd Web"/>
          <w:color w:val="000000" w:themeColor="text1"/>
          <w:sz w:val="24"/>
          <w:szCs w:val="24"/>
          <w:lang w:bidi="ar-IQ"/>
        </w:rPr>
        <w:t xml:space="preserve"> cuff on her left hand, grab its</w:t>
      </w:r>
      <w:r w:rsidR="00C20994" w:rsidRPr="00541335">
        <w:rPr>
          <w:rFonts w:ascii="Unikurd Web" w:hAnsi="Unikurd Web" w:cs="Unikurd Web"/>
          <w:color w:val="000000" w:themeColor="text1"/>
          <w:sz w:val="24"/>
          <w:szCs w:val="24"/>
          <w:lang w:bidi="ar-IQ"/>
        </w:rPr>
        <w:t xml:space="preserve"> end and tried a lot</w:t>
      </w:r>
      <w:r w:rsidR="00A55021" w:rsidRPr="00541335">
        <w:rPr>
          <w:rFonts w:ascii="Unikurd Web" w:hAnsi="Unikurd Web" w:cs="Unikurd Web"/>
          <w:color w:val="000000" w:themeColor="text1"/>
          <w:sz w:val="24"/>
          <w:szCs w:val="24"/>
          <w:lang w:bidi="ar-IQ"/>
        </w:rPr>
        <w:t xml:space="preserve"> by her fingers</w:t>
      </w:r>
      <w:r w:rsidR="00C20994" w:rsidRPr="00541335">
        <w:rPr>
          <w:rFonts w:ascii="Unikurd Web" w:hAnsi="Unikurd Web" w:cs="Unikurd Web"/>
          <w:color w:val="000000" w:themeColor="text1"/>
          <w:sz w:val="24"/>
          <w:szCs w:val="24"/>
          <w:lang w:bidi="ar-IQ"/>
        </w:rPr>
        <w:t xml:space="preserve"> to pen a knot</w:t>
      </w:r>
      <w:r w:rsidR="00A55021" w:rsidRPr="00541335">
        <w:rPr>
          <w:rFonts w:ascii="Unikurd Web" w:hAnsi="Unikurd Web" w:cs="Unikurd Web"/>
          <w:color w:val="000000" w:themeColor="text1"/>
          <w:sz w:val="24"/>
          <w:szCs w:val="24"/>
          <w:lang w:bidi="ar-IQ"/>
        </w:rPr>
        <w:t xml:space="preserve"> she had made</w:t>
      </w:r>
      <w:r w:rsidR="00C20994" w:rsidRPr="00541335">
        <w:rPr>
          <w:rFonts w:ascii="Unikurd Web" w:hAnsi="Unikurd Web" w:cs="Unikurd Web"/>
          <w:color w:val="000000" w:themeColor="text1"/>
          <w:sz w:val="24"/>
          <w:szCs w:val="24"/>
          <w:lang w:bidi="ar-IQ"/>
        </w:rPr>
        <w:t xml:space="preserve"> but couldn’t</w:t>
      </w:r>
      <w:r w:rsidR="00A55021" w:rsidRPr="00541335">
        <w:rPr>
          <w:rFonts w:ascii="Unikurd Web" w:hAnsi="Unikurd Web" w:cs="Unikurd Web"/>
          <w:color w:val="000000" w:themeColor="text1"/>
          <w:sz w:val="24"/>
          <w:szCs w:val="24"/>
          <w:lang w:bidi="ar-IQ"/>
        </w:rPr>
        <w:t xml:space="preserve"> do it</w:t>
      </w:r>
      <w:r w:rsidR="00C20994" w:rsidRPr="00541335">
        <w:rPr>
          <w:rFonts w:ascii="Unikurd Web" w:hAnsi="Unikurd Web" w:cs="Unikurd Web"/>
          <w:color w:val="000000" w:themeColor="text1"/>
          <w:sz w:val="24"/>
          <w:szCs w:val="24"/>
          <w:lang w:bidi="ar-IQ"/>
        </w:rPr>
        <w:t xml:space="preserve">, </w:t>
      </w:r>
      <w:r w:rsidR="00A55021" w:rsidRPr="00541335">
        <w:rPr>
          <w:rFonts w:ascii="Unikurd Web" w:hAnsi="Unikurd Web" w:cs="Unikurd Web"/>
          <w:color w:val="000000" w:themeColor="text1"/>
          <w:sz w:val="24"/>
          <w:szCs w:val="24"/>
          <w:lang w:bidi="ar-IQ"/>
        </w:rPr>
        <w:t xml:space="preserve">she </w:t>
      </w:r>
      <w:r w:rsidR="00C20994" w:rsidRPr="00541335">
        <w:rPr>
          <w:rFonts w:ascii="Unikurd Web" w:hAnsi="Unikurd Web" w:cs="Unikurd Web"/>
          <w:color w:val="000000" w:themeColor="text1"/>
          <w:sz w:val="24"/>
          <w:szCs w:val="24"/>
          <w:lang w:bidi="ar-IQ"/>
        </w:rPr>
        <w:t>took</w:t>
      </w:r>
      <w:r w:rsidR="00A55021" w:rsidRPr="00541335">
        <w:rPr>
          <w:rFonts w:ascii="Unikurd Web" w:hAnsi="Unikurd Web" w:cs="Unikurd Web"/>
          <w:color w:val="000000" w:themeColor="text1"/>
          <w:sz w:val="24"/>
          <w:szCs w:val="24"/>
          <w:lang w:bidi="ar-IQ"/>
        </w:rPr>
        <w:t xml:space="preserve"> it</w:t>
      </w:r>
      <w:r w:rsidR="00C20994" w:rsidRPr="00541335">
        <w:rPr>
          <w:rFonts w:ascii="Unikurd Web" w:hAnsi="Unikurd Web" w:cs="Unikurd Web"/>
          <w:color w:val="000000" w:themeColor="text1"/>
          <w:sz w:val="24"/>
          <w:szCs w:val="24"/>
          <w:lang w:bidi="ar-IQ"/>
        </w:rPr>
        <w:t xml:space="preserve"> to her mouth to open</w:t>
      </w:r>
      <w:r w:rsidR="00A55021" w:rsidRPr="00541335">
        <w:rPr>
          <w:rFonts w:ascii="Unikurd Web" w:hAnsi="Unikurd Web" w:cs="Unikurd Web"/>
          <w:color w:val="000000" w:themeColor="text1"/>
          <w:sz w:val="24"/>
          <w:szCs w:val="24"/>
          <w:lang w:bidi="ar-IQ"/>
        </w:rPr>
        <w:t xml:space="preserve"> it</w:t>
      </w:r>
      <w:r w:rsidR="00C20994" w:rsidRPr="00541335">
        <w:rPr>
          <w:rFonts w:ascii="Unikurd Web" w:hAnsi="Unikurd Web" w:cs="Unikurd Web"/>
          <w:color w:val="000000" w:themeColor="text1"/>
          <w:sz w:val="24"/>
          <w:szCs w:val="24"/>
          <w:lang w:bidi="ar-IQ"/>
        </w:rPr>
        <w:t xml:space="preserve"> by her teeth</w:t>
      </w:r>
      <w:r w:rsidR="009D372F" w:rsidRPr="00541335">
        <w:rPr>
          <w:rFonts w:ascii="Unikurd Web" w:hAnsi="Unikurd Web" w:cs="Unikurd Web"/>
          <w:color w:val="000000" w:themeColor="text1"/>
          <w:sz w:val="24"/>
          <w:szCs w:val="24"/>
          <w:lang w:bidi="ar-IQ"/>
        </w:rPr>
        <w:t>,</w:t>
      </w:r>
      <w:r w:rsidR="00C20994" w:rsidRPr="00541335">
        <w:rPr>
          <w:rFonts w:ascii="Unikurd Web" w:hAnsi="Unikurd Web" w:cs="Unikurd Web"/>
          <w:color w:val="000000" w:themeColor="text1"/>
          <w:sz w:val="24"/>
          <w:szCs w:val="24"/>
          <w:lang w:bidi="ar-IQ"/>
        </w:rPr>
        <w:t xml:space="preserve"> again couldn’t</w:t>
      </w:r>
      <w:r w:rsidR="009D372F" w:rsidRPr="00541335">
        <w:rPr>
          <w:rFonts w:ascii="Unikurd Web" w:hAnsi="Unikurd Web" w:cs="Unikurd Web"/>
          <w:color w:val="000000" w:themeColor="text1"/>
          <w:sz w:val="24"/>
          <w:szCs w:val="24"/>
          <w:lang w:bidi="ar-IQ"/>
        </w:rPr>
        <w:t xml:space="preserve"> do it,</w:t>
      </w:r>
      <w:r w:rsidR="00C20994" w:rsidRPr="00541335">
        <w:rPr>
          <w:rFonts w:ascii="Unikurd Web" w:hAnsi="Unikurd Web" w:cs="Unikurd Web"/>
          <w:color w:val="000000" w:themeColor="text1"/>
          <w:sz w:val="24"/>
          <w:szCs w:val="24"/>
          <w:lang w:bidi="ar-IQ"/>
        </w:rPr>
        <w:t xml:space="preserve"> then</w:t>
      </w:r>
      <w:r w:rsidR="009D372F" w:rsidRPr="00541335">
        <w:rPr>
          <w:rFonts w:ascii="Unikurd Web" w:hAnsi="Unikurd Web" w:cs="Unikurd Web"/>
          <w:color w:val="000000" w:themeColor="text1"/>
          <w:sz w:val="24"/>
          <w:szCs w:val="24"/>
          <w:lang w:bidi="ar-IQ"/>
        </w:rPr>
        <w:t xml:space="preserve"> she became fully</w:t>
      </w:r>
      <w:r w:rsidR="00C20994" w:rsidRPr="00541335">
        <w:rPr>
          <w:rFonts w:ascii="Unikurd Web" w:hAnsi="Unikurd Web" w:cs="Unikurd Web"/>
          <w:color w:val="000000" w:themeColor="text1"/>
          <w:sz w:val="24"/>
          <w:szCs w:val="24"/>
          <w:lang w:bidi="ar-IQ"/>
        </w:rPr>
        <w:t xml:space="preserve"> persuaded that denture</w:t>
      </w:r>
      <w:r w:rsidR="009D372F" w:rsidRPr="00541335">
        <w:rPr>
          <w:rFonts w:ascii="Unikurd Web" w:hAnsi="Unikurd Web" w:cs="Unikurd Web"/>
          <w:color w:val="000000" w:themeColor="text1"/>
          <w:sz w:val="24"/>
          <w:szCs w:val="24"/>
          <w:lang w:bidi="ar-IQ"/>
        </w:rPr>
        <w:t>-</w:t>
      </w:r>
      <w:r w:rsidR="00C20994" w:rsidRPr="00541335">
        <w:rPr>
          <w:rFonts w:ascii="Unikurd Web" w:hAnsi="Unikurd Web" w:cs="Unikurd Web"/>
          <w:color w:val="000000" w:themeColor="text1"/>
          <w:sz w:val="24"/>
          <w:szCs w:val="24"/>
          <w:lang w:bidi="ar-IQ"/>
        </w:rPr>
        <w:t xml:space="preserve">teeth cannot open a knot. </w:t>
      </w:r>
      <w:r w:rsidR="00093D93" w:rsidRPr="00541335">
        <w:rPr>
          <w:rFonts w:ascii="Unikurd Web" w:hAnsi="Unikurd Web" w:cs="Unikurd Web"/>
          <w:color w:val="000000" w:themeColor="text1"/>
          <w:sz w:val="24"/>
          <w:szCs w:val="24"/>
          <w:lang w:bidi="ar-IQ"/>
        </w:rPr>
        <w:t>She stood up and put the knot on a broken brick,</w:t>
      </w:r>
      <w:r w:rsidR="00355CA6" w:rsidRPr="00541335">
        <w:rPr>
          <w:rFonts w:ascii="Unikurd Web" w:hAnsi="Unikurd Web" w:cs="Unikurd Web"/>
          <w:color w:val="000000" w:themeColor="text1"/>
          <w:sz w:val="24"/>
          <w:szCs w:val="24"/>
          <w:lang w:bidi="ar-IQ"/>
        </w:rPr>
        <w:t xml:space="preserve"> beat it with</w:t>
      </w:r>
      <w:r w:rsidR="00093D93" w:rsidRPr="00541335">
        <w:rPr>
          <w:rFonts w:ascii="Unikurd Web" w:hAnsi="Unikurd Web" w:cs="Unikurd Web"/>
          <w:color w:val="000000" w:themeColor="text1"/>
          <w:sz w:val="24"/>
          <w:szCs w:val="24"/>
          <w:lang w:bidi="ar-IQ"/>
        </w:rPr>
        <w:t xml:space="preserve"> a sharp piece of stone</w:t>
      </w:r>
      <w:r w:rsidR="00355CA6" w:rsidRPr="00541335">
        <w:rPr>
          <w:rFonts w:ascii="Unikurd Web" w:hAnsi="Unikurd Web" w:cs="Unikurd Web"/>
          <w:color w:val="000000" w:themeColor="text1"/>
          <w:sz w:val="24"/>
          <w:szCs w:val="24"/>
          <w:lang w:bidi="ar-IQ"/>
        </w:rPr>
        <w:t xml:space="preserve"> until it frayed, opened and took out her </w:t>
      </w:r>
      <w:r w:rsidR="00962FA7" w:rsidRPr="00541335">
        <w:rPr>
          <w:rFonts w:ascii="Unikurd Web" w:hAnsi="Unikurd Web" w:cs="Unikurd Web"/>
          <w:color w:val="000000" w:themeColor="text1"/>
          <w:sz w:val="24"/>
          <w:szCs w:val="24"/>
          <w:lang w:bidi="ar-IQ"/>
        </w:rPr>
        <w:t xml:space="preserve">wick lighter, sat down again, lighted the cigarette and inhaled it deeply.  </w:t>
      </w:r>
      <w:r w:rsidR="00F23CD2" w:rsidRPr="00541335">
        <w:rPr>
          <w:rFonts w:ascii="Unikurd Web" w:hAnsi="Unikurd Web" w:cs="Unikurd Web"/>
          <w:color w:val="000000" w:themeColor="text1"/>
          <w:sz w:val="24"/>
          <w:szCs w:val="24"/>
          <w:lang w:bidi="ar-IQ"/>
        </w:rPr>
        <w:t>Right in front of her shoes, on the ground, a line of foraging ants moved with urgency, each carrying a piece of wheat or hay, heading towards a hole near the cellar door, as if they had an emergency plan</w:t>
      </w:r>
      <w:r w:rsidR="002C03ED" w:rsidRPr="00541335">
        <w:rPr>
          <w:rFonts w:ascii="Unikurd Web" w:hAnsi="Unikurd Web" w:cs="Unikurd Web"/>
          <w:color w:val="000000" w:themeColor="text1"/>
          <w:sz w:val="24"/>
          <w:szCs w:val="24"/>
          <w:lang w:bidi="ar-IQ"/>
        </w:rPr>
        <w:t xml:space="preserve"> ahead to</w:t>
      </w:r>
      <w:r w:rsidR="00F23CD2" w:rsidRPr="00541335">
        <w:rPr>
          <w:rFonts w:ascii="Unikurd Web" w:hAnsi="Unikurd Web" w:cs="Unikurd Web"/>
          <w:color w:val="000000" w:themeColor="text1"/>
          <w:sz w:val="24"/>
          <w:szCs w:val="24"/>
          <w:lang w:bidi="ar-IQ"/>
        </w:rPr>
        <w:t xml:space="preserve"> execute.</w:t>
      </w:r>
      <w:r w:rsidR="000E44C9" w:rsidRPr="00541335">
        <w:rPr>
          <w:rFonts w:ascii="Unikurd Web" w:hAnsi="Unikurd Web" w:cs="Unikurd Web"/>
          <w:color w:val="000000" w:themeColor="text1"/>
          <w:sz w:val="24"/>
          <w:szCs w:val="24"/>
          <w:lang w:bidi="ar-IQ"/>
        </w:rPr>
        <w:t xml:space="preserve"> The sunlight was raising bit by bit from the east behind</w:t>
      </w:r>
      <w:r w:rsidR="002C03ED" w:rsidRPr="00541335">
        <w:rPr>
          <w:rFonts w:ascii="Unikurd Web" w:hAnsi="Unikurd Web" w:cs="Unikurd Web"/>
          <w:color w:val="000000" w:themeColor="text1"/>
          <w:sz w:val="24"/>
          <w:szCs w:val="24"/>
          <w:lang w:bidi="ar-IQ"/>
        </w:rPr>
        <w:t xml:space="preserve"> the</w:t>
      </w:r>
      <w:r w:rsidR="000E44C9" w:rsidRPr="00541335">
        <w:rPr>
          <w:rFonts w:ascii="Unikurd Web" w:hAnsi="Unikurd Web" w:cs="Unikurd Web"/>
          <w:color w:val="000000" w:themeColor="text1"/>
          <w:sz w:val="24"/>
          <w:szCs w:val="24"/>
          <w:lang w:bidi="ar-IQ"/>
        </w:rPr>
        <w:t xml:space="preserve"> </w:t>
      </w:r>
      <w:r w:rsidR="00873FCA" w:rsidRPr="00541335">
        <w:rPr>
          <w:rFonts w:ascii="Unikurd Web" w:hAnsi="Unikurd Web" w:cs="Unikurd Web"/>
          <w:color w:val="000000" w:themeColor="text1"/>
          <w:sz w:val="24"/>
          <w:szCs w:val="24"/>
          <w:lang w:bidi="ar-IQ"/>
        </w:rPr>
        <w:t>Shnrwe Mountain</w:t>
      </w:r>
      <w:r w:rsidR="000E44C9" w:rsidRPr="00541335">
        <w:rPr>
          <w:rFonts w:ascii="Unikurd Web" w:hAnsi="Unikurd Web" w:cs="Unikurd Web"/>
          <w:color w:val="000000" w:themeColor="text1"/>
          <w:sz w:val="24"/>
          <w:szCs w:val="24"/>
          <w:lang w:bidi="ar-IQ"/>
        </w:rPr>
        <w:t xml:space="preserve">, hitting their shiny bodies, highlighting their scuttling movement. </w:t>
      </w:r>
    </w:p>
    <w:p w14:paraId="01E32A34" w14:textId="6EE84A9F" w:rsidR="002C03ED" w:rsidRPr="00541335" w:rsidRDefault="002C03ED" w:rsidP="0081483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The sound of </w:t>
      </w:r>
      <w:r w:rsidR="008E435E" w:rsidRPr="00541335">
        <w:rPr>
          <w:rFonts w:ascii="Unikurd Web" w:hAnsi="Unikurd Web" w:cs="Unikurd Web"/>
          <w:color w:val="000000" w:themeColor="text1"/>
          <w:sz w:val="24"/>
          <w:szCs w:val="24"/>
          <w:lang w:bidi="ar-IQ"/>
        </w:rPr>
        <w:t>footsteps</w:t>
      </w:r>
      <w:r w:rsidRPr="00541335">
        <w:rPr>
          <w:rFonts w:ascii="Unikurd Web" w:hAnsi="Unikurd Web" w:cs="Unikurd Web"/>
          <w:color w:val="000000" w:themeColor="text1"/>
          <w:sz w:val="24"/>
          <w:szCs w:val="24"/>
          <w:lang w:bidi="ar-IQ"/>
        </w:rPr>
        <w:t xml:space="preserve"> heard, followed by the crick of opening the cellar’s front door. Kafee turned her face toward it and listened attentively and told herself, “Anyone that might be would have been awakened by my </w:t>
      </w:r>
      <w:r w:rsidR="006F61C6" w:rsidRPr="00541335">
        <w:rPr>
          <w:rFonts w:ascii="Unikurd Web" w:hAnsi="Unikurd Web" w:cs="Unikurd Web"/>
          <w:color w:val="000000" w:themeColor="text1"/>
          <w:sz w:val="24"/>
          <w:szCs w:val="24"/>
          <w:lang w:bidi="ar-IQ"/>
        </w:rPr>
        <w:t xml:space="preserve">clack-clack,” </w:t>
      </w:r>
      <w:r w:rsidR="00E92899" w:rsidRPr="00541335">
        <w:rPr>
          <w:rFonts w:ascii="Unikurd Web" w:hAnsi="Unikurd Web" w:cs="Unikurd Web"/>
          <w:color w:val="000000" w:themeColor="text1"/>
          <w:sz w:val="24"/>
          <w:szCs w:val="24"/>
          <w:lang w:bidi="ar-IQ"/>
        </w:rPr>
        <w:t>h</w:t>
      </w:r>
      <w:r w:rsidR="006F61C6" w:rsidRPr="00541335">
        <w:rPr>
          <w:rFonts w:ascii="Unikurd Web" w:hAnsi="Unikurd Web" w:cs="Unikurd Web"/>
          <w:color w:val="000000" w:themeColor="text1"/>
          <w:sz w:val="24"/>
          <w:szCs w:val="24"/>
          <w:lang w:bidi="ar-IQ"/>
        </w:rPr>
        <w:t>ead of Mina emerged from it crawling to get out, Kafee went towards her to help before saying, “</w:t>
      </w:r>
      <w:r w:rsidR="00E92899" w:rsidRPr="00541335">
        <w:rPr>
          <w:rFonts w:ascii="Unikurd Web" w:hAnsi="Unikurd Web" w:cs="Unikurd Web"/>
          <w:color w:val="000000" w:themeColor="text1"/>
          <w:sz w:val="24"/>
          <w:szCs w:val="24"/>
          <w:lang w:bidi="ar-IQ"/>
        </w:rPr>
        <w:t>my</w:t>
      </w:r>
      <w:r w:rsidR="006F61C6" w:rsidRPr="00541335">
        <w:rPr>
          <w:rFonts w:ascii="Unikurd Web" w:hAnsi="Unikurd Web" w:cs="Unikurd Web"/>
          <w:color w:val="000000" w:themeColor="text1"/>
          <w:sz w:val="24"/>
          <w:szCs w:val="24"/>
          <w:lang w:bidi="ar-IQ"/>
        </w:rPr>
        <w:t xml:space="preserve"> darling, why you came out,” </w:t>
      </w:r>
      <w:r w:rsidR="00E92899" w:rsidRPr="00541335">
        <w:rPr>
          <w:rFonts w:ascii="Unikurd Web" w:hAnsi="Unikurd Web" w:cs="Unikurd Web"/>
          <w:color w:val="000000" w:themeColor="text1"/>
          <w:sz w:val="24"/>
          <w:szCs w:val="24"/>
          <w:lang w:bidi="ar-IQ"/>
        </w:rPr>
        <w:t>s</w:t>
      </w:r>
      <w:r w:rsidR="006F61C6" w:rsidRPr="00541335">
        <w:rPr>
          <w:rFonts w:ascii="Unikurd Web" w:hAnsi="Unikurd Web" w:cs="Unikurd Web"/>
          <w:color w:val="000000" w:themeColor="text1"/>
          <w:sz w:val="24"/>
          <w:szCs w:val="24"/>
          <w:lang w:bidi="ar-IQ"/>
        </w:rPr>
        <w:t xml:space="preserve">he took her hand, guided her and made her sit beside herself. </w:t>
      </w:r>
    </w:p>
    <w:p w14:paraId="6D5DF33A" w14:textId="77777777" w:rsidR="003F44AB" w:rsidRPr="00541335" w:rsidRDefault="0085037A" w:rsidP="003F44AB">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Mina </w:t>
      </w:r>
      <w:r w:rsidR="008F6153" w:rsidRPr="00541335">
        <w:rPr>
          <w:rFonts w:ascii="Unikurd Web" w:hAnsi="Unikurd Web" w:cs="Unikurd Web"/>
          <w:color w:val="000000" w:themeColor="text1"/>
          <w:sz w:val="24"/>
          <w:szCs w:val="24"/>
          <w:lang w:bidi="ar-IQ"/>
        </w:rPr>
        <w:t>wore her hair in two braids, each twisted with a knot midway, framing her face and falling to her chest. The ends of the braids, frayed and tousled, added a playful contrast to their neatness, hinting at a carefree spirit. Her silhouette was subtle and elegant, a serene expression gracing her face. The narrow shape of her nose, her slender lips, and cheeks — a soft reddish hue, as if tenderly kissed by the sun, glowing with a warmth that seemed almost delicate to the touch. Lost in the vast ocean of her dreams, dreams still shapeless and unknown, she radiated a quiet determination, a promise that these visions could one day become her reality.</w:t>
      </w:r>
    </w:p>
    <w:p w14:paraId="39FC3E36" w14:textId="4BB19EF6" w:rsidR="00213295" w:rsidRPr="00541335" w:rsidRDefault="003F44AB" w:rsidP="003F44AB">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Kafee was in a quandary, too caught up in her thoughts.</w:t>
      </w:r>
    </w:p>
    <w:p w14:paraId="03385FA1" w14:textId="3C3938B1" w:rsidR="00811C93" w:rsidRPr="00541335" w:rsidRDefault="00811C93" w:rsidP="003F44AB">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Bit by bit, the sun's rays grew warmer, further drying the tobacco leaves she spread on the stone, their golden colour shining more brightly. Steam rose from the damp ground beneath the pine trees in the open yard. What steam? It was the steam of the earth, releasing moisture after having drunk its fill from the ceased rain</w:t>
      </w:r>
      <w:r w:rsidR="00F878C4" w:rsidRPr="00541335">
        <w:rPr>
          <w:rFonts w:ascii="Unikurd Web" w:hAnsi="Unikurd Web" w:cs="Unikurd Web"/>
          <w:color w:val="000000" w:themeColor="text1"/>
          <w:sz w:val="24"/>
          <w:szCs w:val="24"/>
          <w:lang w:bidi="ar-IQ"/>
        </w:rPr>
        <w:t>.</w:t>
      </w:r>
    </w:p>
    <w:p w14:paraId="0D9DD459" w14:textId="2761137A" w:rsidR="00213295" w:rsidRPr="00541335" w:rsidRDefault="00F878C4" w:rsidP="000050D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Mina suddenly put her hand in her mother's hand and squeezed.</w:t>
      </w:r>
    </w:p>
    <w:p w14:paraId="5773BE27" w14:textId="6F2EDBBE" w:rsidR="000050D1" w:rsidRPr="00541335" w:rsidRDefault="000050D1" w:rsidP="000050D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Kafee startled, looked at h</w:t>
      </w:r>
      <w:r w:rsidR="00E457D2" w:rsidRPr="00541335">
        <w:rPr>
          <w:rFonts w:ascii="Unikurd Web" w:hAnsi="Unikurd Web" w:cs="Unikurd Web"/>
          <w:color w:val="000000" w:themeColor="text1"/>
          <w:sz w:val="24"/>
          <w:szCs w:val="24"/>
          <w:lang w:bidi="ar-IQ"/>
        </w:rPr>
        <w:t>er</w:t>
      </w:r>
      <w:r w:rsidRPr="00541335">
        <w:rPr>
          <w:rFonts w:ascii="Unikurd Web" w:hAnsi="Unikurd Web" w:cs="Unikurd Web"/>
          <w:color w:val="000000" w:themeColor="text1"/>
          <w:sz w:val="24"/>
          <w:szCs w:val="24"/>
          <w:lang w:bidi="ar-IQ"/>
        </w:rPr>
        <w:t xml:space="preserve"> cigarette and quickly placed on the ground, breathed deeply, put her index finger on Mina’s palm and wrote, “My darling, it’s not finished yet, we still have to be here</w:t>
      </w:r>
      <w:r w:rsidR="00E457D2" w:rsidRPr="00541335">
        <w:rPr>
          <w:rFonts w:ascii="Unikurd Web" w:hAnsi="Unikurd Web" w:cs="Unikurd Web"/>
          <w:color w:val="000000" w:themeColor="text1"/>
          <w:sz w:val="24"/>
          <w:szCs w:val="24"/>
          <w:lang w:bidi="ar-IQ"/>
        </w:rPr>
        <w:t>.”</w:t>
      </w:r>
    </w:p>
    <w:p w14:paraId="32B17805" w14:textId="57925209" w:rsidR="00213295" w:rsidRPr="00541335" w:rsidRDefault="00AC0933" w:rsidP="00AC093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Mina shacked her head.</w:t>
      </w:r>
    </w:p>
    <w:p w14:paraId="773F7ED1" w14:textId="49648127" w:rsidR="00122A40" w:rsidRPr="00541335" w:rsidRDefault="00122A40" w:rsidP="00AC093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“I understand, my dear, that you are upset. You feel the sunrise and the warmth of its rays, but sadly, none of these bring news of an end to our misfortunes. They don't signal progress, nor do they heal the wounds or dispel the fears of the people in this town and its surrounding areas,” Kafee explained to her. </w:t>
      </w:r>
      <w:r w:rsidR="00D94DCB" w:rsidRPr="00541335">
        <w:rPr>
          <w:rFonts w:ascii="Unikurd Web" w:hAnsi="Unikurd Web" w:cs="Unikurd Web"/>
          <w:color w:val="000000" w:themeColor="text1"/>
          <w:sz w:val="24"/>
          <w:szCs w:val="24"/>
          <w:lang w:bidi="ar-IQ"/>
        </w:rPr>
        <w:t>She</w:t>
      </w:r>
      <w:r w:rsidRPr="00541335">
        <w:rPr>
          <w:rFonts w:ascii="Unikurd Web" w:hAnsi="Unikurd Web" w:cs="Unikurd Web"/>
          <w:color w:val="000000" w:themeColor="text1"/>
          <w:sz w:val="24"/>
          <w:szCs w:val="24"/>
          <w:lang w:bidi="ar-IQ"/>
        </w:rPr>
        <w:t xml:space="preserve"> then picked up </w:t>
      </w:r>
      <w:r w:rsidR="00EE30B9" w:rsidRPr="00541335">
        <w:rPr>
          <w:rFonts w:ascii="Unikurd Web" w:hAnsi="Unikurd Web" w:cs="Unikurd Web"/>
          <w:color w:val="000000" w:themeColor="text1"/>
          <w:sz w:val="24"/>
          <w:szCs w:val="24"/>
          <w:lang w:bidi="ar-IQ"/>
        </w:rPr>
        <w:t>the</w:t>
      </w:r>
      <w:r w:rsidRPr="00541335">
        <w:rPr>
          <w:rFonts w:ascii="Unikurd Web" w:hAnsi="Unikurd Web" w:cs="Unikurd Web"/>
          <w:color w:val="000000" w:themeColor="text1"/>
          <w:sz w:val="24"/>
          <w:szCs w:val="24"/>
          <w:lang w:bidi="ar-IQ"/>
        </w:rPr>
        <w:t xml:space="preserve"> cigarette from the floor, took a single inhale, and </w:t>
      </w:r>
      <w:r w:rsidR="001254C6" w:rsidRPr="00541335">
        <w:rPr>
          <w:rFonts w:ascii="Unikurd Web" w:hAnsi="Unikurd Web" w:cs="Unikurd Web"/>
          <w:color w:val="000000" w:themeColor="text1"/>
          <w:sz w:val="24"/>
          <w:szCs w:val="24"/>
          <w:lang w:bidi="ar-IQ"/>
        </w:rPr>
        <w:t>b</w:t>
      </w:r>
      <w:r w:rsidR="00971E91" w:rsidRPr="00541335">
        <w:rPr>
          <w:rFonts w:ascii="Unikurd Web" w:hAnsi="Unikurd Web" w:cs="Unikurd Web"/>
          <w:color w:val="000000" w:themeColor="text1"/>
          <w:sz w:val="24"/>
          <w:szCs w:val="24"/>
          <w:lang w:bidi="ar-IQ"/>
        </w:rPr>
        <w:t>eg</w:t>
      </w:r>
      <w:r w:rsidRPr="00541335">
        <w:rPr>
          <w:rFonts w:ascii="Unikurd Web" w:hAnsi="Unikurd Web" w:cs="Unikurd Web"/>
          <w:color w:val="000000" w:themeColor="text1"/>
          <w:sz w:val="24"/>
          <w:szCs w:val="24"/>
          <w:lang w:bidi="ar-IQ"/>
        </w:rPr>
        <w:t>an to cough.</w:t>
      </w:r>
    </w:p>
    <w:p w14:paraId="0AA54695" w14:textId="35720B79" w:rsidR="002B43CD" w:rsidRPr="00541335" w:rsidRDefault="002B43CD" w:rsidP="002B43C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A group of people appeared in the distance, swiftly approaching Kafee and Mina. Kafee, noticing them, stubbed out her cigarette and attentively watched their approach, shading her eyes. She then stood up and moved toward them. Recognizing Aram and Kizhan, now accompanied by an armed man, she warmly hugged each of them in turn. Quickly, she grabbed Mina's hand, and they all headed towards the cellar door.</w:t>
      </w:r>
    </w:p>
    <w:p w14:paraId="4422EF70" w14:textId="164F2E5C" w:rsidR="002B43CD" w:rsidRPr="00541335" w:rsidRDefault="002B43CD" w:rsidP="002B43C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Upon entering the cellar, the inhabitants erupted with cheers and expressions of joy, relieved by their arrival. </w:t>
      </w:r>
      <w:r w:rsidR="009145F1"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Thank God they're here, the Peshmerga have come to help us,</w:t>
      </w:r>
      <w:r w:rsidR="009145F1" w:rsidRPr="00541335">
        <w:rPr>
          <w:rFonts w:ascii="Unikurd Web" w:hAnsi="Unikurd Web" w:cs="Unikurd Web"/>
          <w:color w:val="000000" w:themeColor="text1"/>
          <w:sz w:val="24"/>
          <w:szCs w:val="24"/>
          <w:lang w:bidi="ar-IQ"/>
        </w:rPr>
        <w:t xml:space="preserve">” </w:t>
      </w:r>
      <w:r w:rsidRPr="00541335">
        <w:rPr>
          <w:rFonts w:ascii="Unikurd Web" w:hAnsi="Unikurd Web" w:cs="Unikurd Web"/>
          <w:color w:val="000000" w:themeColor="text1"/>
          <w:sz w:val="24"/>
          <w:szCs w:val="24"/>
          <w:lang w:bidi="ar-IQ"/>
        </w:rPr>
        <w:t>they exclaimed.</w:t>
      </w:r>
    </w:p>
    <w:p w14:paraId="75FCB73C" w14:textId="1C5DE1D2" w:rsidR="002B43CD" w:rsidRPr="00541335" w:rsidRDefault="002B43CD" w:rsidP="002B43C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lifting his gaze, surveyed the crowd and declared confidently, multiple times, </w:t>
      </w:r>
      <w:r w:rsidR="009145F1"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Didn't I tell you? In politics, patience is key.</w:t>
      </w:r>
      <w:r w:rsidR="009145F1" w:rsidRPr="00541335">
        <w:rPr>
          <w:rFonts w:ascii="Unikurd Web" w:hAnsi="Unikurd Web" w:cs="Unikurd Web"/>
          <w:color w:val="000000" w:themeColor="text1"/>
          <w:sz w:val="24"/>
          <w:szCs w:val="24"/>
          <w:lang w:bidi="ar-IQ"/>
        </w:rPr>
        <w:t>”</w:t>
      </w:r>
    </w:p>
    <w:p w14:paraId="763BFB9F" w14:textId="77777777" w:rsidR="002B43CD" w:rsidRPr="00541335" w:rsidRDefault="002B43CD" w:rsidP="002B43C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inhabitants eagerly and swiftly surrounded the newcomers, welcoming them.</w:t>
      </w:r>
    </w:p>
    <w:p w14:paraId="49CB6692" w14:textId="1AE0A025" w:rsidR="00834816" w:rsidRPr="00541335" w:rsidRDefault="00BF2185" w:rsidP="002B43C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2B43CD" w:rsidRPr="00541335">
        <w:rPr>
          <w:rFonts w:ascii="Unikurd Web" w:hAnsi="Unikurd Web" w:cs="Unikurd Web"/>
          <w:color w:val="000000" w:themeColor="text1"/>
          <w:sz w:val="24"/>
          <w:szCs w:val="24"/>
          <w:lang w:bidi="ar-IQ"/>
        </w:rPr>
        <w:t>Please, take your seats,</w:t>
      </w:r>
      <w:r w:rsidR="0002317D" w:rsidRPr="00541335">
        <w:rPr>
          <w:rFonts w:ascii="Unikurd Web" w:hAnsi="Unikurd Web" w:cs="Unikurd Web"/>
          <w:color w:val="000000" w:themeColor="text1"/>
          <w:sz w:val="24"/>
          <w:szCs w:val="24"/>
          <w:lang w:bidi="ar-IQ"/>
        </w:rPr>
        <w:t>”</w:t>
      </w:r>
      <w:r w:rsidR="002B43CD" w:rsidRPr="00541335">
        <w:rPr>
          <w:rFonts w:ascii="Unikurd Web" w:hAnsi="Unikurd Web" w:cs="Unikurd Web"/>
          <w:color w:val="000000" w:themeColor="text1"/>
          <w:sz w:val="24"/>
          <w:szCs w:val="24"/>
          <w:lang w:bidi="ar-IQ"/>
        </w:rPr>
        <w:t xml:space="preserve"> Kizhan politely requested of the inhabitants</w:t>
      </w:r>
      <w:r w:rsidR="00691D17" w:rsidRPr="00541335">
        <w:rPr>
          <w:rFonts w:ascii="Unikurd Web" w:hAnsi="Unikurd Web" w:cs="Unikurd Web"/>
          <w:color w:val="000000" w:themeColor="text1"/>
          <w:sz w:val="24"/>
          <w:szCs w:val="24"/>
          <w:lang w:bidi="ar-IQ"/>
        </w:rPr>
        <w:t xml:space="preserve"> while standing with Aram and the armed man beside each other.</w:t>
      </w:r>
    </w:p>
    <w:p w14:paraId="3F51DC3D" w14:textId="6926DECC" w:rsidR="00691D17" w:rsidRPr="00541335" w:rsidRDefault="00691D17" w:rsidP="002B43C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inhabitants before sitting, they repeatedly asked Kizhan, “Please darling, what have you done for us</w:t>
      </w:r>
      <w:r w:rsidRPr="00541335">
        <w:rPr>
          <w:rFonts w:ascii="Arial" w:hAnsi="Arial" w:cs="Arial"/>
          <w:color w:val="000000" w:themeColor="text1"/>
          <w:sz w:val="24"/>
          <w:szCs w:val="24"/>
          <w:lang w:bidi="ar-IQ"/>
        </w:rPr>
        <w:t>…</w:t>
      </w:r>
      <w:r w:rsidRPr="00541335">
        <w:rPr>
          <w:rFonts w:ascii="Unikurd Web" w:hAnsi="Unikurd Web" w:cs="Unikurd Web"/>
          <w:color w:val="000000" w:themeColor="text1"/>
          <w:sz w:val="24"/>
          <w:szCs w:val="24"/>
          <w:lang w:bidi="ar-IQ"/>
        </w:rPr>
        <w:t>?” The</w:t>
      </w:r>
      <w:r w:rsidR="00D572A5" w:rsidRPr="00541335">
        <w:rPr>
          <w:rFonts w:ascii="Unikurd Web" w:hAnsi="Unikurd Web" w:cs="Unikurd Web"/>
          <w:color w:val="000000" w:themeColor="text1"/>
          <w:sz w:val="24"/>
          <w:szCs w:val="24"/>
          <w:lang w:bidi="ar-IQ"/>
        </w:rPr>
        <w:t>y were</w:t>
      </w:r>
      <w:r w:rsidRPr="00541335">
        <w:rPr>
          <w:rFonts w:ascii="Unikurd Web" w:hAnsi="Unikurd Web" w:cs="Unikurd Web"/>
          <w:color w:val="000000" w:themeColor="text1"/>
          <w:sz w:val="24"/>
          <w:szCs w:val="24"/>
          <w:lang w:bidi="ar-IQ"/>
        </w:rPr>
        <w:t xml:space="preserve"> all gazing at the three. </w:t>
      </w:r>
    </w:p>
    <w:p w14:paraId="02A8ADC3" w14:textId="45BB3C12" w:rsidR="003433B1" w:rsidRPr="00541335" w:rsidRDefault="003433B1" w:rsidP="002B43C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armed man removed the magazine pouches from his waist and set down his Kalashnikov against the wall behind him. He then turned to look at the inhabitants and said, “I am now an individual like you.”</w:t>
      </w:r>
    </w:p>
    <w:p w14:paraId="1B4618E2" w14:textId="77777777" w:rsidR="001F4D03" w:rsidRPr="00541335" w:rsidRDefault="001F4D03" w:rsidP="002B43C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The inhabitants looked at each other perplexedly without saying anything, except Baram who asked, </w:t>
      </w:r>
      <w:r w:rsidR="003433B1" w:rsidRPr="00541335">
        <w:rPr>
          <w:rFonts w:ascii="Unikurd Web" w:hAnsi="Unikurd Web" w:cs="Unikurd Web"/>
          <w:color w:val="000000" w:themeColor="text1"/>
          <w:sz w:val="24"/>
          <w:szCs w:val="24"/>
          <w:lang w:bidi="ar-IQ"/>
        </w:rPr>
        <w:t>“Are you a Peshmerga?”</w:t>
      </w:r>
    </w:p>
    <w:p w14:paraId="1F1EC1F7" w14:textId="684E776E" w:rsidR="001F4D03" w:rsidRPr="00541335" w:rsidRDefault="001F4D03" w:rsidP="002B43C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025F5E" w:rsidRPr="00541335">
        <w:rPr>
          <w:rFonts w:ascii="Unikurd Web" w:hAnsi="Unikurd Web" w:cs="Unikurd Web"/>
          <w:color w:val="000000" w:themeColor="text1"/>
          <w:sz w:val="24"/>
          <w:szCs w:val="24"/>
          <w:lang w:bidi="ar-IQ"/>
        </w:rPr>
        <w:t>Yes, I am</w:t>
      </w:r>
      <w:r w:rsidRPr="00541335">
        <w:rPr>
          <w:rFonts w:ascii="Unikurd Web" w:hAnsi="Unikurd Web" w:cs="Unikurd Web"/>
          <w:color w:val="000000" w:themeColor="text1"/>
          <w:sz w:val="24"/>
          <w:szCs w:val="24"/>
          <w:lang w:bidi="ar-IQ"/>
        </w:rPr>
        <w:t>?” The armed man responded after</w:t>
      </w:r>
      <w:r w:rsidR="00456D3F" w:rsidRPr="00541335">
        <w:rPr>
          <w:rFonts w:ascii="Unikurd Web" w:hAnsi="Unikurd Web" w:cs="Unikurd Web"/>
          <w:color w:val="000000" w:themeColor="text1"/>
          <w:sz w:val="24"/>
          <w:szCs w:val="24"/>
          <w:lang w:bidi="ar-IQ"/>
        </w:rPr>
        <w:t xml:space="preserve"> gazing at him</w:t>
      </w:r>
      <w:r w:rsidR="00025F5E" w:rsidRPr="00541335">
        <w:rPr>
          <w:rFonts w:ascii="Unikurd Web" w:hAnsi="Unikurd Web" w:cs="Unikurd Web"/>
          <w:color w:val="000000" w:themeColor="text1"/>
          <w:sz w:val="24"/>
          <w:szCs w:val="24"/>
          <w:lang w:bidi="ar-IQ"/>
        </w:rPr>
        <w:t xml:space="preserve"> briefly,</w:t>
      </w:r>
      <w:r w:rsidR="00456D3F" w:rsidRPr="00541335">
        <w:rPr>
          <w:rFonts w:ascii="Unikurd Web" w:hAnsi="Unikurd Web" w:cs="Unikurd Web"/>
          <w:color w:val="000000" w:themeColor="text1"/>
          <w:sz w:val="24"/>
          <w:szCs w:val="24"/>
          <w:lang w:bidi="ar-IQ"/>
        </w:rPr>
        <w:t xml:space="preserve"> </w:t>
      </w:r>
      <w:r w:rsidRPr="00541335">
        <w:rPr>
          <w:rFonts w:ascii="Unikurd Web" w:hAnsi="Unikurd Web" w:cs="Unikurd Web"/>
          <w:color w:val="000000" w:themeColor="text1"/>
          <w:sz w:val="24"/>
          <w:szCs w:val="24"/>
          <w:lang w:bidi="ar-IQ"/>
        </w:rPr>
        <w:t>rais</w:t>
      </w:r>
      <w:r w:rsidR="00025F5E" w:rsidRPr="00541335">
        <w:rPr>
          <w:rFonts w:ascii="Unikurd Web" w:hAnsi="Unikurd Web" w:cs="Unikurd Web"/>
          <w:color w:val="000000" w:themeColor="text1"/>
          <w:sz w:val="24"/>
          <w:szCs w:val="24"/>
          <w:lang w:bidi="ar-IQ"/>
        </w:rPr>
        <w:t>ed</w:t>
      </w:r>
      <w:r w:rsidRPr="00541335">
        <w:rPr>
          <w:rFonts w:ascii="Unikurd Web" w:hAnsi="Unikurd Web" w:cs="Unikurd Web"/>
          <w:color w:val="000000" w:themeColor="text1"/>
          <w:sz w:val="24"/>
          <w:szCs w:val="24"/>
          <w:lang w:bidi="ar-IQ"/>
        </w:rPr>
        <w:t xml:space="preserve"> his head in pride</w:t>
      </w:r>
      <w:r w:rsidR="00025F5E" w:rsidRPr="00541335">
        <w:rPr>
          <w:rFonts w:ascii="Unikurd Web" w:hAnsi="Unikurd Web" w:cs="Unikurd Web"/>
          <w:color w:val="000000" w:themeColor="text1"/>
          <w:sz w:val="24"/>
          <w:szCs w:val="24"/>
          <w:lang w:bidi="ar-IQ"/>
        </w:rPr>
        <w:t xml:space="preserve"> and added, “Why?”</w:t>
      </w:r>
      <w:r w:rsidRPr="00541335">
        <w:rPr>
          <w:rFonts w:ascii="Unikurd Web" w:hAnsi="Unikurd Web" w:cs="Unikurd Web"/>
          <w:color w:val="000000" w:themeColor="text1"/>
          <w:sz w:val="24"/>
          <w:szCs w:val="24"/>
          <w:lang w:bidi="ar-IQ"/>
        </w:rPr>
        <w:t xml:space="preserve"> </w:t>
      </w:r>
    </w:p>
    <w:p w14:paraId="78DFFE0E" w14:textId="47654074" w:rsidR="003433B1" w:rsidRPr="00541335" w:rsidRDefault="001F4D03" w:rsidP="002B43C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responded, “Don’t take me wrong, the reason I asked you because you are the reliable sons of our nation’s hard days</w:t>
      </w:r>
      <w:r w:rsidR="00456D3F" w:rsidRPr="00541335">
        <w:rPr>
          <w:rFonts w:ascii="Unikurd Web" w:hAnsi="Unikurd Web" w:cs="Unikurd Web"/>
          <w:color w:val="000000" w:themeColor="text1"/>
          <w:sz w:val="24"/>
          <w:szCs w:val="24"/>
          <w:lang w:bidi="ar-IQ"/>
        </w:rPr>
        <w:t xml:space="preserve"> and its pillars of strength.”</w:t>
      </w:r>
      <w:r w:rsidR="003433B1" w:rsidRPr="00541335">
        <w:rPr>
          <w:rFonts w:ascii="Unikurd Web" w:hAnsi="Unikurd Web" w:cs="Unikurd Web"/>
          <w:color w:val="000000" w:themeColor="text1"/>
          <w:sz w:val="24"/>
          <w:szCs w:val="24"/>
          <w:lang w:bidi="ar-IQ"/>
        </w:rPr>
        <w:t xml:space="preserve"> </w:t>
      </w:r>
    </w:p>
    <w:p w14:paraId="29425C86" w14:textId="5BB75810" w:rsidR="00331ED8" w:rsidRPr="00541335" w:rsidRDefault="00331ED8" w:rsidP="002B43C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“I would like to let you know that it’s not yet not known what your fate and that of other citizens would be. We have visited most of the town’s known cellars, people in there don’t know what to do, they are worried about their families and assets,” Kizhan explained to the inhabitants after interrupting Baram.  </w:t>
      </w:r>
    </w:p>
    <w:p w14:paraId="3543AA7C" w14:textId="48C31656" w:rsidR="00331ED8" w:rsidRPr="00541335" w:rsidRDefault="00331ED8" w:rsidP="002B43C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with a frowned face</w:t>
      </w:r>
      <w:r w:rsidR="00B60FA6" w:rsidRPr="00541335">
        <w:rPr>
          <w:rFonts w:ascii="Unikurd Web" w:hAnsi="Unikurd Web" w:cs="Unikurd Web"/>
          <w:color w:val="000000" w:themeColor="text1"/>
          <w:sz w:val="24"/>
          <w:szCs w:val="24"/>
          <w:lang w:bidi="ar-IQ"/>
        </w:rPr>
        <w:t xml:space="preserve"> expression said, “They are back gain, to demoralise people.”</w:t>
      </w:r>
    </w:p>
    <w:p w14:paraId="320259C7" w14:textId="77777777" w:rsidR="00D94DCB" w:rsidRPr="00541335" w:rsidRDefault="006B2815" w:rsidP="00D94DCB">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inhabitants' body language suggested they were not interested in taking Kizhan's words seriously. Their gazes and attention were primarily focused on the Peshmerga, indicating they were more eager to hear what he had to say.</w:t>
      </w:r>
    </w:p>
    <w:p w14:paraId="6655068B" w14:textId="0C97AE32" w:rsidR="00213295" w:rsidRPr="00541335" w:rsidRDefault="006B2815" w:rsidP="00D94DCB">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 don’t have any assets</w:t>
      </w:r>
      <w:r w:rsidR="006141DB" w:rsidRPr="00541335">
        <w:rPr>
          <w:rFonts w:ascii="Unikurd Web" w:hAnsi="Unikurd Web" w:cs="Unikurd Web"/>
          <w:color w:val="000000" w:themeColor="text1"/>
          <w:sz w:val="24"/>
          <w:szCs w:val="24"/>
          <w:lang w:bidi="ar-IQ"/>
        </w:rPr>
        <w:t xml:space="preserve"> or wealth</w:t>
      </w:r>
      <w:r w:rsidRPr="00541335">
        <w:rPr>
          <w:rFonts w:ascii="Unikurd Web" w:hAnsi="Unikurd Web" w:cs="Unikurd Web"/>
          <w:color w:val="000000" w:themeColor="text1"/>
          <w:sz w:val="24"/>
          <w:szCs w:val="24"/>
          <w:lang w:bidi="ar-IQ"/>
        </w:rPr>
        <w:t xml:space="preserve"> to be worried for, except these children, I don’t know what to do to protect them?” Omar expressed. </w:t>
      </w:r>
    </w:p>
    <w:p w14:paraId="5A079B8C" w14:textId="7C86AFAF" w:rsidR="006141DB" w:rsidRPr="00541335" w:rsidRDefault="006141DB" w:rsidP="006B2815">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Kafee joined, “What I had was looted in the bank, I wonder if someone</w:t>
      </w:r>
      <w:r w:rsidR="00445DBE" w:rsidRPr="00541335">
        <w:rPr>
          <w:rFonts w:ascii="Unikurd Web" w:hAnsi="Unikurd Web" w:cs="Unikurd Web"/>
          <w:color w:val="000000" w:themeColor="text1"/>
          <w:sz w:val="24"/>
          <w:szCs w:val="24"/>
          <w:lang w:bidi="ar-IQ"/>
        </w:rPr>
        <w:t xml:space="preserve"> appears and helps me and my daughter for the sake of God,” </w:t>
      </w:r>
      <w:r w:rsidR="000120D4" w:rsidRPr="00541335">
        <w:rPr>
          <w:rFonts w:ascii="Unikurd Web" w:hAnsi="Unikurd Web" w:cs="Unikurd Web"/>
          <w:color w:val="000000" w:themeColor="text1"/>
          <w:sz w:val="24"/>
          <w:szCs w:val="24"/>
          <w:lang w:bidi="ar-IQ"/>
        </w:rPr>
        <w:t>s</w:t>
      </w:r>
      <w:r w:rsidR="00445DBE" w:rsidRPr="00541335">
        <w:rPr>
          <w:rFonts w:ascii="Unikurd Web" w:hAnsi="Unikurd Web" w:cs="Unikurd Web"/>
          <w:color w:val="000000" w:themeColor="text1"/>
          <w:sz w:val="24"/>
          <w:szCs w:val="24"/>
          <w:lang w:bidi="ar-IQ"/>
        </w:rPr>
        <w:t xml:space="preserve">he then looked at Kizhan and Aram and added, “God is </w:t>
      </w:r>
      <w:r w:rsidR="00C50DD4" w:rsidRPr="00541335">
        <w:rPr>
          <w:rFonts w:ascii="Unikurd Web" w:hAnsi="Unikurd Web" w:cs="Unikurd Web"/>
          <w:color w:val="000000" w:themeColor="text1"/>
          <w:sz w:val="24"/>
          <w:szCs w:val="24"/>
          <w:lang w:bidi="ar-IQ"/>
        </w:rPr>
        <w:t>the</w:t>
      </w:r>
      <w:r w:rsidR="00445DBE" w:rsidRPr="00541335">
        <w:rPr>
          <w:rFonts w:ascii="Unikurd Web" w:hAnsi="Unikurd Web" w:cs="Unikurd Web"/>
          <w:color w:val="000000" w:themeColor="text1"/>
          <w:sz w:val="24"/>
          <w:szCs w:val="24"/>
          <w:lang w:bidi="ar-IQ"/>
        </w:rPr>
        <w:t xml:space="preserve"> guide for destitute, my heart </w:t>
      </w:r>
      <w:r w:rsidR="007F6656" w:rsidRPr="00541335">
        <w:rPr>
          <w:rFonts w:ascii="Unikurd Web" w:hAnsi="Unikurd Web" w:cs="Unikurd Web"/>
          <w:color w:val="000000" w:themeColor="text1"/>
          <w:sz w:val="24"/>
          <w:szCs w:val="24"/>
          <w:lang w:bidi="ar-IQ"/>
        </w:rPr>
        <w:t>t</w:t>
      </w:r>
      <w:r w:rsidR="00445DBE" w:rsidRPr="00541335">
        <w:rPr>
          <w:rFonts w:ascii="Unikurd Web" w:hAnsi="Unikurd Web" w:cs="Unikurd Web"/>
          <w:color w:val="000000" w:themeColor="text1"/>
          <w:sz w:val="24"/>
          <w:szCs w:val="24"/>
          <w:lang w:bidi="ar-IQ"/>
        </w:rPr>
        <w:t>old me, I knew you and Peshmerga come and take us with you.</w:t>
      </w:r>
      <w:r w:rsidR="000120D4" w:rsidRPr="00541335">
        <w:rPr>
          <w:rFonts w:ascii="Unikurd Web" w:hAnsi="Unikurd Web" w:cs="Unikurd Web"/>
          <w:color w:val="000000" w:themeColor="text1"/>
          <w:sz w:val="24"/>
          <w:szCs w:val="24"/>
          <w:lang w:bidi="ar-IQ"/>
        </w:rPr>
        <w:t>”</w:t>
      </w:r>
      <w:r w:rsidR="00445DBE" w:rsidRPr="00541335">
        <w:rPr>
          <w:rFonts w:ascii="Unikurd Web" w:hAnsi="Unikurd Web" w:cs="Unikurd Web"/>
          <w:color w:val="000000" w:themeColor="text1"/>
          <w:sz w:val="24"/>
          <w:szCs w:val="24"/>
          <w:lang w:bidi="ar-IQ"/>
        </w:rPr>
        <w:t xml:space="preserve"> </w:t>
      </w:r>
    </w:p>
    <w:p w14:paraId="48C5FFEA" w14:textId="3CD262E0" w:rsidR="00213295" w:rsidRPr="00541335" w:rsidRDefault="00C50DD4" w:rsidP="002C3FC9">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It seemed that what Kafee said had given hope to the other inhabitants, as they neared </w:t>
      </w:r>
      <w:r w:rsidR="002C3FC9" w:rsidRPr="00541335">
        <w:rPr>
          <w:rFonts w:ascii="Unikurd Web" w:hAnsi="Unikurd Web" w:cs="Unikurd Web"/>
          <w:color w:val="000000" w:themeColor="text1"/>
          <w:sz w:val="24"/>
          <w:szCs w:val="24"/>
          <w:lang w:bidi="ar-IQ"/>
        </w:rPr>
        <w:t>more</w:t>
      </w:r>
      <w:r w:rsidRPr="00541335">
        <w:rPr>
          <w:rFonts w:ascii="Unikurd Web" w:hAnsi="Unikurd Web" w:cs="Unikurd Web"/>
          <w:color w:val="000000" w:themeColor="text1"/>
          <w:sz w:val="24"/>
          <w:szCs w:val="24"/>
          <w:lang w:bidi="ar-IQ"/>
        </w:rPr>
        <w:t xml:space="preserve"> to the three, and asked, </w:t>
      </w:r>
      <w:r w:rsidR="000120D4"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Is it true, you will take us with you?</w:t>
      </w:r>
      <w:r w:rsidR="000120D4" w:rsidRPr="00541335">
        <w:rPr>
          <w:rFonts w:ascii="Unikurd Web" w:hAnsi="Unikurd Web" w:cs="Unikurd Web"/>
          <w:color w:val="000000" w:themeColor="text1"/>
          <w:sz w:val="24"/>
          <w:szCs w:val="24"/>
          <w:lang w:bidi="ar-IQ"/>
        </w:rPr>
        <w:t>”</w:t>
      </w:r>
    </w:p>
    <w:p w14:paraId="0F226C36" w14:textId="5640D338" w:rsidR="002C3FC9" w:rsidRPr="00541335" w:rsidRDefault="002C3FC9" w:rsidP="002C3FC9">
      <w:pPr>
        <w:spacing w:line="360" w:lineRule="auto"/>
        <w:jc w:val="both"/>
        <w:rPr>
          <w:rFonts w:ascii="Unikurd Web" w:hAnsi="Unikurd Web" w:cs="Unikurd Web"/>
          <w:color w:val="000000" w:themeColor="text1"/>
          <w:sz w:val="24"/>
          <w:szCs w:val="24"/>
          <w:rtl/>
          <w:lang w:bidi="ar-IQ"/>
        </w:rPr>
      </w:pPr>
      <w:r w:rsidRPr="00541335">
        <w:rPr>
          <w:rFonts w:ascii="Unikurd Web" w:hAnsi="Unikurd Web" w:cs="Unikurd Web"/>
          <w:color w:val="000000" w:themeColor="text1"/>
          <w:sz w:val="24"/>
          <w:szCs w:val="24"/>
          <w:lang w:bidi="ar-IQ"/>
        </w:rPr>
        <w:t xml:space="preserve">“My dear sisters and brothers, please listen to me, I came here to ask for your forgiveness.” The Peshmerga told them. </w:t>
      </w:r>
    </w:p>
    <w:p w14:paraId="6EF79197" w14:textId="4A44BB3E" w:rsidR="00213295" w:rsidRPr="00541335" w:rsidRDefault="00944C50" w:rsidP="00213295">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The inhabitants became bewildered and looked at each other, “Asking forgiveness from whom?” they asked, then they all gazed at him sharply, “We have to ask for your forgiveness, we thank you very much for coming to rescue us from this dark day,” </w:t>
      </w:r>
      <w:r w:rsidR="009C3210" w:rsidRPr="00541335">
        <w:rPr>
          <w:rFonts w:ascii="Unikurd Web" w:hAnsi="Unikurd Web" w:cs="Unikurd Web"/>
          <w:color w:val="000000" w:themeColor="text1"/>
          <w:sz w:val="24"/>
          <w:szCs w:val="24"/>
          <w:lang w:bidi="ar-IQ"/>
        </w:rPr>
        <w:t>they</w:t>
      </w:r>
      <w:r w:rsidRPr="00541335">
        <w:rPr>
          <w:rFonts w:ascii="Unikurd Web" w:hAnsi="Unikurd Web" w:cs="Unikurd Web"/>
          <w:color w:val="000000" w:themeColor="text1"/>
          <w:sz w:val="24"/>
          <w:szCs w:val="24"/>
          <w:lang w:bidi="ar-IQ"/>
        </w:rPr>
        <w:t xml:space="preserve"> said. </w:t>
      </w:r>
    </w:p>
    <w:p w14:paraId="6B0ABD60" w14:textId="4B4B256C" w:rsidR="00E91D42" w:rsidRPr="00541335" w:rsidRDefault="00304057" w:rsidP="00213295">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“No</w:t>
      </w:r>
      <w:r w:rsidRPr="00541335">
        <w:rPr>
          <w:rFonts w:ascii="Arial" w:hAnsi="Arial" w:cs="Arial"/>
          <w:color w:val="000000" w:themeColor="text1"/>
          <w:sz w:val="24"/>
          <w:szCs w:val="24"/>
          <w:lang w:bidi="ar-IQ"/>
        </w:rPr>
        <w:t>…</w:t>
      </w:r>
      <w:r w:rsidRPr="00541335">
        <w:rPr>
          <w:rFonts w:ascii="Unikurd Web" w:hAnsi="Unikurd Web" w:cs="Unikurd Web"/>
          <w:color w:val="000000" w:themeColor="text1"/>
          <w:sz w:val="24"/>
          <w:szCs w:val="24"/>
          <w:lang w:bidi="ar-IQ"/>
        </w:rPr>
        <w:t xml:space="preserve">No, your duty is not to thank me, is your sense of compassion, I </w:t>
      </w:r>
      <w:r w:rsidR="00657C73" w:rsidRPr="00541335">
        <w:rPr>
          <w:rFonts w:ascii="Unikurd Web" w:hAnsi="Unikurd Web" w:cs="Unikurd Web"/>
          <w:color w:val="000000" w:themeColor="text1"/>
          <w:sz w:val="24"/>
          <w:szCs w:val="24"/>
          <w:lang w:bidi="ar-IQ"/>
        </w:rPr>
        <w:t>b</w:t>
      </w:r>
      <w:r w:rsidR="00971E91" w:rsidRPr="00541335">
        <w:rPr>
          <w:rFonts w:ascii="Unikurd Web" w:hAnsi="Unikurd Web" w:cs="Unikurd Web"/>
          <w:color w:val="000000" w:themeColor="text1"/>
          <w:sz w:val="24"/>
          <w:szCs w:val="24"/>
          <w:lang w:bidi="ar-IQ"/>
        </w:rPr>
        <w:t>eg</w:t>
      </w:r>
      <w:r w:rsidRPr="00541335">
        <w:rPr>
          <w:rFonts w:ascii="Unikurd Web" w:hAnsi="Unikurd Web" w:cs="Unikurd Web"/>
          <w:color w:val="000000" w:themeColor="text1"/>
          <w:sz w:val="24"/>
          <w:szCs w:val="24"/>
          <w:lang w:bidi="ar-IQ"/>
        </w:rPr>
        <w:t xml:space="preserve"> you to forgive me,” the Peshmerga requested.</w:t>
      </w:r>
    </w:p>
    <w:p w14:paraId="1976DA5F" w14:textId="62BB560A" w:rsidR="00304057" w:rsidRPr="00541335" w:rsidRDefault="00304057" w:rsidP="00213295">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Kafee told him, “My son, we regard you as our own son, we are sure you </w:t>
      </w:r>
      <w:r w:rsidR="006978E5" w:rsidRPr="00541335">
        <w:rPr>
          <w:rFonts w:ascii="Unikurd Web" w:hAnsi="Unikurd Web" w:cs="Unikurd Web"/>
          <w:color w:val="000000" w:themeColor="text1"/>
          <w:sz w:val="24"/>
          <w:szCs w:val="24"/>
          <w:lang w:bidi="ar-IQ"/>
        </w:rPr>
        <w:t>be</w:t>
      </w:r>
      <w:r w:rsidRPr="00541335">
        <w:rPr>
          <w:rFonts w:ascii="Unikurd Web" w:hAnsi="Unikurd Web" w:cs="Unikurd Web"/>
          <w:color w:val="000000" w:themeColor="text1"/>
          <w:sz w:val="24"/>
          <w:szCs w:val="24"/>
          <w:lang w:bidi="ar-IQ"/>
        </w:rPr>
        <w:t xml:space="preserve"> compassionate towards us, and worry about us, if you were not, you wouldn’t be here today.”</w:t>
      </w:r>
    </w:p>
    <w:p w14:paraId="3B0E6CB7" w14:textId="22C30415" w:rsidR="006978E5" w:rsidRPr="00541335" w:rsidRDefault="006978E5" w:rsidP="00213295">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while moving toward the Peshmerga’s Kalashnikov and </w:t>
      </w:r>
      <w:r w:rsidR="00D76B72" w:rsidRPr="00541335">
        <w:rPr>
          <w:rFonts w:ascii="Unikurd Web" w:hAnsi="Unikurd Web" w:cs="Unikurd Web"/>
          <w:color w:val="000000" w:themeColor="text1"/>
          <w:sz w:val="24"/>
          <w:szCs w:val="24"/>
          <w:lang w:bidi="ar-IQ"/>
        </w:rPr>
        <w:t>pouch</w:t>
      </w:r>
      <w:r w:rsidRPr="00541335">
        <w:rPr>
          <w:rFonts w:ascii="Unikurd Web" w:hAnsi="Unikurd Web" w:cs="Unikurd Web"/>
          <w:color w:val="000000" w:themeColor="text1"/>
          <w:sz w:val="24"/>
          <w:szCs w:val="24"/>
          <w:lang w:bidi="ar-IQ"/>
        </w:rPr>
        <w:t>, said “Asking forgiveness from whom? If you are tired</w:t>
      </w:r>
      <w:r w:rsidR="00D76B72" w:rsidRPr="00541335">
        <w:rPr>
          <w:rFonts w:ascii="Unikurd Web" w:hAnsi="Unikurd Web" w:cs="Unikurd Web"/>
          <w:color w:val="000000" w:themeColor="text1"/>
          <w:sz w:val="24"/>
          <w:szCs w:val="24"/>
          <w:lang w:bidi="ar-IQ"/>
        </w:rPr>
        <w:t xml:space="preserve"> of</w:t>
      </w:r>
      <w:r w:rsidRPr="00541335">
        <w:rPr>
          <w:rFonts w:ascii="Unikurd Web" w:hAnsi="Unikurd Web" w:cs="Unikurd Web"/>
          <w:color w:val="000000" w:themeColor="text1"/>
          <w:sz w:val="24"/>
          <w:szCs w:val="24"/>
          <w:lang w:bidi="ar-IQ"/>
        </w:rPr>
        <w:t xml:space="preserve"> struggl</w:t>
      </w:r>
      <w:r w:rsidR="00D76B72" w:rsidRPr="00541335">
        <w:rPr>
          <w:rFonts w:ascii="Unikurd Web" w:hAnsi="Unikurd Web" w:cs="Unikurd Web"/>
          <w:color w:val="000000" w:themeColor="text1"/>
          <w:sz w:val="24"/>
          <w:szCs w:val="24"/>
          <w:lang w:bidi="ar-IQ"/>
        </w:rPr>
        <w:t>ing</w:t>
      </w:r>
      <w:r w:rsidRPr="00541335">
        <w:rPr>
          <w:rFonts w:ascii="Unikurd Web" w:hAnsi="Unikurd Web" w:cs="Unikurd Web"/>
          <w:color w:val="000000" w:themeColor="text1"/>
          <w:sz w:val="24"/>
          <w:szCs w:val="24"/>
          <w:lang w:bidi="ar-IQ"/>
        </w:rPr>
        <w:t>,</w:t>
      </w:r>
      <w:r w:rsidR="00D76B72" w:rsidRPr="00541335">
        <w:rPr>
          <w:rFonts w:ascii="Unikurd Web" w:hAnsi="Unikurd Web" w:cs="Unikurd Web"/>
          <w:color w:val="000000" w:themeColor="text1"/>
          <w:sz w:val="24"/>
          <w:szCs w:val="24"/>
          <w:lang w:bidi="ar-IQ"/>
        </w:rPr>
        <w:t xml:space="preserve"> </w:t>
      </w:r>
      <w:r w:rsidRPr="00541335">
        <w:rPr>
          <w:rFonts w:ascii="Unikurd Web" w:hAnsi="Unikurd Web" w:cs="Unikurd Web"/>
          <w:color w:val="000000" w:themeColor="text1"/>
          <w:sz w:val="24"/>
          <w:szCs w:val="24"/>
          <w:lang w:bidi="ar-IQ"/>
        </w:rPr>
        <w:t xml:space="preserve">I am ready to carry your weapon?” He was about to reach the Kalashnikov and the pouches, </w:t>
      </w:r>
      <w:r w:rsidR="00D76B72" w:rsidRPr="00541335">
        <w:rPr>
          <w:rFonts w:ascii="Unikurd Web" w:hAnsi="Unikurd Web" w:cs="Unikurd Web"/>
          <w:color w:val="000000" w:themeColor="text1"/>
          <w:sz w:val="24"/>
          <w:szCs w:val="24"/>
          <w:lang w:bidi="ar-IQ"/>
        </w:rPr>
        <w:t xml:space="preserve">but </w:t>
      </w:r>
      <w:r w:rsidRPr="00541335">
        <w:rPr>
          <w:rFonts w:ascii="Unikurd Web" w:hAnsi="Unikurd Web" w:cs="Unikurd Web"/>
          <w:color w:val="000000" w:themeColor="text1"/>
          <w:sz w:val="24"/>
          <w:szCs w:val="24"/>
          <w:lang w:bidi="ar-IQ"/>
        </w:rPr>
        <w:t>Kizhan and Aram stopped him</w:t>
      </w:r>
      <w:r w:rsidR="00D76B72"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 xml:space="preserve"> and asked him to pull back</w:t>
      </w:r>
      <w:r w:rsidR="00D76B72"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 xml:space="preserve">  </w:t>
      </w:r>
    </w:p>
    <w:p w14:paraId="1D8B7C4F" w14:textId="43DD7B81" w:rsidR="00213295" w:rsidRPr="00541335" w:rsidRDefault="00D76B72" w:rsidP="00D76B72">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Peshmerga looked at Baram and said, “Don’t be offended, it would be better if that weapons and pouches lay down there, it’s paramount we throw-away our weapons.”</w:t>
      </w:r>
    </w:p>
    <w:p w14:paraId="4E25E121" w14:textId="2A8C1A6D" w:rsidR="009C6B5F" w:rsidRPr="00541335" w:rsidRDefault="009C6B5F" w:rsidP="00D76B72">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turned his face toward Aram and Kizhan and told them, “You are undermining people's morale. When you first came and I listened to you, I realized straightaway that your aim is to dishearten us. My anticipation was not wrong, as during these days of struggle, you have managed to sap the spirit of this Peshmerga.”</w:t>
      </w:r>
    </w:p>
    <w:p w14:paraId="3024A5DA" w14:textId="435216D0" w:rsidR="00CE5297" w:rsidRPr="00541335" w:rsidRDefault="00CE5297" w:rsidP="00D76B72">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"There is no more a thing to be called struggle, no one has disheartened me, I personally didn't want to lose my morale. I am a Peshmerga and don't want my reputation to be tarnished, to be embarrassed in front of you, to betray the memory of the martyrs, and to deceive my comrades who are still in prison," the Peshmerga expressed.</w:t>
      </w:r>
    </w:p>
    <w:p w14:paraId="1F937DC2" w14:textId="2F265BB0" w:rsidR="001A731A" w:rsidRPr="00541335" w:rsidRDefault="001A731A" w:rsidP="00546EE5">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“Do you want to show your stand?”</w:t>
      </w:r>
    </w:p>
    <w:p w14:paraId="03D9C6BD" w14:textId="79EB1083" w:rsidR="001A731A" w:rsidRPr="00541335" w:rsidRDefault="001A731A" w:rsidP="00546EE5">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“Not only for myself,” the Peshmerga responded.</w:t>
      </w:r>
    </w:p>
    <w:p w14:paraId="7F826A90" w14:textId="0B8DC74D" w:rsidR="001A731A" w:rsidRPr="00541335" w:rsidRDefault="001A731A" w:rsidP="00546EE5">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“For who else?”</w:t>
      </w:r>
    </w:p>
    <w:p w14:paraId="44F40167" w14:textId="7F2327E7" w:rsidR="001A731A" w:rsidRPr="00541335" w:rsidRDefault="001A731A" w:rsidP="00546EE5">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“For your powerlessness, innocence and loneliness,” the Peshmerga responded.</w:t>
      </w:r>
    </w:p>
    <w:p w14:paraId="683C1D07" w14:textId="2671DF89" w:rsidR="001A731A" w:rsidRPr="00541335" w:rsidRDefault="001A731A" w:rsidP="00546EE5">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“Why?”</w:t>
      </w:r>
    </w:p>
    <w:p w14:paraId="0C70A074" w14:textId="0D15AB7C" w:rsidR="001A731A" w:rsidRPr="00541335" w:rsidRDefault="001A731A" w:rsidP="00546EE5">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“For the sake of truth,” the Peshmerga responded.</w:t>
      </w:r>
    </w:p>
    <w:p w14:paraId="72CF841A" w14:textId="226DDCDD" w:rsidR="001A731A" w:rsidRPr="00541335" w:rsidRDefault="001A731A" w:rsidP="00546EE5">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inquired, “Which truth?”</w:t>
      </w:r>
    </w:p>
    <w:p w14:paraId="10AAC632" w14:textId="33745A5E" w:rsidR="001A731A" w:rsidRPr="00541335" w:rsidRDefault="005D63C9" w:rsidP="00546EE5">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“Selfishness and irresponsible behaviour of those responsible,” the Peshmerga responded. </w:t>
      </w:r>
    </w:p>
    <w:p w14:paraId="7309AF14" w14:textId="54A77928" w:rsidR="00213295" w:rsidRPr="00541335" w:rsidRDefault="005D63C9" w:rsidP="005D63C9">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“Who are they?”</w:t>
      </w:r>
    </w:p>
    <w:p w14:paraId="2071C034" w14:textId="6D34EF6B" w:rsidR="005D63C9" w:rsidRPr="00541335" w:rsidRDefault="005D63C9" w:rsidP="005D63C9">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“Those who led this town’s people into these dark days,” the peshmerga c</w:t>
      </w:r>
      <w:r w:rsidR="00BB369D" w:rsidRPr="00541335">
        <w:rPr>
          <w:rFonts w:ascii="Unikurd Web" w:hAnsi="Unikurd Web" w:cs="Unikurd Web"/>
          <w:color w:val="000000" w:themeColor="text1"/>
          <w:sz w:val="24"/>
          <w:szCs w:val="24"/>
          <w:lang w:bidi="ar-IQ"/>
        </w:rPr>
        <w:t>onfirmed</w:t>
      </w:r>
      <w:r w:rsidRPr="00541335">
        <w:rPr>
          <w:rFonts w:ascii="Unikurd Web" w:hAnsi="Unikurd Web" w:cs="Unikurd Web"/>
          <w:color w:val="000000" w:themeColor="text1"/>
          <w:sz w:val="24"/>
          <w:szCs w:val="24"/>
          <w:lang w:bidi="ar-IQ"/>
        </w:rPr>
        <w:t>.</w:t>
      </w:r>
    </w:p>
    <w:p w14:paraId="4C36EABE" w14:textId="77777777" w:rsidR="00850EDF" w:rsidRPr="00541335" w:rsidRDefault="00850EDF" w:rsidP="00850EDF">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“If that's the case, why did you become a Peshmerga?”</w:t>
      </w:r>
    </w:p>
    <w:p w14:paraId="3D94E3D3" w14:textId="65D0E8A3" w:rsidR="00931CE5" w:rsidRPr="00541335" w:rsidRDefault="00850EDF" w:rsidP="00931CE5">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The Peshmerga responded firmly, “To lift the oppression from your shoulders. My holy objective is to ensure a good fate for you, for all of us. We must not simply replace one enemy with another.” He paused briefly, his gaze sweeping over the inhabitants, then continued, “You’ve witnessed the downfall of the </w:t>
      </w:r>
      <w:r w:rsidR="00716230" w:rsidRPr="00541335">
        <w:rPr>
          <w:rFonts w:ascii="Unikurd Web" w:hAnsi="Unikurd Web" w:cs="Unikurd Web"/>
          <w:color w:val="000000" w:themeColor="text1"/>
          <w:sz w:val="24"/>
          <w:szCs w:val="24"/>
          <w:lang w:bidi="ar-IQ"/>
        </w:rPr>
        <w:t xml:space="preserve">Ba’ath </w:t>
      </w:r>
      <w:r w:rsidRPr="00541335">
        <w:rPr>
          <w:rFonts w:ascii="Unikurd Web" w:hAnsi="Unikurd Web" w:cs="Unikurd Web"/>
          <w:color w:val="000000" w:themeColor="text1"/>
          <w:sz w:val="24"/>
          <w:szCs w:val="24"/>
          <w:lang w:bidi="ar-IQ"/>
        </w:rPr>
        <w:t>Party in this town and the surrounding areas, haven't you? This party, which decimated and scorched our villages and towns, and continues to kill our people in other Kurdish regions under its control, is now being routed. Have you seen how they have fled from this area?</w:t>
      </w:r>
      <w:r w:rsidR="00B50BF4" w:rsidRPr="00541335">
        <w:rPr>
          <w:rFonts w:ascii="Unikurd Web" w:hAnsi="Unikurd Web" w:cs="Unikurd Web"/>
          <w:color w:val="000000" w:themeColor="text1"/>
          <w:sz w:val="24"/>
          <w:szCs w:val="24"/>
          <w:lang w:bidi="ar-IQ"/>
        </w:rPr>
        <w:t>”</w:t>
      </w:r>
    </w:p>
    <w:p w14:paraId="5D788EFE" w14:textId="0268A874" w:rsidR="00931CE5" w:rsidRPr="00541335" w:rsidRDefault="00931CE5" w:rsidP="00931CE5">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nodded thoughtfully and said, “I know, but what is better than that?” His question lingered in the air, suggesting a deeper contemplation of the situation beyond the immediate consequences.</w:t>
      </w:r>
    </w:p>
    <w:p w14:paraId="16D8A408" w14:textId="343DCA1C" w:rsidR="00931CE5" w:rsidRPr="00541335" w:rsidRDefault="00931CE5" w:rsidP="00931CE5">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“OK, but</w:t>
      </w:r>
      <w:r w:rsidRPr="00541335">
        <w:rPr>
          <w:rFonts w:ascii="Arial" w:hAnsi="Arial" w:cs="Arial"/>
          <w:color w:val="000000" w:themeColor="text1"/>
          <w:sz w:val="24"/>
          <w:szCs w:val="24"/>
          <w:lang w:bidi="ar-IQ"/>
        </w:rPr>
        <w:t>…</w:t>
      </w:r>
      <w:r w:rsidRPr="00541335">
        <w:rPr>
          <w:rFonts w:ascii="Unikurd Web" w:hAnsi="Unikurd Web" w:cs="Unikurd Web"/>
          <w:color w:val="000000" w:themeColor="text1"/>
          <w:sz w:val="24"/>
          <w:szCs w:val="24"/>
          <w:lang w:bidi="ar-IQ"/>
        </w:rPr>
        <w:t>” the Peshmerga tried to respond.</w:t>
      </w:r>
    </w:p>
    <w:p w14:paraId="4F61A9A2" w14:textId="1C416994" w:rsidR="00931CE5" w:rsidRPr="00541335" w:rsidRDefault="00931CE5" w:rsidP="00931CE5">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interrupted and asked him, “But wh</w:t>
      </w:r>
      <w:r w:rsidR="00EE6470" w:rsidRPr="00541335">
        <w:rPr>
          <w:rFonts w:ascii="Unikurd Web" w:hAnsi="Unikurd Web" w:cs="Unikurd Web"/>
          <w:color w:val="000000" w:themeColor="text1"/>
          <w:sz w:val="24"/>
          <w:szCs w:val="24"/>
          <w:lang w:bidi="ar-IQ"/>
        </w:rPr>
        <w:t>at</w:t>
      </w:r>
      <w:r w:rsidRPr="00541335">
        <w:rPr>
          <w:rFonts w:ascii="Unikurd Web" w:hAnsi="Unikurd Web" w:cs="Unikurd Web"/>
          <w:color w:val="000000" w:themeColor="text1"/>
          <w:sz w:val="24"/>
          <w:szCs w:val="24"/>
          <w:lang w:bidi="ar-IQ"/>
        </w:rPr>
        <w:t>?”</w:t>
      </w:r>
    </w:p>
    <w:p w14:paraId="7D6DDD64" w14:textId="0B7DE192" w:rsidR="00931CE5" w:rsidRPr="00541335" w:rsidRDefault="00931CE5" w:rsidP="00931CE5">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“Another enemy replaced the </w:t>
      </w:r>
      <w:r w:rsidR="00716230" w:rsidRPr="00541335">
        <w:rPr>
          <w:rFonts w:ascii="Unikurd Web" w:hAnsi="Unikurd Web" w:cs="Unikurd Web"/>
          <w:color w:val="000000" w:themeColor="text1"/>
          <w:sz w:val="24"/>
          <w:szCs w:val="24"/>
          <w:lang w:bidi="ar-IQ"/>
        </w:rPr>
        <w:t xml:space="preserve">Ba’ath </w:t>
      </w:r>
      <w:r w:rsidRPr="00541335">
        <w:rPr>
          <w:rFonts w:ascii="Unikurd Web" w:hAnsi="Unikurd Web" w:cs="Unikurd Web"/>
          <w:color w:val="000000" w:themeColor="text1"/>
          <w:sz w:val="24"/>
          <w:szCs w:val="24"/>
          <w:lang w:bidi="ar-IQ"/>
        </w:rPr>
        <w:t>Party</w:t>
      </w:r>
      <w:r w:rsidR="008D50CF" w:rsidRPr="00541335">
        <w:rPr>
          <w:rFonts w:ascii="Unikurd Web" w:hAnsi="Unikurd Web" w:cs="Unikurd Web"/>
          <w:color w:val="000000" w:themeColor="text1"/>
          <w:sz w:val="24"/>
          <w:szCs w:val="24"/>
          <w:lang w:bidi="ar-IQ"/>
        </w:rPr>
        <w:t xml:space="preserve"> now</w:t>
      </w:r>
      <w:r w:rsidRPr="00541335">
        <w:rPr>
          <w:rFonts w:ascii="Unikurd Web" w:hAnsi="Unikurd Web" w:cs="Unikurd Web"/>
          <w:color w:val="000000" w:themeColor="text1"/>
          <w:sz w:val="24"/>
          <w:szCs w:val="24"/>
          <w:lang w:bidi="ar-IQ"/>
        </w:rPr>
        <w:t xml:space="preserve">,” the Peshmerga responded. </w:t>
      </w:r>
    </w:p>
    <w:p w14:paraId="4817DE8E" w14:textId="6DF97D26" w:rsidR="00901BBA" w:rsidRPr="00541335" w:rsidRDefault="00901BBA" w:rsidP="00931CE5">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“Which enemy?”</w:t>
      </w:r>
    </w:p>
    <w:p w14:paraId="034D9A9D" w14:textId="6DD73866" w:rsidR="00901BBA" w:rsidRPr="00541335" w:rsidRDefault="00901BBA" w:rsidP="00931CE5">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“The one that toppled the </w:t>
      </w:r>
      <w:r w:rsidR="00716230" w:rsidRPr="00541335">
        <w:rPr>
          <w:rFonts w:ascii="Unikurd Web" w:hAnsi="Unikurd Web" w:cs="Unikurd Web"/>
          <w:color w:val="000000" w:themeColor="text1"/>
          <w:sz w:val="24"/>
          <w:szCs w:val="24"/>
          <w:lang w:bidi="ar-IQ"/>
        </w:rPr>
        <w:t xml:space="preserve">Ba’ath </w:t>
      </w:r>
      <w:r w:rsidRPr="00541335">
        <w:rPr>
          <w:rFonts w:ascii="Unikurd Web" w:hAnsi="Unikurd Web" w:cs="Unikurd Web"/>
          <w:color w:val="000000" w:themeColor="text1"/>
          <w:sz w:val="24"/>
          <w:szCs w:val="24"/>
          <w:lang w:bidi="ar-IQ"/>
        </w:rPr>
        <w:t xml:space="preserve">Party,” the Peshmerga responded. </w:t>
      </w:r>
    </w:p>
    <w:p w14:paraId="5D28A488" w14:textId="4081D753" w:rsidR="00082780" w:rsidRPr="00541335" w:rsidRDefault="00082780" w:rsidP="00931CE5">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“Why it didn’t do a good thing?”</w:t>
      </w:r>
    </w:p>
    <w:p w14:paraId="1FC84BBB" w14:textId="0AA0F5EB" w:rsidR="00082780" w:rsidRPr="00541335" w:rsidRDefault="00082780" w:rsidP="00082780">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“It did good or bad? is not our question,” the Peshmerga responded. </w:t>
      </w:r>
    </w:p>
    <w:p w14:paraId="12759FC8" w14:textId="1EBF8F1C" w:rsidR="00082780" w:rsidRPr="00541335" w:rsidRDefault="00082780" w:rsidP="00082780">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inquired, “</w:t>
      </w:r>
      <w:r w:rsidR="00F71D57" w:rsidRPr="00541335">
        <w:rPr>
          <w:rFonts w:ascii="Unikurd Web" w:hAnsi="Unikurd Web" w:cs="Unikurd Web"/>
          <w:color w:val="000000" w:themeColor="text1"/>
          <w:sz w:val="24"/>
          <w:szCs w:val="24"/>
          <w:lang w:bidi="ar-IQ"/>
        </w:rPr>
        <w:t>What is our question?”</w:t>
      </w:r>
    </w:p>
    <w:p w14:paraId="22E99F38" w14:textId="4CDA2E9C" w:rsidR="00213295" w:rsidRPr="00541335" w:rsidRDefault="00F71D57" w:rsidP="00F71D5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“Our question is that what it did it for?” the Peshmerga responded.</w:t>
      </w:r>
    </w:p>
    <w:p w14:paraId="12FBFC5B" w14:textId="149C9ECD" w:rsidR="00F71D57" w:rsidRPr="00541335" w:rsidRDefault="00F71D57" w:rsidP="00F71D5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responded, “For us.”</w:t>
      </w:r>
    </w:p>
    <w:p w14:paraId="3997B28B" w14:textId="44B6CF37" w:rsidR="00213295" w:rsidRPr="00541335" w:rsidRDefault="00F71D57" w:rsidP="00F71D5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“No,” the Peshmerga responded. </w:t>
      </w:r>
    </w:p>
    <w:p w14:paraId="6ED7893E" w14:textId="7186B0CB" w:rsidR="00F71D57" w:rsidRPr="00541335" w:rsidRDefault="00F71D57" w:rsidP="00F71D5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“So, what it did it for?”</w:t>
      </w:r>
    </w:p>
    <w:p w14:paraId="4E416E55" w14:textId="0F31E900" w:rsidR="00F71D57" w:rsidRPr="00541335" w:rsidRDefault="00F71D57" w:rsidP="00F71D5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“For itself,” the Peshmerga responded. </w:t>
      </w:r>
    </w:p>
    <w:p w14:paraId="6F7B013E" w14:textId="3DF2784C" w:rsidR="00213295" w:rsidRPr="00541335" w:rsidRDefault="00F71D57" w:rsidP="00F71D5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“What it did?”</w:t>
      </w:r>
    </w:p>
    <w:p w14:paraId="37716B4A" w14:textId="43FC4799" w:rsidR="00F71D57" w:rsidRPr="00541335" w:rsidRDefault="00F71D57" w:rsidP="00F71D5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“Achieved a big success for itself,” the Peshmerga responded. </w:t>
      </w:r>
    </w:p>
    <w:p w14:paraId="4639B72C" w14:textId="02A6ED49" w:rsidR="009104E0" w:rsidRPr="00541335" w:rsidRDefault="009104E0" w:rsidP="00F71D5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responded, “It’s our success too.”</w:t>
      </w:r>
    </w:p>
    <w:p w14:paraId="18216A0A" w14:textId="6509D2F8" w:rsidR="009104E0" w:rsidRPr="00541335" w:rsidRDefault="009104E0" w:rsidP="00F71D5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“No, it’s not mine, not yours, and not that of any Kurds,” the Peshmerga reacted. </w:t>
      </w:r>
    </w:p>
    <w:p w14:paraId="2E39BCB8" w14:textId="7F761C79" w:rsidR="009104E0" w:rsidRPr="00541335" w:rsidRDefault="009104E0" w:rsidP="00F71D5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said, “How come! So, what we have obtained?”</w:t>
      </w:r>
    </w:p>
    <w:p w14:paraId="3D665D32" w14:textId="38A7825F" w:rsidR="009104E0" w:rsidRPr="00541335" w:rsidRDefault="009104E0" w:rsidP="00F71D5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“Shedding our blood and destruction of our town,” the Peshmerga responded. </w:t>
      </w:r>
    </w:p>
    <w:p w14:paraId="1C27B037" w14:textId="0EB680C4" w:rsidR="009104E0" w:rsidRPr="00541335" w:rsidRDefault="009104E0" w:rsidP="00F71D5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responded, “No achievement can be obtained without scarification.”</w:t>
      </w:r>
    </w:p>
    <w:p w14:paraId="004DC140" w14:textId="5C8104F5" w:rsidR="009104E0" w:rsidRPr="00541335" w:rsidRDefault="009104E0" w:rsidP="00F71D5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“It’s not an achievement,” the Peshmerga responded.</w:t>
      </w:r>
    </w:p>
    <w:p w14:paraId="24907D82" w14:textId="03978AAA" w:rsidR="006E0665" w:rsidRPr="00541335" w:rsidRDefault="006E0665" w:rsidP="00F71D5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“What is that?”</w:t>
      </w:r>
    </w:p>
    <w:p w14:paraId="4D934A8B" w14:textId="36161F17" w:rsidR="006E0665" w:rsidRPr="00541335" w:rsidRDefault="006E0665" w:rsidP="00F71D5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“An abuse,” the Peshmerga responded. </w:t>
      </w:r>
    </w:p>
    <w:p w14:paraId="44563334" w14:textId="0E09107A" w:rsidR="006E0665" w:rsidRPr="00541335" w:rsidRDefault="006E0665" w:rsidP="00F71D5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“What abuse?”</w:t>
      </w:r>
    </w:p>
    <w:p w14:paraId="3542DB48" w14:textId="1174547B" w:rsidR="006E0665" w:rsidRPr="00541335" w:rsidRDefault="006E0665" w:rsidP="00F71D57">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“Belittling,” the Peshmerga responded.</w:t>
      </w:r>
    </w:p>
    <w:p w14:paraId="48FCC1A2" w14:textId="147C1E39" w:rsidR="00CA277B" w:rsidRPr="00541335" w:rsidRDefault="006E0665" w:rsidP="00CA277B">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w:t>
      </w:r>
      <w:r w:rsidR="00EE6470" w:rsidRPr="00541335">
        <w:rPr>
          <w:rFonts w:ascii="Unikurd Web" w:hAnsi="Unikurd Web" w:cs="Unikurd Web"/>
          <w:color w:val="000000" w:themeColor="text1"/>
          <w:sz w:val="24"/>
          <w:szCs w:val="24"/>
          <w:lang w:bidi="ar-IQ"/>
        </w:rPr>
        <w:t>a</w:t>
      </w:r>
      <w:r w:rsidRPr="00541335">
        <w:rPr>
          <w:rFonts w:ascii="Unikurd Web" w:hAnsi="Unikurd Web" w:cs="Unikurd Web"/>
          <w:color w:val="000000" w:themeColor="text1"/>
          <w:sz w:val="24"/>
          <w:szCs w:val="24"/>
          <w:lang w:bidi="ar-IQ"/>
        </w:rPr>
        <w:t>ram asked, “What belittling?”</w:t>
      </w:r>
    </w:p>
    <w:p w14:paraId="246A6BFF" w14:textId="05D71310" w:rsidR="00CA277B" w:rsidRPr="00541335" w:rsidRDefault="00CA277B" w:rsidP="00CA277B">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The Peshmerga explained, “It was belittling, and I didn't want to be counted among those who engaged in it,” </w:t>
      </w:r>
      <w:r w:rsidR="00271578" w:rsidRPr="00541335">
        <w:rPr>
          <w:rFonts w:ascii="Unikurd Web" w:hAnsi="Unikurd Web" w:cs="Unikurd Web"/>
          <w:color w:val="000000" w:themeColor="text1"/>
          <w:sz w:val="24"/>
          <w:szCs w:val="24"/>
          <w:lang w:bidi="ar-IQ"/>
        </w:rPr>
        <w:t>h</w:t>
      </w:r>
      <w:r w:rsidRPr="00541335">
        <w:rPr>
          <w:rFonts w:ascii="Unikurd Web" w:hAnsi="Unikurd Web" w:cs="Unikurd Web"/>
          <w:color w:val="000000" w:themeColor="text1"/>
          <w:sz w:val="24"/>
          <w:szCs w:val="24"/>
          <w:lang w:bidi="ar-IQ"/>
        </w:rPr>
        <w:t>e then stretched out his hand, grasped the edge of his Kurdish belt, and used it to wipe the sweat from his forehead.</w:t>
      </w:r>
    </w:p>
    <w:p w14:paraId="1D8DBD9D" w14:textId="32E12A7B" w:rsidR="00F07BFD" w:rsidRPr="00541335" w:rsidRDefault="00F07BFD" w:rsidP="00CA277B">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Silence dominated the cellar briefly.</w:t>
      </w:r>
    </w:p>
    <w:p w14:paraId="3CF97DF5" w14:textId="7229A6B6" w:rsidR="005570A0" w:rsidRPr="00541335" w:rsidRDefault="004B358F" w:rsidP="005570A0">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Breaking the silence with their cries, Samya's children prompted her to gently turn back, face the wall, and </w:t>
      </w:r>
      <w:r w:rsidR="002D796C" w:rsidRPr="00541335">
        <w:rPr>
          <w:rFonts w:ascii="Unikurd Web" w:hAnsi="Unikurd Web" w:cs="Unikurd Web"/>
          <w:color w:val="000000" w:themeColor="text1"/>
          <w:sz w:val="24"/>
          <w:szCs w:val="24"/>
          <w:lang w:bidi="ar-IQ"/>
        </w:rPr>
        <w:t>b</w:t>
      </w:r>
      <w:r w:rsidR="00971E91" w:rsidRPr="00541335">
        <w:rPr>
          <w:rFonts w:ascii="Unikurd Web" w:hAnsi="Unikurd Web" w:cs="Unikurd Web"/>
          <w:color w:val="000000" w:themeColor="text1"/>
          <w:sz w:val="24"/>
          <w:szCs w:val="24"/>
          <w:lang w:bidi="ar-IQ"/>
        </w:rPr>
        <w:t>eg</w:t>
      </w:r>
      <w:r w:rsidRPr="00541335">
        <w:rPr>
          <w:rFonts w:ascii="Unikurd Web" w:hAnsi="Unikurd Web" w:cs="Unikurd Web"/>
          <w:color w:val="000000" w:themeColor="text1"/>
          <w:sz w:val="24"/>
          <w:szCs w:val="24"/>
          <w:lang w:bidi="ar-IQ"/>
        </w:rPr>
        <w:t>in breastfeeding them.</w:t>
      </w:r>
    </w:p>
    <w:p w14:paraId="2554B2E2" w14:textId="2B9FCABB" w:rsidR="005570A0" w:rsidRPr="00541335" w:rsidRDefault="005570A0" w:rsidP="005570A0">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approached the Peshmerga, placed his hands on his shoulders, and looked deeply into his eyes. With his throat choked by impending cries and his voice heavy with unspoken sorrow, he said, “You've reawakened the wounds of my son in my heart,” </w:t>
      </w:r>
      <w:r w:rsidR="002D796C" w:rsidRPr="00541335">
        <w:rPr>
          <w:rFonts w:ascii="Unikurd Web" w:hAnsi="Unikurd Web" w:cs="Unikurd Web"/>
          <w:color w:val="000000" w:themeColor="text1"/>
          <w:sz w:val="24"/>
          <w:szCs w:val="24"/>
          <w:lang w:bidi="ar-IQ"/>
        </w:rPr>
        <w:t>h</w:t>
      </w:r>
      <w:r w:rsidRPr="00541335">
        <w:rPr>
          <w:rFonts w:ascii="Unikurd Web" w:hAnsi="Unikurd Web" w:cs="Unikurd Web"/>
          <w:color w:val="000000" w:themeColor="text1"/>
          <w:sz w:val="24"/>
          <w:szCs w:val="24"/>
          <w:lang w:bidi="ar-IQ"/>
        </w:rPr>
        <w:t>e then kissed the Peshmerga's forehead and stepped back.</w:t>
      </w:r>
    </w:p>
    <w:p w14:paraId="0C602D34" w14:textId="7B93D448" w:rsidR="005570A0" w:rsidRPr="00541335" w:rsidRDefault="002B3BD8" w:rsidP="004B358F">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Overcome with anxiety and a sense of powerlessness, Mouloud sat with his knees drawn up, his hands resting on them, and his head buried in his palms, embodying the very image of despair.</w:t>
      </w:r>
    </w:p>
    <w:p w14:paraId="5E6342EA" w14:textId="2C3143A6" w:rsidR="00E74F5A" w:rsidRPr="00541335" w:rsidRDefault="005A5BAF" w:rsidP="002D796C">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Mina reached out for her mother's hands several times, but couldn't find them, unaware that her mother was silently crying and wiping away her tears.</w:t>
      </w:r>
    </w:p>
    <w:p w14:paraId="7945ABD9" w14:textId="7C774C2C" w:rsidR="005A5BAF" w:rsidRPr="00541335" w:rsidRDefault="00E74F5A" w:rsidP="004B358F">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While feeding her babies, Samya's tears fell onto them, as if inviting them to join in her sobbing.</w:t>
      </w:r>
    </w:p>
    <w:p w14:paraId="0D738817" w14:textId="77777777" w:rsidR="00D25F93" w:rsidRPr="00541335" w:rsidRDefault="00D25F93" w:rsidP="004B358F">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Omar glanced briefly at Samya before approaching the Peshmerga. He firmly grasped the Peshmerga's wrists and asked, “My brother, what is our solution?” </w:t>
      </w:r>
    </w:p>
    <w:p w14:paraId="5E98B050" w14:textId="79DB717F" w:rsidR="00D25F93" w:rsidRPr="00541335" w:rsidRDefault="00D25F93" w:rsidP="004B358F">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Peshmerga replied, “There is no solution. The force</w:t>
      </w:r>
      <w:r w:rsidR="00CB7399" w:rsidRPr="00541335">
        <w:rPr>
          <w:rFonts w:ascii="Unikurd Web" w:hAnsi="Unikurd Web" w:cs="Unikurd Web"/>
          <w:color w:val="000000" w:themeColor="text1"/>
          <w:sz w:val="24"/>
          <w:szCs w:val="24"/>
          <w:lang w:bidi="ar-IQ"/>
        </w:rPr>
        <w:t>s</w:t>
      </w:r>
      <w:r w:rsidRPr="00541335">
        <w:rPr>
          <w:rFonts w:ascii="Unikurd Web" w:hAnsi="Unikurd Web" w:cs="Unikurd Web"/>
          <w:color w:val="000000" w:themeColor="text1"/>
          <w:sz w:val="24"/>
          <w:szCs w:val="24"/>
          <w:lang w:bidi="ar-IQ"/>
        </w:rPr>
        <w:t xml:space="preserve"> that replaced the </w:t>
      </w:r>
      <w:r w:rsidR="00716230" w:rsidRPr="00541335">
        <w:rPr>
          <w:rFonts w:ascii="Unikurd Web" w:hAnsi="Unikurd Web" w:cs="Unikurd Web"/>
          <w:color w:val="000000" w:themeColor="text1"/>
          <w:sz w:val="24"/>
          <w:szCs w:val="24"/>
          <w:lang w:bidi="ar-IQ"/>
        </w:rPr>
        <w:t xml:space="preserve">Ba’ath </w:t>
      </w:r>
      <w:r w:rsidRPr="00541335">
        <w:rPr>
          <w:rFonts w:ascii="Unikurd Web" w:hAnsi="Unikurd Web" w:cs="Unikurd Web"/>
          <w:color w:val="000000" w:themeColor="text1"/>
          <w:sz w:val="24"/>
          <w:szCs w:val="24"/>
          <w:lang w:bidi="ar-IQ"/>
        </w:rPr>
        <w:t>Party has shown no mercy. They're not here to improve things, develop our town, or create a better life for us and our children, now or in the future.”</w:t>
      </w:r>
    </w:p>
    <w:p w14:paraId="6A458B08" w14:textId="7B0AA4B1" w:rsidR="00315B8C" w:rsidRPr="00541335" w:rsidRDefault="00315B8C" w:rsidP="00315B8C">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“Why they don’t want to stay?” Kafee asked.</w:t>
      </w:r>
    </w:p>
    <w:p w14:paraId="27B4E549" w14:textId="7AC76E0F" w:rsidR="00315B8C" w:rsidRPr="00541335" w:rsidRDefault="00315B8C" w:rsidP="00315B8C">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Peshmerga responded, “No.”</w:t>
      </w:r>
    </w:p>
    <w:p w14:paraId="645441C3" w14:textId="01BBAC39" w:rsidR="00315B8C" w:rsidRPr="00541335" w:rsidRDefault="00315B8C" w:rsidP="00315B8C">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“Why?” Kafee asked.</w:t>
      </w:r>
    </w:p>
    <w:p w14:paraId="7E7D295A" w14:textId="6FCDDBA9" w:rsidR="00ED6765" w:rsidRPr="00541335" w:rsidRDefault="00ED6765" w:rsidP="00315B8C">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The Peshmerga responded, “If they had the plan to stay, they wouldn’t dissemble our town’s </w:t>
      </w:r>
      <w:r w:rsidR="004D6B48" w:rsidRPr="00541335">
        <w:rPr>
          <w:rFonts w:ascii="Unikurd Web" w:hAnsi="Unikurd Web" w:cs="Unikurd Web"/>
          <w:color w:val="000000" w:themeColor="text1"/>
          <w:sz w:val="24"/>
          <w:szCs w:val="24"/>
          <w:lang w:bidi="ar-IQ"/>
        </w:rPr>
        <w:t xml:space="preserve">central </w:t>
      </w:r>
      <w:r w:rsidRPr="00541335">
        <w:rPr>
          <w:rFonts w:ascii="Unikurd Web" w:hAnsi="Unikurd Web" w:cs="Unikurd Web"/>
          <w:color w:val="000000" w:themeColor="text1"/>
          <w:sz w:val="24"/>
          <w:szCs w:val="24"/>
          <w:lang w:bidi="ar-IQ"/>
        </w:rPr>
        <w:t>electricity</w:t>
      </w:r>
      <w:r w:rsidR="004D6B48" w:rsidRPr="00541335">
        <w:rPr>
          <w:rFonts w:ascii="Unikurd Web" w:hAnsi="Unikurd Web" w:cs="Unikurd Web"/>
          <w:color w:val="000000" w:themeColor="text1"/>
          <w:sz w:val="24"/>
          <w:szCs w:val="24"/>
          <w:lang w:bidi="ar-IQ"/>
        </w:rPr>
        <w:t xml:space="preserve"> </w:t>
      </w:r>
      <w:r w:rsidRPr="00541335">
        <w:rPr>
          <w:rFonts w:ascii="Unikurd Web" w:hAnsi="Unikurd Web" w:cs="Unikurd Web"/>
          <w:color w:val="000000" w:themeColor="text1"/>
          <w:sz w:val="24"/>
          <w:szCs w:val="24"/>
          <w:lang w:bidi="ar-IQ"/>
        </w:rPr>
        <w:t xml:space="preserve">power station and its </w:t>
      </w:r>
      <w:r w:rsidR="004D6B48" w:rsidRPr="00541335">
        <w:rPr>
          <w:rFonts w:ascii="Unikurd Web" w:hAnsi="Unikurd Web" w:cs="Unikurd Web"/>
          <w:color w:val="000000" w:themeColor="text1"/>
          <w:sz w:val="24"/>
          <w:szCs w:val="24"/>
          <w:lang w:bidi="ar-IQ"/>
        </w:rPr>
        <w:t>equipment</w:t>
      </w:r>
      <w:r w:rsidRPr="00541335">
        <w:rPr>
          <w:rFonts w:ascii="Unikurd Web" w:hAnsi="Unikurd Web" w:cs="Unikurd Web"/>
          <w:color w:val="000000" w:themeColor="text1"/>
          <w:sz w:val="24"/>
          <w:szCs w:val="24"/>
          <w:lang w:bidi="ar-IQ"/>
        </w:rPr>
        <w:t>, they wouldn’t extract the electricity poles one by one, they wouldn’t collect their wires and transfer them.”</w:t>
      </w:r>
    </w:p>
    <w:p w14:paraId="7BF75583" w14:textId="77777777" w:rsidR="00F857EA" w:rsidRPr="00541335" w:rsidRDefault="00ED6765" w:rsidP="00F857EA">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Kafee asked, “To where?”</w:t>
      </w:r>
    </w:p>
    <w:p w14:paraId="78265589" w14:textId="0AD72D73" w:rsidR="00F857EA" w:rsidRPr="00541335" w:rsidRDefault="00F857EA" w:rsidP="00F857EA">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Peshmerga replied, “To Iran. You are welcome to witness it firsthand. Observe how they empty the contents of schools and offices, claiming them as their own. See how every book in the public library is taken, a clear intent to erase all traces of the amenities and infrastructure connected to this town.”</w:t>
      </w:r>
    </w:p>
    <w:p w14:paraId="72D6CCCC" w14:textId="431D34C9" w:rsidR="007939BA" w:rsidRPr="00541335" w:rsidRDefault="00F857EA" w:rsidP="002D5CCC">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“Can you hear how they became Hulagu Khan of the 20</w:t>
      </w:r>
      <w:r w:rsidRPr="00541335">
        <w:rPr>
          <w:rFonts w:ascii="Unikurd Web" w:hAnsi="Unikurd Web" w:cs="Unikurd Web"/>
          <w:color w:val="000000" w:themeColor="text1"/>
          <w:sz w:val="24"/>
          <w:szCs w:val="24"/>
          <w:vertAlign w:val="superscript"/>
          <w:lang w:bidi="ar-IQ"/>
        </w:rPr>
        <w:t>th</w:t>
      </w:r>
      <w:r w:rsidRPr="00541335">
        <w:rPr>
          <w:rFonts w:ascii="Unikurd Web" w:hAnsi="Unikurd Web" w:cs="Unikurd Web"/>
          <w:color w:val="000000" w:themeColor="text1"/>
          <w:sz w:val="24"/>
          <w:szCs w:val="24"/>
          <w:lang w:bidi="ar-IQ"/>
        </w:rPr>
        <w:t xml:space="preserve"> century, wh</w:t>
      </w:r>
      <w:r w:rsidR="002D796C" w:rsidRPr="00541335">
        <w:rPr>
          <w:rFonts w:ascii="Unikurd Web" w:hAnsi="Unikurd Web" w:cs="Unikurd Web"/>
          <w:color w:val="000000" w:themeColor="text1"/>
          <w:sz w:val="24"/>
          <w:szCs w:val="24"/>
          <w:lang w:bidi="ar-IQ"/>
        </w:rPr>
        <w:t>ere</w:t>
      </w:r>
      <w:r w:rsidRPr="00541335">
        <w:rPr>
          <w:rFonts w:ascii="Unikurd Web" w:hAnsi="Unikurd Web" w:cs="Unikurd Web"/>
          <w:color w:val="000000" w:themeColor="text1"/>
          <w:sz w:val="24"/>
          <w:szCs w:val="24"/>
          <w:lang w:bidi="ar-IQ"/>
        </w:rPr>
        <w:t xml:space="preserve"> are they taking 13, 000 books to? How they understand them? What they will do with them?</w:t>
      </w:r>
      <w:r w:rsidR="002D5CCC" w:rsidRPr="00541335">
        <w:rPr>
          <w:rFonts w:ascii="Unikurd Web" w:hAnsi="Unikurd Web" w:cs="Unikurd Web"/>
          <w:color w:val="000000" w:themeColor="text1"/>
          <w:sz w:val="24"/>
          <w:szCs w:val="24"/>
          <w:lang w:bidi="ar-IQ"/>
        </w:rPr>
        <w:t xml:space="preserve">” Mam Wali commented ironically. </w:t>
      </w:r>
    </w:p>
    <w:p w14:paraId="50E44E23" w14:textId="13DDBDCE" w:rsidR="002D5CCC" w:rsidRPr="00541335" w:rsidRDefault="002D5CCC" w:rsidP="002D5CCC">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Omar looked at Baram, with a frowned face put his head down. </w:t>
      </w:r>
    </w:p>
    <w:p w14:paraId="12FA0AE8" w14:textId="77777777" w:rsidR="00225A3B" w:rsidRPr="00541335" w:rsidRDefault="002D5CCC" w:rsidP="00225A3B">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Kafee asked, “What is wrong with </w:t>
      </w:r>
      <w:r w:rsidR="00225A3B" w:rsidRPr="00541335">
        <w:rPr>
          <w:rFonts w:ascii="Unikurd Web" w:hAnsi="Unikurd Web" w:cs="Unikurd Web"/>
          <w:color w:val="000000" w:themeColor="text1"/>
          <w:sz w:val="24"/>
          <w:szCs w:val="24"/>
          <w:lang w:bidi="ar-IQ"/>
        </w:rPr>
        <w:t xml:space="preserve">the </w:t>
      </w:r>
      <w:r w:rsidRPr="00541335">
        <w:rPr>
          <w:rFonts w:ascii="Unikurd Web" w:hAnsi="Unikurd Web" w:cs="Unikurd Web"/>
          <w:color w:val="000000" w:themeColor="text1"/>
          <w:sz w:val="24"/>
          <w:szCs w:val="24"/>
          <w:lang w:bidi="ar-IQ"/>
        </w:rPr>
        <w:t>clans and tribes of this town? They cannot stop them?”</w:t>
      </w:r>
    </w:p>
    <w:p w14:paraId="59F23BF7" w14:textId="6729AA16" w:rsidR="00213295" w:rsidRPr="00541335" w:rsidRDefault="00225A3B" w:rsidP="00225A3B">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Kizhan</w:t>
      </w:r>
      <w:r w:rsidR="002D5CCC" w:rsidRPr="00541335">
        <w:rPr>
          <w:rFonts w:ascii="Unikurd Web" w:hAnsi="Unikurd Web" w:cs="Unikurd Web"/>
          <w:color w:val="000000" w:themeColor="text1"/>
          <w:sz w:val="24"/>
          <w:szCs w:val="24"/>
          <w:lang w:bidi="ar-IQ"/>
        </w:rPr>
        <w:t xml:space="preserve"> responded, “Th</w:t>
      </w:r>
      <w:r w:rsidR="00CD056A" w:rsidRPr="00541335">
        <w:rPr>
          <w:rFonts w:ascii="Unikurd Web" w:hAnsi="Unikurd Web" w:cs="Unikurd Web"/>
          <w:color w:val="000000" w:themeColor="text1"/>
          <w:sz w:val="24"/>
          <w:szCs w:val="24"/>
          <w:lang w:bidi="ar-IQ"/>
        </w:rPr>
        <w:t>e</w:t>
      </w:r>
      <w:r w:rsidR="002D5CCC" w:rsidRPr="00541335">
        <w:rPr>
          <w:rFonts w:ascii="Unikurd Web" w:hAnsi="Unikurd Web" w:cs="Unikurd Web"/>
          <w:color w:val="000000" w:themeColor="text1"/>
          <w:sz w:val="24"/>
          <w:szCs w:val="24"/>
          <w:lang w:bidi="ar-IQ"/>
        </w:rPr>
        <w:t xml:space="preserve"> decimation and the looting that the Iranian</w:t>
      </w:r>
      <w:r w:rsidR="007A6D69" w:rsidRPr="00541335">
        <w:rPr>
          <w:rFonts w:ascii="Unikurd Web" w:hAnsi="Unikurd Web" w:cs="Unikurd Web"/>
          <w:color w:val="000000" w:themeColor="text1"/>
          <w:sz w:val="24"/>
          <w:szCs w:val="24"/>
          <w:lang w:bidi="ar-IQ"/>
        </w:rPr>
        <w:t xml:space="preserve"> government’s</w:t>
      </w:r>
      <w:r w:rsidR="002D5CCC" w:rsidRPr="00541335">
        <w:rPr>
          <w:rFonts w:ascii="Unikurd Web" w:hAnsi="Unikurd Web" w:cs="Unikurd Web"/>
          <w:color w:val="000000" w:themeColor="text1"/>
          <w:sz w:val="24"/>
          <w:szCs w:val="24"/>
          <w:lang w:bidi="ar-IQ"/>
        </w:rPr>
        <w:t xml:space="preserve"> force</w:t>
      </w:r>
      <w:r w:rsidR="002D2FC5" w:rsidRPr="00541335">
        <w:rPr>
          <w:rFonts w:ascii="Unikurd Web" w:hAnsi="Unikurd Web" w:cs="Unikurd Web"/>
          <w:color w:val="000000" w:themeColor="text1"/>
          <w:sz w:val="24"/>
          <w:szCs w:val="24"/>
          <w:lang w:bidi="ar-IQ"/>
        </w:rPr>
        <w:t>s are</w:t>
      </w:r>
      <w:r w:rsidR="002D5CCC" w:rsidRPr="00541335">
        <w:rPr>
          <w:rFonts w:ascii="Unikurd Web" w:hAnsi="Unikurd Web" w:cs="Unikurd Web"/>
          <w:color w:val="000000" w:themeColor="text1"/>
          <w:sz w:val="24"/>
          <w:szCs w:val="24"/>
          <w:lang w:bidi="ar-IQ"/>
        </w:rPr>
        <w:t xml:space="preserve"> engaged in doing here cannot be stopped by clans and tribes.”</w:t>
      </w:r>
    </w:p>
    <w:p w14:paraId="78B0ABEA" w14:textId="2B88723B" w:rsidR="00E3311D" w:rsidRPr="00541335" w:rsidRDefault="00E3311D" w:rsidP="00E3311D">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Kafee asked ironically, “Why can't they stop it? Why are they ready to wipe out each other for cutting the tail of a donkey?”</w:t>
      </w:r>
      <w:r w:rsidR="00CD056A" w:rsidRPr="00541335">
        <w:rPr>
          <w:rFonts w:ascii="Unikurd Web" w:hAnsi="Unikurd Web" w:cs="Unikurd Web"/>
          <w:color w:val="000000" w:themeColor="text1"/>
          <w:sz w:val="24"/>
          <w:szCs w:val="24"/>
          <w:lang w:bidi="ar-IQ"/>
        </w:rPr>
        <w:t xml:space="preserve"> </w:t>
      </w:r>
    </w:p>
    <w:p w14:paraId="12F579C5" w14:textId="401A65A9" w:rsidR="001C61D6" w:rsidRPr="00541335" w:rsidRDefault="00852810" w:rsidP="001C61D6">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1C61D6" w:rsidRPr="00541335">
        <w:rPr>
          <w:rFonts w:ascii="Unikurd Web" w:hAnsi="Unikurd Web" w:cs="Unikurd Web"/>
          <w:color w:val="000000" w:themeColor="text1"/>
          <w:sz w:val="24"/>
          <w:szCs w:val="24"/>
          <w:lang w:bidi="ar-IQ"/>
        </w:rPr>
        <w:t>Because the donkey is valuable,</w:t>
      </w:r>
      <w:r w:rsidRPr="00541335">
        <w:rPr>
          <w:rFonts w:ascii="Unikurd Web" w:hAnsi="Unikurd Web" w:cs="Unikurd Web"/>
          <w:color w:val="000000" w:themeColor="text1"/>
          <w:sz w:val="24"/>
          <w:szCs w:val="24"/>
          <w:lang w:bidi="ar-IQ"/>
        </w:rPr>
        <w:t>”</w:t>
      </w:r>
      <w:r w:rsidR="001C61D6" w:rsidRPr="00541335">
        <w:rPr>
          <w:rFonts w:ascii="Unikurd Web" w:hAnsi="Unikurd Web" w:cs="Unikurd Web"/>
          <w:color w:val="000000" w:themeColor="text1"/>
          <w:sz w:val="24"/>
          <w:szCs w:val="24"/>
          <w:lang w:bidi="ar-IQ"/>
        </w:rPr>
        <w:t xml:space="preserve"> Kizhan replied, laughing.</w:t>
      </w:r>
    </w:p>
    <w:p w14:paraId="6E4D2A25" w14:textId="4012BA7C" w:rsidR="001C61D6" w:rsidRPr="00541335" w:rsidRDefault="001C61D6" w:rsidP="001C61D6">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Kafee affirmed her response, saying, </w:t>
      </w:r>
      <w:r w:rsidR="00852810"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You're right, my daughter. Thousands of lives have been lost in retaliation for such acts.</w:t>
      </w:r>
      <w:r w:rsidR="00852810" w:rsidRPr="00541335">
        <w:rPr>
          <w:rFonts w:ascii="Unikurd Web" w:hAnsi="Unikurd Web" w:cs="Unikurd Web"/>
          <w:color w:val="000000" w:themeColor="text1"/>
          <w:sz w:val="24"/>
          <w:szCs w:val="24"/>
          <w:lang w:bidi="ar-IQ"/>
        </w:rPr>
        <w:t>”</w:t>
      </w:r>
    </w:p>
    <w:p w14:paraId="55D3FD00" w14:textId="07A0201D" w:rsidR="001C61D6" w:rsidRPr="00541335" w:rsidRDefault="00852810" w:rsidP="001C61D6">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1C61D6" w:rsidRPr="00541335">
        <w:rPr>
          <w:rFonts w:ascii="Unikurd Web" w:hAnsi="Unikurd Web" w:cs="Unikurd Web"/>
          <w:color w:val="000000" w:themeColor="text1"/>
          <w:sz w:val="24"/>
          <w:szCs w:val="24"/>
          <w:lang w:bidi="ar-IQ"/>
        </w:rPr>
        <w:t>I know. As I've said, the donkey is valuable,</w:t>
      </w:r>
      <w:r w:rsidRPr="00541335">
        <w:rPr>
          <w:rFonts w:ascii="Unikurd Web" w:hAnsi="Unikurd Web" w:cs="Unikurd Web"/>
          <w:color w:val="000000" w:themeColor="text1"/>
          <w:sz w:val="24"/>
          <w:szCs w:val="24"/>
          <w:lang w:bidi="ar-IQ"/>
        </w:rPr>
        <w:t>”</w:t>
      </w:r>
      <w:r w:rsidR="001C61D6" w:rsidRPr="00541335">
        <w:rPr>
          <w:rFonts w:ascii="Unikurd Web" w:hAnsi="Unikurd Web" w:cs="Unikurd Web"/>
          <w:color w:val="000000" w:themeColor="text1"/>
          <w:sz w:val="24"/>
          <w:szCs w:val="24"/>
          <w:lang w:bidi="ar-IQ"/>
        </w:rPr>
        <w:t xml:space="preserve"> Kizhan reiterated with emphasis.</w:t>
      </w:r>
    </w:p>
    <w:p w14:paraId="5827745C" w14:textId="21A26154" w:rsidR="00E3311D" w:rsidRPr="00541335" w:rsidRDefault="001C61D6" w:rsidP="00E3311D">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aske</w:t>
      </w:r>
      <w:r w:rsidR="00E83A9B" w:rsidRPr="00541335">
        <w:rPr>
          <w:rFonts w:ascii="Unikurd Web" w:hAnsi="Unikurd Web" w:cs="Unikurd Web"/>
          <w:color w:val="000000" w:themeColor="text1"/>
          <w:sz w:val="24"/>
          <w:szCs w:val="24"/>
          <w:lang w:bidi="ar-IQ"/>
        </w:rPr>
        <w:t>d</w:t>
      </w:r>
      <w:r w:rsidRPr="00541335">
        <w:rPr>
          <w:rFonts w:ascii="Unikurd Web" w:hAnsi="Unikurd Web" w:cs="Unikurd Web"/>
          <w:color w:val="000000" w:themeColor="text1"/>
          <w:sz w:val="24"/>
          <w:szCs w:val="24"/>
          <w:lang w:bidi="ar-IQ"/>
        </w:rPr>
        <w:t>, “So why they regard donkeys as idiot, stubborn, unintelligent, low</w:t>
      </w:r>
      <w:r w:rsidR="00E83A9B" w:rsidRPr="00541335">
        <w:rPr>
          <w:rFonts w:ascii="Unikurd Web" w:hAnsi="Unikurd Web" w:cs="Unikurd Web"/>
          <w:color w:val="000000" w:themeColor="text1"/>
          <w:sz w:val="24"/>
          <w:szCs w:val="24"/>
          <w:lang w:bidi="ar-IQ"/>
        </w:rPr>
        <w:t xml:space="preserve"> status, foolish and inferior animal?!”</w:t>
      </w:r>
    </w:p>
    <w:p w14:paraId="6197DECD" w14:textId="64F68E7C" w:rsidR="00E83A9B" w:rsidRPr="00541335" w:rsidRDefault="00E83A9B" w:rsidP="00E3311D">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“There is a reason?” Kizhan responded. </w:t>
      </w:r>
    </w:p>
    <w:p w14:paraId="63FF2915" w14:textId="4BDE87E9" w:rsidR="00E83A9B" w:rsidRPr="00541335" w:rsidRDefault="00E83A9B" w:rsidP="00E3311D">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Kafee asked, “What is that?”</w:t>
      </w:r>
    </w:p>
    <w:p w14:paraId="76E576CB" w14:textId="77777777" w:rsidR="007A2F2C" w:rsidRPr="00541335" w:rsidRDefault="007A2F2C" w:rsidP="007A2F2C">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“A lack of understanding,” Kizhan responded.</w:t>
      </w:r>
    </w:p>
    <w:p w14:paraId="351E63AF" w14:textId="77777777" w:rsidR="007A2F2C" w:rsidRPr="00541335" w:rsidRDefault="007A2F2C" w:rsidP="007A2F2C">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Kafee asked, “Of what?”</w:t>
      </w:r>
    </w:p>
    <w:p w14:paraId="45D6F8E5" w14:textId="77777777" w:rsidR="007A2F2C" w:rsidRPr="00541335" w:rsidRDefault="007A2F2C" w:rsidP="007A2F2C">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innocence and tonelessness of donkeys,” Kizhan replied.</w:t>
      </w:r>
    </w:p>
    <w:p w14:paraId="0FDAAB6A" w14:textId="77777777" w:rsidR="007A2F2C" w:rsidRPr="00541335" w:rsidRDefault="007A2F2C" w:rsidP="007A2F2C">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Kafee asked, “What about us?”</w:t>
      </w:r>
    </w:p>
    <w:p w14:paraId="2DDAF41B" w14:textId="77777777" w:rsidR="007A2F2C" w:rsidRPr="00541335" w:rsidRDefault="007A2F2C" w:rsidP="007A2F2C">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capabilities of clans and tribes,” Kizhan answered.</w:t>
      </w:r>
    </w:p>
    <w:p w14:paraId="37DF68D0" w14:textId="77777777" w:rsidR="00C574AD" w:rsidRPr="00541335" w:rsidRDefault="007A2F2C" w:rsidP="00C574AD">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asked Kizhan, “My daughter, Kafee doesn’t understand it well. Could you explain it to her?”</w:t>
      </w:r>
    </w:p>
    <w:p w14:paraId="1B2F9474" w14:textId="14C07F46" w:rsidR="007A2F2C" w:rsidRPr="00541335" w:rsidRDefault="007A2F2C" w:rsidP="00C574AD">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Kizhan replied, “I mean that the clans and the tribes, at best, can only represent themselves. However, the entire populace of the town is now under threat, regardless of their religion, class, and background. It's the duty of the Kurdish forces to safeguard all of us without any exceptions, in line with patriotic principles. This includes protecting our inhabitants and national resources, as well as all Kurds and other ethnic groups, not just here but in all parts of our divided and occupied homeland.” Kizhan’s explanation was meant for everyone, but she directed her gaze towards Kafee.</w:t>
      </w:r>
    </w:p>
    <w:p w14:paraId="51F1A702" w14:textId="77777777" w:rsidR="007A2F2C" w:rsidRPr="00541335" w:rsidRDefault="007A2F2C" w:rsidP="007A2F2C">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“Is this a liberation or an occupation? Why don’t they clarify it to us?” Omar asked, not directing the question to anyone in particular.</w:t>
      </w:r>
    </w:p>
    <w:p w14:paraId="3B60902B" w14:textId="77777777" w:rsidR="007A2F2C" w:rsidRPr="00541335" w:rsidRDefault="007A2F2C" w:rsidP="007A2F2C">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responded, “Who should clarify it to you?”</w:t>
      </w:r>
    </w:p>
    <w:p w14:paraId="23B7D9D5" w14:textId="6C44DAB1" w:rsidR="007A2F2C" w:rsidRPr="00541335" w:rsidRDefault="007A2F2C" w:rsidP="007A2F2C">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“My son, you know better than any of us. We need to know whether they have occupied our town or not. Do you know when they will return the money and jewellery of the people back?” Kafee asked</w:t>
      </w:r>
      <w:r w:rsidR="00B52075" w:rsidRPr="00541335">
        <w:rPr>
          <w:rFonts w:ascii="Unikurd Web" w:hAnsi="Unikurd Web" w:cs="Unikurd Web"/>
          <w:color w:val="000000" w:themeColor="text1"/>
          <w:sz w:val="24"/>
          <w:szCs w:val="24"/>
          <w:lang w:bidi="ar-IQ"/>
        </w:rPr>
        <w:t xml:space="preserve"> the Peshmerga</w:t>
      </w:r>
      <w:r w:rsidRPr="00541335">
        <w:rPr>
          <w:rFonts w:ascii="Unikurd Web" w:hAnsi="Unikurd Web" w:cs="Unikurd Web"/>
          <w:color w:val="000000" w:themeColor="text1"/>
          <w:sz w:val="24"/>
          <w:szCs w:val="24"/>
          <w:lang w:bidi="ar-IQ"/>
        </w:rPr>
        <w:t>.</w:t>
      </w:r>
    </w:p>
    <w:p w14:paraId="480F199A" w14:textId="77777777" w:rsidR="007A2F2C" w:rsidRPr="00541335" w:rsidRDefault="007A2F2C" w:rsidP="007A2F2C">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replied, “They will not return it. They will take all that remains with us too. An occupation has one name but manifests in thousands and one deplorable acts.”</w:t>
      </w:r>
    </w:p>
    <w:p w14:paraId="2F170F47" w14:textId="77777777" w:rsidR="007A2F2C" w:rsidRPr="00541335" w:rsidRDefault="007A2F2C" w:rsidP="007A2F2C">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“It’s not their assets to take them without permission,” Kafee interjected.</w:t>
      </w:r>
    </w:p>
    <w:p w14:paraId="3E6A5D0F" w14:textId="74E7AC05" w:rsidR="007A2F2C" w:rsidRPr="00541335" w:rsidRDefault="007A2F2C" w:rsidP="00C574AD">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responded, “The IRGC has asked! But they didn’t ask you, me, or the other people of the town.”</w:t>
      </w:r>
    </w:p>
    <w:p w14:paraId="216218BB" w14:textId="15BE94E1" w:rsidR="000C3DB8" w:rsidRPr="00541335" w:rsidRDefault="000C3DB8" w:rsidP="000C3DB8">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“Why?” Kafee asked. </w:t>
      </w:r>
    </w:p>
    <w:p w14:paraId="57C8BCCE" w14:textId="6B939701" w:rsidR="000C3DB8" w:rsidRPr="00541335" w:rsidRDefault="000C3DB8" w:rsidP="000C3DB8">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responded, “The answer is simple.”</w:t>
      </w:r>
    </w:p>
    <w:p w14:paraId="77435C5B" w14:textId="1B5F69A4" w:rsidR="000C3DB8" w:rsidRPr="00541335" w:rsidRDefault="000C3DB8" w:rsidP="000C3DB8">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“What is it?” Kafee asked.</w:t>
      </w:r>
    </w:p>
    <w:p w14:paraId="74929FB1" w14:textId="77777777" w:rsidR="00E115C2" w:rsidRPr="00541335" w:rsidRDefault="000C3DB8" w:rsidP="00E115C2">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responded, “Th</w:t>
      </w:r>
      <w:r w:rsidR="008773AF" w:rsidRPr="00541335">
        <w:rPr>
          <w:rFonts w:ascii="Unikurd Web" w:hAnsi="Unikurd Web" w:cs="Unikurd Web"/>
          <w:color w:val="000000" w:themeColor="text1"/>
          <w:sz w:val="24"/>
          <w:szCs w:val="24"/>
          <w:lang w:bidi="ar-IQ"/>
        </w:rPr>
        <w:t>ey treat us as if we’re non-existent.”</w:t>
      </w:r>
    </w:p>
    <w:p w14:paraId="13B5F740" w14:textId="01354B33" w:rsidR="008773AF" w:rsidRPr="00541335" w:rsidRDefault="008773AF" w:rsidP="00E115C2">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“What about our forces?” Kafee asked.</w:t>
      </w:r>
    </w:p>
    <w:p w14:paraId="16037FEE" w14:textId="45D559EC" w:rsidR="008773AF" w:rsidRPr="00541335" w:rsidRDefault="008773AF" w:rsidP="008773AF">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responded, “</w:t>
      </w:r>
      <w:r w:rsidR="009A0268" w:rsidRPr="00541335">
        <w:rPr>
          <w:rFonts w:ascii="Unikurd Web" w:hAnsi="Unikurd Web" w:cs="Unikurd Web"/>
          <w:color w:val="000000" w:themeColor="text1"/>
          <w:sz w:val="24"/>
          <w:szCs w:val="24"/>
          <w:lang w:bidi="ar-IQ"/>
        </w:rPr>
        <w:t>c</w:t>
      </w:r>
      <w:r w:rsidRPr="00541335">
        <w:rPr>
          <w:rFonts w:ascii="Unikurd Web" w:hAnsi="Unikurd Web" w:cs="Unikurd Web"/>
          <w:color w:val="000000" w:themeColor="text1"/>
          <w:sz w:val="24"/>
          <w:szCs w:val="24"/>
          <w:lang w:bidi="ar-IQ"/>
        </w:rPr>
        <w:t>o-operators.”</w:t>
      </w:r>
    </w:p>
    <w:p w14:paraId="2A914218" w14:textId="1CF64A9A" w:rsidR="008773AF" w:rsidRPr="00541335" w:rsidRDefault="008773AF" w:rsidP="008773AF">
      <w:pPr>
        <w:spacing w:line="360" w:lineRule="auto"/>
        <w:jc w:val="both"/>
        <w:rPr>
          <w:rFonts w:ascii="Unikurd Web" w:hAnsi="Unikurd Web" w:cs="Unikurd Web"/>
          <w:color w:val="000000" w:themeColor="text1"/>
          <w:sz w:val="24"/>
          <w:szCs w:val="24"/>
          <w:rtl/>
          <w:lang w:bidi="ar-IQ"/>
        </w:rPr>
      </w:pPr>
      <w:r w:rsidRPr="00541335">
        <w:rPr>
          <w:rFonts w:ascii="Unikurd Web" w:hAnsi="Unikurd Web" w:cs="Unikurd Web"/>
          <w:color w:val="000000" w:themeColor="text1"/>
          <w:sz w:val="24"/>
          <w:szCs w:val="24"/>
          <w:lang w:bidi="ar-IQ"/>
        </w:rPr>
        <w:t>“Why?” Kafee asked.</w:t>
      </w:r>
    </w:p>
    <w:p w14:paraId="095C2300" w14:textId="25C31D81" w:rsidR="00213295" w:rsidRPr="00541335" w:rsidRDefault="008773AF" w:rsidP="008773A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responded, “Because they help them.”</w:t>
      </w:r>
    </w:p>
    <w:p w14:paraId="0D0042D9" w14:textId="7A4224C0" w:rsidR="008773AF" w:rsidRPr="00541335" w:rsidRDefault="008773AF" w:rsidP="008773A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“What they do for them?” Kafee asked. </w:t>
      </w:r>
    </w:p>
    <w:p w14:paraId="6DCF9C4D" w14:textId="68985E55" w:rsidR="00E115C2" w:rsidRPr="00541335" w:rsidRDefault="00E115C2" w:rsidP="008773A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responded, “They protect their interests; there is a proverb that says, ‘Even a small weakness will open the door for a bigger problem.’ If the Kurdish forces had not promised them in advance, they wouldn’t be with them today.”</w:t>
      </w:r>
    </w:p>
    <w:p w14:paraId="3D0FE084" w14:textId="474F2B06" w:rsidR="00E115C2" w:rsidRPr="00541335" w:rsidRDefault="00E115C2" w:rsidP="008773A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“Do you think they have asked every single Peshmergas? I don’t think so</w:t>
      </w:r>
      <w:r w:rsidR="006F5448" w:rsidRPr="00541335">
        <w:rPr>
          <w:rFonts w:ascii="Unikurd Web" w:hAnsi="Unikurd Web" w:cs="Unikurd Web"/>
          <w:color w:val="000000" w:themeColor="text1"/>
          <w:sz w:val="24"/>
          <w:szCs w:val="24"/>
          <w:lang w:bidi="ar-IQ"/>
        </w:rPr>
        <w:t>,” Kafee said.</w:t>
      </w:r>
    </w:p>
    <w:p w14:paraId="7D29835B" w14:textId="6BDFF196" w:rsidR="006F5448" w:rsidRPr="00541335" w:rsidRDefault="006F5448" w:rsidP="008773A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responded, “Why you don’t think so?”</w:t>
      </w:r>
    </w:p>
    <w:p w14:paraId="0E83F078" w14:textId="01E3560A" w:rsidR="006F5448" w:rsidRPr="00541335" w:rsidRDefault="009A0268" w:rsidP="001D498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1D498C" w:rsidRPr="00541335">
        <w:rPr>
          <w:rFonts w:ascii="Unikurd Web" w:hAnsi="Unikurd Web" w:cs="Unikurd Web"/>
          <w:color w:val="000000" w:themeColor="text1"/>
          <w:sz w:val="24"/>
          <w:szCs w:val="24"/>
          <w:lang w:bidi="ar-IQ"/>
        </w:rPr>
        <w:t>Which boy? Which girl? How could they be so treacherous and ingrate as to bring looters to their own homeland, homes, fathers, mothers, sisters, brothers, husbands, wives, and children?</w:t>
      </w:r>
      <w:r w:rsidRPr="00541335">
        <w:rPr>
          <w:rFonts w:ascii="Unikurd Web" w:hAnsi="Unikurd Web" w:cs="Unikurd Web"/>
          <w:color w:val="000000" w:themeColor="text1"/>
          <w:sz w:val="24"/>
          <w:szCs w:val="24"/>
          <w:lang w:bidi="ar-IQ"/>
        </w:rPr>
        <w:t xml:space="preserve">” </w:t>
      </w:r>
      <w:r w:rsidR="001D498C" w:rsidRPr="00541335">
        <w:rPr>
          <w:rFonts w:ascii="Unikurd Web" w:hAnsi="Unikurd Web" w:cs="Unikurd Web"/>
          <w:color w:val="000000" w:themeColor="text1"/>
          <w:sz w:val="24"/>
          <w:szCs w:val="24"/>
          <w:lang w:bidi="ar-IQ"/>
        </w:rPr>
        <w:t xml:space="preserve">Kafee responded. </w:t>
      </w:r>
    </w:p>
    <w:p w14:paraId="131405CE" w14:textId="5702039B" w:rsidR="00CB43E0" w:rsidRPr="00541335" w:rsidRDefault="00CB43E0" w:rsidP="001D498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explained, “They haven’t asked every single Peshmergas.”</w:t>
      </w:r>
    </w:p>
    <w:p w14:paraId="6957E96C" w14:textId="164F62C7" w:rsidR="00213295" w:rsidRPr="00541335" w:rsidRDefault="00CB43E0" w:rsidP="00CB43E0">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“Are you sure?” Kafee asked.</w:t>
      </w:r>
    </w:p>
    <w:p w14:paraId="09C8DA8F" w14:textId="5CE1F4C5" w:rsidR="00CB43E0" w:rsidRPr="00541335" w:rsidRDefault="00CB43E0" w:rsidP="00CB43E0">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responded, “If I were not sure, this Peshmerga wouldn’t be here with us now.”</w:t>
      </w:r>
    </w:p>
    <w:p w14:paraId="0F66901A" w14:textId="2BFDA4C8" w:rsidR="00CB43E0" w:rsidRPr="00541335" w:rsidRDefault="00CB43E0" w:rsidP="00CB43E0">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“So, who did they ask?” Kafee asked.</w:t>
      </w:r>
    </w:p>
    <w:p w14:paraId="3621AF63" w14:textId="22584415" w:rsidR="00213295" w:rsidRPr="00541335" w:rsidRDefault="00CB43E0" w:rsidP="00CB43E0">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responded, “The heads of the Kurdish forces.”</w:t>
      </w:r>
    </w:p>
    <w:p w14:paraId="14CCD39B" w14:textId="02B92763" w:rsidR="005E0FC5" w:rsidRPr="00541335" w:rsidRDefault="005E0FC5" w:rsidP="00CB43E0">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“Why the Peshmergas listen to them?” Kafee asked.</w:t>
      </w:r>
    </w:p>
    <w:p w14:paraId="79401D7B" w14:textId="43EF0BAF" w:rsidR="005E0FC5" w:rsidRPr="00541335" w:rsidRDefault="005E0FC5" w:rsidP="00CB43E0">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responded, “Because they are followers.”</w:t>
      </w:r>
    </w:p>
    <w:p w14:paraId="4A629007" w14:textId="437A06FD" w:rsidR="005E0FC5" w:rsidRPr="00541335" w:rsidRDefault="005E0FC5" w:rsidP="00CB43E0">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“What do you mean?” Kafee inquired.</w:t>
      </w:r>
    </w:p>
    <w:p w14:paraId="691C817E" w14:textId="44FAA71D" w:rsidR="005E0FC5" w:rsidRPr="00541335" w:rsidRDefault="005E0FC5" w:rsidP="00CB43E0">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responded, “If you choose to follow someone, you must also be obedient to them.</w:t>
      </w:r>
      <w:r w:rsidR="00CB0C09" w:rsidRPr="00541335">
        <w:rPr>
          <w:rFonts w:ascii="Unikurd Web" w:hAnsi="Unikurd Web" w:cs="Unikurd Web"/>
          <w:color w:val="000000" w:themeColor="text1"/>
          <w:sz w:val="24"/>
          <w:szCs w:val="24"/>
          <w:lang w:bidi="ar-IQ"/>
        </w:rPr>
        <w:t>”</w:t>
      </w:r>
    </w:p>
    <w:p w14:paraId="15934116" w14:textId="7A9F2882" w:rsidR="009574EF" w:rsidRPr="00541335" w:rsidRDefault="009574EF" w:rsidP="00CB43E0">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“Were the Peshmerga also following and obeying them in dragging this looting and destructive army?” Kafee asked.</w:t>
      </w:r>
    </w:p>
    <w:p w14:paraId="318978DF" w14:textId="708E788B" w:rsidR="009574EF" w:rsidRPr="00541335" w:rsidRDefault="009574EF" w:rsidP="00CB43E0">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responded, “Undoubtedly.”</w:t>
      </w:r>
    </w:p>
    <w:p w14:paraId="64BC2689" w14:textId="2A8CA52A" w:rsidR="009574EF" w:rsidRPr="00541335" w:rsidRDefault="009574EF" w:rsidP="00CB43E0">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“How?” Kafee asked.</w:t>
      </w:r>
    </w:p>
    <w:p w14:paraId="3C6CD0AB" w14:textId="3574C295" w:rsidR="00907342" w:rsidRPr="00541335" w:rsidRDefault="00FF74AD" w:rsidP="005F435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responded, </w:t>
      </w:r>
      <w:r w:rsidR="00CB0C09" w:rsidRPr="00541335">
        <w:rPr>
          <w:rFonts w:ascii="Unikurd Web" w:hAnsi="Unikurd Web" w:cs="Unikurd Web"/>
          <w:color w:val="000000" w:themeColor="text1"/>
          <w:sz w:val="24"/>
          <w:szCs w:val="24"/>
          <w:lang w:bidi="ar-IQ"/>
        </w:rPr>
        <w:t>“</w:t>
      </w:r>
      <w:r w:rsidR="00907342" w:rsidRPr="00541335">
        <w:rPr>
          <w:rFonts w:ascii="Unikurd Web" w:hAnsi="Unikurd Web" w:cs="Unikurd Web"/>
          <w:color w:val="000000" w:themeColor="text1"/>
          <w:sz w:val="24"/>
          <w:szCs w:val="24"/>
          <w:lang w:bidi="ar-IQ"/>
        </w:rPr>
        <w:t>If they hadn’t been following and obeying them, we would have more than this single Peshmerga with us</w:t>
      </w:r>
      <w:r w:rsidR="00CB0C09" w:rsidRPr="00541335">
        <w:rPr>
          <w:rFonts w:ascii="Unikurd Web" w:hAnsi="Unikurd Web" w:cs="Unikurd Web"/>
          <w:color w:val="000000" w:themeColor="text1"/>
          <w:sz w:val="24"/>
          <w:szCs w:val="24"/>
          <w:lang w:bidi="ar-IQ"/>
        </w:rPr>
        <w:t>.”</w:t>
      </w:r>
    </w:p>
    <w:p w14:paraId="3C5BC6B1" w14:textId="1A899995" w:rsidR="005F435F" w:rsidRPr="00541335" w:rsidRDefault="005F435F" w:rsidP="005F435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“The Peshmergas are sons of this homeland, what power do they have?” Kafee inquired. </w:t>
      </w:r>
    </w:p>
    <w:p w14:paraId="2939E5D0" w14:textId="7D46CEB8" w:rsidR="005F435F" w:rsidRPr="00541335" w:rsidRDefault="005F435F" w:rsidP="005F435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responded, “They have the power.”</w:t>
      </w:r>
    </w:p>
    <w:p w14:paraId="51E47359" w14:textId="2CF85684" w:rsidR="005F435F" w:rsidRPr="00541335" w:rsidRDefault="005F435F" w:rsidP="005F435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“Which power,” Kafee asked.</w:t>
      </w:r>
    </w:p>
    <w:p w14:paraId="618995FA" w14:textId="4A45502F" w:rsidR="00E86571" w:rsidRPr="00541335" w:rsidRDefault="00E86571" w:rsidP="005F435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responded, “It's the power of being not naive but rebellious and disobedient towards the irresponsible orders of their leaders.”</w:t>
      </w:r>
    </w:p>
    <w:p w14:paraId="10D79107" w14:textId="25C0B5E3" w:rsidR="00E86571" w:rsidRPr="00541335" w:rsidRDefault="00E86571" w:rsidP="005F435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“What they should do?” Kafee asked.</w:t>
      </w:r>
    </w:p>
    <w:p w14:paraId="611CD1E2" w14:textId="571615CA" w:rsidR="00E86571" w:rsidRPr="00541335" w:rsidRDefault="00E86571" w:rsidP="005F435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responded, “Not to listen to their leaders.”</w:t>
      </w:r>
    </w:p>
    <w:p w14:paraId="3AFA27D1" w14:textId="5374AEEE" w:rsidR="00E86571" w:rsidRPr="00541335" w:rsidRDefault="00E86571" w:rsidP="005F435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“What would happen, if they do,” Kafee asked.</w:t>
      </w:r>
    </w:p>
    <w:p w14:paraId="4508FDD2" w14:textId="40C17145" w:rsidR="00002FB0" w:rsidRPr="00541335" w:rsidRDefault="00002FB0" w:rsidP="005F435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responded, “Let me give you an example, if my sone didn’t listen to them, I wouldn’t be a lonely grievous father today,” He sighed deeply and became quiet. </w:t>
      </w:r>
    </w:p>
    <w:p w14:paraId="38235FFA" w14:textId="77777777" w:rsidR="00302323" w:rsidRPr="00541335" w:rsidRDefault="00002FB0" w:rsidP="0030232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“What shall we do brother?</w:t>
      </w:r>
      <w:r w:rsidR="00302323" w:rsidRPr="00541335">
        <w:rPr>
          <w:rFonts w:ascii="Unikurd Web" w:hAnsi="Unikurd Web" w:cs="Unikurd Web"/>
          <w:color w:val="000000" w:themeColor="text1"/>
          <w:sz w:val="24"/>
          <w:szCs w:val="24"/>
          <w:lang w:bidi="ar-IQ"/>
        </w:rPr>
        <w:t xml:space="preserve"> What is our option?</w:t>
      </w:r>
      <w:r w:rsidRPr="00541335">
        <w:rPr>
          <w:rFonts w:ascii="Unikurd Web" w:hAnsi="Unikurd Web" w:cs="Unikurd Web"/>
          <w:color w:val="000000" w:themeColor="text1"/>
          <w:sz w:val="24"/>
          <w:szCs w:val="24"/>
          <w:lang w:bidi="ar-IQ"/>
        </w:rPr>
        <w:t xml:space="preserve"> may God bless you and we, too,” Kafee said trying to console him. </w:t>
      </w:r>
    </w:p>
    <w:p w14:paraId="03810B3D" w14:textId="5BFD739D" w:rsidR="00302323" w:rsidRPr="00541335" w:rsidRDefault="00302323" w:rsidP="0030232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Kizhan responded, “When a leader doesn’t listen to his citizen, how to expect him to listen to his Peshmergas.”</w:t>
      </w:r>
    </w:p>
    <w:p w14:paraId="07205949" w14:textId="5A193E8A" w:rsidR="00302323" w:rsidRPr="00541335" w:rsidRDefault="00302323" w:rsidP="0030232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“Why he doesn’t listen to his Peshmergas?” Kafee asked. </w:t>
      </w:r>
    </w:p>
    <w:p w14:paraId="1768A870" w14:textId="308D380F" w:rsidR="00302323" w:rsidRPr="00541335" w:rsidRDefault="00302323" w:rsidP="0030232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Kizhan responded, “Never regard that as a strange act.”</w:t>
      </w:r>
    </w:p>
    <w:p w14:paraId="1D4E52AD" w14:textId="77777777" w:rsidR="001506B6" w:rsidRPr="00541335" w:rsidRDefault="001506B6" w:rsidP="001506B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“Why?” Kafee asked.</w:t>
      </w:r>
    </w:p>
    <w:p w14:paraId="211C2CC7" w14:textId="024DB115" w:rsidR="001506B6" w:rsidRPr="00541335" w:rsidRDefault="001506B6" w:rsidP="001506B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Kizan responded, “In this context, the Peshmerga</w:t>
      </w:r>
      <w:r w:rsidR="00907342" w:rsidRPr="00541335">
        <w:rPr>
          <w:rFonts w:ascii="Unikurd Web" w:hAnsi="Unikurd Web" w:cs="Unikurd Web"/>
          <w:color w:val="000000" w:themeColor="text1"/>
          <w:sz w:val="24"/>
          <w:szCs w:val="24"/>
          <w:lang w:bidi="ar-IQ"/>
        </w:rPr>
        <w:t>s</w:t>
      </w:r>
      <w:r w:rsidRPr="00541335">
        <w:rPr>
          <w:rFonts w:ascii="Unikurd Web" w:hAnsi="Unikurd Web" w:cs="Unikurd Web"/>
          <w:color w:val="000000" w:themeColor="text1"/>
          <w:sz w:val="24"/>
          <w:szCs w:val="24"/>
          <w:lang w:bidi="ar-IQ"/>
        </w:rPr>
        <w:t xml:space="preserve"> are more the executors of their leader's desires than the people's will.”</w:t>
      </w:r>
    </w:p>
    <w:p w14:paraId="50EE7FF8" w14:textId="77777777" w:rsidR="001506B6" w:rsidRPr="00541335" w:rsidRDefault="001506B6" w:rsidP="001506B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Omar, intrigued, followed up, “But why has it been like this?”</w:t>
      </w:r>
    </w:p>
    <w:p w14:paraId="65ED36DF" w14:textId="03BFA7DC" w:rsidR="00B67A04" w:rsidRPr="00541335" w:rsidRDefault="001506B6" w:rsidP="001506B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Kizhan explained, “That's how it's been up to this very moment.”</w:t>
      </w:r>
    </w:p>
    <w:p w14:paraId="5CFDC006" w14:textId="00CCD19D" w:rsidR="00B67A04" w:rsidRPr="00541335" w:rsidRDefault="00B67A04" w:rsidP="0030232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Omar asked, “Why?”</w:t>
      </w:r>
    </w:p>
    <w:p w14:paraId="1D732175" w14:textId="6E0E1983" w:rsidR="00907342" w:rsidRPr="00541335" w:rsidRDefault="00CB0C09" w:rsidP="0030232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907342" w:rsidRPr="00541335">
        <w:rPr>
          <w:rFonts w:ascii="Unikurd Web" w:hAnsi="Unikurd Web" w:cs="Unikurd Web"/>
          <w:color w:val="000000" w:themeColor="text1"/>
          <w:sz w:val="24"/>
          <w:szCs w:val="24"/>
          <w:lang w:bidi="ar-IQ"/>
        </w:rPr>
        <w:t>Thirteen years ago, before the unilateral decision to capitulate in 1975, ending the Kurdish revolution, was there any consultation with the Peshmergas? Following this capitulation, did any leader publicly explain or justify the reasons for this decision in a letter, a recorded video statement, or another form of communication to the Peshmergas and the public? Was there ever an apology issued to us, possibly through a video or another medium?</w:t>
      </w:r>
      <w:r w:rsidRPr="00541335">
        <w:rPr>
          <w:rFonts w:ascii="Unikurd Web" w:hAnsi="Unikurd Web" w:cs="Unikurd Web"/>
          <w:color w:val="000000" w:themeColor="text1"/>
          <w:sz w:val="24"/>
          <w:szCs w:val="24"/>
          <w:lang w:bidi="ar-IQ"/>
        </w:rPr>
        <w:t>”</w:t>
      </w:r>
    </w:p>
    <w:p w14:paraId="7FE98F80" w14:textId="68940759" w:rsidR="00895BA0" w:rsidRPr="00541335" w:rsidRDefault="00895BA0" w:rsidP="00895BA0">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inhabitants exchanged brief glances. Among them, a lady spoke up, “No, and that's exactly why they still don't value us today.”</w:t>
      </w:r>
    </w:p>
    <w:p w14:paraId="3E333017" w14:textId="0FB13197" w:rsidR="00895BA0" w:rsidRPr="00541335" w:rsidRDefault="00CB0C09" w:rsidP="00895BA0">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895BA0" w:rsidRPr="00541335">
        <w:rPr>
          <w:rFonts w:ascii="Unikurd Web" w:hAnsi="Unikurd Web" w:cs="Unikurd Web"/>
          <w:color w:val="000000" w:themeColor="text1"/>
          <w:sz w:val="24"/>
          <w:szCs w:val="24"/>
          <w:lang w:bidi="ar-IQ"/>
        </w:rPr>
        <w:t>Why is that?” Omar inquired.</w:t>
      </w:r>
    </w:p>
    <w:p w14:paraId="6804764F" w14:textId="77777777" w:rsidR="009F6527" w:rsidRPr="00541335" w:rsidRDefault="00895BA0" w:rsidP="009F652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answered, “Because neither they nor we have changed.”</w:t>
      </w:r>
    </w:p>
    <w:p w14:paraId="165FBFA5" w14:textId="3D36526A" w:rsidR="009F6527" w:rsidRPr="00541335" w:rsidRDefault="009F6527" w:rsidP="009F652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A man among them raised a question with a hint of irony, “Has any low-ranking official ever bothered to stoop to our level, let alone a leader taking the time to respond to us?”</w:t>
      </w:r>
    </w:p>
    <w:p w14:paraId="061A5CD6" w14:textId="0AAD19E8" w:rsidR="006F4878" w:rsidRPr="00541335" w:rsidRDefault="006F4878" w:rsidP="006F4878">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sharply retorted, “A leader is big.”</w:t>
      </w:r>
    </w:p>
    <w:p w14:paraId="3C6829E0" w14:textId="36E8B9B3" w:rsidR="006F4878" w:rsidRPr="00541335" w:rsidRDefault="006F4878" w:rsidP="006F4878">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quickly countered, “No one is truly big.”</w:t>
      </w:r>
    </w:p>
    <w:p w14:paraId="031B4FB2" w14:textId="16617563" w:rsidR="006F4878" w:rsidRPr="00541335" w:rsidRDefault="006F4878" w:rsidP="006F4878">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“What about those so-called big leaders?” Baram prodded.</w:t>
      </w:r>
    </w:p>
    <w:p w14:paraId="49CD008F" w14:textId="4EC95A31" w:rsidR="006F4878" w:rsidRPr="00541335" w:rsidRDefault="006F4878" w:rsidP="006F4878">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replied, “They are the same kind of human beings as you and me.”</w:t>
      </w:r>
    </w:p>
    <w:p w14:paraId="589B3DD3" w14:textId="04DF4A57" w:rsidR="006F4878" w:rsidRPr="00541335" w:rsidRDefault="006F4878" w:rsidP="006F4878">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“Then why are they considered big?” Baram pressed on.</w:t>
      </w:r>
    </w:p>
    <w:p w14:paraId="569FAA42" w14:textId="4844A242" w:rsidR="006F4878" w:rsidRPr="00541335" w:rsidRDefault="006F4878" w:rsidP="006F4878">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explained, “They aren't inherently big; they've been made to seem big.”</w:t>
      </w:r>
    </w:p>
    <w:p w14:paraId="45AC6A44" w14:textId="38069C14" w:rsidR="006F4878" w:rsidRPr="00541335" w:rsidRDefault="006F4878" w:rsidP="006F4878">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“Who made them seem big?” Baram inquired.</w:t>
      </w:r>
    </w:p>
    <w:p w14:paraId="58F74C47" w14:textId="77777777" w:rsidR="00A634E7" w:rsidRPr="00541335" w:rsidRDefault="00A634E7" w:rsidP="00A634E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replied, “Narrow-minded human beings.”</w:t>
      </w:r>
    </w:p>
    <w:p w14:paraId="2236373B" w14:textId="77777777" w:rsidR="00A634E7" w:rsidRPr="00541335" w:rsidRDefault="00A634E7" w:rsidP="00A634E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“Who are they?” asked Baram.</w:t>
      </w:r>
    </w:p>
    <w:p w14:paraId="14F19A71" w14:textId="77777777" w:rsidR="00A634E7" w:rsidRPr="00541335" w:rsidRDefault="00A634E7" w:rsidP="00A634E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“Mercenary writers,” Mam Wali explained.</w:t>
      </w:r>
    </w:p>
    <w:p w14:paraId="13BEA9E2" w14:textId="77777777" w:rsidR="00A634E7" w:rsidRPr="00541335" w:rsidRDefault="00A634E7" w:rsidP="00A634E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“But why do they do it?” inquired Omar.</w:t>
      </w:r>
    </w:p>
    <w:p w14:paraId="14880BDC" w14:textId="77777777" w:rsidR="00A634E7" w:rsidRPr="00541335" w:rsidRDefault="00A634E7" w:rsidP="00A634E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“For money. They inflate people's importance to the public,” Mam Wali said.</w:t>
      </w:r>
    </w:p>
    <w:p w14:paraId="423BB8B6" w14:textId="77777777" w:rsidR="00A634E7" w:rsidRPr="00541335" w:rsidRDefault="00A634E7" w:rsidP="00A634E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“How do they achieve this?” Omar pressed.</w:t>
      </w:r>
    </w:p>
    <w:p w14:paraId="0829E407" w14:textId="77777777" w:rsidR="00A634E7" w:rsidRPr="00541335" w:rsidRDefault="00A634E7" w:rsidP="00A634E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“Through the manipulation of money,” responded Mam Wali.</w:t>
      </w:r>
    </w:p>
    <w:p w14:paraId="4A1DA613" w14:textId="77777777" w:rsidR="00A634E7" w:rsidRPr="00541335" w:rsidRDefault="00A634E7" w:rsidP="00A634E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“But why?” Omar continued.</w:t>
      </w:r>
    </w:p>
    <w:p w14:paraId="6E791651" w14:textId="77777777" w:rsidR="00A634E7" w:rsidRPr="00541335" w:rsidRDefault="00A634E7" w:rsidP="00A634E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answered, “To afford better food, drink, and clothing.”</w:t>
      </w:r>
    </w:p>
    <w:p w14:paraId="365A2573" w14:textId="77777777" w:rsidR="00A634E7" w:rsidRPr="00541335" w:rsidRDefault="00A634E7" w:rsidP="00A634E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“Is that the sole purpose of life?” Omar wondered.</w:t>
      </w:r>
    </w:p>
    <w:p w14:paraId="55942813" w14:textId="3B5B88B7" w:rsidR="00A634E7" w:rsidRPr="00541335" w:rsidRDefault="00A634E7" w:rsidP="00A634E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“It's the extent of their vision. Our ancestors were wise to say: A mercenary's nature is inherently non-patriotic.”</w:t>
      </w:r>
    </w:p>
    <w:p w14:paraId="4BF4130D" w14:textId="1442FFF2" w:rsidR="007C3D72" w:rsidRPr="00541335" w:rsidRDefault="007C3D72" w:rsidP="007C3D72">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Omar asked, </w:t>
      </w:r>
      <w:r w:rsidR="00743C2F"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Is it possible for them to change their ways?</w:t>
      </w:r>
      <w:r w:rsidR="00743C2F" w:rsidRPr="00541335">
        <w:rPr>
          <w:rFonts w:ascii="Unikurd Web" w:hAnsi="Unikurd Web" w:cs="Unikurd Web"/>
          <w:color w:val="000000" w:themeColor="text1"/>
          <w:sz w:val="24"/>
          <w:szCs w:val="24"/>
          <w:lang w:bidi="ar-IQ"/>
        </w:rPr>
        <w:t>”</w:t>
      </w:r>
    </w:p>
    <w:p w14:paraId="6D8BB07D" w14:textId="77DB8C0B" w:rsidR="007C3D72" w:rsidRPr="00541335" w:rsidRDefault="007C3D72" w:rsidP="007C3D72">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responded firmly, </w:t>
      </w:r>
      <w:r w:rsidR="00743C2F"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No, they cannot.</w:t>
      </w:r>
      <w:r w:rsidR="00743C2F" w:rsidRPr="00541335">
        <w:rPr>
          <w:rFonts w:ascii="Unikurd Web" w:hAnsi="Unikurd Web" w:cs="Unikurd Web"/>
          <w:color w:val="000000" w:themeColor="text1"/>
          <w:sz w:val="24"/>
          <w:szCs w:val="24"/>
          <w:lang w:bidi="ar-IQ"/>
        </w:rPr>
        <w:t>”</w:t>
      </w:r>
    </w:p>
    <w:p w14:paraId="6A528FD8" w14:textId="4A63F5F8" w:rsidR="009D75D7" w:rsidRPr="00541335" w:rsidRDefault="00743C2F" w:rsidP="009D75D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7C3D72" w:rsidRPr="00541335">
        <w:rPr>
          <w:rFonts w:ascii="Unikurd Web" w:hAnsi="Unikurd Web" w:cs="Unikurd Web"/>
          <w:color w:val="000000" w:themeColor="text1"/>
          <w:sz w:val="24"/>
          <w:szCs w:val="24"/>
          <w:lang w:bidi="ar-IQ"/>
        </w:rPr>
        <w:t>Why not?</w:t>
      </w:r>
      <w:r w:rsidRPr="00541335">
        <w:rPr>
          <w:rFonts w:ascii="Unikurd Web" w:hAnsi="Unikurd Web" w:cs="Unikurd Web"/>
          <w:color w:val="000000" w:themeColor="text1"/>
          <w:sz w:val="24"/>
          <w:szCs w:val="24"/>
          <w:lang w:bidi="ar-IQ"/>
        </w:rPr>
        <w:t>”</w:t>
      </w:r>
      <w:r w:rsidR="007C3D72" w:rsidRPr="00541335">
        <w:rPr>
          <w:rFonts w:ascii="Unikurd Web" w:hAnsi="Unikurd Web" w:cs="Unikurd Web"/>
          <w:color w:val="000000" w:themeColor="text1"/>
          <w:sz w:val="24"/>
          <w:szCs w:val="24"/>
          <w:lang w:bidi="ar-IQ"/>
        </w:rPr>
        <w:t xml:space="preserve"> Omar pressed for an explanation.</w:t>
      </w:r>
    </w:p>
    <w:p w14:paraId="673276FF" w14:textId="3BA32F95" w:rsidR="007C3D72" w:rsidRPr="00541335" w:rsidRDefault="009D75D7" w:rsidP="009D75D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elaborated, “They are akin to air pumps, essential only if there are tires and balloons to inflate. Without tires, pumps serve no purpose. Similarly, these writers are important in their own area, but their relevance is solely when there's profit to be made, disregarding the true essence of writing.”</w:t>
      </w:r>
    </w:p>
    <w:p w14:paraId="5D24C305" w14:textId="66D9C5A0" w:rsidR="007C3D72" w:rsidRPr="00541335" w:rsidRDefault="007C3D72" w:rsidP="007C3D72">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leaders are not in need of anyone to p</w:t>
      </w:r>
      <w:r w:rsidR="00743C2F" w:rsidRPr="00541335">
        <w:rPr>
          <w:rFonts w:ascii="Unikurd Web" w:hAnsi="Unikurd Web" w:cs="Unikurd Web"/>
          <w:color w:val="000000" w:themeColor="text1"/>
          <w:sz w:val="24"/>
          <w:szCs w:val="24"/>
          <w:lang w:bidi="ar-IQ"/>
        </w:rPr>
        <w:t>r</w:t>
      </w:r>
      <w:r w:rsidRPr="00541335">
        <w:rPr>
          <w:rFonts w:ascii="Unikurd Web" w:hAnsi="Unikurd Web" w:cs="Unikurd Web"/>
          <w:color w:val="000000" w:themeColor="text1"/>
          <w:sz w:val="24"/>
          <w:szCs w:val="24"/>
          <w:lang w:bidi="ar-IQ"/>
        </w:rPr>
        <w:t>aise them,” Baram reacted.</w:t>
      </w:r>
    </w:p>
    <w:p w14:paraId="5AA44701" w14:textId="5763A115" w:rsidR="007C3D72" w:rsidRPr="00541335" w:rsidRDefault="007C3D72" w:rsidP="007C3D72">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responded, “They may not need anyone, but they definitely need those pumps.”</w:t>
      </w:r>
    </w:p>
    <w:p w14:paraId="05B495F6" w14:textId="77777777" w:rsidR="001665B6" w:rsidRPr="00541335" w:rsidRDefault="001665B6" w:rsidP="001665B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“What did they need them for?” Baram asked unhappily.</w:t>
      </w:r>
    </w:p>
    <w:p w14:paraId="7BE9C432" w14:textId="77777777" w:rsidR="001665B6" w:rsidRPr="00541335" w:rsidRDefault="001665B6" w:rsidP="001665B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demonstrated with his hands and answered, “For pumping.”</w:t>
      </w:r>
    </w:p>
    <w:p w14:paraId="5218BD74" w14:textId="77777777" w:rsidR="001665B6" w:rsidRPr="00541335" w:rsidRDefault="001665B6" w:rsidP="001665B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 don’t understand,” Baram inquired, puzzled.</w:t>
      </w:r>
    </w:p>
    <w:p w14:paraId="1A28FEC2" w14:textId="77777777" w:rsidR="001665B6" w:rsidRPr="00541335" w:rsidRDefault="001665B6" w:rsidP="001665B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replied with a hint of irony, “How many more examples do I need to give? If our leaders were open-minded, you, I, and everyone here wouldn’t be stuck in this cellar.”</w:t>
      </w:r>
    </w:p>
    <w:p w14:paraId="31C2165E" w14:textId="34A66FE1" w:rsidR="001665B6" w:rsidRPr="00541335" w:rsidRDefault="001665B6" w:rsidP="001665B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“Let’s encourage people to raise their own awareness, to make decisions independently, not relying on others for help or blaming the leaders</w:t>
      </w:r>
      <w:r w:rsidR="00943398"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 Baram suggested.</w:t>
      </w:r>
    </w:p>
    <w:p w14:paraId="7DE0EF55" w14:textId="77777777" w:rsidR="001665B6" w:rsidRPr="00541335" w:rsidRDefault="001665B6" w:rsidP="001665B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agreed, “You’ve expressed what’s in my heart and the hearts of those who think like us.”</w:t>
      </w:r>
    </w:p>
    <w:p w14:paraId="394A9241" w14:textId="77777777" w:rsidR="001665B6" w:rsidRPr="00541335" w:rsidRDefault="001665B6" w:rsidP="001665B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“Therefore, it's now clear to all of us,” Kizhan interjected.</w:t>
      </w:r>
    </w:p>
    <w:p w14:paraId="7CD9A38C" w14:textId="77777777" w:rsidR="001665B6" w:rsidRPr="00541335" w:rsidRDefault="001665B6" w:rsidP="001665B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was confused. “What is clear?”</w:t>
      </w:r>
    </w:p>
    <w:p w14:paraId="44642D31" w14:textId="77777777" w:rsidR="001665B6" w:rsidRPr="00541335" w:rsidRDefault="001665B6" w:rsidP="001665B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“Our leaders, instead of helping, have only harmed and devalued us,” Kizhan clarified.</w:t>
      </w:r>
    </w:p>
    <w:p w14:paraId="52268A0A" w14:textId="77777777" w:rsidR="001665B6" w:rsidRPr="00541335" w:rsidRDefault="001665B6" w:rsidP="001665B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objected, “They have helped, what do you mean?”</w:t>
      </w:r>
    </w:p>
    <w:p w14:paraId="2B8A8849" w14:textId="77777777" w:rsidR="001665B6" w:rsidRPr="00541335" w:rsidRDefault="001665B6" w:rsidP="001665B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“Let me rephrase it. Kurds and Kurdistan, our people and our land, if valued by them, would mean they’d care for us, or at least inform us. If they respected our homeland, they wouldn’t have allowed our enemies to come here to kill, loot, and destroy,” Mam Wali elaborated.</w:t>
      </w:r>
    </w:p>
    <w:p w14:paraId="7C9B2C83" w14:textId="77777777" w:rsidR="001665B6" w:rsidRPr="00541335" w:rsidRDefault="001665B6" w:rsidP="001665B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“That’s not true, they have always respected us,” Baram argued.</w:t>
      </w:r>
    </w:p>
    <w:p w14:paraId="68078F2E" w14:textId="77777777" w:rsidR="001665B6" w:rsidRPr="00541335" w:rsidRDefault="001665B6" w:rsidP="001665B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“That is true, but</w:t>
      </w:r>
      <w:r w:rsidRPr="00541335">
        <w:rPr>
          <w:rFonts w:ascii="Arial" w:hAnsi="Arial" w:cs="Arial"/>
          <w:color w:val="000000" w:themeColor="text1"/>
          <w:sz w:val="24"/>
          <w:szCs w:val="24"/>
          <w:lang w:bidi="ar-IQ"/>
        </w:rPr>
        <w:t>…</w:t>
      </w:r>
      <w:r w:rsidRPr="00541335">
        <w:rPr>
          <w:rFonts w:ascii="Unikurd Web" w:hAnsi="Unikurd Web" w:cs="Unikurd Web"/>
          <w:color w:val="000000" w:themeColor="text1"/>
          <w:sz w:val="24"/>
          <w:szCs w:val="24"/>
          <w:lang w:bidi="ar-IQ"/>
        </w:rPr>
        <w:t>” Mam Wali started.</w:t>
      </w:r>
    </w:p>
    <w:p w14:paraId="050CBFA4" w14:textId="77777777" w:rsidR="001665B6" w:rsidRPr="00541335" w:rsidRDefault="001665B6" w:rsidP="001665B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“But what?” Baram pressed.</w:t>
      </w:r>
    </w:p>
    <w:p w14:paraId="5520A795" w14:textId="77777777" w:rsidR="001665B6" w:rsidRPr="00541335" w:rsidRDefault="001665B6" w:rsidP="001665B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“It's like using us as tools,” Mam Wali explained.</w:t>
      </w:r>
    </w:p>
    <w:p w14:paraId="60C9D106" w14:textId="77777777" w:rsidR="001665B6" w:rsidRPr="00541335" w:rsidRDefault="001665B6" w:rsidP="001665B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retorted, “No one respects anyone without reason. Why should they?”</w:t>
      </w:r>
    </w:p>
    <w:p w14:paraId="3964C17A" w14:textId="462E755D" w:rsidR="001665B6" w:rsidRPr="00541335" w:rsidRDefault="001665B6" w:rsidP="001665B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“That's true, but</w:t>
      </w:r>
      <w:r w:rsidRPr="00541335">
        <w:rPr>
          <w:rFonts w:ascii="Arial" w:hAnsi="Arial" w:cs="Arial"/>
          <w:color w:val="000000" w:themeColor="text1"/>
          <w:sz w:val="24"/>
          <w:szCs w:val="24"/>
          <w:lang w:bidi="ar-IQ"/>
        </w:rPr>
        <w:t>…</w:t>
      </w:r>
      <w:r w:rsidRPr="00541335">
        <w:rPr>
          <w:rFonts w:ascii="Unikurd Web" w:hAnsi="Unikurd Web" w:cs="Unikurd Web"/>
          <w:color w:val="000000" w:themeColor="text1"/>
          <w:sz w:val="24"/>
          <w:szCs w:val="24"/>
          <w:lang w:bidi="ar-IQ"/>
        </w:rPr>
        <w:t>”</w:t>
      </w:r>
      <w:r w:rsidR="004E1F0A" w:rsidRPr="00541335">
        <w:rPr>
          <w:rFonts w:ascii="Unikurd Web" w:hAnsi="Unikurd Web" w:cs="Unikurd Web"/>
          <w:color w:val="000000" w:themeColor="text1"/>
          <w:sz w:val="24"/>
          <w:szCs w:val="24"/>
          <w:lang w:bidi="ar-IQ"/>
        </w:rPr>
        <w:t xml:space="preserve"> Mam Wali responded. </w:t>
      </w:r>
    </w:p>
    <w:p w14:paraId="695F272E" w14:textId="77777777" w:rsidR="001665B6" w:rsidRPr="00541335" w:rsidRDefault="001665B6" w:rsidP="001665B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“But what?” Baram interrupted again.</w:t>
      </w:r>
    </w:p>
    <w:p w14:paraId="026F02F4" w14:textId="77777777" w:rsidR="001665B6" w:rsidRPr="00541335" w:rsidRDefault="001665B6" w:rsidP="001665B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“To protect their tribal interests and their families’,” Mam Wali revealed.</w:t>
      </w:r>
    </w:p>
    <w:p w14:paraId="77D10C0D" w14:textId="77777777" w:rsidR="001665B6" w:rsidRPr="00541335" w:rsidRDefault="001665B6" w:rsidP="001665B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“Why?” Baram probed further.</w:t>
      </w:r>
    </w:p>
    <w:p w14:paraId="29C83E85" w14:textId="39E657E4" w:rsidR="001665B6" w:rsidRPr="00541335" w:rsidRDefault="001665B6" w:rsidP="001665B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“To maintain their power and fulfil their desires,” Mam Wali concluded.</w:t>
      </w:r>
    </w:p>
    <w:p w14:paraId="02133F2D" w14:textId="77777777" w:rsidR="001665B6" w:rsidRPr="00541335" w:rsidRDefault="001665B6" w:rsidP="001665B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“They’re still our leaders,” Baram stated firmly.</w:t>
      </w:r>
    </w:p>
    <w:p w14:paraId="376B4012" w14:textId="77777777" w:rsidR="001665B6" w:rsidRPr="00541335" w:rsidRDefault="001665B6" w:rsidP="001665B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“Leaders? Responsible for the people and the homeland?!” Mam Wali questioned sarcastically.</w:t>
      </w:r>
    </w:p>
    <w:p w14:paraId="2885B827" w14:textId="77777777" w:rsidR="001665B6" w:rsidRPr="00541335" w:rsidRDefault="001665B6" w:rsidP="001665B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“Yes,” Baram affirmed.</w:t>
      </w:r>
    </w:p>
    <w:p w14:paraId="2CF670D5" w14:textId="61F3DFC9" w:rsidR="001665B6" w:rsidRPr="00541335" w:rsidRDefault="001665B6" w:rsidP="001665B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“Responsibility means nurturing like a parent. In other words, its fatherhood, motherhood, and genuine care. Tell me, what kind of parents would endanger their children by entrusting their fate to a malevolent person?”</w:t>
      </w:r>
    </w:p>
    <w:p w14:paraId="05536BDB" w14:textId="77777777" w:rsidR="001665B6" w:rsidRPr="00541335" w:rsidRDefault="001665B6" w:rsidP="001665B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replied, “The leaders have privileges.”</w:t>
      </w:r>
    </w:p>
    <w:p w14:paraId="6C5D672E" w14:textId="77777777" w:rsidR="001665B6" w:rsidRPr="00541335" w:rsidRDefault="001665B6" w:rsidP="001665B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“Who gave them these privileges?” several inhabitants questioned one after another.</w:t>
      </w:r>
    </w:p>
    <w:p w14:paraId="564C3982" w14:textId="77777777" w:rsidR="001665B6" w:rsidRPr="00541335" w:rsidRDefault="001665B6" w:rsidP="001665B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answered solemnly, “We did!”</w:t>
      </w:r>
    </w:p>
    <w:p w14:paraId="6219D879" w14:textId="41BAE7E2" w:rsidR="001665B6" w:rsidRPr="00541335" w:rsidRDefault="001665B6" w:rsidP="00AA1558">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“In what way?” Kafee inquired.</w:t>
      </w:r>
    </w:p>
    <w:p w14:paraId="7913E362" w14:textId="6BEFC956" w:rsidR="00116594" w:rsidRPr="00541335" w:rsidRDefault="00116594" w:rsidP="00AA1558">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replied metaphorically, </w:t>
      </w:r>
      <w:r w:rsidR="004E1F0A"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Through the sacrifice of our lives, enduring injuries, witnessing the destruction of our habitat, suffering from hunger, experiencing torture, and enduring all kinds of hardships!</w:t>
      </w:r>
      <w:r w:rsidR="004E1F0A" w:rsidRPr="00541335">
        <w:rPr>
          <w:rFonts w:ascii="Unikurd Web" w:hAnsi="Unikurd Web" w:cs="Unikurd Web"/>
          <w:color w:val="000000" w:themeColor="text1"/>
          <w:sz w:val="24"/>
          <w:szCs w:val="24"/>
          <w:lang w:bidi="ar-IQ"/>
        </w:rPr>
        <w:t>”</w:t>
      </w:r>
    </w:p>
    <w:p w14:paraId="51481696" w14:textId="77777777" w:rsidR="002400D4" w:rsidRPr="00541335" w:rsidRDefault="002400D4" w:rsidP="002400D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“What's our solution? It’s the second time we’ve been ignored,” Omar said, frustration evident in his voice.</w:t>
      </w:r>
    </w:p>
    <w:p w14:paraId="2A94692A" w14:textId="77777777" w:rsidR="002400D4" w:rsidRPr="00541335" w:rsidRDefault="002400D4" w:rsidP="002400D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replied, “It won’t be just twice. Let me explain our solution.”</w:t>
      </w:r>
    </w:p>
    <w:p w14:paraId="1AFC8764" w14:textId="77777777" w:rsidR="002400D4" w:rsidRPr="00541335" w:rsidRDefault="002400D4" w:rsidP="002400D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“What is the solution? </w:t>
      </w:r>
      <w:r w:rsidRPr="00541335">
        <w:rPr>
          <w:rFonts w:ascii="Arial" w:hAnsi="Arial" w:cs="Arial"/>
          <w:color w:val="000000" w:themeColor="text1"/>
          <w:sz w:val="24"/>
          <w:szCs w:val="24"/>
          <w:lang w:bidi="ar-IQ"/>
        </w:rPr>
        <w:t>…</w:t>
      </w:r>
      <w:r w:rsidRPr="00541335">
        <w:rPr>
          <w:rFonts w:ascii="Unikurd Web" w:hAnsi="Unikurd Web" w:cs="Unikurd Web"/>
          <w:color w:val="000000" w:themeColor="text1"/>
          <w:sz w:val="24"/>
          <w:szCs w:val="24"/>
          <w:lang w:bidi="ar-IQ"/>
        </w:rPr>
        <w:t xml:space="preserve"> What is the solution? </w:t>
      </w:r>
      <w:r w:rsidRPr="00541335">
        <w:rPr>
          <w:rFonts w:ascii="Arial" w:hAnsi="Arial" w:cs="Arial"/>
          <w:color w:val="000000" w:themeColor="text1"/>
          <w:sz w:val="24"/>
          <w:szCs w:val="24"/>
          <w:lang w:bidi="ar-IQ"/>
        </w:rPr>
        <w:t>…</w:t>
      </w:r>
      <w:r w:rsidRPr="00541335">
        <w:rPr>
          <w:rFonts w:ascii="Unikurd Web" w:hAnsi="Unikurd Web" w:cs="Unikurd Web"/>
          <w:color w:val="000000" w:themeColor="text1"/>
          <w:sz w:val="24"/>
          <w:szCs w:val="24"/>
          <w:lang w:bidi="ar-IQ"/>
        </w:rPr>
        <w:t>” An inhabitant echoed, his curiosity growing.</w:t>
      </w:r>
    </w:p>
    <w:p w14:paraId="6D38B38F" w14:textId="1261A8C4" w:rsidR="002400D4" w:rsidRPr="00541335" w:rsidRDefault="002400D4" w:rsidP="002400D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answered, “It’s the Ho</w:t>
      </w:r>
      <w:r w:rsidR="004E1F0A" w:rsidRPr="00541335">
        <w:rPr>
          <w:rFonts w:ascii="Unikurd Web" w:hAnsi="Unikurd Web" w:cs="Unikurd Web"/>
          <w:color w:val="000000" w:themeColor="text1"/>
          <w:sz w:val="24"/>
          <w:szCs w:val="24"/>
          <w:lang w:bidi="ar-IQ"/>
        </w:rPr>
        <w:t>ş</w:t>
      </w:r>
      <w:r w:rsidRPr="00541335">
        <w:rPr>
          <w:rFonts w:ascii="Unikurd Web" w:hAnsi="Unikurd Web" w:cs="Unikurd Web"/>
          <w:color w:val="000000" w:themeColor="text1"/>
          <w:sz w:val="24"/>
          <w:szCs w:val="24"/>
          <w:lang w:bidi="ar-IQ"/>
        </w:rPr>
        <w:t xml:space="preserve"> (Intelligence in Kurdish)</w:t>
      </w:r>
      <w:r w:rsidR="004E1F0A" w:rsidRPr="00541335">
        <w:rPr>
          <w:rFonts w:ascii="Unikurd Web" w:hAnsi="Unikurd Web" w:cs="Unikurd Web"/>
          <w:color w:val="000000" w:themeColor="text1"/>
          <w:sz w:val="24"/>
          <w:szCs w:val="24"/>
          <w:lang w:bidi="ar-IQ"/>
        </w:rPr>
        <w:t>.”</w:t>
      </w:r>
    </w:p>
    <w:p w14:paraId="2B4535A0" w14:textId="7E059272" w:rsidR="002400D4" w:rsidRPr="00541335" w:rsidRDefault="002400D4" w:rsidP="002400D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4E1F0A" w:rsidRPr="00541335">
        <w:rPr>
          <w:rFonts w:ascii="Unikurd Web" w:hAnsi="Unikurd Web" w:cs="Unikurd Web"/>
          <w:color w:val="000000" w:themeColor="text1"/>
          <w:sz w:val="24"/>
          <w:szCs w:val="24"/>
          <w:lang w:bidi="ar-IQ"/>
        </w:rPr>
        <w:t>H</w:t>
      </w:r>
      <w:r w:rsidRPr="00541335">
        <w:rPr>
          <w:rFonts w:ascii="Unikurd Web" w:hAnsi="Unikurd Web" w:cs="Unikurd Web"/>
          <w:color w:val="000000" w:themeColor="text1"/>
          <w:sz w:val="24"/>
          <w:szCs w:val="24"/>
          <w:lang w:bidi="ar-IQ"/>
        </w:rPr>
        <w:t>oş?!” Omar repeated, puzzled by Mam Wali's answer.</w:t>
      </w:r>
    </w:p>
    <w:p w14:paraId="33770CC1" w14:textId="1765FBAC" w:rsidR="002400D4" w:rsidRPr="00541335" w:rsidRDefault="002400D4" w:rsidP="002400D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Kafee, subtly amused, lifted the edge of her headscarf, veiling her mouth and nose, and </w:t>
      </w:r>
      <w:r w:rsidR="004E1F0A" w:rsidRPr="00541335">
        <w:rPr>
          <w:rFonts w:ascii="Unikurd Web" w:hAnsi="Unikurd Web" w:cs="Unikurd Web"/>
          <w:color w:val="000000" w:themeColor="text1"/>
          <w:sz w:val="24"/>
          <w:szCs w:val="24"/>
          <w:lang w:bidi="ar-IQ"/>
        </w:rPr>
        <w:t>b</w:t>
      </w:r>
      <w:r w:rsidR="00971E91" w:rsidRPr="00541335">
        <w:rPr>
          <w:rFonts w:ascii="Unikurd Web" w:hAnsi="Unikurd Web" w:cs="Unikurd Web"/>
          <w:color w:val="000000" w:themeColor="text1"/>
          <w:sz w:val="24"/>
          <w:szCs w:val="24"/>
          <w:lang w:bidi="ar-IQ"/>
        </w:rPr>
        <w:t>eg</w:t>
      </w:r>
      <w:r w:rsidRPr="00541335">
        <w:rPr>
          <w:rFonts w:ascii="Unikurd Web" w:hAnsi="Unikurd Web" w:cs="Unikurd Web"/>
          <w:color w:val="000000" w:themeColor="text1"/>
          <w:sz w:val="24"/>
          <w:szCs w:val="24"/>
          <w:lang w:bidi="ar-IQ"/>
        </w:rPr>
        <w:t>an to chuckle quietly.</w:t>
      </w:r>
    </w:p>
    <w:p w14:paraId="6C694563" w14:textId="77777777" w:rsidR="002400D4" w:rsidRPr="00541335" w:rsidRDefault="002400D4" w:rsidP="002400D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“What's so funny?” Mam Wali asked, glancing at her with confusion.</w:t>
      </w:r>
    </w:p>
    <w:p w14:paraId="67C5ABC7" w14:textId="77777777" w:rsidR="002400D4" w:rsidRPr="00541335" w:rsidRDefault="002400D4" w:rsidP="002400D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Still chuckling, Kafee lowered her scarf and said, “Your hoş</w:t>
      </w:r>
      <w:r w:rsidRPr="00541335">
        <w:rPr>
          <w:rFonts w:ascii="Arial" w:hAnsi="Arial" w:cs="Arial"/>
          <w:color w:val="000000" w:themeColor="text1"/>
          <w:sz w:val="24"/>
          <w:szCs w:val="24"/>
          <w:lang w:bidi="ar-IQ"/>
        </w:rPr>
        <w:t>…</w:t>
      </w:r>
      <w:r w:rsidRPr="00541335">
        <w:rPr>
          <w:rFonts w:ascii="Unikurd Web" w:hAnsi="Unikurd Web" w:cs="Unikurd Web"/>
          <w:color w:val="000000" w:themeColor="text1"/>
          <w:sz w:val="24"/>
          <w:szCs w:val="24"/>
          <w:lang w:bidi="ar-IQ"/>
        </w:rPr>
        <w:t>hoş, it’s amusing.”</w:t>
      </w:r>
    </w:p>
    <w:p w14:paraId="536C0563" w14:textId="77777777" w:rsidR="002400D4" w:rsidRPr="00541335" w:rsidRDefault="002400D4" w:rsidP="002400D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“Why?” Mam Wali inquired.</w:t>
      </w:r>
    </w:p>
    <w:p w14:paraId="09989D51" w14:textId="77777777" w:rsidR="002400D4" w:rsidRPr="00541335" w:rsidRDefault="002400D4" w:rsidP="002400D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“It reminds me of something peculiar,” Kafee explained.</w:t>
      </w:r>
    </w:p>
    <w:p w14:paraId="380D81E3" w14:textId="77777777" w:rsidR="002400D4" w:rsidRPr="00541335" w:rsidRDefault="002400D4" w:rsidP="002400D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“What’s that?” Mam Wali prodded.</w:t>
      </w:r>
    </w:p>
    <w:p w14:paraId="1D79EC42" w14:textId="0B257BDD" w:rsidR="002400D4" w:rsidRPr="00541335" w:rsidRDefault="002400D4" w:rsidP="002400D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“A long time ago, before our village was devastated by the Iraqi government, we had a donkey we called the ‘obedient donkey’.”</w:t>
      </w:r>
    </w:p>
    <w:p w14:paraId="0B3A1DB8" w14:textId="77777777" w:rsidR="002400D4" w:rsidRPr="00541335" w:rsidRDefault="002400D4" w:rsidP="002400D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“Really? There are obedient donkeys?” Mam Wali asked, perplexed, interrupting her.</w:t>
      </w:r>
    </w:p>
    <w:p w14:paraId="4E40CB71" w14:textId="1C4C1980" w:rsidR="00B53CA6" w:rsidRPr="00541335" w:rsidRDefault="00B53CA6" w:rsidP="002400D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“Yes, absolutely. He was so instinctive that if you told him ‘</w:t>
      </w:r>
      <w:r w:rsidR="004E1F0A" w:rsidRPr="00541335">
        <w:rPr>
          <w:rFonts w:ascii="Unikurd Web" w:hAnsi="Unikurd Web" w:cs="Unikurd Web"/>
          <w:color w:val="000000" w:themeColor="text1"/>
          <w:sz w:val="24"/>
          <w:szCs w:val="24"/>
          <w:lang w:bidi="ar-IQ"/>
        </w:rPr>
        <w:t>h</w:t>
      </w:r>
      <w:r w:rsidRPr="00541335">
        <w:rPr>
          <w:rFonts w:ascii="Unikurd Web" w:hAnsi="Unikurd Web" w:cs="Unikurd Web"/>
          <w:color w:val="000000" w:themeColor="text1"/>
          <w:sz w:val="24"/>
          <w:szCs w:val="24"/>
          <w:lang w:bidi="ar-IQ"/>
        </w:rPr>
        <w:t>oş’ just once, he would stop immediately, as still as a statue,” Kafee said confidently.</w:t>
      </w:r>
    </w:p>
    <w:p w14:paraId="1BE03559" w14:textId="77777777" w:rsidR="002400D4" w:rsidRPr="00541335" w:rsidRDefault="002400D4" w:rsidP="002400D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“Are you comparing the use of ‘hoş’ for humans to telling it to a donkey?” Mam Wali asked.</w:t>
      </w:r>
    </w:p>
    <w:p w14:paraId="471EAD7E" w14:textId="77777777" w:rsidR="002400D4" w:rsidRPr="00541335" w:rsidRDefault="002400D4" w:rsidP="002400D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“There’s no difference between the two ‘hoşes,’” Kafee quipped.</w:t>
      </w:r>
    </w:p>
    <w:p w14:paraId="388FFB7D" w14:textId="77777777" w:rsidR="002400D4" w:rsidRPr="00541335" w:rsidRDefault="002400D4" w:rsidP="002400D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“There is a difference,” Mam Wali insisted.</w:t>
      </w:r>
    </w:p>
    <w:p w14:paraId="1D793A69" w14:textId="77777777" w:rsidR="002400D4" w:rsidRPr="00541335" w:rsidRDefault="002400D4" w:rsidP="002400D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“There really isn’t,” Kafee countered.</w:t>
      </w:r>
    </w:p>
    <w:p w14:paraId="19B6A29F" w14:textId="77777777" w:rsidR="002400D4" w:rsidRPr="00541335" w:rsidRDefault="002400D4" w:rsidP="002400D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“In what way isn’t there?” Mam Wali pressed.</w:t>
      </w:r>
    </w:p>
    <w:p w14:paraId="4AA00D96" w14:textId="44DEAA7A" w:rsidR="002400D4" w:rsidRPr="00541335" w:rsidRDefault="002400D4" w:rsidP="002400D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“In the way ‘hoş’ is used,” Kafee explained. “For both humans and donkeys, ‘hoş’ comes from the same principle</w:t>
      </w:r>
      <w:r w:rsidR="00287A1D"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t>
      </w:r>
      <w:r w:rsidR="00287A1D" w:rsidRPr="00541335">
        <w:rPr>
          <w:rFonts w:ascii="Unikurd Web" w:hAnsi="Unikurd Web" w:cs="Unikurd Web"/>
          <w:color w:val="000000" w:themeColor="text1"/>
          <w:sz w:val="24"/>
          <w:szCs w:val="24"/>
          <w:lang w:bidi="ar-IQ"/>
        </w:rPr>
        <w:t xml:space="preserve"> Kafee added. </w:t>
      </w:r>
    </w:p>
    <w:p w14:paraId="194A748D" w14:textId="77777777" w:rsidR="00317AE4" w:rsidRPr="00541335" w:rsidRDefault="002400D4" w:rsidP="00317AE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“And what’s that?” Mam Wali asked, curiosity piqued.</w:t>
      </w:r>
    </w:p>
    <w:p w14:paraId="18FBDD0E" w14:textId="2D24CBFE" w:rsidR="00317AE4" w:rsidRPr="00541335" w:rsidRDefault="00317AE4" w:rsidP="00317AE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“Kafee, unable to hold back her amusement, burst into laughter again. 'It’s to pause, reflect, and act wisely in our daily lives.</w:t>
      </w:r>
      <w:r w:rsidR="00287A1D" w:rsidRPr="00541335">
        <w:rPr>
          <w:rFonts w:ascii="Unikurd Web" w:hAnsi="Unikurd Web" w:cs="Unikurd Web"/>
          <w:color w:val="000000" w:themeColor="text1"/>
          <w:sz w:val="24"/>
          <w:szCs w:val="24"/>
          <w:lang w:bidi="ar-IQ"/>
        </w:rPr>
        <w:t>”</w:t>
      </w:r>
    </w:p>
    <w:p w14:paraId="5EC214FA" w14:textId="45598443" w:rsidR="002400D4" w:rsidRPr="00541335" w:rsidRDefault="002400D4" w:rsidP="002400D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Hearing this, Mam Wali and the other inhabitants couldn’t help but join in the laughter.</w:t>
      </w:r>
    </w:p>
    <w:p w14:paraId="790804CA" w14:textId="462D6490" w:rsidR="00B7714D" w:rsidRPr="00541335" w:rsidRDefault="00B7714D" w:rsidP="002400D4">
      <w:pPr>
        <w:spacing w:line="360" w:lineRule="auto"/>
        <w:rPr>
          <w:rFonts w:ascii="Unikurd Web" w:hAnsi="Unikurd Web" w:cs="Unikurd Web"/>
          <w:color w:val="000000" w:themeColor="text1"/>
          <w:sz w:val="24"/>
          <w:szCs w:val="24"/>
          <w:lang w:bidi="ar-IQ"/>
        </w:rPr>
      </w:pPr>
    </w:p>
    <w:p w14:paraId="1147716C" w14:textId="5A8089F3" w:rsidR="00E3311D" w:rsidRPr="00541335" w:rsidRDefault="00E3311D" w:rsidP="00E3311D">
      <w:pPr>
        <w:spacing w:line="360" w:lineRule="auto"/>
        <w:jc w:val="both"/>
        <w:rPr>
          <w:rFonts w:ascii="Unikurd Web" w:hAnsi="Unikurd Web" w:cs="Unikurd Web"/>
          <w:color w:val="000000" w:themeColor="text1"/>
          <w:sz w:val="24"/>
          <w:szCs w:val="24"/>
          <w:lang w:bidi="ar-IQ"/>
        </w:rPr>
      </w:pPr>
    </w:p>
    <w:p w14:paraId="454B644C" w14:textId="77777777" w:rsidR="00E3311D" w:rsidRPr="00541335" w:rsidRDefault="00E3311D" w:rsidP="00E3311D">
      <w:pPr>
        <w:spacing w:line="360" w:lineRule="auto"/>
        <w:jc w:val="both"/>
        <w:rPr>
          <w:rFonts w:ascii="Unikurd Web" w:hAnsi="Unikurd Web" w:cs="Unikurd Web"/>
          <w:color w:val="000000" w:themeColor="text1"/>
          <w:sz w:val="24"/>
          <w:szCs w:val="24"/>
          <w:lang w:bidi="ar-IQ"/>
        </w:rPr>
      </w:pPr>
    </w:p>
    <w:p w14:paraId="043DBD89" w14:textId="77777777" w:rsidR="009B3EA9" w:rsidRPr="00541335" w:rsidRDefault="009B3EA9" w:rsidP="00E3311D">
      <w:pPr>
        <w:spacing w:line="360" w:lineRule="auto"/>
        <w:jc w:val="both"/>
        <w:rPr>
          <w:rFonts w:ascii="Unikurd Web" w:hAnsi="Unikurd Web" w:cs="Unikurd Web"/>
          <w:color w:val="000000" w:themeColor="text1"/>
          <w:sz w:val="24"/>
          <w:szCs w:val="24"/>
          <w:lang w:bidi="ar-IQ"/>
        </w:rPr>
      </w:pPr>
    </w:p>
    <w:p w14:paraId="51D8CBF4" w14:textId="77777777" w:rsidR="009B3EA9" w:rsidRPr="00541335" w:rsidRDefault="009B3EA9" w:rsidP="00E3311D">
      <w:pPr>
        <w:spacing w:line="360" w:lineRule="auto"/>
        <w:jc w:val="both"/>
        <w:rPr>
          <w:rFonts w:ascii="Unikurd Web" w:hAnsi="Unikurd Web" w:cs="Unikurd Web"/>
          <w:color w:val="000000" w:themeColor="text1"/>
          <w:sz w:val="24"/>
          <w:szCs w:val="24"/>
          <w:lang w:bidi="ar-IQ"/>
        </w:rPr>
      </w:pPr>
    </w:p>
    <w:p w14:paraId="18ED9976" w14:textId="77777777" w:rsidR="009B3EA9" w:rsidRPr="00541335" w:rsidRDefault="009B3EA9" w:rsidP="00E3311D">
      <w:pPr>
        <w:spacing w:line="360" w:lineRule="auto"/>
        <w:jc w:val="both"/>
        <w:rPr>
          <w:rFonts w:ascii="Unikurd Web" w:hAnsi="Unikurd Web" w:cs="Unikurd Web"/>
          <w:color w:val="000000" w:themeColor="text1"/>
          <w:sz w:val="24"/>
          <w:szCs w:val="24"/>
          <w:lang w:bidi="ar-IQ"/>
        </w:rPr>
      </w:pPr>
    </w:p>
    <w:p w14:paraId="1BCCF5A9" w14:textId="77777777" w:rsidR="009B3EA9" w:rsidRPr="00541335" w:rsidRDefault="009B3EA9" w:rsidP="00E3311D">
      <w:pPr>
        <w:spacing w:line="360" w:lineRule="auto"/>
        <w:jc w:val="both"/>
        <w:rPr>
          <w:rFonts w:ascii="Unikurd Web" w:hAnsi="Unikurd Web" w:cs="Unikurd Web"/>
          <w:color w:val="000000" w:themeColor="text1"/>
          <w:sz w:val="24"/>
          <w:szCs w:val="24"/>
          <w:lang w:bidi="ar-IQ"/>
        </w:rPr>
      </w:pPr>
    </w:p>
    <w:p w14:paraId="0DC3BB46" w14:textId="77777777" w:rsidR="009B3EA9" w:rsidRPr="00541335" w:rsidRDefault="009B3EA9" w:rsidP="00E3311D">
      <w:pPr>
        <w:spacing w:line="360" w:lineRule="auto"/>
        <w:jc w:val="both"/>
        <w:rPr>
          <w:rFonts w:ascii="Unikurd Web" w:hAnsi="Unikurd Web" w:cs="Unikurd Web"/>
          <w:color w:val="000000" w:themeColor="text1"/>
          <w:sz w:val="24"/>
          <w:szCs w:val="24"/>
          <w:lang w:bidi="ar-IQ"/>
        </w:rPr>
      </w:pPr>
    </w:p>
    <w:p w14:paraId="369BAE6C" w14:textId="77777777" w:rsidR="009B3EA9" w:rsidRPr="00541335" w:rsidRDefault="009B3EA9" w:rsidP="00E3311D">
      <w:pPr>
        <w:spacing w:line="360" w:lineRule="auto"/>
        <w:jc w:val="both"/>
        <w:rPr>
          <w:rFonts w:ascii="Unikurd Web" w:hAnsi="Unikurd Web" w:cs="Unikurd Web"/>
          <w:color w:val="000000" w:themeColor="text1"/>
          <w:sz w:val="24"/>
          <w:szCs w:val="24"/>
          <w:lang w:bidi="ar-IQ"/>
        </w:rPr>
      </w:pPr>
    </w:p>
    <w:p w14:paraId="649B1978" w14:textId="77777777" w:rsidR="009B3EA9" w:rsidRPr="00541335" w:rsidRDefault="009B3EA9" w:rsidP="00E3311D">
      <w:pPr>
        <w:spacing w:line="360" w:lineRule="auto"/>
        <w:jc w:val="both"/>
        <w:rPr>
          <w:rFonts w:ascii="Unikurd Web" w:hAnsi="Unikurd Web" w:cs="Unikurd Web"/>
          <w:color w:val="000000" w:themeColor="text1"/>
          <w:sz w:val="24"/>
          <w:szCs w:val="24"/>
          <w:lang w:bidi="ar-IQ"/>
        </w:rPr>
      </w:pPr>
    </w:p>
    <w:p w14:paraId="342C7C51" w14:textId="77777777" w:rsidR="009B3EA9" w:rsidRPr="00541335" w:rsidRDefault="009B3EA9" w:rsidP="00E3311D">
      <w:pPr>
        <w:spacing w:line="360" w:lineRule="auto"/>
        <w:jc w:val="both"/>
        <w:rPr>
          <w:rFonts w:ascii="Unikurd Web" w:hAnsi="Unikurd Web" w:cs="Unikurd Web"/>
          <w:color w:val="000000" w:themeColor="text1"/>
          <w:sz w:val="24"/>
          <w:szCs w:val="24"/>
          <w:lang w:bidi="ar-IQ"/>
        </w:rPr>
      </w:pPr>
    </w:p>
    <w:p w14:paraId="7BA54233" w14:textId="77777777" w:rsidR="009B3EA9" w:rsidRPr="00541335" w:rsidRDefault="009B3EA9" w:rsidP="00E3311D">
      <w:pPr>
        <w:spacing w:line="360" w:lineRule="auto"/>
        <w:jc w:val="both"/>
        <w:rPr>
          <w:rFonts w:ascii="Unikurd Web" w:hAnsi="Unikurd Web" w:cs="Unikurd Web"/>
          <w:color w:val="000000" w:themeColor="text1"/>
          <w:sz w:val="24"/>
          <w:szCs w:val="24"/>
          <w:lang w:bidi="ar-IQ"/>
        </w:rPr>
      </w:pPr>
    </w:p>
    <w:p w14:paraId="54B5121D" w14:textId="77777777" w:rsidR="009B3EA9" w:rsidRPr="00541335" w:rsidRDefault="009B3EA9" w:rsidP="00E3311D">
      <w:pPr>
        <w:spacing w:line="360" w:lineRule="auto"/>
        <w:jc w:val="both"/>
        <w:rPr>
          <w:rFonts w:ascii="Unikurd Web" w:hAnsi="Unikurd Web" w:cs="Unikurd Web"/>
          <w:color w:val="000000" w:themeColor="text1"/>
          <w:sz w:val="24"/>
          <w:szCs w:val="24"/>
          <w:lang w:bidi="ar-IQ"/>
        </w:rPr>
      </w:pPr>
    </w:p>
    <w:p w14:paraId="1D0D571C" w14:textId="77777777" w:rsidR="009B3EA9" w:rsidRPr="00541335" w:rsidRDefault="009B3EA9" w:rsidP="00E3311D">
      <w:pPr>
        <w:spacing w:line="360" w:lineRule="auto"/>
        <w:jc w:val="both"/>
        <w:rPr>
          <w:rFonts w:ascii="Unikurd Web" w:hAnsi="Unikurd Web" w:cs="Unikurd Web"/>
          <w:color w:val="000000" w:themeColor="text1"/>
          <w:sz w:val="24"/>
          <w:szCs w:val="24"/>
          <w:lang w:bidi="ar-IQ"/>
        </w:rPr>
      </w:pPr>
    </w:p>
    <w:p w14:paraId="04D2C848" w14:textId="77777777" w:rsidR="009B3EA9" w:rsidRDefault="009B3EA9" w:rsidP="00E3311D">
      <w:pPr>
        <w:spacing w:line="360" w:lineRule="auto"/>
        <w:jc w:val="both"/>
        <w:rPr>
          <w:rFonts w:ascii="Unikurd Web" w:hAnsi="Unikurd Web" w:cs="Unikurd Web"/>
          <w:color w:val="000000" w:themeColor="text1"/>
          <w:sz w:val="24"/>
          <w:szCs w:val="24"/>
          <w:lang w:bidi="ar-IQ"/>
        </w:rPr>
      </w:pPr>
    </w:p>
    <w:p w14:paraId="791BB4BC" w14:textId="77777777" w:rsidR="003E2E84" w:rsidRPr="00541335" w:rsidRDefault="003E2E84" w:rsidP="00E3311D">
      <w:pPr>
        <w:spacing w:line="360" w:lineRule="auto"/>
        <w:jc w:val="both"/>
        <w:rPr>
          <w:rFonts w:ascii="Unikurd Web" w:hAnsi="Unikurd Web" w:cs="Unikurd Web"/>
          <w:color w:val="000000" w:themeColor="text1"/>
          <w:sz w:val="24"/>
          <w:szCs w:val="24"/>
          <w:lang w:bidi="ar-IQ"/>
        </w:rPr>
      </w:pPr>
    </w:p>
    <w:p w14:paraId="0DFDEE0E" w14:textId="77777777" w:rsidR="009B3EA9" w:rsidRPr="00541335" w:rsidRDefault="009B3EA9" w:rsidP="00E3311D">
      <w:pPr>
        <w:spacing w:line="360" w:lineRule="auto"/>
        <w:jc w:val="both"/>
        <w:rPr>
          <w:rFonts w:ascii="Unikurd Web" w:hAnsi="Unikurd Web" w:cs="Unikurd Web"/>
          <w:color w:val="000000" w:themeColor="text1"/>
          <w:sz w:val="24"/>
          <w:szCs w:val="24"/>
          <w:lang w:bidi="ar-IQ"/>
        </w:rPr>
      </w:pPr>
    </w:p>
    <w:p w14:paraId="3AC8C5E3" w14:textId="77777777" w:rsidR="00E3311D" w:rsidRPr="00541335" w:rsidRDefault="00E3311D" w:rsidP="00E3311D">
      <w:pPr>
        <w:spacing w:line="360" w:lineRule="auto"/>
        <w:jc w:val="both"/>
        <w:rPr>
          <w:rFonts w:ascii="Unikurd Web" w:hAnsi="Unikurd Web" w:cs="Unikurd Web"/>
          <w:color w:val="000000" w:themeColor="text1"/>
          <w:sz w:val="24"/>
          <w:szCs w:val="24"/>
          <w:lang w:bidi="ar-IQ"/>
        </w:rPr>
      </w:pPr>
    </w:p>
    <w:p w14:paraId="381F8025" w14:textId="2C3D6F06" w:rsidR="00E3311D" w:rsidRPr="00FF5A6C" w:rsidRDefault="00E3311D" w:rsidP="0052653A">
      <w:pPr>
        <w:spacing w:line="360" w:lineRule="auto"/>
        <w:jc w:val="center"/>
        <w:rPr>
          <w:rFonts w:ascii="Unikurd Web" w:hAnsi="Unikurd Web" w:cs="Unikurd Web"/>
          <w:b/>
          <w:bCs/>
          <w:color w:val="000000" w:themeColor="text1"/>
          <w:sz w:val="24"/>
          <w:szCs w:val="24"/>
          <w:lang w:bidi="ar-IQ"/>
        </w:rPr>
      </w:pPr>
      <w:r w:rsidRPr="00FF5A6C">
        <w:rPr>
          <w:rFonts w:ascii="Unikurd Web" w:hAnsi="Unikurd Web" w:cs="Unikurd Web"/>
          <w:b/>
          <w:bCs/>
          <w:color w:val="000000" w:themeColor="text1"/>
          <w:sz w:val="24"/>
          <w:szCs w:val="24"/>
          <w:lang w:bidi="ar-IQ"/>
        </w:rPr>
        <w:t>(</w:t>
      </w:r>
      <w:r w:rsidR="004D7A20" w:rsidRPr="00FF5A6C">
        <w:rPr>
          <w:rFonts w:ascii="Unikurd Web" w:hAnsi="Unikurd Web" w:cs="Unikurd Web"/>
          <w:b/>
          <w:bCs/>
          <w:sz w:val="24"/>
          <w:szCs w:val="24"/>
        </w:rPr>
        <w:t>Chapter</w:t>
      </w:r>
      <w:r w:rsidR="004D7A20" w:rsidRPr="00FF5A6C">
        <w:rPr>
          <w:rFonts w:ascii="Unikurd Web" w:eastAsia="Times New Roman" w:hAnsi="Unikurd Web" w:cs="Unikurd Web"/>
          <w:b/>
          <w:bCs/>
          <w:color w:val="000000" w:themeColor="text1"/>
          <w:sz w:val="24"/>
          <w:szCs w:val="24"/>
          <w:lang w:val="en-US" w:bidi="ar-KW"/>
        </w:rPr>
        <w:t xml:space="preserve"> -</w:t>
      </w:r>
      <w:r w:rsidRPr="00FF5A6C">
        <w:rPr>
          <w:rFonts w:ascii="Unikurd Web" w:hAnsi="Unikurd Web" w:cs="Unikurd Web"/>
          <w:b/>
          <w:bCs/>
          <w:color w:val="000000" w:themeColor="text1"/>
          <w:sz w:val="24"/>
          <w:szCs w:val="24"/>
          <w:lang w:bidi="ar-IQ"/>
        </w:rPr>
        <w:t>26)</w:t>
      </w:r>
    </w:p>
    <w:p w14:paraId="6CA48756" w14:textId="2256E4BC" w:rsidR="0052653A" w:rsidRPr="00541335" w:rsidRDefault="0052653A" w:rsidP="0052653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Something was irritating Mina. She shook her head, stood up, faced the cellar's wall behind her, and </w:t>
      </w:r>
      <w:r w:rsidR="00D5242B" w:rsidRPr="00541335">
        <w:rPr>
          <w:rFonts w:ascii="Unikurd Web" w:hAnsi="Unikurd Web" w:cs="Unikurd Web"/>
          <w:color w:val="000000" w:themeColor="text1"/>
          <w:sz w:val="24"/>
          <w:szCs w:val="24"/>
          <w:lang w:bidi="ar-IQ"/>
        </w:rPr>
        <w:t>b</w:t>
      </w:r>
      <w:r w:rsidR="00971E91" w:rsidRPr="00541335">
        <w:rPr>
          <w:rFonts w:ascii="Unikurd Web" w:hAnsi="Unikurd Web" w:cs="Unikurd Web"/>
          <w:color w:val="000000" w:themeColor="text1"/>
          <w:sz w:val="24"/>
          <w:szCs w:val="24"/>
          <w:lang w:bidi="ar-IQ"/>
        </w:rPr>
        <w:t>eg</w:t>
      </w:r>
      <w:r w:rsidRPr="00541335">
        <w:rPr>
          <w:rFonts w:ascii="Unikurd Web" w:hAnsi="Unikurd Web" w:cs="Unikurd Web"/>
          <w:color w:val="000000" w:themeColor="text1"/>
          <w:sz w:val="24"/>
          <w:szCs w:val="24"/>
          <w:lang w:bidi="ar-IQ"/>
        </w:rPr>
        <w:t>an trailing bit by bit towards the cellar door. She then ascended the stairs and left.</w:t>
      </w:r>
    </w:p>
    <w:p w14:paraId="460B2006" w14:textId="77777777" w:rsidR="0052653A" w:rsidRPr="00541335" w:rsidRDefault="0052653A" w:rsidP="0052653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inhabitants, both individually and collectively, approached the Peshmerga one after another, asking, “What should I do? What should we do? What do you think we ought to do?”</w:t>
      </w:r>
    </w:p>
    <w:p w14:paraId="105860F0" w14:textId="77777777" w:rsidR="0052653A" w:rsidRPr="00541335" w:rsidRDefault="0052653A" w:rsidP="0052653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 don’t know. If we manage to reach Slemani, we'll fall back under the control of our previous oppressor. If we head to the East of Kurdistan, we'll still be oppressed. And if we stay here, we'll die. So, we're in a no-win situation,” the Peshmerga explained.</w:t>
      </w:r>
    </w:p>
    <w:p w14:paraId="07754DFD" w14:textId="77777777" w:rsidR="0052653A" w:rsidRPr="00541335" w:rsidRDefault="0052653A" w:rsidP="0052653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A group of inhabitants asked, “Why?”</w:t>
      </w:r>
    </w:p>
    <w:p w14:paraId="7EB7F9A8" w14:textId="3201BB25" w:rsidR="0052653A" w:rsidRPr="00541335" w:rsidRDefault="0052653A" w:rsidP="0052653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“Because it won’t change anything,” the Peshmerga responded.</w:t>
      </w:r>
    </w:p>
    <w:p w14:paraId="37A80F0D" w14:textId="77777777" w:rsidR="0052653A" w:rsidRPr="00541335" w:rsidRDefault="0052653A" w:rsidP="0052653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group persisted, “Why?”</w:t>
      </w:r>
    </w:p>
    <w:p w14:paraId="14EEB5BC" w14:textId="77777777" w:rsidR="0052653A" w:rsidRPr="00541335" w:rsidRDefault="0052653A" w:rsidP="0052653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“Because all our available options amount to surrendering to subjugation,” the Peshmerga replied.</w:t>
      </w:r>
    </w:p>
    <w:p w14:paraId="41109341" w14:textId="77777777" w:rsidR="0052653A" w:rsidRPr="00541335" w:rsidRDefault="0052653A" w:rsidP="0052653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“Why?” the group asked again.</w:t>
      </w:r>
    </w:p>
    <w:p w14:paraId="4E8C1FB0" w14:textId="77777777" w:rsidR="0052653A" w:rsidRPr="00541335" w:rsidRDefault="0052653A" w:rsidP="0052653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occupier, wherever they are, will be an oppressor, killer, looter, and destructor,” the Peshmerga elaborated.</w:t>
      </w:r>
    </w:p>
    <w:p w14:paraId="0C711CD4" w14:textId="77777777" w:rsidR="0052653A" w:rsidRPr="00541335" w:rsidRDefault="0052653A" w:rsidP="0052653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interjected, “Are you as perplexed as I am?”</w:t>
      </w:r>
    </w:p>
    <w:p w14:paraId="3F1C413D" w14:textId="77777777" w:rsidR="0052653A" w:rsidRPr="00541335" w:rsidRDefault="0052653A" w:rsidP="0052653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inhabitants inquired, “By what?”</w:t>
      </w:r>
    </w:p>
    <w:p w14:paraId="1CF2EBCC" w14:textId="77777777" w:rsidR="0052653A" w:rsidRPr="00541335" w:rsidRDefault="0052653A" w:rsidP="0052653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“By the stance of these Kurdish political parties,” Mam Wali clarified.</w:t>
      </w:r>
    </w:p>
    <w:p w14:paraId="4EA05129" w14:textId="77777777" w:rsidR="0052653A" w:rsidRPr="00541335" w:rsidRDefault="0052653A" w:rsidP="0052653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An inhabitant asked, “In relation to what?”</w:t>
      </w:r>
    </w:p>
    <w:p w14:paraId="4C77FA0D" w14:textId="77777777" w:rsidR="0052653A" w:rsidRPr="00541335" w:rsidRDefault="0052653A" w:rsidP="0052653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occupier,” Mam Wali responded.</w:t>
      </w:r>
    </w:p>
    <w:p w14:paraId="4578CD05" w14:textId="77777777" w:rsidR="0052653A" w:rsidRPr="00541335" w:rsidRDefault="0052653A" w:rsidP="0052653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“What have they done?” inquired the inhabitant.</w:t>
      </w:r>
    </w:p>
    <w:p w14:paraId="211E52CB" w14:textId="77777777" w:rsidR="0052653A" w:rsidRPr="00541335" w:rsidRDefault="0052653A" w:rsidP="0052653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replied, “They’ve been apathetic.”</w:t>
      </w:r>
    </w:p>
    <w:p w14:paraId="27E864CA" w14:textId="73CE6910" w:rsidR="0052653A" w:rsidRPr="00541335" w:rsidRDefault="0052653A" w:rsidP="0052653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“In what way?” the inhabitant pressed.</w:t>
      </w:r>
    </w:p>
    <w:p w14:paraId="7FC84907" w14:textId="50AE56ED" w:rsidR="00B379AF" w:rsidRPr="00541335" w:rsidRDefault="00B379AF" w:rsidP="0052653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responded, “Thousands of times</w:t>
      </w:r>
      <w:r w:rsidR="00135750"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 xml:space="preserve"> they fight each</w:t>
      </w:r>
      <w:r w:rsidR="00135750" w:rsidRPr="00541335">
        <w:rPr>
          <w:rFonts w:ascii="Unikurd Web" w:hAnsi="Unikurd Web" w:cs="Unikurd Web"/>
          <w:color w:val="000000" w:themeColor="text1"/>
          <w:sz w:val="24"/>
          <w:szCs w:val="24"/>
          <w:lang w:bidi="ar-IQ"/>
        </w:rPr>
        <w:t xml:space="preserve"> other</w:t>
      </w:r>
      <w:r w:rsidRPr="00541335">
        <w:rPr>
          <w:rFonts w:ascii="Unikurd Web" w:hAnsi="Unikurd Web" w:cs="Unikurd Web"/>
          <w:color w:val="000000" w:themeColor="text1"/>
          <w:sz w:val="24"/>
          <w:szCs w:val="24"/>
          <w:lang w:bidi="ar-IQ"/>
        </w:rPr>
        <w:t xml:space="preserve"> </w:t>
      </w:r>
      <w:r w:rsidR="00135750" w:rsidRPr="00541335">
        <w:rPr>
          <w:rFonts w:ascii="Unikurd Web" w:hAnsi="Unikurd Web" w:cs="Unikurd Web"/>
          <w:color w:val="000000" w:themeColor="text1"/>
          <w:sz w:val="24"/>
          <w:szCs w:val="24"/>
          <w:lang w:bidi="ar-IQ"/>
        </w:rPr>
        <w:t>with arms,</w:t>
      </w:r>
      <w:r w:rsidRPr="00541335">
        <w:rPr>
          <w:rFonts w:ascii="Unikurd Web" w:hAnsi="Unikurd Web" w:cs="Unikurd Web"/>
          <w:color w:val="000000" w:themeColor="text1"/>
          <w:sz w:val="24"/>
          <w:szCs w:val="24"/>
          <w:lang w:bidi="ar-IQ"/>
        </w:rPr>
        <w:t xml:space="preserve"> over a mountain, </w:t>
      </w:r>
      <w:r w:rsidR="00135750" w:rsidRPr="00541335">
        <w:rPr>
          <w:rFonts w:ascii="Unikurd Web" w:hAnsi="Unikurd Web" w:cs="Unikurd Web"/>
          <w:color w:val="000000" w:themeColor="text1"/>
          <w:sz w:val="24"/>
          <w:szCs w:val="24"/>
          <w:lang w:bidi="ar-IQ"/>
        </w:rPr>
        <w:t xml:space="preserve">a </w:t>
      </w:r>
      <w:r w:rsidRPr="00541335">
        <w:rPr>
          <w:rFonts w:ascii="Unikurd Web" w:hAnsi="Unikurd Web" w:cs="Unikurd Web"/>
          <w:color w:val="000000" w:themeColor="text1"/>
          <w:sz w:val="24"/>
          <w:szCs w:val="24"/>
          <w:lang w:bidi="ar-IQ"/>
        </w:rPr>
        <w:t xml:space="preserve">hill, </w:t>
      </w:r>
      <w:r w:rsidR="00135750" w:rsidRPr="00541335">
        <w:rPr>
          <w:rFonts w:ascii="Unikurd Web" w:hAnsi="Unikurd Web" w:cs="Unikurd Web"/>
          <w:color w:val="000000" w:themeColor="text1"/>
          <w:sz w:val="24"/>
          <w:szCs w:val="24"/>
          <w:lang w:bidi="ar-IQ"/>
        </w:rPr>
        <w:t xml:space="preserve">a </w:t>
      </w:r>
      <w:r w:rsidRPr="00541335">
        <w:rPr>
          <w:rFonts w:ascii="Unikurd Web" w:hAnsi="Unikurd Web" w:cs="Unikurd Web"/>
          <w:color w:val="000000" w:themeColor="text1"/>
          <w:sz w:val="24"/>
          <w:szCs w:val="24"/>
          <w:lang w:bidi="ar-IQ"/>
        </w:rPr>
        <w:t xml:space="preserve">valley or a </w:t>
      </w:r>
      <w:r w:rsidR="00135750" w:rsidRPr="00541335">
        <w:rPr>
          <w:rFonts w:ascii="Unikurd Web" w:hAnsi="Unikurd Web" w:cs="Unikurd Web"/>
          <w:color w:val="000000" w:themeColor="text1"/>
          <w:sz w:val="24"/>
          <w:szCs w:val="24"/>
          <w:lang w:bidi="ar-IQ"/>
        </w:rPr>
        <w:t>trivial issue and shed each other’s blood. Today,</w:t>
      </w:r>
      <w:r w:rsidRPr="00541335">
        <w:rPr>
          <w:rFonts w:ascii="Unikurd Web" w:hAnsi="Unikurd Web" w:cs="Unikurd Web"/>
          <w:color w:val="000000" w:themeColor="text1"/>
          <w:sz w:val="24"/>
          <w:szCs w:val="24"/>
          <w:lang w:bidi="ar-IQ"/>
        </w:rPr>
        <w:t xml:space="preserve"> </w:t>
      </w:r>
      <w:r w:rsidR="00135750" w:rsidRPr="00541335">
        <w:rPr>
          <w:rFonts w:ascii="Unikurd Web" w:hAnsi="Unikurd Web" w:cs="Unikurd Web"/>
          <w:color w:val="000000" w:themeColor="text1"/>
          <w:sz w:val="24"/>
          <w:szCs w:val="24"/>
          <w:lang w:bidi="ar-IQ"/>
        </w:rPr>
        <w:t>one of their towns is being occupied by foreign force</w:t>
      </w:r>
      <w:r w:rsidR="00E85BEE" w:rsidRPr="00541335">
        <w:rPr>
          <w:rFonts w:ascii="Unikurd Web" w:hAnsi="Unikurd Web" w:cs="Unikurd Web"/>
          <w:color w:val="000000" w:themeColor="text1"/>
          <w:sz w:val="24"/>
          <w:szCs w:val="24"/>
          <w:lang w:bidi="ar-IQ"/>
        </w:rPr>
        <w:t>s</w:t>
      </w:r>
      <w:r w:rsidR="00135750" w:rsidRPr="00541335">
        <w:rPr>
          <w:rFonts w:ascii="Unikurd Web" w:hAnsi="Unikurd Web" w:cs="Unikurd Web"/>
          <w:color w:val="000000" w:themeColor="text1"/>
          <w:sz w:val="24"/>
          <w:szCs w:val="24"/>
          <w:lang w:bidi="ar-IQ"/>
        </w:rPr>
        <w:t>, but they act as if they don't have a fly as a guest.”</w:t>
      </w:r>
      <w:r w:rsidRPr="00541335">
        <w:rPr>
          <w:rFonts w:ascii="Unikurd Web" w:hAnsi="Unikurd Web" w:cs="Unikurd Web"/>
          <w:color w:val="000000" w:themeColor="text1"/>
          <w:sz w:val="24"/>
          <w:szCs w:val="24"/>
          <w:lang w:bidi="ar-IQ"/>
        </w:rPr>
        <w:t xml:space="preserve"> </w:t>
      </w:r>
    </w:p>
    <w:p w14:paraId="47AF375E" w14:textId="23EF5B33" w:rsidR="00C14E25" w:rsidRPr="00541335" w:rsidRDefault="00A4339F" w:rsidP="00C14E2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C14E25" w:rsidRPr="00541335">
        <w:rPr>
          <w:rFonts w:ascii="Unikurd Web" w:hAnsi="Unikurd Web" w:cs="Unikurd Web"/>
          <w:color w:val="000000" w:themeColor="text1"/>
          <w:sz w:val="24"/>
          <w:szCs w:val="24"/>
          <w:lang w:bidi="ar-IQ"/>
        </w:rPr>
        <w:t>It shows that they have an excuse or an ulterior motive,</w:t>
      </w:r>
      <w:r w:rsidRPr="00541335">
        <w:rPr>
          <w:rFonts w:ascii="Unikurd Web" w:hAnsi="Unikurd Web" w:cs="Unikurd Web"/>
          <w:color w:val="000000" w:themeColor="text1"/>
          <w:sz w:val="24"/>
          <w:szCs w:val="24"/>
          <w:lang w:bidi="ar-IQ"/>
        </w:rPr>
        <w:t>”</w:t>
      </w:r>
      <w:r w:rsidR="00C14E25" w:rsidRPr="00541335">
        <w:rPr>
          <w:rFonts w:ascii="Unikurd Web" w:hAnsi="Unikurd Web" w:cs="Unikurd Web"/>
          <w:color w:val="000000" w:themeColor="text1"/>
          <w:sz w:val="24"/>
          <w:szCs w:val="24"/>
          <w:lang w:bidi="ar-IQ"/>
        </w:rPr>
        <w:t xml:space="preserve"> Kafee commented.</w:t>
      </w:r>
    </w:p>
    <w:p w14:paraId="35D7B2DE" w14:textId="6A4AD955" w:rsidR="00C14E25" w:rsidRPr="00541335" w:rsidRDefault="00C14E25" w:rsidP="00C14E2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responded, </w:t>
      </w:r>
      <w:r w:rsidR="00A4339F"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What excuse? What ulterior motive?</w:t>
      </w:r>
      <w:r w:rsidR="00A4339F" w:rsidRPr="00541335">
        <w:rPr>
          <w:rFonts w:ascii="Unikurd Web" w:hAnsi="Unikurd Web" w:cs="Unikurd Web"/>
          <w:color w:val="000000" w:themeColor="text1"/>
          <w:sz w:val="24"/>
          <w:szCs w:val="24"/>
          <w:lang w:bidi="ar-IQ"/>
        </w:rPr>
        <w:t>”</w:t>
      </w:r>
    </w:p>
    <w:p w14:paraId="48EDA722" w14:textId="2E3767BD" w:rsidR="00C14E25" w:rsidRPr="00541335" w:rsidRDefault="00A4339F" w:rsidP="00C14E2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C14E25" w:rsidRPr="00541335">
        <w:rPr>
          <w:rFonts w:ascii="Unikurd Web" w:hAnsi="Unikurd Web" w:cs="Unikurd Web"/>
          <w:color w:val="000000" w:themeColor="text1"/>
          <w:sz w:val="24"/>
          <w:szCs w:val="24"/>
          <w:lang w:bidi="ar-IQ"/>
        </w:rPr>
        <w:t>I don't know, perhaps they outmatch the Iranian</w:t>
      </w:r>
      <w:r w:rsidR="006866EA" w:rsidRPr="00541335">
        <w:rPr>
          <w:rFonts w:ascii="Unikurd Web" w:hAnsi="Unikurd Web" w:cs="Unikurd Web"/>
          <w:color w:val="000000" w:themeColor="text1"/>
          <w:sz w:val="24"/>
          <w:szCs w:val="24"/>
          <w:lang w:bidi="ar-IQ"/>
        </w:rPr>
        <w:t xml:space="preserve"> government’s</w:t>
      </w:r>
      <w:r w:rsidR="00C14E25" w:rsidRPr="00541335">
        <w:rPr>
          <w:rFonts w:ascii="Unikurd Web" w:hAnsi="Unikurd Web" w:cs="Unikurd Web"/>
          <w:color w:val="000000" w:themeColor="text1"/>
          <w:sz w:val="24"/>
          <w:szCs w:val="24"/>
          <w:lang w:bidi="ar-IQ"/>
        </w:rPr>
        <w:t xml:space="preserve"> force</w:t>
      </w:r>
      <w:r w:rsidR="004E388A" w:rsidRPr="00541335">
        <w:rPr>
          <w:rFonts w:ascii="Unikurd Web" w:hAnsi="Unikurd Web" w:cs="Unikurd Web"/>
          <w:color w:val="000000" w:themeColor="text1"/>
          <w:sz w:val="24"/>
          <w:szCs w:val="24"/>
          <w:lang w:bidi="ar-IQ"/>
        </w:rPr>
        <w:t>s</w:t>
      </w:r>
      <w:r w:rsidR="00C14E25"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t>
      </w:r>
      <w:r w:rsidR="00C14E25" w:rsidRPr="00541335">
        <w:rPr>
          <w:rFonts w:ascii="Unikurd Web" w:hAnsi="Unikurd Web" w:cs="Unikurd Web"/>
          <w:color w:val="000000" w:themeColor="text1"/>
          <w:sz w:val="24"/>
          <w:szCs w:val="24"/>
          <w:lang w:bidi="ar-IQ"/>
        </w:rPr>
        <w:t xml:space="preserve"> Kafee guessed.</w:t>
      </w:r>
    </w:p>
    <w:p w14:paraId="689F2709" w14:textId="6EA8A732" w:rsidR="00C14E25" w:rsidRPr="00541335" w:rsidRDefault="00C14E25" w:rsidP="00C14E2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replied, </w:t>
      </w:r>
      <w:r w:rsidR="00A4339F"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The problem isn't about matching or outmatching.</w:t>
      </w:r>
      <w:r w:rsidR="00A4339F" w:rsidRPr="00541335">
        <w:rPr>
          <w:rFonts w:ascii="Unikurd Web" w:hAnsi="Unikurd Web" w:cs="Unikurd Web"/>
          <w:color w:val="000000" w:themeColor="text1"/>
          <w:sz w:val="24"/>
          <w:szCs w:val="24"/>
          <w:lang w:bidi="ar-IQ"/>
        </w:rPr>
        <w:t>”</w:t>
      </w:r>
    </w:p>
    <w:p w14:paraId="48F0C551" w14:textId="0F0C7EE7" w:rsidR="00C14E25" w:rsidRPr="00541335" w:rsidRDefault="00A4339F" w:rsidP="00C14E2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C14E25" w:rsidRPr="00541335">
        <w:rPr>
          <w:rFonts w:ascii="Unikurd Web" w:hAnsi="Unikurd Web" w:cs="Unikurd Web"/>
          <w:color w:val="000000" w:themeColor="text1"/>
          <w:sz w:val="24"/>
          <w:szCs w:val="24"/>
          <w:lang w:bidi="ar-IQ"/>
        </w:rPr>
        <w:t>So, what is it?</w:t>
      </w:r>
      <w:r w:rsidRPr="00541335">
        <w:rPr>
          <w:rFonts w:ascii="Unikurd Web" w:hAnsi="Unikurd Web" w:cs="Unikurd Web"/>
          <w:color w:val="000000" w:themeColor="text1"/>
          <w:sz w:val="24"/>
          <w:szCs w:val="24"/>
          <w:lang w:bidi="ar-IQ"/>
        </w:rPr>
        <w:t xml:space="preserve">” </w:t>
      </w:r>
      <w:r w:rsidR="00C14E25" w:rsidRPr="00541335">
        <w:rPr>
          <w:rFonts w:ascii="Unikurd Web" w:hAnsi="Unikurd Web" w:cs="Unikurd Web"/>
          <w:color w:val="000000" w:themeColor="text1"/>
          <w:sz w:val="24"/>
          <w:szCs w:val="24"/>
          <w:lang w:bidi="ar-IQ"/>
        </w:rPr>
        <w:t>Kafee inquired.</w:t>
      </w:r>
    </w:p>
    <w:p w14:paraId="2B84E93F" w14:textId="7C9C1ABB" w:rsidR="00C14E25" w:rsidRPr="00541335" w:rsidRDefault="00C14E25" w:rsidP="00C14E2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answered, </w:t>
      </w:r>
      <w:r w:rsidR="00A4339F"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It's voluntarily walking into a trap set by the enemy.</w:t>
      </w:r>
      <w:r w:rsidR="00A4339F" w:rsidRPr="00541335">
        <w:rPr>
          <w:rFonts w:ascii="Unikurd Web" w:hAnsi="Unikurd Web" w:cs="Unikurd Web"/>
          <w:color w:val="000000" w:themeColor="text1"/>
          <w:sz w:val="24"/>
          <w:szCs w:val="24"/>
          <w:lang w:bidi="ar-IQ"/>
        </w:rPr>
        <w:t>”</w:t>
      </w:r>
    </w:p>
    <w:p w14:paraId="6047CAA6" w14:textId="6FFBF967" w:rsidR="00C14E25" w:rsidRPr="00541335" w:rsidRDefault="00A4339F" w:rsidP="00C14E2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C14E25" w:rsidRPr="00541335">
        <w:rPr>
          <w:rFonts w:ascii="Unikurd Web" w:hAnsi="Unikurd Web" w:cs="Unikurd Web"/>
          <w:color w:val="000000" w:themeColor="text1"/>
          <w:sz w:val="24"/>
          <w:szCs w:val="24"/>
          <w:lang w:bidi="ar-IQ"/>
        </w:rPr>
        <w:t>They've inflicted destruction and extinction upon us, leaving us in tears,</w:t>
      </w:r>
      <w:r w:rsidRPr="00541335">
        <w:rPr>
          <w:rFonts w:ascii="Unikurd Web" w:hAnsi="Unikurd Web" w:cs="Unikurd Web"/>
          <w:color w:val="000000" w:themeColor="text1"/>
          <w:sz w:val="24"/>
          <w:szCs w:val="24"/>
          <w:lang w:bidi="ar-IQ"/>
        </w:rPr>
        <w:t>”</w:t>
      </w:r>
      <w:r w:rsidR="00C14E25" w:rsidRPr="00541335">
        <w:rPr>
          <w:rFonts w:ascii="Unikurd Web" w:hAnsi="Unikurd Web" w:cs="Unikurd Web"/>
          <w:color w:val="000000" w:themeColor="text1"/>
          <w:sz w:val="24"/>
          <w:szCs w:val="24"/>
          <w:lang w:bidi="ar-IQ"/>
        </w:rPr>
        <w:t xml:space="preserve"> Kafee lamented.</w:t>
      </w:r>
    </w:p>
    <w:p w14:paraId="65042E02" w14:textId="42BC154B" w:rsidR="00C14E25" w:rsidRPr="00541335" w:rsidRDefault="00C14E25" w:rsidP="00C14E2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The Peshmerga reacted, </w:t>
      </w:r>
      <w:r w:rsidR="00A4339F"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This isn't an extinction, but</w:t>
      </w:r>
      <w:r w:rsidRPr="00541335">
        <w:rPr>
          <w:rFonts w:ascii="Arial" w:hAnsi="Arial" w:cs="Arial"/>
          <w:color w:val="000000" w:themeColor="text1"/>
          <w:sz w:val="24"/>
          <w:szCs w:val="24"/>
          <w:lang w:bidi="ar-IQ"/>
        </w:rPr>
        <w:t>…</w:t>
      </w:r>
      <w:r w:rsidR="00A4339F" w:rsidRPr="00541335">
        <w:rPr>
          <w:rFonts w:ascii="Unikurd Web" w:hAnsi="Unikurd Web" w:cs="Unikurd Web"/>
          <w:color w:val="000000" w:themeColor="text1"/>
          <w:sz w:val="24"/>
          <w:szCs w:val="24"/>
          <w:lang w:bidi="ar-IQ"/>
        </w:rPr>
        <w:t>”</w:t>
      </w:r>
    </w:p>
    <w:p w14:paraId="1FF2DCFD" w14:textId="41407F8A" w:rsidR="00C14E25" w:rsidRPr="00541335" w:rsidRDefault="00A4339F" w:rsidP="00C14E2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C14E25" w:rsidRPr="00541335">
        <w:rPr>
          <w:rFonts w:ascii="Unikurd Web" w:hAnsi="Unikurd Web" w:cs="Unikurd Web"/>
          <w:color w:val="000000" w:themeColor="text1"/>
          <w:sz w:val="24"/>
          <w:szCs w:val="24"/>
          <w:lang w:bidi="ar-IQ"/>
        </w:rPr>
        <w:t>But what?</w:t>
      </w:r>
      <w:r w:rsidRPr="00541335">
        <w:rPr>
          <w:rFonts w:ascii="Unikurd Web" w:hAnsi="Unikurd Web" w:cs="Unikurd Web"/>
          <w:color w:val="000000" w:themeColor="text1"/>
          <w:sz w:val="24"/>
          <w:szCs w:val="24"/>
          <w:lang w:bidi="ar-IQ"/>
        </w:rPr>
        <w:t>”</w:t>
      </w:r>
      <w:r w:rsidR="00C14E25" w:rsidRPr="00541335">
        <w:rPr>
          <w:rFonts w:ascii="Unikurd Web" w:hAnsi="Unikurd Web" w:cs="Unikurd Web"/>
          <w:color w:val="000000" w:themeColor="text1"/>
          <w:sz w:val="24"/>
          <w:szCs w:val="24"/>
          <w:lang w:bidi="ar-IQ"/>
        </w:rPr>
        <w:t xml:space="preserve"> pressed Mam Wali.</w:t>
      </w:r>
    </w:p>
    <w:p w14:paraId="09D57F60" w14:textId="16D8D99B" w:rsidR="00C14E25" w:rsidRPr="00541335" w:rsidRDefault="00C14E25" w:rsidP="00C14E2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The Peshmerga said, </w:t>
      </w:r>
      <w:r w:rsidR="00A4339F"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A situation from which we can learn a great deal.</w:t>
      </w:r>
      <w:r w:rsidR="00A4339F" w:rsidRPr="00541335">
        <w:rPr>
          <w:rFonts w:ascii="Unikurd Web" w:hAnsi="Unikurd Web" w:cs="Unikurd Web"/>
          <w:color w:val="000000" w:themeColor="text1"/>
          <w:sz w:val="24"/>
          <w:szCs w:val="24"/>
          <w:lang w:bidi="ar-IQ"/>
        </w:rPr>
        <w:t>”</w:t>
      </w:r>
    </w:p>
    <w:p w14:paraId="13D7E981" w14:textId="4BC929F8" w:rsidR="00C14E25" w:rsidRPr="00541335" w:rsidRDefault="00A4339F" w:rsidP="00C14E2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C14E25" w:rsidRPr="00541335">
        <w:rPr>
          <w:rFonts w:ascii="Unikurd Web" w:hAnsi="Unikurd Web" w:cs="Unikurd Web"/>
          <w:color w:val="000000" w:themeColor="text1"/>
          <w:sz w:val="24"/>
          <w:szCs w:val="24"/>
          <w:lang w:bidi="ar-IQ"/>
        </w:rPr>
        <w:t>What have you learnt?</w:t>
      </w:r>
      <w:r w:rsidRPr="00541335">
        <w:rPr>
          <w:rFonts w:ascii="Unikurd Web" w:hAnsi="Unikurd Web" w:cs="Unikurd Web"/>
          <w:color w:val="000000" w:themeColor="text1"/>
          <w:sz w:val="24"/>
          <w:szCs w:val="24"/>
          <w:lang w:bidi="ar-IQ"/>
        </w:rPr>
        <w:t>”</w:t>
      </w:r>
      <w:r w:rsidR="00C14E25" w:rsidRPr="00541335">
        <w:rPr>
          <w:rFonts w:ascii="Unikurd Web" w:hAnsi="Unikurd Web" w:cs="Unikurd Web"/>
          <w:color w:val="000000" w:themeColor="text1"/>
          <w:sz w:val="24"/>
          <w:szCs w:val="24"/>
          <w:lang w:bidi="ar-IQ"/>
        </w:rPr>
        <w:t xml:space="preserve"> Mam Wali enquired.</w:t>
      </w:r>
    </w:p>
    <w:p w14:paraId="0C5D52EA" w14:textId="4CDED3FE" w:rsidR="00C14E25" w:rsidRPr="00541335" w:rsidRDefault="00C14E25" w:rsidP="00C14E2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The Peshmerga responded, </w:t>
      </w:r>
      <w:r w:rsidR="00A70E65"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A lesson.</w:t>
      </w:r>
      <w:r w:rsidR="00A70E65" w:rsidRPr="00541335">
        <w:rPr>
          <w:rFonts w:ascii="Unikurd Web" w:hAnsi="Unikurd Web" w:cs="Unikurd Web"/>
          <w:color w:val="000000" w:themeColor="text1"/>
          <w:sz w:val="24"/>
          <w:szCs w:val="24"/>
          <w:lang w:bidi="ar-IQ"/>
        </w:rPr>
        <w:t>”</w:t>
      </w:r>
    </w:p>
    <w:p w14:paraId="5CF36A9D" w14:textId="4226C68F" w:rsidR="00C14E25" w:rsidRPr="00541335" w:rsidRDefault="00A70E65" w:rsidP="00C14E2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C14E25" w:rsidRPr="00541335">
        <w:rPr>
          <w:rFonts w:ascii="Unikurd Web" w:hAnsi="Unikurd Web" w:cs="Unikurd Web"/>
          <w:color w:val="000000" w:themeColor="text1"/>
          <w:sz w:val="24"/>
          <w:szCs w:val="24"/>
          <w:lang w:bidi="ar-IQ"/>
        </w:rPr>
        <w:t>What lesson?</w:t>
      </w:r>
      <w:r w:rsidRPr="00541335">
        <w:rPr>
          <w:rFonts w:ascii="Unikurd Web" w:hAnsi="Unikurd Web" w:cs="Unikurd Web"/>
          <w:color w:val="000000" w:themeColor="text1"/>
          <w:sz w:val="24"/>
          <w:szCs w:val="24"/>
          <w:lang w:bidi="ar-IQ"/>
        </w:rPr>
        <w:t>”</w:t>
      </w:r>
      <w:r w:rsidR="00C14E25" w:rsidRPr="00541335">
        <w:rPr>
          <w:rFonts w:ascii="Unikurd Web" w:hAnsi="Unikurd Web" w:cs="Unikurd Web"/>
          <w:color w:val="000000" w:themeColor="text1"/>
          <w:sz w:val="24"/>
          <w:szCs w:val="24"/>
          <w:lang w:bidi="ar-IQ"/>
        </w:rPr>
        <w:t xml:space="preserve"> Mam Wali probed.</w:t>
      </w:r>
    </w:p>
    <w:p w14:paraId="01C9FD3D" w14:textId="6D209CFA" w:rsidR="00C14E25" w:rsidRPr="00541335" w:rsidRDefault="00C14E25" w:rsidP="00C14E2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The Peshmerga replied, </w:t>
      </w:r>
      <w:r w:rsidR="00A70E65"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The lesson of the rudderlessness of this revolution.</w:t>
      </w:r>
      <w:r w:rsidR="00A70E65" w:rsidRPr="00541335">
        <w:rPr>
          <w:rFonts w:ascii="Unikurd Web" w:hAnsi="Unikurd Web" w:cs="Unikurd Web"/>
          <w:color w:val="000000" w:themeColor="text1"/>
          <w:sz w:val="24"/>
          <w:szCs w:val="24"/>
          <w:lang w:bidi="ar-IQ"/>
        </w:rPr>
        <w:t>”</w:t>
      </w:r>
    </w:p>
    <w:p w14:paraId="0CE7E5BF" w14:textId="79532FE5" w:rsidR="000833D9" w:rsidRPr="00541335" w:rsidRDefault="00A70E65" w:rsidP="00C14E2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0833D9" w:rsidRPr="00541335">
        <w:rPr>
          <w:rFonts w:ascii="Unikurd Web" w:hAnsi="Unikurd Web" w:cs="Unikurd Web"/>
          <w:color w:val="000000" w:themeColor="text1"/>
          <w:sz w:val="24"/>
          <w:szCs w:val="24"/>
          <w:lang w:bidi="ar-IQ"/>
        </w:rPr>
        <w:t>Would you allow me to express my thoughts about your conversation?</w:t>
      </w:r>
      <w:r w:rsidRPr="00541335">
        <w:rPr>
          <w:rFonts w:ascii="Unikurd Web" w:hAnsi="Unikurd Web" w:cs="Unikurd Web"/>
          <w:color w:val="000000" w:themeColor="text1"/>
          <w:sz w:val="24"/>
          <w:szCs w:val="24"/>
          <w:lang w:bidi="ar-IQ"/>
        </w:rPr>
        <w:t>”</w:t>
      </w:r>
      <w:r w:rsidR="000833D9" w:rsidRPr="00541335">
        <w:rPr>
          <w:rFonts w:ascii="Unikurd Web" w:hAnsi="Unikurd Web" w:cs="Unikurd Web"/>
          <w:color w:val="000000" w:themeColor="text1"/>
          <w:sz w:val="24"/>
          <w:szCs w:val="24"/>
          <w:lang w:bidi="ar-IQ"/>
        </w:rPr>
        <w:t xml:space="preserve"> interjected San, who, until that moment, had been only an observer. Upon hearing him, the surrounding individuals redirected their attention towards him, indicating their readiness to listen.</w:t>
      </w:r>
    </w:p>
    <w:p w14:paraId="34B2D046" w14:textId="394B0DB9" w:rsidR="00CF1615" w:rsidRPr="00541335" w:rsidRDefault="00CF1615" w:rsidP="00CF161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San said, </w:t>
      </w:r>
      <w:r w:rsidR="0084025D"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They say the aims of Napoleon taking his army to the Middle East were to occupy Egypt, intimidating the English force, and showcasing the French force’s prowess. The writers and experts accompanying his army were tasked with introducing European people to the lifestyles and norms of the region.”</w:t>
      </w:r>
    </w:p>
    <w:p w14:paraId="4AECCCAB" w14:textId="77777777" w:rsidR="00CF1615" w:rsidRPr="00541335" w:rsidRDefault="00CF1615" w:rsidP="00CF161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asked, “What do you mean?”</w:t>
      </w:r>
    </w:p>
    <w:p w14:paraId="7974A1A5" w14:textId="4631E8E5" w:rsidR="00CF1615" w:rsidRPr="00541335" w:rsidRDefault="00CF1615" w:rsidP="00CF161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Iranian</w:t>
      </w:r>
      <w:r w:rsidR="00C11E6E" w:rsidRPr="00541335">
        <w:rPr>
          <w:rFonts w:ascii="Unikurd Web" w:hAnsi="Unikurd Web" w:cs="Unikurd Web"/>
          <w:color w:val="000000" w:themeColor="text1"/>
          <w:sz w:val="24"/>
          <w:szCs w:val="24"/>
          <w:lang w:bidi="ar-IQ"/>
        </w:rPr>
        <w:t xml:space="preserve"> government</w:t>
      </w:r>
      <w:r w:rsidRPr="00541335">
        <w:rPr>
          <w:rFonts w:ascii="Unikurd Web" w:hAnsi="Unikurd Web" w:cs="Unikurd Web"/>
          <w:color w:val="000000" w:themeColor="text1"/>
          <w:sz w:val="24"/>
          <w:szCs w:val="24"/>
          <w:lang w:bidi="ar-IQ"/>
        </w:rPr>
        <w:t xml:space="preserve"> force</w:t>
      </w:r>
      <w:r w:rsidR="00E82886" w:rsidRPr="00541335">
        <w:rPr>
          <w:rFonts w:ascii="Unikurd Web" w:hAnsi="Unikurd Web" w:cs="Unikurd Web"/>
          <w:color w:val="000000" w:themeColor="text1"/>
          <w:sz w:val="24"/>
          <w:szCs w:val="24"/>
          <w:lang w:bidi="ar-IQ"/>
        </w:rPr>
        <w:t>s</w:t>
      </w:r>
      <w:r w:rsidRPr="00541335">
        <w:rPr>
          <w:rFonts w:ascii="Unikurd Web" w:hAnsi="Unikurd Web" w:cs="Unikurd Web"/>
          <w:color w:val="000000" w:themeColor="text1"/>
          <w:sz w:val="24"/>
          <w:szCs w:val="24"/>
          <w:lang w:bidi="ar-IQ"/>
        </w:rPr>
        <w:t xml:space="preserve"> occupying our town aims to intimidate Iraq and analyse our norms and stance,” San clarified.</w:t>
      </w:r>
    </w:p>
    <w:p w14:paraId="0A6A3BDE" w14:textId="77777777" w:rsidR="00CF1615" w:rsidRPr="00541335" w:rsidRDefault="00CF1615" w:rsidP="00CF161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responded, “Our stance is clear, unwavering, and against all forms of occupation.”</w:t>
      </w:r>
    </w:p>
    <w:p w14:paraId="2887701E" w14:textId="77777777" w:rsidR="00CF1615" w:rsidRPr="00541335" w:rsidRDefault="00CF1615" w:rsidP="00CF161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 share the same stance,” San agreed.</w:t>
      </w:r>
    </w:p>
    <w:p w14:paraId="6EE4F8C6" w14:textId="46597811" w:rsidR="00CF1615" w:rsidRPr="00541335" w:rsidRDefault="00CF1615" w:rsidP="00CF161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inquired, “What else does Iran</w:t>
      </w:r>
      <w:r w:rsidR="006E3C5E" w:rsidRPr="00541335">
        <w:rPr>
          <w:rFonts w:ascii="Unikurd Web" w:hAnsi="Unikurd Web" w:cs="Unikurd Web"/>
          <w:color w:val="000000" w:themeColor="text1"/>
          <w:sz w:val="24"/>
          <w:szCs w:val="24"/>
          <w:lang w:bidi="ar-IQ"/>
        </w:rPr>
        <w:t>ian government</w:t>
      </w:r>
      <w:r w:rsidRPr="00541335">
        <w:rPr>
          <w:rFonts w:ascii="Unikurd Web" w:hAnsi="Unikurd Web" w:cs="Unikurd Web"/>
          <w:color w:val="000000" w:themeColor="text1"/>
          <w:sz w:val="24"/>
          <w:szCs w:val="24"/>
          <w:lang w:bidi="ar-IQ"/>
        </w:rPr>
        <w:t xml:space="preserve"> want</w:t>
      </w:r>
      <w:r w:rsidR="006E3C5E" w:rsidRPr="00541335">
        <w:rPr>
          <w:rFonts w:ascii="Unikurd Web" w:hAnsi="Unikurd Web" w:cs="Unikurd Web"/>
          <w:color w:val="000000" w:themeColor="text1"/>
          <w:sz w:val="24"/>
          <w:szCs w:val="24"/>
          <w:lang w:bidi="ar-IQ"/>
        </w:rPr>
        <w:t>s</w:t>
      </w:r>
      <w:r w:rsidRPr="00541335">
        <w:rPr>
          <w:rFonts w:ascii="Unikurd Web" w:hAnsi="Unikurd Web" w:cs="Unikurd Web"/>
          <w:color w:val="000000" w:themeColor="text1"/>
          <w:sz w:val="24"/>
          <w:szCs w:val="24"/>
          <w:lang w:bidi="ar-IQ"/>
        </w:rPr>
        <w:t xml:space="preserve"> from us?”</w:t>
      </w:r>
    </w:p>
    <w:p w14:paraId="6128C7E0" w14:textId="2C7D65AE" w:rsidR="00CF1615" w:rsidRPr="00541335" w:rsidRDefault="00CF1615" w:rsidP="00CF161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“They want to use our suffering to expose the brutality of the Iraqi </w:t>
      </w:r>
      <w:r w:rsidR="00716230" w:rsidRPr="00541335">
        <w:rPr>
          <w:rFonts w:ascii="Unikurd Web" w:hAnsi="Unikurd Web" w:cs="Unikurd Web"/>
          <w:color w:val="000000" w:themeColor="text1"/>
          <w:sz w:val="24"/>
          <w:szCs w:val="24"/>
          <w:lang w:bidi="ar-IQ"/>
        </w:rPr>
        <w:t xml:space="preserve">Ba’ath </w:t>
      </w:r>
      <w:r w:rsidRPr="00541335">
        <w:rPr>
          <w:rFonts w:ascii="Unikurd Web" w:hAnsi="Unikurd Web" w:cs="Unikurd Web"/>
          <w:color w:val="000000" w:themeColor="text1"/>
          <w:sz w:val="24"/>
          <w:szCs w:val="24"/>
          <w:lang w:bidi="ar-IQ"/>
        </w:rPr>
        <w:t>Party to the world,” San elaborated.</w:t>
      </w:r>
    </w:p>
    <w:p w14:paraId="7488D7A1" w14:textId="19470E5A" w:rsidR="00CF1615" w:rsidRPr="00541335" w:rsidRDefault="00CF1615" w:rsidP="00CF161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“So, they’re making our suffering a showcase of the </w:t>
      </w:r>
      <w:r w:rsidR="00716230" w:rsidRPr="00541335">
        <w:rPr>
          <w:rFonts w:ascii="Unikurd Web" w:hAnsi="Unikurd Web" w:cs="Unikurd Web"/>
          <w:color w:val="000000" w:themeColor="text1"/>
          <w:sz w:val="24"/>
          <w:szCs w:val="24"/>
          <w:lang w:bidi="ar-IQ"/>
        </w:rPr>
        <w:t xml:space="preserve">Ba’ath </w:t>
      </w:r>
      <w:r w:rsidRPr="00541335">
        <w:rPr>
          <w:rFonts w:ascii="Unikurd Web" w:hAnsi="Unikurd Web" w:cs="Unikurd Web"/>
          <w:color w:val="000000" w:themeColor="text1"/>
          <w:sz w:val="24"/>
          <w:szCs w:val="24"/>
          <w:lang w:bidi="ar-IQ"/>
        </w:rPr>
        <w:t>Party’s crimes?”</w:t>
      </w:r>
    </w:p>
    <w:p w14:paraId="40C533F9" w14:textId="77777777" w:rsidR="00CF1615" w:rsidRPr="00541335" w:rsidRDefault="00CF1615" w:rsidP="00CF161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“Precisely, that's their goal,” San confirmed.</w:t>
      </w:r>
    </w:p>
    <w:p w14:paraId="6867B44B" w14:textId="77777777" w:rsidR="00CF1615" w:rsidRPr="00541335" w:rsidRDefault="00CF1615" w:rsidP="00CF161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asked sarcastically, “And who will spotlight their crimes?”</w:t>
      </w:r>
    </w:p>
    <w:p w14:paraId="6D7C7D1B" w14:textId="77777777" w:rsidR="00CF1615" w:rsidRPr="00541335" w:rsidRDefault="00CF1615" w:rsidP="00CF161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“Whoever does it, it won’t change the status quo,” San replied.</w:t>
      </w:r>
    </w:p>
    <w:p w14:paraId="5BD8692C" w14:textId="77777777" w:rsidR="00CF1615" w:rsidRPr="00541335" w:rsidRDefault="00CF1615" w:rsidP="00CF161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probed, “Why not?”</w:t>
      </w:r>
    </w:p>
    <w:p w14:paraId="18479A46" w14:textId="77777777" w:rsidR="00CF1615" w:rsidRPr="00541335" w:rsidRDefault="00CF1615" w:rsidP="00CF161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“Because global power is driven by wealth and might, held by those we’ve already discussed as selfish and money-oriented,” San explained.</w:t>
      </w:r>
    </w:p>
    <w:p w14:paraId="0DF62861" w14:textId="77777777" w:rsidR="00CF1615" w:rsidRPr="00541335" w:rsidRDefault="00CF1615" w:rsidP="00CF161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questioned further, “What more can the Iranian government extract from us?”</w:t>
      </w:r>
    </w:p>
    <w:p w14:paraId="38140198" w14:textId="15FC617D" w:rsidR="00CF1615" w:rsidRPr="00541335" w:rsidRDefault="00CF1615" w:rsidP="001C6DA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“It seeks to divert global attention from its own misdeeds by highlighting the </w:t>
      </w:r>
      <w:r w:rsidR="00716230" w:rsidRPr="00541335">
        <w:rPr>
          <w:rFonts w:ascii="Unikurd Web" w:hAnsi="Unikurd Web" w:cs="Unikurd Web"/>
          <w:color w:val="000000" w:themeColor="text1"/>
          <w:sz w:val="24"/>
          <w:szCs w:val="24"/>
          <w:lang w:bidi="ar-IQ"/>
        </w:rPr>
        <w:t xml:space="preserve">Ba’ath </w:t>
      </w:r>
      <w:r w:rsidRPr="00541335">
        <w:rPr>
          <w:rFonts w:ascii="Unikurd Web" w:hAnsi="Unikurd Web" w:cs="Unikurd Web"/>
          <w:color w:val="000000" w:themeColor="text1"/>
          <w:sz w:val="24"/>
          <w:szCs w:val="24"/>
          <w:lang w:bidi="ar-IQ"/>
        </w:rPr>
        <w:t>Party’s crimes. It's also a warning to its own people: See, I stand against such a brutal regime in Iraq,” San detailed.</w:t>
      </w:r>
    </w:p>
    <w:p w14:paraId="6F1105D7" w14:textId="77777777" w:rsidR="00997C25" w:rsidRPr="00541335" w:rsidRDefault="00997C25" w:rsidP="00997C2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explained, “The Kurds are victims of both countries' governments.”</w:t>
      </w:r>
    </w:p>
    <w:p w14:paraId="7B19EB2F" w14:textId="77777777" w:rsidR="00997C25" w:rsidRPr="00541335" w:rsidRDefault="00997C25" w:rsidP="00997C2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“Certainly,” San confirmed.</w:t>
      </w:r>
    </w:p>
    <w:p w14:paraId="2C606170" w14:textId="77777777" w:rsidR="00997C25" w:rsidRPr="00541335" w:rsidRDefault="00997C25" w:rsidP="00997C2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said ironically, “Well done to the Kurdish forces for the consciousness and intelligence that you possess!”</w:t>
      </w:r>
    </w:p>
    <w:p w14:paraId="0CA0DF0F" w14:textId="77777777" w:rsidR="00571A64" w:rsidRPr="00541335" w:rsidRDefault="00571A64" w:rsidP="00571A6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“Intelligence and thoughts!” San exclaimed.</w:t>
      </w:r>
    </w:p>
    <w:p w14:paraId="37095BF2" w14:textId="77777777" w:rsidR="00571A64" w:rsidRPr="00541335" w:rsidRDefault="00571A64" w:rsidP="00571A6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“Yes,” Mam Wali responded.</w:t>
      </w:r>
    </w:p>
    <w:p w14:paraId="45BAA91E" w14:textId="77777777" w:rsidR="00571A64" w:rsidRPr="00541335" w:rsidRDefault="00571A64" w:rsidP="00571A6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“Earlier, you mentioned something about intelligence and a donkey,” San reminded them.</w:t>
      </w:r>
    </w:p>
    <w:p w14:paraId="2A9A3929" w14:textId="77777777" w:rsidR="00571A64" w:rsidRPr="00541335" w:rsidRDefault="00571A64" w:rsidP="00571A6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“Do you think we said something incorrect?” Mam Wali interjected.</w:t>
      </w:r>
    </w:p>
    <w:p w14:paraId="148277ED" w14:textId="47651846" w:rsidR="00571A64" w:rsidRPr="00541335" w:rsidRDefault="00571A64" w:rsidP="00571A6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“No, but</w:t>
      </w:r>
      <w:r w:rsidRPr="00541335">
        <w:rPr>
          <w:rFonts w:ascii="Arial" w:hAnsi="Arial" w:cs="Arial"/>
          <w:color w:val="000000" w:themeColor="text1"/>
          <w:sz w:val="24"/>
          <w:szCs w:val="24"/>
          <w:lang w:bidi="ar-IQ"/>
        </w:rPr>
        <w:t>…</w:t>
      </w:r>
      <w:r w:rsidRPr="00541335">
        <w:rPr>
          <w:rFonts w:ascii="Unikurd Web" w:hAnsi="Unikurd Web" w:cs="Unikurd Web"/>
          <w:color w:val="000000" w:themeColor="text1"/>
          <w:sz w:val="24"/>
          <w:szCs w:val="24"/>
          <w:lang w:bidi="ar-IQ"/>
        </w:rPr>
        <w:t xml:space="preserve">” San </w:t>
      </w:r>
      <w:r w:rsidR="00585902" w:rsidRPr="00541335">
        <w:rPr>
          <w:rFonts w:ascii="Unikurd Web" w:hAnsi="Unikurd Web" w:cs="Unikurd Web"/>
          <w:color w:val="000000" w:themeColor="text1"/>
          <w:sz w:val="24"/>
          <w:szCs w:val="24"/>
          <w:lang w:bidi="ar-IQ"/>
        </w:rPr>
        <w:t>b</w:t>
      </w:r>
      <w:r w:rsidR="00971E91" w:rsidRPr="00541335">
        <w:rPr>
          <w:rFonts w:ascii="Unikurd Web" w:hAnsi="Unikurd Web" w:cs="Unikurd Web"/>
          <w:color w:val="000000" w:themeColor="text1"/>
          <w:sz w:val="24"/>
          <w:szCs w:val="24"/>
          <w:lang w:bidi="ar-IQ"/>
        </w:rPr>
        <w:t>eg</w:t>
      </w:r>
      <w:r w:rsidRPr="00541335">
        <w:rPr>
          <w:rFonts w:ascii="Unikurd Web" w:hAnsi="Unikurd Web" w:cs="Unikurd Web"/>
          <w:color w:val="000000" w:themeColor="text1"/>
          <w:sz w:val="24"/>
          <w:szCs w:val="24"/>
          <w:lang w:bidi="ar-IQ"/>
        </w:rPr>
        <w:t>an.</w:t>
      </w:r>
    </w:p>
    <w:p w14:paraId="5AE72E61" w14:textId="77777777" w:rsidR="00571A64" w:rsidRPr="00541335" w:rsidRDefault="00571A64" w:rsidP="00571A6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“But what?” Mam Wali pressed.</w:t>
      </w:r>
    </w:p>
    <w:p w14:paraId="67CE30A7" w14:textId="77777777" w:rsidR="00571A64" w:rsidRPr="00541335" w:rsidRDefault="00571A64" w:rsidP="00571A6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“Causing trouble for the donkey,” San explained.</w:t>
      </w:r>
    </w:p>
    <w:p w14:paraId="25AF2C46" w14:textId="77777777" w:rsidR="00571A64" w:rsidRPr="00541335" w:rsidRDefault="00571A64" w:rsidP="00571A6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“When have we ever troubled him?” Mam Wali questioned.</w:t>
      </w:r>
    </w:p>
    <w:p w14:paraId="2536EA1F" w14:textId="77777777" w:rsidR="00571A64" w:rsidRPr="00541335" w:rsidRDefault="00571A64" w:rsidP="00571A6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 know, but</w:t>
      </w:r>
      <w:r w:rsidRPr="00541335">
        <w:rPr>
          <w:rFonts w:ascii="Arial" w:hAnsi="Arial" w:cs="Arial"/>
          <w:color w:val="000000" w:themeColor="text1"/>
          <w:sz w:val="24"/>
          <w:szCs w:val="24"/>
          <w:lang w:bidi="ar-IQ"/>
        </w:rPr>
        <w:t>…</w:t>
      </w:r>
      <w:r w:rsidRPr="00541335">
        <w:rPr>
          <w:rFonts w:ascii="Unikurd Web" w:hAnsi="Unikurd Web" w:cs="Unikurd Web"/>
          <w:color w:val="000000" w:themeColor="text1"/>
          <w:sz w:val="24"/>
          <w:szCs w:val="24"/>
          <w:lang w:bidi="ar-IQ"/>
        </w:rPr>
        <w:t>” San tried to explain.</w:t>
      </w:r>
    </w:p>
    <w:p w14:paraId="6195DA95" w14:textId="77777777" w:rsidR="00571A64" w:rsidRPr="00541335" w:rsidRDefault="00571A64" w:rsidP="00571A6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“But what?” Mam Wali interrupted again.</w:t>
      </w:r>
    </w:p>
    <w:p w14:paraId="185266F9" w14:textId="77777777" w:rsidR="00571A64" w:rsidRPr="00541335" w:rsidRDefault="00571A64" w:rsidP="00571A6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“You are meddling in his affairs,” San pointed out.</w:t>
      </w:r>
    </w:p>
    <w:p w14:paraId="721580C0" w14:textId="77777777" w:rsidR="00571A64" w:rsidRPr="00541335" w:rsidRDefault="00571A64" w:rsidP="00571A6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“Where have we interfered?” Mam Wali inquired.</w:t>
      </w:r>
    </w:p>
    <w:p w14:paraId="1D820476" w14:textId="77777777" w:rsidR="00571A64" w:rsidRPr="00541335" w:rsidRDefault="00571A64" w:rsidP="00571A6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 know, but</w:t>
      </w:r>
      <w:r w:rsidRPr="00541335">
        <w:rPr>
          <w:rFonts w:ascii="Arial" w:hAnsi="Arial" w:cs="Arial"/>
          <w:color w:val="000000" w:themeColor="text1"/>
          <w:sz w:val="24"/>
          <w:szCs w:val="24"/>
          <w:lang w:bidi="ar-IQ"/>
        </w:rPr>
        <w:t>…</w:t>
      </w:r>
      <w:r w:rsidRPr="00541335">
        <w:rPr>
          <w:rFonts w:ascii="Unikurd Web" w:hAnsi="Unikurd Web" w:cs="Unikurd Web"/>
          <w:color w:val="000000" w:themeColor="text1"/>
          <w:sz w:val="24"/>
          <w:szCs w:val="24"/>
          <w:lang w:bidi="ar-IQ"/>
        </w:rPr>
        <w:t>” San hesitated.</w:t>
      </w:r>
    </w:p>
    <w:p w14:paraId="1DBB487E" w14:textId="77777777" w:rsidR="00571A64" w:rsidRPr="00541335" w:rsidRDefault="00571A64" w:rsidP="00571A6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“But what?” Mam Wali pressed again.</w:t>
      </w:r>
    </w:p>
    <w:p w14:paraId="7E3F3F9C" w14:textId="77777777" w:rsidR="00571A64" w:rsidRPr="00541335" w:rsidRDefault="00571A64" w:rsidP="00571A6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“You can’t compare a donkey to a human being,” San stated.</w:t>
      </w:r>
    </w:p>
    <w:p w14:paraId="30F8CCE1" w14:textId="77777777" w:rsidR="00571A64" w:rsidRPr="00541335" w:rsidRDefault="00571A64" w:rsidP="00571A6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“Why not?” Mam Wali asked.</w:t>
      </w:r>
    </w:p>
    <w:p w14:paraId="530AD1E1" w14:textId="77777777" w:rsidR="00ED2DD9" w:rsidRPr="00541335" w:rsidRDefault="00571A64" w:rsidP="00ED2DD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“Because none of their </w:t>
      </w:r>
      <w:r w:rsidR="00ED2DD9" w:rsidRPr="00541335">
        <w:rPr>
          <w:rFonts w:ascii="Unikurd Web" w:hAnsi="Unikurd Web" w:cs="Unikurd Web"/>
          <w:color w:val="000000" w:themeColor="text1"/>
          <w:sz w:val="24"/>
          <w:szCs w:val="24"/>
          <w:lang w:bidi="ar-IQ"/>
        </w:rPr>
        <w:t>behaviours</w:t>
      </w:r>
      <w:r w:rsidRPr="00541335">
        <w:rPr>
          <w:rFonts w:ascii="Unikurd Web" w:hAnsi="Unikurd Web" w:cs="Unikurd Web"/>
          <w:color w:val="000000" w:themeColor="text1"/>
          <w:sz w:val="24"/>
          <w:szCs w:val="24"/>
          <w:lang w:bidi="ar-IQ"/>
        </w:rPr>
        <w:t xml:space="preserve"> are like ours,” San replied.</w:t>
      </w:r>
    </w:p>
    <w:p w14:paraId="0E31E57C" w14:textId="494E11B9" w:rsidR="00571A64" w:rsidRPr="00541335" w:rsidRDefault="00571A64" w:rsidP="00ED2DD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“Why?” Mam Wali probed further.</w:t>
      </w:r>
    </w:p>
    <w:p w14:paraId="7137F22B" w14:textId="77777777" w:rsidR="00571A64" w:rsidRPr="00541335" w:rsidRDefault="00571A64" w:rsidP="00571A6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“Their principles are steadfast, they are grateful, and peaceful,” San explained.</w:t>
      </w:r>
    </w:p>
    <w:p w14:paraId="10ED899E" w14:textId="77777777" w:rsidR="00571A64" w:rsidRPr="00541335" w:rsidRDefault="00571A64" w:rsidP="00571A6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“Are those the only characteristics?” Mam Wali questioned.</w:t>
      </w:r>
    </w:p>
    <w:p w14:paraId="3DF46C6B" w14:textId="77777777" w:rsidR="00571A64" w:rsidRPr="00541335" w:rsidRDefault="00571A64" w:rsidP="00571A6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“He's also a herald,” San added.</w:t>
      </w:r>
    </w:p>
    <w:p w14:paraId="68D474F0" w14:textId="77777777" w:rsidR="00571A64" w:rsidRPr="00541335" w:rsidRDefault="00571A64" w:rsidP="00571A6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“A herald of what?” Baram interjected.</w:t>
      </w:r>
    </w:p>
    <w:p w14:paraId="7081F0DB" w14:textId="6A51822E" w:rsidR="00571A64" w:rsidRPr="00541335" w:rsidRDefault="00571A64" w:rsidP="00571A6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“The herald that brings one back to consciousness, to intelligence, to </w:t>
      </w:r>
      <w:r w:rsidR="00274D25" w:rsidRPr="00541335">
        <w:rPr>
          <w:rFonts w:ascii="Unikurd Web" w:hAnsi="Unikurd Web" w:cs="Unikurd Web"/>
          <w:color w:val="000000" w:themeColor="text1"/>
          <w:sz w:val="24"/>
          <w:szCs w:val="24"/>
          <w:lang w:bidi="ar-IQ"/>
        </w:rPr>
        <w:t>h</w:t>
      </w:r>
      <w:r w:rsidRPr="00541335">
        <w:rPr>
          <w:rFonts w:ascii="Unikurd Web" w:hAnsi="Unikurd Web" w:cs="Unikurd Web"/>
          <w:color w:val="000000" w:themeColor="text1"/>
          <w:sz w:val="24"/>
          <w:szCs w:val="24"/>
          <w:lang w:bidi="ar-IQ"/>
        </w:rPr>
        <w:t>oş,” San clarified.</w:t>
      </w:r>
    </w:p>
    <w:p w14:paraId="1C69433F" w14:textId="02E9D7DD" w:rsidR="00571A64" w:rsidRPr="00541335" w:rsidRDefault="00571A64" w:rsidP="00571A6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“Whom will he bring back to </w:t>
      </w:r>
      <w:r w:rsidR="00585902" w:rsidRPr="00541335">
        <w:rPr>
          <w:rFonts w:ascii="Unikurd Web" w:hAnsi="Unikurd Web" w:cs="Unikurd Web"/>
          <w:color w:val="000000" w:themeColor="text1"/>
          <w:sz w:val="24"/>
          <w:szCs w:val="24"/>
          <w:lang w:bidi="ar-IQ"/>
        </w:rPr>
        <w:t>h</w:t>
      </w:r>
      <w:r w:rsidRPr="00541335">
        <w:rPr>
          <w:rFonts w:ascii="Unikurd Web" w:hAnsi="Unikurd Web" w:cs="Unikurd Web"/>
          <w:color w:val="000000" w:themeColor="text1"/>
          <w:sz w:val="24"/>
          <w:szCs w:val="24"/>
          <w:lang w:bidi="ar-IQ"/>
        </w:rPr>
        <w:t>oş?” Baram inquired.</w:t>
      </w:r>
    </w:p>
    <w:p w14:paraId="4026F31A" w14:textId="77777777" w:rsidR="00571A64" w:rsidRPr="00541335" w:rsidRDefault="00571A64" w:rsidP="00571A6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“Us,” San answered.</w:t>
      </w:r>
    </w:p>
    <w:p w14:paraId="573B6A72" w14:textId="6ACC8279" w:rsidR="00571A64" w:rsidRPr="00541335" w:rsidRDefault="00571A64" w:rsidP="00571A6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“It seems you've been influenced by </w:t>
      </w:r>
      <w:r w:rsidR="00E60C1A" w:rsidRPr="00541335">
        <w:rPr>
          <w:rFonts w:ascii="Unikurd Web" w:hAnsi="Unikurd Web" w:cs="Unikurd Web"/>
          <w:color w:val="000000" w:themeColor="text1"/>
          <w:sz w:val="24"/>
          <w:szCs w:val="24"/>
          <w:lang w:bidi="ar-IQ"/>
        </w:rPr>
        <w:t>m</w:t>
      </w:r>
      <w:r w:rsidRPr="00541335">
        <w:rPr>
          <w:rFonts w:ascii="Unikurd Web" w:hAnsi="Unikurd Web" w:cs="Unikurd Web"/>
          <w:color w:val="000000" w:themeColor="text1"/>
          <w:sz w:val="24"/>
          <w:szCs w:val="24"/>
          <w:lang w:bidi="ar-IQ"/>
        </w:rPr>
        <w:t xml:space="preserve">other-Kafee’s </w:t>
      </w:r>
      <w:r w:rsidR="00ED2DD9" w:rsidRPr="00541335">
        <w:rPr>
          <w:rFonts w:ascii="Unikurd Web" w:hAnsi="Unikurd Web" w:cs="Unikurd Web"/>
          <w:color w:val="000000" w:themeColor="text1"/>
          <w:sz w:val="24"/>
          <w:szCs w:val="24"/>
          <w:lang w:bidi="ar-IQ"/>
        </w:rPr>
        <w:t>favourable</w:t>
      </w:r>
      <w:r w:rsidRPr="00541335">
        <w:rPr>
          <w:rFonts w:ascii="Unikurd Web" w:hAnsi="Unikurd Web" w:cs="Unikurd Web"/>
          <w:color w:val="000000" w:themeColor="text1"/>
          <w:sz w:val="24"/>
          <w:szCs w:val="24"/>
          <w:lang w:bidi="ar-IQ"/>
        </w:rPr>
        <w:t xml:space="preserve"> description of the donkey?” Baram suggested.</w:t>
      </w:r>
    </w:p>
    <w:p w14:paraId="562AC9DD" w14:textId="77777777" w:rsidR="00571A64" w:rsidRPr="00541335" w:rsidRDefault="00571A64" w:rsidP="00571A6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“Why not, my son? Do you think I’m mistaken? What is the donkey lacking? Since God created them, they’ve been aiding us, bearing our burdens and bodies, while also taking care of their own lives. Have you ever seen a donkey jump into a river, a fire, or off a mountain?” Kafee joined the conversation.</w:t>
      </w:r>
    </w:p>
    <w:p w14:paraId="041B5495" w14:textId="77777777" w:rsidR="00571A64" w:rsidRPr="00541335" w:rsidRDefault="00571A64" w:rsidP="00571A6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“Why would anyone say the donkeys are intelligent?” Baram questioned.</w:t>
      </w:r>
    </w:p>
    <w:p w14:paraId="3DF01901" w14:textId="77777777" w:rsidR="00571A64" w:rsidRPr="00541335" w:rsidRDefault="00571A64" w:rsidP="00571A6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“What are they lacking in intelligence?” Kafee countered.</w:t>
      </w:r>
    </w:p>
    <w:p w14:paraId="681999CF" w14:textId="1CD0D609" w:rsidR="00571A64" w:rsidRPr="00541335" w:rsidRDefault="00571A64" w:rsidP="00571A6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“If they were intelligent, they’d</w:t>
      </w:r>
      <w:r w:rsidR="00E60C1A" w:rsidRPr="00541335">
        <w:rPr>
          <w:rFonts w:ascii="Unikurd Web" w:hAnsi="Unikurd Web" w:cs="Unikurd Web"/>
          <w:color w:val="000000" w:themeColor="text1"/>
          <w:sz w:val="24"/>
          <w:szCs w:val="24"/>
          <w:lang w:bidi="ar-IQ"/>
        </w:rPr>
        <w:t xml:space="preserve"> need to be told </w:t>
      </w:r>
      <w:r w:rsidRPr="00541335">
        <w:rPr>
          <w:rFonts w:ascii="Unikurd Web" w:hAnsi="Unikurd Web" w:cs="Unikurd Web"/>
          <w:color w:val="000000" w:themeColor="text1"/>
          <w:sz w:val="24"/>
          <w:szCs w:val="24"/>
          <w:lang w:bidi="ar-IQ"/>
        </w:rPr>
        <w:t>‘</w:t>
      </w:r>
      <w:r w:rsidR="00E60C1A" w:rsidRPr="00541335">
        <w:rPr>
          <w:rFonts w:ascii="Unikurd Web" w:hAnsi="Unikurd Web" w:cs="Unikurd Web"/>
          <w:color w:val="000000" w:themeColor="text1"/>
          <w:sz w:val="24"/>
          <w:szCs w:val="24"/>
          <w:lang w:bidi="ar-IQ"/>
        </w:rPr>
        <w:t>h</w:t>
      </w:r>
      <w:r w:rsidRPr="00541335">
        <w:rPr>
          <w:rFonts w:ascii="Unikurd Web" w:hAnsi="Unikurd Web" w:cs="Unikurd Web"/>
          <w:color w:val="000000" w:themeColor="text1"/>
          <w:sz w:val="24"/>
          <w:szCs w:val="24"/>
          <w:lang w:bidi="ar-IQ"/>
        </w:rPr>
        <w:t xml:space="preserve">oş... </w:t>
      </w:r>
      <w:r w:rsidR="00585902" w:rsidRPr="00541335">
        <w:rPr>
          <w:rFonts w:ascii="Unikurd Web" w:hAnsi="Unikurd Web" w:cs="Unikurd Web"/>
          <w:color w:val="000000" w:themeColor="text1"/>
          <w:sz w:val="24"/>
          <w:szCs w:val="24"/>
          <w:lang w:bidi="ar-IQ"/>
        </w:rPr>
        <w:t>h</w:t>
      </w:r>
      <w:r w:rsidRPr="00541335">
        <w:rPr>
          <w:rFonts w:ascii="Unikurd Web" w:hAnsi="Unikurd Web" w:cs="Unikurd Web"/>
          <w:color w:val="000000" w:themeColor="text1"/>
          <w:sz w:val="24"/>
          <w:szCs w:val="24"/>
          <w:lang w:bidi="ar-IQ"/>
        </w:rPr>
        <w:t>oş...’ to make them stop,” Baram argued.</w:t>
      </w:r>
    </w:p>
    <w:p w14:paraId="5D37D0F0" w14:textId="272ED668" w:rsidR="003F43DF" w:rsidRPr="00541335" w:rsidRDefault="003F43DF" w:rsidP="003F43D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“What is </w:t>
      </w:r>
      <w:r w:rsidR="008F2B7E" w:rsidRPr="00541335">
        <w:rPr>
          <w:rFonts w:ascii="Unikurd Web" w:hAnsi="Unikurd Web" w:cs="Unikurd Web"/>
          <w:color w:val="000000" w:themeColor="text1"/>
          <w:sz w:val="24"/>
          <w:szCs w:val="24"/>
          <w:lang w:bidi="ar-IQ"/>
        </w:rPr>
        <w:t>h</w:t>
      </w:r>
      <w:r w:rsidRPr="00541335">
        <w:rPr>
          <w:rFonts w:ascii="Unikurd Web" w:hAnsi="Unikurd Web" w:cs="Unikurd Web"/>
          <w:color w:val="000000" w:themeColor="text1"/>
          <w:sz w:val="24"/>
          <w:szCs w:val="24"/>
          <w:lang w:bidi="ar-IQ"/>
        </w:rPr>
        <w:t xml:space="preserve">oş... </w:t>
      </w:r>
      <w:r w:rsidR="008F2B7E" w:rsidRPr="00541335">
        <w:rPr>
          <w:rFonts w:ascii="Unikurd Web" w:hAnsi="Unikurd Web" w:cs="Unikurd Web"/>
          <w:color w:val="000000" w:themeColor="text1"/>
          <w:sz w:val="24"/>
          <w:szCs w:val="24"/>
          <w:lang w:bidi="ar-IQ"/>
        </w:rPr>
        <w:t>h</w:t>
      </w:r>
      <w:r w:rsidRPr="00541335">
        <w:rPr>
          <w:rFonts w:ascii="Unikurd Web" w:hAnsi="Unikurd Web" w:cs="Unikurd Web"/>
          <w:color w:val="000000" w:themeColor="text1"/>
          <w:sz w:val="24"/>
          <w:szCs w:val="24"/>
          <w:lang w:bidi="ar-IQ"/>
        </w:rPr>
        <w:t>oş...?” San asked.</w:t>
      </w:r>
    </w:p>
    <w:p w14:paraId="41577256" w14:textId="77777777" w:rsidR="003F43DF" w:rsidRPr="00541335" w:rsidRDefault="003F43DF" w:rsidP="003F43D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responded, “What do you mean?”</w:t>
      </w:r>
    </w:p>
    <w:p w14:paraId="52CA1D57" w14:textId="320CDF41" w:rsidR="003F43DF" w:rsidRPr="00541335" w:rsidRDefault="003F43DF" w:rsidP="003F43D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“It’s </w:t>
      </w:r>
      <w:r w:rsidR="008F2B7E" w:rsidRPr="00541335">
        <w:rPr>
          <w:rFonts w:ascii="Unikurd Web" w:hAnsi="Unikurd Web" w:cs="Unikurd Web"/>
          <w:color w:val="000000" w:themeColor="text1"/>
          <w:sz w:val="24"/>
          <w:szCs w:val="24"/>
          <w:lang w:bidi="ar-IQ"/>
        </w:rPr>
        <w:t xml:space="preserve">just </w:t>
      </w:r>
      <w:r w:rsidRPr="00541335">
        <w:rPr>
          <w:rFonts w:ascii="Unikurd Web" w:hAnsi="Unikurd Web" w:cs="Unikurd Web"/>
          <w:color w:val="000000" w:themeColor="text1"/>
          <w:sz w:val="24"/>
          <w:szCs w:val="24"/>
          <w:lang w:bidi="ar-IQ"/>
        </w:rPr>
        <w:t>a term humans coined for donkeys,” San explained.</w:t>
      </w:r>
    </w:p>
    <w:p w14:paraId="2ED4731D" w14:textId="77777777" w:rsidR="003F43DF" w:rsidRPr="00541335" w:rsidRDefault="003F43DF" w:rsidP="003F43D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“Why?”</w:t>
      </w:r>
    </w:p>
    <w:p w14:paraId="2750F794" w14:textId="77777777" w:rsidR="003F43DF" w:rsidRPr="00541335" w:rsidRDefault="003F43DF" w:rsidP="003F43D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“Because of human limitations,” San responded.</w:t>
      </w:r>
    </w:p>
    <w:p w14:paraId="6836ACA6" w14:textId="77777777" w:rsidR="003F43DF" w:rsidRPr="00541335" w:rsidRDefault="003F43DF" w:rsidP="003F43D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again, “Why?”</w:t>
      </w:r>
    </w:p>
    <w:p w14:paraId="148A4BE0" w14:textId="77777777" w:rsidR="003F43DF" w:rsidRPr="00541335" w:rsidRDefault="003F43DF" w:rsidP="003F43D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“To get donkeys to listen to them,” San answered.</w:t>
      </w:r>
    </w:p>
    <w:p w14:paraId="188D959D" w14:textId="77777777" w:rsidR="003F43DF" w:rsidRPr="00541335" w:rsidRDefault="003F43DF" w:rsidP="003F43D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inquired further, “Why?”</w:t>
      </w:r>
    </w:p>
    <w:p w14:paraId="0AB15538" w14:textId="77777777" w:rsidR="003F43DF" w:rsidRPr="00541335" w:rsidRDefault="003F43DF" w:rsidP="003F43D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“To carry out orders,” San replied.</w:t>
      </w:r>
    </w:p>
    <w:p w14:paraId="501F0D20" w14:textId="77777777" w:rsidR="003F43DF" w:rsidRPr="00541335" w:rsidRDefault="003F43DF" w:rsidP="003F43D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ironically, “Do you think they will obey the orders?”</w:t>
      </w:r>
    </w:p>
    <w:p w14:paraId="52475EEA" w14:textId="77777777" w:rsidR="003F43DF" w:rsidRPr="00541335" w:rsidRDefault="003F43DF" w:rsidP="003F43D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“They will, but only under certain conditions,” San responded.</w:t>
      </w:r>
    </w:p>
    <w:p w14:paraId="17110C21" w14:textId="77777777" w:rsidR="003F43DF" w:rsidRPr="00541335" w:rsidRDefault="003F43DF" w:rsidP="003F43D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queried, “Which conditions?”</w:t>
      </w:r>
    </w:p>
    <w:p w14:paraId="040B0EA8" w14:textId="77777777" w:rsidR="003F43DF" w:rsidRPr="00541335" w:rsidRDefault="003F43DF" w:rsidP="003F43D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orders given must not result in harm to themselves, other animals, or humans,” San clarified.</w:t>
      </w:r>
    </w:p>
    <w:p w14:paraId="373DED24" w14:textId="77777777" w:rsidR="003F43DF" w:rsidRPr="00541335" w:rsidRDefault="003F43DF" w:rsidP="003F43D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“How can they ensure that?”</w:t>
      </w:r>
    </w:p>
    <w:p w14:paraId="5DBF5B10" w14:textId="77777777" w:rsidR="003F43DF" w:rsidRPr="00541335" w:rsidRDefault="003F43DF" w:rsidP="003F43D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“Because they are intelligent,” San stated.</w:t>
      </w:r>
    </w:p>
    <w:p w14:paraId="11155E9D" w14:textId="77777777" w:rsidR="003F43DF" w:rsidRPr="00541335" w:rsidRDefault="003F43DF" w:rsidP="003F43D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interjected, “Only intelligent?”</w:t>
      </w:r>
    </w:p>
    <w:p w14:paraId="7BDB72CA" w14:textId="77777777" w:rsidR="003F43DF" w:rsidRPr="00541335" w:rsidRDefault="003F43DF" w:rsidP="003F43D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“As I mentioned earlier, they are also heralds,” San elaborated.</w:t>
      </w:r>
    </w:p>
    <w:p w14:paraId="2CCFB3B5" w14:textId="77777777" w:rsidR="003F43DF" w:rsidRPr="00541335" w:rsidRDefault="003F43DF" w:rsidP="003F43D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“Can you give an example of their intelligence or their role as heralds being greater than that of humans?”</w:t>
      </w:r>
    </w:p>
    <w:p w14:paraId="372DF834" w14:textId="250293BF" w:rsidR="003F43DF" w:rsidRPr="00541335" w:rsidRDefault="003F43DF" w:rsidP="003F43D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“There are many examples, but</w:t>
      </w:r>
      <w:r w:rsidRPr="00541335">
        <w:rPr>
          <w:rFonts w:ascii="Arial" w:hAnsi="Arial" w:cs="Arial"/>
          <w:color w:val="000000" w:themeColor="text1"/>
          <w:sz w:val="24"/>
          <w:szCs w:val="24"/>
          <w:lang w:bidi="ar-IQ"/>
        </w:rPr>
        <w:t>…</w:t>
      </w:r>
      <w:r w:rsidRPr="00541335">
        <w:rPr>
          <w:rFonts w:ascii="Unikurd Web" w:hAnsi="Unikurd Web" w:cs="Unikurd Web"/>
          <w:color w:val="000000" w:themeColor="text1"/>
          <w:sz w:val="24"/>
          <w:szCs w:val="24"/>
          <w:lang w:bidi="ar-IQ"/>
        </w:rPr>
        <w:t xml:space="preserve">” San </w:t>
      </w:r>
      <w:r w:rsidR="00274B99" w:rsidRPr="00541335">
        <w:rPr>
          <w:rFonts w:ascii="Unikurd Web" w:hAnsi="Unikurd Web" w:cs="Unikurd Web"/>
          <w:color w:val="000000" w:themeColor="text1"/>
          <w:sz w:val="24"/>
          <w:szCs w:val="24"/>
          <w:lang w:bidi="ar-IQ"/>
        </w:rPr>
        <w:t>b</w:t>
      </w:r>
      <w:r w:rsidR="00971E91" w:rsidRPr="00541335">
        <w:rPr>
          <w:rFonts w:ascii="Unikurd Web" w:hAnsi="Unikurd Web" w:cs="Unikurd Web"/>
          <w:color w:val="000000" w:themeColor="text1"/>
          <w:sz w:val="24"/>
          <w:szCs w:val="24"/>
          <w:lang w:bidi="ar-IQ"/>
        </w:rPr>
        <w:t>eg</w:t>
      </w:r>
      <w:r w:rsidRPr="00541335">
        <w:rPr>
          <w:rFonts w:ascii="Unikurd Web" w:hAnsi="Unikurd Web" w:cs="Unikurd Web"/>
          <w:color w:val="000000" w:themeColor="text1"/>
          <w:sz w:val="24"/>
          <w:szCs w:val="24"/>
          <w:lang w:bidi="ar-IQ"/>
        </w:rPr>
        <w:t>an.</w:t>
      </w:r>
    </w:p>
    <w:p w14:paraId="05FE1146" w14:textId="7997A75F" w:rsidR="003F43DF" w:rsidRPr="00541335" w:rsidRDefault="003F43DF" w:rsidP="003F43D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interrupted, “But what?”</w:t>
      </w:r>
    </w:p>
    <w:p w14:paraId="1AD3BF24" w14:textId="4B950F1F" w:rsidR="00EF7ED3" w:rsidRPr="00541335" w:rsidRDefault="003F43DF" w:rsidP="006619B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“You haven’t heart of them.” San responded.</w:t>
      </w:r>
    </w:p>
    <w:p w14:paraId="5E244FFA" w14:textId="77777777" w:rsidR="006619B1" w:rsidRPr="00541335" w:rsidRDefault="006619B1" w:rsidP="006619B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probed, “Why haven’t I?”</w:t>
      </w:r>
    </w:p>
    <w:p w14:paraId="321D03A9" w14:textId="77777777" w:rsidR="006619B1" w:rsidRPr="00541335" w:rsidRDefault="006619B1" w:rsidP="006619B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“Because you've only read political publications,” San responded.</w:t>
      </w:r>
    </w:p>
    <w:p w14:paraId="1E223C12" w14:textId="77777777" w:rsidR="006619B1" w:rsidRPr="00541335" w:rsidRDefault="006619B1" w:rsidP="006619B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reacted, “What’s wrong with political publications?”</w:t>
      </w:r>
    </w:p>
    <w:p w14:paraId="22673191" w14:textId="77777777" w:rsidR="006619B1" w:rsidRPr="00541335" w:rsidRDefault="006619B1" w:rsidP="006619B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“They make you believe in them,” San explained.</w:t>
      </w:r>
    </w:p>
    <w:p w14:paraId="6BE555E6" w14:textId="77777777" w:rsidR="006619B1" w:rsidRPr="00541335" w:rsidRDefault="006619B1" w:rsidP="006619B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“What’s the sin in believing them?”</w:t>
      </w:r>
    </w:p>
    <w:p w14:paraId="581D4AAB" w14:textId="77777777" w:rsidR="006619B1" w:rsidRPr="00541335" w:rsidRDefault="006619B1" w:rsidP="006619B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“What do you mean?” San asked, perplexed.</w:t>
      </w:r>
    </w:p>
    <w:p w14:paraId="76C67489" w14:textId="77777777" w:rsidR="006619B1" w:rsidRPr="00541335" w:rsidRDefault="006619B1" w:rsidP="006619B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clarified, “What’s wrong with it?”</w:t>
      </w:r>
    </w:p>
    <w:p w14:paraId="3671939F" w14:textId="77777777" w:rsidR="006619B1" w:rsidRPr="00541335" w:rsidRDefault="006619B1" w:rsidP="006619B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“It’s self-deception,” San responded.</w:t>
      </w:r>
    </w:p>
    <w:p w14:paraId="3E390B4F" w14:textId="77777777" w:rsidR="006619B1" w:rsidRPr="00541335" w:rsidRDefault="006619B1" w:rsidP="006619B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demanded, “Let's stay on topic. Answer my main question.”</w:t>
      </w:r>
    </w:p>
    <w:p w14:paraId="2D73B9A8" w14:textId="38D29964" w:rsidR="006619B1" w:rsidRPr="00541335" w:rsidRDefault="006619B1" w:rsidP="006619B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 haven’t strayed. I’ve clearly and wholeheartedly said that it’s not only humans who possess intelligence,” San confirmed.</w:t>
      </w:r>
    </w:p>
    <w:p w14:paraId="4BA62158" w14:textId="77777777" w:rsidR="006619B1" w:rsidRPr="00541335" w:rsidRDefault="006619B1" w:rsidP="006619B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stepped closer and asked, “Tell me, who else possesses intelligence?”</w:t>
      </w:r>
    </w:p>
    <w:p w14:paraId="3F5A1977" w14:textId="77777777" w:rsidR="006619B1" w:rsidRPr="00541335" w:rsidRDefault="006619B1" w:rsidP="006619B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“Donkeys,” San confirmed.</w:t>
      </w:r>
    </w:p>
    <w:p w14:paraId="7E8FC4AA" w14:textId="77777777" w:rsidR="006619B1" w:rsidRPr="00541335" w:rsidRDefault="006619B1" w:rsidP="006619B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“How do you see donkeys?”</w:t>
      </w:r>
    </w:p>
    <w:p w14:paraId="6C78B72D" w14:textId="77777777" w:rsidR="006619B1" w:rsidRPr="00541335" w:rsidRDefault="006619B1" w:rsidP="006619B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“What do you mean? I see them as the best friends,” San responded.</w:t>
      </w:r>
    </w:p>
    <w:p w14:paraId="6E181848" w14:textId="77777777" w:rsidR="006619B1" w:rsidRPr="00541335" w:rsidRDefault="006619B1" w:rsidP="006619B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inquired, “Why?”</w:t>
      </w:r>
    </w:p>
    <w:p w14:paraId="2D686164" w14:textId="77777777" w:rsidR="006619B1" w:rsidRPr="00541335" w:rsidRDefault="006619B1" w:rsidP="006619B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“Because they possess intelligence and can choose,” San explained.</w:t>
      </w:r>
    </w:p>
    <w:p w14:paraId="186D0E13" w14:textId="77777777" w:rsidR="006619B1" w:rsidRPr="00541335" w:rsidRDefault="006619B1" w:rsidP="006619B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“Choose what?”</w:t>
      </w:r>
    </w:p>
    <w:p w14:paraId="2AC1B317" w14:textId="77777777" w:rsidR="006619B1" w:rsidRPr="00541335" w:rsidRDefault="006619B1" w:rsidP="006619B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“Choose their best friends,” San elaborated.</w:t>
      </w:r>
    </w:p>
    <w:p w14:paraId="64003812" w14:textId="77777777" w:rsidR="006619B1" w:rsidRPr="00541335" w:rsidRDefault="006619B1" w:rsidP="006619B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queried, “What do they do with their best friends?”</w:t>
      </w:r>
    </w:p>
    <w:p w14:paraId="7773E5A6" w14:textId="77777777" w:rsidR="006619B1" w:rsidRPr="00541335" w:rsidRDefault="006619B1" w:rsidP="006619B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“They spend quality time with them,” San said.</w:t>
      </w:r>
    </w:p>
    <w:p w14:paraId="343E0CB6" w14:textId="77777777" w:rsidR="006619B1" w:rsidRPr="00541335" w:rsidRDefault="006619B1" w:rsidP="006619B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“What kind of time?”</w:t>
      </w:r>
    </w:p>
    <w:p w14:paraId="4B7A8240" w14:textId="77777777" w:rsidR="006619B1" w:rsidRPr="00541335" w:rsidRDefault="006619B1" w:rsidP="006619B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“Time filled with love and mutual support,” San explained.</w:t>
      </w:r>
    </w:p>
    <w:p w14:paraId="35E3ACD0" w14:textId="77777777" w:rsidR="006619B1" w:rsidRPr="00541335" w:rsidRDefault="006619B1" w:rsidP="006619B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questioned, “Until when?”</w:t>
      </w:r>
    </w:p>
    <w:p w14:paraId="7A69800D" w14:textId="77777777" w:rsidR="006619B1" w:rsidRPr="00541335" w:rsidRDefault="006619B1" w:rsidP="006619B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“Until they are separated,” San responded.</w:t>
      </w:r>
    </w:p>
    <w:p w14:paraId="3C62606B" w14:textId="77777777" w:rsidR="006619B1" w:rsidRPr="00541335" w:rsidRDefault="006619B1" w:rsidP="006619B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“If they’re best friends, why do they separate?”</w:t>
      </w:r>
    </w:p>
    <w:p w14:paraId="2519BFB7" w14:textId="77777777" w:rsidR="006619B1" w:rsidRPr="00541335" w:rsidRDefault="006619B1" w:rsidP="006619B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“They don’t choose to separate,” San replied.</w:t>
      </w:r>
    </w:p>
    <w:p w14:paraId="67DC96F6" w14:textId="77777777" w:rsidR="006619B1" w:rsidRPr="00541335" w:rsidRDefault="006619B1" w:rsidP="006619B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“Who separates them?”</w:t>
      </w:r>
    </w:p>
    <w:p w14:paraId="14984026" w14:textId="77777777" w:rsidR="006619B1" w:rsidRPr="00541335" w:rsidRDefault="006619B1" w:rsidP="006619B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“Who else but humans?” San said.</w:t>
      </w:r>
    </w:p>
    <w:p w14:paraId="2FE1B10C" w14:textId="77777777" w:rsidR="006619B1" w:rsidRPr="00541335" w:rsidRDefault="006619B1" w:rsidP="006619B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inquired, “What happens to them after they’re separated?”</w:t>
      </w:r>
    </w:p>
    <w:p w14:paraId="0051D887" w14:textId="77777777" w:rsidR="006619B1" w:rsidRPr="00541335" w:rsidRDefault="006619B1" w:rsidP="006619B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“They become anxious and depressed,” San explained.</w:t>
      </w:r>
    </w:p>
    <w:p w14:paraId="5EEC6B3D" w14:textId="77777777" w:rsidR="006619B1" w:rsidRPr="00541335" w:rsidRDefault="006619B1" w:rsidP="006619B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“Why?”</w:t>
      </w:r>
    </w:p>
    <w:p w14:paraId="2EDAE5D8" w14:textId="77777777" w:rsidR="006619B1" w:rsidRPr="00541335" w:rsidRDefault="006619B1" w:rsidP="006619B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“Because they have feelings,” San said.</w:t>
      </w:r>
    </w:p>
    <w:p w14:paraId="1EB059CD" w14:textId="77777777" w:rsidR="006619B1" w:rsidRPr="00541335" w:rsidRDefault="006619B1" w:rsidP="006619B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looking perplexed, repeated, “Feelings!”</w:t>
      </w:r>
    </w:p>
    <w:p w14:paraId="6E71C824" w14:textId="77777777" w:rsidR="006619B1" w:rsidRPr="00541335" w:rsidRDefault="006619B1" w:rsidP="006619B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“Not just feelings, they have principles too,” San added.</w:t>
      </w:r>
    </w:p>
    <w:p w14:paraId="1E17EF89" w14:textId="77777777" w:rsidR="006619B1" w:rsidRPr="00541335" w:rsidRDefault="006619B1" w:rsidP="006619B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commented, “You make donkeys sound very important.”</w:t>
      </w:r>
    </w:p>
    <w:p w14:paraId="174D2853" w14:textId="77777777" w:rsidR="006619B1" w:rsidRPr="00541335" w:rsidRDefault="006619B1" w:rsidP="006619B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“They’re not just important,” San said.</w:t>
      </w:r>
    </w:p>
    <w:p w14:paraId="0610AB8F" w14:textId="77777777" w:rsidR="006619B1" w:rsidRPr="00541335" w:rsidRDefault="006619B1" w:rsidP="006619B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probed, “What else are they?”</w:t>
      </w:r>
    </w:p>
    <w:p w14:paraId="4892314A" w14:textId="77777777" w:rsidR="006619B1" w:rsidRPr="00541335" w:rsidRDefault="006619B1" w:rsidP="006619B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“They’re a source of solutions,” San responded.</w:t>
      </w:r>
    </w:p>
    <w:p w14:paraId="2B79C165" w14:textId="77777777" w:rsidR="006619B1" w:rsidRPr="00541335" w:rsidRDefault="006619B1" w:rsidP="006619B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“For whom?”</w:t>
      </w:r>
    </w:p>
    <w:p w14:paraId="010BBA47" w14:textId="78FD0D8A" w:rsidR="006619B1" w:rsidRPr="00541335" w:rsidRDefault="006619B1" w:rsidP="006619B1">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“For humans,” San confirmed.</w:t>
      </w:r>
    </w:p>
    <w:p w14:paraId="765C55B4" w14:textId="77777777" w:rsidR="0057600B" w:rsidRPr="00541335" w:rsidRDefault="009B3C45" w:rsidP="0057600B">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“What do they do for humans?”</w:t>
      </w:r>
    </w:p>
    <w:p w14:paraId="1DA80B41" w14:textId="7112B951" w:rsidR="009B3C45" w:rsidRPr="00541335" w:rsidRDefault="009B3C45" w:rsidP="0057600B">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“They treat them,” San replied.</w:t>
      </w:r>
    </w:p>
    <w:p w14:paraId="57D5D3F4" w14:textId="77777777" w:rsidR="009B3C45" w:rsidRPr="00541335" w:rsidRDefault="009B3C45" w:rsidP="009B3C4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inquired, “Without medication?”</w:t>
      </w:r>
    </w:p>
    <w:p w14:paraId="14781657" w14:textId="77777777" w:rsidR="009B3C45" w:rsidRPr="00541335" w:rsidRDefault="009B3C45" w:rsidP="009B3C4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“Yes, without medication,” San confirmed.</w:t>
      </w:r>
    </w:p>
    <w:p w14:paraId="693B6F18" w14:textId="77777777" w:rsidR="009B3C45" w:rsidRPr="00541335" w:rsidRDefault="009B3C45" w:rsidP="009B3C4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“And how do they do that?” Baram pressed.</w:t>
      </w:r>
    </w:p>
    <w:p w14:paraId="3453FD39" w14:textId="634E66B5" w:rsidR="009B3C45" w:rsidRPr="00541335" w:rsidRDefault="009B3C45" w:rsidP="009B3C4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“They address bad </w:t>
      </w:r>
      <w:r w:rsidR="0057600B" w:rsidRPr="00541335">
        <w:rPr>
          <w:rFonts w:ascii="Unikurd Web" w:hAnsi="Unikurd Web" w:cs="Unikurd Web"/>
          <w:color w:val="000000" w:themeColor="text1"/>
          <w:sz w:val="24"/>
          <w:szCs w:val="24"/>
          <w:lang w:bidi="ar-IQ"/>
        </w:rPr>
        <w:t>behaviours</w:t>
      </w:r>
      <w:r w:rsidRPr="00541335">
        <w:rPr>
          <w:rFonts w:ascii="Unikurd Web" w:hAnsi="Unikurd Web" w:cs="Unikurd Web"/>
          <w:color w:val="000000" w:themeColor="text1"/>
          <w:sz w:val="24"/>
          <w:szCs w:val="24"/>
          <w:lang w:bidi="ar-IQ"/>
        </w:rPr>
        <w:t xml:space="preserve"> and hatred,” San explained.</w:t>
      </w:r>
    </w:p>
    <w:p w14:paraId="78C1CDCE" w14:textId="60F71150" w:rsidR="009B3C45" w:rsidRPr="00541335" w:rsidRDefault="009B3C45" w:rsidP="009B3C4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“Whose bad </w:t>
      </w:r>
      <w:r w:rsidR="0057600B" w:rsidRPr="00541335">
        <w:rPr>
          <w:rFonts w:ascii="Unikurd Web" w:hAnsi="Unikurd Web" w:cs="Unikurd Web"/>
          <w:color w:val="000000" w:themeColor="text1"/>
          <w:sz w:val="24"/>
          <w:szCs w:val="24"/>
          <w:lang w:bidi="ar-IQ"/>
        </w:rPr>
        <w:t>behaviours</w:t>
      </w:r>
      <w:r w:rsidRPr="00541335">
        <w:rPr>
          <w:rFonts w:ascii="Unikurd Web" w:hAnsi="Unikurd Web" w:cs="Unikurd Web"/>
          <w:color w:val="000000" w:themeColor="text1"/>
          <w:sz w:val="24"/>
          <w:szCs w:val="24"/>
          <w:lang w:bidi="ar-IQ"/>
        </w:rPr>
        <w:t xml:space="preserve"> and hatred?” Baram prodded.</w:t>
      </w:r>
    </w:p>
    <w:p w14:paraId="53D2126E" w14:textId="77777777" w:rsidR="009B3C45" w:rsidRPr="00541335" w:rsidRDefault="009B3C45" w:rsidP="009B3C4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“That of humans,” San responded.</w:t>
      </w:r>
    </w:p>
    <w:p w14:paraId="28A23F7F" w14:textId="77777777" w:rsidR="009B3C45" w:rsidRPr="00541335" w:rsidRDefault="009B3C45" w:rsidP="009B3C4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“Why?” Baram wondered.</w:t>
      </w:r>
    </w:p>
    <w:p w14:paraId="5CB85A2E" w14:textId="77777777" w:rsidR="009B3C45" w:rsidRPr="00541335" w:rsidRDefault="009B3C45" w:rsidP="009B3C4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“To relieve them of their burdens,” San said.</w:t>
      </w:r>
    </w:p>
    <w:p w14:paraId="6E05D3A2" w14:textId="7C6C5D34" w:rsidR="009B3C45" w:rsidRPr="00541335" w:rsidRDefault="009B3C45" w:rsidP="009B3C4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Puzzled, Baram asked, “</w:t>
      </w:r>
      <w:r w:rsidR="00433B00" w:rsidRPr="00541335">
        <w:rPr>
          <w:rFonts w:ascii="Unikurd Web" w:hAnsi="Unikurd Web" w:cs="Unikurd Web"/>
          <w:color w:val="000000" w:themeColor="text1"/>
          <w:sz w:val="24"/>
          <w:szCs w:val="24"/>
          <w:lang w:bidi="ar-IQ"/>
        </w:rPr>
        <w:t xml:space="preserve">Do you truly believe in such abilities, </w:t>
      </w:r>
      <w:r w:rsidR="002C2729" w:rsidRPr="00541335">
        <w:rPr>
          <w:rFonts w:ascii="Unikurd Web" w:hAnsi="Unikurd Web" w:cs="Unikurd Web"/>
          <w:color w:val="000000" w:themeColor="text1"/>
          <w:sz w:val="24"/>
          <w:szCs w:val="24"/>
          <w:lang w:bidi="ar-IQ"/>
        </w:rPr>
        <w:t>d</w:t>
      </w:r>
      <w:r w:rsidR="00433B00" w:rsidRPr="00541335">
        <w:rPr>
          <w:rFonts w:ascii="Unikurd Web" w:hAnsi="Unikurd Web" w:cs="Unikurd Web"/>
          <w:color w:val="000000" w:themeColor="text1"/>
          <w:sz w:val="24"/>
          <w:szCs w:val="24"/>
          <w:lang w:bidi="ar-IQ"/>
        </w:rPr>
        <w:t>onkey?"</w:t>
      </w:r>
    </w:p>
    <w:p w14:paraId="18898E5C" w14:textId="77777777" w:rsidR="009B3C45" w:rsidRPr="00541335" w:rsidRDefault="009B3C45" w:rsidP="009B3C4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San burst into laughter, “Ha</w:t>
      </w:r>
      <w:r w:rsidRPr="00541335">
        <w:rPr>
          <w:rFonts w:ascii="Arial" w:hAnsi="Arial" w:cs="Arial"/>
          <w:color w:val="000000" w:themeColor="text1"/>
          <w:sz w:val="24"/>
          <w:szCs w:val="24"/>
          <w:lang w:bidi="ar-IQ"/>
        </w:rPr>
        <w:t>…</w:t>
      </w:r>
      <w:r w:rsidRPr="00541335">
        <w:rPr>
          <w:rFonts w:ascii="Unikurd Web" w:hAnsi="Unikurd Web" w:cs="Unikurd Web"/>
          <w:color w:val="000000" w:themeColor="text1"/>
          <w:sz w:val="24"/>
          <w:szCs w:val="24"/>
          <w:lang w:bidi="ar-IQ"/>
        </w:rPr>
        <w:t>ha</w:t>
      </w:r>
      <w:r w:rsidRPr="00541335">
        <w:rPr>
          <w:rFonts w:ascii="Arial" w:hAnsi="Arial" w:cs="Arial"/>
          <w:color w:val="000000" w:themeColor="text1"/>
          <w:sz w:val="24"/>
          <w:szCs w:val="24"/>
          <w:lang w:bidi="ar-IQ"/>
        </w:rPr>
        <w:t>…</w:t>
      </w:r>
      <w:r w:rsidRPr="00541335">
        <w:rPr>
          <w:rFonts w:ascii="Unikurd Web" w:hAnsi="Unikurd Web" w:cs="Unikurd Web"/>
          <w:color w:val="000000" w:themeColor="text1"/>
          <w:sz w:val="24"/>
          <w:szCs w:val="24"/>
          <w:lang w:bidi="ar-IQ"/>
        </w:rPr>
        <w:t>ha. How can I not laugh?”</w:t>
      </w:r>
    </w:p>
    <w:p w14:paraId="25F5D443" w14:textId="77777777" w:rsidR="009B3C45" w:rsidRPr="00541335" w:rsidRDefault="009B3C45" w:rsidP="009B3C4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Perplexed, Baram asked, “Why are you laughing?”</w:t>
      </w:r>
    </w:p>
    <w:p w14:paraId="4EE98836" w14:textId="77777777" w:rsidR="009B3C45" w:rsidRPr="00541335" w:rsidRDefault="009B3C45" w:rsidP="009B3C4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San, still chuckling, replied, “You just called me a donkey!”</w:t>
      </w:r>
    </w:p>
    <w:p w14:paraId="6523E516" w14:textId="77777777" w:rsidR="009B3C45" w:rsidRPr="00541335" w:rsidRDefault="009B3C45" w:rsidP="009B3C4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was quick to deny, “I did not say that.”</w:t>
      </w:r>
    </w:p>
    <w:p w14:paraId="1D48D2B4" w14:textId="77777777" w:rsidR="009B3C45" w:rsidRPr="00541335" w:rsidRDefault="009B3C45" w:rsidP="009B3C4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San insisted, “You certainly did.”</w:t>
      </w:r>
    </w:p>
    <w:p w14:paraId="4E0E1506" w14:textId="77777777" w:rsidR="009B3C45" w:rsidRPr="00541335" w:rsidRDefault="009B3C45" w:rsidP="009B3C4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“And how do you figure that?” Baram asked.</w:t>
      </w:r>
    </w:p>
    <w:p w14:paraId="53104F01" w14:textId="67BC70DD" w:rsidR="009B3C45" w:rsidRPr="00541335" w:rsidRDefault="009B3C45" w:rsidP="009B3C4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San explained, “If you meant otherwise, you would have asked, ‘Do donkeys have these capabilities?</w:t>
      </w:r>
      <w:r w:rsidR="00C2456F" w:rsidRPr="00541335">
        <w:rPr>
          <w:rFonts w:ascii="Unikurd Web" w:hAnsi="Unikurd Web" w:cs="Unikurd Web"/>
          <w:color w:val="000000" w:themeColor="text1"/>
          <w:sz w:val="24"/>
          <w:szCs w:val="24"/>
          <w:lang w:bidi="ar-IQ"/>
        </w:rPr>
        <w:t>”</w:t>
      </w:r>
    </w:p>
    <w:p w14:paraId="1255C7E4" w14:textId="77777777" w:rsidR="009B3C45" w:rsidRPr="00541335" w:rsidRDefault="009B3C45" w:rsidP="009B3C4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retorted, “There’s no difference in the two questions.”</w:t>
      </w:r>
    </w:p>
    <w:p w14:paraId="4313B9AC" w14:textId="77777777" w:rsidR="0057600B" w:rsidRPr="00541335" w:rsidRDefault="009B3C45" w:rsidP="0057600B">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San disagreed, “There is. If donkeys are treated well, they will reciprocate.”</w:t>
      </w:r>
    </w:p>
    <w:p w14:paraId="392CB9DE" w14:textId="6DEC0D20" w:rsidR="009B3C45" w:rsidRPr="00541335" w:rsidRDefault="009B3C45" w:rsidP="0057600B">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now laughing himself, said, “Ha</w:t>
      </w:r>
      <w:r w:rsidRPr="00541335">
        <w:rPr>
          <w:rFonts w:ascii="Arial" w:hAnsi="Arial" w:cs="Arial"/>
          <w:color w:val="000000" w:themeColor="text1"/>
          <w:sz w:val="24"/>
          <w:szCs w:val="24"/>
          <w:lang w:bidi="ar-IQ"/>
        </w:rPr>
        <w:t>…</w:t>
      </w:r>
      <w:r w:rsidRPr="00541335">
        <w:rPr>
          <w:rFonts w:ascii="Unikurd Web" w:hAnsi="Unikurd Web" w:cs="Unikurd Web"/>
          <w:color w:val="000000" w:themeColor="text1"/>
          <w:sz w:val="24"/>
          <w:szCs w:val="24"/>
          <w:lang w:bidi="ar-IQ"/>
        </w:rPr>
        <w:t>ha</w:t>
      </w:r>
      <w:r w:rsidRPr="00541335">
        <w:rPr>
          <w:rFonts w:ascii="Arial" w:hAnsi="Arial" w:cs="Arial"/>
          <w:color w:val="000000" w:themeColor="text1"/>
          <w:sz w:val="24"/>
          <w:szCs w:val="24"/>
          <w:lang w:bidi="ar-IQ"/>
        </w:rPr>
        <w:t>…</w:t>
      </w:r>
      <w:r w:rsidRPr="00541335">
        <w:rPr>
          <w:rFonts w:ascii="Unikurd Web" w:hAnsi="Unikurd Web" w:cs="Unikurd Web"/>
          <w:color w:val="000000" w:themeColor="text1"/>
          <w:sz w:val="24"/>
          <w:szCs w:val="24"/>
          <w:lang w:bidi="ar-IQ"/>
        </w:rPr>
        <w:t xml:space="preserve"> You mean, ‘If you treat donkeys well, they will treat you well too.</w:t>
      </w:r>
      <w:r w:rsidR="00C2456F" w:rsidRPr="00541335">
        <w:rPr>
          <w:rFonts w:ascii="Unikurd Web" w:hAnsi="Unikurd Web" w:cs="Unikurd Web"/>
          <w:color w:val="000000" w:themeColor="text1"/>
          <w:sz w:val="24"/>
          <w:szCs w:val="24"/>
          <w:lang w:bidi="ar-IQ"/>
        </w:rPr>
        <w:t>”</w:t>
      </w:r>
    </w:p>
    <w:p w14:paraId="3FAE1A9F" w14:textId="77777777" w:rsidR="009B3C45" w:rsidRPr="00541335" w:rsidRDefault="009B3C45" w:rsidP="009B3C4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“There’s no difference in those statements,” San countered.</w:t>
      </w:r>
    </w:p>
    <w:p w14:paraId="5809289E" w14:textId="77777777" w:rsidR="009B3C45" w:rsidRPr="00541335" w:rsidRDefault="009B3C45" w:rsidP="009B3C4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insisted, “There is. Humans should always be ahead of donkeys.”</w:t>
      </w:r>
    </w:p>
    <w:p w14:paraId="1D0C299C" w14:textId="77777777" w:rsidR="009B3C45" w:rsidRPr="00541335" w:rsidRDefault="009B3C45" w:rsidP="009B3C4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San disagreed, “That's not right.”</w:t>
      </w:r>
    </w:p>
    <w:p w14:paraId="359A4E93" w14:textId="77777777" w:rsidR="009B3C45" w:rsidRPr="00541335" w:rsidRDefault="009B3C45" w:rsidP="009B3C4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“Why?” Baram challenged.</w:t>
      </w:r>
    </w:p>
    <w:p w14:paraId="58F90AC7" w14:textId="63DFACF9" w:rsidR="009B3C45" w:rsidRPr="00541335" w:rsidRDefault="00C2456F" w:rsidP="004A3A6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4A3A6C" w:rsidRPr="00541335">
        <w:rPr>
          <w:rFonts w:ascii="Unikurd Web" w:hAnsi="Unikurd Web" w:cs="Unikurd Web"/>
          <w:color w:val="000000" w:themeColor="text1"/>
          <w:sz w:val="24"/>
          <w:szCs w:val="24"/>
          <w:lang w:bidi="ar-IQ"/>
        </w:rPr>
        <w:t>Donkeys are naturally independent and possess a strong-willed temperament, demonstrating a resistance to subjugation. Their stubbornness and assertiveness stem from their independent thinking. Have you ever observed a donkey permitting its owner to walk ahead?</w:t>
      </w:r>
      <w:r w:rsidRPr="00541335">
        <w:rPr>
          <w:rFonts w:ascii="Unikurd Web" w:hAnsi="Unikurd Web" w:cs="Unikurd Web"/>
          <w:color w:val="000000" w:themeColor="text1"/>
          <w:sz w:val="24"/>
          <w:szCs w:val="24"/>
          <w:lang w:bidi="ar-IQ"/>
        </w:rPr>
        <w:t xml:space="preserve">” </w:t>
      </w:r>
      <w:r w:rsidR="009B3C45" w:rsidRPr="00541335">
        <w:rPr>
          <w:rFonts w:ascii="Unikurd Web" w:hAnsi="Unikurd Web" w:cs="Unikurd Web"/>
          <w:color w:val="000000" w:themeColor="text1"/>
          <w:sz w:val="24"/>
          <w:szCs w:val="24"/>
          <w:lang w:bidi="ar-IQ"/>
        </w:rPr>
        <w:t>San asked.</w:t>
      </w:r>
    </w:p>
    <w:p w14:paraId="00ED9306" w14:textId="77777777" w:rsidR="009B3C45" w:rsidRPr="00541335" w:rsidRDefault="009B3C45" w:rsidP="009B3C4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“And why wouldn’t it?” Baram queried.</w:t>
      </w:r>
    </w:p>
    <w:p w14:paraId="3E9758D4" w14:textId="77777777" w:rsidR="009B3C45" w:rsidRPr="00541335" w:rsidRDefault="009B3C45" w:rsidP="009B3C4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“Because a donkey is a humble, modest, and clean friend,” San replied.</w:t>
      </w:r>
    </w:p>
    <w:p w14:paraId="2290721C" w14:textId="77777777" w:rsidR="009B3C45" w:rsidRPr="00541335" w:rsidRDefault="009B3C45" w:rsidP="009B3C4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“In which way is it clean?” Baram probed.</w:t>
      </w:r>
    </w:p>
    <w:p w14:paraId="4C527181" w14:textId="77777777" w:rsidR="009B3C45" w:rsidRPr="00541335" w:rsidRDefault="009B3C45" w:rsidP="009B3C4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“In its inner feelings,” San asserted.</w:t>
      </w:r>
    </w:p>
    <w:p w14:paraId="572D2A8B" w14:textId="77777777" w:rsidR="009B3C45" w:rsidRPr="00541335" w:rsidRDefault="009B3C45" w:rsidP="009B3C4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“Only inwardly?” Baram pushed.</w:t>
      </w:r>
    </w:p>
    <w:p w14:paraId="17319E73" w14:textId="77777777" w:rsidR="009B3C45" w:rsidRPr="00541335" w:rsidRDefault="009B3C45" w:rsidP="009B3C4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“Physically as well,” San added.</w:t>
      </w:r>
    </w:p>
    <w:p w14:paraId="2397C76C" w14:textId="77777777" w:rsidR="009B3C45" w:rsidRPr="00541335" w:rsidRDefault="009B3C45" w:rsidP="009B3C4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“How so?” Baram continued.</w:t>
      </w:r>
    </w:p>
    <w:p w14:paraId="3787ADF2" w14:textId="77777777" w:rsidR="009B3C45" w:rsidRPr="00541335" w:rsidRDefault="009B3C45" w:rsidP="009B3C4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“It doesn’t smell,” San stated.</w:t>
      </w:r>
    </w:p>
    <w:p w14:paraId="1B67349E" w14:textId="77777777" w:rsidR="009B3C45" w:rsidRPr="00541335" w:rsidRDefault="009B3C45" w:rsidP="009B3C4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“Why?”</w:t>
      </w:r>
    </w:p>
    <w:p w14:paraId="629D6E2E" w14:textId="77777777" w:rsidR="009B3C45" w:rsidRPr="00541335" w:rsidRDefault="009B3C45" w:rsidP="009B3C4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“As I said, it's clean,” San repeated.</w:t>
      </w:r>
    </w:p>
    <w:p w14:paraId="1992940D" w14:textId="77777777" w:rsidR="009B3C45" w:rsidRPr="00541335" w:rsidRDefault="009B3C45" w:rsidP="009B3C4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“Just clean?” Baram asked.</w:t>
      </w:r>
    </w:p>
    <w:p w14:paraId="56FCCED0" w14:textId="77777777" w:rsidR="009B3C45" w:rsidRPr="00541335" w:rsidRDefault="009B3C45" w:rsidP="009B3C4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“Intelligent too,” San affirmed.</w:t>
      </w:r>
    </w:p>
    <w:p w14:paraId="7C0C8C91" w14:textId="77777777" w:rsidR="00765524" w:rsidRPr="00541335" w:rsidRDefault="0052108D" w:rsidP="0076552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inquired, “</w:t>
      </w:r>
      <w:r w:rsidR="009B3C45" w:rsidRPr="00541335">
        <w:rPr>
          <w:rFonts w:ascii="Unikurd Web" w:hAnsi="Unikurd Web" w:cs="Unikurd Web"/>
          <w:color w:val="000000" w:themeColor="text1"/>
          <w:sz w:val="24"/>
          <w:szCs w:val="24"/>
          <w:lang w:bidi="ar-IQ"/>
        </w:rPr>
        <w:t xml:space="preserve">And how is that?” </w:t>
      </w:r>
    </w:p>
    <w:p w14:paraId="5961164C" w14:textId="29788B2E" w:rsidR="00765524" w:rsidRPr="00541335" w:rsidRDefault="00C2456F" w:rsidP="0076552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765524" w:rsidRPr="00541335">
        <w:rPr>
          <w:rFonts w:ascii="Unikurd Web" w:hAnsi="Unikurd Web" w:cs="Unikurd Web"/>
          <w:color w:val="000000" w:themeColor="text1"/>
          <w:sz w:val="24"/>
          <w:szCs w:val="24"/>
          <w:lang w:bidi="ar-IQ"/>
        </w:rPr>
        <w:t>He is curious, his desire to discover new things is high, if he manages, he would check your hair, too,</w:t>
      </w:r>
      <w:r w:rsidRPr="00541335">
        <w:rPr>
          <w:rFonts w:ascii="Unikurd Web" w:hAnsi="Unikurd Web" w:cs="Unikurd Web"/>
          <w:color w:val="000000" w:themeColor="text1"/>
          <w:sz w:val="24"/>
          <w:szCs w:val="24"/>
          <w:lang w:bidi="ar-IQ"/>
        </w:rPr>
        <w:t>”</w:t>
      </w:r>
      <w:r w:rsidR="00765524" w:rsidRPr="00541335">
        <w:rPr>
          <w:rFonts w:ascii="Unikurd Web" w:hAnsi="Unikurd Web" w:cs="Unikurd Web"/>
          <w:color w:val="000000" w:themeColor="text1"/>
          <w:sz w:val="24"/>
          <w:szCs w:val="24"/>
          <w:lang w:bidi="ar-IQ"/>
        </w:rPr>
        <w:t xml:space="preserve"> San explained.</w:t>
      </w:r>
    </w:p>
    <w:p w14:paraId="7CA154B2" w14:textId="4F47031F" w:rsidR="00765524" w:rsidRPr="00541335" w:rsidRDefault="00765524" w:rsidP="0076552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with a bitter smile, asked, </w:t>
      </w:r>
      <w:r w:rsidR="00C2456F"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Why?</w:t>
      </w:r>
      <w:r w:rsidR="00C2456F" w:rsidRPr="00541335">
        <w:rPr>
          <w:rFonts w:ascii="Unikurd Web" w:hAnsi="Unikurd Web" w:cs="Unikurd Web"/>
          <w:color w:val="000000" w:themeColor="text1"/>
          <w:sz w:val="24"/>
          <w:szCs w:val="24"/>
          <w:lang w:bidi="ar-IQ"/>
        </w:rPr>
        <w:t>”</w:t>
      </w:r>
    </w:p>
    <w:p w14:paraId="543B30DE" w14:textId="3B24C2C8" w:rsidR="00765524" w:rsidRPr="00541335" w:rsidRDefault="00C2456F" w:rsidP="0076552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765524" w:rsidRPr="00541335">
        <w:rPr>
          <w:rFonts w:ascii="Unikurd Web" w:hAnsi="Unikurd Web" w:cs="Unikurd Web"/>
          <w:color w:val="000000" w:themeColor="text1"/>
          <w:sz w:val="24"/>
          <w:szCs w:val="24"/>
          <w:lang w:bidi="ar-IQ"/>
        </w:rPr>
        <w:t>To know what is in there!</w:t>
      </w:r>
      <w:r w:rsidRPr="00541335">
        <w:rPr>
          <w:rFonts w:ascii="Unikurd Web" w:hAnsi="Unikurd Web" w:cs="Unikurd Web"/>
          <w:color w:val="000000" w:themeColor="text1"/>
          <w:sz w:val="24"/>
          <w:szCs w:val="24"/>
          <w:lang w:bidi="ar-IQ"/>
        </w:rPr>
        <w:t>”</w:t>
      </w:r>
      <w:r w:rsidR="00765524" w:rsidRPr="00541335">
        <w:rPr>
          <w:rFonts w:ascii="Unikurd Web" w:hAnsi="Unikurd Web" w:cs="Unikurd Web"/>
          <w:color w:val="000000" w:themeColor="text1"/>
          <w:sz w:val="24"/>
          <w:szCs w:val="24"/>
          <w:lang w:bidi="ar-IQ"/>
        </w:rPr>
        <w:t xml:space="preserve"> San explained.</w:t>
      </w:r>
    </w:p>
    <w:p w14:paraId="7DCE8664" w14:textId="6D0C3D7A" w:rsidR="00765524" w:rsidRPr="00541335" w:rsidRDefault="00765524" w:rsidP="0076552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asked, </w:t>
      </w:r>
      <w:r w:rsidR="00C2456F"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How?</w:t>
      </w:r>
      <w:r w:rsidR="00C2456F" w:rsidRPr="00541335">
        <w:rPr>
          <w:rFonts w:ascii="Unikurd Web" w:hAnsi="Unikurd Web" w:cs="Unikurd Web"/>
          <w:color w:val="000000" w:themeColor="text1"/>
          <w:sz w:val="24"/>
          <w:szCs w:val="24"/>
          <w:lang w:bidi="ar-IQ"/>
        </w:rPr>
        <w:t>”</w:t>
      </w:r>
    </w:p>
    <w:p w14:paraId="7706B10C" w14:textId="5544D76B" w:rsidR="00765524" w:rsidRPr="00541335" w:rsidRDefault="00836841" w:rsidP="0076552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765524" w:rsidRPr="00541335">
        <w:rPr>
          <w:rFonts w:ascii="Unikurd Web" w:hAnsi="Unikurd Web" w:cs="Unikurd Web"/>
          <w:color w:val="000000" w:themeColor="text1"/>
          <w:sz w:val="24"/>
          <w:szCs w:val="24"/>
          <w:lang w:bidi="ar-IQ"/>
        </w:rPr>
        <w:t>He senses strange things using his sensitive nose and ears,</w:t>
      </w:r>
      <w:r w:rsidR="00C2456F" w:rsidRPr="00541335">
        <w:rPr>
          <w:rFonts w:ascii="Unikurd Web" w:hAnsi="Unikurd Web" w:cs="Unikurd Web"/>
          <w:color w:val="000000" w:themeColor="text1"/>
          <w:sz w:val="24"/>
          <w:szCs w:val="24"/>
          <w:lang w:bidi="ar-IQ"/>
        </w:rPr>
        <w:t>”</w:t>
      </w:r>
      <w:r w:rsidR="00765524" w:rsidRPr="00541335">
        <w:rPr>
          <w:rFonts w:ascii="Unikurd Web" w:hAnsi="Unikurd Web" w:cs="Unikurd Web"/>
          <w:color w:val="000000" w:themeColor="text1"/>
          <w:sz w:val="24"/>
          <w:szCs w:val="24"/>
          <w:lang w:bidi="ar-IQ"/>
        </w:rPr>
        <w:t xml:space="preserve"> San informed.</w:t>
      </w:r>
    </w:p>
    <w:p w14:paraId="56C309FA" w14:textId="17A6410A" w:rsidR="00765524" w:rsidRPr="00541335" w:rsidRDefault="00765524" w:rsidP="0076552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asked, </w:t>
      </w:r>
      <w:r w:rsidR="00836841"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What does he do?</w:t>
      </w:r>
      <w:r w:rsidR="00836841" w:rsidRPr="00541335">
        <w:rPr>
          <w:rFonts w:ascii="Unikurd Web" w:hAnsi="Unikurd Web" w:cs="Unikurd Web"/>
          <w:color w:val="000000" w:themeColor="text1"/>
          <w:sz w:val="24"/>
          <w:szCs w:val="24"/>
          <w:lang w:bidi="ar-IQ"/>
        </w:rPr>
        <w:t>”</w:t>
      </w:r>
    </w:p>
    <w:p w14:paraId="136295F6" w14:textId="516E265C" w:rsidR="00765524" w:rsidRPr="00541335" w:rsidRDefault="00836841" w:rsidP="0076552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765524" w:rsidRPr="00541335">
        <w:rPr>
          <w:rFonts w:ascii="Unikurd Web" w:hAnsi="Unikurd Web" w:cs="Unikurd Web"/>
          <w:color w:val="000000" w:themeColor="text1"/>
          <w:sz w:val="24"/>
          <w:szCs w:val="24"/>
          <w:lang w:bidi="ar-IQ"/>
        </w:rPr>
        <w:t>He goes and watches it,</w:t>
      </w:r>
      <w:r w:rsidRPr="00541335">
        <w:rPr>
          <w:rFonts w:ascii="Unikurd Web" w:hAnsi="Unikurd Web" w:cs="Unikurd Web"/>
          <w:color w:val="000000" w:themeColor="text1"/>
          <w:sz w:val="24"/>
          <w:szCs w:val="24"/>
          <w:lang w:bidi="ar-IQ"/>
        </w:rPr>
        <w:t>”</w:t>
      </w:r>
      <w:r w:rsidR="00765524" w:rsidRPr="00541335">
        <w:rPr>
          <w:rFonts w:ascii="Unikurd Web" w:hAnsi="Unikurd Web" w:cs="Unikurd Web"/>
          <w:color w:val="000000" w:themeColor="text1"/>
          <w:sz w:val="24"/>
          <w:szCs w:val="24"/>
          <w:lang w:bidi="ar-IQ"/>
        </w:rPr>
        <w:t xml:space="preserve"> San responded.</w:t>
      </w:r>
    </w:p>
    <w:p w14:paraId="481FC58D" w14:textId="3F7C2E24" w:rsidR="00765524" w:rsidRPr="00541335" w:rsidRDefault="00765524" w:rsidP="0076552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asked, </w:t>
      </w:r>
      <w:r w:rsidR="00836841"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Why?</w:t>
      </w:r>
      <w:r w:rsidR="00836841" w:rsidRPr="00541335">
        <w:rPr>
          <w:rFonts w:ascii="Unikurd Web" w:hAnsi="Unikurd Web" w:cs="Unikurd Web"/>
          <w:color w:val="000000" w:themeColor="text1"/>
          <w:sz w:val="24"/>
          <w:szCs w:val="24"/>
          <w:lang w:bidi="ar-IQ"/>
        </w:rPr>
        <w:t>”</w:t>
      </w:r>
    </w:p>
    <w:p w14:paraId="05EA7B22" w14:textId="4613B94F" w:rsidR="00765524" w:rsidRPr="00541335" w:rsidRDefault="00836841" w:rsidP="0076552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765524" w:rsidRPr="00541335">
        <w:rPr>
          <w:rFonts w:ascii="Unikurd Web" w:hAnsi="Unikurd Web" w:cs="Unikurd Web"/>
          <w:color w:val="000000" w:themeColor="text1"/>
          <w:sz w:val="24"/>
          <w:szCs w:val="24"/>
          <w:lang w:bidi="ar-IQ"/>
        </w:rPr>
        <w:t>To implement his sense of duty,</w:t>
      </w:r>
      <w:r w:rsidRPr="00541335">
        <w:rPr>
          <w:rFonts w:ascii="Unikurd Web" w:hAnsi="Unikurd Web" w:cs="Unikurd Web"/>
          <w:color w:val="000000" w:themeColor="text1"/>
          <w:sz w:val="24"/>
          <w:szCs w:val="24"/>
          <w:lang w:bidi="ar-IQ"/>
        </w:rPr>
        <w:t>”</w:t>
      </w:r>
      <w:r w:rsidR="00765524" w:rsidRPr="00541335">
        <w:rPr>
          <w:rFonts w:ascii="Unikurd Web" w:hAnsi="Unikurd Web" w:cs="Unikurd Web"/>
          <w:color w:val="000000" w:themeColor="text1"/>
          <w:sz w:val="24"/>
          <w:szCs w:val="24"/>
          <w:lang w:bidi="ar-IQ"/>
        </w:rPr>
        <w:t xml:space="preserve"> San explained.</w:t>
      </w:r>
    </w:p>
    <w:p w14:paraId="0F8270B7" w14:textId="3022A2A2" w:rsidR="00765524" w:rsidRPr="00541335" w:rsidRDefault="00765524" w:rsidP="0076552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asked, </w:t>
      </w:r>
      <w:r w:rsidR="00836841"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What sense?</w:t>
      </w:r>
      <w:r w:rsidR="00836841" w:rsidRPr="00541335">
        <w:rPr>
          <w:rFonts w:ascii="Unikurd Web" w:hAnsi="Unikurd Web" w:cs="Unikurd Web"/>
          <w:color w:val="000000" w:themeColor="text1"/>
          <w:sz w:val="24"/>
          <w:szCs w:val="24"/>
          <w:lang w:bidi="ar-IQ"/>
        </w:rPr>
        <w:t>”</w:t>
      </w:r>
    </w:p>
    <w:p w14:paraId="1A2ADA26" w14:textId="2C7E7242" w:rsidR="00765524" w:rsidRPr="00541335" w:rsidRDefault="00836841" w:rsidP="0076552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765524" w:rsidRPr="00541335">
        <w:rPr>
          <w:rFonts w:ascii="Unikurd Web" w:hAnsi="Unikurd Web" w:cs="Unikurd Web"/>
          <w:color w:val="000000" w:themeColor="text1"/>
          <w:sz w:val="24"/>
          <w:szCs w:val="24"/>
          <w:lang w:bidi="ar-IQ"/>
        </w:rPr>
        <w:t>The sense of his environment,</w:t>
      </w:r>
      <w:r w:rsidRPr="00541335">
        <w:rPr>
          <w:rFonts w:ascii="Unikurd Web" w:hAnsi="Unikurd Web" w:cs="Unikurd Web"/>
          <w:color w:val="000000" w:themeColor="text1"/>
          <w:sz w:val="24"/>
          <w:szCs w:val="24"/>
          <w:lang w:bidi="ar-IQ"/>
        </w:rPr>
        <w:t>”</w:t>
      </w:r>
      <w:r w:rsidR="00765524" w:rsidRPr="00541335">
        <w:rPr>
          <w:rFonts w:ascii="Unikurd Web" w:hAnsi="Unikurd Web" w:cs="Unikurd Web"/>
          <w:color w:val="000000" w:themeColor="text1"/>
          <w:sz w:val="24"/>
          <w:szCs w:val="24"/>
          <w:lang w:bidi="ar-IQ"/>
        </w:rPr>
        <w:t xml:space="preserve"> San responded.</w:t>
      </w:r>
    </w:p>
    <w:p w14:paraId="78FFAA16" w14:textId="00F15583" w:rsidR="00765524" w:rsidRPr="00541335" w:rsidRDefault="00765524" w:rsidP="0076552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asked, </w:t>
      </w:r>
      <w:r w:rsidR="00836841"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Why?</w:t>
      </w:r>
      <w:r w:rsidR="00836841" w:rsidRPr="00541335">
        <w:rPr>
          <w:rFonts w:ascii="Unikurd Web" w:hAnsi="Unikurd Web" w:cs="Unikurd Web"/>
          <w:color w:val="000000" w:themeColor="text1"/>
          <w:sz w:val="24"/>
          <w:szCs w:val="24"/>
          <w:lang w:bidi="ar-IQ"/>
        </w:rPr>
        <w:t>”</w:t>
      </w:r>
    </w:p>
    <w:p w14:paraId="032CF65F" w14:textId="40954CCA" w:rsidR="00765524" w:rsidRPr="00541335" w:rsidRDefault="00836841" w:rsidP="0076552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765524" w:rsidRPr="00541335">
        <w:rPr>
          <w:rFonts w:ascii="Unikurd Web" w:hAnsi="Unikurd Web" w:cs="Unikurd Web"/>
          <w:color w:val="000000" w:themeColor="text1"/>
          <w:sz w:val="24"/>
          <w:szCs w:val="24"/>
          <w:lang w:bidi="ar-IQ"/>
        </w:rPr>
        <w:t>To know what is going on? What’s passing?</w:t>
      </w:r>
      <w:r w:rsidRPr="00541335">
        <w:rPr>
          <w:rFonts w:ascii="Unikurd Web" w:hAnsi="Unikurd Web" w:cs="Unikurd Web"/>
          <w:color w:val="000000" w:themeColor="text1"/>
          <w:sz w:val="24"/>
          <w:szCs w:val="24"/>
          <w:lang w:bidi="ar-IQ"/>
        </w:rPr>
        <w:t>”</w:t>
      </w:r>
      <w:r w:rsidR="00765524" w:rsidRPr="00541335">
        <w:rPr>
          <w:rFonts w:ascii="Unikurd Web" w:hAnsi="Unikurd Web" w:cs="Unikurd Web"/>
          <w:color w:val="000000" w:themeColor="text1"/>
          <w:sz w:val="24"/>
          <w:szCs w:val="24"/>
          <w:lang w:bidi="ar-IQ"/>
        </w:rPr>
        <w:t xml:space="preserve"> San explained.</w:t>
      </w:r>
    </w:p>
    <w:p w14:paraId="6EF44F09" w14:textId="218013C1" w:rsidR="00765524" w:rsidRPr="00541335" w:rsidRDefault="00765524" w:rsidP="0076552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asked, </w:t>
      </w:r>
      <w:r w:rsidR="00836841"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Why?</w:t>
      </w:r>
      <w:r w:rsidR="00836841" w:rsidRPr="00541335">
        <w:rPr>
          <w:rFonts w:ascii="Unikurd Web" w:hAnsi="Unikurd Web" w:cs="Unikurd Web"/>
          <w:color w:val="000000" w:themeColor="text1"/>
          <w:sz w:val="24"/>
          <w:szCs w:val="24"/>
          <w:lang w:bidi="ar-IQ"/>
        </w:rPr>
        <w:t>”</w:t>
      </w:r>
    </w:p>
    <w:p w14:paraId="2D88F2C6" w14:textId="2C32ADF7" w:rsidR="00765524" w:rsidRPr="00541335" w:rsidRDefault="00150F7F" w:rsidP="0076552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765524" w:rsidRPr="00541335">
        <w:rPr>
          <w:rFonts w:ascii="Unikurd Web" w:hAnsi="Unikurd Web" w:cs="Unikurd Web"/>
          <w:color w:val="000000" w:themeColor="text1"/>
          <w:sz w:val="24"/>
          <w:szCs w:val="24"/>
          <w:lang w:bidi="ar-IQ"/>
        </w:rPr>
        <w:t>Because he is sociable, doesn’t like to be alone,</w:t>
      </w:r>
      <w:r w:rsidRPr="00541335">
        <w:rPr>
          <w:rFonts w:ascii="Unikurd Web" w:hAnsi="Unikurd Web" w:cs="Unikurd Web"/>
          <w:color w:val="000000" w:themeColor="text1"/>
          <w:sz w:val="24"/>
          <w:szCs w:val="24"/>
          <w:lang w:bidi="ar-IQ"/>
        </w:rPr>
        <w:t>”</w:t>
      </w:r>
      <w:r w:rsidR="00765524" w:rsidRPr="00541335">
        <w:rPr>
          <w:rFonts w:ascii="Unikurd Web" w:hAnsi="Unikurd Web" w:cs="Unikurd Web"/>
          <w:color w:val="000000" w:themeColor="text1"/>
          <w:sz w:val="24"/>
          <w:szCs w:val="24"/>
          <w:lang w:bidi="ar-IQ"/>
        </w:rPr>
        <w:t xml:space="preserve"> San responded.</w:t>
      </w:r>
    </w:p>
    <w:p w14:paraId="79D67310" w14:textId="156D5563" w:rsidR="00765524" w:rsidRPr="00541335" w:rsidRDefault="00765524" w:rsidP="0076552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asked, </w:t>
      </w:r>
      <w:r w:rsidR="00150F7F"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Why?</w:t>
      </w:r>
      <w:r w:rsidR="00150F7F" w:rsidRPr="00541335">
        <w:rPr>
          <w:rFonts w:ascii="Unikurd Web" w:hAnsi="Unikurd Web" w:cs="Unikurd Web"/>
          <w:color w:val="000000" w:themeColor="text1"/>
          <w:sz w:val="24"/>
          <w:szCs w:val="24"/>
          <w:lang w:bidi="ar-IQ"/>
        </w:rPr>
        <w:t>”</w:t>
      </w:r>
    </w:p>
    <w:p w14:paraId="3309248D" w14:textId="0203F4B7" w:rsidR="00765524" w:rsidRPr="00541335" w:rsidRDefault="00150F7F" w:rsidP="0076552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765524" w:rsidRPr="00541335">
        <w:rPr>
          <w:rFonts w:ascii="Unikurd Web" w:hAnsi="Unikurd Web" w:cs="Unikurd Web"/>
          <w:color w:val="000000" w:themeColor="text1"/>
          <w:sz w:val="24"/>
          <w:szCs w:val="24"/>
          <w:lang w:bidi="ar-IQ"/>
        </w:rPr>
        <w:t>Because he adores nature and freedom,</w:t>
      </w:r>
      <w:r w:rsidRPr="00541335">
        <w:rPr>
          <w:rFonts w:ascii="Unikurd Web" w:hAnsi="Unikurd Web" w:cs="Unikurd Web"/>
          <w:color w:val="000000" w:themeColor="text1"/>
          <w:sz w:val="24"/>
          <w:szCs w:val="24"/>
          <w:lang w:bidi="ar-IQ"/>
        </w:rPr>
        <w:t>”</w:t>
      </w:r>
      <w:r w:rsidR="00765524" w:rsidRPr="00541335">
        <w:rPr>
          <w:rFonts w:ascii="Unikurd Web" w:hAnsi="Unikurd Web" w:cs="Unikurd Web"/>
          <w:color w:val="000000" w:themeColor="text1"/>
          <w:sz w:val="24"/>
          <w:szCs w:val="24"/>
          <w:lang w:bidi="ar-IQ"/>
        </w:rPr>
        <w:t xml:space="preserve"> San explained.</w:t>
      </w:r>
    </w:p>
    <w:p w14:paraId="00CBF2E5" w14:textId="2D5F000C" w:rsidR="00765524" w:rsidRPr="00541335" w:rsidRDefault="00765524" w:rsidP="0076552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asked, </w:t>
      </w:r>
      <w:r w:rsidR="00150F7F"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What freedom?</w:t>
      </w:r>
      <w:r w:rsidR="00150F7F" w:rsidRPr="00541335">
        <w:rPr>
          <w:rFonts w:ascii="Unikurd Web" w:hAnsi="Unikurd Web" w:cs="Unikurd Web"/>
          <w:color w:val="000000" w:themeColor="text1"/>
          <w:sz w:val="24"/>
          <w:szCs w:val="24"/>
          <w:lang w:bidi="ar-IQ"/>
        </w:rPr>
        <w:t>”</w:t>
      </w:r>
    </w:p>
    <w:p w14:paraId="2B31DB1D" w14:textId="6EA22A20" w:rsidR="00765524" w:rsidRPr="00541335" w:rsidRDefault="00150F7F" w:rsidP="0076552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765524" w:rsidRPr="00541335">
        <w:rPr>
          <w:rFonts w:ascii="Unikurd Web" w:hAnsi="Unikurd Web" w:cs="Unikurd Web"/>
          <w:color w:val="000000" w:themeColor="text1"/>
          <w:sz w:val="24"/>
          <w:szCs w:val="24"/>
          <w:lang w:bidi="ar-IQ"/>
        </w:rPr>
        <w:t>His stripped freedom,</w:t>
      </w:r>
      <w:r w:rsidRPr="00541335">
        <w:rPr>
          <w:rFonts w:ascii="Unikurd Web" w:hAnsi="Unikurd Web" w:cs="Unikurd Web"/>
          <w:color w:val="000000" w:themeColor="text1"/>
          <w:sz w:val="24"/>
          <w:szCs w:val="24"/>
          <w:lang w:bidi="ar-IQ"/>
        </w:rPr>
        <w:t>”</w:t>
      </w:r>
      <w:r w:rsidR="00765524" w:rsidRPr="00541335">
        <w:rPr>
          <w:rFonts w:ascii="Unikurd Web" w:hAnsi="Unikurd Web" w:cs="Unikurd Web"/>
          <w:color w:val="000000" w:themeColor="text1"/>
          <w:sz w:val="24"/>
          <w:szCs w:val="24"/>
          <w:lang w:bidi="ar-IQ"/>
        </w:rPr>
        <w:t xml:space="preserve"> San confirmed.</w:t>
      </w:r>
    </w:p>
    <w:p w14:paraId="32AFA98D" w14:textId="1B975CF6" w:rsidR="00765524" w:rsidRPr="00541335" w:rsidRDefault="00765524" w:rsidP="0076552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Bram inquired, </w:t>
      </w:r>
      <w:r w:rsidR="00150F7F"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Who stripped him?</w:t>
      </w:r>
      <w:r w:rsidR="00150F7F" w:rsidRPr="00541335">
        <w:rPr>
          <w:rFonts w:ascii="Unikurd Web" w:hAnsi="Unikurd Web" w:cs="Unikurd Web"/>
          <w:color w:val="000000" w:themeColor="text1"/>
          <w:sz w:val="24"/>
          <w:szCs w:val="24"/>
          <w:lang w:bidi="ar-IQ"/>
        </w:rPr>
        <w:t>”</w:t>
      </w:r>
    </w:p>
    <w:p w14:paraId="1808462D" w14:textId="0C2763CE" w:rsidR="00765524" w:rsidRPr="00541335" w:rsidRDefault="00150F7F" w:rsidP="0076552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765524" w:rsidRPr="00541335">
        <w:rPr>
          <w:rFonts w:ascii="Unikurd Web" w:hAnsi="Unikurd Web" w:cs="Unikurd Web"/>
          <w:color w:val="000000" w:themeColor="text1"/>
          <w:sz w:val="24"/>
          <w:szCs w:val="24"/>
          <w:lang w:bidi="ar-IQ"/>
        </w:rPr>
        <w:t>Humans,</w:t>
      </w:r>
      <w:r w:rsidRPr="00541335">
        <w:rPr>
          <w:rFonts w:ascii="Unikurd Web" w:hAnsi="Unikurd Web" w:cs="Unikurd Web"/>
          <w:color w:val="000000" w:themeColor="text1"/>
          <w:sz w:val="24"/>
          <w:szCs w:val="24"/>
          <w:lang w:bidi="ar-IQ"/>
        </w:rPr>
        <w:t xml:space="preserve">” </w:t>
      </w:r>
      <w:r w:rsidR="00765524" w:rsidRPr="00541335">
        <w:rPr>
          <w:rFonts w:ascii="Unikurd Web" w:hAnsi="Unikurd Web" w:cs="Unikurd Web"/>
          <w:color w:val="000000" w:themeColor="text1"/>
          <w:sz w:val="24"/>
          <w:szCs w:val="24"/>
          <w:lang w:bidi="ar-IQ"/>
        </w:rPr>
        <w:t>San replied.</w:t>
      </w:r>
    </w:p>
    <w:p w14:paraId="1078F42B" w14:textId="6BF9E79B" w:rsidR="00765524" w:rsidRPr="00541335" w:rsidRDefault="00765524" w:rsidP="0076552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probed, </w:t>
      </w:r>
      <w:r w:rsidR="00150F7F"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You're saying donkeys are happy and free with each other, if this is the case, what freedom do they expect from humans?</w:t>
      </w:r>
      <w:r w:rsidR="00150F7F" w:rsidRPr="00541335">
        <w:rPr>
          <w:rFonts w:ascii="Unikurd Web" w:hAnsi="Unikurd Web" w:cs="Unikurd Web"/>
          <w:color w:val="000000" w:themeColor="text1"/>
          <w:sz w:val="24"/>
          <w:szCs w:val="24"/>
          <w:lang w:bidi="ar-IQ"/>
        </w:rPr>
        <w:t>”</w:t>
      </w:r>
    </w:p>
    <w:p w14:paraId="0B3BE037" w14:textId="5D691459" w:rsidR="00765524" w:rsidRPr="00541335" w:rsidRDefault="00150F7F" w:rsidP="0076552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765524" w:rsidRPr="00541335">
        <w:rPr>
          <w:rFonts w:ascii="Unikurd Web" w:hAnsi="Unikurd Web" w:cs="Unikurd Web"/>
          <w:color w:val="000000" w:themeColor="text1"/>
          <w:sz w:val="24"/>
          <w:szCs w:val="24"/>
          <w:lang w:bidi="ar-IQ"/>
        </w:rPr>
        <w:t>How not to expect!</w:t>
      </w:r>
      <w:r w:rsidRPr="00541335">
        <w:rPr>
          <w:rFonts w:ascii="Unikurd Web" w:hAnsi="Unikurd Web" w:cs="Unikurd Web"/>
          <w:color w:val="000000" w:themeColor="text1"/>
          <w:sz w:val="24"/>
          <w:szCs w:val="24"/>
          <w:lang w:bidi="ar-IQ"/>
        </w:rPr>
        <w:t>”</w:t>
      </w:r>
      <w:r w:rsidR="00765524" w:rsidRPr="00541335">
        <w:rPr>
          <w:rFonts w:ascii="Unikurd Web" w:hAnsi="Unikurd Web" w:cs="Unikurd Web"/>
          <w:color w:val="000000" w:themeColor="text1"/>
          <w:sz w:val="24"/>
          <w:szCs w:val="24"/>
          <w:lang w:bidi="ar-IQ"/>
        </w:rPr>
        <w:t xml:space="preserve"> San reacted.</w:t>
      </w:r>
    </w:p>
    <w:p w14:paraId="13155DDC" w14:textId="6858F6F8" w:rsidR="00765524" w:rsidRPr="00541335" w:rsidRDefault="00765524" w:rsidP="0076552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probed, </w:t>
      </w:r>
      <w:r w:rsidR="00150F7F"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Why?</w:t>
      </w:r>
      <w:r w:rsidR="00150F7F" w:rsidRPr="00541335">
        <w:rPr>
          <w:rFonts w:ascii="Unikurd Web" w:hAnsi="Unikurd Web" w:cs="Unikurd Web"/>
          <w:color w:val="000000" w:themeColor="text1"/>
          <w:sz w:val="24"/>
          <w:szCs w:val="24"/>
          <w:lang w:bidi="ar-IQ"/>
        </w:rPr>
        <w:t>”</w:t>
      </w:r>
    </w:p>
    <w:p w14:paraId="35BE81C6" w14:textId="75007704" w:rsidR="00765524" w:rsidRPr="00541335" w:rsidRDefault="00150F7F" w:rsidP="0076552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765524" w:rsidRPr="00541335">
        <w:rPr>
          <w:rFonts w:ascii="Unikurd Web" w:hAnsi="Unikurd Web" w:cs="Unikurd Web"/>
          <w:color w:val="000000" w:themeColor="text1"/>
          <w:sz w:val="24"/>
          <w:szCs w:val="24"/>
          <w:lang w:bidi="ar-IQ"/>
        </w:rPr>
        <w:t>Because to him, freedom is equal and public,</w:t>
      </w:r>
      <w:r w:rsidRPr="00541335">
        <w:rPr>
          <w:rFonts w:ascii="Unikurd Web" w:hAnsi="Unikurd Web" w:cs="Unikurd Web"/>
          <w:color w:val="000000" w:themeColor="text1"/>
          <w:sz w:val="24"/>
          <w:szCs w:val="24"/>
          <w:lang w:bidi="ar-IQ"/>
        </w:rPr>
        <w:t>”</w:t>
      </w:r>
      <w:r w:rsidR="00765524" w:rsidRPr="00541335">
        <w:rPr>
          <w:rFonts w:ascii="Unikurd Web" w:hAnsi="Unikurd Web" w:cs="Unikurd Web"/>
          <w:color w:val="000000" w:themeColor="text1"/>
          <w:sz w:val="24"/>
          <w:szCs w:val="24"/>
          <w:lang w:bidi="ar-IQ"/>
        </w:rPr>
        <w:t xml:space="preserve"> San explained.</w:t>
      </w:r>
    </w:p>
    <w:p w14:paraId="688557A4" w14:textId="1D9AE9D5" w:rsidR="00765524" w:rsidRPr="00541335" w:rsidRDefault="00765524" w:rsidP="0076552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asked, </w:t>
      </w:r>
      <w:r w:rsidR="007B318C"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Just freedom?</w:t>
      </w:r>
      <w:r w:rsidR="007B318C" w:rsidRPr="00541335">
        <w:rPr>
          <w:rFonts w:ascii="Unikurd Web" w:hAnsi="Unikurd Web" w:cs="Unikurd Web"/>
          <w:color w:val="000000" w:themeColor="text1"/>
          <w:sz w:val="24"/>
          <w:szCs w:val="24"/>
          <w:lang w:bidi="ar-IQ"/>
        </w:rPr>
        <w:t>”</w:t>
      </w:r>
    </w:p>
    <w:p w14:paraId="5E80147B" w14:textId="7A096DF8" w:rsidR="00765524" w:rsidRPr="00541335" w:rsidRDefault="007B318C" w:rsidP="0076552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765524" w:rsidRPr="00541335">
        <w:rPr>
          <w:rFonts w:ascii="Unikurd Web" w:hAnsi="Unikurd Web" w:cs="Unikurd Web"/>
          <w:color w:val="000000" w:themeColor="text1"/>
          <w:sz w:val="24"/>
          <w:szCs w:val="24"/>
          <w:lang w:bidi="ar-IQ"/>
        </w:rPr>
        <w:t>Rights also,</w:t>
      </w:r>
      <w:r w:rsidRPr="00541335">
        <w:rPr>
          <w:rFonts w:ascii="Unikurd Web" w:hAnsi="Unikurd Web" w:cs="Unikurd Web"/>
          <w:color w:val="000000" w:themeColor="text1"/>
          <w:sz w:val="24"/>
          <w:szCs w:val="24"/>
          <w:lang w:bidi="ar-IQ"/>
        </w:rPr>
        <w:t xml:space="preserve">” </w:t>
      </w:r>
      <w:r w:rsidR="00765524" w:rsidRPr="00541335">
        <w:rPr>
          <w:rFonts w:ascii="Unikurd Web" w:hAnsi="Unikurd Web" w:cs="Unikurd Web"/>
          <w:color w:val="000000" w:themeColor="text1"/>
          <w:sz w:val="24"/>
          <w:szCs w:val="24"/>
          <w:lang w:bidi="ar-IQ"/>
        </w:rPr>
        <w:t>San replied.</w:t>
      </w:r>
    </w:p>
    <w:p w14:paraId="729E8DB8" w14:textId="27043B0E" w:rsidR="00765524" w:rsidRPr="00541335" w:rsidRDefault="00765524" w:rsidP="0076552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asked, </w:t>
      </w:r>
      <w:r w:rsidR="007B318C"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How do you prove that?</w:t>
      </w:r>
      <w:r w:rsidR="007B318C" w:rsidRPr="00541335">
        <w:rPr>
          <w:rFonts w:ascii="Unikurd Web" w:hAnsi="Unikurd Web" w:cs="Unikurd Web"/>
          <w:color w:val="000000" w:themeColor="text1"/>
          <w:sz w:val="24"/>
          <w:szCs w:val="24"/>
          <w:lang w:bidi="ar-IQ"/>
        </w:rPr>
        <w:t>”</w:t>
      </w:r>
    </w:p>
    <w:p w14:paraId="47AFC048" w14:textId="75EDFB6C" w:rsidR="00765524" w:rsidRPr="00541335" w:rsidRDefault="00174509" w:rsidP="0076552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765524" w:rsidRPr="00541335">
        <w:rPr>
          <w:rFonts w:ascii="Unikurd Web" w:hAnsi="Unikurd Web" w:cs="Unikurd Web"/>
          <w:color w:val="000000" w:themeColor="text1"/>
          <w:sz w:val="24"/>
          <w:szCs w:val="24"/>
          <w:lang w:bidi="ar-IQ"/>
        </w:rPr>
        <w:t>With the fact that they don’t discriminate, the way they make friends with each other, is the way they do it with humans,</w:t>
      </w:r>
      <w:r w:rsidRPr="00541335">
        <w:rPr>
          <w:rFonts w:ascii="Unikurd Web" w:hAnsi="Unikurd Web" w:cs="Unikurd Web"/>
          <w:color w:val="000000" w:themeColor="text1"/>
          <w:sz w:val="24"/>
          <w:szCs w:val="24"/>
          <w:lang w:bidi="ar-IQ"/>
        </w:rPr>
        <w:t>”</w:t>
      </w:r>
      <w:r w:rsidR="00765524" w:rsidRPr="00541335">
        <w:rPr>
          <w:rFonts w:ascii="Unikurd Web" w:hAnsi="Unikurd Web" w:cs="Unikurd Web"/>
          <w:color w:val="000000" w:themeColor="text1"/>
          <w:sz w:val="24"/>
          <w:szCs w:val="24"/>
          <w:lang w:bidi="ar-IQ"/>
        </w:rPr>
        <w:t xml:space="preserve"> San explained.</w:t>
      </w:r>
    </w:p>
    <w:p w14:paraId="3C706E7C" w14:textId="6E7A741F" w:rsidR="00765524" w:rsidRPr="00541335" w:rsidRDefault="00765524" w:rsidP="0076552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asked, </w:t>
      </w:r>
      <w:r w:rsidR="00174509"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Why?</w:t>
      </w:r>
      <w:r w:rsidR="00174509" w:rsidRPr="00541335">
        <w:rPr>
          <w:rFonts w:ascii="Unikurd Web" w:hAnsi="Unikurd Web" w:cs="Unikurd Web"/>
          <w:color w:val="000000" w:themeColor="text1"/>
          <w:sz w:val="24"/>
          <w:szCs w:val="24"/>
          <w:lang w:bidi="ar-IQ"/>
        </w:rPr>
        <w:t>”</w:t>
      </w:r>
    </w:p>
    <w:p w14:paraId="404B6D34" w14:textId="3BD2EAD8" w:rsidR="00765524" w:rsidRPr="00541335" w:rsidRDefault="00174509" w:rsidP="0076552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765524" w:rsidRPr="00541335">
        <w:rPr>
          <w:rFonts w:ascii="Unikurd Web" w:hAnsi="Unikurd Web" w:cs="Unikurd Web"/>
          <w:color w:val="000000" w:themeColor="text1"/>
          <w:sz w:val="24"/>
          <w:szCs w:val="24"/>
          <w:lang w:bidi="ar-IQ"/>
        </w:rPr>
        <w:t>Because they are self and human lovers at the same time,</w:t>
      </w:r>
      <w:r w:rsidRPr="00541335">
        <w:rPr>
          <w:rFonts w:ascii="Unikurd Web" w:hAnsi="Unikurd Web" w:cs="Unikurd Web"/>
          <w:color w:val="000000" w:themeColor="text1"/>
          <w:sz w:val="24"/>
          <w:szCs w:val="24"/>
          <w:lang w:bidi="ar-IQ"/>
        </w:rPr>
        <w:t>”</w:t>
      </w:r>
      <w:r w:rsidR="00765524" w:rsidRPr="00541335">
        <w:rPr>
          <w:rFonts w:ascii="Unikurd Web" w:hAnsi="Unikurd Web" w:cs="Unikurd Web"/>
          <w:color w:val="000000" w:themeColor="text1"/>
          <w:sz w:val="24"/>
          <w:szCs w:val="24"/>
          <w:lang w:bidi="ar-IQ"/>
        </w:rPr>
        <w:t xml:space="preserve"> San responded.</w:t>
      </w:r>
    </w:p>
    <w:p w14:paraId="28A93BC9" w14:textId="3A372F7D" w:rsidR="00765524" w:rsidRPr="00541335" w:rsidRDefault="00765524" w:rsidP="0076552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asked, </w:t>
      </w:r>
      <w:r w:rsidR="00174509"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Why?</w:t>
      </w:r>
      <w:r w:rsidR="00174509" w:rsidRPr="00541335">
        <w:rPr>
          <w:rFonts w:ascii="Unikurd Web" w:hAnsi="Unikurd Web" w:cs="Unikurd Web"/>
          <w:color w:val="000000" w:themeColor="text1"/>
          <w:sz w:val="24"/>
          <w:szCs w:val="24"/>
          <w:lang w:bidi="ar-IQ"/>
        </w:rPr>
        <w:t>”</w:t>
      </w:r>
    </w:p>
    <w:p w14:paraId="7F6743F7" w14:textId="1FEDFAAF" w:rsidR="00765524" w:rsidRPr="00541335" w:rsidRDefault="00174509" w:rsidP="0076552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765524" w:rsidRPr="00541335">
        <w:rPr>
          <w:rFonts w:ascii="Unikurd Web" w:hAnsi="Unikurd Web" w:cs="Unikurd Web"/>
          <w:color w:val="000000" w:themeColor="text1"/>
          <w:sz w:val="24"/>
          <w:szCs w:val="24"/>
          <w:lang w:bidi="ar-IQ"/>
        </w:rPr>
        <w:t>How why! Because they are donkeys, they don’t see themselves as superior, and they view everyone as equal,</w:t>
      </w:r>
      <w:r w:rsidRPr="00541335">
        <w:rPr>
          <w:rFonts w:ascii="Unikurd Web" w:hAnsi="Unikurd Web" w:cs="Unikurd Web"/>
          <w:color w:val="000000" w:themeColor="text1"/>
          <w:sz w:val="24"/>
          <w:szCs w:val="24"/>
          <w:lang w:bidi="ar-IQ"/>
        </w:rPr>
        <w:t>”</w:t>
      </w:r>
      <w:r w:rsidR="00765524" w:rsidRPr="00541335">
        <w:rPr>
          <w:rFonts w:ascii="Unikurd Web" w:hAnsi="Unikurd Web" w:cs="Unikurd Web"/>
          <w:color w:val="000000" w:themeColor="text1"/>
          <w:sz w:val="24"/>
          <w:szCs w:val="24"/>
          <w:lang w:bidi="ar-IQ"/>
        </w:rPr>
        <w:t xml:space="preserve"> San explained.</w:t>
      </w:r>
    </w:p>
    <w:p w14:paraId="37A7528B" w14:textId="1BEB2FA6" w:rsidR="00765524" w:rsidRPr="00541335" w:rsidRDefault="00765524" w:rsidP="0076552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probed, </w:t>
      </w:r>
      <w:r w:rsidR="00174509"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Are you saying they treat everyone equally?</w:t>
      </w:r>
      <w:r w:rsidR="00174509" w:rsidRPr="00541335">
        <w:rPr>
          <w:rFonts w:ascii="Unikurd Web" w:hAnsi="Unikurd Web" w:cs="Unikurd Web"/>
          <w:color w:val="000000" w:themeColor="text1"/>
          <w:sz w:val="24"/>
          <w:szCs w:val="24"/>
          <w:lang w:bidi="ar-IQ"/>
        </w:rPr>
        <w:t>”</w:t>
      </w:r>
    </w:p>
    <w:p w14:paraId="2916630F" w14:textId="5A3BD95C" w:rsidR="00765524" w:rsidRPr="00541335" w:rsidRDefault="00174509" w:rsidP="0076552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765524" w:rsidRPr="00541335">
        <w:rPr>
          <w:rFonts w:ascii="Unikurd Web" w:hAnsi="Unikurd Web" w:cs="Unikurd Web"/>
          <w:color w:val="000000" w:themeColor="text1"/>
          <w:sz w:val="24"/>
          <w:szCs w:val="24"/>
          <w:lang w:bidi="ar-IQ"/>
        </w:rPr>
        <w:t>No,</w:t>
      </w:r>
      <w:r w:rsidRPr="00541335">
        <w:rPr>
          <w:rFonts w:ascii="Unikurd Web" w:hAnsi="Unikurd Web" w:cs="Unikurd Web"/>
          <w:color w:val="000000" w:themeColor="text1"/>
          <w:sz w:val="24"/>
          <w:szCs w:val="24"/>
          <w:lang w:bidi="ar-IQ"/>
        </w:rPr>
        <w:t>”</w:t>
      </w:r>
      <w:r w:rsidR="00765524" w:rsidRPr="00541335">
        <w:rPr>
          <w:rFonts w:ascii="Unikurd Web" w:hAnsi="Unikurd Web" w:cs="Unikurd Web"/>
          <w:color w:val="000000" w:themeColor="text1"/>
          <w:sz w:val="24"/>
          <w:szCs w:val="24"/>
          <w:lang w:bidi="ar-IQ"/>
        </w:rPr>
        <w:t xml:space="preserve"> San responded.</w:t>
      </w:r>
    </w:p>
    <w:p w14:paraId="5AE2F1A4" w14:textId="35C5A158" w:rsidR="00765524" w:rsidRPr="00541335" w:rsidRDefault="00765524" w:rsidP="0076552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asked, </w:t>
      </w:r>
      <w:r w:rsidR="00174509"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With whom are they not?</w:t>
      </w:r>
      <w:r w:rsidR="00174509" w:rsidRPr="00541335">
        <w:rPr>
          <w:rFonts w:ascii="Unikurd Web" w:hAnsi="Unikurd Web" w:cs="Unikurd Web"/>
          <w:color w:val="000000" w:themeColor="text1"/>
          <w:sz w:val="24"/>
          <w:szCs w:val="24"/>
          <w:lang w:bidi="ar-IQ"/>
        </w:rPr>
        <w:t>”</w:t>
      </w:r>
    </w:p>
    <w:p w14:paraId="4F5D0D73" w14:textId="14E5A860" w:rsidR="00765524" w:rsidRPr="00541335" w:rsidRDefault="00174509" w:rsidP="0076552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765524" w:rsidRPr="00541335">
        <w:rPr>
          <w:rFonts w:ascii="Unikurd Web" w:hAnsi="Unikurd Web" w:cs="Unikurd Web"/>
          <w:color w:val="000000" w:themeColor="text1"/>
          <w:sz w:val="24"/>
          <w:szCs w:val="24"/>
          <w:lang w:bidi="ar-IQ"/>
        </w:rPr>
        <w:t>Someone who doesn’t respect their friendships,</w:t>
      </w:r>
      <w:r w:rsidRPr="00541335">
        <w:rPr>
          <w:rFonts w:ascii="Unikurd Web" w:hAnsi="Unikurd Web" w:cs="Unikurd Web"/>
          <w:color w:val="000000" w:themeColor="text1"/>
          <w:sz w:val="24"/>
          <w:szCs w:val="24"/>
          <w:lang w:bidi="ar-IQ"/>
        </w:rPr>
        <w:t>”</w:t>
      </w:r>
      <w:r w:rsidR="00765524" w:rsidRPr="00541335">
        <w:rPr>
          <w:rFonts w:ascii="Unikurd Web" w:hAnsi="Unikurd Web" w:cs="Unikurd Web"/>
          <w:color w:val="000000" w:themeColor="text1"/>
          <w:sz w:val="24"/>
          <w:szCs w:val="24"/>
          <w:lang w:bidi="ar-IQ"/>
        </w:rPr>
        <w:t xml:space="preserve"> San clarified.</w:t>
      </w:r>
    </w:p>
    <w:p w14:paraId="3FD9CBB2" w14:textId="5756284E" w:rsidR="00765524" w:rsidRPr="00541335" w:rsidRDefault="00765524" w:rsidP="0076552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asked, </w:t>
      </w:r>
      <w:r w:rsidR="00174509"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Why?</w:t>
      </w:r>
      <w:r w:rsidR="00174509" w:rsidRPr="00541335">
        <w:rPr>
          <w:rFonts w:ascii="Unikurd Web" w:hAnsi="Unikurd Web" w:cs="Unikurd Web"/>
          <w:color w:val="000000" w:themeColor="text1"/>
          <w:sz w:val="24"/>
          <w:szCs w:val="24"/>
          <w:lang w:bidi="ar-IQ"/>
        </w:rPr>
        <w:t>”</w:t>
      </w:r>
    </w:p>
    <w:p w14:paraId="21683A1E" w14:textId="0230C892" w:rsidR="00765524" w:rsidRPr="00541335" w:rsidRDefault="00174509" w:rsidP="0076552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765524" w:rsidRPr="00541335">
        <w:rPr>
          <w:rFonts w:ascii="Unikurd Web" w:hAnsi="Unikurd Web" w:cs="Unikurd Web"/>
          <w:color w:val="000000" w:themeColor="text1"/>
          <w:sz w:val="24"/>
          <w:szCs w:val="24"/>
          <w:lang w:bidi="ar-IQ"/>
        </w:rPr>
        <w:t>Because they possess the ability to think,</w:t>
      </w:r>
      <w:r w:rsidRPr="00541335">
        <w:rPr>
          <w:rFonts w:ascii="Unikurd Web" w:hAnsi="Unikurd Web" w:cs="Unikurd Web"/>
          <w:color w:val="000000" w:themeColor="text1"/>
          <w:sz w:val="24"/>
          <w:szCs w:val="24"/>
          <w:lang w:bidi="ar-IQ"/>
        </w:rPr>
        <w:t>”</w:t>
      </w:r>
      <w:r w:rsidR="00765524" w:rsidRPr="00541335">
        <w:rPr>
          <w:rFonts w:ascii="Unikurd Web" w:hAnsi="Unikurd Web" w:cs="Unikurd Web"/>
          <w:color w:val="000000" w:themeColor="text1"/>
          <w:sz w:val="24"/>
          <w:szCs w:val="24"/>
          <w:lang w:bidi="ar-IQ"/>
        </w:rPr>
        <w:t xml:space="preserve"> San responded.</w:t>
      </w:r>
    </w:p>
    <w:p w14:paraId="368A4B32" w14:textId="2EEE8346" w:rsidR="00765524" w:rsidRPr="00541335" w:rsidRDefault="00765524" w:rsidP="0076552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asked, </w:t>
      </w:r>
      <w:r w:rsidR="00174509"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How?</w:t>
      </w:r>
      <w:r w:rsidR="00174509" w:rsidRPr="00541335">
        <w:rPr>
          <w:rFonts w:ascii="Unikurd Web" w:hAnsi="Unikurd Web" w:cs="Unikurd Web"/>
          <w:color w:val="000000" w:themeColor="text1"/>
          <w:sz w:val="24"/>
          <w:szCs w:val="24"/>
          <w:lang w:bidi="ar-IQ"/>
        </w:rPr>
        <w:t>”</w:t>
      </w:r>
    </w:p>
    <w:p w14:paraId="72737CC7" w14:textId="3BE5FB87" w:rsidR="00765524" w:rsidRPr="00541335" w:rsidRDefault="00174509" w:rsidP="0076552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765524" w:rsidRPr="00541335">
        <w:rPr>
          <w:rFonts w:ascii="Unikurd Web" w:hAnsi="Unikurd Web" w:cs="Unikurd Web"/>
          <w:color w:val="000000" w:themeColor="text1"/>
          <w:sz w:val="24"/>
          <w:szCs w:val="24"/>
          <w:lang w:bidi="ar-IQ"/>
        </w:rPr>
        <w:t>They think before making any decision,</w:t>
      </w:r>
      <w:r w:rsidRPr="00541335">
        <w:rPr>
          <w:rFonts w:ascii="Unikurd Web" w:hAnsi="Unikurd Web" w:cs="Unikurd Web"/>
          <w:color w:val="000000" w:themeColor="text1"/>
          <w:sz w:val="24"/>
          <w:szCs w:val="24"/>
          <w:lang w:bidi="ar-IQ"/>
        </w:rPr>
        <w:t>”</w:t>
      </w:r>
      <w:r w:rsidR="00765524" w:rsidRPr="00541335">
        <w:rPr>
          <w:rFonts w:ascii="Unikurd Web" w:hAnsi="Unikurd Web" w:cs="Unikurd Web"/>
          <w:color w:val="000000" w:themeColor="text1"/>
          <w:sz w:val="24"/>
          <w:szCs w:val="24"/>
          <w:lang w:bidi="ar-IQ"/>
        </w:rPr>
        <w:t xml:space="preserve"> San explained.</w:t>
      </w:r>
    </w:p>
    <w:p w14:paraId="5386C04C" w14:textId="68DC5013" w:rsidR="00765524" w:rsidRPr="00541335" w:rsidRDefault="00765524" w:rsidP="0076552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asked, </w:t>
      </w:r>
      <w:r w:rsidR="00174509"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Thinking of what?</w:t>
      </w:r>
      <w:r w:rsidR="00174509" w:rsidRPr="00541335">
        <w:rPr>
          <w:rFonts w:ascii="Unikurd Web" w:hAnsi="Unikurd Web" w:cs="Unikurd Web"/>
          <w:color w:val="000000" w:themeColor="text1"/>
          <w:sz w:val="24"/>
          <w:szCs w:val="24"/>
          <w:lang w:bidi="ar-IQ"/>
        </w:rPr>
        <w:t>”</w:t>
      </w:r>
    </w:p>
    <w:p w14:paraId="738C13ED" w14:textId="563D1362" w:rsidR="00765524" w:rsidRPr="00541335" w:rsidRDefault="00174509" w:rsidP="0076552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765524" w:rsidRPr="00541335">
        <w:rPr>
          <w:rFonts w:ascii="Unikurd Web" w:hAnsi="Unikurd Web" w:cs="Unikurd Web"/>
          <w:color w:val="000000" w:themeColor="text1"/>
          <w:sz w:val="24"/>
          <w:szCs w:val="24"/>
          <w:lang w:bidi="ar-IQ"/>
        </w:rPr>
        <w:t>Of peace and safety,</w:t>
      </w:r>
      <w:r w:rsidRPr="00541335">
        <w:rPr>
          <w:rFonts w:ascii="Unikurd Web" w:hAnsi="Unikurd Web" w:cs="Unikurd Web"/>
          <w:color w:val="000000" w:themeColor="text1"/>
          <w:sz w:val="24"/>
          <w:szCs w:val="24"/>
          <w:lang w:bidi="ar-IQ"/>
        </w:rPr>
        <w:t>”</w:t>
      </w:r>
      <w:r w:rsidR="00765524" w:rsidRPr="00541335">
        <w:rPr>
          <w:rFonts w:ascii="Unikurd Web" w:hAnsi="Unikurd Web" w:cs="Unikurd Web"/>
          <w:color w:val="000000" w:themeColor="text1"/>
          <w:sz w:val="24"/>
          <w:szCs w:val="24"/>
          <w:lang w:bidi="ar-IQ"/>
        </w:rPr>
        <w:t xml:space="preserve"> San responded.</w:t>
      </w:r>
    </w:p>
    <w:p w14:paraId="482C1270" w14:textId="77777777" w:rsidR="0091331E" w:rsidRPr="00541335" w:rsidRDefault="00765524" w:rsidP="0091331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reacted, </w:t>
      </w:r>
      <w:r w:rsidR="00174509"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How can a stubborn think?</w:t>
      </w:r>
      <w:r w:rsidR="00174509" w:rsidRPr="00541335">
        <w:rPr>
          <w:rFonts w:ascii="Unikurd Web" w:hAnsi="Unikurd Web" w:cs="Unikurd Web"/>
          <w:color w:val="000000" w:themeColor="text1"/>
          <w:sz w:val="24"/>
          <w:szCs w:val="24"/>
          <w:lang w:bidi="ar-IQ"/>
        </w:rPr>
        <w:t>”</w:t>
      </w:r>
    </w:p>
    <w:p w14:paraId="5BCB2A5C" w14:textId="315C977B" w:rsidR="0091331E" w:rsidRPr="00541335" w:rsidRDefault="0091331E" w:rsidP="0091331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“Humans are stubborn,” San reacted.</w:t>
      </w:r>
    </w:p>
    <w:p w14:paraId="1C24E843" w14:textId="77777777" w:rsidR="0091331E" w:rsidRPr="00541335" w:rsidRDefault="0091331E" w:rsidP="0091331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“Why?”</w:t>
      </w:r>
    </w:p>
    <w:p w14:paraId="4EEF07D7" w14:textId="77777777" w:rsidR="0091331E" w:rsidRPr="00541335" w:rsidRDefault="0091331E" w:rsidP="0091331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“Because they are not capable of understanding the thinking of donkeys,” San explained.</w:t>
      </w:r>
    </w:p>
    <w:p w14:paraId="430C911B" w14:textId="77777777" w:rsidR="0091331E" w:rsidRPr="00541335" w:rsidRDefault="0091331E" w:rsidP="0091331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“How?”</w:t>
      </w:r>
    </w:p>
    <w:p w14:paraId="54279605" w14:textId="77777777" w:rsidR="0091331E" w:rsidRPr="00541335" w:rsidRDefault="0091331E" w:rsidP="0091331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“Humans misunderstand actions that donkeys perform for safety reasons,” San responded.</w:t>
      </w:r>
    </w:p>
    <w:p w14:paraId="0DB31629" w14:textId="77777777" w:rsidR="0091331E" w:rsidRPr="00541335" w:rsidRDefault="0091331E" w:rsidP="0091331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“Why?”</w:t>
      </w:r>
    </w:p>
    <w:p w14:paraId="2A65DC4B" w14:textId="77777777" w:rsidR="0091331E" w:rsidRPr="00541335" w:rsidRDefault="0091331E" w:rsidP="0091331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“Because donkeys are different,” San replied.</w:t>
      </w:r>
    </w:p>
    <w:p w14:paraId="20C0E1F8" w14:textId="709F81CA" w:rsidR="0091331E" w:rsidRPr="00541335" w:rsidRDefault="0091331E" w:rsidP="0091331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“In what?”</w:t>
      </w:r>
    </w:p>
    <w:p w14:paraId="22A9ADD4" w14:textId="23BFEAF2" w:rsidR="0091331E" w:rsidRPr="00541335" w:rsidRDefault="0091331E" w:rsidP="0091331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“In thinking,” San responded.</w:t>
      </w:r>
    </w:p>
    <w:p w14:paraId="627E6379" w14:textId="77777777" w:rsidR="0091331E" w:rsidRPr="00541335" w:rsidRDefault="0091331E" w:rsidP="0091331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“What is thinking?”</w:t>
      </w:r>
    </w:p>
    <w:p w14:paraId="25BB0169" w14:textId="77777777" w:rsidR="0091331E" w:rsidRPr="00541335" w:rsidRDefault="0091331E" w:rsidP="0091331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“Stable,” San confirmed.</w:t>
      </w:r>
    </w:p>
    <w:p w14:paraId="1231D491" w14:textId="77777777" w:rsidR="0091331E" w:rsidRPr="00541335" w:rsidRDefault="0091331E" w:rsidP="0091331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“What about humans' thinking?”</w:t>
      </w:r>
    </w:p>
    <w:p w14:paraId="1CB473BA" w14:textId="77777777" w:rsidR="0091331E" w:rsidRPr="00541335" w:rsidRDefault="0091331E" w:rsidP="0091331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“Unstable,” San responded.</w:t>
      </w:r>
    </w:p>
    <w:p w14:paraId="51C87120" w14:textId="77777777" w:rsidR="0091331E" w:rsidRPr="00541335" w:rsidRDefault="0091331E" w:rsidP="0091331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“In what?”</w:t>
      </w:r>
    </w:p>
    <w:p w14:paraId="11A8A834" w14:textId="77777777" w:rsidR="0091331E" w:rsidRPr="00541335" w:rsidRDefault="0091331E" w:rsidP="0091331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“In that they cannot protect themselves and other beings around them,” San explained.</w:t>
      </w:r>
    </w:p>
    <w:p w14:paraId="0E4982A0" w14:textId="77777777" w:rsidR="0091331E" w:rsidRPr="00541335" w:rsidRDefault="0091331E" w:rsidP="0091331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“Why?”</w:t>
      </w:r>
    </w:p>
    <w:p w14:paraId="3524DC4A" w14:textId="77777777" w:rsidR="0091331E" w:rsidRPr="00541335" w:rsidRDefault="0091331E" w:rsidP="0091331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“Because their thinking is weak,” San highlighted.</w:t>
      </w:r>
    </w:p>
    <w:p w14:paraId="6223C425" w14:textId="77777777" w:rsidR="0091331E" w:rsidRPr="00541335" w:rsidRDefault="0091331E" w:rsidP="0091331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“Why are donkeys like that?”</w:t>
      </w:r>
    </w:p>
    <w:p w14:paraId="1128A14D" w14:textId="77777777" w:rsidR="0091331E" w:rsidRPr="00541335" w:rsidRDefault="0091331E" w:rsidP="0091331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“Because they have the quality of helping and the sense of responsibility,” San explained.</w:t>
      </w:r>
    </w:p>
    <w:p w14:paraId="5EC0C2FD" w14:textId="77777777" w:rsidR="0091331E" w:rsidRPr="00541335" w:rsidRDefault="0091331E" w:rsidP="0091331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inquired, “What do you mean?”</w:t>
      </w:r>
    </w:p>
    <w:p w14:paraId="240550B5" w14:textId="77777777" w:rsidR="0091331E" w:rsidRPr="00541335" w:rsidRDefault="0091331E" w:rsidP="0091331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“They never forget anything,” San elucidated.</w:t>
      </w:r>
    </w:p>
    <w:p w14:paraId="7AF5FFB3" w14:textId="77777777" w:rsidR="0091331E" w:rsidRPr="00541335" w:rsidRDefault="0091331E" w:rsidP="0091331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questioned, “How so?”</w:t>
      </w:r>
    </w:p>
    <w:p w14:paraId="4A5F6EF6" w14:textId="77777777" w:rsidR="0091331E" w:rsidRPr="00541335" w:rsidRDefault="0091331E" w:rsidP="0091331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“Even after 25 years away from their birthplace, they will still recognize the locale and their acquaintances,” San elaborated.</w:t>
      </w:r>
    </w:p>
    <w:p w14:paraId="4A30B3CD" w14:textId="64384F6D" w:rsidR="0091331E" w:rsidRPr="00541335" w:rsidRDefault="0091331E" w:rsidP="0091331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queried again, “How?”</w:t>
      </w:r>
    </w:p>
    <w:p w14:paraId="13FB4FCD" w14:textId="34045EBB" w:rsidR="003C1A7D" w:rsidRPr="00541335" w:rsidRDefault="0091331E" w:rsidP="0091331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“Due to their intelligence,” San affirmed.</w:t>
      </w:r>
    </w:p>
    <w:p w14:paraId="2B3135BA" w14:textId="4F00A552" w:rsidR="003C1A7D" w:rsidRPr="00541335" w:rsidRDefault="003C1A7D" w:rsidP="003C1A7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asked, perplexed, </w:t>
      </w:r>
      <w:r w:rsidR="00F22869"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How...how...?</w:t>
      </w:r>
      <w:r w:rsidR="00F22869" w:rsidRPr="00541335">
        <w:rPr>
          <w:rFonts w:ascii="Unikurd Web" w:hAnsi="Unikurd Web" w:cs="Unikurd Web"/>
          <w:color w:val="000000" w:themeColor="text1"/>
          <w:sz w:val="24"/>
          <w:szCs w:val="24"/>
          <w:lang w:bidi="ar-IQ"/>
        </w:rPr>
        <w:t>”</w:t>
      </w:r>
    </w:p>
    <w:p w14:paraId="19E6FAA3" w14:textId="4EDA763A" w:rsidR="003C1A7D" w:rsidRPr="00541335" w:rsidRDefault="003C1A7D" w:rsidP="003C1A7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San clarified, </w:t>
      </w:r>
      <w:r w:rsidR="00F22869"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What do you mean by 'how...how...?' They've always been that way, irrespective of being male or female.</w:t>
      </w:r>
      <w:r w:rsidR="00F22869" w:rsidRPr="00541335">
        <w:rPr>
          <w:rFonts w:ascii="Unikurd Web" w:hAnsi="Unikurd Web" w:cs="Unikurd Web"/>
          <w:color w:val="000000" w:themeColor="text1"/>
          <w:sz w:val="24"/>
          <w:szCs w:val="24"/>
          <w:lang w:bidi="ar-IQ"/>
        </w:rPr>
        <w:t>”</w:t>
      </w:r>
    </w:p>
    <w:p w14:paraId="4D29FF6E" w14:textId="2255C295" w:rsidR="003C1A7D" w:rsidRPr="00541335" w:rsidRDefault="003C1A7D" w:rsidP="003C1A7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expressed disbelief, </w:t>
      </w:r>
      <w:r w:rsidR="00D63CED"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I can't believe it.</w:t>
      </w:r>
      <w:r w:rsidR="00D63CED" w:rsidRPr="00541335">
        <w:rPr>
          <w:rFonts w:ascii="Unikurd Web" w:hAnsi="Unikurd Web" w:cs="Unikurd Web"/>
          <w:color w:val="000000" w:themeColor="text1"/>
          <w:sz w:val="24"/>
          <w:szCs w:val="24"/>
          <w:lang w:bidi="ar-IQ"/>
        </w:rPr>
        <w:t>”</w:t>
      </w:r>
    </w:p>
    <w:p w14:paraId="5F38EBFC" w14:textId="513BB3F5" w:rsidR="003C1A7D" w:rsidRPr="00541335" w:rsidRDefault="0083336D" w:rsidP="003C1A7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3C1A7D" w:rsidRPr="00541335">
        <w:rPr>
          <w:rFonts w:ascii="Unikurd Web" w:hAnsi="Unikurd Web" w:cs="Unikurd Web"/>
          <w:color w:val="000000" w:themeColor="text1"/>
          <w:sz w:val="24"/>
          <w:szCs w:val="24"/>
          <w:lang w:bidi="ar-IQ"/>
        </w:rPr>
        <w:t>In what exactly?</w:t>
      </w:r>
      <w:r w:rsidRPr="00541335">
        <w:rPr>
          <w:rFonts w:ascii="Unikurd Web" w:hAnsi="Unikurd Web" w:cs="Unikurd Web"/>
          <w:color w:val="000000" w:themeColor="text1"/>
          <w:sz w:val="24"/>
          <w:szCs w:val="24"/>
          <w:lang w:bidi="ar-IQ"/>
        </w:rPr>
        <w:t>”</w:t>
      </w:r>
      <w:r w:rsidR="003C1A7D" w:rsidRPr="00541335">
        <w:rPr>
          <w:rFonts w:ascii="Unikurd Web" w:hAnsi="Unikurd Web" w:cs="Unikurd Web"/>
          <w:color w:val="000000" w:themeColor="text1"/>
          <w:sz w:val="24"/>
          <w:szCs w:val="24"/>
          <w:lang w:bidi="ar-IQ"/>
        </w:rPr>
        <w:t xml:space="preserve"> San enquired, baffled.</w:t>
      </w:r>
    </w:p>
    <w:p w14:paraId="25C21843" w14:textId="4854C9F4" w:rsidR="003C1A7D" w:rsidRPr="00541335" w:rsidRDefault="003C1A7D" w:rsidP="003C1A7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elaborated, </w:t>
      </w:r>
      <w:r w:rsidR="0083336D"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I find it hard to believe that donkeys are more intelligent than humans.</w:t>
      </w:r>
      <w:r w:rsidR="0083336D" w:rsidRPr="00541335">
        <w:rPr>
          <w:rFonts w:ascii="Unikurd Web" w:hAnsi="Unikurd Web" w:cs="Unikurd Web"/>
          <w:color w:val="000000" w:themeColor="text1"/>
          <w:sz w:val="24"/>
          <w:szCs w:val="24"/>
          <w:lang w:bidi="ar-IQ"/>
        </w:rPr>
        <w:t>”</w:t>
      </w:r>
    </w:p>
    <w:p w14:paraId="22298388" w14:textId="3F896864" w:rsidR="003C1A7D" w:rsidRPr="00541335" w:rsidRDefault="003C1A7D" w:rsidP="003C1A7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San probed, </w:t>
      </w:r>
      <w:r w:rsidR="0083336D"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Why so?</w:t>
      </w:r>
      <w:r w:rsidR="0083336D" w:rsidRPr="00541335">
        <w:rPr>
          <w:rFonts w:ascii="Unikurd Web" w:hAnsi="Unikurd Web" w:cs="Unikurd Web"/>
          <w:color w:val="000000" w:themeColor="text1"/>
          <w:sz w:val="24"/>
          <w:szCs w:val="24"/>
          <w:lang w:bidi="ar-IQ"/>
        </w:rPr>
        <w:t>”</w:t>
      </w:r>
    </w:p>
    <w:p w14:paraId="2DA7ACEF" w14:textId="673E8351" w:rsidR="003C1A7D" w:rsidRPr="00541335" w:rsidRDefault="003C1A7D" w:rsidP="003C1A7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retorted, </w:t>
      </w:r>
      <w:r w:rsidR="0083336D"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Why? I implore you again to provide an example demonstrating that donkeys surpass humans in intelligence.</w:t>
      </w:r>
      <w:r w:rsidR="0083336D" w:rsidRPr="00541335">
        <w:rPr>
          <w:rFonts w:ascii="Unikurd Web" w:hAnsi="Unikurd Web" w:cs="Unikurd Web"/>
          <w:color w:val="000000" w:themeColor="text1"/>
          <w:sz w:val="24"/>
          <w:szCs w:val="24"/>
          <w:lang w:bidi="ar-IQ"/>
        </w:rPr>
        <w:t>”</w:t>
      </w:r>
    </w:p>
    <w:p w14:paraId="14A20CF7" w14:textId="44674DD1" w:rsidR="003C1A7D" w:rsidRPr="00541335" w:rsidRDefault="0083336D" w:rsidP="003C1A7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3C1A7D" w:rsidRPr="00541335">
        <w:rPr>
          <w:rFonts w:ascii="Unikurd Web" w:hAnsi="Unikurd Web" w:cs="Unikurd Web"/>
          <w:color w:val="000000" w:themeColor="text1"/>
          <w:sz w:val="24"/>
          <w:szCs w:val="24"/>
          <w:lang w:bidi="ar-IQ"/>
        </w:rPr>
        <w:t>Do you recognise Dostoevsky?</w:t>
      </w:r>
      <w:r w:rsidRPr="00541335">
        <w:rPr>
          <w:rFonts w:ascii="Unikurd Web" w:hAnsi="Unikurd Web" w:cs="Unikurd Web"/>
          <w:color w:val="000000" w:themeColor="text1"/>
          <w:sz w:val="24"/>
          <w:szCs w:val="24"/>
          <w:lang w:bidi="ar-IQ"/>
        </w:rPr>
        <w:t>”</w:t>
      </w:r>
      <w:r w:rsidR="003C1A7D" w:rsidRPr="00541335">
        <w:rPr>
          <w:rFonts w:ascii="Unikurd Web" w:hAnsi="Unikurd Web" w:cs="Unikurd Web"/>
          <w:color w:val="000000" w:themeColor="text1"/>
          <w:sz w:val="24"/>
          <w:szCs w:val="24"/>
          <w:lang w:bidi="ar-IQ"/>
        </w:rPr>
        <w:t xml:space="preserve"> San asked.</w:t>
      </w:r>
    </w:p>
    <w:p w14:paraId="27D825CA" w14:textId="7DA11FEC" w:rsidR="003C1A7D" w:rsidRPr="00541335" w:rsidRDefault="003C1A7D" w:rsidP="003C1A7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replied, </w:t>
      </w:r>
      <w:r w:rsidR="0083336D"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Who doesn't know Fyodor Dostoevsky, the esteemed Russian novelist, short story writer, essayist, journalist, and philosopher?</w:t>
      </w:r>
      <w:r w:rsidR="0083336D" w:rsidRPr="00541335">
        <w:rPr>
          <w:rFonts w:ascii="Unikurd Web" w:hAnsi="Unikurd Web" w:cs="Unikurd Web"/>
          <w:color w:val="000000" w:themeColor="text1"/>
          <w:sz w:val="24"/>
          <w:szCs w:val="24"/>
          <w:lang w:bidi="ar-IQ"/>
        </w:rPr>
        <w:t>”</w:t>
      </w:r>
    </w:p>
    <w:p w14:paraId="2A2E89DB" w14:textId="2B1C7C37" w:rsidR="003C1A7D" w:rsidRPr="00541335" w:rsidRDefault="00D941CF" w:rsidP="003C1A7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3C1A7D" w:rsidRPr="00541335">
        <w:rPr>
          <w:rFonts w:ascii="Unikurd Web" w:hAnsi="Unikurd Web" w:cs="Unikurd Web"/>
          <w:color w:val="000000" w:themeColor="text1"/>
          <w:sz w:val="24"/>
          <w:szCs w:val="24"/>
          <w:lang w:bidi="ar-IQ"/>
        </w:rPr>
        <w:t>The very same,</w:t>
      </w:r>
      <w:r w:rsidRPr="00541335">
        <w:rPr>
          <w:rFonts w:ascii="Unikurd Web" w:hAnsi="Unikurd Web" w:cs="Unikurd Web"/>
          <w:color w:val="000000" w:themeColor="text1"/>
          <w:sz w:val="24"/>
          <w:szCs w:val="24"/>
          <w:lang w:bidi="ar-IQ"/>
        </w:rPr>
        <w:t>”</w:t>
      </w:r>
      <w:r w:rsidR="003C1A7D" w:rsidRPr="00541335">
        <w:rPr>
          <w:rFonts w:ascii="Unikurd Web" w:hAnsi="Unikurd Web" w:cs="Unikurd Web"/>
          <w:color w:val="000000" w:themeColor="text1"/>
          <w:sz w:val="24"/>
          <w:szCs w:val="24"/>
          <w:lang w:bidi="ar-IQ"/>
        </w:rPr>
        <w:t xml:space="preserve"> San said. </w:t>
      </w:r>
      <w:r w:rsidRPr="00541335">
        <w:rPr>
          <w:rFonts w:ascii="Unikurd Web" w:hAnsi="Unikurd Web" w:cs="Unikurd Web"/>
          <w:color w:val="000000" w:themeColor="text1"/>
          <w:sz w:val="24"/>
          <w:szCs w:val="24"/>
          <w:lang w:bidi="ar-IQ"/>
        </w:rPr>
        <w:t>“</w:t>
      </w:r>
      <w:r w:rsidR="003C1A7D" w:rsidRPr="00541335">
        <w:rPr>
          <w:rFonts w:ascii="Unikurd Web" w:hAnsi="Unikurd Web" w:cs="Unikurd Web"/>
          <w:color w:val="000000" w:themeColor="text1"/>
          <w:sz w:val="24"/>
          <w:szCs w:val="24"/>
          <w:lang w:bidi="ar-IQ"/>
        </w:rPr>
        <w:t>He acknowledged the intelligence of donkeys.</w:t>
      </w:r>
      <w:r w:rsidRPr="00541335">
        <w:rPr>
          <w:rFonts w:ascii="Unikurd Web" w:hAnsi="Unikurd Web" w:cs="Unikurd Web"/>
          <w:color w:val="000000" w:themeColor="text1"/>
          <w:sz w:val="24"/>
          <w:szCs w:val="24"/>
          <w:lang w:bidi="ar-IQ"/>
        </w:rPr>
        <w:t>”</w:t>
      </w:r>
    </w:p>
    <w:p w14:paraId="566B575F" w14:textId="04ACF7ED" w:rsidR="003C1A7D" w:rsidRPr="00541335" w:rsidRDefault="003C1A7D" w:rsidP="003C1A7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enquired, </w:t>
      </w:r>
      <w:r w:rsidR="00D941CF"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How? When? And in what context?</w:t>
      </w:r>
      <w:r w:rsidR="00D941CF" w:rsidRPr="00541335">
        <w:rPr>
          <w:rFonts w:ascii="Unikurd Web" w:hAnsi="Unikurd Web" w:cs="Unikurd Web"/>
          <w:color w:val="000000" w:themeColor="text1"/>
          <w:sz w:val="24"/>
          <w:szCs w:val="24"/>
          <w:lang w:bidi="ar-IQ"/>
        </w:rPr>
        <w:t>”</w:t>
      </w:r>
    </w:p>
    <w:p w14:paraId="6F03B5EB" w14:textId="3DC7F04C" w:rsidR="003C1A7D" w:rsidRPr="00541335" w:rsidRDefault="003C1A7D" w:rsidP="003C1A7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San related, </w:t>
      </w:r>
      <w:r w:rsidR="00D941CF"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Once, on his train journey from Russia to Switzerland, as he arrived at a market in Basel around evening, a donkey's bray not only revived him but also cleared his vision and uplifted his spirits.</w:t>
      </w:r>
      <w:r w:rsidR="00D941CF" w:rsidRPr="00541335">
        <w:rPr>
          <w:rFonts w:ascii="Unikurd Web" w:hAnsi="Unikurd Web" w:cs="Unikurd Web"/>
          <w:color w:val="000000" w:themeColor="text1"/>
          <w:sz w:val="24"/>
          <w:szCs w:val="24"/>
          <w:lang w:bidi="ar-IQ"/>
        </w:rPr>
        <w:t>”</w:t>
      </w:r>
    </w:p>
    <w:p w14:paraId="7C66F37A" w14:textId="46EDD427" w:rsidR="003C1A7D" w:rsidRPr="00541335" w:rsidRDefault="003C1A7D" w:rsidP="003C1A7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acknowledged, </w:t>
      </w:r>
      <w:r w:rsidR="00D941CF"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I recall that; he mentioned it in Chapter 5 of 'The Idiot', but...</w:t>
      </w:r>
      <w:r w:rsidR="00D941CF" w:rsidRPr="00541335">
        <w:rPr>
          <w:rFonts w:ascii="Unikurd Web" w:hAnsi="Unikurd Web" w:cs="Unikurd Web"/>
          <w:color w:val="000000" w:themeColor="text1"/>
          <w:sz w:val="24"/>
          <w:szCs w:val="24"/>
          <w:lang w:bidi="ar-IQ"/>
        </w:rPr>
        <w:t>”</w:t>
      </w:r>
    </w:p>
    <w:p w14:paraId="149779F2" w14:textId="76B780FE" w:rsidR="003C1A7D" w:rsidRPr="00541335" w:rsidRDefault="003C1A7D" w:rsidP="003C1A7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San interjected, </w:t>
      </w:r>
      <w:r w:rsidR="00D941CF"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But what?</w:t>
      </w:r>
      <w:r w:rsidR="00D941CF" w:rsidRPr="00541335">
        <w:rPr>
          <w:rFonts w:ascii="Unikurd Web" w:hAnsi="Unikurd Web" w:cs="Unikurd Web"/>
          <w:color w:val="000000" w:themeColor="text1"/>
          <w:sz w:val="24"/>
          <w:szCs w:val="24"/>
          <w:lang w:bidi="ar-IQ"/>
        </w:rPr>
        <w:t>”</w:t>
      </w:r>
    </w:p>
    <w:p w14:paraId="122DFEAD" w14:textId="6328C717" w:rsidR="003C1A7D" w:rsidRPr="00541335" w:rsidRDefault="003C1A7D" w:rsidP="003C1A7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clarified, </w:t>
      </w:r>
      <w:r w:rsidR="00D941CF"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He wasn't referring to himself in that instance.</w:t>
      </w:r>
      <w:r w:rsidR="00D941CF" w:rsidRPr="00541335">
        <w:rPr>
          <w:rFonts w:ascii="Unikurd Web" w:hAnsi="Unikurd Web" w:cs="Unikurd Web"/>
          <w:color w:val="000000" w:themeColor="text1"/>
          <w:sz w:val="24"/>
          <w:szCs w:val="24"/>
          <w:lang w:bidi="ar-IQ"/>
        </w:rPr>
        <w:t>”</w:t>
      </w:r>
    </w:p>
    <w:p w14:paraId="098FEA73" w14:textId="1857CC71" w:rsidR="003C1A7D" w:rsidRPr="00541335" w:rsidRDefault="00D941CF" w:rsidP="003C1A7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3C1A7D" w:rsidRPr="00541335">
        <w:rPr>
          <w:rFonts w:ascii="Unikurd Web" w:hAnsi="Unikurd Web" w:cs="Unikurd Web"/>
          <w:color w:val="000000" w:themeColor="text1"/>
          <w:sz w:val="24"/>
          <w:szCs w:val="24"/>
          <w:lang w:bidi="ar-IQ"/>
        </w:rPr>
        <w:t>To whom, then?</w:t>
      </w:r>
      <w:r w:rsidRPr="00541335">
        <w:rPr>
          <w:rFonts w:ascii="Unikurd Web" w:hAnsi="Unikurd Web" w:cs="Unikurd Web"/>
          <w:color w:val="000000" w:themeColor="text1"/>
          <w:sz w:val="24"/>
          <w:szCs w:val="24"/>
          <w:lang w:bidi="ar-IQ"/>
        </w:rPr>
        <w:t>”</w:t>
      </w:r>
      <w:r w:rsidR="003C1A7D" w:rsidRPr="00541335">
        <w:rPr>
          <w:rFonts w:ascii="Unikurd Web" w:hAnsi="Unikurd Web" w:cs="Unikurd Web"/>
          <w:color w:val="000000" w:themeColor="text1"/>
          <w:sz w:val="24"/>
          <w:szCs w:val="24"/>
          <w:lang w:bidi="ar-IQ"/>
        </w:rPr>
        <w:t xml:space="preserve"> San pressed.</w:t>
      </w:r>
    </w:p>
    <w:p w14:paraId="7121E8B5" w14:textId="72FC7BD4" w:rsidR="003C1A7D" w:rsidRPr="00541335" w:rsidRDefault="003C1A7D" w:rsidP="003C1A7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explained, </w:t>
      </w:r>
      <w:r w:rsidR="00D941CF"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It was a character he created in his novel.</w:t>
      </w:r>
      <w:r w:rsidR="00D941CF" w:rsidRPr="00541335">
        <w:rPr>
          <w:rFonts w:ascii="Unikurd Web" w:hAnsi="Unikurd Web" w:cs="Unikurd Web"/>
          <w:color w:val="000000" w:themeColor="text1"/>
          <w:sz w:val="24"/>
          <w:szCs w:val="24"/>
          <w:lang w:bidi="ar-IQ"/>
        </w:rPr>
        <w:t>”</w:t>
      </w:r>
    </w:p>
    <w:p w14:paraId="3CE96B07" w14:textId="599B3DAF" w:rsidR="003C1A7D" w:rsidRPr="00541335" w:rsidRDefault="00D941CF" w:rsidP="003C1A7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3C1A7D" w:rsidRPr="00541335">
        <w:rPr>
          <w:rFonts w:ascii="Unikurd Web" w:hAnsi="Unikurd Web" w:cs="Unikurd Web"/>
          <w:color w:val="000000" w:themeColor="text1"/>
          <w:sz w:val="24"/>
          <w:szCs w:val="24"/>
          <w:lang w:bidi="ar-IQ"/>
        </w:rPr>
        <w:t>And who might that character be?</w:t>
      </w:r>
      <w:r w:rsidRPr="00541335">
        <w:rPr>
          <w:rFonts w:ascii="Unikurd Web" w:hAnsi="Unikurd Web" w:cs="Unikurd Web"/>
          <w:color w:val="000000" w:themeColor="text1"/>
          <w:sz w:val="24"/>
          <w:szCs w:val="24"/>
          <w:lang w:bidi="ar-IQ"/>
        </w:rPr>
        <w:t>”</w:t>
      </w:r>
      <w:r w:rsidR="003C1A7D" w:rsidRPr="00541335">
        <w:rPr>
          <w:rFonts w:ascii="Unikurd Web" w:hAnsi="Unikurd Web" w:cs="Unikurd Web"/>
          <w:color w:val="000000" w:themeColor="text1"/>
          <w:sz w:val="24"/>
          <w:szCs w:val="24"/>
          <w:lang w:bidi="ar-IQ"/>
        </w:rPr>
        <w:t xml:space="preserve"> San enquired.</w:t>
      </w:r>
    </w:p>
    <w:p w14:paraId="61BBCE5F" w14:textId="04C6E3EC" w:rsidR="003C1A7D" w:rsidRPr="00541335" w:rsidRDefault="003C1A7D" w:rsidP="003C1A7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responded, </w:t>
      </w:r>
      <w:r w:rsidR="00D941CF"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A figure brought to life through his writing.</w:t>
      </w:r>
      <w:r w:rsidR="00D941CF" w:rsidRPr="00541335">
        <w:rPr>
          <w:rFonts w:ascii="Unikurd Web" w:hAnsi="Unikurd Web" w:cs="Unikurd Web"/>
          <w:color w:val="000000" w:themeColor="text1"/>
          <w:sz w:val="24"/>
          <w:szCs w:val="24"/>
          <w:lang w:bidi="ar-IQ"/>
        </w:rPr>
        <w:t>”</w:t>
      </w:r>
    </w:p>
    <w:p w14:paraId="7CE902C0" w14:textId="477E6946" w:rsidR="003C1A7D" w:rsidRPr="00541335" w:rsidRDefault="00D941CF" w:rsidP="003C1A7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3C1A7D" w:rsidRPr="00541335">
        <w:rPr>
          <w:rFonts w:ascii="Unikurd Web" w:hAnsi="Unikurd Web" w:cs="Unikurd Web"/>
          <w:color w:val="000000" w:themeColor="text1"/>
          <w:sz w:val="24"/>
          <w:szCs w:val="24"/>
          <w:lang w:bidi="ar-IQ"/>
        </w:rPr>
        <w:t>If Dostoevsky wasn't convinced...</w:t>
      </w:r>
      <w:r w:rsidRPr="00541335">
        <w:rPr>
          <w:rFonts w:ascii="Unikurd Web" w:hAnsi="Unikurd Web" w:cs="Unikurd Web"/>
          <w:color w:val="000000" w:themeColor="text1"/>
          <w:sz w:val="24"/>
          <w:szCs w:val="24"/>
          <w:lang w:bidi="ar-IQ"/>
        </w:rPr>
        <w:t>”</w:t>
      </w:r>
      <w:r w:rsidR="003C1A7D" w:rsidRPr="00541335">
        <w:rPr>
          <w:rFonts w:ascii="Unikurd Web" w:hAnsi="Unikurd Web" w:cs="Unikurd Web"/>
          <w:color w:val="000000" w:themeColor="text1"/>
          <w:sz w:val="24"/>
          <w:szCs w:val="24"/>
          <w:lang w:bidi="ar-IQ"/>
        </w:rPr>
        <w:t xml:space="preserve"> San </w:t>
      </w:r>
      <w:r w:rsidRPr="00541335">
        <w:rPr>
          <w:rFonts w:ascii="Unikurd Web" w:hAnsi="Unikurd Web" w:cs="Unikurd Web"/>
          <w:color w:val="000000" w:themeColor="text1"/>
          <w:sz w:val="24"/>
          <w:szCs w:val="24"/>
          <w:lang w:bidi="ar-IQ"/>
        </w:rPr>
        <w:t>b</w:t>
      </w:r>
      <w:r w:rsidR="00971E91" w:rsidRPr="00541335">
        <w:rPr>
          <w:rFonts w:ascii="Unikurd Web" w:hAnsi="Unikurd Web" w:cs="Unikurd Web"/>
          <w:color w:val="000000" w:themeColor="text1"/>
          <w:sz w:val="24"/>
          <w:szCs w:val="24"/>
          <w:lang w:bidi="ar-IQ"/>
        </w:rPr>
        <w:t>eg</w:t>
      </w:r>
      <w:r w:rsidR="003C1A7D" w:rsidRPr="00541335">
        <w:rPr>
          <w:rFonts w:ascii="Unikurd Web" w:hAnsi="Unikurd Web" w:cs="Unikurd Web"/>
          <w:color w:val="000000" w:themeColor="text1"/>
          <w:sz w:val="24"/>
          <w:szCs w:val="24"/>
          <w:lang w:bidi="ar-IQ"/>
        </w:rPr>
        <w:t>an.</w:t>
      </w:r>
    </w:p>
    <w:p w14:paraId="121B83B4" w14:textId="00F63468" w:rsidR="003C1A7D" w:rsidRPr="00541335" w:rsidRDefault="003C1A7D" w:rsidP="003C1A7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interrupted, </w:t>
      </w:r>
      <w:r w:rsidR="00D941CF"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Convinced of what?</w:t>
      </w:r>
      <w:r w:rsidR="00D941CF" w:rsidRPr="00541335">
        <w:rPr>
          <w:rFonts w:ascii="Unikurd Web" w:hAnsi="Unikurd Web" w:cs="Unikurd Web"/>
          <w:color w:val="000000" w:themeColor="text1"/>
          <w:sz w:val="24"/>
          <w:szCs w:val="24"/>
          <w:lang w:bidi="ar-IQ"/>
        </w:rPr>
        <w:t>”</w:t>
      </w:r>
    </w:p>
    <w:p w14:paraId="44983EEC" w14:textId="21EFCAED" w:rsidR="003C1A7D" w:rsidRPr="00541335" w:rsidRDefault="00D941CF" w:rsidP="003C1A7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3C1A7D" w:rsidRPr="00541335">
        <w:rPr>
          <w:rFonts w:ascii="Unikurd Web" w:hAnsi="Unikurd Web" w:cs="Unikurd Web"/>
          <w:color w:val="000000" w:themeColor="text1"/>
          <w:sz w:val="24"/>
          <w:szCs w:val="24"/>
          <w:lang w:bidi="ar-IQ"/>
        </w:rPr>
        <w:t>That donkeys are honest, earnest, robust, and peaceful; if he hadn't believed so...</w:t>
      </w:r>
      <w:r w:rsidRPr="00541335">
        <w:rPr>
          <w:rFonts w:ascii="Unikurd Web" w:hAnsi="Unikurd Web" w:cs="Unikurd Web"/>
          <w:color w:val="000000" w:themeColor="text1"/>
          <w:sz w:val="24"/>
          <w:szCs w:val="24"/>
          <w:lang w:bidi="ar-IQ"/>
        </w:rPr>
        <w:t>”</w:t>
      </w:r>
      <w:r w:rsidR="003C1A7D" w:rsidRPr="00541335">
        <w:rPr>
          <w:rFonts w:ascii="Unikurd Web" w:hAnsi="Unikurd Web" w:cs="Unikurd Web"/>
          <w:color w:val="000000" w:themeColor="text1"/>
          <w:sz w:val="24"/>
          <w:szCs w:val="24"/>
          <w:lang w:bidi="ar-IQ"/>
        </w:rPr>
        <w:t xml:space="preserve"> San argued.</w:t>
      </w:r>
    </w:p>
    <w:p w14:paraId="1FB2B5DC" w14:textId="2F669579" w:rsidR="003C1A7D" w:rsidRPr="00541335" w:rsidRDefault="003C1A7D" w:rsidP="003C1A7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cut in again, </w:t>
      </w:r>
      <w:r w:rsidR="00D941CF"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Then what?</w:t>
      </w:r>
      <w:r w:rsidR="00D941CF" w:rsidRPr="00541335">
        <w:rPr>
          <w:rFonts w:ascii="Unikurd Web" w:hAnsi="Unikurd Web" w:cs="Unikurd Web"/>
          <w:color w:val="000000" w:themeColor="text1"/>
          <w:sz w:val="24"/>
          <w:szCs w:val="24"/>
          <w:lang w:bidi="ar-IQ"/>
        </w:rPr>
        <w:t>”</w:t>
      </w:r>
    </w:p>
    <w:p w14:paraId="25F76F66" w14:textId="29162271" w:rsidR="003C1A7D" w:rsidRPr="00541335" w:rsidRDefault="00D941CF" w:rsidP="003C1A7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3C1A7D" w:rsidRPr="00541335">
        <w:rPr>
          <w:rFonts w:ascii="Unikurd Web" w:hAnsi="Unikurd Web" w:cs="Unikurd Web"/>
          <w:color w:val="000000" w:themeColor="text1"/>
          <w:sz w:val="24"/>
          <w:szCs w:val="24"/>
          <w:lang w:bidi="ar-IQ"/>
        </w:rPr>
        <w:t>Dostoevsky wouldn't have assigned the donkey such a wise and steadfast role in the novel,</w:t>
      </w:r>
      <w:r w:rsidRPr="00541335">
        <w:rPr>
          <w:rFonts w:ascii="Unikurd Web" w:hAnsi="Unikurd Web" w:cs="Unikurd Web"/>
          <w:color w:val="000000" w:themeColor="text1"/>
          <w:sz w:val="24"/>
          <w:szCs w:val="24"/>
          <w:lang w:bidi="ar-IQ"/>
        </w:rPr>
        <w:t>”</w:t>
      </w:r>
      <w:r w:rsidR="003C1A7D" w:rsidRPr="00541335">
        <w:rPr>
          <w:rFonts w:ascii="Unikurd Web" w:hAnsi="Unikurd Web" w:cs="Unikurd Web"/>
          <w:color w:val="000000" w:themeColor="text1"/>
          <w:sz w:val="24"/>
          <w:szCs w:val="24"/>
          <w:lang w:bidi="ar-IQ"/>
        </w:rPr>
        <w:t xml:space="preserve"> San contended.</w:t>
      </w:r>
    </w:p>
    <w:p w14:paraId="2079518E" w14:textId="0C46790C" w:rsidR="003C1A7D" w:rsidRPr="00541335" w:rsidRDefault="003C1A7D" w:rsidP="003C1A7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questioned, </w:t>
      </w:r>
      <w:r w:rsidR="00D941CF"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Why do you say that?</w:t>
      </w:r>
      <w:r w:rsidR="00D941CF" w:rsidRPr="00541335">
        <w:rPr>
          <w:rFonts w:ascii="Unikurd Web" w:hAnsi="Unikurd Web" w:cs="Unikurd Web"/>
          <w:color w:val="000000" w:themeColor="text1"/>
          <w:sz w:val="24"/>
          <w:szCs w:val="24"/>
          <w:lang w:bidi="ar-IQ"/>
        </w:rPr>
        <w:t>”</w:t>
      </w:r>
    </w:p>
    <w:p w14:paraId="693A8296" w14:textId="398B2CF7" w:rsidR="003C1A7D" w:rsidRPr="00541335" w:rsidRDefault="00D941CF" w:rsidP="003C1A7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3C1A7D" w:rsidRPr="00541335">
        <w:rPr>
          <w:rFonts w:ascii="Unikurd Web" w:hAnsi="Unikurd Web" w:cs="Unikurd Web"/>
          <w:color w:val="000000" w:themeColor="text1"/>
          <w:sz w:val="24"/>
          <w:szCs w:val="24"/>
          <w:lang w:bidi="ar-IQ"/>
        </w:rPr>
        <w:t>Because it was the donkey that brought Dostoevsky to his senses, clearing his vision and endearing him to the entirety of Switzerland,</w:t>
      </w:r>
      <w:r w:rsidRPr="00541335">
        <w:rPr>
          <w:rFonts w:ascii="Unikurd Web" w:hAnsi="Unikurd Web" w:cs="Unikurd Web"/>
          <w:color w:val="000000" w:themeColor="text1"/>
          <w:sz w:val="24"/>
          <w:szCs w:val="24"/>
          <w:lang w:bidi="ar-IQ"/>
        </w:rPr>
        <w:t>”</w:t>
      </w:r>
      <w:r w:rsidR="003C1A7D" w:rsidRPr="00541335">
        <w:rPr>
          <w:rFonts w:ascii="Unikurd Web" w:hAnsi="Unikurd Web" w:cs="Unikurd Web"/>
          <w:color w:val="000000" w:themeColor="text1"/>
          <w:sz w:val="24"/>
          <w:szCs w:val="24"/>
          <w:lang w:bidi="ar-IQ"/>
        </w:rPr>
        <w:t xml:space="preserve"> San insisted.</w:t>
      </w:r>
    </w:p>
    <w:p w14:paraId="04B091B5" w14:textId="57572A9C" w:rsidR="003C1A7D" w:rsidRPr="00541335" w:rsidRDefault="003C1A7D" w:rsidP="003C1A7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queried, </w:t>
      </w:r>
      <w:r w:rsidR="00D941CF"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Are you certain it was the donkey's influence?</w:t>
      </w:r>
      <w:r w:rsidR="00D941CF" w:rsidRPr="00541335">
        <w:rPr>
          <w:rFonts w:ascii="Unikurd Web" w:hAnsi="Unikurd Web" w:cs="Unikurd Web"/>
          <w:color w:val="000000" w:themeColor="text1"/>
          <w:sz w:val="24"/>
          <w:szCs w:val="24"/>
          <w:lang w:bidi="ar-IQ"/>
        </w:rPr>
        <w:t>”</w:t>
      </w:r>
    </w:p>
    <w:p w14:paraId="04D27EBC" w14:textId="4C833340" w:rsidR="003C1A7D" w:rsidRPr="00541335" w:rsidRDefault="00D941CF" w:rsidP="003C1A7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3C1A7D" w:rsidRPr="00541335">
        <w:rPr>
          <w:rFonts w:ascii="Unikurd Web" w:hAnsi="Unikurd Web" w:cs="Unikurd Web"/>
          <w:color w:val="000000" w:themeColor="text1"/>
          <w:sz w:val="24"/>
          <w:szCs w:val="24"/>
          <w:lang w:bidi="ar-IQ"/>
        </w:rPr>
        <w:t>Yes, it was the donkey that helped him forget all his worries and sorrows,</w:t>
      </w:r>
      <w:r w:rsidRPr="00541335">
        <w:rPr>
          <w:rFonts w:ascii="Unikurd Web" w:hAnsi="Unikurd Web" w:cs="Unikurd Web"/>
          <w:color w:val="000000" w:themeColor="text1"/>
          <w:sz w:val="24"/>
          <w:szCs w:val="24"/>
          <w:lang w:bidi="ar-IQ"/>
        </w:rPr>
        <w:t>”</w:t>
      </w:r>
      <w:r w:rsidR="003C1A7D" w:rsidRPr="00541335">
        <w:rPr>
          <w:rFonts w:ascii="Unikurd Web" w:hAnsi="Unikurd Web" w:cs="Unikurd Web"/>
          <w:color w:val="000000" w:themeColor="text1"/>
          <w:sz w:val="24"/>
          <w:szCs w:val="24"/>
          <w:lang w:bidi="ar-IQ"/>
        </w:rPr>
        <w:t xml:space="preserve"> San stated.</w:t>
      </w:r>
    </w:p>
    <w:p w14:paraId="1A54ABB2" w14:textId="086D79BB" w:rsidR="003C1A7D" w:rsidRPr="00541335" w:rsidRDefault="003C1A7D" w:rsidP="003C1A7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objected, </w:t>
      </w:r>
      <w:r w:rsidR="00D941CF"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You've misunderstood.</w:t>
      </w:r>
      <w:r w:rsidR="00D941CF" w:rsidRPr="00541335">
        <w:rPr>
          <w:rFonts w:ascii="Unikurd Web" w:hAnsi="Unikurd Web" w:cs="Unikurd Web"/>
          <w:color w:val="000000" w:themeColor="text1"/>
          <w:sz w:val="24"/>
          <w:szCs w:val="24"/>
          <w:lang w:bidi="ar-IQ"/>
        </w:rPr>
        <w:t>”</w:t>
      </w:r>
    </w:p>
    <w:p w14:paraId="3D4B8463" w14:textId="2F4FD802" w:rsidR="003C1A7D" w:rsidRPr="00541335" w:rsidRDefault="00D941CF" w:rsidP="003C1A7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3C1A7D" w:rsidRPr="00541335">
        <w:rPr>
          <w:rFonts w:ascii="Unikurd Web" w:hAnsi="Unikurd Web" w:cs="Unikurd Web"/>
          <w:color w:val="000000" w:themeColor="text1"/>
          <w:sz w:val="24"/>
          <w:szCs w:val="24"/>
          <w:lang w:bidi="ar-IQ"/>
        </w:rPr>
        <w:t>Why so?</w:t>
      </w:r>
      <w:r w:rsidRPr="00541335">
        <w:rPr>
          <w:rFonts w:ascii="Unikurd Web" w:hAnsi="Unikurd Web" w:cs="Unikurd Web"/>
          <w:color w:val="000000" w:themeColor="text1"/>
          <w:sz w:val="24"/>
          <w:szCs w:val="24"/>
          <w:lang w:bidi="ar-IQ"/>
        </w:rPr>
        <w:t>”</w:t>
      </w:r>
      <w:r w:rsidR="003C1A7D" w:rsidRPr="00541335">
        <w:rPr>
          <w:rFonts w:ascii="Unikurd Web" w:hAnsi="Unikurd Web" w:cs="Unikurd Web"/>
          <w:color w:val="000000" w:themeColor="text1"/>
          <w:sz w:val="24"/>
          <w:szCs w:val="24"/>
          <w:lang w:bidi="ar-IQ"/>
        </w:rPr>
        <w:t xml:space="preserve"> San enquired.</w:t>
      </w:r>
    </w:p>
    <w:p w14:paraId="152290B3" w14:textId="38BD30C3" w:rsidR="003C1A7D" w:rsidRPr="00541335" w:rsidRDefault="003C1A7D" w:rsidP="003C1A7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clarified, </w:t>
      </w:r>
      <w:r w:rsidR="00D941CF"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Dostoevsky was expressing his character's feelings, not his own.</w:t>
      </w:r>
      <w:r w:rsidR="00D941CF" w:rsidRPr="00541335">
        <w:rPr>
          <w:rFonts w:ascii="Unikurd Web" w:hAnsi="Unikurd Web" w:cs="Unikurd Web"/>
          <w:color w:val="000000" w:themeColor="text1"/>
          <w:sz w:val="24"/>
          <w:szCs w:val="24"/>
          <w:lang w:bidi="ar-IQ"/>
        </w:rPr>
        <w:t>”</w:t>
      </w:r>
    </w:p>
    <w:p w14:paraId="6A15E87C" w14:textId="3039904A" w:rsidR="003C1A7D" w:rsidRPr="00541335" w:rsidRDefault="003C1A7D" w:rsidP="003C1A7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San countered, </w:t>
      </w:r>
      <w:r w:rsidR="00D941CF"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You're only seeing the surface. Through his character, Dostoevsky was voicing his own emotions. How are you unaware?</w:t>
      </w:r>
      <w:r w:rsidR="00D941CF" w:rsidRPr="00541335">
        <w:rPr>
          <w:rFonts w:ascii="Unikurd Web" w:hAnsi="Unikurd Web" w:cs="Unikurd Web"/>
          <w:color w:val="000000" w:themeColor="text1"/>
          <w:sz w:val="24"/>
          <w:szCs w:val="24"/>
          <w:lang w:bidi="ar-IQ"/>
        </w:rPr>
        <w:t>”</w:t>
      </w:r>
    </w:p>
    <w:p w14:paraId="6584C57F" w14:textId="71632EBA" w:rsidR="003C1A7D" w:rsidRPr="00541335" w:rsidRDefault="003C1A7D" w:rsidP="003C1A7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interjected, </w:t>
      </w:r>
      <w:r w:rsidR="00D941CF"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Of what?</w:t>
      </w:r>
      <w:r w:rsidR="00D941CF" w:rsidRPr="00541335">
        <w:rPr>
          <w:rFonts w:ascii="Unikurd Web" w:hAnsi="Unikurd Web" w:cs="Unikurd Web"/>
          <w:color w:val="000000" w:themeColor="text1"/>
          <w:sz w:val="24"/>
          <w:szCs w:val="24"/>
          <w:lang w:bidi="ar-IQ"/>
        </w:rPr>
        <w:t>”</w:t>
      </w:r>
    </w:p>
    <w:p w14:paraId="31997AEB" w14:textId="47FDCD42" w:rsidR="003C1A7D" w:rsidRPr="00541335" w:rsidRDefault="00D941CF" w:rsidP="003C1A7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3C1A7D" w:rsidRPr="00541335">
        <w:rPr>
          <w:rFonts w:ascii="Unikurd Web" w:hAnsi="Unikurd Web" w:cs="Unikurd Web"/>
          <w:color w:val="000000" w:themeColor="text1"/>
          <w:sz w:val="24"/>
          <w:szCs w:val="24"/>
          <w:lang w:bidi="ar-IQ"/>
        </w:rPr>
        <w:t>Dostoevsky suffered from epilepsy,</w:t>
      </w:r>
      <w:r w:rsidRPr="00541335">
        <w:rPr>
          <w:rFonts w:ascii="Unikurd Web" w:hAnsi="Unikurd Web" w:cs="Unikurd Web"/>
          <w:color w:val="000000" w:themeColor="text1"/>
          <w:sz w:val="24"/>
          <w:szCs w:val="24"/>
          <w:lang w:bidi="ar-IQ"/>
        </w:rPr>
        <w:t>”</w:t>
      </w:r>
      <w:r w:rsidR="003C1A7D" w:rsidRPr="00541335">
        <w:rPr>
          <w:rFonts w:ascii="Unikurd Web" w:hAnsi="Unikurd Web" w:cs="Unikurd Web"/>
          <w:color w:val="000000" w:themeColor="text1"/>
          <w:sz w:val="24"/>
          <w:szCs w:val="24"/>
          <w:lang w:bidi="ar-IQ"/>
        </w:rPr>
        <w:t xml:space="preserve"> San revealed.</w:t>
      </w:r>
    </w:p>
    <w:p w14:paraId="680D64C8" w14:textId="7F12FF43" w:rsidR="003C1A7D" w:rsidRPr="00541335" w:rsidRDefault="00D941CF" w:rsidP="003C1A7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3C1A7D" w:rsidRPr="00541335">
        <w:rPr>
          <w:rFonts w:ascii="Unikurd Web" w:hAnsi="Unikurd Web" w:cs="Unikurd Web"/>
          <w:color w:val="000000" w:themeColor="text1"/>
          <w:sz w:val="24"/>
          <w:szCs w:val="24"/>
          <w:lang w:bidi="ar-IQ"/>
        </w:rPr>
        <w:t>Who?</w:t>
      </w:r>
      <w:r w:rsidRPr="00541335">
        <w:rPr>
          <w:rFonts w:ascii="Unikurd Web" w:hAnsi="Unikurd Web" w:cs="Unikurd Web"/>
          <w:color w:val="000000" w:themeColor="text1"/>
          <w:sz w:val="24"/>
          <w:szCs w:val="24"/>
          <w:lang w:bidi="ar-IQ"/>
        </w:rPr>
        <w:t xml:space="preserve">” </w:t>
      </w:r>
      <w:r w:rsidR="003C1A7D" w:rsidRPr="00541335">
        <w:rPr>
          <w:rFonts w:ascii="Unikurd Web" w:hAnsi="Unikurd Web" w:cs="Unikurd Web"/>
          <w:color w:val="000000" w:themeColor="text1"/>
          <w:sz w:val="24"/>
          <w:szCs w:val="24"/>
          <w:lang w:bidi="ar-IQ"/>
        </w:rPr>
        <w:t>Baram asked, seeking clarification.</w:t>
      </w:r>
    </w:p>
    <w:p w14:paraId="64E03D92" w14:textId="6CEA6190" w:rsidR="003C1A7D" w:rsidRPr="00541335" w:rsidRDefault="00D941CF" w:rsidP="003C1A7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3C1A7D" w:rsidRPr="00541335">
        <w:rPr>
          <w:rFonts w:ascii="Unikurd Web" w:hAnsi="Unikurd Web" w:cs="Unikurd Web"/>
          <w:color w:val="000000" w:themeColor="text1"/>
          <w:sz w:val="24"/>
          <w:szCs w:val="24"/>
          <w:lang w:bidi="ar-IQ"/>
        </w:rPr>
        <w:t>Dostoevsky,</w:t>
      </w:r>
      <w:r w:rsidRPr="00541335">
        <w:rPr>
          <w:rFonts w:ascii="Unikurd Web" w:hAnsi="Unikurd Web" w:cs="Unikurd Web"/>
          <w:color w:val="000000" w:themeColor="text1"/>
          <w:sz w:val="24"/>
          <w:szCs w:val="24"/>
          <w:lang w:bidi="ar-IQ"/>
        </w:rPr>
        <w:t xml:space="preserve">” </w:t>
      </w:r>
      <w:r w:rsidR="003C1A7D" w:rsidRPr="00541335">
        <w:rPr>
          <w:rFonts w:ascii="Unikurd Web" w:hAnsi="Unikurd Web" w:cs="Unikurd Web"/>
          <w:color w:val="000000" w:themeColor="text1"/>
          <w:sz w:val="24"/>
          <w:szCs w:val="24"/>
          <w:lang w:bidi="ar-IQ"/>
        </w:rPr>
        <w:t>San confirmed.</w:t>
      </w:r>
    </w:p>
    <w:p w14:paraId="09A6FFFB" w14:textId="663E6AD8" w:rsidR="003C1A7D" w:rsidRPr="00541335" w:rsidRDefault="003C1A7D" w:rsidP="003C1A7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pressed, </w:t>
      </w:r>
      <w:r w:rsidR="00D941CF"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How does that relate?</w:t>
      </w:r>
      <w:r w:rsidR="00D941CF" w:rsidRPr="00541335">
        <w:rPr>
          <w:rFonts w:ascii="Unikurd Web" w:hAnsi="Unikurd Web" w:cs="Unikurd Web"/>
          <w:color w:val="000000" w:themeColor="text1"/>
          <w:sz w:val="24"/>
          <w:szCs w:val="24"/>
          <w:lang w:bidi="ar-IQ"/>
        </w:rPr>
        <w:t>”</w:t>
      </w:r>
    </w:p>
    <w:p w14:paraId="66B6EFE9" w14:textId="7FC76274" w:rsidR="003C1A7D" w:rsidRPr="00541335" w:rsidRDefault="00D941CF" w:rsidP="003C1A7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3C1A7D" w:rsidRPr="00541335">
        <w:rPr>
          <w:rFonts w:ascii="Unikurd Web" w:hAnsi="Unikurd Web" w:cs="Unikurd Web"/>
          <w:color w:val="000000" w:themeColor="text1"/>
          <w:sz w:val="24"/>
          <w:szCs w:val="24"/>
          <w:lang w:bidi="ar-IQ"/>
        </w:rPr>
        <w:t>On the train, Dostoevsky observed the breathtaking vistas of cities, towns, villages, forests, and plains of Germany en route to Switzerland, but...</w:t>
      </w:r>
      <w:r w:rsidRPr="00541335">
        <w:rPr>
          <w:rFonts w:ascii="Unikurd Web" w:hAnsi="Unikurd Web" w:cs="Unikurd Web"/>
          <w:color w:val="000000" w:themeColor="text1"/>
          <w:sz w:val="24"/>
          <w:szCs w:val="24"/>
          <w:lang w:bidi="ar-IQ"/>
        </w:rPr>
        <w:t>”</w:t>
      </w:r>
      <w:r w:rsidR="003C1A7D" w:rsidRPr="00541335">
        <w:rPr>
          <w:rFonts w:ascii="Unikurd Web" w:hAnsi="Unikurd Web" w:cs="Unikurd Web"/>
          <w:color w:val="000000" w:themeColor="text1"/>
          <w:sz w:val="24"/>
          <w:szCs w:val="24"/>
          <w:lang w:bidi="ar-IQ"/>
        </w:rPr>
        <w:t xml:space="preserve"> San described.</w:t>
      </w:r>
    </w:p>
    <w:p w14:paraId="131EB289" w14:textId="2F79206A" w:rsidR="003C1A7D" w:rsidRPr="00541335" w:rsidRDefault="003C1A7D" w:rsidP="003C1A7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interrupted, </w:t>
      </w:r>
      <w:r w:rsidR="00D941CF"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But what?</w:t>
      </w:r>
      <w:r w:rsidR="00D941CF" w:rsidRPr="00541335">
        <w:rPr>
          <w:rFonts w:ascii="Unikurd Web" w:hAnsi="Unikurd Web" w:cs="Unikurd Web"/>
          <w:color w:val="000000" w:themeColor="text1"/>
          <w:sz w:val="24"/>
          <w:szCs w:val="24"/>
          <w:lang w:bidi="ar-IQ"/>
        </w:rPr>
        <w:t>”</w:t>
      </w:r>
    </w:p>
    <w:p w14:paraId="414685DB" w14:textId="435E69EC" w:rsidR="003C1A7D" w:rsidRPr="00541335" w:rsidRDefault="005C7F4F" w:rsidP="004C4D3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3C1A7D" w:rsidRPr="00541335">
        <w:rPr>
          <w:rFonts w:ascii="Unikurd Web" w:hAnsi="Unikurd Web" w:cs="Unikurd Web"/>
          <w:color w:val="000000" w:themeColor="text1"/>
          <w:sz w:val="24"/>
          <w:szCs w:val="24"/>
          <w:lang w:bidi="ar-IQ"/>
        </w:rPr>
        <w:t>Everything seemed alien to him! Nothing could cheer him up. He was either bogged down by depression or lost in unconsciousness; he couldn't perceive anything else,</w:t>
      </w:r>
      <w:r w:rsidRPr="00541335">
        <w:rPr>
          <w:rFonts w:ascii="Unikurd Web" w:hAnsi="Unikurd Web" w:cs="Unikurd Web"/>
          <w:color w:val="000000" w:themeColor="text1"/>
          <w:sz w:val="24"/>
          <w:szCs w:val="24"/>
          <w:lang w:bidi="ar-IQ"/>
        </w:rPr>
        <w:t>”</w:t>
      </w:r>
      <w:r w:rsidR="003C1A7D" w:rsidRPr="00541335">
        <w:rPr>
          <w:rFonts w:ascii="Unikurd Web" w:hAnsi="Unikurd Web" w:cs="Unikurd Web"/>
          <w:color w:val="000000" w:themeColor="text1"/>
          <w:sz w:val="24"/>
          <w:szCs w:val="24"/>
          <w:lang w:bidi="ar-IQ"/>
        </w:rPr>
        <w:t xml:space="preserve"> San concluded.</w:t>
      </w:r>
    </w:p>
    <w:p w14:paraId="0BC41A3B" w14:textId="77777777" w:rsidR="00304869" w:rsidRPr="00541335" w:rsidRDefault="00304869" w:rsidP="0030486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“Why?”</w:t>
      </w:r>
    </w:p>
    <w:p w14:paraId="7D2EF0D8" w14:textId="77777777" w:rsidR="00304869" w:rsidRPr="00541335" w:rsidRDefault="00304869" w:rsidP="0030486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“Because of the seizure,” San responded.</w:t>
      </w:r>
    </w:p>
    <w:p w14:paraId="0CDA7D24" w14:textId="77777777" w:rsidR="00304869" w:rsidRPr="00541335" w:rsidRDefault="00304869" w:rsidP="0030486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“And then?”</w:t>
      </w:r>
    </w:p>
    <w:p w14:paraId="34FF8C7F" w14:textId="77777777" w:rsidR="00304869" w:rsidRPr="00541335" w:rsidRDefault="00304869" w:rsidP="0030486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“May God bless the donkey,” San responded.</w:t>
      </w:r>
    </w:p>
    <w:p w14:paraId="4ABDA360" w14:textId="77777777" w:rsidR="00304869" w:rsidRPr="00541335" w:rsidRDefault="00304869" w:rsidP="0030486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“Why?”</w:t>
      </w:r>
    </w:p>
    <w:p w14:paraId="68317F67" w14:textId="77777777" w:rsidR="00304869" w:rsidRPr="00541335" w:rsidRDefault="00304869" w:rsidP="0030486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“By braying, it made Dostoevsky happy,” San explained.</w:t>
      </w:r>
    </w:p>
    <w:p w14:paraId="4DF170FA" w14:textId="77777777" w:rsidR="00304869" w:rsidRPr="00541335" w:rsidRDefault="00304869" w:rsidP="0030486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“What connection does the donkey have with Dostoyevsky and happiness?”</w:t>
      </w:r>
    </w:p>
    <w:p w14:paraId="42880980" w14:textId="77777777" w:rsidR="00304869" w:rsidRPr="00541335" w:rsidRDefault="00304869" w:rsidP="0030486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“It has one,” San confirmed.</w:t>
      </w:r>
    </w:p>
    <w:p w14:paraId="77E155CE" w14:textId="77777777" w:rsidR="00304869" w:rsidRPr="00541335" w:rsidRDefault="00304869" w:rsidP="0030486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“In what way?”</w:t>
      </w:r>
    </w:p>
    <w:p w14:paraId="1AA5A5AB" w14:textId="77777777" w:rsidR="00304869" w:rsidRPr="00541335" w:rsidRDefault="00304869" w:rsidP="0030486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“In changing his consciousness and thinking,” San explained.</w:t>
      </w:r>
    </w:p>
    <w:p w14:paraId="5FD13EE7" w14:textId="77777777" w:rsidR="00304869" w:rsidRPr="00541335" w:rsidRDefault="00304869" w:rsidP="0030486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“How so?”</w:t>
      </w:r>
    </w:p>
    <w:p w14:paraId="7966FD14" w14:textId="77777777" w:rsidR="00304869" w:rsidRPr="00541335" w:rsidRDefault="00304869" w:rsidP="0030486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“Through love and friendship,” San responded.</w:t>
      </w:r>
    </w:p>
    <w:p w14:paraId="7F07EE4F" w14:textId="77777777" w:rsidR="00304869" w:rsidRPr="00541335" w:rsidRDefault="00304869" w:rsidP="0030486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interjected, “I hope God has been of assistance, and we, in our dire condition in this dark cellar with an unknown fate, could hear it.”</w:t>
      </w:r>
    </w:p>
    <w:p w14:paraId="6E4E4B40" w14:textId="77777777" w:rsidR="00304869" w:rsidRPr="00541335" w:rsidRDefault="00304869" w:rsidP="0030486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“Hear what?” San asked.</w:t>
      </w:r>
    </w:p>
    <w:p w14:paraId="4CA9CE82" w14:textId="77777777" w:rsidR="00304869" w:rsidRPr="00541335" w:rsidRDefault="00304869" w:rsidP="0030486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responded, “The bray of a donkey.”</w:t>
      </w:r>
    </w:p>
    <w:p w14:paraId="28472612" w14:textId="5E4F4E33" w:rsidR="00BA031A" w:rsidRPr="00541335" w:rsidRDefault="00304869" w:rsidP="0030486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“Ha</w:t>
      </w:r>
      <w:r w:rsidRPr="00541335">
        <w:rPr>
          <w:rFonts w:ascii="Arial" w:hAnsi="Arial" w:cs="Arial"/>
          <w:color w:val="000000" w:themeColor="text1"/>
          <w:sz w:val="24"/>
          <w:szCs w:val="24"/>
          <w:lang w:bidi="ar-IQ"/>
        </w:rPr>
        <w:t>…</w:t>
      </w:r>
      <w:r w:rsidRPr="00541335">
        <w:rPr>
          <w:rFonts w:ascii="Unikurd Web" w:hAnsi="Unikurd Web" w:cs="Unikurd Web"/>
          <w:color w:val="000000" w:themeColor="text1"/>
          <w:sz w:val="24"/>
          <w:szCs w:val="24"/>
          <w:lang w:bidi="ar-IQ"/>
        </w:rPr>
        <w:t xml:space="preserve"> ha</w:t>
      </w:r>
      <w:r w:rsidRPr="00541335">
        <w:rPr>
          <w:rFonts w:ascii="Arial" w:hAnsi="Arial" w:cs="Arial"/>
          <w:color w:val="000000" w:themeColor="text1"/>
          <w:sz w:val="24"/>
          <w:szCs w:val="24"/>
          <w:lang w:bidi="ar-IQ"/>
        </w:rPr>
        <w:t>…</w:t>
      </w:r>
      <w:r w:rsidRPr="00541335">
        <w:rPr>
          <w:rFonts w:ascii="Unikurd Web" w:hAnsi="Unikurd Web" w:cs="Unikurd Web"/>
          <w:color w:val="000000" w:themeColor="text1"/>
          <w:sz w:val="24"/>
          <w:szCs w:val="24"/>
          <w:lang w:bidi="ar-IQ"/>
        </w:rPr>
        <w:t>” The inhabitants all started laughing.</w:t>
      </w:r>
    </w:p>
    <w:p w14:paraId="6B02452E" w14:textId="77777777" w:rsidR="005905FF" w:rsidRPr="00541335" w:rsidRDefault="005905FF" w:rsidP="005905F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with a blushed face, turned to San and said, “Do you know?”</w:t>
      </w:r>
    </w:p>
    <w:p w14:paraId="5124E308" w14:textId="77777777" w:rsidR="005905FF" w:rsidRPr="00541335" w:rsidRDefault="005905FF" w:rsidP="005905F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“What?” responded San.</w:t>
      </w:r>
    </w:p>
    <w:p w14:paraId="0F268459" w14:textId="77777777" w:rsidR="005905FF" w:rsidRPr="00541335" w:rsidRDefault="005905FF" w:rsidP="005905F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explained, “What you said were all expressions of a character invented by Dostoevsky’s imagination for his novel.”</w:t>
      </w:r>
    </w:p>
    <w:p w14:paraId="53B00706" w14:textId="77777777" w:rsidR="005905FF" w:rsidRPr="00541335" w:rsidRDefault="005905FF" w:rsidP="005905F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“According to your logic, all our feelings now are created by our imaginative fantasies,” San responded ironically.</w:t>
      </w:r>
    </w:p>
    <w:p w14:paraId="40A28BA6" w14:textId="77777777" w:rsidR="0017721E" w:rsidRPr="00541335" w:rsidRDefault="005905FF" w:rsidP="0017721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said, “Novels are born in the womb of imagination.”</w:t>
      </w:r>
    </w:p>
    <w:p w14:paraId="024DC297" w14:textId="77777777" w:rsidR="007C34E0" w:rsidRPr="00541335" w:rsidRDefault="007C34E0" w:rsidP="007C34E0">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“Not all novels are purely products of the imagination. Many are deeply rooted in real experiences and events,” commented San.</w:t>
      </w:r>
    </w:p>
    <w:p w14:paraId="2A58286F" w14:textId="77777777" w:rsidR="007C34E0" w:rsidRPr="00541335" w:rsidRDefault="007C34E0" w:rsidP="007C34E0">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“Are you suggesting that the novel isn’t a creative work?”</w:t>
      </w:r>
    </w:p>
    <w:p w14:paraId="00DC9D59" w14:textId="01A88EB5" w:rsidR="007C34E0" w:rsidRPr="00541335" w:rsidRDefault="007C34E0" w:rsidP="007C34E0">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“No, the novel is creative, but its creativity comes from how the author interprets and weaves reality into a narrative. The imagination plays a role not in inventing the events, but in transforming them into a compelling story,” San explained.</w:t>
      </w:r>
    </w:p>
    <w:p w14:paraId="434E9C3D" w14:textId="77777777" w:rsidR="007C34E0" w:rsidRPr="00541335" w:rsidRDefault="007C34E0" w:rsidP="007C34E0">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asked, “So, even when based on real events, a novel still requires imaginative effort?” </w:t>
      </w:r>
    </w:p>
    <w:p w14:paraId="6FDEB9AC" w14:textId="7D9BF205" w:rsidR="007C34E0" w:rsidRPr="00541335" w:rsidRDefault="007C34E0" w:rsidP="007C34E0">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“Exactly. The imagination is in how the author connects the dots, fills in gaps, and perhaps adds elements that might not have happened but that enrich the story. Every novel blends reality and imagination in its own unique way,” San explained.</w:t>
      </w:r>
    </w:p>
    <w:p w14:paraId="1B87AD92" w14:textId="053F524F" w:rsidR="0017721E" w:rsidRPr="00541335" w:rsidRDefault="0017721E" w:rsidP="005905F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perplexedly asked, “I still don’t understand.”</w:t>
      </w:r>
    </w:p>
    <w:p w14:paraId="49C41446" w14:textId="6E7ADBFB" w:rsidR="005905FF" w:rsidRPr="00541335" w:rsidRDefault="005C7F4F" w:rsidP="005905F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5905FF" w:rsidRPr="00541335">
        <w:rPr>
          <w:rFonts w:ascii="Unikurd Web" w:hAnsi="Unikurd Web" w:cs="Unikurd Web"/>
          <w:color w:val="000000" w:themeColor="text1"/>
          <w:sz w:val="24"/>
          <w:szCs w:val="24"/>
          <w:lang w:bidi="ar-IQ"/>
        </w:rPr>
        <w:t>Imagination is key to invention. It aids in gathering and arranging information, enables writers to creatively portray ideas, and is essential in storytelling,” San explained.</w:t>
      </w:r>
    </w:p>
    <w:p w14:paraId="024AA9A9" w14:textId="77777777" w:rsidR="005905FF" w:rsidRPr="00541335" w:rsidRDefault="005905FF" w:rsidP="005905F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“What is imagination on its own?”</w:t>
      </w:r>
    </w:p>
    <w:p w14:paraId="055B5EE9" w14:textId="77777777" w:rsidR="005905FF" w:rsidRPr="00541335" w:rsidRDefault="005905FF" w:rsidP="005905F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“It’s a wing,” responded San.</w:t>
      </w:r>
    </w:p>
    <w:p w14:paraId="1D54D210" w14:textId="77777777" w:rsidR="005905FF" w:rsidRPr="00541335" w:rsidRDefault="005905FF" w:rsidP="005905F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“Wings of what?”</w:t>
      </w:r>
    </w:p>
    <w:p w14:paraId="5A0B69DF" w14:textId="77777777" w:rsidR="005905FF" w:rsidRPr="00541335" w:rsidRDefault="005905FF" w:rsidP="005905F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“Of a hidden soul that God gifted to humans on this planet,” San responded.</w:t>
      </w:r>
    </w:p>
    <w:p w14:paraId="4A9F5D9B" w14:textId="77777777" w:rsidR="005C7F4F" w:rsidRPr="00541335" w:rsidRDefault="005905FF" w:rsidP="005C7F4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“Why?”</w:t>
      </w:r>
    </w:p>
    <w:p w14:paraId="51B51923" w14:textId="5479402A" w:rsidR="005905FF" w:rsidRPr="00541335" w:rsidRDefault="005905FF" w:rsidP="005C7F4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“For self-rescue,” San replied.</w:t>
      </w:r>
    </w:p>
    <w:p w14:paraId="2B92410A" w14:textId="77777777" w:rsidR="005905FF" w:rsidRPr="00541335" w:rsidRDefault="005905FF" w:rsidP="005905F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“For what reason?”</w:t>
      </w:r>
    </w:p>
    <w:p w14:paraId="24D5E7A3" w14:textId="77777777" w:rsidR="005905FF" w:rsidRPr="00541335" w:rsidRDefault="005905FF" w:rsidP="005905F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“For not having, for not being able,” San replied.</w:t>
      </w:r>
    </w:p>
    <w:p w14:paraId="3D242B3C" w14:textId="77777777" w:rsidR="005905FF" w:rsidRPr="00541335" w:rsidRDefault="005905FF" w:rsidP="005905F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“Not having and unable to do what?”</w:t>
      </w:r>
    </w:p>
    <w:p w14:paraId="2F9B8087" w14:textId="77777777" w:rsidR="005905FF" w:rsidRPr="00541335" w:rsidRDefault="005905FF" w:rsidP="005905F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“Like the condition we're currently living in,” San explained.</w:t>
      </w:r>
    </w:p>
    <w:p w14:paraId="7B9E8BD0" w14:textId="77777777" w:rsidR="005905FF" w:rsidRPr="00541335" w:rsidRDefault="005905FF" w:rsidP="005905F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“Can we escape it through imagination?”</w:t>
      </w:r>
    </w:p>
    <w:p w14:paraId="0C66A36D" w14:textId="77777777" w:rsidR="005905FF" w:rsidRPr="00541335" w:rsidRDefault="005905FF" w:rsidP="005905F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“No,” responded San.</w:t>
      </w:r>
    </w:p>
    <w:p w14:paraId="58983F9F" w14:textId="77777777" w:rsidR="005905FF" w:rsidRPr="00541335" w:rsidRDefault="005905FF" w:rsidP="005905F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“Then how?”</w:t>
      </w:r>
    </w:p>
    <w:p w14:paraId="63CDAB59" w14:textId="77777777" w:rsidR="005905FF" w:rsidRPr="00541335" w:rsidRDefault="005905FF" w:rsidP="005905F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“Through self-reflection and direct action,” San confirmed.</w:t>
      </w:r>
    </w:p>
    <w:p w14:paraId="64336772" w14:textId="77777777" w:rsidR="005905FF" w:rsidRPr="00541335" w:rsidRDefault="005905FF" w:rsidP="005905F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“So, our condition isn't related to imagination?”</w:t>
      </w:r>
    </w:p>
    <w:p w14:paraId="231472C2" w14:textId="2056C089" w:rsidR="005905FF" w:rsidRPr="00541335" w:rsidRDefault="005905FF" w:rsidP="005905F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“No,” San responded.</w:t>
      </w:r>
    </w:p>
    <w:p w14:paraId="628336FE" w14:textId="77777777" w:rsidR="005905FF" w:rsidRPr="00541335" w:rsidRDefault="005905FF" w:rsidP="005905F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“What is it related to?”</w:t>
      </w:r>
    </w:p>
    <w:p w14:paraId="5EE1A927" w14:textId="77777777" w:rsidR="005905FF" w:rsidRPr="00541335" w:rsidRDefault="005905FF" w:rsidP="005905F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“Recognising the truth that is both sensible and tangible,” San explained.</w:t>
      </w:r>
    </w:p>
    <w:p w14:paraId="1223392D" w14:textId="77777777" w:rsidR="005905FF" w:rsidRPr="00541335" w:rsidRDefault="005905FF" w:rsidP="005905F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perplexed, said, “I don’t understand!”</w:t>
      </w:r>
    </w:p>
    <w:p w14:paraId="6C553E6C" w14:textId="77777777" w:rsidR="005905FF" w:rsidRPr="00541335" w:rsidRDefault="005905FF" w:rsidP="005905F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“If one of us were to write a novel about our arduous lives, saying, 'We were waiting for a donkey's bray to herald the end of our pains and the start of our salvation,' would they be wrong? Would it be mere imagining, or a true representation of our hopes?” San explained.</w:t>
      </w:r>
    </w:p>
    <w:p w14:paraId="1D48B597" w14:textId="77777777" w:rsidR="005905FF" w:rsidRPr="00541335" w:rsidRDefault="005905FF" w:rsidP="005905F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Bram probed, “What would they do?”</w:t>
      </w:r>
    </w:p>
    <w:p w14:paraId="096B1B2E" w14:textId="77777777" w:rsidR="005905FF" w:rsidRPr="00541335" w:rsidRDefault="005905FF" w:rsidP="005905F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“Tell the truth,” San responded.</w:t>
      </w:r>
    </w:p>
    <w:p w14:paraId="6CFE6576" w14:textId="77777777" w:rsidR="005905FF" w:rsidRPr="00541335" w:rsidRDefault="005905FF" w:rsidP="005905F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“In what way?”</w:t>
      </w:r>
    </w:p>
    <w:p w14:paraId="76875115" w14:textId="77777777" w:rsidR="005905FF" w:rsidRPr="00541335" w:rsidRDefault="005905FF" w:rsidP="005905F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“In narrating,” San responded.</w:t>
      </w:r>
    </w:p>
    <w:p w14:paraId="403E7E27" w14:textId="77777777" w:rsidR="005905FF" w:rsidRPr="00541335" w:rsidRDefault="005905FF" w:rsidP="005905F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“Narrating what?”</w:t>
      </w:r>
    </w:p>
    <w:p w14:paraId="387A6AD2" w14:textId="77777777" w:rsidR="005905FF" w:rsidRPr="00541335" w:rsidRDefault="005905FF" w:rsidP="005905F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political and social ways of thinking,” San confirmed.</w:t>
      </w:r>
    </w:p>
    <w:p w14:paraId="4B60CD29" w14:textId="77777777" w:rsidR="005905FF" w:rsidRPr="00541335" w:rsidRDefault="005905FF" w:rsidP="005905F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“What are they?”</w:t>
      </w:r>
    </w:p>
    <w:p w14:paraId="5BAB73B0" w14:textId="77777777" w:rsidR="005905FF" w:rsidRPr="00541335" w:rsidRDefault="005905FF" w:rsidP="005905F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social and political problems in which we are currently entrenched, which have caused us harm and suffering,” San explained.</w:t>
      </w:r>
    </w:p>
    <w:p w14:paraId="5B81FFF3" w14:textId="77777777" w:rsidR="005905FF" w:rsidRPr="00541335" w:rsidRDefault="005905FF" w:rsidP="005905F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again, “What are they?”</w:t>
      </w:r>
    </w:p>
    <w:p w14:paraId="25450564" w14:textId="77777777" w:rsidR="005905FF" w:rsidRPr="00541335" w:rsidRDefault="005905FF" w:rsidP="005905F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“Obscured,” replied San.</w:t>
      </w:r>
    </w:p>
    <w:p w14:paraId="63EC8752" w14:textId="77777777" w:rsidR="005905FF" w:rsidRPr="00541335" w:rsidRDefault="005905FF" w:rsidP="005905F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“In what way?”</w:t>
      </w:r>
    </w:p>
    <w:p w14:paraId="04104543" w14:textId="77777777" w:rsidR="005905FF" w:rsidRPr="00541335" w:rsidRDefault="005905FF" w:rsidP="005905F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“In our consciousness,” San responded.</w:t>
      </w:r>
    </w:p>
    <w:p w14:paraId="7F3DC11A" w14:textId="77777777" w:rsidR="005905FF" w:rsidRPr="00541335" w:rsidRDefault="005905FF" w:rsidP="005905F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inquired, “The consciousness of whom?”</w:t>
      </w:r>
    </w:p>
    <w:p w14:paraId="7F25F143" w14:textId="172E95E3" w:rsidR="005905FF" w:rsidRPr="00541335" w:rsidRDefault="005905FF" w:rsidP="005905F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“Who’s else? Ours,” San confirmed.</w:t>
      </w:r>
    </w:p>
    <w:p w14:paraId="6DA58A0D" w14:textId="77777777" w:rsidR="005905FF" w:rsidRPr="00541335" w:rsidRDefault="005905FF" w:rsidP="005905F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with an annoyed tone, said, “Again, consciousness, intelligence</w:t>
      </w:r>
      <w:r w:rsidRPr="00541335">
        <w:rPr>
          <w:rFonts w:ascii="Arial" w:hAnsi="Arial" w:cs="Arial"/>
          <w:color w:val="000000" w:themeColor="text1"/>
          <w:sz w:val="24"/>
          <w:szCs w:val="24"/>
          <w:lang w:bidi="ar-IQ"/>
        </w:rPr>
        <w:t>…</w:t>
      </w:r>
      <w:r w:rsidRPr="00541335">
        <w:rPr>
          <w:rFonts w:ascii="Unikurd Web" w:hAnsi="Unikurd Web" w:cs="Unikurd Web"/>
          <w:color w:val="000000" w:themeColor="text1"/>
          <w:sz w:val="24"/>
          <w:szCs w:val="24"/>
          <w:lang w:bidi="ar-IQ"/>
        </w:rPr>
        <w:t xml:space="preserve"> hoş!”</w:t>
      </w:r>
    </w:p>
    <w:p w14:paraId="02AE1887" w14:textId="77777777" w:rsidR="005905FF" w:rsidRPr="00541335" w:rsidRDefault="005905FF" w:rsidP="005905F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“Yes, consciousness, intelligence, hoş,” San reaffirmed.</w:t>
      </w:r>
    </w:p>
    <w:p w14:paraId="6BEF93A2" w14:textId="77777777" w:rsidR="005905FF" w:rsidRPr="00541335" w:rsidRDefault="005905FF" w:rsidP="005905F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ironically, “According to your personal measure?”</w:t>
      </w:r>
    </w:p>
    <w:p w14:paraId="60FFAE94" w14:textId="77777777" w:rsidR="005905FF" w:rsidRPr="00541335" w:rsidRDefault="005905FF" w:rsidP="005905F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“No,” San responded.</w:t>
      </w:r>
    </w:p>
    <w:p w14:paraId="4BD956EE" w14:textId="77777777" w:rsidR="005905FF" w:rsidRPr="00541335" w:rsidRDefault="005905FF" w:rsidP="005905F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“According to whom, then?”</w:t>
      </w:r>
    </w:p>
    <w:p w14:paraId="069A8E4F" w14:textId="6372FFE9" w:rsidR="006C2CBF" w:rsidRPr="00541335" w:rsidRDefault="005905FF" w:rsidP="00552EDB">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“Auguste Comte.”</w:t>
      </w:r>
      <w:r w:rsidR="00552EDB" w:rsidRPr="00541335">
        <w:rPr>
          <w:rFonts w:ascii="Unikurd Web" w:hAnsi="Unikurd Web" w:cs="Unikurd Web"/>
          <w:color w:val="000000" w:themeColor="text1"/>
          <w:sz w:val="24"/>
          <w:szCs w:val="24"/>
          <w:lang w:bidi="ar-IQ"/>
        </w:rPr>
        <w:t xml:space="preserve"> San confirmed.</w:t>
      </w:r>
    </w:p>
    <w:p w14:paraId="74A87DE6" w14:textId="77777777" w:rsidR="002C0C5F" w:rsidRPr="00541335" w:rsidRDefault="002C0C5F" w:rsidP="002C0C5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“Who’s Auguste Comte? Who is he? Where does he come from? Where does he live?”</w:t>
      </w:r>
    </w:p>
    <w:p w14:paraId="47321DD0" w14:textId="77777777" w:rsidR="002C0C5F" w:rsidRPr="00541335" w:rsidRDefault="002C0C5F" w:rsidP="002C0C5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“He was a French philosopher. As far as I know, he doesn't live anywhere,” San responded.</w:t>
      </w:r>
    </w:p>
    <w:p w14:paraId="0A076933" w14:textId="77777777" w:rsidR="002C0C5F" w:rsidRPr="00541335" w:rsidRDefault="002C0C5F" w:rsidP="002C0C5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perplexed, asked, “How can someone exist but not live anywhere?”</w:t>
      </w:r>
    </w:p>
    <w:p w14:paraId="25FF9F3A" w14:textId="77777777" w:rsidR="002C0C5F" w:rsidRPr="00541335" w:rsidRDefault="002C0C5F" w:rsidP="002C0C5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“He doesn’t exist anymore,” San responded.</w:t>
      </w:r>
    </w:p>
    <w:p w14:paraId="509ED775" w14:textId="77777777" w:rsidR="002C0C5F" w:rsidRPr="00541335" w:rsidRDefault="002C0C5F" w:rsidP="002C0C5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“Who doesn’t?” Baram asked.</w:t>
      </w:r>
    </w:p>
    <w:p w14:paraId="7421139E" w14:textId="77777777" w:rsidR="002C0C5F" w:rsidRPr="00541335" w:rsidRDefault="002C0C5F" w:rsidP="002C0C5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“Auguste Comte,” San confirmed.</w:t>
      </w:r>
    </w:p>
    <w:p w14:paraId="2E60327D" w14:textId="77777777" w:rsidR="002C0C5F" w:rsidRPr="00541335" w:rsidRDefault="002C0C5F" w:rsidP="002C0C5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remarked, “We shouldn't speak ill of the dead.”</w:t>
      </w:r>
    </w:p>
    <w:p w14:paraId="5F198EB5" w14:textId="77777777" w:rsidR="002C0C5F" w:rsidRPr="00541335" w:rsidRDefault="002C0C5F" w:rsidP="002C0C5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“I’m not, but we mustn't forget about him,” San responded.</w:t>
      </w:r>
    </w:p>
    <w:p w14:paraId="679BB14E" w14:textId="77777777" w:rsidR="002C0C5F" w:rsidRPr="00541335" w:rsidRDefault="002C0C5F" w:rsidP="002C0C5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“Why not?” Baram asked.</w:t>
      </w:r>
    </w:p>
    <w:p w14:paraId="7347954A" w14:textId="77777777" w:rsidR="002C0C5F" w:rsidRPr="00541335" w:rsidRDefault="002C0C5F" w:rsidP="002C0C5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“Because his literature is still valid and influences our lives,” San explained.</w:t>
      </w:r>
    </w:p>
    <w:p w14:paraId="0D19399F" w14:textId="77777777" w:rsidR="002C0C5F" w:rsidRPr="00541335" w:rsidRDefault="002C0C5F" w:rsidP="002C0C5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“What did he write about?” Baram inquired.</w:t>
      </w:r>
    </w:p>
    <w:p w14:paraId="548987D6" w14:textId="7BF0AA57" w:rsidR="002C0C5F" w:rsidRPr="00541335" w:rsidRDefault="002C0C5F" w:rsidP="002C0C5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“Intelligence, consciousness... </w:t>
      </w:r>
      <w:r w:rsidR="00696495" w:rsidRPr="00541335">
        <w:rPr>
          <w:rFonts w:ascii="Unikurd Web" w:hAnsi="Unikurd Web" w:cs="Unikurd Web"/>
          <w:color w:val="000000" w:themeColor="text1"/>
          <w:sz w:val="24"/>
          <w:szCs w:val="24"/>
          <w:lang w:bidi="ar-IQ"/>
        </w:rPr>
        <w:t>h</w:t>
      </w:r>
      <w:r w:rsidRPr="00541335">
        <w:rPr>
          <w:rFonts w:ascii="Unikurd Web" w:hAnsi="Unikurd Web" w:cs="Unikurd Web"/>
          <w:color w:val="000000" w:themeColor="text1"/>
          <w:sz w:val="24"/>
          <w:szCs w:val="24"/>
          <w:lang w:bidi="ar-IQ"/>
        </w:rPr>
        <w:t>oş,” San replied.</w:t>
      </w:r>
    </w:p>
    <w:p w14:paraId="4944098C" w14:textId="77777777" w:rsidR="002C0C5F" w:rsidRPr="00541335" w:rsidRDefault="002C0C5F" w:rsidP="002C0C5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turned away and muttered to himself, “Our views don’t match.”</w:t>
      </w:r>
    </w:p>
    <w:p w14:paraId="75050DAB" w14:textId="77777777" w:rsidR="002C0C5F" w:rsidRPr="00541335" w:rsidRDefault="002C0C5F" w:rsidP="002C0C5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 know,” San agreed.</w:t>
      </w:r>
    </w:p>
    <w:p w14:paraId="026EB71C" w14:textId="77777777" w:rsidR="002C0C5F" w:rsidRPr="00541335" w:rsidRDefault="002C0C5F" w:rsidP="002C0C5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turned back to San and asked, “How do you know?”</w:t>
      </w:r>
    </w:p>
    <w:p w14:paraId="1E3355CE" w14:textId="77777777" w:rsidR="002C0C5F" w:rsidRPr="00541335" w:rsidRDefault="002C0C5F" w:rsidP="002C0C5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“From how we perceive consciousness differently,” San explained.</w:t>
      </w:r>
    </w:p>
    <w:p w14:paraId="7AA17EF8" w14:textId="77777777" w:rsidR="002C0C5F" w:rsidRPr="00541335" w:rsidRDefault="002C0C5F" w:rsidP="002C0C5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still perplexed, asked, “Aren’t we both human beings?”</w:t>
      </w:r>
    </w:p>
    <w:p w14:paraId="73D81FEC" w14:textId="77777777" w:rsidR="002C0C5F" w:rsidRPr="00541335" w:rsidRDefault="002C0C5F" w:rsidP="002C0C5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“We are, but</w:t>
      </w:r>
      <w:r w:rsidRPr="00541335">
        <w:rPr>
          <w:rFonts w:ascii="Arial" w:hAnsi="Arial" w:cs="Arial"/>
          <w:color w:val="000000" w:themeColor="text1"/>
          <w:sz w:val="24"/>
          <w:szCs w:val="24"/>
          <w:lang w:bidi="ar-IQ"/>
        </w:rPr>
        <w:t>…</w:t>
      </w:r>
      <w:r w:rsidRPr="00541335">
        <w:rPr>
          <w:rFonts w:ascii="Unikurd Web" w:hAnsi="Unikurd Web" w:cs="Unikurd Web"/>
          <w:color w:val="000000" w:themeColor="text1"/>
          <w:sz w:val="24"/>
          <w:szCs w:val="24"/>
          <w:lang w:bidi="ar-IQ"/>
        </w:rPr>
        <w:t>” San started.</w:t>
      </w:r>
    </w:p>
    <w:p w14:paraId="4C2CDF7E" w14:textId="77777777" w:rsidR="002C0C5F" w:rsidRPr="00541335" w:rsidRDefault="002C0C5F" w:rsidP="002C0C5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“But what?” Baram interjected.</w:t>
      </w:r>
    </w:p>
    <w:p w14:paraId="7B120CCD" w14:textId="77777777" w:rsidR="002C0C5F" w:rsidRPr="00541335" w:rsidRDefault="002C0C5F" w:rsidP="002C0C5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“Our consciousness isn't the same,” San explained.</w:t>
      </w:r>
    </w:p>
    <w:p w14:paraId="5DA55682" w14:textId="77777777" w:rsidR="002C0C5F" w:rsidRPr="00541335" w:rsidRDefault="002C0C5F" w:rsidP="002C0C5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“In what way?” Baram queried.</w:t>
      </w:r>
    </w:p>
    <w:p w14:paraId="07D6D585" w14:textId="77777777" w:rsidR="002C0C5F" w:rsidRPr="00541335" w:rsidRDefault="002C0C5F" w:rsidP="002C0C5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“In understanding and feeling each other’s pain,” San replied.</w:t>
      </w:r>
    </w:p>
    <w:p w14:paraId="79F70D24" w14:textId="77777777" w:rsidR="002C0C5F" w:rsidRPr="00541335" w:rsidRDefault="002C0C5F" w:rsidP="002C0C5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“Why is that?” Baram pressed.</w:t>
      </w:r>
    </w:p>
    <w:p w14:paraId="068A3F94" w14:textId="77777777" w:rsidR="002C0C5F" w:rsidRPr="00541335" w:rsidRDefault="002C0C5F" w:rsidP="002C0C5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“Because we are humans, our consciousness is limited, just as it is for animals. This means that in one aspect, to an extent, we are more conscious, and in another, they are more conscious than us, and vice versa,” San elaborated.</w:t>
      </w:r>
    </w:p>
    <w:p w14:paraId="5992208C" w14:textId="77777777" w:rsidR="002C0C5F" w:rsidRPr="00541335" w:rsidRDefault="002C0C5F" w:rsidP="002C0C5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Astonished, Baram asked, “My God</w:t>
      </w:r>
      <w:r w:rsidRPr="00541335">
        <w:rPr>
          <w:rFonts w:ascii="Arial" w:hAnsi="Arial" w:cs="Arial"/>
          <w:color w:val="000000" w:themeColor="text1"/>
          <w:sz w:val="24"/>
          <w:szCs w:val="24"/>
          <w:lang w:bidi="ar-IQ"/>
        </w:rPr>
        <w:t>…</w:t>
      </w:r>
      <w:r w:rsidRPr="00541335">
        <w:rPr>
          <w:rFonts w:ascii="Unikurd Web" w:hAnsi="Unikurd Web" w:cs="Unikurd Web"/>
          <w:color w:val="000000" w:themeColor="text1"/>
          <w:sz w:val="24"/>
          <w:szCs w:val="24"/>
          <w:lang w:bidi="ar-IQ"/>
        </w:rPr>
        <w:t>! How can human consciousness be compared to that of animals?”</w:t>
      </w:r>
    </w:p>
    <w:p w14:paraId="113674D0" w14:textId="77777777" w:rsidR="002C0C5F" w:rsidRPr="00541335" w:rsidRDefault="002C0C5F" w:rsidP="002C0C5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“Don’t panic; it’s possible,” San reassured.</w:t>
      </w:r>
    </w:p>
    <w:p w14:paraId="424F135B" w14:textId="77777777" w:rsidR="002C0C5F" w:rsidRPr="00541335" w:rsidRDefault="002C0C5F" w:rsidP="002C0C5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“How so?” Baram wondered.</w:t>
      </w:r>
    </w:p>
    <w:p w14:paraId="7DF1DBA4" w14:textId="77777777" w:rsidR="002C0C5F" w:rsidRPr="00541335" w:rsidRDefault="002C0C5F" w:rsidP="002C0C5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“Through donkeys,” San suggested.</w:t>
      </w:r>
    </w:p>
    <w:p w14:paraId="60DE33EC" w14:textId="77777777" w:rsidR="002C0C5F" w:rsidRPr="00541335" w:rsidRDefault="002C0C5F" w:rsidP="002C0C5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“But donkeys don’t talk, you know that,” Baram pointed out.</w:t>
      </w:r>
    </w:p>
    <w:p w14:paraId="4B46FB11" w14:textId="21890E3E" w:rsidR="002C0C5F" w:rsidRPr="00541335" w:rsidRDefault="002C0C5F" w:rsidP="002C0C5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“True, they don’t, but...” San </w:t>
      </w:r>
      <w:r w:rsidR="00696495" w:rsidRPr="00541335">
        <w:rPr>
          <w:rFonts w:ascii="Unikurd Web" w:hAnsi="Unikurd Web" w:cs="Unikurd Web"/>
          <w:color w:val="000000" w:themeColor="text1"/>
          <w:sz w:val="24"/>
          <w:szCs w:val="24"/>
          <w:lang w:bidi="ar-IQ"/>
        </w:rPr>
        <w:t>b</w:t>
      </w:r>
      <w:r w:rsidR="00971E91" w:rsidRPr="00541335">
        <w:rPr>
          <w:rFonts w:ascii="Unikurd Web" w:hAnsi="Unikurd Web" w:cs="Unikurd Web"/>
          <w:color w:val="000000" w:themeColor="text1"/>
          <w:sz w:val="24"/>
          <w:szCs w:val="24"/>
          <w:lang w:bidi="ar-IQ"/>
        </w:rPr>
        <w:t>eg</w:t>
      </w:r>
      <w:r w:rsidRPr="00541335">
        <w:rPr>
          <w:rFonts w:ascii="Unikurd Web" w:hAnsi="Unikurd Web" w:cs="Unikurd Web"/>
          <w:color w:val="000000" w:themeColor="text1"/>
          <w:sz w:val="24"/>
          <w:szCs w:val="24"/>
          <w:lang w:bidi="ar-IQ"/>
        </w:rPr>
        <w:t>an.</w:t>
      </w:r>
    </w:p>
    <w:p w14:paraId="7DDC82C1" w14:textId="77777777" w:rsidR="002C0C5F" w:rsidRPr="00541335" w:rsidRDefault="002C0C5F" w:rsidP="002C0C5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“But what?” Baram interjected.</w:t>
      </w:r>
    </w:p>
    <w:p w14:paraId="4D415124" w14:textId="77777777" w:rsidR="002C0C5F" w:rsidRPr="00541335" w:rsidRDefault="002C0C5F" w:rsidP="002C0C5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“If donkeys could talk one day...” San started.</w:t>
      </w:r>
    </w:p>
    <w:p w14:paraId="4C2217EB" w14:textId="09B0AF5A" w:rsidR="00BC04AC" w:rsidRPr="00541335" w:rsidRDefault="002C0C5F" w:rsidP="00BC04A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“What would happen then?” Baram interrupted, intrigued.</w:t>
      </w:r>
    </w:p>
    <w:p w14:paraId="59DBB54C" w14:textId="045FFE4E" w:rsidR="00BC04AC" w:rsidRPr="00541335" w:rsidRDefault="00696495" w:rsidP="00BC04A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BC04AC" w:rsidRPr="00541335">
        <w:rPr>
          <w:rFonts w:ascii="Unikurd Web" w:hAnsi="Unikurd Web" w:cs="Unikurd Web"/>
          <w:color w:val="000000" w:themeColor="text1"/>
          <w:sz w:val="24"/>
          <w:szCs w:val="24"/>
          <w:lang w:bidi="ar-IQ"/>
        </w:rPr>
        <w:t>Donkeys, before any other animals, would have something to say,</w:t>
      </w:r>
      <w:r w:rsidRPr="00541335">
        <w:rPr>
          <w:rFonts w:ascii="Unikurd Web" w:hAnsi="Unikurd Web" w:cs="Unikurd Web"/>
          <w:color w:val="000000" w:themeColor="text1"/>
          <w:sz w:val="24"/>
          <w:szCs w:val="24"/>
          <w:lang w:bidi="ar-IQ"/>
        </w:rPr>
        <w:t xml:space="preserve">” </w:t>
      </w:r>
      <w:r w:rsidR="00BC04AC" w:rsidRPr="00541335">
        <w:rPr>
          <w:rFonts w:ascii="Unikurd Web" w:hAnsi="Unikurd Web" w:cs="Unikurd Web"/>
          <w:color w:val="000000" w:themeColor="text1"/>
          <w:sz w:val="24"/>
          <w:szCs w:val="24"/>
          <w:lang w:bidi="ar-IQ"/>
        </w:rPr>
        <w:t>San responded.</w:t>
      </w:r>
    </w:p>
    <w:p w14:paraId="5CC708DD" w14:textId="3D5C2063" w:rsidR="00BC04AC" w:rsidRPr="00541335" w:rsidRDefault="00BC04AC" w:rsidP="00BC04A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asked, </w:t>
      </w:r>
      <w:r w:rsidR="00696495"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What would that be?</w:t>
      </w:r>
      <w:r w:rsidR="00696495" w:rsidRPr="00541335">
        <w:rPr>
          <w:rFonts w:ascii="Unikurd Web" w:hAnsi="Unikurd Web" w:cs="Unikurd Web"/>
          <w:color w:val="000000" w:themeColor="text1"/>
          <w:sz w:val="24"/>
          <w:szCs w:val="24"/>
          <w:lang w:bidi="ar-IQ"/>
        </w:rPr>
        <w:t>”</w:t>
      </w:r>
    </w:p>
    <w:p w14:paraId="5AABE179" w14:textId="2FE81C11" w:rsidR="00BC04AC" w:rsidRPr="00541335" w:rsidRDefault="00696495" w:rsidP="00BC04A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BC04AC" w:rsidRPr="00541335">
        <w:rPr>
          <w:rFonts w:ascii="Unikurd Web" w:hAnsi="Unikurd Web" w:cs="Unikurd Web"/>
          <w:color w:val="000000" w:themeColor="text1"/>
          <w:sz w:val="24"/>
          <w:szCs w:val="24"/>
          <w:lang w:bidi="ar-IQ"/>
        </w:rPr>
        <w:t>Shame on us humans,</w:t>
      </w:r>
      <w:r w:rsidRPr="00541335">
        <w:rPr>
          <w:rFonts w:ascii="Unikurd Web" w:hAnsi="Unikurd Web" w:cs="Unikurd Web"/>
          <w:color w:val="000000" w:themeColor="text1"/>
          <w:sz w:val="24"/>
          <w:szCs w:val="24"/>
          <w:lang w:bidi="ar-IQ"/>
        </w:rPr>
        <w:t xml:space="preserve">” </w:t>
      </w:r>
      <w:r w:rsidR="00BC04AC" w:rsidRPr="00541335">
        <w:rPr>
          <w:rFonts w:ascii="Unikurd Web" w:hAnsi="Unikurd Web" w:cs="Unikurd Web"/>
          <w:color w:val="000000" w:themeColor="text1"/>
          <w:sz w:val="24"/>
          <w:szCs w:val="24"/>
          <w:lang w:bidi="ar-IQ"/>
        </w:rPr>
        <w:t>San replied.</w:t>
      </w:r>
    </w:p>
    <w:p w14:paraId="0EF5BAF9" w14:textId="19D5D0EE" w:rsidR="00BC04AC" w:rsidRPr="00541335" w:rsidRDefault="00BC04AC" w:rsidP="00BC04A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reacted, </w:t>
      </w:r>
      <w:r w:rsidR="00696495"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Neither donkeys nor any other animals will ever be able to speak.</w:t>
      </w:r>
      <w:r w:rsidR="00696495" w:rsidRPr="00541335">
        <w:rPr>
          <w:rFonts w:ascii="Unikurd Web" w:hAnsi="Unikurd Web" w:cs="Unikurd Web"/>
          <w:color w:val="000000" w:themeColor="text1"/>
          <w:sz w:val="24"/>
          <w:szCs w:val="24"/>
          <w:lang w:bidi="ar-IQ"/>
        </w:rPr>
        <w:t>”</w:t>
      </w:r>
    </w:p>
    <w:p w14:paraId="04129809" w14:textId="26ACB977" w:rsidR="00BC04AC" w:rsidRPr="00541335" w:rsidRDefault="00696495" w:rsidP="00BC04A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BC04AC" w:rsidRPr="00541335">
        <w:rPr>
          <w:rFonts w:ascii="Unikurd Web" w:hAnsi="Unikurd Web" w:cs="Unikurd Web"/>
          <w:color w:val="000000" w:themeColor="text1"/>
          <w:sz w:val="24"/>
          <w:szCs w:val="24"/>
          <w:lang w:bidi="ar-IQ"/>
        </w:rPr>
        <w:t>What do they need language for? I hope God never enables them to speak,</w:t>
      </w:r>
      <w:r w:rsidRPr="00541335">
        <w:rPr>
          <w:rFonts w:ascii="Unikurd Web" w:hAnsi="Unikurd Web" w:cs="Unikurd Web"/>
          <w:color w:val="000000" w:themeColor="text1"/>
          <w:sz w:val="24"/>
          <w:szCs w:val="24"/>
          <w:lang w:bidi="ar-IQ"/>
        </w:rPr>
        <w:t>”</w:t>
      </w:r>
      <w:r w:rsidR="00BC04AC" w:rsidRPr="00541335">
        <w:rPr>
          <w:rFonts w:ascii="Unikurd Web" w:hAnsi="Unikurd Web" w:cs="Unikurd Web"/>
          <w:color w:val="000000" w:themeColor="text1"/>
          <w:sz w:val="24"/>
          <w:szCs w:val="24"/>
          <w:lang w:bidi="ar-IQ"/>
        </w:rPr>
        <w:t xml:space="preserve"> Mam Wali interjected.</w:t>
      </w:r>
    </w:p>
    <w:p w14:paraId="585F3FE0" w14:textId="0FF4717F" w:rsidR="00BC04AC" w:rsidRPr="00541335" w:rsidRDefault="00BC04AC" w:rsidP="00BC04A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perplexed, asked, </w:t>
      </w:r>
      <w:r w:rsidR="00696495"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Why?</w:t>
      </w:r>
      <w:r w:rsidR="00696495" w:rsidRPr="00541335">
        <w:rPr>
          <w:rFonts w:ascii="Unikurd Web" w:hAnsi="Unikurd Web" w:cs="Unikurd Web"/>
          <w:color w:val="000000" w:themeColor="text1"/>
          <w:sz w:val="24"/>
          <w:szCs w:val="24"/>
          <w:lang w:bidi="ar-IQ"/>
        </w:rPr>
        <w:t>”</w:t>
      </w:r>
    </w:p>
    <w:p w14:paraId="59224D77" w14:textId="1F4ABA67" w:rsidR="00BC04AC" w:rsidRPr="00541335" w:rsidRDefault="00D12654" w:rsidP="00BC04A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BC04AC" w:rsidRPr="00541335">
        <w:rPr>
          <w:rFonts w:ascii="Unikurd Web" w:hAnsi="Unikurd Web" w:cs="Unikurd Web"/>
          <w:color w:val="000000" w:themeColor="text1"/>
          <w:sz w:val="24"/>
          <w:szCs w:val="24"/>
          <w:lang w:bidi="ar-IQ"/>
        </w:rPr>
        <w:t>If they speak, they will start talking to us,</w:t>
      </w:r>
      <w:r w:rsidRPr="00541335">
        <w:rPr>
          <w:rFonts w:ascii="Unikurd Web" w:hAnsi="Unikurd Web" w:cs="Unikurd Web"/>
          <w:color w:val="000000" w:themeColor="text1"/>
          <w:sz w:val="24"/>
          <w:szCs w:val="24"/>
          <w:lang w:bidi="ar-IQ"/>
        </w:rPr>
        <w:t>”</w:t>
      </w:r>
      <w:r w:rsidR="00BC04AC" w:rsidRPr="00541335">
        <w:rPr>
          <w:rFonts w:ascii="Unikurd Web" w:hAnsi="Unikurd Web" w:cs="Unikurd Web"/>
          <w:color w:val="000000" w:themeColor="text1"/>
          <w:sz w:val="24"/>
          <w:szCs w:val="24"/>
          <w:lang w:bidi="ar-IQ"/>
        </w:rPr>
        <w:t xml:space="preserve"> Mam Wali replied.</w:t>
      </w:r>
    </w:p>
    <w:p w14:paraId="1402A6F3" w14:textId="70E67DF8" w:rsidR="00BC04AC" w:rsidRPr="00541335" w:rsidRDefault="00BC04AC" w:rsidP="00BC04A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Bram asked, </w:t>
      </w:r>
      <w:r w:rsidR="00D12654"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What would happen if they start talking?</w:t>
      </w:r>
      <w:r w:rsidR="00D12654" w:rsidRPr="00541335">
        <w:rPr>
          <w:rFonts w:ascii="Unikurd Web" w:hAnsi="Unikurd Web" w:cs="Unikurd Web"/>
          <w:color w:val="000000" w:themeColor="text1"/>
          <w:sz w:val="24"/>
          <w:szCs w:val="24"/>
          <w:lang w:bidi="ar-IQ"/>
        </w:rPr>
        <w:t>”</w:t>
      </w:r>
    </w:p>
    <w:p w14:paraId="44CB6E27" w14:textId="7CD69831" w:rsidR="00BC04AC" w:rsidRPr="00541335" w:rsidRDefault="00D12654" w:rsidP="00BC04A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BC04AC" w:rsidRPr="00541335">
        <w:rPr>
          <w:rFonts w:ascii="Unikurd Web" w:hAnsi="Unikurd Web" w:cs="Unikurd Web"/>
          <w:color w:val="000000" w:themeColor="text1"/>
          <w:sz w:val="24"/>
          <w:szCs w:val="24"/>
          <w:lang w:bidi="ar-IQ"/>
        </w:rPr>
        <w:t>They will become like us,</w:t>
      </w:r>
      <w:r w:rsidRPr="00541335">
        <w:rPr>
          <w:rFonts w:ascii="Unikurd Web" w:hAnsi="Unikurd Web" w:cs="Unikurd Web"/>
          <w:color w:val="000000" w:themeColor="text1"/>
          <w:sz w:val="24"/>
          <w:szCs w:val="24"/>
          <w:lang w:bidi="ar-IQ"/>
        </w:rPr>
        <w:t>”</w:t>
      </w:r>
      <w:r w:rsidR="00BC04AC" w:rsidRPr="00541335">
        <w:rPr>
          <w:rFonts w:ascii="Unikurd Web" w:hAnsi="Unikurd Web" w:cs="Unikurd Web"/>
          <w:color w:val="000000" w:themeColor="text1"/>
          <w:sz w:val="24"/>
          <w:szCs w:val="24"/>
          <w:lang w:bidi="ar-IQ"/>
        </w:rPr>
        <w:t xml:space="preserve"> Mam Wali said.</w:t>
      </w:r>
    </w:p>
    <w:p w14:paraId="4B4D98A5" w14:textId="59E12054" w:rsidR="00BC04AC" w:rsidRPr="00541335" w:rsidRDefault="00BC04AC" w:rsidP="00BC04A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inquired, </w:t>
      </w:r>
      <w:r w:rsidR="00D12654"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How so?</w:t>
      </w:r>
      <w:r w:rsidR="00D12654" w:rsidRPr="00541335">
        <w:rPr>
          <w:rFonts w:ascii="Unikurd Web" w:hAnsi="Unikurd Web" w:cs="Unikurd Web"/>
          <w:color w:val="000000" w:themeColor="text1"/>
          <w:sz w:val="24"/>
          <w:szCs w:val="24"/>
          <w:lang w:bidi="ar-IQ"/>
        </w:rPr>
        <w:t>”</w:t>
      </w:r>
    </w:p>
    <w:p w14:paraId="7AE5E0E8" w14:textId="06EF45C5" w:rsidR="00BC04AC" w:rsidRPr="00541335" w:rsidRDefault="00D12654" w:rsidP="00BC04A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BC04AC" w:rsidRPr="00541335">
        <w:rPr>
          <w:rFonts w:ascii="Unikurd Web" w:hAnsi="Unikurd Web" w:cs="Unikurd Web"/>
          <w:color w:val="000000" w:themeColor="text1"/>
          <w:sz w:val="24"/>
          <w:szCs w:val="24"/>
          <w:lang w:bidi="ar-IQ"/>
        </w:rPr>
        <w:t>We, on this planet, are the children of Adam and Eve. We know each other's languages and understand each other in one way or another. Despite that, why are we who we are now? Why do we live in these dark days? If we couldn't speak to each other, what worth would we bring to each other? Imagine if we understood all animals. What could we teach them? What problems could we solve for them? Don't you think it's better to leave them alone so they can be who they are and not copy us?</w:t>
      </w:r>
      <w:r w:rsidRPr="00541335">
        <w:rPr>
          <w:rFonts w:ascii="Unikurd Web" w:hAnsi="Unikurd Web" w:cs="Unikurd Web"/>
          <w:color w:val="000000" w:themeColor="text1"/>
          <w:sz w:val="24"/>
          <w:szCs w:val="24"/>
          <w:lang w:bidi="ar-IQ"/>
        </w:rPr>
        <w:t>”</w:t>
      </w:r>
      <w:r w:rsidR="00BC04AC" w:rsidRPr="00541335">
        <w:rPr>
          <w:rFonts w:ascii="Unikurd Web" w:hAnsi="Unikurd Web" w:cs="Unikurd Web"/>
          <w:color w:val="000000" w:themeColor="text1"/>
          <w:sz w:val="24"/>
          <w:szCs w:val="24"/>
          <w:lang w:bidi="ar-IQ"/>
        </w:rPr>
        <w:t xml:space="preserve"> Mam Wali explained.</w:t>
      </w:r>
    </w:p>
    <w:p w14:paraId="5FF224DB" w14:textId="0BB60B76" w:rsidR="00BC04AC" w:rsidRPr="00541335" w:rsidRDefault="00BC04AC" w:rsidP="00BC04A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responded, </w:t>
      </w:r>
      <w:r w:rsidR="00D12654"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Why do you equate humans with animals?</w:t>
      </w:r>
      <w:r w:rsidR="00D12654" w:rsidRPr="00541335">
        <w:rPr>
          <w:rFonts w:ascii="Unikurd Web" w:hAnsi="Unikurd Web" w:cs="Unikurd Web"/>
          <w:color w:val="000000" w:themeColor="text1"/>
          <w:sz w:val="24"/>
          <w:szCs w:val="24"/>
          <w:lang w:bidi="ar-IQ"/>
        </w:rPr>
        <w:t>”</w:t>
      </w:r>
    </w:p>
    <w:p w14:paraId="677CDA12" w14:textId="732EDB7A" w:rsidR="00BC04AC" w:rsidRPr="00541335" w:rsidRDefault="00D12654" w:rsidP="00BC04A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BC04AC" w:rsidRPr="00541335">
        <w:rPr>
          <w:rFonts w:ascii="Unikurd Web" w:hAnsi="Unikurd Web" w:cs="Unikurd Web"/>
          <w:color w:val="000000" w:themeColor="text1"/>
          <w:sz w:val="24"/>
          <w:szCs w:val="24"/>
          <w:lang w:bidi="ar-IQ"/>
        </w:rPr>
        <w:t>I don't, but I pray they never gain our ability to speak,</w:t>
      </w:r>
      <w:r w:rsidRPr="00541335">
        <w:rPr>
          <w:rFonts w:ascii="Unikurd Web" w:hAnsi="Unikurd Web" w:cs="Unikurd Web"/>
          <w:color w:val="000000" w:themeColor="text1"/>
          <w:sz w:val="24"/>
          <w:szCs w:val="24"/>
          <w:lang w:bidi="ar-IQ"/>
        </w:rPr>
        <w:t>”</w:t>
      </w:r>
      <w:r w:rsidR="00BC04AC" w:rsidRPr="00541335">
        <w:rPr>
          <w:rFonts w:ascii="Unikurd Web" w:hAnsi="Unikurd Web" w:cs="Unikurd Web"/>
          <w:color w:val="000000" w:themeColor="text1"/>
          <w:sz w:val="24"/>
          <w:szCs w:val="24"/>
          <w:lang w:bidi="ar-IQ"/>
        </w:rPr>
        <w:t xml:space="preserve"> Mam Wali replied.</w:t>
      </w:r>
    </w:p>
    <w:p w14:paraId="3BC6CFB0" w14:textId="7211D315" w:rsidR="00BC04AC" w:rsidRPr="00541335" w:rsidRDefault="00BC04AC" w:rsidP="00BC04A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asked, </w:t>
      </w:r>
      <w:r w:rsidR="00D12654"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Why?</w:t>
      </w:r>
      <w:r w:rsidR="00D12654" w:rsidRPr="00541335">
        <w:rPr>
          <w:rFonts w:ascii="Unikurd Web" w:hAnsi="Unikurd Web" w:cs="Unikurd Web"/>
          <w:color w:val="000000" w:themeColor="text1"/>
          <w:sz w:val="24"/>
          <w:szCs w:val="24"/>
          <w:lang w:bidi="ar-IQ"/>
        </w:rPr>
        <w:t>”</w:t>
      </w:r>
    </w:p>
    <w:p w14:paraId="551A6309" w14:textId="68A59DD6" w:rsidR="00BC04AC" w:rsidRPr="00541335" w:rsidRDefault="00D12654" w:rsidP="00BC04A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BC04AC" w:rsidRPr="00541335">
        <w:rPr>
          <w:rFonts w:ascii="Unikurd Web" w:hAnsi="Unikurd Web" w:cs="Unikurd Web"/>
          <w:color w:val="000000" w:themeColor="text1"/>
          <w:sz w:val="24"/>
          <w:szCs w:val="24"/>
          <w:lang w:bidi="ar-IQ"/>
        </w:rPr>
        <w:t>Because the longer they remain speechless, the fewer problems they have,</w:t>
      </w:r>
      <w:r w:rsidRPr="00541335">
        <w:rPr>
          <w:rFonts w:ascii="Unikurd Web" w:hAnsi="Unikurd Web" w:cs="Unikurd Web"/>
          <w:color w:val="000000" w:themeColor="text1"/>
          <w:sz w:val="24"/>
          <w:szCs w:val="24"/>
          <w:lang w:bidi="ar-IQ"/>
        </w:rPr>
        <w:t>”</w:t>
      </w:r>
      <w:r w:rsidR="00BC04AC" w:rsidRPr="00541335">
        <w:rPr>
          <w:rFonts w:ascii="Unikurd Web" w:hAnsi="Unikurd Web" w:cs="Unikurd Web"/>
          <w:color w:val="000000" w:themeColor="text1"/>
          <w:sz w:val="24"/>
          <w:szCs w:val="24"/>
          <w:lang w:bidi="ar-IQ"/>
        </w:rPr>
        <w:t xml:space="preserve"> Mam Wali said.</w:t>
      </w:r>
    </w:p>
    <w:p w14:paraId="705630C6" w14:textId="5F66356E" w:rsidR="00BC04AC" w:rsidRPr="00541335" w:rsidRDefault="00BC04AC" w:rsidP="00BC04A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inquired, </w:t>
      </w:r>
      <w:r w:rsidR="00D12654"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What do you mean?</w:t>
      </w:r>
      <w:r w:rsidR="00D12654" w:rsidRPr="00541335">
        <w:rPr>
          <w:rFonts w:ascii="Unikurd Web" w:hAnsi="Unikurd Web" w:cs="Unikurd Web"/>
          <w:color w:val="000000" w:themeColor="text1"/>
          <w:sz w:val="24"/>
          <w:szCs w:val="24"/>
          <w:lang w:bidi="ar-IQ"/>
        </w:rPr>
        <w:t>”</w:t>
      </w:r>
    </w:p>
    <w:p w14:paraId="359A1A56" w14:textId="63205B5F" w:rsidR="00BC04AC" w:rsidRPr="00541335" w:rsidRDefault="00D12654" w:rsidP="00BC04A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BC04AC" w:rsidRPr="00541335">
        <w:rPr>
          <w:rFonts w:ascii="Unikurd Web" w:hAnsi="Unikurd Web" w:cs="Unikurd Web"/>
          <w:color w:val="000000" w:themeColor="text1"/>
          <w:sz w:val="24"/>
          <w:szCs w:val="24"/>
          <w:lang w:bidi="ar-IQ"/>
        </w:rPr>
        <w:t>Have we solved any of our problems using language? Maybe</w:t>
      </w:r>
      <w:r w:rsidR="00BC04AC" w:rsidRPr="00541335">
        <w:rPr>
          <w:rFonts w:ascii="Arial" w:hAnsi="Arial" w:cs="Arial"/>
          <w:color w:val="000000" w:themeColor="text1"/>
          <w:sz w:val="24"/>
          <w:szCs w:val="24"/>
          <w:lang w:bidi="ar-IQ"/>
        </w:rPr>
        <w:t>…</w:t>
      </w:r>
      <w:r w:rsidRPr="00541335">
        <w:rPr>
          <w:rFonts w:ascii="Unikurd Web" w:hAnsi="Unikurd Web" w:cs="Unikurd Web"/>
          <w:color w:val="000000" w:themeColor="text1"/>
          <w:sz w:val="24"/>
          <w:szCs w:val="24"/>
          <w:lang w:bidi="ar-IQ"/>
        </w:rPr>
        <w:t>”</w:t>
      </w:r>
      <w:r w:rsidR="00BC04AC" w:rsidRPr="00541335">
        <w:rPr>
          <w:rFonts w:ascii="Unikurd Web" w:hAnsi="Unikurd Web" w:cs="Unikurd Web"/>
          <w:color w:val="000000" w:themeColor="text1"/>
          <w:sz w:val="24"/>
          <w:szCs w:val="24"/>
          <w:lang w:bidi="ar-IQ"/>
        </w:rPr>
        <w:t xml:space="preserve"> Mam Wali </w:t>
      </w:r>
      <w:r w:rsidRPr="00541335">
        <w:rPr>
          <w:rFonts w:ascii="Unikurd Web" w:hAnsi="Unikurd Web" w:cs="Unikurd Web"/>
          <w:color w:val="000000" w:themeColor="text1"/>
          <w:sz w:val="24"/>
          <w:szCs w:val="24"/>
          <w:lang w:bidi="ar-IQ"/>
        </w:rPr>
        <w:t>b</w:t>
      </w:r>
      <w:r w:rsidR="00971E91" w:rsidRPr="00541335">
        <w:rPr>
          <w:rFonts w:ascii="Unikurd Web" w:hAnsi="Unikurd Web" w:cs="Unikurd Web"/>
          <w:color w:val="000000" w:themeColor="text1"/>
          <w:sz w:val="24"/>
          <w:szCs w:val="24"/>
          <w:lang w:bidi="ar-IQ"/>
        </w:rPr>
        <w:t>eg</w:t>
      </w:r>
      <w:r w:rsidR="00BC04AC" w:rsidRPr="00541335">
        <w:rPr>
          <w:rFonts w:ascii="Unikurd Web" w:hAnsi="Unikurd Web" w:cs="Unikurd Web"/>
          <w:color w:val="000000" w:themeColor="text1"/>
          <w:sz w:val="24"/>
          <w:szCs w:val="24"/>
          <w:lang w:bidi="ar-IQ"/>
        </w:rPr>
        <w:t>an.</w:t>
      </w:r>
    </w:p>
    <w:p w14:paraId="73F11933" w14:textId="4FD9D8C9" w:rsidR="00BC04AC" w:rsidRPr="00541335" w:rsidRDefault="00BC04AC" w:rsidP="00BC04A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interjected, </w:t>
      </w:r>
      <w:r w:rsidR="00D12654"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Maybe what?</w:t>
      </w:r>
      <w:r w:rsidR="00D12654" w:rsidRPr="00541335">
        <w:rPr>
          <w:rFonts w:ascii="Unikurd Web" w:hAnsi="Unikurd Web" w:cs="Unikurd Web"/>
          <w:color w:val="000000" w:themeColor="text1"/>
          <w:sz w:val="24"/>
          <w:szCs w:val="24"/>
          <w:lang w:bidi="ar-IQ"/>
        </w:rPr>
        <w:t>”</w:t>
      </w:r>
    </w:p>
    <w:p w14:paraId="0360B011" w14:textId="419E8594" w:rsidR="00BC04AC" w:rsidRPr="00541335" w:rsidRDefault="00D12654" w:rsidP="00BC04A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BC04AC" w:rsidRPr="00541335">
        <w:rPr>
          <w:rFonts w:ascii="Unikurd Web" w:hAnsi="Unikurd Web" w:cs="Unikurd Web"/>
          <w:color w:val="000000" w:themeColor="text1"/>
          <w:sz w:val="24"/>
          <w:szCs w:val="24"/>
          <w:lang w:bidi="ar-IQ"/>
        </w:rPr>
        <w:t>Maybe they understand us but choose not to speak to us,</w:t>
      </w:r>
      <w:r w:rsidRPr="00541335">
        <w:rPr>
          <w:rFonts w:ascii="Unikurd Web" w:hAnsi="Unikurd Web" w:cs="Unikurd Web"/>
          <w:color w:val="000000" w:themeColor="text1"/>
          <w:sz w:val="24"/>
          <w:szCs w:val="24"/>
          <w:lang w:bidi="ar-IQ"/>
        </w:rPr>
        <w:t>”</w:t>
      </w:r>
      <w:r w:rsidR="00BC04AC" w:rsidRPr="00541335">
        <w:rPr>
          <w:rFonts w:ascii="Unikurd Web" w:hAnsi="Unikurd Web" w:cs="Unikurd Web"/>
          <w:color w:val="000000" w:themeColor="text1"/>
          <w:sz w:val="24"/>
          <w:szCs w:val="24"/>
          <w:lang w:bidi="ar-IQ"/>
        </w:rPr>
        <w:t xml:space="preserve"> San answered instead of Mam Wali.</w:t>
      </w:r>
    </w:p>
    <w:p w14:paraId="2F4F3D71" w14:textId="0B76D0F4" w:rsidR="00BC04AC" w:rsidRPr="00541335" w:rsidRDefault="00BC04AC" w:rsidP="00BC04A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asked, </w:t>
      </w:r>
      <w:r w:rsidR="00D12654"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Why?</w:t>
      </w:r>
      <w:r w:rsidR="00D12654" w:rsidRPr="00541335">
        <w:rPr>
          <w:rFonts w:ascii="Unikurd Web" w:hAnsi="Unikurd Web" w:cs="Unikurd Web"/>
          <w:color w:val="000000" w:themeColor="text1"/>
          <w:sz w:val="24"/>
          <w:szCs w:val="24"/>
          <w:lang w:bidi="ar-IQ"/>
        </w:rPr>
        <w:t>”</w:t>
      </w:r>
    </w:p>
    <w:p w14:paraId="0DF4D38C" w14:textId="74429277" w:rsidR="00BC04AC" w:rsidRPr="00541335" w:rsidRDefault="00D12654" w:rsidP="00BC04A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BC04AC" w:rsidRPr="00541335">
        <w:rPr>
          <w:rFonts w:ascii="Unikurd Web" w:hAnsi="Unikurd Web" w:cs="Unikurd Web"/>
          <w:color w:val="000000" w:themeColor="text1"/>
          <w:sz w:val="24"/>
          <w:szCs w:val="24"/>
          <w:lang w:bidi="ar-IQ"/>
        </w:rPr>
        <w:t>Because they are intelligent, conscious, possess wisdom,</w:t>
      </w:r>
      <w:r w:rsidRPr="00541335">
        <w:rPr>
          <w:rFonts w:ascii="Unikurd Web" w:hAnsi="Unikurd Web" w:cs="Unikurd Web"/>
          <w:color w:val="000000" w:themeColor="text1"/>
          <w:sz w:val="24"/>
          <w:szCs w:val="24"/>
          <w:lang w:bidi="ar-IQ"/>
        </w:rPr>
        <w:t>”</w:t>
      </w:r>
      <w:r w:rsidR="00BC04AC" w:rsidRPr="00541335">
        <w:rPr>
          <w:rFonts w:ascii="Unikurd Web" w:hAnsi="Unikurd Web" w:cs="Unikurd Web"/>
          <w:color w:val="000000" w:themeColor="text1"/>
          <w:sz w:val="24"/>
          <w:szCs w:val="24"/>
          <w:lang w:bidi="ar-IQ"/>
        </w:rPr>
        <w:t xml:space="preserve"> San replied.</w:t>
      </w:r>
    </w:p>
    <w:p w14:paraId="04645DE2" w14:textId="15B119EC" w:rsidR="00BC04AC" w:rsidRPr="00541335" w:rsidRDefault="00BC04AC" w:rsidP="00BC04A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probed, </w:t>
      </w:r>
      <w:r w:rsidR="00D12654"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Do they?</w:t>
      </w:r>
      <w:r w:rsidR="00D12654" w:rsidRPr="00541335">
        <w:rPr>
          <w:rFonts w:ascii="Unikurd Web" w:hAnsi="Unikurd Web" w:cs="Unikurd Web"/>
          <w:color w:val="000000" w:themeColor="text1"/>
          <w:sz w:val="24"/>
          <w:szCs w:val="24"/>
          <w:lang w:bidi="ar-IQ"/>
        </w:rPr>
        <w:t>”</w:t>
      </w:r>
    </w:p>
    <w:p w14:paraId="1972472C" w14:textId="57760D9B" w:rsidR="00BC04AC" w:rsidRPr="00541335" w:rsidRDefault="00D12654" w:rsidP="00BC04A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BC04AC" w:rsidRPr="00541335">
        <w:rPr>
          <w:rFonts w:ascii="Unikurd Web" w:hAnsi="Unikurd Web" w:cs="Unikurd Web"/>
          <w:color w:val="000000" w:themeColor="text1"/>
          <w:sz w:val="24"/>
          <w:szCs w:val="24"/>
          <w:lang w:bidi="ar-IQ"/>
        </w:rPr>
        <w:t>Yes, they are so intelligent that even though they are donkeys, they can demonstrate human folly,</w:t>
      </w:r>
      <w:r w:rsidRPr="00541335">
        <w:rPr>
          <w:rFonts w:ascii="Unikurd Web" w:hAnsi="Unikurd Web" w:cs="Unikurd Web"/>
          <w:color w:val="000000" w:themeColor="text1"/>
          <w:sz w:val="24"/>
          <w:szCs w:val="24"/>
          <w:lang w:bidi="ar-IQ"/>
        </w:rPr>
        <w:t>”</w:t>
      </w:r>
      <w:r w:rsidR="00BC04AC" w:rsidRPr="00541335">
        <w:rPr>
          <w:rFonts w:ascii="Unikurd Web" w:hAnsi="Unikurd Web" w:cs="Unikurd Web"/>
          <w:color w:val="000000" w:themeColor="text1"/>
          <w:sz w:val="24"/>
          <w:szCs w:val="24"/>
          <w:lang w:bidi="ar-IQ"/>
        </w:rPr>
        <w:t xml:space="preserve"> San asserted.</w:t>
      </w:r>
    </w:p>
    <w:p w14:paraId="502132EF" w14:textId="451D097C" w:rsidR="00BC04AC" w:rsidRPr="00541335" w:rsidRDefault="00BC04AC" w:rsidP="00BC04A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inquired, </w:t>
      </w:r>
      <w:r w:rsidR="00D12654"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How?</w:t>
      </w:r>
      <w:r w:rsidR="00D12654" w:rsidRPr="00541335">
        <w:rPr>
          <w:rFonts w:ascii="Unikurd Web" w:hAnsi="Unikurd Web" w:cs="Unikurd Web"/>
          <w:color w:val="000000" w:themeColor="text1"/>
          <w:sz w:val="24"/>
          <w:szCs w:val="24"/>
          <w:lang w:bidi="ar-IQ"/>
        </w:rPr>
        <w:t>”</w:t>
      </w:r>
    </w:p>
    <w:p w14:paraId="24ABCD66" w14:textId="5F2C25E0" w:rsidR="00BC04AC" w:rsidRPr="00541335" w:rsidRDefault="00D12654" w:rsidP="00BC04A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BC04AC" w:rsidRPr="00541335">
        <w:rPr>
          <w:rFonts w:ascii="Unikurd Web" w:hAnsi="Unikurd Web" w:cs="Unikurd Web"/>
          <w:color w:val="000000" w:themeColor="text1"/>
          <w:sz w:val="24"/>
          <w:szCs w:val="24"/>
          <w:lang w:bidi="ar-IQ"/>
        </w:rPr>
        <w:t>Through us, humans,</w:t>
      </w:r>
      <w:r w:rsidRPr="00541335">
        <w:rPr>
          <w:rFonts w:ascii="Unikurd Web" w:hAnsi="Unikurd Web" w:cs="Unikurd Web"/>
          <w:color w:val="000000" w:themeColor="text1"/>
          <w:sz w:val="24"/>
          <w:szCs w:val="24"/>
          <w:lang w:bidi="ar-IQ"/>
        </w:rPr>
        <w:t>”</w:t>
      </w:r>
      <w:r w:rsidR="00BC04AC" w:rsidRPr="00541335">
        <w:rPr>
          <w:rFonts w:ascii="Unikurd Web" w:hAnsi="Unikurd Web" w:cs="Unikurd Web"/>
          <w:color w:val="000000" w:themeColor="text1"/>
          <w:sz w:val="24"/>
          <w:szCs w:val="24"/>
          <w:lang w:bidi="ar-IQ"/>
        </w:rPr>
        <w:t xml:space="preserve"> San replied.</w:t>
      </w:r>
    </w:p>
    <w:p w14:paraId="6DF37BF9" w14:textId="19CE033C" w:rsidR="00BC04AC" w:rsidRPr="00541335" w:rsidRDefault="00BC04AC" w:rsidP="00BC04A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asked, </w:t>
      </w:r>
      <w:r w:rsidR="00D12654"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In what way?</w:t>
      </w:r>
      <w:r w:rsidR="00D12654" w:rsidRPr="00541335">
        <w:rPr>
          <w:rFonts w:ascii="Unikurd Web" w:hAnsi="Unikurd Web" w:cs="Unikurd Web"/>
          <w:color w:val="000000" w:themeColor="text1"/>
          <w:sz w:val="24"/>
          <w:szCs w:val="24"/>
          <w:lang w:bidi="ar-IQ"/>
        </w:rPr>
        <w:t>”</w:t>
      </w:r>
    </w:p>
    <w:p w14:paraId="30E7E8F5" w14:textId="12BDB79D" w:rsidR="00BC04AC" w:rsidRPr="00541335" w:rsidRDefault="00D12654" w:rsidP="00BC04A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BC04AC" w:rsidRPr="00541335">
        <w:rPr>
          <w:rFonts w:ascii="Unikurd Web" w:hAnsi="Unikurd Web" w:cs="Unikurd Web"/>
          <w:color w:val="000000" w:themeColor="text1"/>
          <w:sz w:val="24"/>
          <w:szCs w:val="24"/>
          <w:lang w:bidi="ar-IQ"/>
        </w:rPr>
        <w:t>By the harsh treatments we inflict on them, like the needles and sticks we use to cause them pain and suffering. That's not all we do to them,</w:t>
      </w:r>
      <w:r w:rsidRPr="00541335">
        <w:rPr>
          <w:rFonts w:ascii="Unikurd Web" w:hAnsi="Unikurd Web" w:cs="Unikurd Web"/>
          <w:color w:val="000000" w:themeColor="text1"/>
          <w:sz w:val="24"/>
          <w:szCs w:val="24"/>
          <w:lang w:bidi="ar-IQ"/>
        </w:rPr>
        <w:t>”</w:t>
      </w:r>
      <w:r w:rsidR="00BC04AC" w:rsidRPr="00541335">
        <w:rPr>
          <w:rFonts w:ascii="Unikurd Web" w:hAnsi="Unikurd Web" w:cs="Unikurd Web"/>
          <w:color w:val="000000" w:themeColor="text1"/>
          <w:sz w:val="24"/>
          <w:szCs w:val="24"/>
          <w:lang w:bidi="ar-IQ"/>
        </w:rPr>
        <w:t xml:space="preserve"> San explained.</w:t>
      </w:r>
    </w:p>
    <w:p w14:paraId="4BE0CF40" w14:textId="72D1A313" w:rsidR="00BC04AC" w:rsidRPr="00541335" w:rsidRDefault="00BC04AC" w:rsidP="00BC04A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inquired, </w:t>
      </w:r>
      <w:r w:rsidR="00D12654"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What else?</w:t>
      </w:r>
      <w:r w:rsidR="00D12654" w:rsidRPr="00541335">
        <w:rPr>
          <w:rFonts w:ascii="Unikurd Web" w:hAnsi="Unikurd Web" w:cs="Unikurd Web"/>
          <w:color w:val="000000" w:themeColor="text1"/>
          <w:sz w:val="24"/>
          <w:szCs w:val="24"/>
          <w:lang w:bidi="ar-IQ"/>
        </w:rPr>
        <w:t>”</w:t>
      </w:r>
    </w:p>
    <w:p w14:paraId="0A7BB8B3" w14:textId="62F4B2C1" w:rsidR="00BC04AC" w:rsidRPr="00541335" w:rsidRDefault="00D12654" w:rsidP="00BC04A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BC04AC" w:rsidRPr="00541335">
        <w:rPr>
          <w:rFonts w:ascii="Unikurd Web" w:hAnsi="Unikurd Web" w:cs="Unikurd Web"/>
          <w:color w:val="000000" w:themeColor="text1"/>
          <w:sz w:val="24"/>
          <w:szCs w:val="24"/>
          <w:lang w:bidi="ar-IQ"/>
        </w:rPr>
        <w:t>We belittle them, using them to demean others,</w:t>
      </w:r>
      <w:r w:rsidRPr="00541335">
        <w:rPr>
          <w:rFonts w:ascii="Unikurd Web" w:hAnsi="Unikurd Web" w:cs="Unikurd Web"/>
          <w:color w:val="000000" w:themeColor="text1"/>
          <w:sz w:val="24"/>
          <w:szCs w:val="24"/>
          <w:lang w:bidi="ar-IQ"/>
        </w:rPr>
        <w:t>”</w:t>
      </w:r>
      <w:r w:rsidR="00BC04AC" w:rsidRPr="00541335">
        <w:rPr>
          <w:rFonts w:ascii="Unikurd Web" w:hAnsi="Unikurd Web" w:cs="Unikurd Web"/>
          <w:color w:val="000000" w:themeColor="text1"/>
          <w:sz w:val="24"/>
          <w:szCs w:val="24"/>
          <w:lang w:bidi="ar-IQ"/>
        </w:rPr>
        <w:t xml:space="preserve"> San replied.</w:t>
      </w:r>
    </w:p>
    <w:p w14:paraId="47695476" w14:textId="49CC24BC" w:rsidR="00BC04AC" w:rsidRPr="00541335" w:rsidRDefault="00BC04AC" w:rsidP="00BC04A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asked, </w:t>
      </w:r>
      <w:r w:rsidR="00D12654"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Who?</w:t>
      </w:r>
      <w:r w:rsidR="00D12654" w:rsidRPr="00541335">
        <w:rPr>
          <w:rFonts w:ascii="Unikurd Web" w:hAnsi="Unikurd Web" w:cs="Unikurd Web"/>
          <w:color w:val="000000" w:themeColor="text1"/>
          <w:sz w:val="24"/>
          <w:szCs w:val="24"/>
          <w:lang w:bidi="ar-IQ"/>
        </w:rPr>
        <w:t>”</w:t>
      </w:r>
    </w:p>
    <w:p w14:paraId="2EDA1DDE" w14:textId="1D37030E" w:rsidR="00BC04AC" w:rsidRPr="00541335" w:rsidRDefault="00D12654" w:rsidP="00BC04A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BC04AC" w:rsidRPr="00541335">
        <w:rPr>
          <w:rFonts w:ascii="Unikurd Web" w:hAnsi="Unikurd Web" w:cs="Unikurd Web"/>
          <w:color w:val="000000" w:themeColor="text1"/>
          <w:sz w:val="24"/>
          <w:szCs w:val="24"/>
          <w:lang w:bidi="ar-IQ"/>
        </w:rPr>
        <w:t>Ourselves,</w:t>
      </w:r>
      <w:r w:rsidRPr="00541335">
        <w:rPr>
          <w:rFonts w:ascii="Unikurd Web" w:hAnsi="Unikurd Web" w:cs="Unikurd Web"/>
          <w:color w:val="000000" w:themeColor="text1"/>
          <w:sz w:val="24"/>
          <w:szCs w:val="24"/>
          <w:lang w:bidi="ar-IQ"/>
        </w:rPr>
        <w:t>”</w:t>
      </w:r>
      <w:r w:rsidR="00BC04AC" w:rsidRPr="00541335">
        <w:rPr>
          <w:rFonts w:ascii="Unikurd Web" w:hAnsi="Unikurd Web" w:cs="Unikurd Web"/>
          <w:color w:val="000000" w:themeColor="text1"/>
          <w:sz w:val="24"/>
          <w:szCs w:val="24"/>
          <w:lang w:bidi="ar-IQ"/>
        </w:rPr>
        <w:t xml:space="preserve"> San said.</w:t>
      </w:r>
    </w:p>
    <w:p w14:paraId="00B88FD0" w14:textId="65AC8456" w:rsidR="00BC04AC" w:rsidRPr="00541335" w:rsidRDefault="00BC04AC" w:rsidP="00BC04A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asked, </w:t>
      </w:r>
      <w:r w:rsidR="00D12654"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How?</w:t>
      </w:r>
      <w:r w:rsidR="00D12654" w:rsidRPr="00541335">
        <w:rPr>
          <w:rFonts w:ascii="Unikurd Web" w:hAnsi="Unikurd Web" w:cs="Unikurd Web"/>
          <w:color w:val="000000" w:themeColor="text1"/>
          <w:sz w:val="24"/>
          <w:szCs w:val="24"/>
          <w:lang w:bidi="ar-IQ"/>
        </w:rPr>
        <w:t>”</w:t>
      </w:r>
    </w:p>
    <w:p w14:paraId="4371E0F3" w14:textId="7C0B6A6D" w:rsidR="00BC04AC" w:rsidRPr="00541335" w:rsidRDefault="00D12654" w:rsidP="00BC04A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BC04AC" w:rsidRPr="00541335">
        <w:rPr>
          <w:rFonts w:ascii="Unikurd Web" w:hAnsi="Unikurd Web" w:cs="Unikurd Web"/>
          <w:color w:val="000000" w:themeColor="text1"/>
          <w:sz w:val="24"/>
          <w:szCs w:val="24"/>
          <w:lang w:bidi="ar-IQ"/>
        </w:rPr>
        <w:t>Don't you see? We humans belittle each other daily and nightly through donkeys,</w:t>
      </w:r>
      <w:r w:rsidRPr="00541335">
        <w:rPr>
          <w:rFonts w:ascii="Unikurd Web" w:hAnsi="Unikurd Web" w:cs="Unikurd Web"/>
          <w:color w:val="000000" w:themeColor="text1"/>
          <w:sz w:val="24"/>
          <w:szCs w:val="24"/>
          <w:lang w:bidi="ar-IQ"/>
        </w:rPr>
        <w:t>”</w:t>
      </w:r>
      <w:r w:rsidR="00BC04AC" w:rsidRPr="00541335">
        <w:rPr>
          <w:rFonts w:ascii="Unikurd Web" w:hAnsi="Unikurd Web" w:cs="Unikurd Web"/>
          <w:color w:val="000000" w:themeColor="text1"/>
          <w:sz w:val="24"/>
          <w:szCs w:val="24"/>
          <w:lang w:bidi="ar-IQ"/>
        </w:rPr>
        <w:t xml:space="preserve"> San explained.</w:t>
      </w:r>
    </w:p>
    <w:p w14:paraId="02CFA193" w14:textId="0CB189C4" w:rsidR="00BC04AC" w:rsidRPr="00541335" w:rsidRDefault="00BC04AC" w:rsidP="00BC04A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inquired, </w:t>
      </w:r>
      <w:r w:rsidR="00D12654"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Where?</w:t>
      </w:r>
      <w:r w:rsidR="00D12654" w:rsidRPr="00541335">
        <w:rPr>
          <w:rFonts w:ascii="Unikurd Web" w:hAnsi="Unikurd Web" w:cs="Unikurd Web"/>
          <w:color w:val="000000" w:themeColor="text1"/>
          <w:sz w:val="24"/>
          <w:szCs w:val="24"/>
          <w:lang w:bidi="ar-IQ"/>
        </w:rPr>
        <w:t>”</w:t>
      </w:r>
    </w:p>
    <w:p w14:paraId="7276346E" w14:textId="03ED1824" w:rsidR="00BC04AC" w:rsidRPr="00541335" w:rsidRDefault="00D12654" w:rsidP="00BC04A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BC04AC" w:rsidRPr="00541335">
        <w:rPr>
          <w:rFonts w:ascii="Unikurd Web" w:hAnsi="Unikurd Web" w:cs="Unikurd Web"/>
          <w:color w:val="000000" w:themeColor="text1"/>
          <w:sz w:val="24"/>
          <w:szCs w:val="24"/>
          <w:lang w:bidi="ar-IQ"/>
        </w:rPr>
        <w:t>How? Everywhere. Don't we often call each other 'Donkey' both to our faces and behind our backs? The perplexing thing is that</w:t>
      </w:r>
      <w:r w:rsidR="00BC04AC" w:rsidRPr="00541335">
        <w:rPr>
          <w:rFonts w:ascii="Arial" w:hAnsi="Arial" w:cs="Arial"/>
          <w:color w:val="000000" w:themeColor="text1"/>
          <w:sz w:val="24"/>
          <w:szCs w:val="24"/>
          <w:lang w:bidi="ar-IQ"/>
        </w:rPr>
        <w:t>…</w:t>
      </w:r>
      <w:r w:rsidRPr="00541335">
        <w:rPr>
          <w:rFonts w:ascii="Unikurd Web" w:hAnsi="Unikurd Web" w:cs="Unikurd Web"/>
          <w:color w:val="000000" w:themeColor="text1"/>
          <w:sz w:val="24"/>
          <w:szCs w:val="24"/>
          <w:lang w:bidi="ar-IQ"/>
        </w:rPr>
        <w:t>”</w:t>
      </w:r>
      <w:r w:rsidR="00BC04AC" w:rsidRPr="00541335">
        <w:rPr>
          <w:rFonts w:ascii="Unikurd Web" w:hAnsi="Unikurd Web" w:cs="Unikurd Web"/>
          <w:color w:val="000000" w:themeColor="text1"/>
          <w:sz w:val="24"/>
          <w:szCs w:val="24"/>
          <w:lang w:bidi="ar-IQ"/>
        </w:rPr>
        <w:t xml:space="preserve"> San said.</w:t>
      </w:r>
    </w:p>
    <w:p w14:paraId="3BC64A5D" w14:textId="397BC099" w:rsidR="00BC04AC" w:rsidRPr="00541335" w:rsidRDefault="00BC04AC" w:rsidP="00BC04A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interjected, </w:t>
      </w:r>
      <w:r w:rsidR="00D12654"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Who is perplexed?</w:t>
      </w:r>
      <w:r w:rsidR="00D12654" w:rsidRPr="00541335">
        <w:rPr>
          <w:rFonts w:ascii="Unikurd Web" w:hAnsi="Unikurd Web" w:cs="Unikurd Web"/>
          <w:color w:val="000000" w:themeColor="text1"/>
          <w:sz w:val="24"/>
          <w:szCs w:val="24"/>
          <w:lang w:bidi="ar-IQ"/>
        </w:rPr>
        <w:t>”</w:t>
      </w:r>
    </w:p>
    <w:p w14:paraId="411F99A4" w14:textId="20D0405B" w:rsidR="00BC04AC" w:rsidRPr="00541335" w:rsidRDefault="00531A4A" w:rsidP="00BC04A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BC04AC" w:rsidRPr="00541335">
        <w:rPr>
          <w:rFonts w:ascii="Unikurd Web" w:hAnsi="Unikurd Web" w:cs="Unikurd Web"/>
          <w:color w:val="000000" w:themeColor="text1"/>
          <w:sz w:val="24"/>
          <w:szCs w:val="24"/>
          <w:lang w:bidi="ar-IQ"/>
        </w:rPr>
        <w:t>The donkeys,</w:t>
      </w:r>
      <w:r w:rsidRPr="00541335">
        <w:rPr>
          <w:rFonts w:ascii="Unikurd Web" w:hAnsi="Unikurd Web" w:cs="Unikurd Web"/>
          <w:color w:val="000000" w:themeColor="text1"/>
          <w:sz w:val="24"/>
          <w:szCs w:val="24"/>
          <w:lang w:bidi="ar-IQ"/>
        </w:rPr>
        <w:t>”</w:t>
      </w:r>
      <w:r w:rsidR="00BC04AC" w:rsidRPr="00541335">
        <w:rPr>
          <w:rFonts w:ascii="Unikurd Web" w:hAnsi="Unikurd Web" w:cs="Unikurd Web"/>
          <w:color w:val="000000" w:themeColor="text1"/>
          <w:sz w:val="24"/>
          <w:szCs w:val="24"/>
          <w:lang w:bidi="ar-IQ"/>
        </w:rPr>
        <w:t xml:space="preserve"> San confirmed.</w:t>
      </w:r>
    </w:p>
    <w:p w14:paraId="745609D5" w14:textId="1947099F" w:rsidR="00BC04AC" w:rsidRPr="00541335" w:rsidRDefault="00BC04AC" w:rsidP="00BC04A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asked, </w:t>
      </w:r>
      <w:r w:rsidR="00531A4A"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About what?</w:t>
      </w:r>
      <w:r w:rsidR="00531A4A" w:rsidRPr="00541335">
        <w:rPr>
          <w:rFonts w:ascii="Unikurd Web" w:hAnsi="Unikurd Web" w:cs="Unikurd Web"/>
          <w:color w:val="000000" w:themeColor="text1"/>
          <w:sz w:val="24"/>
          <w:szCs w:val="24"/>
          <w:lang w:bidi="ar-IQ"/>
        </w:rPr>
        <w:t>”</w:t>
      </w:r>
    </w:p>
    <w:p w14:paraId="23C427BE" w14:textId="40C9EBB5" w:rsidR="00BC04AC" w:rsidRPr="00541335" w:rsidRDefault="00531A4A" w:rsidP="00BC04A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BC04AC" w:rsidRPr="00541335">
        <w:rPr>
          <w:rFonts w:ascii="Unikurd Web" w:hAnsi="Unikurd Web" w:cs="Unikurd Web"/>
          <w:color w:val="000000" w:themeColor="text1"/>
          <w:sz w:val="24"/>
          <w:szCs w:val="24"/>
          <w:lang w:bidi="ar-IQ"/>
        </w:rPr>
        <w:t>About hearing their names being used behind their backs,</w:t>
      </w:r>
      <w:r w:rsidR="0090151D" w:rsidRPr="00541335">
        <w:rPr>
          <w:rFonts w:ascii="Unikurd Web" w:hAnsi="Unikurd Web" w:cs="Unikurd Web"/>
          <w:color w:val="000000" w:themeColor="text1"/>
          <w:sz w:val="24"/>
          <w:szCs w:val="24"/>
          <w:lang w:bidi="ar-IQ"/>
        </w:rPr>
        <w:t>”</w:t>
      </w:r>
      <w:r w:rsidR="00BC04AC" w:rsidRPr="00541335">
        <w:rPr>
          <w:rFonts w:ascii="Unikurd Web" w:hAnsi="Unikurd Web" w:cs="Unikurd Web"/>
          <w:color w:val="000000" w:themeColor="text1"/>
          <w:sz w:val="24"/>
          <w:szCs w:val="24"/>
          <w:lang w:bidi="ar-IQ"/>
        </w:rPr>
        <w:t xml:space="preserve"> San explained.</w:t>
      </w:r>
    </w:p>
    <w:p w14:paraId="37356523" w14:textId="771E9CF1" w:rsidR="00BC04AC" w:rsidRPr="00541335" w:rsidRDefault="00BC04AC" w:rsidP="00BC04A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inquired, </w:t>
      </w:r>
      <w:r w:rsidR="0090151D"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How?</w:t>
      </w:r>
      <w:r w:rsidR="0090151D" w:rsidRPr="00541335">
        <w:rPr>
          <w:rFonts w:ascii="Unikurd Web" w:hAnsi="Unikurd Web" w:cs="Unikurd Web"/>
          <w:color w:val="000000" w:themeColor="text1"/>
          <w:sz w:val="24"/>
          <w:szCs w:val="24"/>
          <w:lang w:bidi="ar-IQ"/>
        </w:rPr>
        <w:t>”</w:t>
      </w:r>
    </w:p>
    <w:p w14:paraId="1675C3A3" w14:textId="6E5BE585" w:rsidR="00BC04AC" w:rsidRPr="00541335" w:rsidRDefault="0090151D" w:rsidP="00BC04A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BC04AC" w:rsidRPr="00541335">
        <w:rPr>
          <w:rFonts w:ascii="Unikurd Web" w:hAnsi="Unikurd Web" w:cs="Unikurd Web"/>
          <w:color w:val="000000" w:themeColor="text1"/>
          <w:sz w:val="24"/>
          <w:szCs w:val="24"/>
          <w:lang w:bidi="ar-IQ"/>
        </w:rPr>
        <w:t>Their names are used for others who bear no resemblance to donkeys,</w:t>
      </w:r>
      <w:r w:rsidRPr="00541335">
        <w:rPr>
          <w:rFonts w:ascii="Unikurd Web" w:hAnsi="Unikurd Web" w:cs="Unikurd Web"/>
          <w:color w:val="000000" w:themeColor="text1"/>
          <w:sz w:val="24"/>
          <w:szCs w:val="24"/>
          <w:lang w:bidi="ar-IQ"/>
        </w:rPr>
        <w:t>”</w:t>
      </w:r>
      <w:r w:rsidR="00BC04AC" w:rsidRPr="00541335">
        <w:rPr>
          <w:rFonts w:ascii="Unikurd Web" w:hAnsi="Unikurd Web" w:cs="Unikurd Web"/>
          <w:color w:val="000000" w:themeColor="text1"/>
          <w:sz w:val="24"/>
          <w:szCs w:val="24"/>
          <w:lang w:bidi="ar-IQ"/>
        </w:rPr>
        <w:t xml:space="preserve"> San explained.</w:t>
      </w:r>
    </w:p>
    <w:p w14:paraId="3EDF087A" w14:textId="7285B883" w:rsidR="00BC04AC" w:rsidRPr="00541335" w:rsidRDefault="00BC04AC" w:rsidP="00BC04A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asked, </w:t>
      </w:r>
      <w:r w:rsidR="0090151D"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Who's using it?</w:t>
      </w:r>
      <w:r w:rsidR="0090151D" w:rsidRPr="00541335">
        <w:rPr>
          <w:rFonts w:ascii="Unikurd Web" w:hAnsi="Unikurd Web" w:cs="Unikurd Web"/>
          <w:color w:val="000000" w:themeColor="text1"/>
          <w:sz w:val="24"/>
          <w:szCs w:val="24"/>
          <w:lang w:bidi="ar-IQ"/>
        </w:rPr>
        <w:t>”</w:t>
      </w:r>
    </w:p>
    <w:p w14:paraId="0D54F602" w14:textId="2CC14170" w:rsidR="00BC04AC" w:rsidRPr="00541335" w:rsidRDefault="0090151D" w:rsidP="00BC04A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BC04AC" w:rsidRPr="00541335">
        <w:rPr>
          <w:rFonts w:ascii="Unikurd Web" w:hAnsi="Unikurd Web" w:cs="Unikurd Web"/>
          <w:color w:val="000000" w:themeColor="text1"/>
          <w:sz w:val="24"/>
          <w:szCs w:val="24"/>
          <w:lang w:bidi="ar-IQ"/>
        </w:rPr>
        <w:t>We, humans, amongst ourselves,</w:t>
      </w:r>
      <w:r w:rsidRPr="00541335">
        <w:rPr>
          <w:rFonts w:ascii="Unikurd Web" w:hAnsi="Unikurd Web" w:cs="Unikurd Web"/>
          <w:color w:val="000000" w:themeColor="text1"/>
          <w:sz w:val="24"/>
          <w:szCs w:val="24"/>
          <w:lang w:bidi="ar-IQ"/>
        </w:rPr>
        <w:t>”</w:t>
      </w:r>
      <w:r w:rsidR="00BC04AC" w:rsidRPr="00541335">
        <w:rPr>
          <w:rFonts w:ascii="Unikurd Web" w:hAnsi="Unikurd Web" w:cs="Unikurd Web"/>
          <w:color w:val="000000" w:themeColor="text1"/>
          <w:sz w:val="24"/>
          <w:szCs w:val="24"/>
          <w:lang w:bidi="ar-IQ"/>
        </w:rPr>
        <w:t xml:space="preserve"> San confirmed.</w:t>
      </w:r>
    </w:p>
    <w:p w14:paraId="0F6E5B5C" w14:textId="073905B7" w:rsidR="00BC04AC" w:rsidRPr="00541335" w:rsidRDefault="00BC04AC" w:rsidP="00BC04A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asked, </w:t>
      </w:r>
      <w:r w:rsidR="0090151D"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Why?</w:t>
      </w:r>
      <w:r w:rsidR="0090151D" w:rsidRPr="00541335">
        <w:rPr>
          <w:rFonts w:ascii="Unikurd Web" w:hAnsi="Unikurd Web" w:cs="Unikurd Web"/>
          <w:color w:val="000000" w:themeColor="text1"/>
          <w:sz w:val="24"/>
          <w:szCs w:val="24"/>
          <w:lang w:bidi="ar-IQ"/>
        </w:rPr>
        <w:t>”</w:t>
      </w:r>
    </w:p>
    <w:p w14:paraId="17B3877B" w14:textId="3445FE52" w:rsidR="00BC04AC" w:rsidRPr="00541335" w:rsidRDefault="0090151D" w:rsidP="00BC04A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BC04AC" w:rsidRPr="00541335">
        <w:rPr>
          <w:rFonts w:ascii="Unikurd Web" w:hAnsi="Unikurd Web" w:cs="Unikurd Web"/>
          <w:color w:val="000000" w:themeColor="text1"/>
          <w:sz w:val="24"/>
          <w:szCs w:val="24"/>
          <w:lang w:bidi="ar-IQ"/>
        </w:rPr>
        <w:t>I find it very strange,</w:t>
      </w:r>
      <w:r w:rsidRPr="00541335">
        <w:rPr>
          <w:rFonts w:ascii="Unikurd Web" w:hAnsi="Unikurd Web" w:cs="Unikurd Web"/>
          <w:color w:val="000000" w:themeColor="text1"/>
          <w:sz w:val="24"/>
          <w:szCs w:val="24"/>
          <w:lang w:bidi="ar-IQ"/>
        </w:rPr>
        <w:t>”</w:t>
      </w:r>
      <w:r w:rsidR="00BC04AC" w:rsidRPr="00541335">
        <w:rPr>
          <w:rFonts w:ascii="Unikurd Web" w:hAnsi="Unikurd Web" w:cs="Unikurd Web"/>
          <w:color w:val="000000" w:themeColor="text1"/>
          <w:sz w:val="24"/>
          <w:szCs w:val="24"/>
          <w:lang w:bidi="ar-IQ"/>
        </w:rPr>
        <w:t xml:space="preserve"> San expressed.</w:t>
      </w:r>
    </w:p>
    <w:p w14:paraId="5D612FDB" w14:textId="5E8FAEE0" w:rsidR="00BC04AC" w:rsidRPr="00541335" w:rsidRDefault="00BC04AC" w:rsidP="00BC04A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inquired, </w:t>
      </w:r>
      <w:r w:rsidR="0090151D"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What?</w:t>
      </w:r>
      <w:r w:rsidR="0090151D" w:rsidRPr="00541335">
        <w:rPr>
          <w:rFonts w:ascii="Unikurd Web" w:hAnsi="Unikurd Web" w:cs="Unikurd Web"/>
          <w:color w:val="000000" w:themeColor="text1"/>
          <w:sz w:val="24"/>
          <w:szCs w:val="24"/>
          <w:lang w:bidi="ar-IQ"/>
        </w:rPr>
        <w:t>”</w:t>
      </w:r>
    </w:p>
    <w:p w14:paraId="7475CAE8" w14:textId="1319B9C7" w:rsidR="00BC04AC" w:rsidRPr="00541335" w:rsidRDefault="0090151D" w:rsidP="00BC04A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BC04AC" w:rsidRPr="00541335">
        <w:rPr>
          <w:rFonts w:ascii="Unikurd Web" w:hAnsi="Unikurd Web" w:cs="Unikurd Web"/>
          <w:color w:val="000000" w:themeColor="text1"/>
          <w:sz w:val="24"/>
          <w:szCs w:val="24"/>
          <w:lang w:bidi="ar-IQ"/>
        </w:rPr>
        <w:t>None of our body parts - not our heads, eyes, necks, chests, hands, legs - nothing resembles them. The only thing connecting us is one word,</w:t>
      </w:r>
      <w:r w:rsidRPr="00541335">
        <w:rPr>
          <w:rFonts w:ascii="Unikurd Web" w:hAnsi="Unikurd Web" w:cs="Unikurd Web"/>
          <w:color w:val="000000" w:themeColor="text1"/>
          <w:sz w:val="24"/>
          <w:szCs w:val="24"/>
          <w:lang w:bidi="ar-IQ"/>
        </w:rPr>
        <w:t>”</w:t>
      </w:r>
      <w:r w:rsidR="00BC04AC" w:rsidRPr="00541335">
        <w:rPr>
          <w:rFonts w:ascii="Unikurd Web" w:hAnsi="Unikurd Web" w:cs="Unikurd Web"/>
          <w:color w:val="000000" w:themeColor="text1"/>
          <w:sz w:val="24"/>
          <w:szCs w:val="24"/>
          <w:lang w:bidi="ar-IQ"/>
        </w:rPr>
        <w:t xml:space="preserve"> San explained.</w:t>
      </w:r>
    </w:p>
    <w:p w14:paraId="65F62B21" w14:textId="03E31F7F" w:rsidR="00BC04AC" w:rsidRPr="00541335" w:rsidRDefault="00BC04AC" w:rsidP="00BC04A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asked, </w:t>
      </w:r>
      <w:r w:rsidR="0090151D"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What is that?</w:t>
      </w:r>
      <w:r w:rsidR="0090151D" w:rsidRPr="00541335">
        <w:rPr>
          <w:rFonts w:ascii="Unikurd Web" w:hAnsi="Unikurd Web" w:cs="Unikurd Web"/>
          <w:color w:val="000000" w:themeColor="text1"/>
          <w:sz w:val="24"/>
          <w:szCs w:val="24"/>
          <w:lang w:bidi="ar-IQ"/>
        </w:rPr>
        <w:t>”</w:t>
      </w:r>
    </w:p>
    <w:p w14:paraId="2FE16CC7" w14:textId="5DD4BF98" w:rsidR="00BC04AC" w:rsidRPr="00541335" w:rsidRDefault="0090151D" w:rsidP="00BC04A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BC04AC" w:rsidRPr="00541335">
        <w:rPr>
          <w:rFonts w:ascii="Unikurd Web" w:hAnsi="Unikurd Web" w:cs="Unikurd Web"/>
          <w:color w:val="000000" w:themeColor="text1"/>
          <w:sz w:val="24"/>
          <w:szCs w:val="24"/>
          <w:lang w:bidi="ar-IQ"/>
        </w:rPr>
        <w:t>Donkey. Who knows, you might not even realise it...</w:t>
      </w:r>
      <w:r w:rsidRPr="00541335">
        <w:rPr>
          <w:rFonts w:ascii="Unikurd Web" w:hAnsi="Unikurd Web" w:cs="Unikurd Web"/>
          <w:color w:val="000000" w:themeColor="text1"/>
          <w:sz w:val="24"/>
          <w:szCs w:val="24"/>
          <w:lang w:bidi="ar-IQ"/>
        </w:rPr>
        <w:t>”</w:t>
      </w:r>
      <w:r w:rsidR="00BC04AC" w:rsidRPr="00541335">
        <w:rPr>
          <w:rFonts w:ascii="Unikurd Web" w:hAnsi="Unikurd Web" w:cs="Unikurd Web"/>
          <w:color w:val="000000" w:themeColor="text1"/>
          <w:sz w:val="24"/>
          <w:szCs w:val="24"/>
          <w:lang w:bidi="ar-IQ"/>
        </w:rPr>
        <w:t xml:space="preserve"> San speculated.</w:t>
      </w:r>
    </w:p>
    <w:p w14:paraId="7616D552" w14:textId="735B1D89" w:rsidR="00BC04AC" w:rsidRPr="00541335" w:rsidRDefault="00BC04AC" w:rsidP="00BC04A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interrupted, </w:t>
      </w:r>
      <w:r w:rsidR="0090151D"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What?</w:t>
      </w:r>
      <w:r w:rsidR="0090151D" w:rsidRPr="00541335">
        <w:rPr>
          <w:rFonts w:ascii="Unikurd Web" w:hAnsi="Unikurd Web" w:cs="Unikurd Web"/>
          <w:color w:val="000000" w:themeColor="text1"/>
          <w:sz w:val="24"/>
          <w:szCs w:val="24"/>
          <w:lang w:bidi="ar-IQ"/>
        </w:rPr>
        <w:t>”</w:t>
      </w:r>
    </w:p>
    <w:p w14:paraId="6502B27B" w14:textId="0EE3B8BB" w:rsidR="00BC04AC" w:rsidRPr="00541335" w:rsidRDefault="0090151D" w:rsidP="00BC04A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BC04AC" w:rsidRPr="00541335">
        <w:rPr>
          <w:rFonts w:ascii="Unikurd Web" w:hAnsi="Unikurd Web" w:cs="Unikurd Web"/>
          <w:color w:val="000000" w:themeColor="text1"/>
          <w:sz w:val="24"/>
          <w:szCs w:val="24"/>
          <w:lang w:bidi="ar-IQ"/>
        </w:rPr>
        <w:t>During this conversation, have you not silently called me 'donkey' in your heart?</w:t>
      </w:r>
      <w:r w:rsidRPr="00541335">
        <w:rPr>
          <w:rFonts w:ascii="Unikurd Web" w:hAnsi="Unikurd Web" w:cs="Unikurd Web"/>
          <w:color w:val="000000" w:themeColor="text1"/>
          <w:sz w:val="24"/>
          <w:szCs w:val="24"/>
          <w:lang w:bidi="ar-IQ"/>
        </w:rPr>
        <w:t>”</w:t>
      </w:r>
      <w:r w:rsidR="00BC04AC" w:rsidRPr="00541335">
        <w:rPr>
          <w:rFonts w:ascii="Unikurd Web" w:hAnsi="Unikurd Web" w:cs="Unikurd Web"/>
          <w:color w:val="000000" w:themeColor="text1"/>
          <w:sz w:val="24"/>
          <w:szCs w:val="24"/>
          <w:lang w:bidi="ar-IQ"/>
        </w:rPr>
        <w:t xml:space="preserve"> San posed.</w:t>
      </w:r>
    </w:p>
    <w:p w14:paraId="33861717" w14:textId="36BB05EF" w:rsidR="00BC04AC" w:rsidRPr="00541335" w:rsidRDefault="00BC04AC" w:rsidP="00BC04A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smiled and replied, </w:t>
      </w:r>
      <w:r w:rsidR="0090151D"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No.</w:t>
      </w:r>
      <w:r w:rsidR="0090151D" w:rsidRPr="00541335">
        <w:rPr>
          <w:rFonts w:ascii="Unikurd Web" w:hAnsi="Unikurd Web" w:cs="Unikurd Web"/>
          <w:color w:val="000000" w:themeColor="text1"/>
          <w:sz w:val="24"/>
          <w:szCs w:val="24"/>
          <w:lang w:bidi="ar-IQ"/>
        </w:rPr>
        <w:t>”</w:t>
      </w:r>
    </w:p>
    <w:p w14:paraId="3A30913E" w14:textId="53542CE5" w:rsidR="00BC04AC" w:rsidRPr="00541335" w:rsidRDefault="0090151D" w:rsidP="00BC04A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BC04AC" w:rsidRPr="00541335">
        <w:rPr>
          <w:rFonts w:ascii="Unikurd Web" w:hAnsi="Unikurd Web" w:cs="Unikurd Web"/>
          <w:color w:val="000000" w:themeColor="text1"/>
          <w:sz w:val="24"/>
          <w:szCs w:val="24"/>
          <w:lang w:bidi="ar-IQ"/>
        </w:rPr>
        <w:t>Why not? Thank God, at least we have them to resort to,</w:t>
      </w:r>
      <w:r w:rsidRPr="00541335">
        <w:rPr>
          <w:rFonts w:ascii="Unikurd Web" w:hAnsi="Unikurd Web" w:cs="Unikurd Web"/>
          <w:color w:val="000000" w:themeColor="text1"/>
          <w:sz w:val="24"/>
          <w:szCs w:val="24"/>
          <w:lang w:bidi="ar-IQ"/>
        </w:rPr>
        <w:t>”</w:t>
      </w:r>
      <w:r w:rsidR="00BC04AC" w:rsidRPr="00541335">
        <w:rPr>
          <w:rFonts w:ascii="Unikurd Web" w:hAnsi="Unikurd Web" w:cs="Unikurd Web"/>
          <w:color w:val="000000" w:themeColor="text1"/>
          <w:sz w:val="24"/>
          <w:szCs w:val="24"/>
          <w:lang w:bidi="ar-IQ"/>
        </w:rPr>
        <w:t xml:space="preserve"> San said.</w:t>
      </w:r>
    </w:p>
    <w:p w14:paraId="7440C0BA" w14:textId="2C1B5D5F" w:rsidR="00BC04AC" w:rsidRPr="00541335" w:rsidRDefault="00BC04AC" w:rsidP="00BC04A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asked, </w:t>
      </w:r>
      <w:r w:rsidR="0090151D"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Who?</w:t>
      </w:r>
      <w:r w:rsidR="0090151D" w:rsidRPr="00541335">
        <w:rPr>
          <w:rFonts w:ascii="Unikurd Web" w:hAnsi="Unikurd Web" w:cs="Unikurd Web"/>
          <w:color w:val="000000" w:themeColor="text1"/>
          <w:sz w:val="24"/>
          <w:szCs w:val="24"/>
          <w:lang w:bidi="ar-IQ"/>
        </w:rPr>
        <w:t>”</w:t>
      </w:r>
    </w:p>
    <w:p w14:paraId="732E8B2A" w14:textId="17F3B811" w:rsidR="00BC04AC" w:rsidRPr="00541335" w:rsidRDefault="007D12C9" w:rsidP="00BC04A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BC04AC" w:rsidRPr="00541335">
        <w:rPr>
          <w:rFonts w:ascii="Unikurd Web" w:hAnsi="Unikurd Web" w:cs="Unikurd Web"/>
          <w:color w:val="000000" w:themeColor="text1"/>
          <w:sz w:val="24"/>
          <w:szCs w:val="24"/>
          <w:lang w:bidi="ar-IQ"/>
        </w:rPr>
        <w:t>The doctor,</w:t>
      </w:r>
      <w:r w:rsidRPr="00541335">
        <w:rPr>
          <w:rFonts w:ascii="Unikurd Web" w:hAnsi="Unikurd Web" w:cs="Unikurd Web"/>
          <w:color w:val="000000" w:themeColor="text1"/>
          <w:sz w:val="24"/>
          <w:szCs w:val="24"/>
          <w:lang w:bidi="ar-IQ"/>
        </w:rPr>
        <w:t>”</w:t>
      </w:r>
      <w:r w:rsidR="00BC04AC" w:rsidRPr="00541335">
        <w:rPr>
          <w:rFonts w:ascii="Unikurd Web" w:hAnsi="Unikurd Web" w:cs="Unikurd Web"/>
          <w:color w:val="000000" w:themeColor="text1"/>
          <w:sz w:val="24"/>
          <w:szCs w:val="24"/>
          <w:lang w:bidi="ar-IQ"/>
        </w:rPr>
        <w:t xml:space="preserve"> San replied.</w:t>
      </w:r>
    </w:p>
    <w:p w14:paraId="5B9DC42A" w14:textId="087B85B6" w:rsidR="00BC04AC" w:rsidRPr="00541335" w:rsidRDefault="00BC04AC" w:rsidP="00BC04A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inquired, </w:t>
      </w:r>
      <w:r w:rsidR="007D12C9"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Who is the doctor?</w:t>
      </w:r>
      <w:r w:rsidR="007D12C9" w:rsidRPr="00541335">
        <w:rPr>
          <w:rFonts w:ascii="Unikurd Web" w:hAnsi="Unikurd Web" w:cs="Unikurd Web"/>
          <w:color w:val="000000" w:themeColor="text1"/>
          <w:sz w:val="24"/>
          <w:szCs w:val="24"/>
          <w:lang w:bidi="ar-IQ"/>
        </w:rPr>
        <w:t>”</w:t>
      </w:r>
    </w:p>
    <w:p w14:paraId="4E7B6D7A" w14:textId="5661678C" w:rsidR="00BC04AC" w:rsidRPr="00541335" w:rsidRDefault="007D12C9" w:rsidP="00BC04A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BC04AC" w:rsidRPr="00541335">
        <w:rPr>
          <w:rFonts w:ascii="Unikurd Web" w:hAnsi="Unikurd Web" w:cs="Unikurd Web"/>
          <w:color w:val="000000" w:themeColor="text1"/>
          <w:sz w:val="24"/>
          <w:szCs w:val="24"/>
          <w:lang w:bidi="ar-IQ"/>
        </w:rPr>
        <w:t>Have you forgotten? Or haven't you noticed them?</w:t>
      </w:r>
      <w:r w:rsidRPr="00541335">
        <w:rPr>
          <w:rFonts w:ascii="Unikurd Web" w:hAnsi="Unikurd Web" w:cs="Unikurd Web"/>
          <w:color w:val="000000" w:themeColor="text1"/>
          <w:sz w:val="24"/>
          <w:szCs w:val="24"/>
          <w:lang w:bidi="ar-IQ"/>
        </w:rPr>
        <w:t>”</w:t>
      </w:r>
      <w:r w:rsidR="00BC04AC" w:rsidRPr="00541335">
        <w:rPr>
          <w:rFonts w:ascii="Unikurd Web" w:hAnsi="Unikurd Web" w:cs="Unikurd Web"/>
          <w:color w:val="000000" w:themeColor="text1"/>
          <w:sz w:val="24"/>
          <w:szCs w:val="24"/>
          <w:lang w:bidi="ar-IQ"/>
        </w:rPr>
        <w:t xml:space="preserve"> San responded.</w:t>
      </w:r>
    </w:p>
    <w:p w14:paraId="7023C293" w14:textId="7AA63B21" w:rsidR="00BC04AC" w:rsidRPr="00541335" w:rsidRDefault="00BC04AC" w:rsidP="00BC04A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asked, </w:t>
      </w:r>
      <w:r w:rsidR="007D12C9"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Who are they?</w:t>
      </w:r>
      <w:r w:rsidR="007D12C9" w:rsidRPr="00541335">
        <w:rPr>
          <w:rFonts w:ascii="Unikurd Web" w:hAnsi="Unikurd Web" w:cs="Unikurd Web"/>
          <w:color w:val="000000" w:themeColor="text1"/>
          <w:sz w:val="24"/>
          <w:szCs w:val="24"/>
          <w:lang w:bidi="ar-IQ"/>
        </w:rPr>
        <w:t>”</w:t>
      </w:r>
    </w:p>
    <w:p w14:paraId="26EC78C4" w14:textId="4BD1CCD4" w:rsidR="00BC04AC" w:rsidRPr="00541335" w:rsidRDefault="007D12C9" w:rsidP="00BC04A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BC04AC" w:rsidRPr="00541335">
        <w:rPr>
          <w:rFonts w:ascii="Unikurd Web" w:hAnsi="Unikurd Web" w:cs="Unikurd Web"/>
          <w:color w:val="000000" w:themeColor="text1"/>
          <w:sz w:val="24"/>
          <w:szCs w:val="24"/>
          <w:lang w:bidi="ar-IQ"/>
        </w:rPr>
        <w:t>Those who have saved you thousands of times in your life,</w:t>
      </w:r>
      <w:r w:rsidRPr="00541335">
        <w:rPr>
          <w:rFonts w:ascii="Unikurd Web" w:hAnsi="Unikurd Web" w:cs="Unikurd Web"/>
          <w:color w:val="000000" w:themeColor="text1"/>
          <w:sz w:val="24"/>
          <w:szCs w:val="24"/>
          <w:lang w:bidi="ar-IQ"/>
        </w:rPr>
        <w:t>”</w:t>
      </w:r>
      <w:r w:rsidR="00BC04AC" w:rsidRPr="00541335">
        <w:rPr>
          <w:rFonts w:ascii="Unikurd Web" w:hAnsi="Unikurd Web" w:cs="Unikurd Web"/>
          <w:color w:val="000000" w:themeColor="text1"/>
          <w:sz w:val="24"/>
          <w:szCs w:val="24"/>
          <w:lang w:bidi="ar-IQ"/>
        </w:rPr>
        <w:t xml:space="preserve"> San replied.</w:t>
      </w:r>
    </w:p>
    <w:p w14:paraId="58E1B851" w14:textId="10C80B4E" w:rsidR="00BC04AC" w:rsidRPr="00541335" w:rsidRDefault="00BC04AC" w:rsidP="00BC04A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inquired, </w:t>
      </w:r>
      <w:r w:rsidR="007D12C9"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Who are they?</w:t>
      </w:r>
      <w:r w:rsidR="007D12C9" w:rsidRPr="00541335">
        <w:rPr>
          <w:rFonts w:ascii="Unikurd Web" w:hAnsi="Unikurd Web" w:cs="Unikurd Web"/>
          <w:color w:val="000000" w:themeColor="text1"/>
          <w:sz w:val="24"/>
          <w:szCs w:val="24"/>
          <w:lang w:bidi="ar-IQ"/>
        </w:rPr>
        <w:t>”</w:t>
      </w:r>
    </w:p>
    <w:p w14:paraId="6668CF58" w14:textId="318B6251" w:rsidR="00BC04AC" w:rsidRPr="00541335" w:rsidRDefault="007D12C9" w:rsidP="00BC04A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BC04AC" w:rsidRPr="00541335">
        <w:rPr>
          <w:rFonts w:ascii="Unikurd Web" w:hAnsi="Unikurd Web" w:cs="Unikurd Web"/>
          <w:color w:val="000000" w:themeColor="text1"/>
          <w:sz w:val="24"/>
          <w:szCs w:val="24"/>
          <w:lang w:bidi="ar-IQ"/>
        </w:rPr>
        <w:t>Donkeys,</w:t>
      </w:r>
      <w:r w:rsidRPr="00541335">
        <w:rPr>
          <w:rFonts w:ascii="Unikurd Web" w:hAnsi="Unikurd Web" w:cs="Unikurd Web"/>
          <w:color w:val="000000" w:themeColor="text1"/>
          <w:sz w:val="24"/>
          <w:szCs w:val="24"/>
          <w:lang w:bidi="ar-IQ"/>
        </w:rPr>
        <w:t>”</w:t>
      </w:r>
      <w:r w:rsidR="00BC04AC" w:rsidRPr="00541335">
        <w:rPr>
          <w:rFonts w:ascii="Unikurd Web" w:hAnsi="Unikurd Web" w:cs="Unikurd Web"/>
          <w:color w:val="000000" w:themeColor="text1"/>
          <w:sz w:val="24"/>
          <w:szCs w:val="24"/>
          <w:lang w:bidi="ar-IQ"/>
        </w:rPr>
        <w:t xml:space="preserve"> San said.</w:t>
      </w:r>
    </w:p>
    <w:p w14:paraId="5DE74D97" w14:textId="66F031FA" w:rsidR="00BC04AC" w:rsidRPr="00541335" w:rsidRDefault="00BC04AC" w:rsidP="00BC04A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asked ironically, </w:t>
      </w:r>
      <w:r w:rsidR="007D12C9"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You present them</w:t>
      </w:r>
      <w:r w:rsidR="006943F3" w:rsidRPr="00541335">
        <w:rPr>
          <w:rFonts w:ascii="Unikurd Web" w:hAnsi="Unikurd Web" w:cs="Unikurd Web"/>
          <w:color w:val="000000" w:themeColor="text1"/>
          <w:sz w:val="24"/>
          <w:szCs w:val="24"/>
          <w:lang w:bidi="ar-IQ"/>
        </w:rPr>
        <w:t xml:space="preserve"> to us</w:t>
      </w:r>
      <w:r w:rsidRPr="00541335">
        <w:rPr>
          <w:rFonts w:ascii="Unikurd Web" w:hAnsi="Unikurd Web" w:cs="Unikurd Web"/>
          <w:color w:val="000000" w:themeColor="text1"/>
          <w:sz w:val="24"/>
          <w:szCs w:val="24"/>
          <w:lang w:bidi="ar-IQ"/>
        </w:rPr>
        <w:t xml:space="preserve"> as doctors?</w:t>
      </w:r>
      <w:r w:rsidR="007D12C9" w:rsidRPr="00541335">
        <w:rPr>
          <w:rFonts w:ascii="Unikurd Web" w:hAnsi="Unikurd Web" w:cs="Unikurd Web"/>
          <w:color w:val="000000" w:themeColor="text1"/>
          <w:sz w:val="24"/>
          <w:szCs w:val="24"/>
          <w:lang w:bidi="ar-IQ"/>
        </w:rPr>
        <w:t>”</w:t>
      </w:r>
    </w:p>
    <w:p w14:paraId="0D9885E8" w14:textId="6F10DE6E" w:rsidR="00BC04AC" w:rsidRPr="00541335" w:rsidRDefault="007D12C9" w:rsidP="00BC04A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BC04AC" w:rsidRPr="00541335">
        <w:rPr>
          <w:rFonts w:ascii="Unikurd Web" w:hAnsi="Unikurd Web" w:cs="Unikurd Web"/>
          <w:color w:val="000000" w:themeColor="text1"/>
          <w:sz w:val="24"/>
          <w:szCs w:val="24"/>
          <w:lang w:bidi="ar-IQ"/>
        </w:rPr>
        <w:t>There are no doctors like them, and none can do better than them,</w:t>
      </w:r>
      <w:r w:rsidRPr="00541335">
        <w:rPr>
          <w:rFonts w:ascii="Unikurd Web" w:hAnsi="Unikurd Web" w:cs="Unikurd Web"/>
          <w:color w:val="000000" w:themeColor="text1"/>
          <w:sz w:val="24"/>
          <w:szCs w:val="24"/>
          <w:lang w:bidi="ar-IQ"/>
        </w:rPr>
        <w:t>”</w:t>
      </w:r>
      <w:r w:rsidR="00BC04AC" w:rsidRPr="00541335">
        <w:rPr>
          <w:rFonts w:ascii="Unikurd Web" w:hAnsi="Unikurd Web" w:cs="Unikurd Web"/>
          <w:color w:val="000000" w:themeColor="text1"/>
          <w:sz w:val="24"/>
          <w:szCs w:val="24"/>
          <w:lang w:bidi="ar-IQ"/>
        </w:rPr>
        <w:t xml:space="preserve"> San explained.</w:t>
      </w:r>
    </w:p>
    <w:p w14:paraId="2F55C5E9" w14:textId="3746FE37" w:rsidR="00BC04AC" w:rsidRPr="00541335" w:rsidRDefault="00BC04AC" w:rsidP="00BC04A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inquired, </w:t>
      </w:r>
      <w:r w:rsidR="007D12C9" w:rsidRPr="00541335">
        <w:rPr>
          <w:rFonts w:ascii="Unikurd Web" w:hAnsi="Unikurd Web" w:cs="Unikurd Web"/>
          <w:color w:val="000000" w:themeColor="text1"/>
          <w:sz w:val="24"/>
          <w:szCs w:val="24"/>
          <w:lang w:bidi="ar-IQ"/>
        </w:rPr>
        <w:t>“</w:t>
      </w:r>
      <w:r w:rsidR="00BD3B38" w:rsidRPr="00541335">
        <w:rPr>
          <w:rFonts w:ascii="Unikurd Web" w:hAnsi="Unikurd Web" w:cs="Unikurd Web"/>
          <w:color w:val="000000" w:themeColor="text1"/>
          <w:sz w:val="24"/>
          <w:szCs w:val="24"/>
          <w:lang w:bidi="ar-IQ"/>
        </w:rPr>
        <w:t>How</w:t>
      </w:r>
      <w:r w:rsidRPr="00541335">
        <w:rPr>
          <w:rFonts w:ascii="Unikurd Web" w:hAnsi="Unikurd Web" w:cs="Unikurd Web"/>
          <w:color w:val="000000" w:themeColor="text1"/>
          <w:sz w:val="24"/>
          <w:szCs w:val="24"/>
          <w:lang w:bidi="ar-IQ"/>
        </w:rPr>
        <w:t>?</w:t>
      </w:r>
      <w:r w:rsidR="007D12C9" w:rsidRPr="00541335">
        <w:rPr>
          <w:rFonts w:ascii="Unikurd Web" w:hAnsi="Unikurd Web" w:cs="Unikurd Web"/>
          <w:color w:val="000000" w:themeColor="text1"/>
          <w:sz w:val="24"/>
          <w:szCs w:val="24"/>
          <w:lang w:bidi="ar-IQ"/>
        </w:rPr>
        <w:t>”</w:t>
      </w:r>
    </w:p>
    <w:p w14:paraId="5926EF77" w14:textId="6CA637C3" w:rsidR="002C0C5F" w:rsidRPr="00541335" w:rsidRDefault="007D12C9" w:rsidP="00BC04A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BD3B38" w:rsidRPr="00541335">
        <w:rPr>
          <w:rFonts w:ascii="Unikurd Web" w:hAnsi="Unikurd Web" w:cs="Unikurd Web"/>
          <w:color w:val="000000" w:themeColor="text1"/>
          <w:sz w:val="24"/>
          <w:szCs w:val="24"/>
          <w:lang w:bidi="ar-IQ"/>
        </w:rPr>
        <w:t>D</w:t>
      </w:r>
      <w:r w:rsidR="00BC04AC" w:rsidRPr="00541335">
        <w:rPr>
          <w:rFonts w:ascii="Unikurd Web" w:hAnsi="Unikurd Web" w:cs="Unikurd Web"/>
          <w:color w:val="000000" w:themeColor="text1"/>
          <w:sz w:val="24"/>
          <w:szCs w:val="24"/>
          <w:lang w:bidi="ar-IQ"/>
        </w:rPr>
        <w:t>ay or night, in your dreams and everywhere, openly and secretly, they will not forget you and will come to your aid without charging a</w:t>
      </w:r>
      <w:r w:rsidRPr="00541335">
        <w:rPr>
          <w:rFonts w:ascii="Unikurd Web" w:hAnsi="Unikurd Web" w:cs="Unikurd Web"/>
          <w:color w:val="000000" w:themeColor="text1"/>
          <w:sz w:val="24"/>
          <w:szCs w:val="24"/>
          <w:lang w:bidi="ar-IQ"/>
        </w:rPr>
        <w:t>n Iraqi</w:t>
      </w:r>
      <w:r w:rsidR="00BC04AC" w:rsidRPr="00541335">
        <w:rPr>
          <w:rFonts w:ascii="Unikurd Web" w:hAnsi="Unikurd Web" w:cs="Unikurd Web"/>
          <w:color w:val="000000" w:themeColor="text1"/>
          <w:sz w:val="24"/>
          <w:szCs w:val="24"/>
          <w:lang w:bidi="ar-IQ"/>
        </w:rPr>
        <w:t xml:space="preserve"> fils,</w:t>
      </w:r>
      <w:r w:rsidRPr="00541335">
        <w:rPr>
          <w:rFonts w:ascii="Unikurd Web" w:hAnsi="Unikurd Web" w:cs="Unikurd Web"/>
          <w:color w:val="000000" w:themeColor="text1"/>
          <w:sz w:val="24"/>
          <w:szCs w:val="24"/>
          <w:lang w:bidi="ar-IQ"/>
        </w:rPr>
        <w:t>”</w:t>
      </w:r>
      <w:r w:rsidR="00BC04AC" w:rsidRPr="00541335">
        <w:rPr>
          <w:rFonts w:ascii="Unikurd Web" w:hAnsi="Unikurd Web" w:cs="Unikurd Web"/>
          <w:color w:val="000000" w:themeColor="text1"/>
          <w:sz w:val="24"/>
          <w:szCs w:val="24"/>
          <w:lang w:bidi="ar-IQ"/>
        </w:rPr>
        <w:t xml:space="preserve"> San</w:t>
      </w:r>
      <w:r w:rsidR="006943F3" w:rsidRPr="00541335">
        <w:rPr>
          <w:rFonts w:ascii="Unikurd Web" w:hAnsi="Unikurd Web" w:cs="Unikurd Web"/>
          <w:color w:val="000000" w:themeColor="text1"/>
          <w:sz w:val="24"/>
          <w:szCs w:val="24"/>
          <w:lang w:bidi="ar-IQ"/>
        </w:rPr>
        <w:t xml:space="preserve"> explained</w:t>
      </w:r>
      <w:r w:rsidR="00BD3B38" w:rsidRPr="00541335">
        <w:rPr>
          <w:rFonts w:ascii="Unikurd Web" w:hAnsi="Unikurd Web" w:cs="Unikurd Web"/>
          <w:color w:val="000000" w:themeColor="text1"/>
          <w:sz w:val="24"/>
          <w:szCs w:val="24"/>
          <w:lang w:bidi="ar-IQ"/>
        </w:rPr>
        <w:t xml:space="preserve">. </w:t>
      </w:r>
    </w:p>
    <w:p w14:paraId="68EA6843" w14:textId="185A3A17" w:rsidR="00FF538E" w:rsidRPr="00541335" w:rsidRDefault="00FF538E" w:rsidP="00FF538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asked, </w:t>
      </w:r>
      <w:r w:rsidR="006E2423"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What will they do?</w:t>
      </w:r>
      <w:r w:rsidR="006E2423" w:rsidRPr="00541335">
        <w:rPr>
          <w:rFonts w:ascii="Unikurd Web" w:hAnsi="Unikurd Web" w:cs="Unikurd Web"/>
          <w:color w:val="000000" w:themeColor="text1"/>
          <w:sz w:val="24"/>
          <w:szCs w:val="24"/>
          <w:lang w:bidi="ar-IQ"/>
        </w:rPr>
        <w:t>”</w:t>
      </w:r>
    </w:p>
    <w:p w14:paraId="03AEAEF5" w14:textId="6D38976E" w:rsidR="00FF538E" w:rsidRPr="00541335" w:rsidRDefault="006E2423" w:rsidP="00FF538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FF538E" w:rsidRPr="00541335">
        <w:rPr>
          <w:rFonts w:ascii="Unikurd Web" w:hAnsi="Unikurd Web" w:cs="Unikurd Web"/>
          <w:color w:val="000000" w:themeColor="text1"/>
          <w:sz w:val="24"/>
          <w:szCs w:val="24"/>
          <w:lang w:bidi="ar-IQ"/>
        </w:rPr>
        <w:t>They will help you out,</w:t>
      </w:r>
      <w:r w:rsidRPr="00541335">
        <w:rPr>
          <w:rFonts w:ascii="Unikurd Web" w:hAnsi="Unikurd Web" w:cs="Unikurd Web"/>
          <w:color w:val="000000" w:themeColor="text1"/>
          <w:sz w:val="24"/>
          <w:szCs w:val="24"/>
          <w:lang w:bidi="ar-IQ"/>
        </w:rPr>
        <w:t>”</w:t>
      </w:r>
      <w:r w:rsidR="00FF538E" w:rsidRPr="00541335">
        <w:rPr>
          <w:rFonts w:ascii="Unikurd Web" w:hAnsi="Unikurd Web" w:cs="Unikurd Web"/>
          <w:color w:val="000000" w:themeColor="text1"/>
          <w:sz w:val="24"/>
          <w:szCs w:val="24"/>
          <w:lang w:bidi="ar-IQ"/>
        </w:rPr>
        <w:t xml:space="preserve"> San replied.</w:t>
      </w:r>
    </w:p>
    <w:p w14:paraId="5F7A8D99" w14:textId="5BC4F44E" w:rsidR="00FF538E" w:rsidRPr="00541335" w:rsidRDefault="00FF538E" w:rsidP="00FF538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enquired, </w:t>
      </w:r>
      <w:r w:rsidR="006E2423"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From what?</w:t>
      </w:r>
      <w:r w:rsidR="006E2423" w:rsidRPr="00541335">
        <w:rPr>
          <w:rFonts w:ascii="Unikurd Web" w:hAnsi="Unikurd Web" w:cs="Unikurd Web"/>
          <w:color w:val="000000" w:themeColor="text1"/>
          <w:sz w:val="24"/>
          <w:szCs w:val="24"/>
          <w:lang w:bidi="ar-IQ"/>
        </w:rPr>
        <w:t>”</w:t>
      </w:r>
    </w:p>
    <w:p w14:paraId="7B9700F1" w14:textId="30D02707" w:rsidR="00FF538E" w:rsidRPr="00541335" w:rsidRDefault="006E2423" w:rsidP="00FF538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FF538E" w:rsidRPr="00541335">
        <w:rPr>
          <w:rFonts w:ascii="Unikurd Web" w:hAnsi="Unikurd Web" w:cs="Unikurd Web"/>
          <w:color w:val="000000" w:themeColor="text1"/>
          <w:sz w:val="24"/>
          <w:szCs w:val="24"/>
          <w:lang w:bidi="ar-IQ"/>
        </w:rPr>
        <w:t>From psychological problems,</w:t>
      </w:r>
      <w:r w:rsidRPr="00541335">
        <w:rPr>
          <w:rFonts w:ascii="Unikurd Web" w:hAnsi="Unikurd Web" w:cs="Unikurd Web"/>
          <w:color w:val="000000" w:themeColor="text1"/>
          <w:sz w:val="24"/>
          <w:szCs w:val="24"/>
          <w:lang w:bidi="ar-IQ"/>
        </w:rPr>
        <w:t>”</w:t>
      </w:r>
      <w:r w:rsidR="00FF538E" w:rsidRPr="00541335">
        <w:rPr>
          <w:rFonts w:ascii="Unikurd Web" w:hAnsi="Unikurd Web" w:cs="Unikurd Web"/>
          <w:color w:val="000000" w:themeColor="text1"/>
          <w:sz w:val="24"/>
          <w:szCs w:val="24"/>
          <w:lang w:bidi="ar-IQ"/>
        </w:rPr>
        <w:t xml:space="preserve"> San answered.</w:t>
      </w:r>
    </w:p>
    <w:p w14:paraId="6B0C2000" w14:textId="0FD302E9" w:rsidR="00FF538E" w:rsidRPr="00541335" w:rsidRDefault="00FF538E" w:rsidP="00FF538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queried, </w:t>
      </w:r>
      <w:r w:rsidR="006E2423"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Why?</w:t>
      </w:r>
      <w:r w:rsidR="006E2423" w:rsidRPr="00541335">
        <w:rPr>
          <w:rFonts w:ascii="Unikurd Web" w:hAnsi="Unikurd Web" w:cs="Unikurd Web"/>
          <w:color w:val="000000" w:themeColor="text1"/>
          <w:sz w:val="24"/>
          <w:szCs w:val="24"/>
          <w:lang w:bidi="ar-IQ"/>
        </w:rPr>
        <w:t>”</w:t>
      </w:r>
    </w:p>
    <w:p w14:paraId="4B3482FB" w14:textId="2BF59A41" w:rsidR="00FF538E" w:rsidRPr="00541335" w:rsidRDefault="006E2423" w:rsidP="00FF538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FF538E" w:rsidRPr="00541335">
        <w:rPr>
          <w:rFonts w:ascii="Unikurd Web" w:hAnsi="Unikurd Web" w:cs="Unikurd Web"/>
          <w:color w:val="000000" w:themeColor="text1"/>
          <w:sz w:val="24"/>
          <w:szCs w:val="24"/>
          <w:lang w:bidi="ar-IQ"/>
        </w:rPr>
        <w:t>Because they are intelligent,</w:t>
      </w:r>
      <w:r w:rsidRPr="00541335">
        <w:rPr>
          <w:rFonts w:ascii="Unikurd Web" w:hAnsi="Unikurd Web" w:cs="Unikurd Web"/>
          <w:color w:val="000000" w:themeColor="text1"/>
          <w:sz w:val="24"/>
          <w:szCs w:val="24"/>
          <w:lang w:bidi="ar-IQ"/>
        </w:rPr>
        <w:t>”</w:t>
      </w:r>
      <w:r w:rsidR="00FF538E" w:rsidRPr="00541335">
        <w:rPr>
          <w:rFonts w:ascii="Unikurd Web" w:hAnsi="Unikurd Web" w:cs="Unikurd Web"/>
          <w:color w:val="000000" w:themeColor="text1"/>
          <w:sz w:val="24"/>
          <w:szCs w:val="24"/>
          <w:lang w:bidi="ar-IQ"/>
        </w:rPr>
        <w:t xml:space="preserve"> San responded.</w:t>
      </w:r>
    </w:p>
    <w:p w14:paraId="3891AF13" w14:textId="0AFFF46F" w:rsidR="00FF538E" w:rsidRPr="00541335" w:rsidRDefault="00FF538E" w:rsidP="00FF538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retorted, </w:t>
      </w:r>
      <w:r w:rsidR="006E2423"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Donkeys don't possess anything called intelligence.</w:t>
      </w:r>
      <w:r w:rsidR="006E2423" w:rsidRPr="00541335">
        <w:rPr>
          <w:rFonts w:ascii="Unikurd Web" w:hAnsi="Unikurd Web" w:cs="Unikurd Web"/>
          <w:color w:val="000000" w:themeColor="text1"/>
          <w:sz w:val="24"/>
          <w:szCs w:val="24"/>
          <w:lang w:bidi="ar-IQ"/>
        </w:rPr>
        <w:t>”</w:t>
      </w:r>
    </w:p>
    <w:p w14:paraId="47F64837" w14:textId="5A4735CB" w:rsidR="00FF538E" w:rsidRPr="00541335" w:rsidRDefault="006E2423" w:rsidP="00FF538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FF538E" w:rsidRPr="00541335">
        <w:rPr>
          <w:rFonts w:ascii="Unikurd Web" w:hAnsi="Unikurd Web" w:cs="Unikurd Web"/>
          <w:color w:val="000000" w:themeColor="text1"/>
          <w:sz w:val="24"/>
          <w:szCs w:val="24"/>
          <w:lang w:bidi="ar-IQ"/>
        </w:rPr>
        <w:t>Do you know?</w:t>
      </w:r>
      <w:r w:rsidRPr="00541335">
        <w:rPr>
          <w:rFonts w:ascii="Unikurd Web" w:hAnsi="Unikurd Web" w:cs="Unikurd Web"/>
          <w:color w:val="000000" w:themeColor="text1"/>
          <w:sz w:val="24"/>
          <w:szCs w:val="24"/>
          <w:lang w:bidi="ar-IQ"/>
        </w:rPr>
        <w:t>”</w:t>
      </w:r>
      <w:r w:rsidR="00FF538E" w:rsidRPr="00541335">
        <w:rPr>
          <w:rFonts w:ascii="Unikurd Web" w:hAnsi="Unikurd Web" w:cs="Unikurd Web"/>
          <w:color w:val="000000" w:themeColor="text1"/>
          <w:sz w:val="24"/>
          <w:szCs w:val="24"/>
          <w:lang w:bidi="ar-IQ"/>
        </w:rPr>
        <w:t xml:space="preserve"> San asked.</w:t>
      </w:r>
    </w:p>
    <w:p w14:paraId="4E3D376D" w14:textId="409C7B39" w:rsidR="00FF538E" w:rsidRPr="00541335" w:rsidRDefault="00FF538E" w:rsidP="00FF538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responded, </w:t>
      </w:r>
      <w:r w:rsidR="006E2423"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What do I need to know?</w:t>
      </w:r>
      <w:r w:rsidR="006E2423" w:rsidRPr="00541335">
        <w:rPr>
          <w:rFonts w:ascii="Unikurd Web" w:hAnsi="Unikurd Web" w:cs="Unikurd Web"/>
          <w:color w:val="000000" w:themeColor="text1"/>
          <w:sz w:val="24"/>
          <w:szCs w:val="24"/>
          <w:lang w:bidi="ar-IQ"/>
        </w:rPr>
        <w:t>”</w:t>
      </w:r>
    </w:p>
    <w:p w14:paraId="1D843B73" w14:textId="16A8CB40" w:rsidR="00FF538E" w:rsidRPr="00541335" w:rsidRDefault="00197372" w:rsidP="00FF538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FF538E" w:rsidRPr="00541335">
        <w:rPr>
          <w:rFonts w:ascii="Unikurd Web" w:hAnsi="Unikurd Web" w:cs="Unikurd Web"/>
          <w:color w:val="000000" w:themeColor="text1"/>
          <w:sz w:val="24"/>
          <w:szCs w:val="24"/>
          <w:lang w:bidi="ar-IQ"/>
        </w:rPr>
        <w:t>We think this way; that's why...</w:t>
      </w:r>
      <w:r w:rsidRPr="00541335">
        <w:rPr>
          <w:rFonts w:ascii="Unikurd Web" w:hAnsi="Unikurd Web" w:cs="Unikurd Web"/>
          <w:color w:val="000000" w:themeColor="text1"/>
          <w:sz w:val="24"/>
          <w:szCs w:val="24"/>
          <w:lang w:bidi="ar-IQ"/>
        </w:rPr>
        <w:t>”</w:t>
      </w:r>
      <w:r w:rsidR="00FF538E" w:rsidRPr="00541335">
        <w:rPr>
          <w:rFonts w:ascii="Unikurd Web" w:hAnsi="Unikurd Web" w:cs="Unikurd Web"/>
          <w:color w:val="000000" w:themeColor="text1"/>
          <w:sz w:val="24"/>
          <w:szCs w:val="24"/>
          <w:lang w:bidi="ar-IQ"/>
        </w:rPr>
        <w:t xml:space="preserve"> San said.</w:t>
      </w:r>
    </w:p>
    <w:p w14:paraId="74E95F00" w14:textId="0FD572BE" w:rsidR="00FF538E" w:rsidRPr="00541335" w:rsidRDefault="00FF538E" w:rsidP="00FF538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interjected again, </w:t>
      </w:r>
      <w:r w:rsidR="00197372"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What?</w:t>
      </w:r>
      <w:r w:rsidR="00197372" w:rsidRPr="00541335">
        <w:rPr>
          <w:rFonts w:ascii="Unikurd Web" w:hAnsi="Unikurd Web" w:cs="Unikurd Web"/>
          <w:color w:val="000000" w:themeColor="text1"/>
          <w:sz w:val="24"/>
          <w:szCs w:val="24"/>
          <w:lang w:bidi="ar-IQ"/>
        </w:rPr>
        <w:t>”</w:t>
      </w:r>
    </w:p>
    <w:p w14:paraId="37EE73FE" w14:textId="62D434B7" w:rsidR="00FF538E" w:rsidRPr="00541335" w:rsidRDefault="00197372" w:rsidP="00FF538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FF538E" w:rsidRPr="00541335">
        <w:rPr>
          <w:rFonts w:ascii="Unikurd Web" w:hAnsi="Unikurd Web" w:cs="Unikurd Web"/>
          <w:color w:val="000000" w:themeColor="text1"/>
          <w:sz w:val="24"/>
          <w:szCs w:val="24"/>
          <w:lang w:bidi="ar-IQ"/>
        </w:rPr>
        <w:t>Donkeys no longer bother trying to understand us,</w:t>
      </w:r>
      <w:r w:rsidRPr="00541335">
        <w:rPr>
          <w:rFonts w:ascii="Unikurd Web" w:hAnsi="Unikurd Web" w:cs="Unikurd Web"/>
          <w:color w:val="000000" w:themeColor="text1"/>
          <w:sz w:val="24"/>
          <w:szCs w:val="24"/>
          <w:lang w:bidi="ar-IQ"/>
        </w:rPr>
        <w:t>”</w:t>
      </w:r>
      <w:r w:rsidR="00FF538E" w:rsidRPr="00541335">
        <w:rPr>
          <w:rFonts w:ascii="Unikurd Web" w:hAnsi="Unikurd Web" w:cs="Unikurd Web"/>
          <w:color w:val="000000" w:themeColor="text1"/>
          <w:sz w:val="24"/>
          <w:szCs w:val="24"/>
          <w:lang w:bidi="ar-IQ"/>
        </w:rPr>
        <w:t xml:space="preserve"> San replied.</w:t>
      </w:r>
    </w:p>
    <w:p w14:paraId="51E4ADD1" w14:textId="77777777" w:rsidR="00FF538E" w:rsidRPr="00541335" w:rsidRDefault="00FF538E" w:rsidP="00FF538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turned his back to San and maintained a short distance.</w:t>
      </w:r>
    </w:p>
    <w:p w14:paraId="4CECFCE6" w14:textId="1B6C1734" w:rsidR="00FF538E" w:rsidRPr="00541335" w:rsidRDefault="00FF538E" w:rsidP="00FF538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San faced the onlookers and declared, </w:t>
      </w:r>
      <w:r w:rsidR="00197372"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It's now essential for us all to understand that donkeys are cognitively intelligent, physically strong, morally upright, vocally expressive, and generous givers.</w:t>
      </w:r>
      <w:r w:rsidR="00197372" w:rsidRPr="00541335">
        <w:rPr>
          <w:rFonts w:ascii="Unikurd Web" w:hAnsi="Unikurd Web" w:cs="Unikurd Web"/>
          <w:color w:val="000000" w:themeColor="text1"/>
          <w:sz w:val="24"/>
          <w:szCs w:val="24"/>
          <w:lang w:bidi="ar-IQ"/>
        </w:rPr>
        <w:t>”</w:t>
      </w:r>
    </w:p>
    <w:p w14:paraId="3AAED274" w14:textId="09981248" w:rsidR="00FF538E" w:rsidRPr="00541335" w:rsidRDefault="00FF538E" w:rsidP="00FF538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admitted, </w:t>
      </w:r>
      <w:r w:rsidR="00197372"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I have doubts.</w:t>
      </w:r>
      <w:r w:rsidR="00197372" w:rsidRPr="00541335">
        <w:rPr>
          <w:rFonts w:ascii="Unikurd Web" w:hAnsi="Unikurd Web" w:cs="Unikurd Web"/>
          <w:color w:val="000000" w:themeColor="text1"/>
          <w:sz w:val="24"/>
          <w:szCs w:val="24"/>
          <w:lang w:bidi="ar-IQ"/>
        </w:rPr>
        <w:t>”</w:t>
      </w:r>
    </w:p>
    <w:p w14:paraId="5FCC903E" w14:textId="1AE39F64" w:rsidR="00FF538E" w:rsidRPr="00541335" w:rsidRDefault="00197372" w:rsidP="00FF538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FF538E" w:rsidRPr="00541335">
        <w:rPr>
          <w:rFonts w:ascii="Unikurd Web" w:hAnsi="Unikurd Web" w:cs="Unikurd Web"/>
          <w:color w:val="000000" w:themeColor="text1"/>
          <w:sz w:val="24"/>
          <w:szCs w:val="24"/>
          <w:lang w:bidi="ar-IQ"/>
        </w:rPr>
        <w:t>If there were a shred of doubt in donkeys' minds, they would never have managed to perceive our folly,</w:t>
      </w:r>
      <w:r w:rsidRPr="00541335">
        <w:rPr>
          <w:rFonts w:ascii="Unikurd Web" w:hAnsi="Unikurd Web" w:cs="Unikurd Web"/>
          <w:color w:val="000000" w:themeColor="text1"/>
          <w:sz w:val="24"/>
          <w:szCs w:val="24"/>
          <w:lang w:bidi="ar-IQ"/>
        </w:rPr>
        <w:t>”</w:t>
      </w:r>
      <w:r w:rsidR="00FF538E" w:rsidRPr="00541335">
        <w:rPr>
          <w:rFonts w:ascii="Unikurd Web" w:hAnsi="Unikurd Web" w:cs="Unikurd Web"/>
          <w:color w:val="000000" w:themeColor="text1"/>
          <w:sz w:val="24"/>
          <w:szCs w:val="24"/>
          <w:lang w:bidi="ar-IQ"/>
        </w:rPr>
        <w:t xml:space="preserve"> San explained.</w:t>
      </w:r>
    </w:p>
    <w:p w14:paraId="45C68E23" w14:textId="736F266B" w:rsidR="00FF538E" w:rsidRPr="00541335" w:rsidRDefault="00197372" w:rsidP="00FF538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FF538E" w:rsidRPr="00541335">
        <w:rPr>
          <w:rFonts w:ascii="Unikurd Web" w:hAnsi="Unikurd Web" w:cs="Unikurd Web"/>
          <w:color w:val="000000" w:themeColor="text1"/>
          <w:sz w:val="24"/>
          <w:szCs w:val="24"/>
          <w:lang w:bidi="ar-IQ"/>
        </w:rPr>
        <w:t>The problem is that humans still don't comprehend the donkey's significance,</w:t>
      </w:r>
      <w:r w:rsidRPr="00541335">
        <w:rPr>
          <w:rFonts w:ascii="Unikurd Web" w:hAnsi="Unikurd Web" w:cs="Unikurd Web"/>
          <w:color w:val="000000" w:themeColor="text1"/>
          <w:sz w:val="24"/>
          <w:szCs w:val="24"/>
          <w:lang w:bidi="ar-IQ"/>
        </w:rPr>
        <w:t>”</w:t>
      </w:r>
      <w:r w:rsidR="00FF538E" w:rsidRPr="00541335">
        <w:rPr>
          <w:rFonts w:ascii="Unikurd Web" w:hAnsi="Unikurd Web" w:cs="Unikurd Web"/>
          <w:color w:val="000000" w:themeColor="text1"/>
          <w:sz w:val="24"/>
          <w:szCs w:val="24"/>
          <w:lang w:bidi="ar-IQ"/>
        </w:rPr>
        <w:t xml:space="preserve"> Kizhan interjected.</w:t>
      </w:r>
    </w:p>
    <w:p w14:paraId="6D47B8F7" w14:textId="69CC899E" w:rsidR="00FF538E" w:rsidRPr="00541335" w:rsidRDefault="00FF538E" w:rsidP="00FF538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asked, </w:t>
      </w:r>
      <w:r w:rsidR="00197372"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What is their significance?</w:t>
      </w:r>
      <w:r w:rsidR="00197372" w:rsidRPr="00541335">
        <w:rPr>
          <w:rFonts w:ascii="Unikurd Web" w:hAnsi="Unikurd Web" w:cs="Unikurd Web"/>
          <w:color w:val="000000" w:themeColor="text1"/>
          <w:sz w:val="24"/>
          <w:szCs w:val="24"/>
          <w:lang w:bidi="ar-IQ"/>
        </w:rPr>
        <w:t>”</w:t>
      </w:r>
    </w:p>
    <w:p w14:paraId="738FDD47" w14:textId="12D4116D" w:rsidR="00FF538E" w:rsidRPr="00541335" w:rsidRDefault="00197372" w:rsidP="00FF538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FF538E" w:rsidRPr="00541335">
        <w:rPr>
          <w:rFonts w:ascii="Unikurd Web" w:hAnsi="Unikurd Web" w:cs="Unikurd Web"/>
          <w:color w:val="000000" w:themeColor="text1"/>
          <w:sz w:val="24"/>
          <w:szCs w:val="24"/>
          <w:lang w:bidi="ar-IQ"/>
        </w:rPr>
        <w:t>It's significant,</w:t>
      </w:r>
      <w:r w:rsidRPr="00541335">
        <w:rPr>
          <w:rFonts w:ascii="Unikurd Web" w:hAnsi="Unikurd Web" w:cs="Unikurd Web"/>
          <w:color w:val="000000" w:themeColor="text1"/>
          <w:sz w:val="24"/>
          <w:szCs w:val="24"/>
          <w:lang w:bidi="ar-IQ"/>
        </w:rPr>
        <w:t>”</w:t>
      </w:r>
      <w:r w:rsidR="00FF538E" w:rsidRPr="00541335">
        <w:rPr>
          <w:rFonts w:ascii="Unikurd Web" w:hAnsi="Unikurd Web" w:cs="Unikurd Web"/>
          <w:color w:val="000000" w:themeColor="text1"/>
          <w:sz w:val="24"/>
          <w:szCs w:val="24"/>
          <w:lang w:bidi="ar-IQ"/>
        </w:rPr>
        <w:t xml:space="preserve"> San affirmed.</w:t>
      </w:r>
    </w:p>
    <w:p w14:paraId="7128EF3E" w14:textId="2C94C50D" w:rsidR="00FF538E" w:rsidRPr="00541335" w:rsidRDefault="00FF538E" w:rsidP="00FF538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enquired, </w:t>
      </w:r>
      <w:r w:rsidR="00197372"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Who says?</w:t>
      </w:r>
      <w:r w:rsidR="00197372" w:rsidRPr="00541335">
        <w:rPr>
          <w:rFonts w:ascii="Unikurd Web" w:hAnsi="Unikurd Web" w:cs="Unikurd Web"/>
          <w:color w:val="000000" w:themeColor="text1"/>
          <w:sz w:val="24"/>
          <w:szCs w:val="24"/>
          <w:lang w:bidi="ar-IQ"/>
        </w:rPr>
        <w:t>”</w:t>
      </w:r>
    </w:p>
    <w:p w14:paraId="4A6F0081" w14:textId="29CC3794" w:rsidR="00FF538E" w:rsidRPr="00541335" w:rsidRDefault="00197372" w:rsidP="00FF538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FF538E" w:rsidRPr="00541335">
        <w:rPr>
          <w:rFonts w:ascii="Unikurd Web" w:hAnsi="Unikurd Web" w:cs="Unikurd Web"/>
          <w:color w:val="000000" w:themeColor="text1"/>
          <w:sz w:val="24"/>
          <w:szCs w:val="24"/>
          <w:lang w:bidi="ar-IQ"/>
        </w:rPr>
        <w:t>God,</w:t>
      </w:r>
      <w:r w:rsidRPr="00541335">
        <w:rPr>
          <w:rFonts w:ascii="Unikurd Web" w:hAnsi="Unikurd Web" w:cs="Unikurd Web"/>
          <w:color w:val="000000" w:themeColor="text1"/>
          <w:sz w:val="24"/>
          <w:szCs w:val="24"/>
          <w:lang w:bidi="ar-IQ"/>
        </w:rPr>
        <w:t>”</w:t>
      </w:r>
      <w:r w:rsidR="00FF538E" w:rsidRPr="00541335">
        <w:rPr>
          <w:rFonts w:ascii="Unikurd Web" w:hAnsi="Unikurd Web" w:cs="Unikurd Web"/>
          <w:color w:val="000000" w:themeColor="text1"/>
          <w:sz w:val="24"/>
          <w:szCs w:val="24"/>
          <w:lang w:bidi="ar-IQ"/>
        </w:rPr>
        <w:t xml:space="preserve"> San confirmed.</w:t>
      </w:r>
    </w:p>
    <w:p w14:paraId="1F732CC2" w14:textId="44A8FB9E" w:rsidR="00FF538E" w:rsidRPr="00541335" w:rsidRDefault="00FF538E" w:rsidP="00FF538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reacted, </w:t>
      </w:r>
      <w:r w:rsidR="00197372"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God is all that's left, and you want to involve Him too.</w:t>
      </w:r>
      <w:r w:rsidR="00197372" w:rsidRPr="00541335">
        <w:rPr>
          <w:rFonts w:ascii="Unikurd Web" w:hAnsi="Unikurd Web" w:cs="Unikurd Web"/>
          <w:color w:val="000000" w:themeColor="text1"/>
          <w:sz w:val="24"/>
          <w:szCs w:val="24"/>
          <w:lang w:bidi="ar-IQ"/>
        </w:rPr>
        <w:t>”</w:t>
      </w:r>
    </w:p>
    <w:p w14:paraId="2088C46D" w14:textId="09531C07" w:rsidR="00FF538E" w:rsidRPr="00541335" w:rsidRDefault="00197372" w:rsidP="00FF538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FF538E" w:rsidRPr="00541335">
        <w:rPr>
          <w:rFonts w:ascii="Unikurd Web" w:hAnsi="Unikurd Web" w:cs="Unikurd Web"/>
          <w:color w:val="000000" w:themeColor="text1"/>
          <w:sz w:val="24"/>
          <w:szCs w:val="24"/>
          <w:lang w:bidi="ar-IQ"/>
        </w:rPr>
        <w:t>I'm not involving Him; it's humans who refuse to heed God's desires,</w:t>
      </w:r>
      <w:r w:rsidRPr="00541335">
        <w:rPr>
          <w:rFonts w:ascii="Unikurd Web" w:hAnsi="Unikurd Web" w:cs="Unikurd Web"/>
          <w:color w:val="000000" w:themeColor="text1"/>
          <w:sz w:val="24"/>
          <w:szCs w:val="24"/>
          <w:lang w:bidi="ar-IQ"/>
        </w:rPr>
        <w:t>”</w:t>
      </w:r>
      <w:r w:rsidR="00FF538E" w:rsidRPr="00541335">
        <w:rPr>
          <w:rFonts w:ascii="Unikurd Web" w:hAnsi="Unikurd Web" w:cs="Unikurd Web"/>
          <w:color w:val="000000" w:themeColor="text1"/>
          <w:sz w:val="24"/>
          <w:szCs w:val="24"/>
          <w:lang w:bidi="ar-IQ"/>
        </w:rPr>
        <w:t xml:space="preserve"> San replied.</w:t>
      </w:r>
    </w:p>
    <w:p w14:paraId="39E45B0C" w14:textId="07FB9123" w:rsidR="00FF538E" w:rsidRPr="00541335" w:rsidRDefault="00FF538E" w:rsidP="00FF538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asked, </w:t>
      </w:r>
      <w:r w:rsidR="00197372"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Why?</w:t>
      </w:r>
      <w:r w:rsidR="00197372" w:rsidRPr="00541335">
        <w:rPr>
          <w:rFonts w:ascii="Unikurd Web" w:hAnsi="Unikurd Web" w:cs="Unikurd Web"/>
          <w:color w:val="000000" w:themeColor="text1"/>
          <w:sz w:val="24"/>
          <w:szCs w:val="24"/>
          <w:lang w:bidi="ar-IQ"/>
        </w:rPr>
        <w:t>”</w:t>
      </w:r>
    </w:p>
    <w:p w14:paraId="08859FD9" w14:textId="269C6680" w:rsidR="00FF538E" w:rsidRPr="00541335" w:rsidRDefault="00197372" w:rsidP="00FF538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FF538E" w:rsidRPr="00541335">
        <w:rPr>
          <w:rFonts w:ascii="Unikurd Web" w:hAnsi="Unikurd Web" w:cs="Unikurd Web"/>
          <w:color w:val="000000" w:themeColor="text1"/>
          <w:sz w:val="24"/>
          <w:szCs w:val="24"/>
          <w:lang w:bidi="ar-IQ"/>
        </w:rPr>
        <w:t>Because they are in limbo,</w:t>
      </w:r>
      <w:r w:rsidRPr="00541335">
        <w:rPr>
          <w:rFonts w:ascii="Unikurd Web" w:hAnsi="Unikurd Web" w:cs="Unikurd Web"/>
          <w:color w:val="000000" w:themeColor="text1"/>
          <w:sz w:val="24"/>
          <w:szCs w:val="24"/>
          <w:lang w:bidi="ar-IQ"/>
        </w:rPr>
        <w:t>”</w:t>
      </w:r>
      <w:r w:rsidR="00FF538E" w:rsidRPr="00541335">
        <w:rPr>
          <w:rFonts w:ascii="Unikurd Web" w:hAnsi="Unikurd Web" w:cs="Unikurd Web"/>
          <w:color w:val="000000" w:themeColor="text1"/>
          <w:sz w:val="24"/>
          <w:szCs w:val="24"/>
          <w:lang w:bidi="ar-IQ"/>
        </w:rPr>
        <w:t xml:space="preserve"> San explained.</w:t>
      </w:r>
    </w:p>
    <w:p w14:paraId="0951FC10" w14:textId="648ECB93" w:rsidR="00FF538E" w:rsidRPr="00541335" w:rsidRDefault="00FF538E" w:rsidP="00FF538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queried, </w:t>
      </w:r>
      <w:r w:rsidR="00197372"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What should we do?</w:t>
      </w:r>
      <w:r w:rsidR="00197372" w:rsidRPr="00541335">
        <w:rPr>
          <w:rFonts w:ascii="Unikurd Web" w:hAnsi="Unikurd Web" w:cs="Unikurd Web"/>
          <w:color w:val="000000" w:themeColor="text1"/>
          <w:sz w:val="24"/>
          <w:szCs w:val="24"/>
          <w:lang w:bidi="ar-IQ"/>
        </w:rPr>
        <w:t>”</w:t>
      </w:r>
    </w:p>
    <w:p w14:paraId="293F9614" w14:textId="2674B0AA" w:rsidR="00FF538E" w:rsidRPr="00541335" w:rsidRDefault="000B5C44" w:rsidP="00FF538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FF538E" w:rsidRPr="00541335">
        <w:rPr>
          <w:rFonts w:ascii="Unikurd Web" w:hAnsi="Unikurd Web" w:cs="Unikurd Web"/>
          <w:color w:val="000000" w:themeColor="text1"/>
          <w:sz w:val="24"/>
          <w:szCs w:val="24"/>
          <w:lang w:bidi="ar-IQ"/>
        </w:rPr>
        <w:t>What can we do but respect donkeys,</w:t>
      </w:r>
      <w:r w:rsidRPr="00541335">
        <w:rPr>
          <w:rFonts w:ascii="Unikurd Web" w:hAnsi="Unikurd Web" w:cs="Unikurd Web"/>
          <w:color w:val="000000" w:themeColor="text1"/>
          <w:sz w:val="24"/>
          <w:szCs w:val="24"/>
          <w:lang w:bidi="ar-IQ"/>
        </w:rPr>
        <w:t>”</w:t>
      </w:r>
      <w:r w:rsidR="00FF538E" w:rsidRPr="00541335">
        <w:rPr>
          <w:rFonts w:ascii="Unikurd Web" w:hAnsi="Unikurd Web" w:cs="Unikurd Web"/>
          <w:color w:val="000000" w:themeColor="text1"/>
          <w:sz w:val="24"/>
          <w:szCs w:val="24"/>
          <w:lang w:bidi="ar-IQ"/>
        </w:rPr>
        <w:t xml:space="preserve"> San stated.</w:t>
      </w:r>
    </w:p>
    <w:p w14:paraId="076D53D0" w14:textId="4C949CEC" w:rsidR="00FF538E" w:rsidRPr="00541335" w:rsidRDefault="00FF538E" w:rsidP="00FF538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w:t>
      </w:r>
      <w:r w:rsidR="000B5C44" w:rsidRPr="00541335">
        <w:rPr>
          <w:rFonts w:ascii="Unikurd Web" w:hAnsi="Unikurd Web" w:cs="Unikurd Web"/>
          <w:color w:val="000000" w:themeColor="text1"/>
          <w:sz w:val="24"/>
          <w:szCs w:val="24"/>
          <w:lang w:bidi="ar-IQ"/>
        </w:rPr>
        <w:t>b</w:t>
      </w:r>
      <w:r w:rsidR="00971E91" w:rsidRPr="00541335">
        <w:rPr>
          <w:rFonts w:ascii="Unikurd Web" w:hAnsi="Unikurd Web" w:cs="Unikurd Web"/>
          <w:color w:val="000000" w:themeColor="text1"/>
          <w:sz w:val="24"/>
          <w:szCs w:val="24"/>
          <w:lang w:bidi="ar-IQ"/>
        </w:rPr>
        <w:t>eg</w:t>
      </w:r>
      <w:r w:rsidRPr="00541335">
        <w:rPr>
          <w:rFonts w:ascii="Unikurd Web" w:hAnsi="Unikurd Web" w:cs="Unikurd Web"/>
          <w:color w:val="000000" w:themeColor="text1"/>
          <w:sz w:val="24"/>
          <w:szCs w:val="24"/>
          <w:lang w:bidi="ar-IQ"/>
        </w:rPr>
        <w:t>an to laugh, "Ha... h</w:t>
      </w:r>
      <w:r w:rsidR="00E97300" w:rsidRPr="00541335">
        <w:rPr>
          <w:rFonts w:ascii="Unikurd Web" w:hAnsi="Unikurd Web" w:cs="Unikurd Web"/>
          <w:color w:val="000000" w:themeColor="text1"/>
          <w:sz w:val="24"/>
          <w:szCs w:val="24"/>
          <w:lang w:bidi="ar-IQ"/>
        </w:rPr>
        <w:t>a</w:t>
      </w:r>
      <w:r w:rsidRPr="00541335">
        <w:rPr>
          <w:rFonts w:ascii="Unikurd Web" w:hAnsi="Unikurd Web" w:cs="Unikurd Web"/>
          <w:color w:val="000000" w:themeColor="text1"/>
          <w:sz w:val="24"/>
          <w:szCs w:val="24"/>
          <w:lang w:bidi="ar-IQ"/>
        </w:rPr>
        <w:t>... h</w:t>
      </w:r>
      <w:r w:rsidR="00E97300" w:rsidRPr="00541335">
        <w:rPr>
          <w:rFonts w:ascii="Unikurd Web" w:hAnsi="Unikurd Web" w:cs="Unikurd Web"/>
          <w:color w:val="000000" w:themeColor="text1"/>
          <w:sz w:val="24"/>
          <w:szCs w:val="24"/>
          <w:lang w:bidi="ar-IQ"/>
        </w:rPr>
        <w:t>a</w:t>
      </w:r>
      <w:r w:rsidRPr="00541335">
        <w:rPr>
          <w:rFonts w:ascii="Unikurd Web" w:hAnsi="Unikurd Web" w:cs="Unikurd Web"/>
          <w:color w:val="000000" w:themeColor="text1"/>
          <w:sz w:val="24"/>
          <w:szCs w:val="24"/>
          <w:lang w:bidi="ar-IQ"/>
        </w:rPr>
        <w:t>..."</w:t>
      </w:r>
    </w:p>
    <w:p w14:paraId="0834FE2D" w14:textId="7A8A5698" w:rsidR="00FF538E" w:rsidRPr="00541335" w:rsidRDefault="000B5C44" w:rsidP="00FF538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FF538E" w:rsidRPr="00541335">
        <w:rPr>
          <w:rFonts w:ascii="Unikurd Web" w:hAnsi="Unikurd Web" w:cs="Unikurd Web"/>
          <w:color w:val="000000" w:themeColor="text1"/>
          <w:sz w:val="24"/>
          <w:szCs w:val="24"/>
          <w:lang w:bidi="ar-IQ"/>
        </w:rPr>
        <w:t>Why are you laughing? Don't mock God's boundless capabilities, wishes, and divine creativity,</w:t>
      </w:r>
      <w:r w:rsidRPr="00541335">
        <w:rPr>
          <w:rFonts w:ascii="Unikurd Web" w:hAnsi="Unikurd Web" w:cs="Unikurd Web"/>
          <w:color w:val="000000" w:themeColor="text1"/>
          <w:sz w:val="24"/>
          <w:szCs w:val="24"/>
          <w:lang w:bidi="ar-IQ"/>
        </w:rPr>
        <w:t xml:space="preserve">” </w:t>
      </w:r>
      <w:r w:rsidR="00FF538E" w:rsidRPr="00541335">
        <w:rPr>
          <w:rFonts w:ascii="Unikurd Web" w:hAnsi="Unikurd Web" w:cs="Unikurd Web"/>
          <w:color w:val="000000" w:themeColor="text1"/>
          <w:sz w:val="24"/>
          <w:szCs w:val="24"/>
          <w:lang w:bidi="ar-IQ"/>
        </w:rPr>
        <w:t>San remarked.</w:t>
      </w:r>
    </w:p>
    <w:p w14:paraId="7407ACE2" w14:textId="33E50B94" w:rsidR="00FF538E" w:rsidRPr="00541335" w:rsidRDefault="00FF538E" w:rsidP="00FF538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stepped back, frowned, and asked, </w:t>
      </w:r>
      <w:r w:rsidR="000B5C44"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When did I laugh? Aside from creation, what does God have to do with donkeys?</w:t>
      </w:r>
      <w:r w:rsidR="000B5C44" w:rsidRPr="00541335">
        <w:rPr>
          <w:rFonts w:ascii="Unikurd Web" w:hAnsi="Unikurd Web" w:cs="Unikurd Web"/>
          <w:color w:val="000000" w:themeColor="text1"/>
          <w:sz w:val="24"/>
          <w:szCs w:val="24"/>
          <w:lang w:bidi="ar-IQ"/>
        </w:rPr>
        <w:t>”</w:t>
      </w:r>
    </w:p>
    <w:p w14:paraId="65803E34" w14:textId="6C7CF669" w:rsidR="00FF538E" w:rsidRPr="00541335" w:rsidRDefault="000B5C44" w:rsidP="00FF538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FF538E" w:rsidRPr="00541335">
        <w:rPr>
          <w:rFonts w:ascii="Unikurd Web" w:hAnsi="Unikurd Web" w:cs="Unikurd Web"/>
          <w:color w:val="000000" w:themeColor="text1"/>
          <w:sz w:val="24"/>
          <w:szCs w:val="24"/>
          <w:lang w:bidi="ar-IQ"/>
        </w:rPr>
        <w:t>If God didn't regard them among horses, mares, mules, camels, and other animals, He wouldn't have chosen them,</w:t>
      </w:r>
      <w:r w:rsidRPr="00541335">
        <w:rPr>
          <w:rFonts w:ascii="Unikurd Web" w:hAnsi="Unikurd Web" w:cs="Unikurd Web"/>
          <w:color w:val="000000" w:themeColor="text1"/>
          <w:sz w:val="24"/>
          <w:szCs w:val="24"/>
          <w:lang w:bidi="ar-IQ"/>
        </w:rPr>
        <w:t>”</w:t>
      </w:r>
      <w:r w:rsidR="00FF538E" w:rsidRPr="00541335">
        <w:rPr>
          <w:rFonts w:ascii="Unikurd Web" w:hAnsi="Unikurd Web" w:cs="Unikurd Web"/>
          <w:color w:val="000000" w:themeColor="text1"/>
          <w:sz w:val="24"/>
          <w:szCs w:val="24"/>
          <w:lang w:bidi="ar-IQ"/>
        </w:rPr>
        <w:t xml:space="preserve"> San explained.</w:t>
      </w:r>
    </w:p>
    <w:p w14:paraId="03DF4482" w14:textId="50A94479" w:rsidR="00FF538E" w:rsidRPr="00541335" w:rsidRDefault="00FF538E" w:rsidP="00FF538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asked, </w:t>
      </w:r>
      <w:r w:rsidR="000B5C44"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Who?</w:t>
      </w:r>
      <w:r w:rsidR="000B5C44" w:rsidRPr="00541335">
        <w:rPr>
          <w:rFonts w:ascii="Unikurd Web" w:hAnsi="Unikurd Web" w:cs="Unikurd Web"/>
          <w:color w:val="000000" w:themeColor="text1"/>
          <w:sz w:val="24"/>
          <w:szCs w:val="24"/>
          <w:lang w:bidi="ar-IQ"/>
        </w:rPr>
        <w:t>”</w:t>
      </w:r>
    </w:p>
    <w:p w14:paraId="2753ED1F" w14:textId="34A5303A" w:rsidR="00FF538E" w:rsidRPr="00541335" w:rsidRDefault="000B5C44" w:rsidP="00FF538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FF538E" w:rsidRPr="00541335">
        <w:rPr>
          <w:rFonts w:ascii="Unikurd Web" w:hAnsi="Unikurd Web" w:cs="Unikurd Web"/>
          <w:color w:val="000000" w:themeColor="text1"/>
          <w:sz w:val="24"/>
          <w:szCs w:val="24"/>
          <w:lang w:bidi="ar-IQ"/>
        </w:rPr>
        <w:t>The donkey,</w:t>
      </w:r>
      <w:r w:rsidRPr="00541335">
        <w:rPr>
          <w:rFonts w:ascii="Unikurd Web" w:hAnsi="Unikurd Web" w:cs="Unikurd Web"/>
          <w:color w:val="000000" w:themeColor="text1"/>
          <w:sz w:val="24"/>
          <w:szCs w:val="24"/>
          <w:lang w:bidi="ar-IQ"/>
        </w:rPr>
        <w:t>”</w:t>
      </w:r>
      <w:r w:rsidR="00FF538E" w:rsidRPr="00541335">
        <w:rPr>
          <w:rFonts w:ascii="Unikurd Web" w:hAnsi="Unikurd Web" w:cs="Unikurd Web"/>
          <w:color w:val="000000" w:themeColor="text1"/>
          <w:sz w:val="24"/>
          <w:szCs w:val="24"/>
          <w:lang w:bidi="ar-IQ"/>
        </w:rPr>
        <w:t xml:space="preserve"> San replied.</w:t>
      </w:r>
    </w:p>
    <w:p w14:paraId="59BC7316" w14:textId="591CB3FA" w:rsidR="00FF538E" w:rsidRPr="00541335" w:rsidRDefault="00FF538E" w:rsidP="00FF538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enquired, </w:t>
      </w:r>
      <w:r w:rsidR="000B5C44"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Why?</w:t>
      </w:r>
      <w:r w:rsidR="000B5C44" w:rsidRPr="00541335">
        <w:rPr>
          <w:rFonts w:ascii="Unikurd Web" w:hAnsi="Unikurd Web" w:cs="Unikurd Web"/>
          <w:color w:val="000000" w:themeColor="text1"/>
          <w:sz w:val="24"/>
          <w:szCs w:val="24"/>
          <w:lang w:bidi="ar-IQ"/>
        </w:rPr>
        <w:t>”</w:t>
      </w:r>
    </w:p>
    <w:p w14:paraId="2D97EF01" w14:textId="11976F36" w:rsidR="00FF538E" w:rsidRPr="00541335" w:rsidRDefault="000B5C44" w:rsidP="00FF538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FF538E" w:rsidRPr="00541335">
        <w:rPr>
          <w:rFonts w:ascii="Unikurd Web" w:hAnsi="Unikurd Web" w:cs="Unikurd Web"/>
          <w:color w:val="000000" w:themeColor="text1"/>
          <w:sz w:val="24"/>
          <w:szCs w:val="24"/>
          <w:lang w:bidi="ar-IQ"/>
        </w:rPr>
        <w:t>For Jesus Christ to ride on it,</w:t>
      </w:r>
      <w:r w:rsidRPr="00541335">
        <w:rPr>
          <w:rFonts w:ascii="Unikurd Web" w:hAnsi="Unikurd Web" w:cs="Unikurd Web"/>
          <w:color w:val="000000" w:themeColor="text1"/>
          <w:sz w:val="24"/>
          <w:szCs w:val="24"/>
          <w:lang w:bidi="ar-IQ"/>
        </w:rPr>
        <w:t>”</w:t>
      </w:r>
      <w:r w:rsidR="00FF538E" w:rsidRPr="00541335">
        <w:rPr>
          <w:rFonts w:ascii="Unikurd Web" w:hAnsi="Unikurd Web" w:cs="Unikurd Web"/>
          <w:color w:val="000000" w:themeColor="text1"/>
          <w:sz w:val="24"/>
          <w:szCs w:val="24"/>
          <w:lang w:bidi="ar-IQ"/>
        </w:rPr>
        <w:t xml:space="preserve"> San explained.</w:t>
      </w:r>
    </w:p>
    <w:p w14:paraId="38B8D54D" w14:textId="620C5C2A" w:rsidR="00FF538E" w:rsidRPr="00541335" w:rsidRDefault="00FF538E" w:rsidP="00FF538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questioned, </w:t>
      </w:r>
      <w:r w:rsidR="000B5C44"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Why?</w:t>
      </w:r>
      <w:r w:rsidR="000B5C44" w:rsidRPr="00541335">
        <w:rPr>
          <w:rFonts w:ascii="Unikurd Web" w:hAnsi="Unikurd Web" w:cs="Unikurd Web"/>
          <w:color w:val="000000" w:themeColor="text1"/>
          <w:sz w:val="24"/>
          <w:szCs w:val="24"/>
          <w:lang w:bidi="ar-IQ"/>
        </w:rPr>
        <w:t>”</w:t>
      </w:r>
    </w:p>
    <w:p w14:paraId="25DBBFF1" w14:textId="0A778CB1" w:rsidR="00FF538E" w:rsidRPr="00541335" w:rsidRDefault="000B5C44" w:rsidP="00FF538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FF538E" w:rsidRPr="00541335">
        <w:rPr>
          <w:rFonts w:ascii="Unikurd Web" w:hAnsi="Unikurd Web" w:cs="Unikurd Web"/>
          <w:color w:val="000000" w:themeColor="text1"/>
          <w:sz w:val="24"/>
          <w:szCs w:val="24"/>
          <w:lang w:bidi="ar-IQ"/>
        </w:rPr>
        <w:t>To go with it to Jerusalem,</w:t>
      </w:r>
      <w:r w:rsidRPr="00541335">
        <w:rPr>
          <w:rFonts w:ascii="Unikurd Web" w:hAnsi="Unikurd Web" w:cs="Unikurd Web"/>
          <w:color w:val="000000" w:themeColor="text1"/>
          <w:sz w:val="24"/>
          <w:szCs w:val="24"/>
          <w:lang w:bidi="ar-IQ"/>
        </w:rPr>
        <w:t>”</w:t>
      </w:r>
      <w:r w:rsidR="00FF538E" w:rsidRPr="00541335">
        <w:rPr>
          <w:rFonts w:ascii="Unikurd Web" w:hAnsi="Unikurd Web" w:cs="Unikurd Web"/>
          <w:color w:val="000000" w:themeColor="text1"/>
          <w:sz w:val="24"/>
          <w:szCs w:val="24"/>
          <w:lang w:bidi="ar-IQ"/>
        </w:rPr>
        <w:t xml:space="preserve"> San replied.</w:t>
      </w:r>
    </w:p>
    <w:p w14:paraId="7A5F59A3" w14:textId="57E58858" w:rsidR="00FF538E" w:rsidRPr="00541335" w:rsidRDefault="00FF538E" w:rsidP="00FF538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asked, </w:t>
      </w:r>
      <w:r w:rsidR="000B5C44"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Did Jesus choose the donkey Himself?</w:t>
      </w:r>
      <w:r w:rsidR="000B5C44" w:rsidRPr="00541335">
        <w:rPr>
          <w:rFonts w:ascii="Unikurd Web" w:hAnsi="Unikurd Web" w:cs="Unikurd Web"/>
          <w:color w:val="000000" w:themeColor="text1"/>
          <w:sz w:val="24"/>
          <w:szCs w:val="24"/>
          <w:lang w:bidi="ar-IQ"/>
        </w:rPr>
        <w:t>”</w:t>
      </w:r>
    </w:p>
    <w:p w14:paraId="36FEC14B" w14:textId="13F8E0B4" w:rsidR="00FF538E" w:rsidRPr="00541335" w:rsidRDefault="000B5C44" w:rsidP="00FF538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FF538E" w:rsidRPr="00541335">
        <w:rPr>
          <w:rFonts w:ascii="Unikurd Web" w:hAnsi="Unikurd Web" w:cs="Unikurd Web"/>
          <w:color w:val="000000" w:themeColor="text1"/>
          <w:sz w:val="24"/>
          <w:szCs w:val="24"/>
          <w:lang w:bidi="ar-IQ"/>
        </w:rPr>
        <w:t>Jesus is a prophet Himself,</w:t>
      </w:r>
      <w:r w:rsidRPr="00541335">
        <w:rPr>
          <w:rFonts w:ascii="Unikurd Web" w:hAnsi="Unikurd Web" w:cs="Unikurd Web"/>
          <w:color w:val="000000" w:themeColor="text1"/>
          <w:sz w:val="24"/>
          <w:szCs w:val="24"/>
          <w:lang w:bidi="ar-IQ"/>
        </w:rPr>
        <w:t>”</w:t>
      </w:r>
      <w:r w:rsidR="00FF538E" w:rsidRPr="00541335">
        <w:rPr>
          <w:rFonts w:ascii="Unikurd Web" w:hAnsi="Unikurd Web" w:cs="Unikurd Web"/>
          <w:color w:val="000000" w:themeColor="text1"/>
          <w:sz w:val="24"/>
          <w:szCs w:val="24"/>
          <w:lang w:bidi="ar-IQ"/>
        </w:rPr>
        <w:t xml:space="preserve"> San replied.</w:t>
      </w:r>
    </w:p>
    <w:p w14:paraId="664A367B" w14:textId="26FE4C9E" w:rsidR="00FF538E" w:rsidRPr="00541335" w:rsidRDefault="00FF538E" w:rsidP="00FF538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acknowledged, </w:t>
      </w:r>
      <w:r w:rsidR="000B5C44"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I know.</w:t>
      </w:r>
      <w:r w:rsidR="000B5C44" w:rsidRPr="00541335">
        <w:rPr>
          <w:rFonts w:ascii="Unikurd Web" w:hAnsi="Unikurd Web" w:cs="Unikurd Web"/>
          <w:color w:val="000000" w:themeColor="text1"/>
          <w:sz w:val="24"/>
          <w:szCs w:val="24"/>
          <w:lang w:bidi="ar-IQ"/>
        </w:rPr>
        <w:t>”</w:t>
      </w:r>
    </w:p>
    <w:p w14:paraId="4818FD87" w14:textId="65F4E641" w:rsidR="00FF538E" w:rsidRPr="00541335" w:rsidRDefault="000B5C44" w:rsidP="00FF538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FF538E" w:rsidRPr="00541335">
        <w:rPr>
          <w:rFonts w:ascii="Unikurd Web" w:hAnsi="Unikurd Web" w:cs="Unikurd Web"/>
          <w:color w:val="000000" w:themeColor="text1"/>
          <w:sz w:val="24"/>
          <w:szCs w:val="24"/>
          <w:lang w:bidi="ar-IQ"/>
        </w:rPr>
        <w:t>You don't know,</w:t>
      </w:r>
      <w:r w:rsidRPr="00541335">
        <w:rPr>
          <w:rFonts w:ascii="Unikurd Web" w:hAnsi="Unikurd Web" w:cs="Unikurd Web"/>
          <w:color w:val="000000" w:themeColor="text1"/>
          <w:sz w:val="24"/>
          <w:szCs w:val="24"/>
          <w:lang w:bidi="ar-IQ"/>
        </w:rPr>
        <w:t>”</w:t>
      </w:r>
      <w:r w:rsidR="00FF538E" w:rsidRPr="00541335">
        <w:rPr>
          <w:rFonts w:ascii="Unikurd Web" w:hAnsi="Unikurd Web" w:cs="Unikurd Web"/>
          <w:color w:val="000000" w:themeColor="text1"/>
          <w:sz w:val="24"/>
          <w:szCs w:val="24"/>
          <w:lang w:bidi="ar-IQ"/>
        </w:rPr>
        <w:t xml:space="preserve"> San asserted.</w:t>
      </w:r>
    </w:p>
    <w:p w14:paraId="01C2ECA7" w14:textId="304E35A5" w:rsidR="00FF538E" w:rsidRPr="00541335" w:rsidRDefault="00FF538E" w:rsidP="00FF538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queried, </w:t>
      </w:r>
      <w:r w:rsidR="000B5C44"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Why?</w:t>
      </w:r>
      <w:r w:rsidR="000B5C44" w:rsidRPr="00541335">
        <w:rPr>
          <w:rFonts w:ascii="Unikurd Web" w:hAnsi="Unikurd Web" w:cs="Unikurd Web"/>
          <w:color w:val="000000" w:themeColor="text1"/>
          <w:sz w:val="24"/>
          <w:szCs w:val="24"/>
          <w:lang w:bidi="ar-IQ"/>
        </w:rPr>
        <w:t>”</w:t>
      </w:r>
    </w:p>
    <w:p w14:paraId="2DFD7685" w14:textId="4AFFA933" w:rsidR="00FF538E" w:rsidRPr="00541335" w:rsidRDefault="000B5C44" w:rsidP="00FF538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FF538E" w:rsidRPr="00541335">
        <w:rPr>
          <w:rFonts w:ascii="Unikurd Web" w:hAnsi="Unikurd Web" w:cs="Unikurd Web"/>
          <w:color w:val="000000" w:themeColor="text1"/>
          <w:sz w:val="24"/>
          <w:szCs w:val="24"/>
          <w:lang w:bidi="ar-IQ"/>
        </w:rPr>
        <w:t>If you did, you would understand now that any acts of the prophets were God's aims and desires communicated to them through revelations,</w:t>
      </w:r>
      <w:r w:rsidRPr="00541335">
        <w:rPr>
          <w:rFonts w:ascii="Unikurd Web" w:hAnsi="Unikurd Web" w:cs="Unikurd Web"/>
          <w:color w:val="000000" w:themeColor="text1"/>
          <w:sz w:val="24"/>
          <w:szCs w:val="24"/>
          <w:lang w:bidi="ar-IQ"/>
        </w:rPr>
        <w:t>”</w:t>
      </w:r>
      <w:r w:rsidR="00FF538E" w:rsidRPr="00541335">
        <w:rPr>
          <w:rFonts w:ascii="Unikurd Web" w:hAnsi="Unikurd Web" w:cs="Unikurd Web"/>
          <w:color w:val="000000" w:themeColor="text1"/>
          <w:sz w:val="24"/>
          <w:szCs w:val="24"/>
          <w:lang w:bidi="ar-IQ"/>
        </w:rPr>
        <w:t xml:space="preserve"> San explained.</w:t>
      </w:r>
    </w:p>
    <w:p w14:paraId="6FB89A77" w14:textId="1B287932" w:rsidR="00FF538E" w:rsidRPr="00541335" w:rsidRDefault="00FF538E" w:rsidP="00FF538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enquired, </w:t>
      </w:r>
      <w:r w:rsidR="000B5C44"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What do you mean?</w:t>
      </w:r>
      <w:r w:rsidR="000B5C44" w:rsidRPr="00541335">
        <w:rPr>
          <w:rFonts w:ascii="Unikurd Web" w:hAnsi="Unikurd Web" w:cs="Unikurd Web"/>
          <w:color w:val="000000" w:themeColor="text1"/>
          <w:sz w:val="24"/>
          <w:szCs w:val="24"/>
          <w:lang w:bidi="ar-IQ"/>
        </w:rPr>
        <w:t>”</w:t>
      </w:r>
    </w:p>
    <w:p w14:paraId="180AC962" w14:textId="43BA3AFB" w:rsidR="00FF538E" w:rsidRPr="00541335" w:rsidRDefault="000B5C44" w:rsidP="00FF538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FF538E" w:rsidRPr="00541335">
        <w:rPr>
          <w:rFonts w:ascii="Unikurd Web" w:hAnsi="Unikurd Web" w:cs="Unikurd Web"/>
          <w:color w:val="000000" w:themeColor="text1"/>
          <w:sz w:val="24"/>
          <w:szCs w:val="24"/>
          <w:lang w:bidi="ar-IQ"/>
        </w:rPr>
        <w:t>If God didn't see the donkey as humble, peaceful, and noble, He wouldn't have placed it in the heart of Jesus, His only son,</w:t>
      </w:r>
      <w:r w:rsidRPr="00541335">
        <w:rPr>
          <w:rFonts w:ascii="Unikurd Web" w:hAnsi="Unikurd Web" w:cs="Unikurd Web"/>
          <w:color w:val="000000" w:themeColor="text1"/>
          <w:sz w:val="24"/>
          <w:szCs w:val="24"/>
          <w:lang w:bidi="ar-IQ"/>
        </w:rPr>
        <w:t>”</w:t>
      </w:r>
      <w:r w:rsidR="00FF538E" w:rsidRPr="00541335">
        <w:rPr>
          <w:rFonts w:ascii="Unikurd Web" w:hAnsi="Unikurd Web" w:cs="Unikurd Web"/>
          <w:color w:val="000000" w:themeColor="text1"/>
          <w:sz w:val="24"/>
          <w:szCs w:val="24"/>
          <w:lang w:bidi="ar-IQ"/>
        </w:rPr>
        <w:t xml:space="preserve"> San explained.</w:t>
      </w:r>
    </w:p>
    <w:p w14:paraId="70DC7BB5" w14:textId="6CE2C1D2" w:rsidR="00FF538E" w:rsidRPr="00541335" w:rsidRDefault="00FF538E" w:rsidP="00FF538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asked, </w:t>
      </w:r>
      <w:r w:rsidR="000B5C44"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What has Jesus to do with the donkey?</w:t>
      </w:r>
      <w:r w:rsidR="000B5C44" w:rsidRPr="00541335">
        <w:rPr>
          <w:rFonts w:ascii="Unikurd Web" w:hAnsi="Unikurd Web" w:cs="Unikurd Web"/>
          <w:color w:val="000000" w:themeColor="text1"/>
          <w:sz w:val="24"/>
          <w:szCs w:val="24"/>
          <w:lang w:bidi="ar-IQ"/>
        </w:rPr>
        <w:t>”</w:t>
      </w:r>
    </w:p>
    <w:p w14:paraId="5582B70E" w14:textId="02B128E9" w:rsidR="00FF538E" w:rsidRPr="00541335" w:rsidRDefault="000B5C44" w:rsidP="00FF538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FF538E" w:rsidRPr="00541335">
        <w:rPr>
          <w:rFonts w:ascii="Unikurd Web" w:hAnsi="Unikurd Web" w:cs="Unikurd Web"/>
          <w:color w:val="000000" w:themeColor="text1"/>
          <w:sz w:val="24"/>
          <w:szCs w:val="24"/>
          <w:lang w:bidi="ar-IQ"/>
        </w:rPr>
        <w:t>To ride it and go to the Mount of Olives,</w:t>
      </w:r>
      <w:r w:rsidR="00176987" w:rsidRPr="00541335">
        <w:rPr>
          <w:rFonts w:ascii="Unikurd Web" w:hAnsi="Unikurd Web" w:cs="Unikurd Web"/>
          <w:color w:val="000000" w:themeColor="text1"/>
          <w:sz w:val="24"/>
          <w:szCs w:val="24"/>
          <w:lang w:bidi="ar-IQ"/>
        </w:rPr>
        <w:t>”</w:t>
      </w:r>
      <w:r w:rsidR="00FF538E" w:rsidRPr="00541335">
        <w:rPr>
          <w:rFonts w:ascii="Unikurd Web" w:hAnsi="Unikurd Web" w:cs="Unikurd Web"/>
          <w:color w:val="000000" w:themeColor="text1"/>
          <w:sz w:val="24"/>
          <w:szCs w:val="24"/>
          <w:lang w:bidi="ar-IQ"/>
        </w:rPr>
        <w:t xml:space="preserve"> San replied.</w:t>
      </w:r>
    </w:p>
    <w:p w14:paraId="12B567EF" w14:textId="0F779974" w:rsidR="00FF538E" w:rsidRPr="00541335" w:rsidRDefault="00FF538E" w:rsidP="00FF538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enquired, </w:t>
      </w:r>
      <w:r w:rsidR="00176987"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Where is that?</w:t>
      </w:r>
      <w:r w:rsidR="00176987" w:rsidRPr="00541335">
        <w:rPr>
          <w:rFonts w:ascii="Unikurd Web" w:hAnsi="Unikurd Web" w:cs="Unikurd Web"/>
          <w:color w:val="000000" w:themeColor="text1"/>
          <w:sz w:val="24"/>
          <w:szCs w:val="24"/>
          <w:lang w:bidi="ar-IQ"/>
        </w:rPr>
        <w:t>”</w:t>
      </w:r>
    </w:p>
    <w:p w14:paraId="5460F91D" w14:textId="07033D6B" w:rsidR="00FF538E" w:rsidRPr="00541335" w:rsidRDefault="00176987" w:rsidP="00FF538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FF538E" w:rsidRPr="00541335">
        <w:rPr>
          <w:rFonts w:ascii="Unikurd Web" w:hAnsi="Unikurd Web" w:cs="Unikurd Web"/>
          <w:color w:val="000000" w:themeColor="text1"/>
          <w:sz w:val="24"/>
          <w:szCs w:val="24"/>
          <w:lang w:bidi="ar-IQ"/>
        </w:rPr>
        <w:t>In Jerusalem,</w:t>
      </w:r>
      <w:r w:rsidRPr="00541335">
        <w:rPr>
          <w:rFonts w:ascii="Unikurd Web" w:hAnsi="Unikurd Web" w:cs="Unikurd Web"/>
          <w:color w:val="000000" w:themeColor="text1"/>
          <w:sz w:val="24"/>
          <w:szCs w:val="24"/>
          <w:lang w:bidi="ar-IQ"/>
        </w:rPr>
        <w:t>”</w:t>
      </w:r>
      <w:r w:rsidR="00FF538E" w:rsidRPr="00541335">
        <w:rPr>
          <w:rFonts w:ascii="Unikurd Web" w:hAnsi="Unikurd Web" w:cs="Unikurd Web"/>
          <w:color w:val="000000" w:themeColor="text1"/>
          <w:sz w:val="24"/>
          <w:szCs w:val="24"/>
          <w:lang w:bidi="ar-IQ"/>
        </w:rPr>
        <w:t xml:space="preserve"> San confirmed.</w:t>
      </w:r>
    </w:p>
    <w:p w14:paraId="2741BDB4" w14:textId="4296AF2D" w:rsidR="00FF538E" w:rsidRPr="00541335" w:rsidRDefault="00FF538E" w:rsidP="00FF538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asked, </w:t>
      </w:r>
      <w:r w:rsidR="00176987"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Did He reach there?</w:t>
      </w:r>
      <w:r w:rsidR="00176987" w:rsidRPr="00541335">
        <w:rPr>
          <w:rFonts w:ascii="Unikurd Web" w:hAnsi="Unikurd Web" w:cs="Unikurd Web"/>
          <w:color w:val="000000" w:themeColor="text1"/>
          <w:sz w:val="24"/>
          <w:szCs w:val="24"/>
          <w:lang w:bidi="ar-IQ"/>
        </w:rPr>
        <w:t>”</w:t>
      </w:r>
    </w:p>
    <w:p w14:paraId="20177903" w14:textId="6731EF1B" w:rsidR="00FF538E" w:rsidRPr="00541335" w:rsidRDefault="00176987" w:rsidP="00FF538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FF538E" w:rsidRPr="00541335">
        <w:rPr>
          <w:rFonts w:ascii="Unikurd Web" w:hAnsi="Unikurd Web" w:cs="Unikurd Web"/>
          <w:color w:val="000000" w:themeColor="text1"/>
          <w:sz w:val="24"/>
          <w:szCs w:val="24"/>
          <w:lang w:bidi="ar-IQ"/>
        </w:rPr>
        <w:t>Yes, He did, and His arrival is marked in Christianity as the 'Triumphant Entry' on the Sunday before Easter, known as Palm Sunday. Do you know?</w:t>
      </w:r>
      <w:r w:rsidRPr="00541335">
        <w:rPr>
          <w:rFonts w:ascii="Unikurd Web" w:hAnsi="Unikurd Web" w:cs="Unikurd Web"/>
          <w:color w:val="000000" w:themeColor="text1"/>
          <w:sz w:val="24"/>
          <w:szCs w:val="24"/>
          <w:lang w:bidi="ar-IQ"/>
        </w:rPr>
        <w:t>”</w:t>
      </w:r>
    </w:p>
    <w:p w14:paraId="3F8A1AAB" w14:textId="7E95D83A" w:rsidR="00FF538E" w:rsidRPr="00541335" w:rsidRDefault="00FF538E" w:rsidP="00FF538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interjected, </w:t>
      </w:r>
      <w:r w:rsidR="00176987"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What?</w:t>
      </w:r>
      <w:r w:rsidR="00176987" w:rsidRPr="00541335">
        <w:rPr>
          <w:rFonts w:ascii="Unikurd Web" w:hAnsi="Unikurd Web" w:cs="Unikurd Web"/>
          <w:color w:val="000000" w:themeColor="text1"/>
          <w:sz w:val="24"/>
          <w:szCs w:val="24"/>
          <w:lang w:bidi="ar-IQ"/>
        </w:rPr>
        <w:t>”</w:t>
      </w:r>
    </w:p>
    <w:p w14:paraId="302DDCE7" w14:textId="4C4671C2" w:rsidR="00FF538E" w:rsidRPr="00541335" w:rsidRDefault="00B11A67" w:rsidP="00FF538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FF538E" w:rsidRPr="00541335">
        <w:rPr>
          <w:rFonts w:ascii="Unikurd Web" w:hAnsi="Unikurd Web" w:cs="Unikurd Web"/>
          <w:color w:val="000000" w:themeColor="text1"/>
          <w:sz w:val="24"/>
          <w:szCs w:val="24"/>
          <w:lang w:bidi="ar-IQ"/>
        </w:rPr>
        <w:t>The donkey as a being was part of that Holy Week when people spread palm branches and cloaks as a sign of honour and respect for Jesus and the donkey to walk on,</w:t>
      </w:r>
      <w:r w:rsidRPr="00541335">
        <w:rPr>
          <w:rFonts w:ascii="Unikurd Web" w:hAnsi="Unikurd Web" w:cs="Unikurd Web"/>
          <w:color w:val="000000" w:themeColor="text1"/>
          <w:sz w:val="24"/>
          <w:szCs w:val="24"/>
          <w:lang w:bidi="ar-IQ"/>
        </w:rPr>
        <w:t>”</w:t>
      </w:r>
      <w:r w:rsidR="00FF538E" w:rsidRPr="00541335">
        <w:rPr>
          <w:rFonts w:ascii="Unikurd Web" w:hAnsi="Unikurd Web" w:cs="Unikurd Web"/>
          <w:color w:val="000000" w:themeColor="text1"/>
          <w:sz w:val="24"/>
          <w:szCs w:val="24"/>
          <w:lang w:bidi="ar-IQ"/>
        </w:rPr>
        <w:t xml:space="preserve"> San explained.</w:t>
      </w:r>
    </w:p>
    <w:p w14:paraId="6A804808" w14:textId="08FA9C5D" w:rsidR="00FF538E" w:rsidRPr="00541335" w:rsidRDefault="00FF538E" w:rsidP="00FF538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asked, </w:t>
      </w:r>
      <w:r w:rsidR="00B11A67"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Why did Jesus want to go there?</w:t>
      </w:r>
      <w:r w:rsidR="00B11A67" w:rsidRPr="00541335">
        <w:rPr>
          <w:rFonts w:ascii="Unikurd Web" w:hAnsi="Unikurd Web" w:cs="Unikurd Web"/>
          <w:color w:val="000000" w:themeColor="text1"/>
          <w:sz w:val="24"/>
          <w:szCs w:val="24"/>
          <w:lang w:bidi="ar-IQ"/>
        </w:rPr>
        <w:t>”</w:t>
      </w:r>
    </w:p>
    <w:p w14:paraId="56584AFF" w14:textId="0842BE9A" w:rsidR="00FF538E" w:rsidRPr="00541335" w:rsidRDefault="00B11A67" w:rsidP="00FF538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FF538E" w:rsidRPr="00541335">
        <w:rPr>
          <w:rFonts w:ascii="Unikurd Web" w:hAnsi="Unikurd Web" w:cs="Unikurd Web"/>
          <w:color w:val="000000" w:themeColor="text1"/>
          <w:sz w:val="24"/>
          <w:szCs w:val="24"/>
          <w:lang w:bidi="ar-IQ"/>
        </w:rPr>
        <w:t>To sacrifice Himself,</w:t>
      </w:r>
      <w:r w:rsidRPr="00541335">
        <w:rPr>
          <w:rFonts w:ascii="Unikurd Web" w:hAnsi="Unikurd Web" w:cs="Unikurd Web"/>
          <w:color w:val="000000" w:themeColor="text1"/>
          <w:sz w:val="24"/>
          <w:szCs w:val="24"/>
          <w:lang w:bidi="ar-IQ"/>
        </w:rPr>
        <w:t>”</w:t>
      </w:r>
      <w:r w:rsidR="00FF538E" w:rsidRPr="00541335">
        <w:rPr>
          <w:rFonts w:ascii="Unikurd Web" w:hAnsi="Unikurd Web" w:cs="Unikurd Web"/>
          <w:color w:val="000000" w:themeColor="text1"/>
          <w:sz w:val="24"/>
          <w:szCs w:val="24"/>
          <w:lang w:bidi="ar-IQ"/>
        </w:rPr>
        <w:t xml:space="preserve"> San replied.</w:t>
      </w:r>
    </w:p>
    <w:p w14:paraId="14420EA7" w14:textId="72D283CA" w:rsidR="00FF538E" w:rsidRPr="00541335" w:rsidRDefault="00FF538E" w:rsidP="00FF538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enquired, </w:t>
      </w:r>
      <w:r w:rsidR="00B11A67"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For whom?</w:t>
      </w:r>
      <w:r w:rsidR="00B11A67" w:rsidRPr="00541335">
        <w:rPr>
          <w:rFonts w:ascii="Unikurd Web" w:hAnsi="Unikurd Web" w:cs="Unikurd Web"/>
          <w:color w:val="000000" w:themeColor="text1"/>
          <w:sz w:val="24"/>
          <w:szCs w:val="24"/>
          <w:lang w:bidi="ar-IQ"/>
        </w:rPr>
        <w:t>”</w:t>
      </w:r>
    </w:p>
    <w:p w14:paraId="4538D35E" w14:textId="1E3ACFDD" w:rsidR="00FF538E" w:rsidRPr="00541335" w:rsidRDefault="00B11A67" w:rsidP="00FF538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FF538E" w:rsidRPr="00541335">
        <w:rPr>
          <w:rFonts w:ascii="Unikurd Web" w:hAnsi="Unikurd Web" w:cs="Unikurd Web"/>
          <w:color w:val="000000" w:themeColor="text1"/>
          <w:sz w:val="24"/>
          <w:szCs w:val="24"/>
          <w:lang w:bidi="ar-IQ"/>
        </w:rPr>
        <w:t>For humans,</w:t>
      </w:r>
      <w:r w:rsidRPr="00541335">
        <w:rPr>
          <w:rFonts w:ascii="Unikurd Web" w:hAnsi="Unikurd Web" w:cs="Unikurd Web"/>
          <w:color w:val="000000" w:themeColor="text1"/>
          <w:sz w:val="24"/>
          <w:szCs w:val="24"/>
          <w:lang w:bidi="ar-IQ"/>
        </w:rPr>
        <w:t>”</w:t>
      </w:r>
      <w:r w:rsidR="00FF538E" w:rsidRPr="00541335">
        <w:rPr>
          <w:rFonts w:ascii="Unikurd Web" w:hAnsi="Unikurd Web" w:cs="Unikurd Web"/>
          <w:color w:val="000000" w:themeColor="text1"/>
          <w:sz w:val="24"/>
          <w:szCs w:val="24"/>
          <w:lang w:bidi="ar-IQ"/>
        </w:rPr>
        <w:t xml:space="preserve"> San answered.</w:t>
      </w:r>
    </w:p>
    <w:p w14:paraId="3011878E" w14:textId="3D5D8667" w:rsidR="00FF538E" w:rsidRPr="00541335" w:rsidRDefault="00FF538E" w:rsidP="00FF538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asked, </w:t>
      </w:r>
      <w:r w:rsidR="00B11A67"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Why?</w:t>
      </w:r>
      <w:r w:rsidR="00B11A67" w:rsidRPr="00541335">
        <w:rPr>
          <w:rFonts w:ascii="Unikurd Web" w:hAnsi="Unikurd Web" w:cs="Unikurd Web"/>
          <w:color w:val="000000" w:themeColor="text1"/>
          <w:sz w:val="24"/>
          <w:szCs w:val="24"/>
          <w:lang w:bidi="ar-IQ"/>
        </w:rPr>
        <w:t>”</w:t>
      </w:r>
    </w:p>
    <w:p w14:paraId="2B8A143A" w14:textId="615EB5DE" w:rsidR="00FF538E" w:rsidRPr="00541335" w:rsidRDefault="00B11A67" w:rsidP="00FF538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FF538E" w:rsidRPr="00541335">
        <w:rPr>
          <w:rFonts w:ascii="Unikurd Web" w:hAnsi="Unikurd Web" w:cs="Unikurd Web"/>
          <w:color w:val="000000" w:themeColor="text1"/>
          <w:sz w:val="24"/>
          <w:szCs w:val="24"/>
          <w:lang w:bidi="ar-IQ"/>
        </w:rPr>
        <w:t>To atone for sins,</w:t>
      </w:r>
      <w:r w:rsidRPr="00541335">
        <w:rPr>
          <w:rFonts w:ascii="Unikurd Web" w:hAnsi="Unikurd Web" w:cs="Unikurd Web"/>
          <w:color w:val="000000" w:themeColor="text1"/>
          <w:sz w:val="24"/>
          <w:szCs w:val="24"/>
          <w:lang w:bidi="ar-IQ"/>
        </w:rPr>
        <w:t>”</w:t>
      </w:r>
      <w:r w:rsidR="00FF538E" w:rsidRPr="00541335">
        <w:rPr>
          <w:rFonts w:ascii="Unikurd Web" w:hAnsi="Unikurd Web" w:cs="Unikurd Web"/>
          <w:color w:val="000000" w:themeColor="text1"/>
          <w:sz w:val="24"/>
          <w:szCs w:val="24"/>
          <w:lang w:bidi="ar-IQ"/>
        </w:rPr>
        <w:t xml:space="preserve"> San said.</w:t>
      </w:r>
    </w:p>
    <w:p w14:paraId="6B36AD0A" w14:textId="40B5B7DE" w:rsidR="00FF538E" w:rsidRPr="00541335" w:rsidRDefault="00FF538E" w:rsidP="00FF538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queried, </w:t>
      </w:r>
      <w:r w:rsidR="00B11A67"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The sins of whom?</w:t>
      </w:r>
      <w:r w:rsidR="00B11A67" w:rsidRPr="00541335">
        <w:rPr>
          <w:rFonts w:ascii="Unikurd Web" w:hAnsi="Unikurd Web" w:cs="Unikurd Web"/>
          <w:color w:val="000000" w:themeColor="text1"/>
          <w:sz w:val="24"/>
          <w:szCs w:val="24"/>
          <w:lang w:bidi="ar-IQ"/>
        </w:rPr>
        <w:t>”</w:t>
      </w:r>
    </w:p>
    <w:p w14:paraId="2B994CC6" w14:textId="04AA8F23" w:rsidR="00FF538E" w:rsidRPr="00541335" w:rsidRDefault="00297B5A" w:rsidP="00FF538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FF538E" w:rsidRPr="00541335">
        <w:rPr>
          <w:rFonts w:ascii="Unikurd Web" w:hAnsi="Unikurd Web" w:cs="Unikurd Web"/>
          <w:color w:val="000000" w:themeColor="text1"/>
          <w:sz w:val="24"/>
          <w:szCs w:val="24"/>
          <w:lang w:bidi="ar-IQ"/>
        </w:rPr>
        <w:t>Whom but humans,</w:t>
      </w:r>
      <w:r w:rsidRPr="00541335">
        <w:rPr>
          <w:rFonts w:ascii="Unikurd Web" w:hAnsi="Unikurd Web" w:cs="Unikurd Web"/>
          <w:color w:val="000000" w:themeColor="text1"/>
          <w:sz w:val="24"/>
          <w:szCs w:val="24"/>
          <w:lang w:bidi="ar-IQ"/>
        </w:rPr>
        <w:t>”</w:t>
      </w:r>
      <w:r w:rsidR="00FF538E" w:rsidRPr="00541335">
        <w:rPr>
          <w:rFonts w:ascii="Unikurd Web" w:hAnsi="Unikurd Web" w:cs="Unikurd Web"/>
          <w:color w:val="000000" w:themeColor="text1"/>
          <w:sz w:val="24"/>
          <w:szCs w:val="24"/>
          <w:lang w:bidi="ar-IQ"/>
        </w:rPr>
        <w:t xml:space="preserve"> San clarified.</w:t>
      </w:r>
    </w:p>
    <w:p w14:paraId="33231063" w14:textId="07D2B258" w:rsidR="00FF538E" w:rsidRPr="00541335" w:rsidRDefault="00FF538E" w:rsidP="00FF538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enquired, </w:t>
      </w:r>
      <w:r w:rsidR="00297B5A"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Which of their sins?</w:t>
      </w:r>
      <w:r w:rsidR="00297B5A" w:rsidRPr="00541335">
        <w:rPr>
          <w:rFonts w:ascii="Unikurd Web" w:hAnsi="Unikurd Web" w:cs="Unikurd Web"/>
          <w:color w:val="000000" w:themeColor="text1"/>
          <w:sz w:val="24"/>
          <w:szCs w:val="24"/>
          <w:lang w:bidi="ar-IQ"/>
        </w:rPr>
        <w:t>”</w:t>
      </w:r>
    </w:p>
    <w:p w14:paraId="6338723D" w14:textId="616A557E" w:rsidR="00FF538E" w:rsidRPr="00541335" w:rsidRDefault="00297B5A" w:rsidP="00FF538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FF538E" w:rsidRPr="00541335">
        <w:rPr>
          <w:rFonts w:ascii="Unikurd Web" w:hAnsi="Unikurd Web" w:cs="Unikurd Web"/>
          <w:color w:val="000000" w:themeColor="text1"/>
          <w:sz w:val="24"/>
          <w:szCs w:val="24"/>
          <w:lang w:bidi="ar-IQ"/>
        </w:rPr>
        <w:t>Murder, persecution, starvation... looting and destruction, and so on,</w:t>
      </w:r>
      <w:r w:rsidRPr="00541335">
        <w:rPr>
          <w:rFonts w:ascii="Unikurd Web" w:hAnsi="Unikurd Web" w:cs="Unikurd Web"/>
          <w:color w:val="000000" w:themeColor="text1"/>
          <w:sz w:val="24"/>
          <w:szCs w:val="24"/>
          <w:lang w:bidi="ar-IQ"/>
        </w:rPr>
        <w:t>”</w:t>
      </w:r>
      <w:r w:rsidR="00FF538E" w:rsidRPr="00541335">
        <w:rPr>
          <w:rFonts w:ascii="Unikurd Web" w:hAnsi="Unikurd Web" w:cs="Unikurd Web"/>
          <w:color w:val="000000" w:themeColor="text1"/>
          <w:sz w:val="24"/>
          <w:szCs w:val="24"/>
          <w:lang w:bidi="ar-IQ"/>
        </w:rPr>
        <w:t xml:space="preserve"> San explained.</w:t>
      </w:r>
    </w:p>
    <w:p w14:paraId="07838AEB" w14:textId="180046D6" w:rsidR="00FF538E" w:rsidRPr="00541335" w:rsidRDefault="00FF538E" w:rsidP="00FF538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asked, </w:t>
      </w:r>
      <w:r w:rsidR="00297B5A"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By what means?</w:t>
      </w:r>
      <w:r w:rsidR="00297B5A" w:rsidRPr="00541335">
        <w:rPr>
          <w:rFonts w:ascii="Unikurd Web" w:hAnsi="Unikurd Web" w:cs="Unikurd Web"/>
          <w:color w:val="000000" w:themeColor="text1"/>
          <w:sz w:val="24"/>
          <w:szCs w:val="24"/>
          <w:lang w:bidi="ar-IQ"/>
        </w:rPr>
        <w:t>”</w:t>
      </w:r>
    </w:p>
    <w:p w14:paraId="5C751D68" w14:textId="21277B76" w:rsidR="00FF538E" w:rsidRPr="00541335" w:rsidRDefault="00297B5A" w:rsidP="00FF538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FF538E" w:rsidRPr="00541335">
        <w:rPr>
          <w:rFonts w:ascii="Unikurd Web" w:hAnsi="Unikurd Web" w:cs="Unikurd Web"/>
          <w:color w:val="000000" w:themeColor="text1"/>
          <w:sz w:val="24"/>
          <w:szCs w:val="24"/>
          <w:lang w:bidi="ar-IQ"/>
        </w:rPr>
        <w:t>Armies, aircraft, rockets, gas, bullets, and any way they can,</w:t>
      </w:r>
      <w:r w:rsidRPr="00541335">
        <w:rPr>
          <w:rFonts w:ascii="Unikurd Web" w:hAnsi="Unikurd Web" w:cs="Unikurd Web"/>
          <w:color w:val="000000" w:themeColor="text1"/>
          <w:sz w:val="24"/>
          <w:szCs w:val="24"/>
          <w:lang w:bidi="ar-IQ"/>
        </w:rPr>
        <w:t>”</w:t>
      </w:r>
      <w:r w:rsidR="00FF538E" w:rsidRPr="00541335">
        <w:rPr>
          <w:rFonts w:ascii="Unikurd Web" w:hAnsi="Unikurd Web" w:cs="Unikurd Web"/>
          <w:color w:val="000000" w:themeColor="text1"/>
          <w:sz w:val="24"/>
          <w:szCs w:val="24"/>
          <w:lang w:bidi="ar-IQ"/>
        </w:rPr>
        <w:t xml:space="preserve"> San responded.</w:t>
      </w:r>
    </w:p>
    <w:p w14:paraId="13F5F5ED" w14:textId="7865D1FF" w:rsidR="00FF538E" w:rsidRPr="00541335" w:rsidRDefault="00FF538E" w:rsidP="00FF538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questioned, </w:t>
      </w:r>
      <w:r w:rsidR="00297B5A"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In Jesus' time, those things didn't exist, did they?</w:t>
      </w:r>
      <w:r w:rsidR="00297B5A" w:rsidRPr="00541335">
        <w:rPr>
          <w:rFonts w:ascii="Unikurd Web" w:hAnsi="Unikurd Web" w:cs="Unikurd Web"/>
          <w:color w:val="000000" w:themeColor="text1"/>
          <w:sz w:val="24"/>
          <w:szCs w:val="24"/>
          <w:lang w:bidi="ar-IQ"/>
        </w:rPr>
        <w:t>”</w:t>
      </w:r>
    </w:p>
    <w:p w14:paraId="5DE84216" w14:textId="0F38A806" w:rsidR="00FF538E" w:rsidRPr="00541335" w:rsidRDefault="00297B5A" w:rsidP="00FF538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FF538E" w:rsidRPr="00541335">
        <w:rPr>
          <w:rFonts w:ascii="Unikurd Web" w:hAnsi="Unikurd Web" w:cs="Unikurd Web"/>
          <w:color w:val="000000" w:themeColor="text1"/>
          <w:sz w:val="24"/>
          <w:szCs w:val="24"/>
          <w:lang w:bidi="ar-IQ"/>
        </w:rPr>
        <w:t>They did</w:t>
      </w:r>
      <w:r w:rsidR="00A724D6" w:rsidRPr="00541335">
        <w:rPr>
          <w:rFonts w:ascii="Unikurd Web" w:hAnsi="Unikurd Web" w:cs="Unikurd Web"/>
          <w:color w:val="000000" w:themeColor="text1"/>
          <w:sz w:val="24"/>
          <w:szCs w:val="24"/>
          <w:lang w:bidi="ar-IQ"/>
        </w:rPr>
        <w:t>n’t</w:t>
      </w:r>
      <w:r w:rsidR="00FF538E" w:rsidRPr="00541335">
        <w:rPr>
          <w:rFonts w:ascii="Unikurd Web" w:hAnsi="Unikurd Web" w:cs="Unikurd Web"/>
          <w:color w:val="000000" w:themeColor="text1"/>
          <w:sz w:val="24"/>
          <w:szCs w:val="24"/>
          <w:lang w:bidi="ar-IQ"/>
        </w:rPr>
        <w:t>, but...</w:t>
      </w:r>
      <w:r w:rsidRPr="00541335">
        <w:rPr>
          <w:rFonts w:ascii="Unikurd Web" w:hAnsi="Unikurd Web" w:cs="Unikurd Web"/>
          <w:color w:val="000000" w:themeColor="text1"/>
          <w:sz w:val="24"/>
          <w:szCs w:val="24"/>
          <w:lang w:bidi="ar-IQ"/>
        </w:rPr>
        <w:t>”</w:t>
      </w:r>
      <w:r w:rsidR="00FF538E" w:rsidRPr="00541335">
        <w:rPr>
          <w:rFonts w:ascii="Unikurd Web" w:hAnsi="Unikurd Web" w:cs="Unikurd Web"/>
          <w:color w:val="000000" w:themeColor="text1"/>
          <w:sz w:val="24"/>
          <w:szCs w:val="24"/>
          <w:lang w:bidi="ar-IQ"/>
        </w:rPr>
        <w:t xml:space="preserve"> San </w:t>
      </w:r>
      <w:r w:rsidRPr="00541335">
        <w:rPr>
          <w:rFonts w:ascii="Unikurd Web" w:hAnsi="Unikurd Web" w:cs="Unikurd Web"/>
          <w:color w:val="000000" w:themeColor="text1"/>
          <w:sz w:val="24"/>
          <w:szCs w:val="24"/>
          <w:lang w:bidi="ar-IQ"/>
        </w:rPr>
        <w:t>b</w:t>
      </w:r>
      <w:r w:rsidR="00971E91" w:rsidRPr="00541335">
        <w:rPr>
          <w:rFonts w:ascii="Unikurd Web" w:hAnsi="Unikurd Web" w:cs="Unikurd Web"/>
          <w:color w:val="000000" w:themeColor="text1"/>
          <w:sz w:val="24"/>
          <w:szCs w:val="24"/>
          <w:lang w:bidi="ar-IQ"/>
        </w:rPr>
        <w:t>eg</w:t>
      </w:r>
      <w:r w:rsidR="00FF538E" w:rsidRPr="00541335">
        <w:rPr>
          <w:rFonts w:ascii="Unikurd Web" w:hAnsi="Unikurd Web" w:cs="Unikurd Web"/>
          <w:color w:val="000000" w:themeColor="text1"/>
          <w:sz w:val="24"/>
          <w:szCs w:val="24"/>
          <w:lang w:bidi="ar-IQ"/>
        </w:rPr>
        <w:t>an.</w:t>
      </w:r>
    </w:p>
    <w:p w14:paraId="323C40A7" w14:textId="3D763AAE" w:rsidR="00FF538E" w:rsidRPr="00541335" w:rsidRDefault="00FF538E" w:rsidP="00FF538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interjected again, </w:t>
      </w:r>
      <w:r w:rsidR="0080175B"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But what?</w:t>
      </w:r>
      <w:r w:rsidR="0080175B" w:rsidRPr="00541335">
        <w:rPr>
          <w:rFonts w:ascii="Unikurd Web" w:hAnsi="Unikurd Web" w:cs="Unikurd Web"/>
          <w:color w:val="000000" w:themeColor="text1"/>
          <w:sz w:val="24"/>
          <w:szCs w:val="24"/>
          <w:lang w:bidi="ar-IQ"/>
        </w:rPr>
        <w:t>”</w:t>
      </w:r>
    </w:p>
    <w:p w14:paraId="4C890768" w14:textId="5BCC8C4C" w:rsidR="00FF538E" w:rsidRPr="00541335" w:rsidRDefault="0080175B" w:rsidP="00FF538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FF538E" w:rsidRPr="00541335">
        <w:rPr>
          <w:rFonts w:ascii="Unikurd Web" w:hAnsi="Unikurd Web" w:cs="Unikurd Web"/>
          <w:color w:val="000000" w:themeColor="text1"/>
          <w:sz w:val="24"/>
          <w:szCs w:val="24"/>
          <w:lang w:bidi="ar-IQ"/>
        </w:rPr>
        <w:t>There were trebuchets, spears, swords, daggers, bows and arrows, slings, clubs and maces, staffs and javelins, and so on, but...</w:t>
      </w:r>
      <w:r w:rsidRPr="00541335">
        <w:rPr>
          <w:rFonts w:ascii="Unikurd Web" w:hAnsi="Unikurd Web" w:cs="Unikurd Web"/>
          <w:color w:val="000000" w:themeColor="text1"/>
          <w:sz w:val="24"/>
          <w:szCs w:val="24"/>
          <w:lang w:bidi="ar-IQ"/>
        </w:rPr>
        <w:t>”</w:t>
      </w:r>
      <w:r w:rsidR="00FF538E" w:rsidRPr="00541335">
        <w:rPr>
          <w:rFonts w:ascii="Unikurd Web" w:hAnsi="Unikurd Web" w:cs="Unikurd Web"/>
          <w:color w:val="000000" w:themeColor="text1"/>
          <w:sz w:val="24"/>
          <w:szCs w:val="24"/>
          <w:lang w:bidi="ar-IQ"/>
        </w:rPr>
        <w:t xml:space="preserve"> San explained.</w:t>
      </w:r>
    </w:p>
    <w:p w14:paraId="3FEDF839" w14:textId="67806AAE" w:rsidR="00FF538E" w:rsidRPr="00541335" w:rsidRDefault="00FF538E" w:rsidP="00FF538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interjected</w:t>
      </w:r>
      <w:r w:rsidR="00A724D6" w:rsidRPr="00541335">
        <w:rPr>
          <w:rFonts w:ascii="Unikurd Web" w:hAnsi="Unikurd Web" w:cs="Unikurd Web"/>
          <w:color w:val="000000" w:themeColor="text1"/>
          <w:sz w:val="24"/>
          <w:szCs w:val="24"/>
          <w:lang w:bidi="ar-IQ"/>
        </w:rPr>
        <w:t xml:space="preserve"> once again</w:t>
      </w:r>
      <w:r w:rsidRPr="00541335">
        <w:rPr>
          <w:rFonts w:ascii="Unikurd Web" w:hAnsi="Unikurd Web" w:cs="Unikurd Web"/>
          <w:color w:val="000000" w:themeColor="text1"/>
          <w:sz w:val="24"/>
          <w:szCs w:val="24"/>
          <w:lang w:bidi="ar-IQ"/>
        </w:rPr>
        <w:t xml:space="preserve">, </w:t>
      </w:r>
      <w:r w:rsidR="0080175B"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But what?</w:t>
      </w:r>
      <w:r w:rsidR="0080175B" w:rsidRPr="00541335">
        <w:rPr>
          <w:rFonts w:ascii="Unikurd Web" w:hAnsi="Unikurd Web" w:cs="Unikurd Web"/>
          <w:color w:val="000000" w:themeColor="text1"/>
          <w:sz w:val="24"/>
          <w:szCs w:val="24"/>
          <w:lang w:bidi="ar-IQ"/>
        </w:rPr>
        <w:t>”</w:t>
      </w:r>
    </w:p>
    <w:p w14:paraId="27587B93" w14:textId="77B748C6" w:rsidR="00FF538E" w:rsidRPr="00541335" w:rsidRDefault="0080175B" w:rsidP="00FF538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FF538E" w:rsidRPr="00541335">
        <w:rPr>
          <w:rFonts w:ascii="Unikurd Web" w:hAnsi="Unikurd Web" w:cs="Unikurd Web"/>
          <w:color w:val="000000" w:themeColor="text1"/>
          <w:sz w:val="24"/>
          <w:szCs w:val="24"/>
          <w:lang w:bidi="ar-IQ"/>
        </w:rPr>
        <w:t>One thing hasn't changed,</w:t>
      </w:r>
      <w:r w:rsidRPr="00541335">
        <w:rPr>
          <w:rFonts w:ascii="Unikurd Web" w:hAnsi="Unikurd Web" w:cs="Unikurd Web"/>
          <w:color w:val="000000" w:themeColor="text1"/>
          <w:sz w:val="24"/>
          <w:szCs w:val="24"/>
          <w:lang w:bidi="ar-IQ"/>
        </w:rPr>
        <w:t>”</w:t>
      </w:r>
      <w:r w:rsidR="00FF538E" w:rsidRPr="00541335">
        <w:rPr>
          <w:rFonts w:ascii="Unikurd Web" w:hAnsi="Unikurd Web" w:cs="Unikurd Web"/>
          <w:color w:val="000000" w:themeColor="text1"/>
          <w:sz w:val="24"/>
          <w:szCs w:val="24"/>
          <w:lang w:bidi="ar-IQ"/>
        </w:rPr>
        <w:t xml:space="preserve"> San stated.</w:t>
      </w:r>
    </w:p>
    <w:p w14:paraId="08897A37" w14:textId="17932B6E" w:rsidR="00FF538E" w:rsidRPr="00541335" w:rsidRDefault="00FF538E" w:rsidP="00FF538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Baram eagerly asked, </w:t>
      </w:r>
      <w:r w:rsidR="0080175B"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What?</w:t>
      </w:r>
      <w:r w:rsidR="0080175B" w:rsidRPr="00541335">
        <w:rPr>
          <w:rFonts w:ascii="Unikurd Web" w:hAnsi="Unikurd Web" w:cs="Unikurd Web"/>
          <w:color w:val="000000" w:themeColor="text1"/>
          <w:sz w:val="24"/>
          <w:szCs w:val="24"/>
          <w:lang w:bidi="ar-IQ"/>
        </w:rPr>
        <w:t>”</w:t>
      </w:r>
    </w:p>
    <w:p w14:paraId="3CA0D1B1" w14:textId="5DD55328" w:rsidR="006C2CBF" w:rsidRPr="00541335" w:rsidRDefault="0080175B" w:rsidP="00C85A1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FF538E" w:rsidRPr="00541335">
        <w:rPr>
          <w:rFonts w:ascii="Unikurd Web" w:hAnsi="Unikurd Web" w:cs="Unikurd Web"/>
          <w:color w:val="000000" w:themeColor="text1"/>
          <w:sz w:val="24"/>
          <w:szCs w:val="24"/>
          <w:lang w:bidi="ar-IQ"/>
        </w:rPr>
        <w:t>The sins of humans,</w:t>
      </w:r>
      <w:r w:rsidRPr="00541335">
        <w:rPr>
          <w:rFonts w:ascii="Unikurd Web" w:hAnsi="Unikurd Web" w:cs="Unikurd Web"/>
          <w:color w:val="000000" w:themeColor="text1"/>
          <w:sz w:val="24"/>
          <w:szCs w:val="24"/>
          <w:lang w:bidi="ar-IQ"/>
        </w:rPr>
        <w:t>”</w:t>
      </w:r>
      <w:r w:rsidR="00FF538E" w:rsidRPr="00541335">
        <w:rPr>
          <w:rFonts w:ascii="Unikurd Web" w:hAnsi="Unikurd Web" w:cs="Unikurd Web"/>
          <w:color w:val="000000" w:themeColor="text1"/>
          <w:sz w:val="24"/>
          <w:szCs w:val="24"/>
          <w:lang w:bidi="ar-IQ"/>
        </w:rPr>
        <w:t xml:space="preserve"> San confirmed.</w:t>
      </w:r>
    </w:p>
    <w:p w14:paraId="216A296B" w14:textId="77777777" w:rsidR="003B2851" w:rsidRPr="00541335" w:rsidRDefault="003B2851" w:rsidP="00C85A1E">
      <w:pPr>
        <w:spacing w:line="360" w:lineRule="auto"/>
        <w:rPr>
          <w:rFonts w:ascii="Unikurd Web" w:hAnsi="Unikurd Web" w:cs="Unikurd Web"/>
          <w:color w:val="000000" w:themeColor="text1"/>
          <w:sz w:val="24"/>
          <w:szCs w:val="24"/>
          <w:lang w:bidi="ar-IQ"/>
        </w:rPr>
      </w:pPr>
    </w:p>
    <w:p w14:paraId="6D17393C" w14:textId="77777777" w:rsidR="003B2851" w:rsidRPr="00541335" w:rsidRDefault="003B2851" w:rsidP="00C85A1E">
      <w:pPr>
        <w:spacing w:line="360" w:lineRule="auto"/>
        <w:rPr>
          <w:rFonts w:ascii="Unikurd Web" w:hAnsi="Unikurd Web" w:cs="Unikurd Web"/>
          <w:color w:val="000000" w:themeColor="text1"/>
          <w:sz w:val="24"/>
          <w:szCs w:val="24"/>
          <w:lang w:bidi="ar-IQ"/>
        </w:rPr>
      </w:pPr>
    </w:p>
    <w:p w14:paraId="04887855" w14:textId="77777777" w:rsidR="003B2851" w:rsidRPr="00541335" w:rsidRDefault="003B2851" w:rsidP="00C85A1E">
      <w:pPr>
        <w:spacing w:line="360" w:lineRule="auto"/>
        <w:rPr>
          <w:rFonts w:ascii="Unikurd Web" w:hAnsi="Unikurd Web" w:cs="Unikurd Web"/>
          <w:color w:val="000000" w:themeColor="text1"/>
          <w:sz w:val="24"/>
          <w:szCs w:val="24"/>
          <w:lang w:bidi="ar-IQ"/>
        </w:rPr>
      </w:pPr>
    </w:p>
    <w:p w14:paraId="13292C0D" w14:textId="77777777" w:rsidR="003B2851" w:rsidRPr="00541335" w:rsidRDefault="003B2851" w:rsidP="00C85A1E">
      <w:pPr>
        <w:spacing w:line="360" w:lineRule="auto"/>
        <w:rPr>
          <w:rFonts w:ascii="Unikurd Web" w:hAnsi="Unikurd Web" w:cs="Unikurd Web"/>
          <w:color w:val="000000" w:themeColor="text1"/>
          <w:sz w:val="24"/>
          <w:szCs w:val="24"/>
          <w:lang w:bidi="ar-IQ"/>
        </w:rPr>
      </w:pPr>
    </w:p>
    <w:p w14:paraId="0012389F" w14:textId="77777777" w:rsidR="003B2851" w:rsidRPr="00541335" w:rsidRDefault="003B2851" w:rsidP="00C85A1E">
      <w:pPr>
        <w:spacing w:line="360" w:lineRule="auto"/>
        <w:rPr>
          <w:rFonts w:ascii="Unikurd Web" w:hAnsi="Unikurd Web" w:cs="Unikurd Web"/>
          <w:color w:val="000000" w:themeColor="text1"/>
          <w:sz w:val="24"/>
          <w:szCs w:val="24"/>
          <w:lang w:bidi="ar-IQ"/>
        </w:rPr>
      </w:pPr>
    </w:p>
    <w:p w14:paraId="1660DA22" w14:textId="77777777" w:rsidR="004B6AD2" w:rsidRPr="00541335" w:rsidRDefault="004B6AD2" w:rsidP="00C85A1E">
      <w:pPr>
        <w:spacing w:line="360" w:lineRule="auto"/>
        <w:rPr>
          <w:rFonts w:ascii="Unikurd Web" w:hAnsi="Unikurd Web" w:cs="Unikurd Web"/>
          <w:color w:val="000000" w:themeColor="text1"/>
          <w:sz w:val="24"/>
          <w:szCs w:val="24"/>
          <w:lang w:bidi="ar-IQ"/>
        </w:rPr>
      </w:pPr>
    </w:p>
    <w:p w14:paraId="53786C0C" w14:textId="77777777" w:rsidR="007E232F" w:rsidRPr="00541335" w:rsidRDefault="007E232F" w:rsidP="00C85A1E">
      <w:pPr>
        <w:spacing w:line="360" w:lineRule="auto"/>
        <w:rPr>
          <w:rFonts w:ascii="Unikurd Web" w:hAnsi="Unikurd Web" w:cs="Unikurd Web"/>
          <w:color w:val="000000" w:themeColor="text1"/>
          <w:sz w:val="24"/>
          <w:szCs w:val="24"/>
          <w:lang w:bidi="ar-IQ"/>
        </w:rPr>
      </w:pPr>
    </w:p>
    <w:p w14:paraId="20BDCEEB" w14:textId="4BD90CB9" w:rsidR="005A4170" w:rsidRPr="00FF5A6C" w:rsidRDefault="005A4170" w:rsidP="005A4170">
      <w:pPr>
        <w:spacing w:line="360" w:lineRule="auto"/>
        <w:jc w:val="center"/>
        <w:rPr>
          <w:rFonts w:ascii="Unikurd Web" w:hAnsi="Unikurd Web" w:cs="Unikurd Web"/>
          <w:b/>
          <w:bCs/>
          <w:color w:val="000000" w:themeColor="text1"/>
          <w:sz w:val="24"/>
          <w:szCs w:val="24"/>
          <w:lang w:bidi="ar-IQ"/>
        </w:rPr>
      </w:pPr>
      <w:r w:rsidRPr="00FF5A6C">
        <w:rPr>
          <w:rFonts w:ascii="Unikurd Web" w:hAnsi="Unikurd Web" w:cs="Unikurd Web"/>
          <w:b/>
          <w:bCs/>
          <w:color w:val="000000" w:themeColor="text1"/>
          <w:sz w:val="24"/>
          <w:szCs w:val="24"/>
          <w:lang w:bidi="ar-IQ"/>
        </w:rPr>
        <w:t>(</w:t>
      </w:r>
      <w:r w:rsidR="004D7A20" w:rsidRPr="00FF5A6C">
        <w:rPr>
          <w:rFonts w:ascii="Unikurd Web" w:hAnsi="Unikurd Web" w:cs="Unikurd Web"/>
          <w:b/>
          <w:bCs/>
          <w:sz w:val="24"/>
          <w:szCs w:val="24"/>
        </w:rPr>
        <w:t>Chapter</w:t>
      </w:r>
      <w:r w:rsidR="004D7A20" w:rsidRPr="00FF5A6C">
        <w:rPr>
          <w:rFonts w:ascii="Unikurd Web" w:eastAsia="Times New Roman" w:hAnsi="Unikurd Web" w:cs="Unikurd Web"/>
          <w:b/>
          <w:bCs/>
          <w:color w:val="000000" w:themeColor="text1"/>
          <w:sz w:val="24"/>
          <w:szCs w:val="24"/>
          <w:lang w:val="en-US" w:bidi="ar-KW"/>
        </w:rPr>
        <w:t xml:space="preserve"> -</w:t>
      </w:r>
      <w:r w:rsidRPr="00FF5A6C">
        <w:rPr>
          <w:rFonts w:ascii="Unikurd Web" w:hAnsi="Unikurd Web" w:cs="Unikurd Web"/>
          <w:b/>
          <w:bCs/>
          <w:color w:val="000000" w:themeColor="text1"/>
          <w:sz w:val="24"/>
          <w:szCs w:val="24"/>
          <w:lang w:bidi="ar-IQ"/>
        </w:rPr>
        <w:t>27)</w:t>
      </w:r>
    </w:p>
    <w:p w14:paraId="69691F87" w14:textId="77777777" w:rsidR="000349D7" w:rsidRPr="00541335" w:rsidRDefault="000349D7" w:rsidP="000349D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with his frowned face, seemed to be irritated. In a self-talk, he said, “People are hoping to have enough space in the cellar for their essential items</w:t>
      </w:r>
      <w:r w:rsidRPr="00541335">
        <w:rPr>
          <w:rFonts w:ascii="Arial" w:hAnsi="Arial" w:cs="Arial"/>
          <w:color w:val="000000" w:themeColor="text1"/>
          <w:sz w:val="24"/>
          <w:szCs w:val="24"/>
          <w:lang w:bidi="ar-IQ"/>
        </w:rPr>
        <w:t>…</w:t>
      </w:r>
      <w:r w:rsidRPr="00541335">
        <w:rPr>
          <w:rFonts w:ascii="Unikurd Web" w:hAnsi="Unikurd Web" w:cs="Unikurd Web"/>
          <w:color w:val="000000" w:themeColor="text1"/>
          <w:sz w:val="24"/>
          <w:szCs w:val="24"/>
          <w:lang w:bidi="ar-IQ"/>
        </w:rPr>
        <w:t>”</w:t>
      </w:r>
    </w:p>
    <w:p w14:paraId="6573C743" w14:textId="77777777" w:rsidR="000349D7" w:rsidRPr="00541335" w:rsidRDefault="000349D7" w:rsidP="000349D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San interjected, “What is wrong?”</w:t>
      </w:r>
    </w:p>
    <w:p w14:paraId="78501852" w14:textId="77777777" w:rsidR="000349D7" w:rsidRPr="00541335" w:rsidRDefault="000349D7" w:rsidP="000349D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“That man,” Baram said, nodding towards a man a few metres to his right.</w:t>
      </w:r>
    </w:p>
    <w:p w14:paraId="31FBFFD1" w14:textId="77777777" w:rsidR="000349D7" w:rsidRPr="00541335" w:rsidRDefault="000349D7" w:rsidP="000349D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San glanced at the man but didn't notice anything odd. “What has he done?” he asked Baram.</w:t>
      </w:r>
    </w:p>
    <w:p w14:paraId="1101460C" w14:textId="77777777" w:rsidR="000349D7" w:rsidRPr="00541335" w:rsidRDefault="000349D7" w:rsidP="000349D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“You don’t see him? He has a bunch of files with him.”</w:t>
      </w:r>
    </w:p>
    <w:p w14:paraId="1A43E490" w14:textId="77777777" w:rsidR="000349D7" w:rsidRPr="00541335" w:rsidRDefault="000349D7" w:rsidP="000349D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Those who heard them looked at the man.</w:t>
      </w:r>
    </w:p>
    <w:p w14:paraId="6C2633E0" w14:textId="77777777" w:rsidR="000349D7" w:rsidRPr="00541335" w:rsidRDefault="000349D7" w:rsidP="000349D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San asked Baram, “Do you hate yourself?”</w:t>
      </w:r>
    </w:p>
    <w:p w14:paraId="2C61D289" w14:textId="77777777" w:rsidR="000349D7" w:rsidRPr="00541335" w:rsidRDefault="000349D7" w:rsidP="000349D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“What sort of question is that? Who hates oneself? Why should I?” Baram responded, confused.</w:t>
      </w:r>
    </w:p>
    <w:p w14:paraId="1541D89B" w14:textId="567D9FA1" w:rsidR="000349D7" w:rsidRPr="00541335" w:rsidRDefault="000349D7" w:rsidP="000349D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San suggested, “Then you should show some gratitude.”</w:t>
      </w:r>
    </w:p>
    <w:p w14:paraId="425CB882" w14:textId="77777777" w:rsidR="000349D7" w:rsidRPr="00541335" w:rsidRDefault="000349D7" w:rsidP="000349D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“Towards whom?” Baram enquired.</w:t>
      </w:r>
    </w:p>
    <w:p w14:paraId="1B247EED" w14:textId="77777777" w:rsidR="000349D7" w:rsidRPr="00541335" w:rsidRDefault="000349D7" w:rsidP="000349D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San replied, “That man.”</w:t>
      </w:r>
    </w:p>
    <w:p w14:paraId="672A3A50" w14:textId="77777777" w:rsidR="000349D7" w:rsidRPr="00541335" w:rsidRDefault="000349D7" w:rsidP="000349D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“Why?” Baram asked.</w:t>
      </w:r>
    </w:p>
    <w:p w14:paraId="1911D3A4" w14:textId="77777777" w:rsidR="000349D7" w:rsidRPr="00541335" w:rsidRDefault="000349D7" w:rsidP="000349D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San said, “He may have you.”</w:t>
      </w:r>
    </w:p>
    <w:p w14:paraId="45A1587B" w14:textId="77777777" w:rsidR="000349D7" w:rsidRPr="00541335" w:rsidRDefault="000349D7" w:rsidP="000349D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“Me?!” Baram responded, perplexed.</w:t>
      </w:r>
    </w:p>
    <w:p w14:paraId="0C7ADEDB" w14:textId="77777777" w:rsidR="000349D7" w:rsidRPr="00541335" w:rsidRDefault="000349D7" w:rsidP="000349D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“Yes, you,” San said.</w:t>
      </w:r>
    </w:p>
    <w:p w14:paraId="5F4F59FA" w14:textId="77777777" w:rsidR="000349D7" w:rsidRPr="00541335" w:rsidRDefault="000349D7" w:rsidP="000349D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 don’t understand. Why me?” Baram asked.</w:t>
      </w:r>
    </w:p>
    <w:p w14:paraId="471541A2" w14:textId="77777777" w:rsidR="000349D7" w:rsidRPr="00541335" w:rsidRDefault="000349D7" w:rsidP="000349D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San explained, “To save you, in one way or another, I mean physically or metaphysically.”</w:t>
      </w:r>
    </w:p>
    <w:p w14:paraId="7A2816F0" w14:textId="77777777" w:rsidR="000349D7" w:rsidRPr="00541335" w:rsidRDefault="000349D7" w:rsidP="000349D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 still don’t understand you,” Baram said.</w:t>
      </w:r>
    </w:p>
    <w:p w14:paraId="2BA8B61D" w14:textId="77777777" w:rsidR="000349D7" w:rsidRPr="00541335" w:rsidRDefault="000349D7" w:rsidP="000349D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San clarified, “I mean, if you disappear physically, you will remain metaphysically. That's what that man, whom you find odd, will ensure.”</w:t>
      </w:r>
    </w:p>
    <w:p w14:paraId="1D05CB46" w14:textId="77777777" w:rsidR="000349D7" w:rsidRPr="00541335" w:rsidRDefault="000349D7" w:rsidP="000349D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“Do you have parasomnia?” Baram asked sarcastically.</w:t>
      </w:r>
    </w:p>
    <w:p w14:paraId="6C7499EF" w14:textId="77777777" w:rsidR="000349D7" w:rsidRPr="00541335" w:rsidRDefault="000349D7" w:rsidP="000349D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San replied, “Why? Am I asleep?”</w:t>
      </w:r>
    </w:p>
    <w:p w14:paraId="198B5A42" w14:textId="77777777" w:rsidR="000349D7" w:rsidRPr="00541335" w:rsidRDefault="000349D7" w:rsidP="000349D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“No,” said Baram.</w:t>
      </w:r>
    </w:p>
    <w:p w14:paraId="65F9F1E2" w14:textId="77777777" w:rsidR="000349D7" w:rsidRPr="00541335" w:rsidRDefault="000349D7" w:rsidP="000349D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“Then you understand that parasomnia happens when one is asleep. So, I am telling you face-to-face that you are not asleep, and that man has your back,” San explained.</w:t>
      </w:r>
    </w:p>
    <w:p w14:paraId="554197E6" w14:textId="77777777" w:rsidR="000349D7" w:rsidRPr="00541335" w:rsidRDefault="000349D7" w:rsidP="000349D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onlookers started laughing loudly.</w:t>
      </w:r>
    </w:p>
    <w:p w14:paraId="319837A0" w14:textId="77777777" w:rsidR="000349D7" w:rsidRPr="00541335" w:rsidRDefault="000349D7" w:rsidP="000349D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“Are you kidding me?” Baram reacted angrily.</w:t>
      </w:r>
    </w:p>
    <w:p w14:paraId="098951C7" w14:textId="24DC46E3" w:rsidR="000349D7" w:rsidRPr="00541335" w:rsidRDefault="000349D7" w:rsidP="000349D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“I’m not kidding. I'm sure you don't want to deceive yourself. Neither are the contents of that man's files humorous enough to make anyone laugh,” San said.</w:t>
      </w:r>
    </w:p>
    <w:p w14:paraId="19147D6B" w14:textId="77777777" w:rsidR="000349D7" w:rsidRPr="00541335" w:rsidRDefault="000349D7" w:rsidP="000349D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“What do the files contain?” Baram asked.</w:t>
      </w:r>
    </w:p>
    <w:p w14:paraId="4E2A897C" w14:textId="77777777" w:rsidR="000349D7" w:rsidRPr="00541335" w:rsidRDefault="000349D7" w:rsidP="000349D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“One of them has me,” San replied.</w:t>
      </w:r>
    </w:p>
    <w:p w14:paraId="1E0816AC" w14:textId="77777777" w:rsidR="000349D7" w:rsidRPr="00541335" w:rsidRDefault="000349D7" w:rsidP="000349D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“How?” asked Baram.</w:t>
      </w:r>
    </w:p>
    <w:p w14:paraId="2845412C" w14:textId="77777777" w:rsidR="000349D7" w:rsidRPr="00541335" w:rsidRDefault="000349D7" w:rsidP="000349D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“By name,” San said.</w:t>
      </w:r>
    </w:p>
    <w:p w14:paraId="129EC37B" w14:textId="77777777" w:rsidR="000349D7" w:rsidRPr="00541335" w:rsidRDefault="000349D7" w:rsidP="000349D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“You?!” Baram inquired.</w:t>
      </w:r>
    </w:p>
    <w:p w14:paraId="69A4422E" w14:textId="77777777" w:rsidR="000349D7" w:rsidRPr="00541335" w:rsidRDefault="000349D7" w:rsidP="000349D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“Yes, me, but...” San started.</w:t>
      </w:r>
    </w:p>
    <w:p w14:paraId="57C02207" w14:textId="77777777" w:rsidR="000349D7" w:rsidRPr="00541335" w:rsidRDefault="000349D7" w:rsidP="000349D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“But what?” Baram interjected.</w:t>
      </w:r>
    </w:p>
    <w:p w14:paraId="1C7FFE6E" w14:textId="77777777" w:rsidR="000349D7" w:rsidRPr="00541335" w:rsidRDefault="000349D7" w:rsidP="000349D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“With nothing in my possession,” San clarified.</w:t>
      </w:r>
    </w:p>
    <w:p w14:paraId="2E4DFD7A" w14:textId="77777777" w:rsidR="000349D7" w:rsidRPr="00541335" w:rsidRDefault="000349D7" w:rsidP="000349D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“Who else is in there?” Baram asked.</w:t>
      </w:r>
    </w:p>
    <w:p w14:paraId="466D35D3" w14:textId="77777777" w:rsidR="000349D7" w:rsidRPr="00541335" w:rsidRDefault="000349D7" w:rsidP="000349D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“Some residents of this town and its surroundings,” San confirmed.</w:t>
      </w:r>
    </w:p>
    <w:p w14:paraId="0C21E677" w14:textId="77777777" w:rsidR="000349D7" w:rsidRPr="00541335" w:rsidRDefault="000349D7" w:rsidP="000349D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“Who are they?” Baram pressed.</w:t>
      </w:r>
    </w:p>
    <w:p w14:paraId="2299296C" w14:textId="77777777" w:rsidR="000349D7" w:rsidRPr="00541335" w:rsidRDefault="000349D7" w:rsidP="000349D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 am sure Kafee’s daughter and the child of that woman with the black headdress are included,” San said.</w:t>
      </w:r>
    </w:p>
    <w:p w14:paraId="160E1C62" w14:textId="77777777" w:rsidR="000349D7" w:rsidRPr="00541335" w:rsidRDefault="000349D7" w:rsidP="000349D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Kafee and the woman with the black headdress eagerly approached the man. “Dear brother, what of ours is there? What do you have of us?” they asked the man, pleadingly.</w:t>
      </w:r>
    </w:p>
    <w:p w14:paraId="24F05E61" w14:textId="77777777" w:rsidR="000349D7" w:rsidRPr="00541335" w:rsidRDefault="000349D7" w:rsidP="000349D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“Only your names,” the man confirmed.</w:t>
      </w:r>
    </w:p>
    <w:p w14:paraId="19341FB6" w14:textId="77777777" w:rsidR="000349D7" w:rsidRPr="00541335" w:rsidRDefault="000349D7" w:rsidP="000349D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“What else do you have?” Kafee and the woman with the black headdress asked.</w:t>
      </w:r>
    </w:p>
    <w:p w14:paraId="47C73129" w14:textId="77777777" w:rsidR="000349D7" w:rsidRPr="00541335" w:rsidRDefault="000349D7" w:rsidP="000349D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“Nothing else, except these files and this bunch of keys,” the man replied.</w:t>
      </w:r>
    </w:p>
    <w:p w14:paraId="62E7019C" w14:textId="4705E24B" w:rsidR="000349D7" w:rsidRPr="00541335" w:rsidRDefault="000349D7" w:rsidP="000349D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“Where are we in there?” they asked one after another.</w:t>
      </w:r>
    </w:p>
    <w:p w14:paraId="4BC2BA16" w14:textId="77777777" w:rsidR="000349D7" w:rsidRPr="00541335" w:rsidRDefault="000349D7" w:rsidP="000349D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“In one of the file’s pages,” the man responded.</w:t>
      </w:r>
    </w:p>
    <w:p w14:paraId="5C1168CA" w14:textId="77777777" w:rsidR="000349D7" w:rsidRPr="00541335" w:rsidRDefault="000349D7" w:rsidP="000349D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“What are our names doing with you?!” Kafee asked.</w:t>
      </w:r>
    </w:p>
    <w:p w14:paraId="1D9832B0" w14:textId="77777777" w:rsidR="000349D7" w:rsidRPr="00541335" w:rsidRDefault="000349D7" w:rsidP="000349D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“It’s not only your names that I have,” the man replied.</w:t>
      </w:r>
    </w:p>
    <w:p w14:paraId="31246828" w14:textId="77777777" w:rsidR="000349D7" w:rsidRPr="00541335" w:rsidRDefault="000349D7" w:rsidP="000349D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“What else?” Kafee and the woman with the black headdress quickly asked.</w:t>
      </w:r>
    </w:p>
    <w:p w14:paraId="4B10B1CE" w14:textId="77777777" w:rsidR="000349D7" w:rsidRPr="00541335" w:rsidRDefault="000349D7" w:rsidP="000349D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“Your registered savings and deposits,” the man said.</w:t>
      </w:r>
    </w:p>
    <w:p w14:paraId="491ACFC7" w14:textId="77777777" w:rsidR="000349D7" w:rsidRPr="00541335" w:rsidRDefault="000349D7" w:rsidP="000349D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“Which ones?” Kafee enquired.</w:t>
      </w:r>
    </w:p>
    <w:p w14:paraId="7224DF92" w14:textId="77777777" w:rsidR="000349D7" w:rsidRPr="00541335" w:rsidRDefault="000349D7" w:rsidP="000349D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“Those in the bank?” San interjected.</w:t>
      </w:r>
    </w:p>
    <w:p w14:paraId="5BAFBC6D" w14:textId="77777777" w:rsidR="000349D7" w:rsidRPr="00541335" w:rsidRDefault="000349D7" w:rsidP="000349D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“Our money?” Kafee and the woman with the black headdress asked zealously.</w:t>
      </w:r>
    </w:p>
    <w:p w14:paraId="4A0217A4" w14:textId="69CD22DB" w:rsidR="000349D7" w:rsidRPr="00541335" w:rsidRDefault="000349D7" w:rsidP="000349D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 heard</w:t>
      </w:r>
      <w:r w:rsidRPr="00541335">
        <w:rPr>
          <w:rFonts w:ascii="Arial" w:hAnsi="Arial" w:cs="Arial"/>
          <w:color w:val="000000" w:themeColor="text1"/>
          <w:sz w:val="24"/>
          <w:szCs w:val="24"/>
          <w:lang w:bidi="ar-IQ"/>
        </w:rPr>
        <w:t>…</w:t>
      </w:r>
      <w:r w:rsidRPr="00541335">
        <w:rPr>
          <w:rFonts w:ascii="Unikurd Web" w:hAnsi="Unikurd Web" w:cs="Unikurd Web"/>
          <w:color w:val="000000" w:themeColor="text1"/>
          <w:sz w:val="24"/>
          <w:szCs w:val="24"/>
          <w:lang w:bidi="ar-IQ"/>
        </w:rPr>
        <w:t xml:space="preserve">” the man </w:t>
      </w:r>
      <w:r w:rsidR="0035344C" w:rsidRPr="00541335">
        <w:rPr>
          <w:rFonts w:ascii="Unikurd Web" w:hAnsi="Unikurd Web" w:cs="Unikurd Web"/>
          <w:color w:val="000000" w:themeColor="text1"/>
          <w:sz w:val="24"/>
          <w:szCs w:val="24"/>
          <w:lang w:bidi="ar-IQ"/>
        </w:rPr>
        <w:t>b</w:t>
      </w:r>
      <w:r w:rsidR="00971E91" w:rsidRPr="00541335">
        <w:rPr>
          <w:rFonts w:ascii="Unikurd Web" w:hAnsi="Unikurd Web" w:cs="Unikurd Web"/>
          <w:color w:val="000000" w:themeColor="text1"/>
          <w:sz w:val="24"/>
          <w:szCs w:val="24"/>
          <w:lang w:bidi="ar-IQ"/>
        </w:rPr>
        <w:t>eg</w:t>
      </w:r>
      <w:r w:rsidRPr="00541335">
        <w:rPr>
          <w:rFonts w:ascii="Unikurd Web" w:hAnsi="Unikurd Web" w:cs="Unikurd Web"/>
          <w:color w:val="000000" w:themeColor="text1"/>
          <w:sz w:val="24"/>
          <w:szCs w:val="24"/>
          <w:lang w:bidi="ar-IQ"/>
        </w:rPr>
        <w:t>an.</w:t>
      </w:r>
    </w:p>
    <w:p w14:paraId="5714F070" w14:textId="77777777" w:rsidR="000349D7" w:rsidRPr="00541335" w:rsidRDefault="000349D7" w:rsidP="000349D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“Of what?” they interrupted.</w:t>
      </w:r>
    </w:p>
    <w:p w14:paraId="3F469A14" w14:textId="77777777" w:rsidR="000349D7" w:rsidRPr="00541335" w:rsidRDefault="000349D7" w:rsidP="000349D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“Of Kizhan and Aram’s previous response,” the man said.</w:t>
      </w:r>
    </w:p>
    <w:p w14:paraId="7CE7AAF6" w14:textId="77777777" w:rsidR="000349D7" w:rsidRPr="00541335" w:rsidRDefault="000349D7" w:rsidP="000349D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“What response?” Kafee and the woman with the black headdress asked together.</w:t>
      </w:r>
    </w:p>
    <w:p w14:paraId="5391347E" w14:textId="77777777" w:rsidR="000349D7" w:rsidRPr="00541335" w:rsidRDefault="000349D7" w:rsidP="000349D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“About the fate of your money in the bank,” the man clarified.</w:t>
      </w:r>
    </w:p>
    <w:p w14:paraId="485FF55F" w14:textId="7CF1AB74" w:rsidR="000349D7" w:rsidRPr="00541335" w:rsidRDefault="000349D7" w:rsidP="000349D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8B7F3C" w:rsidRPr="00541335">
        <w:rPr>
          <w:rFonts w:ascii="Unikurd Web" w:hAnsi="Unikurd Web" w:cs="Unikurd Web"/>
          <w:color w:val="000000" w:themeColor="text1"/>
          <w:sz w:val="24"/>
          <w:szCs w:val="24"/>
          <w:lang w:bidi="ar-IQ"/>
        </w:rPr>
        <w:t>Then, w</w:t>
      </w:r>
      <w:r w:rsidRPr="00541335">
        <w:rPr>
          <w:rFonts w:ascii="Unikurd Web" w:hAnsi="Unikurd Web" w:cs="Unikurd Web"/>
          <w:color w:val="000000" w:themeColor="text1"/>
          <w:sz w:val="24"/>
          <w:szCs w:val="24"/>
          <w:lang w:bidi="ar-IQ"/>
        </w:rPr>
        <w:t>hat shall we do with an unvalued paper record?” Kafee reacted.</w:t>
      </w:r>
    </w:p>
    <w:p w14:paraId="6DD85B9A" w14:textId="77777777" w:rsidR="000349D7" w:rsidRPr="00541335" w:rsidRDefault="000349D7" w:rsidP="000349D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“That was all I could do. I said, at least I will protect their names,” the man explained.</w:t>
      </w:r>
    </w:p>
    <w:p w14:paraId="2C3AD3C5" w14:textId="77777777" w:rsidR="000349D7" w:rsidRPr="00541335" w:rsidRDefault="000349D7" w:rsidP="000349D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“Who are you?” Kafee asked.</w:t>
      </w:r>
    </w:p>
    <w:p w14:paraId="564BB010" w14:textId="66F96C21" w:rsidR="00515FDA" w:rsidRPr="00541335" w:rsidRDefault="000349D7" w:rsidP="008B7F3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man cautiously checked his surroundings and, in a low tone, said, “I am the bank’s director.”</w:t>
      </w:r>
    </w:p>
    <w:p w14:paraId="035172DC" w14:textId="77777777" w:rsidR="00624B43" w:rsidRPr="00541335" w:rsidRDefault="00624B43" w:rsidP="00624B4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“What can they do with a neglected record,” Baram asked sarcastically in a self-talk.</w:t>
      </w:r>
    </w:p>
    <w:p w14:paraId="19F60F1A" w14:textId="3A87B5AD" w:rsidR="00624B43" w:rsidRPr="00541335" w:rsidRDefault="00624B43" w:rsidP="00624B4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San looked at Baram and replied, “What should he have done? Looked out for himself? The bank robbers are probably watching to see where he is now.”</w:t>
      </w:r>
    </w:p>
    <w:p w14:paraId="22BBB208" w14:textId="77777777" w:rsidR="00624B43" w:rsidRPr="00541335" w:rsidRDefault="00624B43" w:rsidP="00624B4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“Who?” Baram inquired.</w:t>
      </w:r>
    </w:p>
    <w:p w14:paraId="250F1189" w14:textId="77777777" w:rsidR="00624B43" w:rsidRPr="00541335" w:rsidRDefault="00624B43" w:rsidP="00624B4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“That man,” San answered.</w:t>
      </w:r>
    </w:p>
    <w:p w14:paraId="4D76FD1C" w14:textId="77777777" w:rsidR="00624B43" w:rsidRPr="00541335" w:rsidRDefault="00624B43" w:rsidP="00624B4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“Why?” Baram pressed.</w:t>
      </w:r>
    </w:p>
    <w:p w14:paraId="652E11EB" w14:textId="77777777" w:rsidR="00624B43" w:rsidRPr="00541335" w:rsidRDefault="00624B43" w:rsidP="00624B4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“They'll come to take him, along with his files and keys, to an unknown place, essentially destroying him,” San explained.</w:t>
      </w:r>
    </w:p>
    <w:p w14:paraId="73A44C8B" w14:textId="77777777" w:rsidR="0035344C" w:rsidRPr="00541335" w:rsidRDefault="00624B43" w:rsidP="0035344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“Why?” Baram repeated.</w:t>
      </w:r>
    </w:p>
    <w:p w14:paraId="77A26B93" w14:textId="6C1B6FFE" w:rsidR="00624B43" w:rsidRPr="00541335" w:rsidRDefault="00624B43" w:rsidP="0035344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“To eliminate all key individuals and documents, ensuring no traces are left to uncover the details of their theft,” San elaborated.</w:t>
      </w:r>
    </w:p>
    <w:p w14:paraId="5416B4F4" w14:textId="77777777" w:rsidR="00624B43" w:rsidRPr="00541335" w:rsidRDefault="00624B43" w:rsidP="00624B4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“If he knew it would be a threat to himself, why did he bring those files here?” Baram pondered.</w:t>
      </w:r>
    </w:p>
    <w:p w14:paraId="697A1457" w14:textId="77777777" w:rsidR="00624B43" w:rsidRPr="00541335" w:rsidRDefault="00624B43" w:rsidP="00624B4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“He hoped there would come a day when citizens could use the documents,” San suggested.</w:t>
      </w:r>
    </w:p>
    <w:p w14:paraId="2D10C155" w14:textId="77777777" w:rsidR="00624B43" w:rsidRPr="00541335" w:rsidRDefault="00624B43" w:rsidP="00624B4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“Why?” Baram asked again.</w:t>
      </w:r>
    </w:p>
    <w:p w14:paraId="7C6E2D44" w14:textId="77777777" w:rsidR="00624B43" w:rsidRPr="00541335" w:rsidRDefault="00624B43" w:rsidP="00624B4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“To claim their looted assets,” San replied.</w:t>
      </w:r>
    </w:p>
    <w:p w14:paraId="009E9939" w14:textId="77777777" w:rsidR="00624B43" w:rsidRPr="00541335" w:rsidRDefault="00624B43" w:rsidP="00624B4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“That's not his business,” Baram remarked.</w:t>
      </w:r>
    </w:p>
    <w:p w14:paraId="518EF9DC" w14:textId="77777777" w:rsidR="00624B43" w:rsidRPr="00541335" w:rsidRDefault="00624B43" w:rsidP="00624B4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“It is,” countered San.</w:t>
      </w:r>
    </w:p>
    <w:p w14:paraId="29B14D0F" w14:textId="77777777" w:rsidR="00624B43" w:rsidRPr="00541335" w:rsidRDefault="00624B43" w:rsidP="00624B4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“Why?” Baram persisted.</w:t>
      </w:r>
    </w:p>
    <w:p w14:paraId="41C2F948" w14:textId="77777777" w:rsidR="00624B43" w:rsidRPr="00541335" w:rsidRDefault="00624B43" w:rsidP="00624B4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“Because he's responsible,” San stated.</w:t>
      </w:r>
    </w:p>
    <w:p w14:paraId="19F760AD" w14:textId="77777777" w:rsidR="00624B43" w:rsidRPr="00541335" w:rsidRDefault="00624B43" w:rsidP="00624B4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“Responsible for the bank or the citizens?” Baram questioned.</w:t>
      </w:r>
    </w:p>
    <w:p w14:paraId="684FA460" w14:textId="0DDE0876" w:rsidR="00624B43" w:rsidRPr="00541335" w:rsidRDefault="00624B43" w:rsidP="00624B4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citizens,” San asserted.</w:t>
      </w:r>
    </w:p>
    <w:p w14:paraId="1145637A" w14:textId="77777777" w:rsidR="00624B43" w:rsidRPr="00541335" w:rsidRDefault="00624B43" w:rsidP="00624B4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“We have our responsible people, why did he appoint himself as a leader?” Baram inquired.</w:t>
      </w:r>
    </w:p>
    <w:p w14:paraId="3859AA17" w14:textId="77777777" w:rsidR="00624B43" w:rsidRPr="00541335" w:rsidRDefault="00624B43" w:rsidP="00624B4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San asked rhetorically, “Where are your responsible people? He is our responsible person, one of us. What he could do, he did with his head held high.”</w:t>
      </w:r>
    </w:p>
    <w:p w14:paraId="1E64D18D" w14:textId="77777777" w:rsidR="00624B43" w:rsidRPr="00541335" w:rsidRDefault="00624B43" w:rsidP="00624B4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“What did he do?” Baram asked.</w:t>
      </w:r>
    </w:p>
    <w:p w14:paraId="6608A8CC" w14:textId="42447D1A" w:rsidR="00624B43" w:rsidRPr="00541335" w:rsidRDefault="00624B43" w:rsidP="00624B4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“He protected the files,” San responded.</w:t>
      </w:r>
    </w:p>
    <w:p w14:paraId="75407AEA" w14:textId="77777777" w:rsidR="00624B43" w:rsidRPr="00541335" w:rsidRDefault="00624B43" w:rsidP="00624B4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“Why? He wasn’t the only responsible one,” Baram argued.</w:t>
      </w:r>
    </w:p>
    <w:p w14:paraId="4BEB7593" w14:textId="77777777" w:rsidR="00624B43" w:rsidRPr="00541335" w:rsidRDefault="00624B43" w:rsidP="00624B4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“Everyone has their responsibility; he was responsible for the bank. You need to know that as well</w:t>
      </w:r>
      <w:r w:rsidRPr="00541335">
        <w:rPr>
          <w:rFonts w:ascii="Arial" w:hAnsi="Arial" w:cs="Arial"/>
          <w:color w:val="000000" w:themeColor="text1"/>
          <w:sz w:val="24"/>
          <w:szCs w:val="24"/>
          <w:lang w:bidi="ar-IQ"/>
        </w:rPr>
        <w:t>…</w:t>
      </w:r>
      <w:r w:rsidRPr="00541335">
        <w:rPr>
          <w:rFonts w:ascii="Unikurd Web" w:hAnsi="Unikurd Web" w:cs="Unikurd Web"/>
          <w:color w:val="000000" w:themeColor="text1"/>
          <w:sz w:val="24"/>
          <w:szCs w:val="24"/>
          <w:lang w:bidi="ar-IQ"/>
        </w:rPr>
        <w:t>” San said.</w:t>
      </w:r>
    </w:p>
    <w:p w14:paraId="5F2E644A" w14:textId="77777777" w:rsidR="00624B43" w:rsidRPr="00541335" w:rsidRDefault="00624B43" w:rsidP="00624B4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“What,” Baram interjected.</w:t>
      </w:r>
    </w:p>
    <w:p w14:paraId="1BBD70B6" w14:textId="77777777" w:rsidR="00624B43" w:rsidRPr="00541335" w:rsidRDefault="00624B43" w:rsidP="00624B4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“He’s not the only brave man in this town,” San added.</w:t>
      </w:r>
    </w:p>
    <w:p w14:paraId="1EB7F39A" w14:textId="77777777" w:rsidR="00624B43" w:rsidRPr="00541335" w:rsidRDefault="00624B43" w:rsidP="00624B4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“Who else?” Baram inquired.</w:t>
      </w:r>
    </w:p>
    <w:p w14:paraId="056EBDE1" w14:textId="77777777" w:rsidR="00624B43" w:rsidRPr="00541335" w:rsidRDefault="00624B43" w:rsidP="00624B4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“A registrar, working for the town’s registry office,” San revealed.</w:t>
      </w:r>
    </w:p>
    <w:p w14:paraId="65190D21" w14:textId="77777777" w:rsidR="00624B43" w:rsidRPr="00541335" w:rsidRDefault="00624B43" w:rsidP="00624B4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“What did he do?” Baram asked.</w:t>
      </w:r>
    </w:p>
    <w:p w14:paraId="27E6E0BB" w14:textId="77777777" w:rsidR="00624B43" w:rsidRPr="00541335" w:rsidRDefault="00624B43" w:rsidP="00624B4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“He saved the records of the town’s citizens and its surroundings,” San answered.</w:t>
      </w:r>
    </w:p>
    <w:p w14:paraId="7022935A" w14:textId="77777777" w:rsidR="00624B43" w:rsidRPr="00541335" w:rsidRDefault="00624B43" w:rsidP="00624B4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“Both individuals have created trouble for themselves,” Baram commented.</w:t>
      </w:r>
    </w:p>
    <w:p w14:paraId="1E61BD12" w14:textId="18017D2E" w:rsidR="00624B43" w:rsidRPr="00541335" w:rsidRDefault="00624B43" w:rsidP="00624B4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“That's true, but</w:t>
      </w:r>
      <w:r w:rsidRPr="00541335">
        <w:rPr>
          <w:rFonts w:ascii="Arial" w:hAnsi="Arial" w:cs="Arial"/>
          <w:color w:val="000000" w:themeColor="text1"/>
          <w:sz w:val="24"/>
          <w:szCs w:val="24"/>
          <w:lang w:bidi="ar-IQ"/>
        </w:rPr>
        <w:t>…</w:t>
      </w:r>
      <w:r w:rsidRPr="00541335">
        <w:rPr>
          <w:rFonts w:ascii="Unikurd Web" w:hAnsi="Unikurd Web" w:cs="Unikurd Web"/>
          <w:color w:val="000000" w:themeColor="text1"/>
          <w:sz w:val="24"/>
          <w:szCs w:val="24"/>
          <w:lang w:bidi="ar-IQ"/>
        </w:rPr>
        <w:t xml:space="preserve">” San </w:t>
      </w:r>
      <w:r w:rsidR="00645B78" w:rsidRPr="00541335">
        <w:rPr>
          <w:rFonts w:ascii="Unikurd Web" w:hAnsi="Unikurd Web" w:cs="Unikurd Web"/>
          <w:color w:val="000000" w:themeColor="text1"/>
          <w:sz w:val="24"/>
          <w:szCs w:val="24"/>
          <w:lang w:bidi="ar-IQ"/>
        </w:rPr>
        <w:t>b</w:t>
      </w:r>
      <w:r w:rsidR="00971E91" w:rsidRPr="00541335">
        <w:rPr>
          <w:rFonts w:ascii="Unikurd Web" w:hAnsi="Unikurd Web" w:cs="Unikurd Web"/>
          <w:color w:val="000000" w:themeColor="text1"/>
          <w:sz w:val="24"/>
          <w:szCs w:val="24"/>
          <w:lang w:bidi="ar-IQ"/>
        </w:rPr>
        <w:t>eg</w:t>
      </w:r>
      <w:r w:rsidRPr="00541335">
        <w:rPr>
          <w:rFonts w:ascii="Unikurd Web" w:hAnsi="Unikurd Web" w:cs="Unikurd Web"/>
          <w:color w:val="000000" w:themeColor="text1"/>
          <w:sz w:val="24"/>
          <w:szCs w:val="24"/>
          <w:lang w:bidi="ar-IQ"/>
        </w:rPr>
        <w:t>an.</w:t>
      </w:r>
    </w:p>
    <w:p w14:paraId="3EBF61BF" w14:textId="77777777" w:rsidR="00624B43" w:rsidRPr="00541335" w:rsidRDefault="00624B43" w:rsidP="00624B4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“But what?” Baram interrupted.</w:t>
      </w:r>
    </w:p>
    <w:p w14:paraId="0EF6E101" w14:textId="77777777" w:rsidR="00624B43" w:rsidRPr="00541335" w:rsidRDefault="00624B43" w:rsidP="00624B4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“They respected themselves, us, and their homeland,” San explained.</w:t>
      </w:r>
    </w:p>
    <w:p w14:paraId="405C1C81" w14:textId="77777777" w:rsidR="00624B43" w:rsidRPr="00541335" w:rsidRDefault="00624B43" w:rsidP="00624B4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“Respect won't get you out of trouble,” Baram pointed out.</w:t>
      </w:r>
    </w:p>
    <w:p w14:paraId="0AE7BAE4" w14:textId="4773CBBE" w:rsidR="00624B43" w:rsidRPr="00541335" w:rsidRDefault="00624B43" w:rsidP="00624B4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“They are honest and responsible, valuing their integrity. Since when has an honest person been deterred by fear and trouble?” San argued.</w:t>
      </w:r>
    </w:p>
    <w:p w14:paraId="5AD4AC51" w14:textId="77777777" w:rsidR="00624B43" w:rsidRPr="00541335" w:rsidRDefault="00624B43" w:rsidP="00624B4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“Honest!” Baram questioned.</w:t>
      </w:r>
    </w:p>
    <w:p w14:paraId="5236E5C9" w14:textId="77777777" w:rsidR="00624B43" w:rsidRPr="00541335" w:rsidRDefault="00624B43" w:rsidP="00624B4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“Yes, honest, well-behaved, and respectful. Despite personal and family responsibilities, they’ve taken on our burdens too. You’ve been here for several days. Apart from this one Peshmerga, has any other responsible person shown you respect or care?” San defended.</w:t>
      </w:r>
    </w:p>
    <w:p w14:paraId="4BF25581" w14:textId="77777777" w:rsidR="00624B43" w:rsidRPr="00541335" w:rsidRDefault="00624B43" w:rsidP="00624B4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interjected, “Enough. If you can, try to find a solution for the citizens of this town.”</w:t>
      </w:r>
    </w:p>
    <w:p w14:paraId="328CB43C" w14:textId="2AEF6255" w:rsidR="00624B43" w:rsidRPr="00541335" w:rsidRDefault="00624B43" w:rsidP="00624B4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“We can’t do anything </w:t>
      </w:r>
      <w:r w:rsidR="00A96F78" w:rsidRPr="00541335">
        <w:rPr>
          <w:rFonts w:ascii="Unikurd Web" w:hAnsi="Unikurd Web" w:cs="Unikurd Web"/>
          <w:color w:val="000000" w:themeColor="text1"/>
          <w:sz w:val="24"/>
          <w:szCs w:val="24"/>
          <w:lang w:bidi="ar-IQ"/>
        </w:rPr>
        <w:t>unless we</w:t>
      </w:r>
      <w:r w:rsidRPr="00541335">
        <w:rPr>
          <w:rFonts w:ascii="Unikurd Web" w:hAnsi="Unikurd Web" w:cs="Unikurd Web"/>
          <w:color w:val="000000" w:themeColor="text1"/>
          <w:sz w:val="24"/>
          <w:szCs w:val="24"/>
          <w:lang w:bidi="ar-IQ"/>
        </w:rPr>
        <w:t xml:space="preserve"> self-organi</w:t>
      </w:r>
      <w:r w:rsidR="00A96F78" w:rsidRPr="00541335">
        <w:rPr>
          <w:rFonts w:ascii="Unikurd Web" w:hAnsi="Unikurd Web" w:cs="Unikurd Web"/>
          <w:color w:val="000000" w:themeColor="text1"/>
          <w:sz w:val="24"/>
          <w:szCs w:val="24"/>
          <w:lang w:bidi="ar-IQ"/>
        </w:rPr>
        <w:t>se</w:t>
      </w:r>
      <w:r w:rsidRPr="00541335">
        <w:rPr>
          <w:rFonts w:ascii="Unikurd Web" w:hAnsi="Unikurd Web" w:cs="Unikurd Web"/>
          <w:color w:val="000000" w:themeColor="text1"/>
          <w:sz w:val="24"/>
          <w:szCs w:val="24"/>
          <w:lang w:bidi="ar-IQ"/>
        </w:rPr>
        <w:t>,” San remarked.</w:t>
      </w:r>
    </w:p>
    <w:p w14:paraId="0C58F988" w14:textId="77777777" w:rsidR="00624B43" w:rsidRPr="00541335" w:rsidRDefault="00624B43" w:rsidP="00624B4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“That's true, my son, nothing,” Mam Wali agreed.</w:t>
      </w:r>
    </w:p>
    <w:p w14:paraId="05E18B8A" w14:textId="77777777" w:rsidR="00624B43" w:rsidRPr="00541335" w:rsidRDefault="00624B43" w:rsidP="00624B4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“How nothing?” Baram reacted.</w:t>
      </w:r>
    </w:p>
    <w:p w14:paraId="40C45954" w14:textId="77777777" w:rsidR="00624B43" w:rsidRPr="00541335" w:rsidRDefault="00624B43" w:rsidP="00624B4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“Nothing,” San repeated.</w:t>
      </w:r>
    </w:p>
    <w:p w14:paraId="6FA093B2" w14:textId="77777777" w:rsidR="00624B43" w:rsidRPr="00541335" w:rsidRDefault="00624B43" w:rsidP="00624B4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“Why nothing?” Baram asked.</w:t>
      </w:r>
    </w:p>
    <w:p w14:paraId="385E588E" w14:textId="77777777" w:rsidR="00624B43" w:rsidRPr="00541335" w:rsidRDefault="00624B43" w:rsidP="00624B4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“Because we still have a long way to understand,” San responded.</w:t>
      </w:r>
    </w:p>
    <w:p w14:paraId="16E78E1F" w14:textId="77777777" w:rsidR="00624B43" w:rsidRPr="00541335" w:rsidRDefault="00624B43" w:rsidP="00624B4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“Understand what?” Baram queried.</w:t>
      </w:r>
    </w:p>
    <w:p w14:paraId="6416A6BF" w14:textId="77777777" w:rsidR="00624B43" w:rsidRPr="00541335" w:rsidRDefault="00624B43" w:rsidP="00624B4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“How! Of donkeys,” San exclaimed.</w:t>
      </w:r>
    </w:p>
    <w:p w14:paraId="4B2D79D3" w14:textId="77777777" w:rsidR="00624B43" w:rsidRPr="00541335" w:rsidRDefault="00624B43" w:rsidP="00624B4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“Why do we need to understand donkeys?” Baram questioned.</w:t>
      </w:r>
    </w:p>
    <w:p w14:paraId="76AFAEF5" w14:textId="77777777" w:rsidR="00624B43" w:rsidRPr="00541335" w:rsidRDefault="00624B43" w:rsidP="00624B4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“They need to be understood,” San insisted.</w:t>
      </w:r>
    </w:p>
    <w:p w14:paraId="0FCE3D5F" w14:textId="77777777" w:rsidR="00624B43" w:rsidRPr="00541335" w:rsidRDefault="00624B43" w:rsidP="00624B4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“Why?” Baram probed.</w:t>
      </w:r>
    </w:p>
    <w:p w14:paraId="28F2EC62" w14:textId="77777777" w:rsidR="00A96F78" w:rsidRPr="00541335" w:rsidRDefault="00624B43" w:rsidP="00A96F78">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“To know what's in their hearts,” San explained.</w:t>
      </w:r>
    </w:p>
    <w:p w14:paraId="520FC473" w14:textId="5392271A" w:rsidR="00624B43" w:rsidRPr="00541335" w:rsidRDefault="00624B43" w:rsidP="00A96F78">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“There’s nothing in their hearts,” Baram claimed.</w:t>
      </w:r>
    </w:p>
    <w:p w14:paraId="39EEC7F3" w14:textId="77777777" w:rsidR="00624B43" w:rsidRPr="00541335" w:rsidRDefault="00624B43" w:rsidP="00624B4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“They have something,” San countered.</w:t>
      </w:r>
    </w:p>
    <w:p w14:paraId="2F05BD9F" w14:textId="0A634093" w:rsidR="00624B43" w:rsidRPr="00541335" w:rsidRDefault="00624B43" w:rsidP="00A96F78">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“What?” Baram asked.</w:t>
      </w:r>
    </w:p>
    <w:p w14:paraId="1426F9AA" w14:textId="5A767510" w:rsidR="00624B43" w:rsidRPr="00541335" w:rsidRDefault="00624B43" w:rsidP="00340F6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sorrow in their hearts,” San clarified.</w:t>
      </w:r>
    </w:p>
    <w:p w14:paraId="113C7BB6" w14:textId="77777777" w:rsidR="00A31380" w:rsidRPr="00541335" w:rsidRDefault="00A31380" w:rsidP="00A31380">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“What is that?”</w:t>
      </w:r>
    </w:p>
    <w:p w14:paraId="5C469CC0" w14:textId="77777777" w:rsidR="00A31380" w:rsidRPr="00541335" w:rsidRDefault="00A31380" w:rsidP="00A31380">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“It's that we see them as stubborn, stupid, lazy, foolish, dull, clumsy, etc., and we unfairly label them with these stereotypical names,” San explained.</w:t>
      </w:r>
    </w:p>
    <w:p w14:paraId="22A34D0F" w14:textId="77777777" w:rsidR="00A31380" w:rsidRPr="00541335" w:rsidRDefault="00A31380" w:rsidP="00A31380">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“Why?”</w:t>
      </w:r>
    </w:p>
    <w:p w14:paraId="609A06BA" w14:textId="77777777" w:rsidR="00A31380" w:rsidRPr="00541335" w:rsidRDefault="00A31380" w:rsidP="00A31380">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“Because those names don’t suit them at all,” San responded.</w:t>
      </w:r>
    </w:p>
    <w:p w14:paraId="120A4729" w14:textId="77777777" w:rsidR="00A31380" w:rsidRPr="00541335" w:rsidRDefault="00A31380" w:rsidP="00A31380">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“Why?”</w:t>
      </w:r>
    </w:p>
    <w:p w14:paraId="74FF1683" w14:textId="77777777" w:rsidR="00A31380" w:rsidRPr="00541335" w:rsidRDefault="00A31380" w:rsidP="00A31380">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“Because they are human traits, not theirs,” San responded.</w:t>
      </w:r>
    </w:p>
    <w:p w14:paraId="63E5A95C" w14:textId="77777777" w:rsidR="00A31380" w:rsidRPr="00541335" w:rsidRDefault="00A31380" w:rsidP="00A31380">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“What’s your proof?”</w:t>
      </w:r>
    </w:p>
    <w:p w14:paraId="7CB93C40" w14:textId="77777777" w:rsidR="00A31380" w:rsidRPr="00541335" w:rsidRDefault="00A31380" w:rsidP="00A31380">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proof is that these names were invented by humans,” San confirmed.</w:t>
      </w:r>
    </w:p>
    <w:p w14:paraId="3CDE48E4" w14:textId="77777777" w:rsidR="00A31380" w:rsidRPr="00541335" w:rsidRDefault="00A31380" w:rsidP="00A31380">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interjected again, this time with a worried tone, “My sons, I've said enough. What can you do with the intelligence of humans and donkeys?”</w:t>
      </w:r>
    </w:p>
    <w:p w14:paraId="140887B8" w14:textId="77777777" w:rsidR="00A31380" w:rsidRPr="00541335" w:rsidRDefault="00A31380" w:rsidP="00A31380">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An ambient voice was heard outside the cellar. They all listened until it became clear that people were speaking in Farsi.</w:t>
      </w:r>
    </w:p>
    <w:p w14:paraId="32226C79" w14:textId="28F545AB" w:rsidR="00A31380" w:rsidRPr="00541335" w:rsidRDefault="00A31380" w:rsidP="00A31380">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“How they detached us from our homes, how they made the world as small as this cellar; it seems they think we don’t even deserve to be here too,” Mam Wali said, lamenting to himself.</w:t>
      </w:r>
    </w:p>
    <w:p w14:paraId="299B8294" w14:textId="77777777" w:rsidR="00A31380" w:rsidRPr="00541335" w:rsidRDefault="00A31380" w:rsidP="00A31380">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said, “We will run away.”</w:t>
      </w:r>
    </w:p>
    <w:p w14:paraId="742B3BB0" w14:textId="6389695A" w:rsidR="00A31380" w:rsidRPr="00541335" w:rsidRDefault="00A31380" w:rsidP="00A31380">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“Where to?” Mam Wali responded with an incredulous smile.</w:t>
      </w:r>
    </w:p>
    <w:p w14:paraId="739C86CB" w14:textId="77777777" w:rsidR="00A31380" w:rsidRPr="00541335" w:rsidRDefault="00A31380" w:rsidP="00A31380">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“To wherever we can,” Baram responded.</w:t>
      </w:r>
    </w:p>
    <w:p w14:paraId="3642A3ED" w14:textId="77777777" w:rsidR="00A31380" w:rsidRPr="00541335" w:rsidRDefault="00A31380" w:rsidP="00A31380">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“Running away doesn't equate to salvation,” Mam Wali responded.</w:t>
      </w:r>
    </w:p>
    <w:p w14:paraId="10BE4972" w14:textId="77777777" w:rsidR="00A31380" w:rsidRPr="00541335" w:rsidRDefault="00A31380" w:rsidP="00A31380">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“What does it mean?”</w:t>
      </w:r>
    </w:p>
    <w:p w14:paraId="776D6779" w14:textId="77777777" w:rsidR="00A31380" w:rsidRPr="00541335" w:rsidRDefault="00A31380" w:rsidP="00A31380">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“It means cowardice, but...” Mam Wali responded.</w:t>
      </w:r>
    </w:p>
    <w:p w14:paraId="76EC34D0" w14:textId="77777777" w:rsidR="00A31380" w:rsidRPr="00541335" w:rsidRDefault="00A31380" w:rsidP="00A31380">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interjected, “But what?”</w:t>
      </w:r>
    </w:p>
    <w:p w14:paraId="135FE755" w14:textId="77777777" w:rsidR="00A31380" w:rsidRPr="00541335" w:rsidRDefault="00A31380" w:rsidP="00A31380">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“With bare hands and no support, what can we do against aircraft, heavy weapons, and the armies of two countries?” Mam Wali expressed.</w:t>
      </w:r>
    </w:p>
    <w:p w14:paraId="1AB4F6DB" w14:textId="77777777" w:rsidR="00A31380" w:rsidRPr="00541335" w:rsidRDefault="00A31380" w:rsidP="00A31380">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“Therefore, running away is our only option,” Baram responded.</w:t>
      </w:r>
    </w:p>
    <w:p w14:paraId="5C21D2BC" w14:textId="77777777" w:rsidR="00A31380" w:rsidRPr="00541335" w:rsidRDefault="00A31380" w:rsidP="00A31380">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“There is no solution,” Mam Wali said.</w:t>
      </w:r>
    </w:p>
    <w:p w14:paraId="10F00CCA" w14:textId="77777777" w:rsidR="00A31380" w:rsidRPr="00541335" w:rsidRDefault="00A31380" w:rsidP="00A31380">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asked, “Why?”</w:t>
      </w:r>
    </w:p>
    <w:p w14:paraId="54AA2530" w14:textId="16932B0D" w:rsidR="00A31380" w:rsidRPr="00541335" w:rsidRDefault="00A31380" w:rsidP="00A31380">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“If, hypothetically, we manage to run away, what about our souls? Since when can souls rest without a homeland?” Mam Wali said. He then took a deep breath, sat down, tuned his radio, and turned it on. Martial music mixed with the bombastic voice of a news anchor blared out, “Good tidings</w:t>
      </w:r>
      <w:r w:rsidRPr="00541335">
        <w:rPr>
          <w:rFonts w:ascii="Arial" w:hAnsi="Arial" w:cs="Arial"/>
          <w:color w:val="000000" w:themeColor="text1"/>
          <w:sz w:val="24"/>
          <w:szCs w:val="24"/>
          <w:lang w:bidi="ar-IQ"/>
        </w:rPr>
        <w:t>…</w:t>
      </w:r>
      <w:r w:rsidRPr="00541335">
        <w:rPr>
          <w:rFonts w:ascii="Unikurd Web" w:hAnsi="Unikurd Web" w:cs="Unikurd Web"/>
          <w:color w:val="000000" w:themeColor="text1"/>
          <w:sz w:val="24"/>
          <w:szCs w:val="24"/>
          <w:lang w:bidi="ar-IQ"/>
        </w:rPr>
        <w:t>good tidings</w:t>
      </w:r>
      <w:r w:rsidRPr="00541335">
        <w:rPr>
          <w:rFonts w:ascii="Arial" w:hAnsi="Arial" w:cs="Arial"/>
          <w:color w:val="000000" w:themeColor="text1"/>
          <w:sz w:val="24"/>
          <w:szCs w:val="24"/>
          <w:lang w:bidi="ar-IQ"/>
        </w:rPr>
        <w:t>…</w:t>
      </w:r>
      <w:r w:rsidRPr="00541335">
        <w:rPr>
          <w:rFonts w:ascii="Unikurd Web" w:hAnsi="Unikurd Web" w:cs="Unikurd Web"/>
          <w:color w:val="000000" w:themeColor="text1"/>
          <w:sz w:val="24"/>
          <w:szCs w:val="24"/>
          <w:lang w:bidi="ar-IQ"/>
        </w:rPr>
        <w:t xml:space="preserve">good tidings: Our courageous IRGC forces have taken control of the town of Halabja, its sub-districts, villages, and strategic mountains in the area, clearing them of the Iraqi army. Our brave men have raised the flag of the Islamic Republic of Iran on all buildings in the town. God willing, the remaining cities and towns of Iraq will soon be liberated from the </w:t>
      </w:r>
      <w:r w:rsidR="00716230" w:rsidRPr="00541335">
        <w:rPr>
          <w:rFonts w:ascii="Unikurd Web" w:hAnsi="Unikurd Web" w:cs="Unikurd Web"/>
          <w:color w:val="000000" w:themeColor="text1"/>
          <w:sz w:val="24"/>
          <w:szCs w:val="24"/>
          <w:lang w:bidi="ar-IQ"/>
        </w:rPr>
        <w:t xml:space="preserve">Ba’ath </w:t>
      </w:r>
      <w:r w:rsidRPr="00541335">
        <w:rPr>
          <w:rFonts w:ascii="Unikurd Web" w:hAnsi="Unikurd Web" w:cs="Unikurd Web"/>
          <w:color w:val="000000" w:themeColor="text1"/>
          <w:sz w:val="24"/>
          <w:szCs w:val="24"/>
          <w:lang w:bidi="ar-IQ"/>
        </w:rPr>
        <w:t>Party's despots.”</w:t>
      </w:r>
    </w:p>
    <w:p w14:paraId="1CF22114" w14:textId="77777777" w:rsidR="00A31380" w:rsidRPr="00541335" w:rsidRDefault="00A31380" w:rsidP="00A31380">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A silence briefly dominated the cellar before the howling sound of aircraft drowned out the radio.</w:t>
      </w:r>
    </w:p>
    <w:p w14:paraId="57994F90" w14:textId="77777777" w:rsidR="008023AC" w:rsidRPr="00541335" w:rsidRDefault="00A31380" w:rsidP="008023A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Samya and Omar plugged their fingers in their two babies’ ears.</w:t>
      </w:r>
    </w:p>
    <w:p w14:paraId="206B80E6" w14:textId="58B7D7D7" w:rsidR="00A31380" w:rsidRPr="00541335" w:rsidRDefault="00A31380" w:rsidP="008023A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Kafee looked around anxiously and frantically called, “Mina</w:t>
      </w:r>
      <w:r w:rsidRPr="00541335">
        <w:rPr>
          <w:rFonts w:ascii="Arial" w:hAnsi="Arial" w:cs="Arial"/>
          <w:color w:val="000000" w:themeColor="text1"/>
          <w:sz w:val="24"/>
          <w:szCs w:val="24"/>
          <w:lang w:bidi="ar-IQ"/>
        </w:rPr>
        <w:t>…</w:t>
      </w:r>
      <w:r w:rsidRPr="00541335">
        <w:rPr>
          <w:rFonts w:ascii="Unikurd Web" w:hAnsi="Unikurd Web" w:cs="Unikurd Web"/>
          <w:color w:val="000000" w:themeColor="text1"/>
          <w:sz w:val="24"/>
          <w:szCs w:val="24"/>
          <w:lang w:bidi="ar-IQ"/>
        </w:rPr>
        <w:t xml:space="preserve"> my daughter Mina</w:t>
      </w:r>
      <w:r w:rsidRPr="00541335">
        <w:rPr>
          <w:rFonts w:ascii="Arial" w:hAnsi="Arial" w:cs="Arial"/>
          <w:color w:val="000000" w:themeColor="text1"/>
          <w:sz w:val="24"/>
          <w:szCs w:val="24"/>
          <w:lang w:bidi="ar-IQ"/>
        </w:rPr>
        <w:t>…</w:t>
      </w:r>
      <w:r w:rsidRPr="00541335">
        <w:rPr>
          <w:rFonts w:ascii="Unikurd Web" w:hAnsi="Unikurd Web" w:cs="Unikurd Web"/>
          <w:color w:val="000000" w:themeColor="text1"/>
          <w:sz w:val="24"/>
          <w:szCs w:val="24"/>
          <w:lang w:bidi="ar-IQ"/>
        </w:rPr>
        <w:t>” Then she hastily moved towards the cellar door. San, Kizhan, and Aram called after her, “Don’t go out,” trying to persuade her, but she didn’t listen and left, calling, “Mina</w:t>
      </w:r>
      <w:r w:rsidRPr="00541335">
        <w:rPr>
          <w:rFonts w:ascii="Arial" w:hAnsi="Arial" w:cs="Arial"/>
          <w:color w:val="000000" w:themeColor="text1"/>
          <w:sz w:val="24"/>
          <w:szCs w:val="24"/>
          <w:lang w:bidi="ar-IQ"/>
        </w:rPr>
        <w:t>…</w:t>
      </w:r>
      <w:r w:rsidRPr="00541335">
        <w:rPr>
          <w:rFonts w:ascii="Unikurd Web" w:hAnsi="Unikurd Web" w:cs="Unikurd Web"/>
          <w:color w:val="000000" w:themeColor="text1"/>
          <w:sz w:val="24"/>
          <w:szCs w:val="24"/>
          <w:lang w:bidi="ar-IQ"/>
        </w:rPr>
        <w:t xml:space="preserve"> my daughter Mina.” The howling of the aircraft grew louder, followed by a rocket hitting somewhere outside the cellar,</w:t>
      </w:r>
      <w:r w:rsidR="008023AC" w:rsidRPr="00541335">
        <w:rPr>
          <w:rFonts w:ascii="Unikurd Web" w:hAnsi="Unikurd Web" w:cs="Unikurd Web"/>
          <w:color w:val="000000" w:themeColor="text1"/>
          <w:sz w:val="24"/>
          <w:szCs w:val="24"/>
          <w:lang w:bidi="ar-IQ"/>
        </w:rPr>
        <w:t xml:space="preserve"> overwhelming</w:t>
      </w:r>
      <w:r w:rsidRPr="00541335">
        <w:rPr>
          <w:rFonts w:ascii="Unikurd Web" w:hAnsi="Unikurd Web" w:cs="Unikurd Web"/>
          <w:color w:val="000000" w:themeColor="text1"/>
          <w:sz w:val="24"/>
          <w:szCs w:val="24"/>
          <w:lang w:bidi="ar-IQ"/>
        </w:rPr>
        <w:t xml:space="preserve"> Kafee’s calls.</w:t>
      </w:r>
    </w:p>
    <w:p w14:paraId="70ACC4A3" w14:textId="77777777" w:rsidR="00685863" w:rsidRPr="00541335" w:rsidRDefault="00685863" w:rsidP="0068586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Another heavy rocket struck near the cellar, alarmingly close this time. Its impact sent a choking cloud of black smoke and dust swirling through the door and window. The space quickly filled with a layer of dark smoke, muffling the voices of the inhabitants. The only sounds that pierced this smoky veil were the repetitive message of “Good tidings</w:t>
      </w:r>
      <w:r w:rsidRPr="00541335">
        <w:rPr>
          <w:rFonts w:ascii="Arial" w:hAnsi="Arial" w:cs="Arial"/>
          <w:color w:val="000000" w:themeColor="text1"/>
          <w:sz w:val="24"/>
          <w:szCs w:val="24"/>
          <w:lang w:bidi="ar-IQ"/>
        </w:rPr>
        <w:t>…</w:t>
      </w:r>
      <w:r w:rsidRPr="00541335">
        <w:rPr>
          <w:rFonts w:ascii="Unikurd Web" w:hAnsi="Unikurd Web" w:cs="Unikurd Web"/>
          <w:color w:val="000000" w:themeColor="text1"/>
          <w:sz w:val="24"/>
          <w:szCs w:val="24"/>
          <w:lang w:bidi="ar-IQ"/>
        </w:rPr>
        <w:t>” from the radio, and the distressing cries of children responding to the tumult.</w:t>
      </w:r>
    </w:p>
    <w:p w14:paraId="459F3EA8" w14:textId="2DE67A7A" w:rsidR="00685863" w:rsidRPr="00541335" w:rsidRDefault="00685863" w:rsidP="0068586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In this chaos, the coughing </w:t>
      </w:r>
      <w:r w:rsidR="006D5414" w:rsidRPr="00541335">
        <w:rPr>
          <w:rFonts w:ascii="Unikurd Web" w:hAnsi="Unikurd Web" w:cs="Unikurd Web"/>
          <w:color w:val="000000" w:themeColor="text1"/>
          <w:sz w:val="24"/>
          <w:szCs w:val="24"/>
          <w:lang w:bidi="ar-IQ"/>
        </w:rPr>
        <w:t>b</w:t>
      </w:r>
      <w:r w:rsidR="00971E91" w:rsidRPr="00541335">
        <w:rPr>
          <w:rFonts w:ascii="Unikurd Web" w:hAnsi="Unikurd Web" w:cs="Unikurd Web"/>
          <w:color w:val="000000" w:themeColor="text1"/>
          <w:sz w:val="24"/>
          <w:szCs w:val="24"/>
          <w:lang w:bidi="ar-IQ"/>
        </w:rPr>
        <w:t>eg</w:t>
      </w:r>
      <w:r w:rsidRPr="00541335">
        <w:rPr>
          <w:rFonts w:ascii="Unikurd Web" w:hAnsi="Unikurd Web" w:cs="Unikurd Web"/>
          <w:color w:val="000000" w:themeColor="text1"/>
          <w:sz w:val="24"/>
          <w:szCs w:val="24"/>
          <w:lang w:bidi="ar-IQ"/>
        </w:rPr>
        <w:t>an among those seeking refuge in the cellar. Omar, reacting swiftly, pulled out his handkerchief from under his belt. He dampened it with water from a kettle, now covered in dust and centrally placed in the cellar, and gently wiped his crying babies' faces.</w:t>
      </w:r>
    </w:p>
    <w:p w14:paraId="564898B5" w14:textId="77777777" w:rsidR="00685863" w:rsidRPr="00541335" w:rsidRDefault="00685863" w:rsidP="0068586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menacing howl and thunder of the aircrafts had stopped, yet their ominous presence lingered in the air, leaving the inhabitants enveloped in an atmosphere of anxiety and fear. The cellar, a refuge now turned into a canvas of despair, bore the markings of the assault. Every object and being within its walls – men's hair, hats, headwear, trousers, jackets, shirts, bows, belts, shoes, socks; women's braids, headscarves, jackets, capes, vests, clack shoes, sandals, socks; along with rugs, mattresses, pillows, blankets, pouch bags; and kitchenware like pots, saucepans, plates, spoons, jars, kettles, teapots, pitchers – lost their original appearances. Everything was indiscriminately coated in a thick layer of dust and black smoke, unifying them in a grim palette of devastation.</w:t>
      </w:r>
    </w:p>
    <w:p w14:paraId="7D65469C" w14:textId="5A2F47D4" w:rsidR="00685863" w:rsidRPr="00541335" w:rsidRDefault="00685863" w:rsidP="0068586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Two visibly distressed women quickly gathered their money and jewelry, hurriedly placing them in a pouch bag. One woman slipped the bag into the large pocket of her cloak. The other, speaking in Horami, a Kurdish dialect, implored her companion, “Qurbanetbû, agat ça amanateyebû, herçîm henmu nîyam her anenî,” expressing her deep trust and the significance of the belongings: </w:t>
      </w:r>
      <w:r w:rsidR="009E7154"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I would do anything for you, but please look after this deposit, it’s all I have.</w:t>
      </w:r>
      <w:r w:rsidR="009E7154" w:rsidRPr="00541335">
        <w:rPr>
          <w:rFonts w:ascii="Unikurd Web" w:hAnsi="Unikurd Web" w:cs="Unikurd Web"/>
          <w:color w:val="000000" w:themeColor="text1"/>
          <w:sz w:val="24"/>
          <w:szCs w:val="24"/>
          <w:lang w:bidi="ar-IQ"/>
        </w:rPr>
        <w:t>”</w:t>
      </w:r>
    </w:p>
    <w:p w14:paraId="52D9C20C" w14:textId="77777777" w:rsidR="00685863" w:rsidRPr="00541335" w:rsidRDefault="00685863" w:rsidP="0068586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Omar, his voice firm with resolve, declared, “I will no longer listen or wait for anyone.” He turned to Samya, instructing her, “Wrap up the babies’ formula, thermos, and their essentials for me. I will go ahead, and you can follow me in the tractor.”</w:t>
      </w:r>
    </w:p>
    <w:p w14:paraId="2BF32E0E" w14:textId="77777777" w:rsidR="00685863" w:rsidRPr="00541335" w:rsidRDefault="00685863" w:rsidP="0068586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Samya, her confusion evident, questioned, “Where are you going?”</w:t>
      </w:r>
    </w:p>
    <w:p w14:paraId="7FF4715E" w14:textId="77777777" w:rsidR="00685863" w:rsidRPr="00541335" w:rsidRDefault="00685863" w:rsidP="0068586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“To the outskirts of the town. I'll wait for you in Chawg village,” Omar replied with a sense of urgency.</w:t>
      </w:r>
    </w:p>
    <w:p w14:paraId="35B1AF7A" w14:textId="77777777" w:rsidR="00685863" w:rsidRPr="00541335" w:rsidRDefault="00685863" w:rsidP="0068586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Concerned, Samya inquired, “Do you think the tractor survived the bombardment and is still intact?”</w:t>
      </w:r>
    </w:p>
    <w:p w14:paraId="79F8F086" w14:textId="77777777" w:rsidR="00685863" w:rsidRPr="00541335" w:rsidRDefault="00685863" w:rsidP="0068586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Omar, unable to provide certainty, responded, “How could I know? Maybe it's still okay. Hopefully, there will be someone to drive it. If not, do your best to come on foot.”</w:t>
      </w:r>
    </w:p>
    <w:p w14:paraId="7B373636" w14:textId="77777777" w:rsidR="00685863" w:rsidRPr="00541335" w:rsidRDefault="00685863" w:rsidP="0068586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Mouloud, his face pale and expression one of worry, approached Omar and hesitantly asked, “What shall I do?”</w:t>
      </w:r>
    </w:p>
    <w:p w14:paraId="5B27111C" w14:textId="27D91A41" w:rsidR="00685863" w:rsidRPr="00541335" w:rsidRDefault="00685863" w:rsidP="0068586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“You can go with them,” Omar said, including Mouloud in the plan.</w:t>
      </w:r>
    </w:p>
    <w:p w14:paraId="14256CE3" w14:textId="77777777" w:rsidR="00685863" w:rsidRPr="00541335" w:rsidRDefault="00685863" w:rsidP="0068586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Seeking further reassurance and coughing, Mouloud probed, “Me too?”</w:t>
      </w:r>
    </w:p>
    <w:p w14:paraId="75C3AB00" w14:textId="77777777" w:rsidR="00685863" w:rsidRPr="00541335" w:rsidRDefault="00685863" w:rsidP="0068586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“Yes, you too,” Omar confirmed, offering a measure of comfort.</w:t>
      </w:r>
    </w:p>
    <w:p w14:paraId="7A408142" w14:textId="407C25D1" w:rsidR="00685863" w:rsidRPr="00541335" w:rsidRDefault="00685863" w:rsidP="0068586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cellar was now filled with increased coughing, intermingled with cries, lamentations, and prayers. Restlessness permeated the air as the inhabitants moved aimlessly, uncertain of their next steps, all except for Omar, who seemed to have a clear plan.</w:t>
      </w:r>
    </w:p>
    <w:p w14:paraId="3449C602" w14:textId="77777777" w:rsidR="00685863" w:rsidRPr="00541335" w:rsidRDefault="00685863" w:rsidP="0068586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Kizhan and Aram, sensing the growing despair, assured the group, “Don’t worry, we will not leave you alone. We will stay here until the last one of you has left.”</w:t>
      </w:r>
    </w:p>
    <w:p w14:paraId="05A52B6E" w14:textId="5532B85E" w:rsidR="00685863" w:rsidRPr="00541335" w:rsidRDefault="00685863" w:rsidP="0068586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Mal Wali, addressing Kizhan and Aram with affection, shared his feelings, “My sweet daughter and son, being alone for so long, your presence brings me great happiness and security. I can’t bear the thought of being separated from you.” His words reflected the deep bond they shared and his reluctance to part ways in these trying times.</w:t>
      </w:r>
    </w:p>
    <w:p w14:paraId="47CF42DA" w14:textId="77777777" w:rsidR="00275E3E" w:rsidRPr="00541335" w:rsidRDefault="00275E3E" w:rsidP="00275E3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attempting to lift the spirits of those around him, asserted, “Don’t be hopeless, have courage.”</w:t>
      </w:r>
    </w:p>
    <w:p w14:paraId="5F7F914D" w14:textId="77777777" w:rsidR="00275E3E" w:rsidRPr="00541335" w:rsidRDefault="00275E3E" w:rsidP="00275E3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San, with a hint of sarcasm in his voice, retorted, “You’ve read a lot, Baram! How about teaching us how to actually be hopeful and courageous in practice? It seems you’ve memorized everything from your books, yet you don’t have a single useful sentence for these dark times.”</w:t>
      </w:r>
    </w:p>
    <w:p w14:paraId="6E6D9980" w14:textId="77777777" w:rsidR="00275E3E" w:rsidRPr="00541335" w:rsidRDefault="00275E3E" w:rsidP="00275E3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taken aback and slightly angered, asked, “How do you know?”</w:t>
      </w:r>
    </w:p>
    <w:p w14:paraId="01CB60D9" w14:textId="77777777" w:rsidR="00275E3E" w:rsidRPr="00541335" w:rsidRDefault="00275E3E" w:rsidP="00275E3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“Your responses and reactions give it away,” San replied with a pointed tone.</w:t>
      </w:r>
    </w:p>
    <w:p w14:paraId="5FF419E8" w14:textId="77777777" w:rsidR="00275E3E" w:rsidRPr="00541335" w:rsidRDefault="00275E3E" w:rsidP="00275E3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seeking clarity, pressed on, “What was wrong with what I said?”</w:t>
      </w:r>
    </w:p>
    <w:p w14:paraId="42306F73" w14:textId="77777777" w:rsidR="00275E3E" w:rsidRPr="00541335" w:rsidRDefault="00275E3E" w:rsidP="00275E3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San, dismissive, responded, “Don’t ask me.”</w:t>
      </w:r>
    </w:p>
    <w:p w14:paraId="0C3EC960" w14:textId="77777777" w:rsidR="00275E3E" w:rsidRPr="00541335" w:rsidRDefault="00275E3E" w:rsidP="00275E3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Confused, Baram asked, “Then who should I ask?”</w:t>
      </w:r>
    </w:p>
    <w:p w14:paraId="3585D24D" w14:textId="67B0FF4B" w:rsidR="00275E3E" w:rsidRPr="00541335" w:rsidRDefault="00275E3E" w:rsidP="00275E3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San, his words laced with a deeper critique, suggested, “Ask those who numbed your brain. When will you recover from your numbness? When will you wake from your deep sleep? When will you stop your sarcastic comments?”</w:t>
      </w:r>
    </w:p>
    <w:p w14:paraId="10E1813B" w14:textId="77777777" w:rsidR="00275E3E" w:rsidRPr="00541335" w:rsidRDefault="00275E3E" w:rsidP="00275E3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Baram, momentarily silenced by San’s words, glanced at him and then bowed his head, a gesture of resignation.</w:t>
      </w:r>
    </w:p>
    <w:p w14:paraId="21797F6E" w14:textId="77777777" w:rsidR="00275E3E" w:rsidRPr="00541335" w:rsidRDefault="00275E3E" w:rsidP="00275E3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At this point, Mam Wali, seeking to defuse the tension, intervened, “Leave him be.”</w:t>
      </w:r>
    </w:p>
    <w:p w14:paraId="085A6786" w14:textId="77777777" w:rsidR="00275E3E" w:rsidRPr="00541335" w:rsidRDefault="00275E3E" w:rsidP="00275E3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Puzzled, San asked, “Why?”</w:t>
      </w:r>
    </w:p>
    <w:p w14:paraId="79E23500" w14:textId="77777777" w:rsidR="00275E3E" w:rsidRPr="00541335" w:rsidRDefault="00275E3E" w:rsidP="00275E3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his voice steady, explained, “He’s just like us, incapable of changing anything. His words, however impractical, won’t alter our situation.”</w:t>
      </w:r>
    </w:p>
    <w:p w14:paraId="1C78CEFB" w14:textId="77777777" w:rsidR="00275E3E" w:rsidRPr="00541335" w:rsidRDefault="00275E3E" w:rsidP="00275E3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San, probing further, asked, “What’s wrong with him?”</w:t>
      </w:r>
    </w:p>
    <w:p w14:paraId="33C0D619" w14:textId="77777777" w:rsidR="00275E3E" w:rsidRPr="00541335" w:rsidRDefault="00275E3E" w:rsidP="00275E3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with a sigh, replied, “He’s powerless, like all of us here.”</w:t>
      </w:r>
    </w:p>
    <w:p w14:paraId="10C03253" w14:textId="77777777" w:rsidR="00275E3E" w:rsidRPr="00541335" w:rsidRDefault="00275E3E" w:rsidP="00275E3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San, observing Mam Wali’s demeanor, commented, “It seems life has worn you down, made you pessimistic.”</w:t>
      </w:r>
    </w:p>
    <w:p w14:paraId="08B16682" w14:textId="77777777" w:rsidR="00275E3E" w:rsidRPr="00541335" w:rsidRDefault="00275E3E" w:rsidP="00275E3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with a hint of defiance in his voice, countered, “I’m weary, yes, but not pessimistic.”</w:t>
      </w:r>
    </w:p>
    <w:p w14:paraId="22F5CF0C" w14:textId="77777777" w:rsidR="00275E3E" w:rsidRPr="00541335" w:rsidRDefault="00275E3E" w:rsidP="00275E3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San, seeking to understand, asked, “Isn’t life hard?”</w:t>
      </w:r>
    </w:p>
    <w:p w14:paraId="760077AF" w14:textId="77777777" w:rsidR="00275E3E" w:rsidRPr="00541335" w:rsidRDefault="00275E3E" w:rsidP="00275E3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with a nuanced perspective, responded, “No, it’s not life that’s hard. It’s the humans who make it so.”</w:t>
      </w:r>
    </w:p>
    <w:p w14:paraId="4C3A1481" w14:textId="11C28BEC" w:rsidR="00275E3E" w:rsidRPr="00541335" w:rsidRDefault="00275E3E" w:rsidP="00275E3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San, contemplating Mam Wali’s words, asked, “Humans are oppressors, aren’t they?”</w:t>
      </w:r>
    </w:p>
    <w:p w14:paraId="18EE52A1" w14:textId="4E48AB85" w:rsidR="00275E3E" w:rsidRPr="00541335" w:rsidRDefault="00275E3E" w:rsidP="00275E3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reflecting on the injustice he had experienced, responded, </w:t>
      </w:r>
      <w:r w:rsidR="0001122F"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If they weren't oppressors, they would have let us live in peace in our homes, homes we built with years of hard work and sweat.</w:t>
      </w:r>
      <w:r w:rsidR="0001122F" w:rsidRPr="00541335">
        <w:rPr>
          <w:rFonts w:ascii="Unikurd Web" w:hAnsi="Unikurd Web" w:cs="Unikurd Web"/>
          <w:color w:val="000000" w:themeColor="text1"/>
          <w:sz w:val="24"/>
          <w:szCs w:val="24"/>
          <w:lang w:bidi="ar-IQ"/>
        </w:rPr>
        <w:t>”</w:t>
      </w:r>
    </w:p>
    <w:p w14:paraId="110CB59D" w14:textId="785111A7" w:rsidR="00275E3E" w:rsidRPr="00541335" w:rsidRDefault="00275E3E" w:rsidP="00275E3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San, empathizing with the depth of Mam Wali's loss, asked, </w:t>
      </w:r>
      <w:r w:rsidR="0001122F"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It's painful, isn't it?</w:t>
      </w:r>
      <w:r w:rsidR="0001122F" w:rsidRPr="00541335">
        <w:rPr>
          <w:rFonts w:ascii="Unikurd Web" w:hAnsi="Unikurd Web" w:cs="Unikurd Web"/>
          <w:color w:val="000000" w:themeColor="text1"/>
          <w:sz w:val="24"/>
          <w:szCs w:val="24"/>
          <w:lang w:bidi="ar-IQ"/>
        </w:rPr>
        <w:t>”</w:t>
      </w:r>
    </w:p>
    <w:p w14:paraId="26D42A06" w14:textId="67CD744D" w:rsidR="00275E3E" w:rsidRPr="00541335" w:rsidRDefault="0001122F" w:rsidP="00275E3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275E3E" w:rsidRPr="00541335">
        <w:rPr>
          <w:rFonts w:ascii="Unikurd Web" w:hAnsi="Unikurd Web" w:cs="Unikurd Web"/>
          <w:color w:val="000000" w:themeColor="text1"/>
          <w:sz w:val="24"/>
          <w:szCs w:val="24"/>
          <w:lang w:bidi="ar-IQ"/>
        </w:rPr>
        <w:t>How could it not be?</w:t>
      </w:r>
      <w:r w:rsidRPr="00541335">
        <w:rPr>
          <w:rFonts w:ascii="Unikurd Web" w:hAnsi="Unikurd Web" w:cs="Unikurd Web"/>
          <w:color w:val="000000" w:themeColor="text1"/>
          <w:sz w:val="24"/>
          <w:szCs w:val="24"/>
          <w:lang w:bidi="ar-IQ"/>
        </w:rPr>
        <w:t>”</w:t>
      </w:r>
      <w:r w:rsidR="00275E3E" w:rsidRPr="00541335">
        <w:rPr>
          <w:rFonts w:ascii="Unikurd Web" w:hAnsi="Unikurd Web" w:cs="Unikurd Web"/>
          <w:color w:val="000000" w:themeColor="text1"/>
          <w:sz w:val="24"/>
          <w:szCs w:val="24"/>
          <w:lang w:bidi="ar-IQ"/>
        </w:rPr>
        <w:t xml:space="preserve"> Mam Wali replied, his voice heavy with emotion. </w:t>
      </w:r>
      <w:r w:rsidRPr="00541335">
        <w:rPr>
          <w:rFonts w:ascii="Unikurd Web" w:hAnsi="Unikurd Web" w:cs="Unikurd Web"/>
          <w:color w:val="000000" w:themeColor="text1"/>
          <w:sz w:val="24"/>
          <w:szCs w:val="24"/>
          <w:lang w:bidi="ar-IQ"/>
        </w:rPr>
        <w:t>“</w:t>
      </w:r>
      <w:r w:rsidR="00275E3E" w:rsidRPr="00541335">
        <w:rPr>
          <w:rFonts w:ascii="Unikurd Web" w:hAnsi="Unikurd Web" w:cs="Unikurd Web"/>
          <w:color w:val="000000" w:themeColor="text1"/>
          <w:sz w:val="24"/>
          <w:szCs w:val="24"/>
          <w:lang w:bidi="ar-IQ"/>
        </w:rPr>
        <w:t>To watch your house, your birthplace, being looted and destroyed right before your eyes, and for what? For nothing.</w:t>
      </w:r>
      <w:r w:rsidRPr="00541335">
        <w:rPr>
          <w:rFonts w:ascii="Unikurd Web" w:hAnsi="Unikurd Web" w:cs="Unikurd Web"/>
          <w:color w:val="000000" w:themeColor="text1"/>
          <w:sz w:val="24"/>
          <w:szCs w:val="24"/>
          <w:lang w:bidi="ar-IQ"/>
        </w:rPr>
        <w:t>”</w:t>
      </w:r>
    </w:p>
    <w:p w14:paraId="6BE1B0FE" w14:textId="72210AB2" w:rsidR="00275E3E" w:rsidRPr="00541335" w:rsidRDefault="00275E3E" w:rsidP="00275E3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San solemnly agreed, </w:t>
      </w:r>
      <w:r w:rsidR="00CA01CA"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It's a tragedy.</w:t>
      </w:r>
      <w:r w:rsidR="00CA01CA" w:rsidRPr="00541335">
        <w:rPr>
          <w:rFonts w:ascii="Unikurd Web" w:hAnsi="Unikurd Web" w:cs="Unikurd Web"/>
          <w:color w:val="000000" w:themeColor="text1"/>
          <w:sz w:val="24"/>
          <w:szCs w:val="24"/>
          <w:lang w:bidi="ar-IQ"/>
        </w:rPr>
        <w:t>”</w:t>
      </w:r>
    </w:p>
    <w:p w14:paraId="2F3E52F9" w14:textId="53A68840" w:rsidR="00275E3E" w:rsidRPr="00541335" w:rsidRDefault="00275E3E" w:rsidP="00275E3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continued, his words laden with sorrow, </w:t>
      </w:r>
      <w:r w:rsidR="00CA01CA"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How could it not be a tragedy when the town where you lived, where your wife, children, friends, and fellow citizens lived, is turned into a cemetery?</w:t>
      </w:r>
      <w:r w:rsidR="00CA01CA" w:rsidRPr="00541335">
        <w:rPr>
          <w:rFonts w:ascii="Unikurd Web" w:hAnsi="Unikurd Web" w:cs="Unikurd Web"/>
          <w:color w:val="000000" w:themeColor="text1"/>
          <w:sz w:val="24"/>
          <w:szCs w:val="24"/>
          <w:lang w:bidi="ar-IQ"/>
        </w:rPr>
        <w:t>”</w:t>
      </w:r>
    </w:p>
    <w:p w14:paraId="33C71EA8" w14:textId="01AEF727" w:rsidR="00275E3E" w:rsidRPr="00541335" w:rsidRDefault="00275E3E" w:rsidP="00275E3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San, recognizing the harsh reality of their situation, asked, </w:t>
      </w:r>
      <w:r w:rsidR="00CA01CA"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It's awful, isn't it?</w:t>
      </w:r>
      <w:r w:rsidR="00CA01CA" w:rsidRPr="00541335">
        <w:rPr>
          <w:rFonts w:ascii="Unikurd Web" w:hAnsi="Unikurd Web" w:cs="Unikurd Web"/>
          <w:color w:val="000000" w:themeColor="text1"/>
          <w:sz w:val="24"/>
          <w:szCs w:val="24"/>
          <w:lang w:bidi="ar-IQ"/>
        </w:rPr>
        <w:t>”</w:t>
      </w:r>
    </w:p>
    <w:p w14:paraId="278FD67D" w14:textId="4B6DD985" w:rsidR="00275E3E" w:rsidRPr="00541335" w:rsidRDefault="00275E3E" w:rsidP="00275E3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his voice a mix of despair and resignation, responded, </w:t>
      </w:r>
      <w:r w:rsidR="00CA01CA"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How could it not be? Living here in this cellar, which feels like a Tun, a mere source of warmth, is a constant reminder of our plight.</w:t>
      </w:r>
      <w:r w:rsidR="00CA01CA" w:rsidRPr="00541335">
        <w:rPr>
          <w:rFonts w:ascii="Unikurd Web" w:hAnsi="Unikurd Web" w:cs="Unikurd Web"/>
          <w:color w:val="000000" w:themeColor="text1"/>
          <w:sz w:val="24"/>
          <w:szCs w:val="24"/>
          <w:lang w:bidi="ar-IQ"/>
        </w:rPr>
        <w:t>”</w:t>
      </w:r>
    </w:p>
    <w:p w14:paraId="0BCC4747" w14:textId="4219986A" w:rsidR="00275E3E" w:rsidRPr="00541335" w:rsidRDefault="00275E3E" w:rsidP="00275E3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San, noticing Mam Wali's troubled expression, inquired, </w:t>
      </w:r>
      <w:r w:rsidR="00CA01CA"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You seem worried?</w:t>
      </w:r>
      <w:r w:rsidR="00CA01CA" w:rsidRPr="00541335">
        <w:rPr>
          <w:rFonts w:ascii="Unikurd Web" w:hAnsi="Unikurd Web" w:cs="Unikurd Web"/>
          <w:color w:val="000000" w:themeColor="text1"/>
          <w:sz w:val="24"/>
          <w:szCs w:val="24"/>
          <w:lang w:bidi="ar-IQ"/>
        </w:rPr>
        <w:t>”</w:t>
      </w:r>
    </w:p>
    <w:p w14:paraId="7616C510" w14:textId="16534E7F" w:rsidR="00275E3E" w:rsidRPr="00541335" w:rsidRDefault="00275E3E" w:rsidP="00275E3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confirmed with a nod, </w:t>
      </w:r>
      <w:r w:rsidR="00CA01CA"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Yes, very much so. After my son was killed and my wife passed away, all I had left was my old mud house. It was my solace.</w:t>
      </w:r>
      <w:r w:rsidR="00CA01CA" w:rsidRPr="00541335">
        <w:rPr>
          <w:rFonts w:ascii="Unikurd Web" w:hAnsi="Unikurd Web" w:cs="Unikurd Web"/>
          <w:color w:val="000000" w:themeColor="text1"/>
          <w:sz w:val="24"/>
          <w:szCs w:val="24"/>
          <w:lang w:bidi="ar-IQ"/>
        </w:rPr>
        <w:t>”</w:t>
      </w:r>
    </w:p>
    <w:p w14:paraId="3AA82B60" w14:textId="5C27541A" w:rsidR="00275E3E" w:rsidRPr="00541335" w:rsidRDefault="00275E3E" w:rsidP="00275E3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San, seeking to understand Mam Wali's attachment to his home, asked, </w:t>
      </w:r>
      <w:r w:rsidR="00B31854"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That house made you happy?</w:t>
      </w:r>
      <w:r w:rsidR="00B31854" w:rsidRPr="00541335">
        <w:rPr>
          <w:rFonts w:ascii="Unikurd Web" w:hAnsi="Unikurd Web" w:cs="Unikurd Web"/>
          <w:color w:val="000000" w:themeColor="text1"/>
          <w:sz w:val="24"/>
          <w:szCs w:val="24"/>
          <w:lang w:bidi="ar-IQ"/>
        </w:rPr>
        <w:t>”</w:t>
      </w:r>
    </w:p>
    <w:p w14:paraId="46AD1075" w14:textId="5AF978D7" w:rsidR="00275E3E" w:rsidRPr="00541335" w:rsidRDefault="00275E3E" w:rsidP="00275E3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Mam Wali, with a faint smile, replied, </w:t>
      </w:r>
      <w:r w:rsidR="008D2DBD"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Yes, it did. It embraced my soul, offered me a sense of peace amidst all the turmoil.</w:t>
      </w:r>
      <w:r w:rsidR="008D2DBD" w:rsidRPr="00541335">
        <w:rPr>
          <w:rFonts w:ascii="Unikurd Web" w:hAnsi="Unikurd Web" w:cs="Unikurd Web"/>
          <w:color w:val="000000" w:themeColor="text1"/>
          <w:sz w:val="24"/>
          <w:szCs w:val="24"/>
          <w:lang w:bidi="ar-IQ"/>
        </w:rPr>
        <w:t>”</w:t>
      </w:r>
    </w:p>
    <w:p w14:paraId="14364702" w14:textId="38E2F890" w:rsidR="00275E3E" w:rsidRPr="00541335" w:rsidRDefault="00275E3E" w:rsidP="00275E3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San, acknowledging Mam Wali's profound connection to his home, softly said, </w:t>
      </w:r>
      <w:r w:rsidR="008D2DBD"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It embraced your soul.</w:t>
      </w:r>
      <w:r w:rsidR="008D2DBD" w:rsidRPr="00541335">
        <w:rPr>
          <w:rFonts w:ascii="Unikurd Web" w:hAnsi="Unikurd Web" w:cs="Unikurd Web"/>
          <w:color w:val="000000" w:themeColor="text1"/>
          <w:sz w:val="24"/>
          <w:szCs w:val="24"/>
          <w:lang w:bidi="ar-IQ"/>
        </w:rPr>
        <w:t>”</w:t>
      </w:r>
    </w:p>
    <w:p w14:paraId="640B37B4" w14:textId="0BB99EF0" w:rsidR="00010F9A" w:rsidRPr="00541335" w:rsidRDefault="008D2DBD" w:rsidP="00010F9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010F9A" w:rsidRPr="00541335">
        <w:rPr>
          <w:rFonts w:ascii="Unikurd Web" w:hAnsi="Unikurd Web" w:cs="Unikurd Web"/>
          <w:color w:val="000000" w:themeColor="text1"/>
          <w:sz w:val="24"/>
          <w:szCs w:val="24"/>
          <w:lang w:bidi="ar-IQ"/>
        </w:rPr>
        <w:t>Under the shadow of my solitary mulberry tree in the open yard, I could still sense the presence of my wife and son,</w:t>
      </w:r>
      <w:r w:rsidRPr="00541335">
        <w:rPr>
          <w:rFonts w:ascii="Unikurd Web" w:hAnsi="Unikurd Web" w:cs="Unikurd Web"/>
          <w:color w:val="000000" w:themeColor="text1"/>
          <w:sz w:val="24"/>
          <w:szCs w:val="24"/>
          <w:lang w:bidi="ar-IQ"/>
        </w:rPr>
        <w:t>”</w:t>
      </w:r>
      <w:r w:rsidR="00010F9A" w:rsidRPr="00541335">
        <w:rPr>
          <w:rFonts w:ascii="Unikurd Web" w:hAnsi="Unikurd Web" w:cs="Unikurd Web"/>
          <w:color w:val="000000" w:themeColor="text1"/>
          <w:sz w:val="24"/>
          <w:szCs w:val="24"/>
          <w:lang w:bidi="ar-IQ"/>
        </w:rPr>
        <w:t xml:space="preserve"> Mam Wali recounted, his voice tinged with nostalgia. </w:t>
      </w:r>
      <w:r w:rsidRPr="00541335">
        <w:rPr>
          <w:rFonts w:ascii="Unikurd Web" w:hAnsi="Unikurd Web" w:cs="Unikurd Web"/>
          <w:color w:val="000000" w:themeColor="text1"/>
          <w:sz w:val="24"/>
          <w:szCs w:val="24"/>
          <w:lang w:bidi="ar-IQ"/>
        </w:rPr>
        <w:t>“</w:t>
      </w:r>
      <w:r w:rsidR="00010F9A" w:rsidRPr="00541335">
        <w:rPr>
          <w:rFonts w:ascii="Unikurd Web" w:hAnsi="Unikurd Web" w:cs="Unikurd Web"/>
          <w:color w:val="000000" w:themeColor="text1"/>
          <w:sz w:val="24"/>
          <w:szCs w:val="24"/>
          <w:lang w:bidi="ar-IQ"/>
        </w:rPr>
        <w:t>The gentle breeze on those late summer afternoons carried to me the echoes of their laughter and jokes. The golden leaves fallen beneath the mulberry tree</w:t>
      </w:r>
      <w:r w:rsidR="00F85A40" w:rsidRPr="00541335">
        <w:rPr>
          <w:rFonts w:ascii="Unikurd Web" w:hAnsi="Unikurd Web" w:cs="Unikurd Web"/>
          <w:color w:val="000000" w:themeColor="text1"/>
          <w:sz w:val="24"/>
          <w:szCs w:val="24"/>
          <w:lang w:bidi="ar-IQ"/>
        </w:rPr>
        <w:t xml:space="preserve"> in autumn</w:t>
      </w:r>
      <w:r w:rsidR="00010F9A" w:rsidRPr="00541335">
        <w:rPr>
          <w:rFonts w:ascii="Unikurd Web" w:hAnsi="Unikurd Web" w:cs="Unikurd Web"/>
          <w:color w:val="000000" w:themeColor="text1"/>
          <w:sz w:val="24"/>
          <w:szCs w:val="24"/>
          <w:lang w:bidi="ar-IQ"/>
        </w:rPr>
        <w:t xml:space="preserve"> seemed to whisper consolation, urging me to look at its bare branches and twigs, reminding me that I am not alone in my grief. In winter, my soul felt like a snow-capped mountain, burying my sorrows beneath its frozen exterior. I had hoped, with the arrival of spring, to witness once again the blossoming of the flowers in my garden.</w:t>
      </w:r>
      <w:r w:rsidR="00F85A40" w:rsidRPr="00541335">
        <w:rPr>
          <w:rFonts w:ascii="Unikurd Web" w:hAnsi="Unikurd Web" w:cs="Unikurd Web"/>
          <w:color w:val="000000" w:themeColor="text1"/>
          <w:sz w:val="24"/>
          <w:szCs w:val="24"/>
          <w:lang w:bidi="ar-IQ"/>
        </w:rPr>
        <w:t>”</w:t>
      </w:r>
    </w:p>
    <w:p w14:paraId="3FB5BA31" w14:textId="548EE617" w:rsidR="00010F9A" w:rsidRPr="00541335" w:rsidRDefault="00010F9A" w:rsidP="00010F9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San, speaking softly, reassured him, </w:t>
      </w:r>
      <w:r w:rsidR="00683253"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You will see them again.</w:t>
      </w:r>
      <w:r w:rsidR="00683253" w:rsidRPr="00541335">
        <w:rPr>
          <w:rFonts w:ascii="Unikurd Web" w:hAnsi="Unikurd Web" w:cs="Unikurd Web"/>
          <w:color w:val="000000" w:themeColor="text1"/>
          <w:sz w:val="24"/>
          <w:szCs w:val="24"/>
          <w:lang w:bidi="ar-IQ"/>
        </w:rPr>
        <w:t>”</w:t>
      </w:r>
    </w:p>
    <w:p w14:paraId="66384275" w14:textId="77777777" w:rsidR="00010F9A" w:rsidRPr="00541335" w:rsidRDefault="00010F9A" w:rsidP="00010F9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his voice laced with resignation, replied, “They won’t let me. I'll be too far away.”</w:t>
      </w:r>
    </w:p>
    <w:p w14:paraId="016A2413" w14:textId="77777777" w:rsidR="00010F9A" w:rsidRPr="00541335" w:rsidRDefault="00010F9A" w:rsidP="00010F9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San gently said, “You'll be far away.”</w:t>
      </w:r>
    </w:p>
    <w:p w14:paraId="13ACF854" w14:textId="77777777" w:rsidR="00010F9A" w:rsidRPr="00541335" w:rsidRDefault="00010F9A" w:rsidP="00010F9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“I'll be far away and unable to connect with them in spirit,” Mam Wali sighed.</w:t>
      </w:r>
    </w:p>
    <w:p w14:paraId="62EB35C3" w14:textId="77777777" w:rsidR="00010F9A" w:rsidRPr="00541335" w:rsidRDefault="00010F9A" w:rsidP="00010F9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“You will still feel them,” San insisted.</w:t>
      </w:r>
    </w:p>
    <w:p w14:paraId="15FFB3D5" w14:textId="77777777" w:rsidR="00010F9A" w:rsidRPr="00541335" w:rsidRDefault="00010F9A" w:rsidP="00010F9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“How can I, when I'll be homeless?” Mam Wali lamented.</w:t>
      </w:r>
    </w:p>
    <w:p w14:paraId="33CD13B7" w14:textId="77777777" w:rsidR="00010F9A" w:rsidRPr="00541335" w:rsidRDefault="00010F9A" w:rsidP="00010F9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San acknowledged the harsh reality, “You'll be without a home.”</w:t>
      </w:r>
    </w:p>
    <w:p w14:paraId="309FD1B1" w14:textId="77777777" w:rsidR="00010F9A" w:rsidRPr="00541335" w:rsidRDefault="00010F9A" w:rsidP="00010F9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Mam Wali, his voice breaking, said, “Yes, homeless. My home, it’s like a little homeland to me.”</w:t>
      </w:r>
    </w:p>
    <w:p w14:paraId="662F6060" w14:textId="77777777" w:rsidR="00010F9A" w:rsidRPr="00541335" w:rsidRDefault="00010F9A" w:rsidP="00010F9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San, understanding the depth of his attachment, remarked, “Being away from home is never easy.”</w:t>
      </w:r>
    </w:p>
    <w:p w14:paraId="563AD0CE" w14:textId="77777777" w:rsidR="00010F9A" w:rsidRPr="00541335" w:rsidRDefault="00010F9A" w:rsidP="00010F9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“It’s terrifying. I am filled with fear at the thought of leaving. I don't want to leave this town,” Mam Wali confessed.</w:t>
      </w:r>
    </w:p>
    <w:p w14:paraId="46B42AEB" w14:textId="77777777" w:rsidR="00010F9A" w:rsidRPr="00541335" w:rsidRDefault="00010F9A" w:rsidP="00010F9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“You don’t want to leave,” San echoed.</w:t>
      </w:r>
    </w:p>
    <w:p w14:paraId="78772815" w14:textId="77777777" w:rsidR="00010F9A" w:rsidRPr="00541335" w:rsidRDefault="00010F9A" w:rsidP="00010F9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“No, certainly not. But they are forcing me to leave,” Mam Wali declared with a sense of helplessness.</w:t>
      </w:r>
    </w:p>
    <w:p w14:paraId="3A34666C" w14:textId="77777777" w:rsidR="00010F9A" w:rsidRPr="00541335" w:rsidRDefault="00010F9A" w:rsidP="00010F9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“They are making you leave,” San acknowledged.</w:t>
      </w:r>
    </w:p>
    <w:p w14:paraId="3EB1F91A" w14:textId="77777777" w:rsidR="00010F9A" w:rsidRPr="00541335" w:rsidRDefault="00010F9A" w:rsidP="00010F9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“It’s not just my house I'll be leaving,” Mam Wali continued.</w:t>
      </w:r>
    </w:p>
    <w:p w14:paraId="534C385A" w14:textId="77777777" w:rsidR="00010F9A" w:rsidRPr="00541335" w:rsidRDefault="00010F9A" w:rsidP="00010F9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“You're leaving more than just your house,” San understood.</w:t>
      </w:r>
    </w:p>
    <w:p w14:paraId="537DCEB9" w14:textId="77777777" w:rsidR="00010F9A" w:rsidRPr="00541335" w:rsidRDefault="00010F9A" w:rsidP="00010F9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“Yes, I’ll be leaving a part of my soul behind with it,” Mam Wali said, his voice heavy with emotion.</w:t>
      </w:r>
    </w:p>
    <w:p w14:paraId="1E63EF94" w14:textId="77777777" w:rsidR="00010F9A" w:rsidRPr="00541335" w:rsidRDefault="00010F9A" w:rsidP="00010F9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“Our lives and souls are steeped in sorrow and agony,” San observed.</w:t>
      </w:r>
    </w:p>
    <w:p w14:paraId="481B49BA" w14:textId="52E1FFE5" w:rsidR="005A4170" w:rsidRDefault="00010F9A" w:rsidP="00C85A1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“Yes, we are overwhelmed,” Mam Wali agreed, tears </w:t>
      </w:r>
      <w:r w:rsidR="00683253" w:rsidRPr="00541335">
        <w:rPr>
          <w:rFonts w:ascii="Unikurd Web" w:hAnsi="Unikurd Web" w:cs="Unikurd Web"/>
          <w:color w:val="000000" w:themeColor="text1"/>
          <w:sz w:val="24"/>
          <w:szCs w:val="24"/>
          <w:lang w:bidi="ar-IQ"/>
        </w:rPr>
        <w:t>b</w:t>
      </w:r>
      <w:r w:rsidR="00971E91" w:rsidRPr="00541335">
        <w:rPr>
          <w:rFonts w:ascii="Unikurd Web" w:hAnsi="Unikurd Web" w:cs="Unikurd Web"/>
          <w:color w:val="000000" w:themeColor="text1"/>
          <w:sz w:val="24"/>
          <w:szCs w:val="24"/>
          <w:lang w:bidi="ar-IQ"/>
        </w:rPr>
        <w:t>eg</w:t>
      </w:r>
      <w:r w:rsidRPr="00541335">
        <w:rPr>
          <w:rFonts w:ascii="Unikurd Web" w:hAnsi="Unikurd Web" w:cs="Unikurd Web"/>
          <w:color w:val="000000" w:themeColor="text1"/>
          <w:sz w:val="24"/>
          <w:szCs w:val="24"/>
          <w:lang w:bidi="ar-IQ"/>
        </w:rPr>
        <w:t>inning to well in his eyes, a testament to the depth of his sorrow.</w:t>
      </w:r>
    </w:p>
    <w:p w14:paraId="6B75395A" w14:textId="77777777" w:rsidR="003E2E84" w:rsidRPr="00541335" w:rsidRDefault="003E2E84" w:rsidP="00C85A1E">
      <w:pPr>
        <w:spacing w:line="360" w:lineRule="auto"/>
        <w:rPr>
          <w:rFonts w:ascii="Unikurd Web" w:hAnsi="Unikurd Web" w:cs="Unikurd Web"/>
          <w:color w:val="000000" w:themeColor="text1"/>
          <w:sz w:val="24"/>
          <w:szCs w:val="24"/>
          <w:lang w:bidi="ar-IQ"/>
        </w:rPr>
      </w:pPr>
    </w:p>
    <w:p w14:paraId="74576B5B" w14:textId="02E06B80" w:rsidR="00515FDA" w:rsidRPr="00FF5A6C" w:rsidRDefault="005A4170" w:rsidP="00882962">
      <w:pPr>
        <w:spacing w:line="360" w:lineRule="auto"/>
        <w:jc w:val="center"/>
        <w:rPr>
          <w:rFonts w:ascii="Unikurd Web" w:hAnsi="Unikurd Web" w:cs="Unikurd Web"/>
          <w:b/>
          <w:bCs/>
          <w:color w:val="000000" w:themeColor="text1"/>
          <w:sz w:val="24"/>
          <w:szCs w:val="24"/>
          <w:lang w:bidi="ar-IQ"/>
        </w:rPr>
      </w:pPr>
      <w:r w:rsidRPr="00FF5A6C">
        <w:rPr>
          <w:rFonts w:ascii="Unikurd Web" w:hAnsi="Unikurd Web" w:cs="Unikurd Web"/>
          <w:b/>
          <w:bCs/>
          <w:color w:val="000000" w:themeColor="text1"/>
          <w:sz w:val="24"/>
          <w:szCs w:val="24"/>
          <w:lang w:bidi="ar-IQ"/>
        </w:rPr>
        <w:t>(</w:t>
      </w:r>
      <w:r w:rsidR="00433DF8" w:rsidRPr="00FF5A6C">
        <w:rPr>
          <w:rFonts w:ascii="Unikurd Web" w:hAnsi="Unikurd Web" w:cs="Unikurd Web"/>
          <w:b/>
          <w:bCs/>
          <w:sz w:val="24"/>
          <w:szCs w:val="24"/>
        </w:rPr>
        <w:t>Chapter</w:t>
      </w:r>
      <w:r w:rsidR="00433DF8" w:rsidRPr="00FF5A6C">
        <w:rPr>
          <w:rFonts w:ascii="Unikurd Web" w:eastAsia="Times New Roman" w:hAnsi="Unikurd Web" w:cs="Unikurd Web"/>
          <w:b/>
          <w:bCs/>
          <w:color w:val="000000" w:themeColor="text1"/>
          <w:sz w:val="24"/>
          <w:szCs w:val="24"/>
          <w:lang w:val="en-US" w:bidi="ar-KW"/>
        </w:rPr>
        <w:t xml:space="preserve"> -</w:t>
      </w:r>
      <w:r w:rsidRPr="00FF5A6C">
        <w:rPr>
          <w:rFonts w:ascii="Unikurd Web" w:hAnsi="Unikurd Web" w:cs="Unikurd Web"/>
          <w:b/>
          <w:bCs/>
          <w:color w:val="000000" w:themeColor="text1"/>
          <w:sz w:val="24"/>
          <w:szCs w:val="24"/>
          <w:lang w:bidi="ar-IQ"/>
        </w:rPr>
        <w:t>28)</w:t>
      </w:r>
    </w:p>
    <w:p w14:paraId="7F3C520F" w14:textId="77777777" w:rsidR="00AC4043" w:rsidRPr="00541335" w:rsidRDefault="00AC4043" w:rsidP="00AC404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cellar was suffused with a m</w:t>
      </w:r>
      <w:r w:rsidRPr="00541335">
        <w:rPr>
          <w:rFonts w:ascii="Calibri" w:hAnsi="Calibri" w:cs="Calibri"/>
          <w:color w:val="000000" w:themeColor="text1"/>
          <w:sz w:val="24"/>
          <w:szCs w:val="24"/>
          <w:lang w:bidi="ar-IQ"/>
        </w:rPr>
        <w:t>é</w:t>
      </w:r>
      <w:r w:rsidRPr="00541335">
        <w:rPr>
          <w:rFonts w:ascii="Unikurd Web" w:hAnsi="Unikurd Web" w:cs="Unikurd Web"/>
          <w:color w:val="000000" w:themeColor="text1"/>
          <w:sz w:val="24"/>
          <w:szCs w:val="24"/>
          <w:lang w:bidi="ar-IQ"/>
        </w:rPr>
        <w:t>lange of aromas — garlic and apple intermingling with the established scents of scattered tobacco leaves, dust, and gunpowder. The inhabitants, gripped by anxiety, found it hard to discern between the old and new smells.</w:t>
      </w:r>
    </w:p>
    <w:p w14:paraId="53197343" w14:textId="77777777" w:rsidR="00BD0CB9" w:rsidRPr="00541335" w:rsidRDefault="00AC4043" w:rsidP="00BD0CB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Omar, with swift movements, unfurled a fabric pouch, wrapping it snugly around one of his tiny sons who he then perched onto his neck. He gently picked up the other toddler, cradling him in his arms.</w:t>
      </w:r>
    </w:p>
    <w:p w14:paraId="2250D28C" w14:textId="32F3EEB5" w:rsidR="00AC4043" w:rsidRPr="00541335" w:rsidRDefault="00AC4043" w:rsidP="00BD0CB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In response to Omar’s earlier instructions, Samya had prepared another pouch. This one contained the toddlers’ formula, a thermos, and other essentials. She fastened it carefully around Omar’s waist, ensuring everything was secure.</w:t>
      </w:r>
    </w:p>
    <w:p w14:paraId="433B1ACD" w14:textId="7C78C647" w:rsidR="00AC4043" w:rsidRPr="00541335" w:rsidRDefault="00AC4043" w:rsidP="00AC404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As Omar made his way to the cellar door, the sound of his daughters crying pierced the tense air. He paused, turning to address them with a reassuring tone, </w:t>
      </w:r>
      <w:r w:rsidR="002C5AE5"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Why are you crying, my daughters? I will never leave you alone. After I ensure your brothers' safety, we shall all reunite in Chawg village very soon.</w:t>
      </w:r>
      <w:r w:rsidR="002C5AE5" w:rsidRPr="00541335">
        <w:rPr>
          <w:rFonts w:ascii="Unikurd Web" w:hAnsi="Unikurd Web" w:cs="Unikurd Web"/>
          <w:color w:val="000000" w:themeColor="text1"/>
          <w:sz w:val="24"/>
          <w:szCs w:val="24"/>
          <w:lang w:bidi="ar-IQ"/>
        </w:rPr>
        <w:t>”</w:t>
      </w:r>
    </w:p>
    <w:p w14:paraId="0FD9EFC3" w14:textId="17345AEF" w:rsidR="00AC4043" w:rsidRPr="00541335" w:rsidRDefault="00AC4043" w:rsidP="00AC404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Kizhan and Aram, attempting to offer some comfort, approached Omar with a wet tissue. Without slowing his stride, he declined, </w:t>
      </w:r>
      <w:r w:rsidR="002C5AE5"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I don’t need it.</w:t>
      </w:r>
      <w:r w:rsidR="002C5AE5"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 xml:space="preserve"> His focus remained unbroken as he continued forward, not turning back to face them.</w:t>
      </w:r>
    </w:p>
    <w:p w14:paraId="7F46AA8F" w14:textId="15936230" w:rsidR="00515FDA" w:rsidRPr="00541335" w:rsidRDefault="00AC4043" w:rsidP="00B85CF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Kizhan and Aram swiftly turned their attention to the other inhabitants of the cellar, their voices urgent. </w:t>
      </w:r>
      <w:r w:rsidR="003C5F4F"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Find a tissue, make it wet... let’s make these tissues or fabric pieces wet,</w:t>
      </w:r>
      <w:r w:rsidR="003C5F4F"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 xml:space="preserve"> they implored the crowd, a note of desperation in their plea. </w:t>
      </w:r>
      <w:r w:rsidR="003C5F4F"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 xml:space="preserve">Please, we </w:t>
      </w:r>
      <w:r w:rsidR="003C5F4F" w:rsidRPr="00541335">
        <w:rPr>
          <w:rFonts w:ascii="Unikurd Web" w:hAnsi="Unikurd Web" w:cs="Unikurd Web"/>
          <w:color w:val="000000" w:themeColor="text1"/>
          <w:sz w:val="24"/>
          <w:szCs w:val="24"/>
          <w:lang w:bidi="ar-IQ"/>
        </w:rPr>
        <w:t>b</w:t>
      </w:r>
      <w:r w:rsidR="00971E91" w:rsidRPr="00541335">
        <w:rPr>
          <w:rFonts w:ascii="Unikurd Web" w:hAnsi="Unikurd Web" w:cs="Unikurd Web"/>
          <w:color w:val="000000" w:themeColor="text1"/>
          <w:sz w:val="24"/>
          <w:szCs w:val="24"/>
          <w:lang w:bidi="ar-IQ"/>
        </w:rPr>
        <w:t>eg</w:t>
      </w:r>
      <w:r w:rsidRPr="00541335">
        <w:rPr>
          <w:rFonts w:ascii="Unikurd Web" w:hAnsi="Unikurd Web" w:cs="Unikurd Web"/>
          <w:color w:val="000000" w:themeColor="text1"/>
          <w:sz w:val="24"/>
          <w:szCs w:val="24"/>
          <w:lang w:bidi="ar-IQ"/>
        </w:rPr>
        <w:t xml:space="preserve"> you, dampen your fabrics and tissues.</w:t>
      </w:r>
      <w:r w:rsidR="003C5F4F" w:rsidRPr="00541335">
        <w:rPr>
          <w:rFonts w:ascii="Unikurd Web" w:hAnsi="Unikurd Web" w:cs="Unikurd Web"/>
          <w:color w:val="000000" w:themeColor="text1"/>
          <w:sz w:val="24"/>
          <w:szCs w:val="24"/>
          <w:lang w:bidi="ar-IQ"/>
        </w:rPr>
        <w:t>”</w:t>
      </w:r>
    </w:p>
    <w:p w14:paraId="3FDA4D0C" w14:textId="63FC53E5" w:rsidR="00BD0CB9" w:rsidRPr="00541335" w:rsidRDefault="00BD0CB9" w:rsidP="00B8171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Outside the cellar, Omar took a few steps away from the door. On the exterior side of the cellar wall, he spotted Kafee and Mina. They were lying beside the wall, their bodies intertwined in an embrace that spoke of a final, desperate closeness. Approaching them on trembling legs, Omar stood there, observing their lifeless forms. Mina's prosthetic eyes were hauntingly wide open, as if shocked by the sight of her mother's bloodied face.</w:t>
      </w:r>
    </w:p>
    <w:p w14:paraId="35C97734" w14:textId="47456C57" w:rsidR="00B8171F" w:rsidRPr="00541335" w:rsidRDefault="00B8171F" w:rsidP="00B8171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Omar yearned to sit beside them but found it difficult to breathe. It wasn't time to rest; he had to save his sons. Resisting the clutches of death, he murmured to himself, </w:t>
      </w:r>
      <w:r w:rsidR="003C5F4F"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I can’t die before my children. What would become of them? I can't bear the thought of them grieving for me.</w:t>
      </w:r>
      <w:r w:rsidR="003C5F4F"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 xml:space="preserve"> With this resolve, he tightened his grip on his son and trudged on, his heart pounding with each step, making his breathing laboured.</w:t>
      </w:r>
    </w:p>
    <w:p w14:paraId="4448EC40" w14:textId="77777777" w:rsidR="00B8171F" w:rsidRPr="00541335" w:rsidRDefault="00B8171F" w:rsidP="00B8171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essence of fatherhood propelled him, even as his heart raced and he kept his distance from Kafee and Mina’s remains. His legs, growing heavier, seemed to resist his urgency. It felt as though he was wading through a swift river or thick mud. His vision blurred, and through tear-filled eyes, he glimpsed bodies strewn across the floor, their sight silently wrenching his heart.</w:t>
      </w:r>
    </w:p>
    <w:p w14:paraId="4ED978C2" w14:textId="318E231A" w:rsidR="00B8171F" w:rsidRPr="00541335" w:rsidRDefault="00B8171F" w:rsidP="00B8171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He longed for his sons to cry out, to reassure him of their life with their tears, to say, </w:t>
      </w:r>
      <w:r w:rsidR="00FF11EC"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Father, don't worry, we are silent but alive.</w:t>
      </w:r>
      <w:r w:rsidR="00FF11EC"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 xml:space="preserve"> The absence of their cries only heightened his fear, </w:t>
      </w:r>
      <w:r w:rsidR="00BD0CB9" w:rsidRPr="00541335">
        <w:rPr>
          <w:rFonts w:ascii="Unikurd Web" w:hAnsi="Unikurd Web" w:cs="Unikurd Web"/>
          <w:color w:val="000000" w:themeColor="text1"/>
          <w:sz w:val="24"/>
          <w:szCs w:val="24"/>
          <w:lang w:bidi="ar-IQ"/>
        </w:rPr>
        <w:t>fuelling</w:t>
      </w:r>
      <w:r w:rsidRPr="00541335">
        <w:rPr>
          <w:rFonts w:ascii="Unikurd Web" w:hAnsi="Unikurd Web" w:cs="Unikurd Web"/>
          <w:color w:val="000000" w:themeColor="text1"/>
          <w:sz w:val="24"/>
          <w:szCs w:val="24"/>
          <w:lang w:bidi="ar-IQ"/>
        </w:rPr>
        <w:t xml:space="preserve"> the flames of his anxiety.</w:t>
      </w:r>
    </w:p>
    <w:p w14:paraId="333F6BBE" w14:textId="77777777" w:rsidR="00B8171F" w:rsidRPr="00541335" w:rsidRDefault="00B8171F" w:rsidP="00B8171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His grip on his son weakened, making it increasingly difficult to hold him. Struggling forward, he reached a house with its door slightly open. Butterflies fluttered towards them, and he staggered, taking one or two more steps before his son slipped from his arms, and he, with the other son wrapped around his neck, slowly sank to the ground. His strength ebbed away, and with his son nestled close, he collapsed.</w:t>
      </w:r>
    </w:p>
    <w:p w14:paraId="7CDF3735" w14:textId="71FA5FDE" w:rsidR="00B8171F" w:rsidRPr="00541335" w:rsidRDefault="00B8171F" w:rsidP="00B8171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Lying there, he could hear the soft flutter of butterflies above them, accompanied by his sons' voices, </w:t>
      </w:r>
      <w:r w:rsidR="00FF11EC"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Father, these butterflies are here to guide us to a place of peace and happiness. It’s time for you to rest now, to be free from our sorrows and yours.</w:t>
      </w:r>
      <w:r w:rsidR="00FF11EC" w:rsidRPr="00541335">
        <w:rPr>
          <w:rFonts w:ascii="Unikurd Web" w:hAnsi="Unikurd Web" w:cs="Unikurd Web"/>
          <w:color w:val="000000" w:themeColor="text1"/>
          <w:sz w:val="24"/>
          <w:szCs w:val="24"/>
          <w:lang w:bidi="ar-IQ"/>
        </w:rPr>
        <w:t>”</w:t>
      </w:r>
    </w:p>
    <w:p w14:paraId="4E713B19" w14:textId="68BE4790" w:rsidR="003F0367" w:rsidRPr="00541335" w:rsidRDefault="00B8171F" w:rsidP="00C85A1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The butterflies' dance continued, echoing his sons' reassurance, </w:t>
      </w:r>
      <w:r w:rsidR="00FF11EC"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Father, we will meet again, and together with the souls of our homeland, we will share our tales of pain, sorrow, and melancholy with the angels of peace and eternity.</w:t>
      </w:r>
      <w:r w:rsidR="00FF11EC" w:rsidRPr="00541335">
        <w:rPr>
          <w:rFonts w:ascii="Unikurd Web" w:hAnsi="Unikurd Web" w:cs="Unikurd Web"/>
          <w:color w:val="000000" w:themeColor="text1"/>
          <w:sz w:val="24"/>
          <w:szCs w:val="24"/>
          <w:lang w:bidi="ar-IQ"/>
        </w:rPr>
        <w:t>”</w:t>
      </w:r>
    </w:p>
    <w:p w14:paraId="75412529" w14:textId="77777777" w:rsidR="004267C9" w:rsidRPr="00541335" w:rsidRDefault="004267C9" w:rsidP="00C85A1E">
      <w:pPr>
        <w:spacing w:line="360" w:lineRule="auto"/>
        <w:rPr>
          <w:rFonts w:ascii="Unikurd Web" w:hAnsi="Unikurd Web" w:cs="Unikurd Web"/>
          <w:color w:val="000000" w:themeColor="text1"/>
          <w:sz w:val="24"/>
          <w:szCs w:val="24"/>
          <w:lang w:bidi="ar-IQ"/>
        </w:rPr>
      </w:pPr>
    </w:p>
    <w:p w14:paraId="09E086F1" w14:textId="77777777" w:rsidR="004267C9" w:rsidRPr="00541335" w:rsidRDefault="004267C9" w:rsidP="00C85A1E">
      <w:pPr>
        <w:spacing w:line="360" w:lineRule="auto"/>
        <w:rPr>
          <w:rFonts w:ascii="Unikurd Web" w:hAnsi="Unikurd Web" w:cs="Unikurd Web"/>
          <w:color w:val="000000" w:themeColor="text1"/>
          <w:sz w:val="24"/>
          <w:szCs w:val="24"/>
          <w:lang w:bidi="ar-IQ"/>
        </w:rPr>
      </w:pPr>
    </w:p>
    <w:p w14:paraId="39771C2C" w14:textId="77777777" w:rsidR="004267C9" w:rsidRPr="00541335" w:rsidRDefault="004267C9" w:rsidP="00C85A1E">
      <w:pPr>
        <w:spacing w:line="360" w:lineRule="auto"/>
        <w:rPr>
          <w:rFonts w:ascii="Unikurd Web" w:hAnsi="Unikurd Web" w:cs="Unikurd Web"/>
          <w:color w:val="000000" w:themeColor="text1"/>
          <w:sz w:val="24"/>
          <w:szCs w:val="24"/>
          <w:lang w:bidi="ar-IQ"/>
        </w:rPr>
      </w:pPr>
    </w:p>
    <w:p w14:paraId="450B66A5" w14:textId="77777777" w:rsidR="004267C9" w:rsidRPr="00541335" w:rsidRDefault="004267C9" w:rsidP="00C85A1E">
      <w:pPr>
        <w:spacing w:line="360" w:lineRule="auto"/>
        <w:rPr>
          <w:rFonts w:ascii="Unikurd Web" w:hAnsi="Unikurd Web" w:cs="Unikurd Web"/>
          <w:color w:val="000000" w:themeColor="text1"/>
          <w:sz w:val="24"/>
          <w:szCs w:val="24"/>
          <w:lang w:bidi="ar-IQ"/>
        </w:rPr>
      </w:pPr>
    </w:p>
    <w:p w14:paraId="4631E3D6" w14:textId="77777777" w:rsidR="004267C9" w:rsidRPr="00541335" w:rsidRDefault="004267C9" w:rsidP="00C85A1E">
      <w:pPr>
        <w:spacing w:line="360" w:lineRule="auto"/>
        <w:rPr>
          <w:rFonts w:ascii="Unikurd Web" w:hAnsi="Unikurd Web" w:cs="Unikurd Web"/>
          <w:color w:val="000000" w:themeColor="text1"/>
          <w:sz w:val="24"/>
          <w:szCs w:val="24"/>
          <w:lang w:bidi="ar-IQ"/>
        </w:rPr>
      </w:pPr>
    </w:p>
    <w:p w14:paraId="749A19FA" w14:textId="77777777" w:rsidR="004267C9" w:rsidRPr="00541335" w:rsidRDefault="004267C9" w:rsidP="00C85A1E">
      <w:pPr>
        <w:spacing w:line="360" w:lineRule="auto"/>
        <w:rPr>
          <w:rFonts w:ascii="Unikurd Web" w:hAnsi="Unikurd Web" w:cs="Unikurd Web"/>
          <w:color w:val="000000" w:themeColor="text1"/>
          <w:sz w:val="24"/>
          <w:szCs w:val="24"/>
          <w:lang w:bidi="ar-IQ"/>
        </w:rPr>
      </w:pPr>
    </w:p>
    <w:p w14:paraId="7362C0B6" w14:textId="77777777" w:rsidR="004267C9" w:rsidRPr="00541335" w:rsidRDefault="004267C9" w:rsidP="00C85A1E">
      <w:pPr>
        <w:spacing w:line="360" w:lineRule="auto"/>
        <w:rPr>
          <w:rFonts w:ascii="Unikurd Web" w:hAnsi="Unikurd Web" w:cs="Unikurd Web"/>
          <w:color w:val="000000" w:themeColor="text1"/>
          <w:sz w:val="24"/>
          <w:szCs w:val="24"/>
          <w:lang w:bidi="ar-IQ"/>
        </w:rPr>
      </w:pPr>
    </w:p>
    <w:p w14:paraId="3039CE10" w14:textId="77777777" w:rsidR="004267C9" w:rsidRPr="00541335" w:rsidRDefault="004267C9" w:rsidP="00C85A1E">
      <w:pPr>
        <w:spacing w:line="360" w:lineRule="auto"/>
        <w:rPr>
          <w:rFonts w:ascii="Unikurd Web" w:hAnsi="Unikurd Web" w:cs="Unikurd Web"/>
          <w:color w:val="000000" w:themeColor="text1"/>
          <w:sz w:val="24"/>
          <w:szCs w:val="24"/>
          <w:lang w:bidi="ar-IQ"/>
        </w:rPr>
      </w:pPr>
    </w:p>
    <w:p w14:paraId="6BFEC1D1" w14:textId="77777777" w:rsidR="004267C9" w:rsidRPr="00541335" w:rsidRDefault="004267C9" w:rsidP="00C85A1E">
      <w:pPr>
        <w:spacing w:line="360" w:lineRule="auto"/>
        <w:rPr>
          <w:rFonts w:ascii="Unikurd Web" w:hAnsi="Unikurd Web" w:cs="Unikurd Web"/>
          <w:color w:val="000000" w:themeColor="text1"/>
          <w:sz w:val="24"/>
          <w:szCs w:val="24"/>
          <w:lang w:bidi="ar-IQ"/>
        </w:rPr>
      </w:pPr>
    </w:p>
    <w:p w14:paraId="6A9E1065" w14:textId="77777777" w:rsidR="004267C9" w:rsidRPr="00541335" w:rsidRDefault="004267C9" w:rsidP="00C85A1E">
      <w:pPr>
        <w:spacing w:line="360" w:lineRule="auto"/>
        <w:rPr>
          <w:rFonts w:ascii="Unikurd Web" w:hAnsi="Unikurd Web" w:cs="Unikurd Web"/>
          <w:color w:val="000000" w:themeColor="text1"/>
          <w:sz w:val="24"/>
          <w:szCs w:val="24"/>
          <w:lang w:bidi="ar-IQ"/>
        </w:rPr>
      </w:pPr>
    </w:p>
    <w:p w14:paraId="75B7D6E4" w14:textId="77777777" w:rsidR="004267C9" w:rsidRPr="00541335" w:rsidRDefault="004267C9" w:rsidP="00C85A1E">
      <w:pPr>
        <w:spacing w:line="360" w:lineRule="auto"/>
        <w:rPr>
          <w:rFonts w:ascii="Unikurd Web" w:hAnsi="Unikurd Web" w:cs="Unikurd Web"/>
          <w:color w:val="000000" w:themeColor="text1"/>
          <w:sz w:val="24"/>
          <w:szCs w:val="24"/>
          <w:lang w:bidi="ar-IQ"/>
        </w:rPr>
      </w:pPr>
    </w:p>
    <w:p w14:paraId="4B55102C" w14:textId="77777777" w:rsidR="004267C9" w:rsidRPr="00541335" w:rsidRDefault="004267C9" w:rsidP="00C85A1E">
      <w:pPr>
        <w:spacing w:line="360" w:lineRule="auto"/>
        <w:rPr>
          <w:rFonts w:ascii="Unikurd Web" w:hAnsi="Unikurd Web" w:cs="Unikurd Web"/>
          <w:color w:val="000000" w:themeColor="text1"/>
          <w:sz w:val="24"/>
          <w:szCs w:val="24"/>
          <w:lang w:bidi="ar-IQ"/>
        </w:rPr>
      </w:pPr>
    </w:p>
    <w:p w14:paraId="394B0E6B" w14:textId="77777777" w:rsidR="004267C9" w:rsidRPr="00541335" w:rsidRDefault="004267C9" w:rsidP="00C85A1E">
      <w:pPr>
        <w:spacing w:line="360" w:lineRule="auto"/>
        <w:rPr>
          <w:rFonts w:ascii="Unikurd Web" w:hAnsi="Unikurd Web" w:cs="Unikurd Web"/>
          <w:color w:val="000000" w:themeColor="text1"/>
          <w:sz w:val="24"/>
          <w:szCs w:val="24"/>
          <w:lang w:bidi="ar-IQ"/>
        </w:rPr>
      </w:pPr>
    </w:p>
    <w:p w14:paraId="11853D30" w14:textId="77777777" w:rsidR="004267C9" w:rsidRDefault="004267C9" w:rsidP="00C85A1E">
      <w:pPr>
        <w:spacing w:line="360" w:lineRule="auto"/>
        <w:rPr>
          <w:rFonts w:ascii="Unikurd Web" w:hAnsi="Unikurd Web" w:cs="Unikurd Web"/>
          <w:color w:val="000000" w:themeColor="text1"/>
          <w:sz w:val="24"/>
          <w:szCs w:val="24"/>
          <w:lang w:bidi="ar-IQ"/>
        </w:rPr>
      </w:pPr>
    </w:p>
    <w:p w14:paraId="511ECFDA" w14:textId="77777777" w:rsidR="003E2E84" w:rsidRPr="00541335" w:rsidRDefault="003E2E84" w:rsidP="00C85A1E">
      <w:pPr>
        <w:spacing w:line="360" w:lineRule="auto"/>
        <w:rPr>
          <w:rFonts w:ascii="Unikurd Web" w:hAnsi="Unikurd Web" w:cs="Unikurd Web"/>
          <w:color w:val="000000" w:themeColor="text1"/>
          <w:sz w:val="24"/>
          <w:szCs w:val="24"/>
          <w:lang w:bidi="ar-IQ"/>
        </w:rPr>
      </w:pPr>
    </w:p>
    <w:p w14:paraId="1ED2C828" w14:textId="77777777" w:rsidR="003F0367" w:rsidRPr="002A3931" w:rsidRDefault="003F0367" w:rsidP="00B8171F">
      <w:pPr>
        <w:spacing w:line="360" w:lineRule="auto"/>
        <w:rPr>
          <w:rFonts w:ascii="Unikurd Web" w:hAnsi="Unikurd Web" w:cs="Unikurd Web"/>
          <w:sz w:val="24"/>
          <w:szCs w:val="24"/>
          <w:lang w:bidi="ar-IQ"/>
        </w:rPr>
      </w:pPr>
    </w:p>
    <w:p w14:paraId="763DA5CE" w14:textId="7688C7F1" w:rsidR="00102BB5" w:rsidRPr="00FF5A6C" w:rsidRDefault="003F0367" w:rsidP="003641E0">
      <w:pPr>
        <w:spacing w:line="360" w:lineRule="auto"/>
        <w:jc w:val="center"/>
        <w:rPr>
          <w:rFonts w:ascii="Unikurd Web" w:hAnsi="Unikurd Web" w:cs="Unikurd Web"/>
          <w:b/>
          <w:bCs/>
          <w:sz w:val="24"/>
          <w:szCs w:val="24"/>
          <w:lang w:bidi="ar-IQ"/>
        </w:rPr>
      </w:pPr>
      <w:r w:rsidRPr="00FF5A6C">
        <w:rPr>
          <w:rFonts w:ascii="Unikurd Web" w:hAnsi="Unikurd Web" w:cs="Unikurd Web"/>
          <w:b/>
          <w:bCs/>
          <w:sz w:val="24"/>
          <w:szCs w:val="24"/>
          <w:lang w:bidi="ar-IQ"/>
        </w:rPr>
        <w:t>(</w:t>
      </w:r>
      <w:r w:rsidR="00433DF8" w:rsidRPr="00FF5A6C">
        <w:rPr>
          <w:rFonts w:ascii="Unikurd Web" w:hAnsi="Unikurd Web" w:cs="Unikurd Web"/>
          <w:b/>
          <w:bCs/>
          <w:sz w:val="24"/>
          <w:szCs w:val="24"/>
        </w:rPr>
        <w:t>Chapter</w:t>
      </w:r>
      <w:r w:rsidR="00433DF8" w:rsidRPr="00FF5A6C">
        <w:rPr>
          <w:rFonts w:ascii="Unikurd Web" w:eastAsia="Times New Roman" w:hAnsi="Unikurd Web" w:cs="Unikurd Web"/>
          <w:b/>
          <w:bCs/>
          <w:color w:val="000000" w:themeColor="text1"/>
          <w:sz w:val="24"/>
          <w:szCs w:val="24"/>
          <w:lang w:val="en-US" w:bidi="ar-KW"/>
        </w:rPr>
        <w:t xml:space="preserve"> -</w:t>
      </w:r>
      <w:r w:rsidRPr="00FF5A6C">
        <w:rPr>
          <w:rFonts w:ascii="Unikurd Web" w:hAnsi="Unikurd Web" w:cs="Unikurd Web"/>
          <w:b/>
          <w:bCs/>
          <w:sz w:val="24"/>
          <w:szCs w:val="24"/>
          <w:lang w:bidi="ar-IQ"/>
        </w:rPr>
        <w:t>29)</w:t>
      </w:r>
    </w:p>
    <w:p w14:paraId="10EB92D5" w14:textId="77777777" w:rsidR="00434096" w:rsidRPr="00541335" w:rsidRDefault="00434096" w:rsidP="0043409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As I mentioned at the start, I didn’t expect calm from the hall's attendees. So, when an uproar erupted, confirming their scepticism matched mine, someone stood, eyes on me, and accused, “You are here to spread scepticism?”</w:t>
      </w:r>
    </w:p>
    <w:p w14:paraId="5A25B592" w14:textId="6AE29142" w:rsidR="00651343" w:rsidRPr="00541335" w:rsidRDefault="00651343" w:rsidP="0043409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 didn’t utter a word because, prior to his reaction, I had weighed scepticism against credulity on behalf of him, myself, and the rest of the attendees. His scepticism only reinforced my own. Rising from my chair, I closed the book and picked it up from the table in front of me, then quietly left the hall.</w:t>
      </w:r>
    </w:p>
    <w:p w14:paraId="4C3EC363" w14:textId="77777777" w:rsidR="00651343" w:rsidRPr="00541335" w:rsidRDefault="00651343" w:rsidP="0065134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It wasn’t until I stepped out of the hall and the building, abruptly greeted by the sudden glare of street lights, that I realized it was already late evening. Walking under the beams of the lights, the further I distanced myself from the building, the quieter the street became. The houses on both sides were silent too, as if everything I had voiced in the hall had been whispered to all the women, men, and children living there. I asked myself, “Why are they silent? Is it due to scepticism or credulity?” I answered myself, “Perhaps some of them, like those in the hall, are crying and sighing; some, whether they hear it or not, are indifferent to them; and the rest, sooner or later, one will emerge like the one in the hall and express himself to me openly.” But I doubted encountering someone like that on such an empty street. I felt that my mix of scepticism and credulity was blending with theirs.</w:t>
      </w:r>
    </w:p>
    <w:p w14:paraId="7854BF06" w14:textId="77777777" w:rsidR="002D6459" w:rsidRPr="00541335" w:rsidRDefault="00651343" w:rsidP="002D645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Reaching the edge of our alley, I took some steps towards our house. Suddenly, I heard the sound of something dropping behind me. Turning towards the sound, I noticed a shadow which soon disappeared from my sight. I thought it might be someone from one of the houses wanting to inform me of the town citizens’ stance on scepticism or credulity. “Why doesn’t he approach me and speak his mind?” I wondered. Continuing a bit further, I heard </w:t>
      </w:r>
      <w:r w:rsidR="002D6459" w:rsidRPr="00541335">
        <w:rPr>
          <w:rFonts w:ascii="Unikurd Web" w:hAnsi="Unikurd Web" w:cs="Unikurd Web"/>
          <w:color w:val="000000" w:themeColor="text1"/>
          <w:sz w:val="24"/>
          <w:szCs w:val="24"/>
          <w:lang w:bidi="ar-IQ"/>
        </w:rPr>
        <w:t xml:space="preserve">the sound of </w:t>
      </w:r>
      <w:r w:rsidRPr="00541335">
        <w:rPr>
          <w:rFonts w:ascii="Unikurd Web" w:hAnsi="Unikurd Web" w:cs="Unikurd Web"/>
          <w:color w:val="000000" w:themeColor="text1"/>
          <w:sz w:val="24"/>
          <w:szCs w:val="24"/>
          <w:lang w:bidi="ar-IQ"/>
        </w:rPr>
        <w:t>footsteps. Turning towards the sound, the shadow disappeared once more. “Who might that be? Could it be the same man from the hall, wanting to express his remorse? What is he waiting for? Maybe he’s shy?” I mused. I decided that if I heard the footsteps again, I wouldn't turn but would remain stationary and motionless. As I was a few steps from our house’s front door, I heard the footsteps once more. True to my word, I didn’t turn but stood still.</w:t>
      </w:r>
    </w:p>
    <w:p w14:paraId="113407F3" w14:textId="530B6CAB" w:rsidR="00651343" w:rsidRPr="00541335" w:rsidRDefault="00651343" w:rsidP="002D6459">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sound of the footsteps ceased.</w:t>
      </w:r>
    </w:p>
    <w:p w14:paraId="6B7EB855" w14:textId="77777777" w:rsidR="00651343" w:rsidRPr="00541335" w:rsidRDefault="00651343" w:rsidP="0065134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“Please tell me what you wish to say. I promise to listen to all you express,” I said softly.</w:t>
      </w:r>
    </w:p>
    <w:p w14:paraId="5782642B" w14:textId="6E42C025" w:rsidR="00651343" w:rsidRPr="00541335" w:rsidRDefault="00651343" w:rsidP="004C644C">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Suddenly, inside my head, I heard a series of taps – “Tap, tap</w:t>
      </w:r>
      <w:r w:rsidRPr="00541335">
        <w:rPr>
          <w:rFonts w:ascii="Arial" w:hAnsi="Arial" w:cs="Arial"/>
          <w:color w:val="000000" w:themeColor="text1"/>
          <w:sz w:val="24"/>
          <w:szCs w:val="24"/>
          <w:lang w:bidi="ar-IQ"/>
        </w:rPr>
        <w:t>…</w:t>
      </w:r>
      <w:r w:rsidRPr="00541335">
        <w:rPr>
          <w:rFonts w:ascii="Unikurd Web" w:hAnsi="Unikurd Web" w:cs="Unikurd Web"/>
          <w:color w:val="000000" w:themeColor="text1"/>
          <w:sz w:val="24"/>
          <w:szCs w:val="24"/>
          <w:lang w:bidi="ar-IQ"/>
        </w:rPr>
        <w:t>” It felt as if my head had become the basin of a sea caught in a fierce thunderstorm. The waves lifted me up and down with their wings, pulling me in all directions. Their talons pushed me deep within and then brought me back up, dragging me across the agitated surface and hurling me with immense force against the sharp cliffs around its edges. It didn’t take long before the waves and the roar of the thunderstorm caused me to lose consciousness.</w:t>
      </w:r>
    </w:p>
    <w:p w14:paraId="499622BE" w14:textId="77777777" w:rsidR="004C644C" w:rsidRPr="00541335" w:rsidRDefault="004C644C" w:rsidP="004C644C">
      <w:pPr>
        <w:spacing w:line="360" w:lineRule="auto"/>
        <w:rPr>
          <w:rFonts w:ascii="Unikurd Web" w:hAnsi="Unikurd Web" w:cs="Unikurd Web"/>
          <w:color w:val="000000" w:themeColor="text1"/>
          <w:sz w:val="24"/>
          <w:szCs w:val="24"/>
          <w:lang w:bidi="ar-IQ"/>
        </w:rPr>
      </w:pPr>
    </w:p>
    <w:p w14:paraId="5F43D4AC" w14:textId="77777777" w:rsidR="005674CE" w:rsidRPr="00541335" w:rsidRDefault="005674CE" w:rsidP="004C644C">
      <w:pPr>
        <w:spacing w:line="360" w:lineRule="auto"/>
        <w:rPr>
          <w:rFonts w:ascii="Unikurd Web" w:hAnsi="Unikurd Web" w:cs="Unikurd Web"/>
          <w:color w:val="000000" w:themeColor="text1"/>
          <w:sz w:val="24"/>
          <w:szCs w:val="24"/>
          <w:lang w:bidi="ar-IQ"/>
        </w:rPr>
      </w:pPr>
    </w:p>
    <w:p w14:paraId="3FD4D3C1" w14:textId="77777777" w:rsidR="005674CE" w:rsidRPr="00541335" w:rsidRDefault="005674CE" w:rsidP="004C644C">
      <w:pPr>
        <w:spacing w:line="360" w:lineRule="auto"/>
        <w:rPr>
          <w:rFonts w:ascii="Unikurd Web" w:hAnsi="Unikurd Web" w:cs="Unikurd Web"/>
          <w:color w:val="000000" w:themeColor="text1"/>
          <w:sz w:val="24"/>
          <w:szCs w:val="24"/>
          <w:lang w:bidi="ar-IQ"/>
        </w:rPr>
      </w:pPr>
    </w:p>
    <w:p w14:paraId="59094C77" w14:textId="77777777" w:rsidR="005674CE" w:rsidRPr="00541335" w:rsidRDefault="005674CE" w:rsidP="004C644C">
      <w:pPr>
        <w:spacing w:line="360" w:lineRule="auto"/>
        <w:rPr>
          <w:rFonts w:ascii="Unikurd Web" w:hAnsi="Unikurd Web" w:cs="Unikurd Web"/>
          <w:color w:val="000000" w:themeColor="text1"/>
          <w:sz w:val="24"/>
          <w:szCs w:val="24"/>
          <w:lang w:bidi="ar-IQ"/>
        </w:rPr>
      </w:pPr>
    </w:p>
    <w:p w14:paraId="7D893858" w14:textId="77777777" w:rsidR="005674CE" w:rsidRPr="00541335" w:rsidRDefault="005674CE" w:rsidP="004C644C">
      <w:pPr>
        <w:spacing w:line="360" w:lineRule="auto"/>
        <w:rPr>
          <w:rFonts w:ascii="Unikurd Web" w:hAnsi="Unikurd Web" w:cs="Unikurd Web"/>
          <w:color w:val="000000" w:themeColor="text1"/>
          <w:sz w:val="24"/>
          <w:szCs w:val="24"/>
          <w:lang w:bidi="ar-IQ"/>
        </w:rPr>
      </w:pPr>
    </w:p>
    <w:p w14:paraId="7D0E0AB2" w14:textId="77777777" w:rsidR="005674CE" w:rsidRPr="00541335" w:rsidRDefault="005674CE" w:rsidP="004C644C">
      <w:pPr>
        <w:spacing w:line="360" w:lineRule="auto"/>
        <w:rPr>
          <w:rFonts w:ascii="Unikurd Web" w:hAnsi="Unikurd Web" w:cs="Unikurd Web"/>
          <w:color w:val="000000" w:themeColor="text1"/>
          <w:sz w:val="24"/>
          <w:szCs w:val="24"/>
          <w:lang w:bidi="ar-IQ"/>
        </w:rPr>
      </w:pPr>
    </w:p>
    <w:p w14:paraId="613978F1" w14:textId="77777777" w:rsidR="005674CE" w:rsidRPr="00541335" w:rsidRDefault="005674CE" w:rsidP="004C644C">
      <w:pPr>
        <w:spacing w:line="360" w:lineRule="auto"/>
        <w:rPr>
          <w:rFonts w:ascii="Unikurd Web" w:hAnsi="Unikurd Web" w:cs="Unikurd Web"/>
          <w:color w:val="000000" w:themeColor="text1"/>
          <w:sz w:val="24"/>
          <w:szCs w:val="24"/>
          <w:lang w:bidi="ar-IQ"/>
        </w:rPr>
      </w:pPr>
    </w:p>
    <w:p w14:paraId="4B2743D8" w14:textId="786B5C77" w:rsidR="003F0367" w:rsidRPr="00FF5A6C" w:rsidRDefault="003F0367" w:rsidP="003F0367">
      <w:pPr>
        <w:spacing w:line="360" w:lineRule="auto"/>
        <w:jc w:val="center"/>
        <w:rPr>
          <w:rFonts w:ascii="Unikurd Web" w:hAnsi="Unikurd Web" w:cs="Unikurd Web"/>
          <w:b/>
          <w:bCs/>
          <w:color w:val="000000" w:themeColor="text1"/>
          <w:sz w:val="24"/>
          <w:szCs w:val="24"/>
          <w:lang w:bidi="ar-IQ"/>
        </w:rPr>
      </w:pPr>
      <w:r w:rsidRPr="00FF5A6C">
        <w:rPr>
          <w:rFonts w:ascii="Unikurd Web" w:hAnsi="Unikurd Web" w:cs="Unikurd Web"/>
          <w:b/>
          <w:bCs/>
          <w:color w:val="000000" w:themeColor="text1"/>
          <w:sz w:val="24"/>
          <w:szCs w:val="24"/>
          <w:lang w:bidi="ar-IQ"/>
        </w:rPr>
        <w:t>(</w:t>
      </w:r>
      <w:r w:rsidR="00433DF8" w:rsidRPr="00FF5A6C">
        <w:rPr>
          <w:rFonts w:ascii="Unikurd Web" w:hAnsi="Unikurd Web" w:cs="Unikurd Web"/>
          <w:b/>
          <w:bCs/>
          <w:sz w:val="24"/>
          <w:szCs w:val="24"/>
        </w:rPr>
        <w:t>Chapter</w:t>
      </w:r>
      <w:r w:rsidR="00433DF8" w:rsidRPr="00FF5A6C">
        <w:rPr>
          <w:rFonts w:ascii="Unikurd Web" w:eastAsia="Times New Roman" w:hAnsi="Unikurd Web" w:cs="Unikurd Web"/>
          <w:b/>
          <w:bCs/>
          <w:color w:val="000000" w:themeColor="text1"/>
          <w:sz w:val="24"/>
          <w:szCs w:val="24"/>
          <w:lang w:val="en-US" w:bidi="ar-KW"/>
        </w:rPr>
        <w:t xml:space="preserve"> -</w:t>
      </w:r>
      <w:r w:rsidRPr="00FF5A6C">
        <w:rPr>
          <w:rFonts w:ascii="Unikurd Web" w:hAnsi="Unikurd Web" w:cs="Unikurd Web"/>
          <w:b/>
          <w:bCs/>
          <w:color w:val="000000" w:themeColor="text1"/>
          <w:sz w:val="24"/>
          <w:szCs w:val="24"/>
          <w:lang w:bidi="ar-IQ"/>
        </w:rPr>
        <w:t>30)</w:t>
      </w:r>
    </w:p>
    <w:p w14:paraId="1C645B38" w14:textId="29C29367" w:rsidR="00E94AB4" w:rsidRPr="00541335" w:rsidRDefault="00E94AB4" w:rsidP="00E94AB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 regained consciousness in a haze, only to find myself standing over a human body. He lay face down on the ground, his hands outstretched as if to embrace the earth. The toe caps of his shoes were buried in the soft soil, marking his abrupt halt. Blood dripped, drop by drop, from his mouth, each creating a stark contrast against the ground. Nearby, a book lay open, its pages blood-stained, silently revealing the unknown events that led to this moment.</w:t>
      </w:r>
    </w:p>
    <w:p w14:paraId="5A6DD5A2" w14:textId="7B3C3119" w:rsidR="00E94AB4" w:rsidRPr="00541335" w:rsidRDefault="00E94AB4" w:rsidP="00E94AB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I approached the body and called out a few times, </w:t>
      </w:r>
      <w:r w:rsidR="00D7790D"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Why have you fallen to the floor? What’s wrong?</w:t>
      </w:r>
      <w:r w:rsidR="00D7790D" w:rsidRPr="00541335">
        <w:rPr>
          <w:rFonts w:ascii="Unikurd Web" w:hAnsi="Unikurd Web" w:cs="Unikurd Web"/>
          <w:color w:val="000000" w:themeColor="text1"/>
          <w:sz w:val="24"/>
          <w:szCs w:val="24"/>
          <w:lang w:bidi="ar-IQ"/>
        </w:rPr>
        <w:t xml:space="preserve">” </w:t>
      </w:r>
      <w:r w:rsidRPr="00541335">
        <w:rPr>
          <w:rFonts w:ascii="Unikurd Web" w:hAnsi="Unikurd Web" w:cs="Unikurd Web"/>
          <w:color w:val="000000" w:themeColor="text1"/>
          <w:sz w:val="24"/>
          <w:szCs w:val="24"/>
          <w:lang w:bidi="ar-IQ"/>
        </w:rPr>
        <w:t>Receiving no response, I examined the book, then quickly returned to the body to listen for a heartbeat, but it had ceased. His lifeless form was soaked in blood. I searched around him, focusing on his face for a moment, when suddenly, I was startled and looked at myself. None of my body parts were with me. Perplexed, I wondered how I could still see, hear, and think without a head. What was I using to walk?</w:t>
      </w:r>
    </w:p>
    <w:p w14:paraId="7C31B159" w14:textId="2A4D886E" w:rsidR="00E94AB4" w:rsidRPr="00541335" w:rsidRDefault="00E94AB4" w:rsidP="00E94AB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 returned to the book, scrutinising it closely, then went back to the body to examine it more thoroughly. The body’s posture convinced me that he was me; I had found myself. I couldn’t fathom why we had become separated</w:t>
      </w:r>
      <w:r w:rsidR="00D7790D"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 xml:space="preserve"> What was I to do without my body? How could I retrieve my hands, grip the ground with my fingers like forks, or bring my feet together to stand? How could I reunite my soul with my body?</w:t>
      </w:r>
    </w:p>
    <w:p w14:paraId="66347640" w14:textId="538E1733" w:rsidR="00E94AB4" w:rsidRPr="00541335" w:rsidRDefault="00E94AB4" w:rsidP="00E94AB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 attempted to swap</w:t>
      </w:r>
      <w:r w:rsidR="00AC065E" w:rsidRPr="00541335">
        <w:rPr>
          <w:rFonts w:ascii="Unikurd Web" w:hAnsi="Unikurd Web" w:cs="Unikurd Web"/>
          <w:color w:val="000000" w:themeColor="text1"/>
          <w:sz w:val="24"/>
          <w:szCs w:val="24"/>
          <w:lang w:bidi="ar-IQ"/>
        </w:rPr>
        <w:t xml:space="preserve"> myself</w:t>
      </w:r>
      <w:r w:rsidRPr="00541335">
        <w:rPr>
          <w:rFonts w:ascii="Unikurd Web" w:hAnsi="Unikurd Web" w:cs="Unikurd Web"/>
          <w:color w:val="000000" w:themeColor="text1"/>
          <w:sz w:val="24"/>
          <w:szCs w:val="24"/>
          <w:lang w:bidi="ar-IQ"/>
        </w:rPr>
        <w:t xml:space="preserve"> with</w:t>
      </w:r>
      <w:r w:rsidR="00AC065E" w:rsidRPr="00541335">
        <w:rPr>
          <w:rFonts w:ascii="Unikurd Web" w:hAnsi="Unikurd Web" w:cs="Unikurd Web"/>
          <w:color w:val="000000" w:themeColor="text1"/>
          <w:sz w:val="24"/>
          <w:szCs w:val="24"/>
          <w:lang w:bidi="ar-IQ"/>
        </w:rPr>
        <w:t xml:space="preserve"> the parts of my body- the</w:t>
      </w:r>
      <w:r w:rsidRPr="00541335">
        <w:rPr>
          <w:rFonts w:ascii="Unikurd Web" w:hAnsi="Unikurd Web" w:cs="Unikurd Web"/>
          <w:color w:val="000000" w:themeColor="text1"/>
          <w:sz w:val="24"/>
          <w:szCs w:val="24"/>
          <w:lang w:bidi="ar-IQ"/>
        </w:rPr>
        <w:t xml:space="preserve"> head, neck, shoulders, back, hands, chest, and feet, but to no avail – we did not rejoin. I said to him, </w:t>
      </w:r>
      <w:r w:rsidR="00D7790D"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You are my body, and I am your living soul.</w:t>
      </w:r>
      <w:r w:rsidR="00D7790D"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 xml:space="preserve"> I spoke truthfully; we had been together through years of sweat and dark days, never leaving each other's side, never even contemplating separation. And now, this had not been a choice.</w:t>
      </w:r>
    </w:p>
    <w:p w14:paraId="004ABD25" w14:textId="32166EBB" w:rsidR="00E94AB4" w:rsidRPr="00541335" w:rsidRDefault="00E94AB4" w:rsidP="00E94AB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Unsure of what to do next and unwilling to leave him alone, I noticed a masked man standing above us, motionless, a pistol in his hand. </w:t>
      </w:r>
      <w:r w:rsidR="00247C5E"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Why have you killed me?</w:t>
      </w:r>
      <w:r w:rsidR="00247C5E" w:rsidRPr="00541335">
        <w:rPr>
          <w:rFonts w:ascii="Unikurd Web" w:hAnsi="Unikurd Web" w:cs="Unikurd Web"/>
          <w:color w:val="000000" w:themeColor="text1"/>
          <w:sz w:val="24"/>
          <w:szCs w:val="24"/>
          <w:lang w:bidi="ar-IQ"/>
        </w:rPr>
        <w:t xml:space="preserve">” </w:t>
      </w:r>
      <w:r w:rsidRPr="00541335">
        <w:rPr>
          <w:rFonts w:ascii="Unikurd Web" w:hAnsi="Unikurd Web" w:cs="Unikurd Web"/>
          <w:color w:val="000000" w:themeColor="text1"/>
          <w:sz w:val="24"/>
          <w:szCs w:val="24"/>
          <w:lang w:bidi="ar-IQ"/>
        </w:rPr>
        <w:t>I asked.</w:t>
      </w:r>
    </w:p>
    <w:p w14:paraId="2DAB737C" w14:textId="2E2ECD69" w:rsidR="00247C5E" w:rsidRPr="00541335" w:rsidRDefault="00E94AB4" w:rsidP="00247C5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He jumped, looking anxiously at my body before replying, </w:t>
      </w:r>
      <w:r w:rsidR="00247C5E"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You haven’t died yet?</w:t>
      </w:r>
      <w:r w:rsidR="00247C5E" w:rsidRPr="00541335">
        <w:rPr>
          <w:rFonts w:ascii="Unikurd Web" w:hAnsi="Unikurd Web" w:cs="Unikurd Web"/>
          <w:color w:val="000000" w:themeColor="text1"/>
          <w:sz w:val="24"/>
          <w:szCs w:val="24"/>
          <w:lang w:bidi="ar-IQ"/>
        </w:rPr>
        <w:t>”</w:t>
      </w:r>
    </w:p>
    <w:p w14:paraId="0985C4BE" w14:textId="1220685E" w:rsidR="00E94AB4" w:rsidRPr="00541335" w:rsidRDefault="00247C5E" w:rsidP="00E94AB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E94AB4" w:rsidRPr="00541335">
        <w:rPr>
          <w:rFonts w:ascii="Unikurd Web" w:hAnsi="Unikurd Web" w:cs="Unikurd Web"/>
          <w:color w:val="000000" w:themeColor="text1"/>
          <w:sz w:val="24"/>
          <w:szCs w:val="24"/>
          <w:lang w:bidi="ar-IQ"/>
        </w:rPr>
        <w:t>No,</w:t>
      </w:r>
      <w:r w:rsidRPr="00541335">
        <w:rPr>
          <w:rFonts w:ascii="Unikurd Web" w:hAnsi="Unikurd Web" w:cs="Unikurd Web"/>
          <w:color w:val="000000" w:themeColor="text1"/>
          <w:sz w:val="24"/>
          <w:szCs w:val="24"/>
          <w:lang w:bidi="ar-IQ"/>
        </w:rPr>
        <w:t>”</w:t>
      </w:r>
      <w:r w:rsidR="00E94AB4" w:rsidRPr="00541335">
        <w:rPr>
          <w:rFonts w:ascii="Unikurd Web" w:hAnsi="Unikurd Web" w:cs="Unikurd Web"/>
          <w:color w:val="000000" w:themeColor="text1"/>
          <w:sz w:val="24"/>
          <w:szCs w:val="24"/>
          <w:lang w:bidi="ar-IQ"/>
        </w:rPr>
        <w:t xml:space="preserve"> I answered.</w:t>
      </w:r>
    </w:p>
    <w:p w14:paraId="41FAF180" w14:textId="193BECFB" w:rsidR="00E94AB4" w:rsidRPr="00541335" w:rsidRDefault="00E94AB4" w:rsidP="00E94AB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He raised his hand, aiming the pistol at my body. Desperately, I tried to stop him from firing more bullets, but without my physical form, I could not grasp his hand or the pistol.</w:t>
      </w:r>
    </w:p>
    <w:p w14:paraId="367D32A0" w14:textId="5B028550" w:rsidR="00AD1C46" w:rsidRPr="00541335" w:rsidRDefault="00AD1C46" w:rsidP="00AD1C4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“Tap, tap</w:t>
      </w:r>
      <w:r w:rsidRPr="00541335">
        <w:rPr>
          <w:rFonts w:ascii="Arial" w:hAnsi="Arial" w:cs="Arial"/>
          <w:color w:val="000000" w:themeColor="text1"/>
          <w:sz w:val="24"/>
          <w:szCs w:val="24"/>
          <w:lang w:bidi="ar-IQ"/>
        </w:rPr>
        <w:t>…</w:t>
      </w:r>
      <w:r w:rsidRPr="00541335">
        <w:rPr>
          <w:rFonts w:ascii="Unikurd Web" w:hAnsi="Unikurd Web" w:cs="Unikurd Web"/>
          <w:color w:val="000000" w:themeColor="text1"/>
          <w:sz w:val="24"/>
          <w:szCs w:val="24"/>
          <w:lang w:bidi="ar-IQ"/>
        </w:rPr>
        <w:t>” He hit my body again with several silenced bullets</w:t>
      </w:r>
      <w:r w:rsidR="00432436" w:rsidRPr="00541335">
        <w:rPr>
          <w:rFonts w:ascii="Unikurd Web" w:hAnsi="Unikurd Web" w:cs="Unikurd Web"/>
          <w:color w:val="000000" w:themeColor="text1"/>
          <w:sz w:val="24"/>
          <w:szCs w:val="24"/>
          <w:lang w:bidi="ar-IQ"/>
        </w:rPr>
        <w:t xml:space="preserve"> and then ran away.”</w:t>
      </w:r>
    </w:p>
    <w:p w14:paraId="7C0BEEC0" w14:textId="6D5DD98D" w:rsidR="00AD1C46" w:rsidRPr="00541335" w:rsidRDefault="00AD1C46" w:rsidP="00314F0A">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I swiftly spoke to my body, saying, “Forgive me, I should have told him that you had already died.” </w:t>
      </w:r>
      <w:r w:rsidR="005F1EB7" w:rsidRPr="00541335">
        <w:rPr>
          <w:rFonts w:ascii="Unikurd Web" w:hAnsi="Unikurd Web" w:cs="Unikurd Web"/>
          <w:color w:val="000000" w:themeColor="text1"/>
          <w:sz w:val="24"/>
          <w:szCs w:val="24"/>
          <w:lang w:bidi="ar-IQ"/>
        </w:rPr>
        <w:t>I stood beside it for a long time, fearing the approach of dawn more than my bullet-riddled body. The thought of people finding me in the morning and surrounding me was terrifying. Each would concoct a story about my death. I thought to myself, “Who can say? My killer might be a high-ranking police officer. He won't come tomorrow to examine my body with open eyes, nor will his assistant weep over me and then carry my coffin. Who knows if they'll claim I committed suicide or falsely accuse someone of my murder, executing them in a twisted act of revenge? What would I do then? How could I face the innocent soul of such a victim? What could I say? That if I hadn't been there, they wouldn't have been falsely accused? And what about the one who killed me? Why did they do it? If the killer hadn't been there, would you still be as free as you are now, standing beside your own body? Why act as if you didn’t want to die? Without your killer, would your wish have been fulfilled so easily? Would you have witnessed every moment of your death? Could you have pondered the reason for it? Without your death, there would be no killer. You are a part of the history of the slain, and he, the slayer. Consider yourself fortunate to have been given the role of the victim, a role you should be proud of. Did you see the cowardice of your killer, his face masked, hiding his identity, lacking the courage to confront you or to explain before firing? Did you notice his fear of your lifeless body, how he froze above you? You saw how, without any physical form, you tried to stop him from shooting more, how he was startled by the sound of your disembodied soul and fired more bullets.”</w:t>
      </w:r>
    </w:p>
    <w:p w14:paraId="283BD456" w14:textId="69E67035" w:rsidR="00AD1C46" w:rsidRPr="00541335" w:rsidRDefault="00AD1C46" w:rsidP="00AD1C4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 decided it was better to stop questioning and answering, and instead find a solution for my body, to take it and hide it far away. My main problem was our separation and how to reunite with it. I tried repeatedly to merge my soul with my body, but it wouldn’t accept me. Overwhelmed by loneliness and nostalgia, I missed my body terribly. I pleaded, “Let me merge with you again, or stand up and merge with me.” I stepped back, hoping it would miss me and follow, but it remained still. Returning, I urged, “Let’s go, dawn is approaching, and people will soon be here,” but it was as if I hadn’t spoken; there was no response. Feeling powerless, I started crying. Gradually, I sensed a warm presence approaching. I searched all around but saw nothing. Suddenly, a voice said, “Don’t cry in vain.” It brought me joy, thinking it was my body showing pity. I examined it closely, but like before, it lay motionless, its mouth full of blood and eyes closed.</w:t>
      </w:r>
    </w:p>
    <w:p w14:paraId="49376025" w14:textId="77777777" w:rsidR="000023CF" w:rsidRPr="00541335" w:rsidRDefault="000023CF" w:rsidP="000023C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Without knowing who I was addressing, I reacted to the voice, “Why?”</w:t>
      </w:r>
    </w:p>
    <w:p w14:paraId="6C70394A" w14:textId="77777777" w:rsidR="000023CF" w:rsidRPr="00541335" w:rsidRDefault="000023CF" w:rsidP="000023C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voice replied, “Because crying won’t make him speak.”</w:t>
      </w:r>
    </w:p>
    <w:p w14:paraId="2852C186" w14:textId="77777777" w:rsidR="000023CF" w:rsidRPr="00541335" w:rsidRDefault="000023CF" w:rsidP="000023C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“Why?” I pressed.</w:t>
      </w:r>
    </w:p>
    <w:p w14:paraId="09D6EC0D" w14:textId="77777777" w:rsidR="000023CF" w:rsidRPr="00541335" w:rsidRDefault="000023CF" w:rsidP="000023C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“Because silence is the language of the dead,” it answered.</w:t>
      </w:r>
    </w:p>
    <w:p w14:paraId="152A754F" w14:textId="77777777" w:rsidR="000023CF" w:rsidRPr="00541335" w:rsidRDefault="000023CF" w:rsidP="000023C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Then it dawned on me that this wasn’t my body’s voice, but rather my soul conversing with another disembodied spirit.</w:t>
      </w:r>
    </w:p>
    <w:p w14:paraId="10EA9E14" w14:textId="77777777" w:rsidR="000023CF" w:rsidRPr="00541335" w:rsidRDefault="000023CF" w:rsidP="000023C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“Let’s go,” the voice suggested.</w:t>
      </w:r>
    </w:p>
    <w:p w14:paraId="59CBC809" w14:textId="49EFD5D1" w:rsidR="000023CF" w:rsidRPr="00541335" w:rsidRDefault="000023CF" w:rsidP="000023C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“Where?” I queried.</w:t>
      </w:r>
    </w:p>
    <w:p w14:paraId="79C5E24C" w14:textId="77777777" w:rsidR="000023CF" w:rsidRPr="00541335" w:rsidRDefault="000023CF" w:rsidP="000023C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“To somewhere,” it said vaguely.</w:t>
      </w:r>
    </w:p>
    <w:p w14:paraId="3787866E" w14:textId="77777777" w:rsidR="000023CF" w:rsidRPr="00541335" w:rsidRDefault="000023CF" w:rsidP="000023C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“Where exactly?” I insisted.</w:t>
      </w:r>
    </w:p>
    <w:p w14:paraId="653CF783" w14:textId="77777777" w:rsidR="000023CF" w:rsidRPr="00541335" w:rsidRDefault="000023CF" w:rsidP="000023C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“Far from Earth,” came the reply.</w:t>
      </w:r>
    </w:p>
    <w:p w14:paraId="6EF0365A" w14:textId="77777777" w:rsidR="000023CF" w:rsidRPr="00541335" w:rsidRDefault="000023CF" w:rsidP="000023C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 want to take my body,” I insisted.</w:t>
      </w:r>
    </w:p>
    <w:p w14:paraId="10620BC4" w14:textId="77777777" w:rsidR="000023CF" w:rsidRPr="00541335" w:rsidRDefault="000023CF" w:rsidP="000023C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“We can’t,” the voice refused.</w:t>
      </w:r>
    </w:p>
    <w:p w14:paraId="1C6A156E" w14:textId="77777777" w:rsidR="000023CF" w:rsidRPr="00541335" w:rsidRDefault="000023CF" w:rsidP="000023C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“Then help me hide it,” I pleaded.</w:t>
      </w:r>
    </w:p>
    <w:p w14:paraId="2CC4CB6B" w14:textId="77777777" w:rsidR="000023CF" w:rsidRPr="00541335" w:rsidRDefault="000023CF" w:rsidP="000023C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“Don’t hide it,” it advised.</w:t>
      </w:r>
    </w:p>
    <w:p w14:paraId="14BC9307" w14:textId="77777777" w:rsidR="000023CF" w:rsidRPr="00541335" w:rsidRDefault="000023CF" w:rsidP="000023C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“What should I do with it?” I inquired.</w:t>
      </w:r>
    </w:p>
    <w:p w14:paraId="21612E24" w14:textId="77777777" w:rsidR="000023CF" w:rsidRPr="00541335" w:rsidRDefault="000023CF" w:rsidP="000023C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“Leave it here,” was the response.</w:t>
      </w:r>
    </w:p>
    <w:p w14:paraId="2833D034" w14:textId="77777777" w:rsidR="000023CF" w:rsidRPr="00541335" w:rsidRDefault="000023CF" w:rsidP="000023C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“Why?” I questioned.</w:t>
      </w:r>
    </w:p>
    <w:p w14:paraId="66C72C69" w14:textId="77777777" w:rsidR="000023CF" w:rsidRPr="00541335" w:rsidRDefault="000023CF" w:rsidP="000023C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“Because without it, you would never have been on Earth,” the voice explained.</w:t>
      </w:r>
    </w:p>
    <w:p w14:paraId="01FFA9F7" w14:textId="77777777" w:rsidR="000023CF" w:rsidRPr="00541335" w:rsidRDefault="000023CF" w:rsidP="000023C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“What should I have done?” I asked.</w:t>
      </w:r>
    </w:p>
    <w:p w14:paraId="482818D6" w14:textId="77777777" w:rsidR="000023CF" w:rsidRPr="00541335" w:rsidRDefault="000023CF" w:rsidP="000023C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“Nothing,” it said simply.</w:t>
      </w:r>
    </w:p>
    <w:p w14:paraId="454D94BF" w14:textId="77777777" w:rsidR="000023CF" w:rsidRPr="00541335" w:rsidRDefault="000023CF" w:rsidP="000023C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“How?” I was confused.</w:t>
      </w:r>
    </w:p>
    <w:p w14:paraId="4C504D69" w14:textId="77777777" w:rsidR="000023CF" w:rsidRPr="00541335" w:rsidRDefault="000023CF" w:rsidP="000023C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“What happened to you was due to your body,” it elaborated.</w:t>
      </w:r>
    </w:p>
    <w:p w14:paraId="3FB68FCF" w14:textId="77777777" w:rsidR="000023CF" w:rsidRPr="00541335" w:rsidRDefault="000023CF" w:rsidP="000023C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“Why?” I persisted.</w:t>
      </w:r>
    </w:p>
    <w:p w14:paraId="59B7C9CB" w14:textId="77777777" w:rsidR="000023CF" w:rsidRPr="00541335" w:rsidRDefault="000023CF" w:rsidP="000023C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“Because every human action on Earth requires a body,” it clarified.</w:t>
      </w:r>
    </w:p>
    <w:p w14:paraId="7AC56987" w14:textId="77777777" w:rsidR="000023CF" w:rsidRPr="00541335" w:rsidRDefault="000023CF" w:rsidP="000023C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“What kind of body?” I wondered.</w:t>
      </w:r>
    </w:p>
    <w:p w14:paraId="026E58C2" w14:textId="77777777" w:rsidR="000023CF" w:rsidRPr="00541335" w:rsidRDefault="000023CF" w:rsidP="000023C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body of an executioner, thief, abuser, the greedy, jealous, spiteful, envious, seditionist, troublemaker, and so on,” it listed.</w:t>
      </w:r>
    </w:p>
    <w:p w14:paraId="5E4FAF91" w14:textId="77777777" w:rsidR="000023CF" w:rsidRPr="00541335" w:rsidRDefault="000023CF" w:rsidP="000023C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“That’s why I want to hide my body,” I affirmed my intention.</w:t>
      </w:r>
    </w:p>
    <w:p w14:paraId="320F2426" w14:textId="77777777" w:rsidR="000023CF" w:rsidRPr="00541335" w:rsidRDefault="000023CF" w:rsidP="000023C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“Why?” the voice probed.</w:t>
      </w:r>
    </w:p>
    <w:p w14:paraId="09EA8174" w14:textId="77777777" w:rsidR="000023CF" w:rsidRPr="00541335" w:rsidRDefault="000023CF" w:rsidP="000023C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“To erase all my traces, to end all doubts and beliefs,” I explained.</w:t>
      </w:r>
    </w:p>
    <w:p w14:paraId="0474E2BC" w14:textId="77777777" w:rsidR="000023CF" w:rsidRPr="00541335" w:rsidRDefault="000023CF" w:rsidP="000023C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“Don’t worry,” it reassured me.</w:t>
      </w:r>
    </w:p>
    <w:p w14:paraId="132B047E" w14:textId="77777777" w:rsidR="000023CF" w:rsidRPr="00541335" w:rsidRDefault="000023CF" w:rsidP="000023C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“Why not?” I asked.</w:t>
      </w:r>
    </w:p>
    <w:p w14:paraId="7458001B" w14:textId="77777777" w:rsidR="000023CF" w:rsidRPr="00541335" w:rsidRDefault="000023CF" w:rsidP="000023C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“Without your body, there would be no feelings of doubt or belief,” it reasoned.</w:t>
      </w:r>
    </w:p>
    <w:p w14:paraId="6F08FDB2" w14:textId="77777777" w:rsidR="000023CF" w:rsidRPr="00541335" w:rsidRDefault="000023CF" w:rsidP="000023C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 don’t want to leave it behind,” I admitted.</w:t>
      </w:r>
    </w:p>
    <w:p w14:paraId="46F99976" w14:textId="77777777" w:rsidR="000023CF" w:rsidRPr="00541335" w:rsidRDefault="000023CF" w:rsidP="000023C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“Why?” it inquired.</w:t>
      </w:r>
    </w:p>
    <w:p w14:paraId="7081312F" w14:textId="77777777" w:rsidR="000023CF" w:rsidRPr="00541335" w:rsidRDefault="000023CF" w:rsidP="000023C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“To prevent leaving behind any doubts or beliefs through my body for others,” I clarified.</w:t>
      </w:r>
    </w:p>
    <w:p w14:paraId="2748D8CE" w14:textId="77777777" w:rsidR="000023CF" w:rsidRPr="00541335" w:rsidRDefault="000023CF" w:rsidP="000023C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“Don’t worry. Without you, your body wouldn't have lasted this long. Now that you're no longer with it, it will soon be found, buried, and forgotten,” it explained.</w:t>
      </w:r>
    </w:p>
    <w:p w14:paraId="30B20CB6" w14:textId="77777777" w:rsidR="000023CF" w:rsidRPr="00541335" w:rsidRDefault="000023CF" w:rsidP="000023C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“Why is that?” I asked.</w:t>
      </w:r>
    </w:p>
    <w:p w14:paraId="399E6C99" w14:textId="77777777" w:rsidR="000023CF" w:rsidRPr="00541335" w:rsidRDefault="000023CF" w:rsidP="000023C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“Because Earth is where all bodies are hidden and eventually forgotten,” it concluded.</w:t>
      </w:r>
    </w:p>
    <w:p w14:paraId="419A40F6" w14:textId="0DB8F231" w:rsidR="000023CF" w:rsidRPr="00541335" w:rsidRDefault="000023CF" w:rsidP="000023CF">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 don’t understand,” I admitted.</w:t>
      </w:r>
    </w:p>
    <w:p w14:paraId="43E763FE" w14:textId="77777777" w:rsidR="00FA6D17" w:rsidRPr="00541335" w:rsidRDefault="00FA6D17" w:rsidP="00FA6D1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voice replied, “This is where bodies belong, where you have ended up. So, you need to leave it here as well.” It then asked, “Don’t you want to hide it?”</w:t>
      </w:r>
    </w:p>
    <w:p w14:paraId="1EF3DFC4" w14:textId="77777777" w:rsidR="00FA6D17" w:rsidRPr="00541335" w:rsidRDefault="00FA6D17" w:rsidP="00FA6D1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“Yes,” I confirmed.</w:t>
      </w:r>
    </w:p>
    <w:p w14:paraId="6200A4C8" w14:textId="77777777" w:rsidR="00FA6D17" w:rsidRPr="00541335" w:rsidRDefault="00FA6D17" w:rsidP="00FA6D1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“Then what worries you? Why can’t you leave it behind?” the voice queried.</w:t>
      </w:r>
    </w:p>
    <w:p w14:paraId="7532439C" w14:textId="4915BD01" w:rsidR="00FA6D17" w:rsidRPr="00541335" w:rsidRDefault="00FA6D17" w:rsidP="00FA6D1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“How can I? We weren’t separated by choice. A killer forced us apart; didn’t you see how he riddled my body with bullets?” I explained.</w:t>
      </w:r>
    </w:p>
    <w:p w14:paraId="2458A585" w14:textId="77777777" w:rsidR="00FA6D17" w:rsidRPr="00541335" w:rsidRDefault="00FA6D17" w:rsidP="00FA6D1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“It wasn’t the killer who did it,” the voice corrected.</w:t>
      </w:r>
    </w:p>
    <w:p w14:paraId="77D29DE1" w14:textId="77777777" w:rsidR="00FA6D17" w:rsidRPr="00541335" w:rsidRDefault="00FA6D17" w:rsidP="00FA6D1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“Who was it then?” I asked.</w:t>
      </w:r>
    </w:p>
    <w:p w14:paraId="65FFB447" w14:textId="77777777" w:rsidR="00FA6D17" w:rsidRPr="00541335" w:rsidRDefault="00FA6D17" w:rsidP="00FA6D1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“It was his body,” the voice revealed.</w:t>
      </w:r>
    </w:p>
    <w:p w14:paraId="1DB3E53B" w14:textId="77777777" w:rsidR="00FA6D17" w:rsidRPr="00541335" w:rsidRDefault="00FA6D17" w:rsidP="00FA6D1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“How so?” I inquired.</w:t>
      </w:r>
    </w:p>
    <w:p w14:paraId="196DCF52" w14:textId="77777777" w:rsidR="00FA6D17" w:rsidRPr="00541335" w:rsidRDefault="00FA6D17" w:rsidP="00FA6D1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“His body killed your body,” it clarified.</w:t>
      </w:r>
    </w:p>
    <w:p w14:paraId="24B729D3" w14:textId="77777777" w:rsidR="00FA6D17" w:rsidRPr="00541335" w:rsidRDefault="00FA6D17" w:rsidP="00FA6D1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“But I was innocent,” I protested.</w:t>
      </w:r>
    </w:p>
    <w:p w14:paraId="21CC3D80" w14:textId="77777777" w:rsidR="00FA6D17" w:rsidRPr="00541335" w:rsidRDefault="00FA6D17" w:rsidP="00FA6D1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“You were guilty as well,” the voice countered.</w:t>
      </w:r>
    </w:p>
    <w:p w14:paraId="336013AB" w14:textId="77777777" w:rsidR="00FA6D17" w:rsidRPr="00541335" w:rsidRDefault="00FA6D17" w:rsidP="00FA6D1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“Guilty? Why?” I asked, perplexed.</w:t>
      </w:r>
    </w:p>
    <w:p w14:paraId="07DF5B7E" w14:textId="3B85883F" w:rsidR="00FA6D17" w:rsidRPr="00541335" w:rsidRDefault="00FA6D17" w:rsidP="00FA6D1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“Because you had a body,” it explained. “If neither of you had a body, there would be no killer and no victim. In other words, there wouldn’t be anyone </w:t>
      </w:r>
      <w:r w:rsidR="00963E90" w:rsidRPr="00541335">
        <w:rPr>
          <w:rFonts w:ascii="Unikurd Web" w:hAnsi="Unikurd Web" w:cs="Unikurd Web"/>
          <w:color w:val="000000" w:themeColor="text1"/>
          <w:sz w:val="24"/>
          <w:szCs w:val="24"/>
          <w:lang w:bidi="ar-IQ"/>
        </w:rPr>
        <w:t>labelled</w:t>
      </w:r>
      <w:r w:rsidRPr="00541335">
        <w:rPr>
          <w:rFonts w:ascii="Unikurd Web" w:hAnsi="Unikurd Web" w:cs="Unikurd Web"/>
          <w:color w:val="000000" w:themeColor="text1"/>
          <w:sz w:val="24"/>
          <w:szCs w:val="24"/>
          <w:lang w:bidi="ar-IQ"/>
        </w:rPr>
        <w:t xml:space="preserve"> as the killed or the killer.”</w:t>
      </w:r>
    </w:p>
    <w:p w14:paraId="1EC5B87B" w14:textId="77777777" w:rsidR="00FA6D17" w:rsidRPr="00541335" w:rsidRDefault="00FA6D17" w:rsidP="00FA6D1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“But why?” I pressed.</w:t>
      </w:r>
    </w:p>
    <w:p w14:paraId="22431A02" w14:textId="77777777" w:rsidR="00FA6D17" w:rsidRPr="00541335" w:rsidRDefault="00FA6D17" w:rsidP="00FA6D1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“You complete each other,” it answered.</w:t>
      </w:r>
    </w:p>
    <w:p w14:paraId="0349719B" w14:textId="77777777" w:rsidR="00FA6D17" w:rsidRPr="00541335" w:rsidRDefault="00FA6D17" w:rsidP="00FA6D1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“What brought us together?” I wondered.</w:t>
      </w:r>
    </w:p>
    <w:p w14:paraId="33980799" w14:textId="77777777" w:rsidR="00FA6D17" w:rsidRPr="00541335" w:rsidRDefault="00FA6D17" w:rsidP="00FA6D1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“Your humanity,” the voice said.</w:t>
      </w:r>
    </w:p>
    <w:p w14:paraId="6A684C94" w14:textId="77777777" w:rsidR="00FA6D17" w:rsidRPr="00541335" w:rsidRDefault="00FA6D17" w:rsidP="00FA6D1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“How does that work?” I asked.</w:t>
      </w:r>
    </w:p>
    <w:p w14:paraId="3E4EABFF" w14:textId="77777777" w:rsidR="00FA6D17" w:rsidRPr="00541335" w:rsidRDefault="00FA6D17" w:rsidP="00FA6D1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“Because the act of killing requires both parties,” it explained.</w:t>
      </w:r>
    </w:p>
    <w:p w14:paraId="6B29347E" w14:textId="77777777" w:rsidR="00FA6D17" w:rsidRPr="00541335" w:rsidRDefault="00FA6D17" w:rsidP="00FA6D1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“And what about those who commit suicide?” I queried.</w:t>
      </w:r>
    </w:p>
    <w:p w14:paraId="26CFC454" w14:textId="77777777" w:rsidR="00FA6D17" w:rsidRPr="00541335" w:rsidRDefault="00FA6D17" w:rsidP="00FA6D1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“They, too, need a body to do that,” the voice responded.</w:t>
      </w:r>
    </w:p>
    <w:p w14:paraId="0BAB9C6A" w14:textId="77777777" w:rsidR="00FA6D17" w:rsidRPr="00541335" w:rsidRDefault="00FA6D17" w:rsidP="00FA6D1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“But why is it like this?” I questioned.</w:t>
      </w:r>
    </w:p>
    <w:p w14:paraId="519C5670" w14:textId="77777777" w:rsidR="00FA6D17" w:rsidRPr="00541335" w:rsidRDefault="00FA6D17" w:rsidP="00FA6D1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“Since humans appeared in physical form, there has been killing among them,” it explained.</w:t>
      </w:r>
    </w:p>
    <w:p w14:paraId="75ACEEE9" w14:textId="77777777" w:rsidR="00FA6D17" w:rsidRPr="00541335" w:rsidRDefault="00FA6D17" w:rsidP="00FA6D1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“I’m upset about this,” I admitted.</w:t>
      </w:r>
    </w:p>
    <w:p w14:paraId="065653E3" w14:textId="77777777" w:rsidR="00FA6D17" w:rsidRPr="00541335" w:rsidRDefault="00FA6D17" w:rsidP="00FA6D1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“Don’t be,” the voice advised.</w:t>
      </w:r>
    </w:p>
    <w:p w14:paraId="38DCED07" w14:textId="77777777" w:rsidR="00FA6D17" w:rsidRPr="00541335" w:rsidRDefault="00FA6D17" w:rsidP="00FA6D1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“What should I feel then?” I asked.</w:t>
      </w:r>
    </w:p>
    <w:p w14:paraId="0E7DFCEA" w14:textId="77777777" w:rsidR="00FA6D17" w:rsidRPr="00541335" w:rsidRDefault="00FA6D17" w:rsidP="00FA6D1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“Be happy,” it suggested.</w:t>
      </w:r>
    </w:p>
    <w:p w14:paraId="125C488B" w14:textId="77777777" w:rsidR="00FA6D17" w:rsidRPr="00541335" w:rsidRDefault="00FA6D17" w:rsidP="00FA6D1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“How can I be happy? I’m full of doubts,” I confessed.</w:t>
      </w:r>
    </w:p>
    <w:p w14:paraId="7957C46D" w14:textId="77777777" w:rsidR="00FA6D17" w:rsidRPr="00541335" w:rsidRDefault="00FA6D17" w:rsidP="00FA6D1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“Soon, you won’t feel doubtful anymore,” it assured.</w:t>
      </w:r>
    </w:p>
    <w:p w14:paraId="371771D3" w14:textId="0CA68764" w:rsidR="00FA6D17" w:rsidRPr="00541335" w:rsidRDefault="009A1FE2" w:rsidP="00FA6D1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FA6D17" w:rsidRPr="00541335">
        <w:rPr>
          <w:rFonts w:ascii="Unikurd Web" w:hAnsi="Unikurd Web" w:cs="Unikurd Web"/>
          <w:color w:val="000000" w:themeColor="text1"/>
          <w:sz w:val="24"/>
          <w:szCs w:val="24"/>
          <w:lang w:bidi="ar-IQ"/>
        </w:rPr>
        <w:t>I’ll only stop doubting once I've successfully hidden my body somewhere unknown,</w:t>
      </w:r>
      <w:r w:rsidRPr="00541335">
        <w:rPr>
          <w:rFonts w:ascii="Unikurd Web" w:hAnsi="Unikurd Web" w:cs="Unikurd Web"/>
          <w:color w:val="000000" w:themeColor="text1"/>
          <w:sz w:val="24"/>
          <w:szCs w:val="24"/>
          <w:lang w:bidi="ar-IQ"/>
        </w:rPr>
        <w:t>”</w:t>
      </w:r>
      <w:r w:rsidR="00FA6D17" w:rsidRPr="00541335">
        <w:rPr>
          <w:rFonts w:ascii="Unikurd Web" w:hAnsi="Unikurd Web" w:cs="Unikurd Web"/>
          <w:color w:val="000000" w:themeColor="text1"/>
          <w:sz w:val="24"/>
          <w:szCs w:val="24"/>
          <w:lang w:bidi="ar-IQ"/>
        </w:rPr>
        <w:t xml:space="preserve"> I stated.</w:t>
      </w:r>
    </w:p>
    <w:p w14:paraId="1976789B" w14:textId="77777777" w:rsidR="00FA6D17" w:rsidRPr="00541335" w:rsidRDefault="00FA6D17" w:rsidP="00FA6D1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“Why is that important to you?” the voice probed.</w:t>
      </w:r>
    </w:p>
    <w:p w14:paraId="70FD9AB0" w14:textId="77777777" w:rsidR="00FA6D17" w:rsidRPr="00541335" w:rsidRDefault="00FA6D17" w:rsidP="00FA6D1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 feel sorrow,” I admitted.</w:t>
      </w:r>
    </w:p>
    <w:p w14:paraId="104E57C7" w14:textId="4C243D9C" w:rsidR="00FA6D17" w:rsidRPr="00541335" w:rsidRDefault="00FA6D17" w:rsidP="00FA6D1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“Sorrow for what?” it asked.</w:t>
      </w:r>
    </w:p>
    <w:p w14:paraId="53D0FAFF" w14:textId="3822E460" w:rsidR="00027E55" w:rsidRPr="00541335" w:rsidRDefault="009A1FE2" w:rsidP="00027E5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027E55" w:rsidRPr="00541335">
        <w:rPr>
          <w:rFonts w:ascii="Unikurd Web" w:hAnsi="Unikurd Web" w:cs="Unikurd Web"/>
          <w:color w:val="000000" w:themeColor="text1"/>
          <w:sz w:val="24"/>
          <w:szCs w:val="24"/>
          <w:lang w:bidi="ar-IQ"/>
        </w:rPr>
        <w:t>I'm scared they'll say I tried to kill someone but got killed instead,</w:t>
      </w:r>
      <w:r w:rsidRPr="00541335">
        <w:rPr>
          <w:rFonts w:ascii="Unikurd Web" w:hAnsi="Unikurd Web" w:cs="Unikurd Web"/>
          <w:color w:val="000000" w:themeColor="text1"/>
          <w:sz w:val="24"/>
          <w:szCs w:val="24"/>
          <w:lang w:bidi="ar-IQ"/>
        </w:rPr>
        <w:t xml:space="preserve">” </w:t>
      </w:r>
      <w:r w:rsidR="00027E55" w:rsidRPr="00541335">
        <w:rPr>
          <w:rFonts w:ascii="Unikurd Web" w:hAnsi="Unikurd Web" w:cs="Unikurd Web"/>
          <w:color w:val="000000" w:themeColor="text1"/>
          <w:sz w:val="24"/>
          <w:szCs w:val="24"/>
          <w:lang w:bidi="ar-IQ"/>
        </w:rPr>
        <w:t>I shared my fear.</w:t>
      </w:r>
    </w:p>
    <w:p w14:paraId="1339F164" w14:textId="77777777" w:rsidR="00027E55" w:rsidRPr="00541335" w:rsidRDefault="00027E55" w:rsidP="00027E5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“Don’t be scared,” the voice reassured.</w:t>
      </w:r>
    </w:p>
    <w:p w14:paraId="30EE3A42" w14:textId="77777777" w:rsidR="00027E55" w:rsidRPr="00541335" w:rsidRDefault="00027E55" w:rsidP="00027E5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“Why not?” I questioned.</w:t>
      </w:r>
    </w:p>
    <w:p w14:paraId="3E3DC0E8" w14:textId="77777777" w:rsidR="00027E55" w:rsidRPr="00541335" w:rsidRDefault="00027E55" w:rsidP="00027E5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“Because only humans would say that,” it replied.</w:t>
      </w:r>
    </w:p>
    <w:p w14:paraId="1FA2EE8E" w14:textId="77777777" w:rsidR="00027E55" w:rsidRPr="00541335" w:rsidRDefault="00027E55" w:rsidP="00027E5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“Why are they like that?” I wondered.</w:t>
      </w:r>
    </w:p>
    <w:p w14:paraId="3FFCB4BB" w14:textId="2225CFD5" w:rsidR="00027E55" w:rsidRPr="00541335" w:rsidRDefault="00027E55" w:rsidP="00027E5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“They are the root of both killing and being killed,” the voice explained. “Humans belittle, harm, starve, and force each other from their homes. Is there any misdeed they haven't committed?”</w:t>
      </w:r>
    </w:p>
    <w:p w14:paraId="5CAE3A55" w14:textId="77777777" w:rsidR="00027E55" w:rsidRPr="00541335" w:rsidRDefault="00027E55" w:rsidP="00027E5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“Do animals act the same?” I asked.</w:t>
      </w:r>
    </w:p>
    <w:p w14:paraId="2300A4E6" w14:textId="77777777" w:rsidR="00027E55" w:rsidRPr="00541335" w:rsidRDefault="00027E55" w:rsidP="00027E5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“They do, but</w:t>
      </w:r>
      <w:r w:rsidRPr="00541335">
        <w:rPr>
          <w:rFonts w:ascii="Arial" w:hAnsi="Arial" w:cs="Arial"/>
          <w:color w:val="000000" w:themeColor="text1"/>
          <w:sz w:val="24"/>
          <w:szCs w:val="24"/>
          <w:lang w:bidi="ar-IQ"/>
        </w:rPr>
        <w:t>…</w:t>
      </w:r>
      <w:r w:rsidRPr="00541335">
        <w:rPr>
          <w:rFonts w:ascii="Unikurd Web" w:hAnsi="Unikurd Web" w:cs="Unikurd Web"/>
          <w:color w:val="000000" w:themeColor="text1"/>
          <w:sz w:val="24"/>
          <w:szCs w:val="24"/>
          <w:lang w:bidi="ar-IQ"/>
        </w:rPr>
        <w:t>” the voice trailed off.</w:t>
      </w:r>
    </w:p>
    <w:p w14:paraId="6AC2D31C" w14:textId="77777777" w:rsidR="00027E55" w:rsidRPr="00541335" w:rsidRDefault="00027E55" w:rsidP="00027E5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“But what?” I pressed.</w:t>
      </w:r>
    </w:p>
    <w:p w14:paraId="4F29C4EB" w14:textId="77777777" w:rsidR="00027E55" w:rsidRPr="00541335" w:rsidRDefault="00027E55" w:rsidP="00027E5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“They’ll never stoop to the lows of humans,” it concluded.</w:t>
      </w:r>
    </w:p>
    <w:p w14:paraId="10744CDB" w14:textId="77777777" w:rsidR="00027E55" w:rsidRPr="00541335" w:rsidRDefault="00027E55" w:rsidP="00027E5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“Why not?” I inquired.</w:t>
      </w:r>
    </w:p>
    <w:p w14:paraId="58B52D19" w14:textId="77777777" w:rsidR="00027E55" w:rsidRPr="00541335" w:rsidRDefault="00027E55" w:rsidP="00027E5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“Because humans are supposedly wise,” it said.</w:t>
      </w:r>
    </w:p>
    <w:p w14:paraId="398FF31F" w14:textId="77777777" w:rsidR="00027E55" w:rsidRPr="00541335" w:rsidRDefault="00027E55" w:rsidP="00027E5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“If they’re wise, why do they do such things?” I asked, puzzled.</w:t>
      </w:r>
    </w:p>
    <w:p w14:paraId="626EBA56" w14:textId="77777777" w:rsidR="00027E55" w:rsidRPr="00541335" w:rsidRDefault="00027E55" w:rsidP="00027E5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“They claim to be wise,” it corrected.</w:t>
      </w:r>
    </w:p>
    <w:p w14:paraId="4CEF596C" w14:textId="77777777" w:rsidR="00027E55" w:rsidRPr="00541335" w:rsidRDefault="00027E55" w:rsidP="00027E5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“What kind of wisdom is that?” I asked.</w:t>
      </w:r>
    </w:p>
    <w:p w14:paraId="15465875" w14:textId="628A2BDC" w:rsidR="00027E55" w:rsidRPr="00541335" w:rsidRDefault="00027E55" w:rsidP="00027E5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“A flawed one,” the voice answered</w:t>
      </w:r>
      <w:r w:rsidR="000F71C0" w:rsidRPr="00541335">
        <w:rPr>
          <w:rFonts w:ascii="Unikurd Web" w:hAnsi="Unikurd Web" w:cs="Unikurd Web"/>
          <w:color w:val="000000" w:themeColor="text1"/>
          <w:sz w:val="24"/>
          <w:szCs w:val="24"/>
          <w:lang w:bidi="ar-IQ"/>
        </w:rPr>
        <w:t>.</w:t>
      </w:r>
    </w:p>
    <w:p w14:paraId="46BC3A46" w14:textId="77777777" w:rsidR="00027E55" w:rsidRPr="00541335" w:rsidRDefault="00027E55" w:rsidP="00027E5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“How long will they stay like this?” I wondered.</w:t>
      </w:r>
    </w:p>
    <w:p w14:paraId="3E146AFE" w14:textId="77777777" w:rsidR="00027E55" w:rsidRPr="00541335" w:rsidRDefault="00027E55" w:rsidP="00027E5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“As long as they have bodies,” it responded.</w:t>
      </w:r>
    </w:p>
    <w:p w14:paraId="30596AC4" w14:textId="77777777" w:rsidR="00027E55" w:rsidRPr="00541335" w:rsidRDefault="00027E55" w:rsidP="00027E5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“Why?” I asked again.</w:t>
      </w:r>
    </w:p>
    <w:p w14:paraId="7161A888" w14:textId="77777777" w:rsidR="00027E55" w:rsidRPr="00541335" w:rsidRDefault="00027E55" w:rsidP="00027E5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“How can you ask? Look at your bullet-riddled body,” it pointed out.</w:t>
      </w:r>
    </w:p>
    <w:p w14:paraId="4A8B669C" w14:textId="77777777" w:rsidR="00027E55" w:rsidRPr="00541335" w:rsidRDefault="00027E55" w:rsidP="00027E5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 see it,” I acknowledged.</w:t>
      </w:r>
    </w:p>
    <w:p w14:paraId="60EC5C97" w14:textId="77777777" w:rsidR="00027E55" w:rsidRPr="00541335" w:rsidRDefault="00027E55" w:rsidP="00027E5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“Then let’s leave,” the voice suggested.</w:t>
      </w:r>
    </w:p>
    <w:p w14:paraId="66A8F89A" w14:textId="77777777" w:rsidR="00027E55" w:rsidRPr="00541335" w:rsidRDefault="00027E55" w:rsidP="00027E5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“But what about my body?” I asked.</w:t>
      </w:r>
    </w:p>
    <w:p w14:paraId="7B560D6C" w14:textId="77777777" w:rsidR="00027E55" w:rsidRPr="00541335" w:rsidRDefault="00027E55" w:rsidP="00027E5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“Leave it. It’s better that way,” it advised, repeating, “Let’s go.”</w:t>
      </w:r>
    </w:p>
    <w:p w14:paraId="2F4DF480" w14:textId="77777777" w:rsidR="00027E55" w:rsidRPr="00541335" w:rsidRDefault="00027E55" w:rsidP="00027E5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“And my book?” I inquired.</w:t>
      </w:r>
    </w:p>
    <w:p w14:paraId="5CA9AD89" w14:textId="77777777" w:rsidR="00027E55" w:rsidRPr="00541335" w:rsidRDefault="00027E55" w:rsidP="00027E5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“Leave it where it is,” the voice said.</w:t>
      </w:r>
    </w:p>
    <w:p w14:paraId="74735535" w14:textId="77777777" w:rsidR="00027E55" w:rsidRPr="00541335" w:rsidRDefault="00027E55" w:rsidP="00027E5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“But why?” I persisted.</w:t>
      </w:r>
    </w:p>
    <w:p w14:paraId="0798B670" w14:textId="1E0935CF" w:rsidR="00027E55" w:rsidRPr="00541335" w:rsidRDefault="00027E55" w:rsidP="00027E5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“Your words, every sentence, will stay with you</w:t>
      </w:r>
      <w:r w:rsidR="00D94174" w:rsidRPr="00541335">
        <w:rPr>
          <w:rFonts w:ascii="Unikurd Web" w:hAnsi="Unikurd Web" w:cs="Unikurd Web"/>
          <w:color w:val="000000" w:themeColor="text1"/>
          <w:sz w:val="24"/>
          <w:szCs w:val="24"/>
          <w:lang w:bidi="ar-IQ"/>
        </w:rPr>
        <w:t xml:space="preserve"> in a pouch</w:t>
      </w:r>
      <w:r w:rsidRPr="00541335">
        <w:rPr>
          <w:rFonts w:ascii="Unikurd Web" w:hAnsi="Unikurd Web" w:cs="Unikurd Web"/>
          <w:color w:val="000000" w:themeColor="text1"/>
          <w:sz w:val="24"/>
          <w:szCs w:val="24"/>
          <w:lang w:bidi="ar-IQ"/>
        </w:rPr>
        <w:t xml:space="preserve"> no matter where you go,” it assured.</w:t>
      </w:r>
    </w:p>
    <w:p w14:paraId="089B949F" w14:textId="77777777" w:rsidR="00027E55" w:rsidRPr="00541335" w:rsidRDefault="00027E55" w:rsidP="00027E5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Silence followed. Minutes passed as I waited for more words, but there were none. “Are you still here?” I asked, but got no response. I wondered, “It urged me to leave, so why the silence now?”</w:t>
      </w:r>
    </w:p>
    <w:p w14:paraId="480D29EB" w14:textId="636B8119" w:rsidR="00027E55" w:rsidRPr="00541335" w:rsidRDefault="00027E55" w:rsidP="00EC130E">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 looked at my body and book, my vision fading, my hearing diminishing, inching towards deafness. Gradually, I became a being without senses, an existence unbound by physicality. It was an alien sensation, as if I’d never lived, never had a body, never interacted with anyone. Slowly, I was lifted, feeling peace as Earth grew distant and unfamiliar. I couldn't tell how high I was or where I was heading. The unknown surrounded me.</w:t>
      </w:r>
      <w:r w:rsidR="00D94174" w:rsidRPr="00541335">
        <w:rPr>
          <w:rFonts w:ascii="Unikurd Web" w:hAnsi="Unikurd Web" w:cs="Unikurd Web"/>
          <w:color w:val="000000" w:themeColor="text1"/>
          <w:sz w:val="24"/>
          <w:szCs w:val="24"/>
          <w:lang w:bidi="ar-IQ"/>
        </w:rPr>
        <w:t xml:space="preserve"> </w:t>
      </w:r>
      <w:r w:rsidRPr="00541335">
        <w:rPr>
          <w:rFonts w:ascii="Unikurd Web" w:hAnsi="Unikurd Web" w:cs="Unikurd Web"/>
          <w:color w:val="000000" w:themeColor="text1"/>
          <w:sz w:val="24"/>
          <w:szCs w:val="24"/>
          <w:lang w:bidi="ar-IQ"/>
        </w:rPr>
        <w:t>These questions remained, unanswered. In my final moments, between doubt and understanding, I came to realize it wasn't just my physical existence that had vanished. My soul, too, had irretrievably faded away</w:t>
      </w:r>
      <w:r w:rsidR="008C37D4" w:rsidRPr="00541335">
        <w:rPr>
          <w:rFonts w:ascii="Unikurd Web" w:hAnsi="Unikurd Web" w:cs="Unikurd Web"/>
          <w:color w:val="000000" w:themeColor="text1"/>
          <w:sz w:val="24"/>
          <w:szCs w:val="24"/>
          <w:lang w:bidi="ar-IQ"/>
        </w:rPr>
        <w:t xml:space="preserve"> to the next step. </w:t>
      </w:r>
    </w:p>
    <w:p w14:paraId="1BD99144" w14:textId="75C8233E" w:rsidR="00AA688F" w:rsidRPr="00541335" w:rsidRDefault="00AA688F" w:rsidP="00FA6D17">
      <w:pPr>
        <w:spacing w:line="360" w:lineRule="auto"/>
        <w:jc w:val="both"/>
        <w:rPr>
          <w:rFonts w:ascii="Unikurd Web" w:hAnsi="Unikurd Web" w:cs="Unikurd Web"/>
          <w:color w:val="000000" w:themeColor="text1"/>
          <w:sz w:val="24"/>
          <w:szCs w:val="24"/>
          <w:lang w:bidi="ar-EG"/>
        </w:rPr>
      </w:pPr>
    </w:p>
    <w:p w14:paraId="17F9282F" w14:textId="77777777" w:rsidR="008C37D4" w:rsidRPr="00541335" w:rsidRDefault="008C37D4" w:rsidP="00FA6D17">
      <w:pPr>
        <w:spacing w:line="360" w:lineRule="auto"/>
        <w:jc w:val="both"/>
        <w:rPr>
          <w:rFonts w:ascii="Unikurd Web" w:hAnsi="Unikurd Web" w:cs="Unikurd Web"/>
          <w:color w:val="000000" w:themeColor="text1"/>
          <w:sz w:val="24"/>
          <w:szCs w:val="24"/>
          <w:lang w:bidi="ar-EG"/>
        </w:rPr>
      </w:pPr>
    </w:p>
    <w:p w14:paraId="006D5593" w14:textId="77777777" w:rsidR="008C37D4" w:rsidRPr="00541335" w:rsidRDefault="008C37D4" w:rsidP="00FA6D17">
      <w:pPr>
        <w:spacing w:line="360" w:lineRule="auto"/>
        <w:jc w:val="both"/>
        <w:rPr>
          <w:rFonts w:ascii="Unikurd Web" w:hAnsi="Unikurd Web" w:cs="Unikurd Web"/>
          <w:color w:val="000000" w:themeColor="text1"/>
          <w:sz w:val="24"/>
          <w:szCs w:val="24"/>
          <w:lang w:bidi="ar-EG"/>
        </w:rPr>
      </w:pPr>
    </w:p>
    <w:p w14:paraId="1703B849" w14:textId="77777777" w:rsidR="008C37D4" w:rsidRPr="00541335" w:rsidRDefault="008C37D4" w:rsidP="00FA6D17">
      <w:pPr>
        <w:spacing w:line="360" w:lineRule="auto"/>
        <w:jc w:val="both"/>
        <w:rPr>
          <w:rFonts w:ascii="Unikurd Web" w:hAnsi="Unikurd Web" w:cs="Unikurd Web"/>
          <w:color w:val="000000" w:themeColor="text1"/>
          <w:sz w:val="24"/>
          <w:szCs w:val="24"/>
          <w:lang w:bidi="ar-EG"/>
        </w:rPr>
      </w:pPr>
    </w:p>
    <w:p w14:paraId="0ECCEB28" w14:textId="77777777" w:rsidR="008C37D4" w:rsidRPr="00541335" w:rsidRDefault="008C37D4" w:rsidP="00FA6D17">
      <w:pPr>
        <w:spacing w:line="360" w:lineRule="auto"/>
        <w:jc w:val="both"/>
        <w:rPr>
          <w:rFonts w:ascii="Unikurd Web" w:hAnsi="Unikurd Web" w:cs="Unikurd Web"/>
          <w:color w:val="000000" w:themeColor="text1"/>
          <w:sz w:val="24"/>
          <w:szCs w:val="24"/>
          <w:lang w:bidi="ar-EG"/>
        </w:rPr>
      </w:pPr>
    </w:p>
    <w:p w14:paraId="740652A3" w14:textId="77777777" w:rsidR="008C37D4" w:rsidRPr="00541335" w:rsidRDefault="008C37D4" w:rsidP="00FA6D17">
      <w:pPr>
        <w:spacing w:line="360" w:lineRule="auto"/>
        <w:jc w:val="both"/>
        <w:rPr>
          <w:rFonts w:ascii="Unikurd Web" w:hAnsi="Unikurd Web" w:cs="Unikurd Web"/>
          <w:color w:val="000000" w:themeColor="text1"/>
          <w:sz w:val="24"/>
          <w:szCs w:val="24"/>
          <w:lang w:bidi="ar-EG"/>
        </w:rPr>
      </w:pPr>
    </w:p>
    <w:p w14:paraId="791360DE" w14:textId="77777777" w:rsidR="00516FDC" w:rsidRPr="00541335" w:rsidRDefault="00516FDC" w:rsidP="00FA6D17">
      <w:pPr>
        <w:spacing w:line="360" w:lineRule="auto"/>
        <w:jc w:val="both"/>
        <w:rPr>
          <w:rFonts w:ascii="Unikurd Web" w:hAnsi="Unikurd Web" w:cs="Unikurd Web"/>
          <w:color w:val="000000" w:themeColor="text1"/>
          <w:sz w:val="24"/>
          <w:szCs w:val="24"/>
          <w:lang w:bidi="ar-EG"/>
        </w:rPr>
      </w:pPr>
    </w:p>
    <w:p w14:paraId="63B4DE3C" w14:textId="49C731FF" w:rsidR="005276EC" w:rsidRPr="00FF5A6C" w:rsidRDefault="00516FDC" w:rsidP="005276EC">
      <w:pPr>
        <w:spacing w:line="360" w:lineRule="auto"/>
        <w:jc w:val="center"/>
        <w:rPr>
          <w:rFonts w:ascii="Unikurd Web" w:hAnsi="Unikurd Web" w:cs="Unikurd Web"/>
          <w:b/>
          <w:bCs/>
          <w:color w:val="000000" w:themeColor="text1"/>
          <w:sz w:val="24"/>
          <w:szCs w:val="24"/>
          <w:lang w:bidi="ar-EG"/>
        </w:rPr>
      </w:pPr>
      <w:r w:rsidRPr="00FF5A6C">
        <w:rPr>
          <w:rFonts w:ascii="Unikurd Web" w:hAnsi="Unikurd Web" w:cs="Unikurd Web"/>
          <w:b/>
          <w:bCs/>
          <w:color w:val="000000" w:themeColor="text1"/>
          <w:sz w:val="24"/>
          <w:szCs w:val="24"/>
          <w:lang w:bidi="ar-EG"/>
        </w:rPr>
        <w:t>(</w:t>
      </w:r>
      <w:r w:rsidR="00433DF8" w:rsidRPr="00FF5A6C">
        <w:rPr>
          <w:rFonts w:ascii="Unikurd Web" w:hAnsi="Unikurd Web" w:cs="Unikurd Web"/>
          <w:b/>
          <w:bCs/>
          <w:sz w:val="24"/>
          <w:szCs w:val="24"/>
        </w:rPr>
        <w:t>Chapter</w:t>
      </w:r>
      <w:r w:rsidR="00433DF8" w:rsidRPr="00FF5A6C">
        <w:rPr>
          <w:rFonts w:ascii="Unikurd Web" w:eastAsia="Times New Roman" w:hAnsi="Unikurd Web" w:cs="Unikurd Web"/>
          <w:b/>
          <w:bCs/>
          <w:color w:val="000000" w:themeColor="text1"/>
          <w:sz w:val="24"/>
          <w:szCs w:val="24"/>
          <w:lang w:val="en-US" w:bidi="ar-KW"/>
        </w:rPr>
        <w:t xml:space="preserve"> -</w:t>
      </w:r>
      <w:r w:rsidRPr="00FF5A6C">
        <w:rPr>
          <w:rFonts w:ascii="Unikurd Web" w:hAnsi="Unikurd Web" w:cs="Unikurd Web"/>
          <w:b/>
          <w:bCs/>
          <w:color w:val="000000" w:themeColor="text1"/>
          <w:sz w:val="24"/>
          <w:szCs w:val="24"/>
          <w:lang w:bidi="ar-EG"/>
        </w:rPr>
        <w:t>31)</w:t>
      </w:r>
    </w:p>
    <w:p w14:paraId="4DAA4051" w14:textId="6414A859" w:rsidR="005276EC" w:rsidRPr="00541335" w:rsidRDefault="005276EC" w:rsidP="005276EC">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As night recently yielded to day, it left behind its last transparent veil upon the earth, heralding the arrival of civil twilight. Looking at myself, I was astonished at how my body had returned to my soul in a completely different form! How had the senses of sight and hearing returned to me? I was absolutely convinced it was me, yet none of my body parts resembled those I had on Earth. My entire body was white,</w:t>
      </w:r>
      <w:r w:rsidRPr="00541335">
        <w:rPr>
          <w:rFonts w:ascii="Unikurd Web" w:hAnsi="Unikurd Web" w:cs="Unikurd Web"/>
          <w:b/>
          <w:bCs/>
          <w:color w:val="000000" w:themeColor="text1"/>
          <w:sz w:val="24"/>
          <w:szCs w:val="24"/>
          <w:lang w:bidi="ar-EG"/>
        </w:rPr>
        <w:t xml:space="preserve"> </w:t>
      </w:r>
      <w:r w:rsidRPr="00541335">
        <w:rPr>
          <w:rFonts w:ascii="Unikurd Web" w:hAnsi="Unikurd Web" w:cs="Unikurd Web"/>
          <w:color w:val="000000" w:themeColor="text1"/>
          <w:sz w:val="24"/>
          <w:szCs w:val="24"/>
          <w:lang w:bidi="ar-EG"/>
        </w:rPr>
        <w:t>shaped like a human. I quickened my steps and tenderly touched the fabric pouch slung over my shoulder. Raising my head, I saw the sky was blue. On all sides of the road I was traversing, a thin layer of snow, remnants of the last winter, still veiled most parts of the earth's face. Short trees on both sides of the road, with branches, twigs, and leaves, peeked through the veil of snow. As I neared them, their heads bowed and then rose again as I passed by.</w:t>
      </w:r>
    </w:p>
    <w:p w14:paraId="261FA2C6" w14:textId="23C1373E" w:rsidR="005276EC" w:rsidRPr="00541335" w:rsidRDefault="005276EC" w:rsidP="005276EC">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I stopped without knowing why, looking around. Before moving again, a profound silence overwhelmed my being. I continued on my way, the only sound being that of my footsteps. With each step, a mix of melted snow and mud splashed up, leaving patches on me before being swiftly erased by a steam from my body, drying me off. I was on a mountain path; it stretched up to its peak as far as the eye could see, bisecting the mountain.</w:t>
      </w:r>
      <w:r w:rsidR="00DC6756" w:rsidRPr="00541335">
        <w:rPr>
          <w:rFonts w:ascii="Unikurd Web" w:hAnsi="Unikurd Web" w:cs="Unikurd Web"/>
          <w:color w:val="000000" w:themeColor="text1"/>
          <w:sz w:val="24"/>
          <w:szCs w:val="24"/>
          <w:lang w:bidi="ar-EG"/>
        </w:rPr>
        <w:t xml:space="preserve"> </w:t>
      </w:r>
    </w:p>
    <w:p w14:paraId="12F717B4" w14:textId="1790781D" w:rsidR="006C734F" w:rsidRPr="00541335" w:rsidRDefault="006C734F" w:rsidP="006C734F">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A beam of light was swaying on the peak of the mountain. The higher I climbed, the more my body's colour merged with that of the snow and the beam, brightening me like a diamond. On the mountain ridge, here and there, light-kissed dewdrops adorned the green grass leaves, glistening and enchanting the heart, as if expressing a sense of delight for my arrival. The sun emerged with its beams behind the swaying light, embracing the mountain, its meadow, and me, drenching everything in the light of diamonds.</w:t>
      </w:r>
    </w:p>
    <w:p w14:paraId="552FC06A" w14:textId="601532E2" w:rsidR="006C734F" w:rsidRPr="00541335" w:rsidRDefault="006C734F" w:rsidP="006C734F">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In the sky, four cumulus clouds, from the east, west, north, and south, with a distance between them, </w:t>
      </w:r>
      <w:r w:rsidR="007A6E11" w:rsidRPr="00541335">
        <w:rPr>
          <w:rFonts w:ascii="Unikurd Web" w:hAnsi="Unikurd Web" w:cs="Unikurd Web"/>
          <w:color w:val="000000" w:themeColor="text1"/>
          <w:sz w:val="24"/>
          <w:szCs w:val="24"/>
          <w:lang w:bidi="ar-EG"/>
        </w:rPr>
        <w:t>b</w:t>
      </w:r>
      <w:r w:rsidR="00971E91" w:rsidRPr="00541335">
        <w:rPr>
          <w:rFonts w:ascii="Unikurd Web" w:hAnsi="Unikurd Web" w:cs="Unikurd Web"/>
          <w:color w:val="000000" w:themeColor="text1"/>
          <w:sz w:val="24"/>
          <w:szCs w:val="24"/>
          <w:lang w:bidi="ar-EG"/>
        </w:rPr>
        <w:t>eg</w:t>
      </w:r>
      <w:r w:rsidRPr="00541335">
        <w:rPr>
          <w:rFonts w:ascii="Unikurd Web" w:hAnsi="Unikurd Web" w:cs="Unikurd Web"/>
          <w:color w:val="000000" w:themeColor="text1"/>
          <w:sz w:val="24"/>
          <w:szCs w:val="24"/>
          <w:lang w:bidi="ar-EG"/>
        </w:rPr>
        <w:t>an to approach each other bit by bit. They kept getting closer until they embraced each other and formed a cloud umbrella above my head. It started drizzling around me, creating a mesmerizing and intricate musical sound like that of a santur. I continued walking, drawing nearer to the mountain's peak, where I spotted two individuals in the distance, slowly descending towards me. After a while, we met, and they introduced themselves to me one by one.</w:t>
      </w:r>
    </w:p>
    <w:p w14:paraId="1D0C045C" w14:textId="77777777" w:rsidR="006C734F" w:rsidRPr="00541335" w:rsidRDefault="006C734F" w:rsidP="006C734F">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The girl, imagine the most beautiful girl, and if you can't, ask a trusted friend to describe the most beautiful girl to you—she was even more beautiful than that. She was around 20 years old. The boy, imagine the most handsome boy, or if you can't, ask a trusted friend to describe the most handsome boy to you—this boy was even more handsome than that. He was around 21 years old.</w:t>
      </w:r>
    </w:p>
    <w:p w14:paraId="0B8B19E0" w14:textId="4E32CA98" w:rsidR="006C734F" w:rsidRPr="00541335" w:rsidRDefault="007A6E11" w:rsidP="006C734F">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w:t>
      </w:r>
      <w:r w:rsidR="006C734F" w:rsidRPr="00541335">
        <w:rPr>
          <w:rFonts w:ascii="Unikurd Web" w:hAnsi="Unikurd Web" w:cs="Unikurd Web"/>
          <w:color w:val="000000" w:themeColor="text1"/>
          <w:sz w:val="24"/>
          <w:szCs w:val="24"/>
          <w:lang w:bidi="ar-EG"/>
        </w:rPr>
        <w:t>My name is Raz,</w:t>
      </w:r>
      <w:r w:rsidRPr="00541335">
        <w:rPr>
          <w:rFonts w:ascii="Unikurd Web" w:hAnsi="Unikurd Web" w:cs="Unikurd Web"/>
          <w:color w:val="000000" w:themeColor="text1"/>
          <w:sz w:val="24"/>
          <w:szCs w:val="24"/>
          <w:lang w:bidi="ar-EG"/>
        </w:rPr>
        <w:t>”</w:t>
      </w:r>
      <w:r w:rsidR="006C734F" w:rsidRPr="00541335">
        <w:rPr>
          <w:rFonts w:ascii="Unikurd Web" w:hAnsi="Unikurd Web" w:cs="Unikurd Web"/>
          <w:color w:val="000000" w:themeColor="text1"/>
          <w:sz w:val="24"/>
          <w:szCs w:val="24"/>
          <w:lang w:bidi="ar-EG"/>
        </w:rPr>
        <w:t xml:space="preserve"> the girl said.</w:t>
      </w:r>
    </w:p>
    <w:p w14:paraId="44C7EEF3" w14:textId="4F98B613" w:rsidR="006C734F" w:rsidRPr="00541335" w:rsidRDefault="007A6E11" w:rsidP="006C734F">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w:t>
      </w:r>
      <w:r w:rsidR="006C734F" w:rsidRPr="00541335">
        <w:rPr>
          <w:rFonts w:ascii="Unikurd Web" w:hAnsi="Unikurd Web" w:cs="Unikurd Web"/>
          <w:color w:val="000000" w:themeColor="text1"/>
          <w:sz w:val="24"/>
          <w:szCs w:val="24"/>
          <w:lang w:bidi="ar-EG"/>
        </w:rPr>
        <w:t>My name is Niyaz,</w:t>
      </w:r>
      <w:r w:rsidRPr="00541335">
        <w:rPr>
          <w:rFonts w:ascii="Unikurd Web" w:hAnsi="Unikurd Web" w:cs="Unikurd Web"/>
          <w:color w:val="000000" w:themeColor="text1"/>
          <w:sz w:val="24"/>
          <w:szCs w:val="24"/>
          <w:lang w:bidi="ar-EG"/>
        </w:rPr>
        <w:t>”</w:t>
      </w:r>
      <w:r w:rsidR="006C734F" w:rsidRPr="00541335">
        <w:rPr>
          <w:rFonts w:ascii="Unikurd Web" w:hAnsi="Unikurd Web" w:cs="Unikurd Web"/>
          <w:color w:val="000000" w:themeColor="text1"/>
          <w:sz w:val="24"/>
          <w:szCs w:val="24"/>
          <w:lang w:bidi="ar-EG"/>
        </w:rPr>
        <w:t xml:space="preserve"> the boy said.</w:t>
      </w:r>
    </w:p>
    <w:p w14:paraId="79A7E39A" w14:textId="77777777" w:rsidR="006C734F" w:rsidRPr="00541335" w:rsidRDefault="006C734F" w:rsidP="006C734F">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They both embraced me, each taking one of my hands, and led me to the peak of the mountain. The sun drew closer to us, as if it wanted to envelop us.</w:t>
      </w:r>
    </w:p>
    <w:p w14:paraId="03CD96B8" w14:textId="514C2AC1" w:rsidR="006C734F" w:rsidRPr="00541335" w:rsidRDefault="006C734F" w:rsidP="0015627B">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At the mountain's peak, looking down from its back, there lay a serene blue sea. A gentle zephyr stirred its surface, and we could smell a fresh fragrance of flowers mixed with the sea's aroma. A narrow bridge extended over the sea. We descended to the base of the mountain's backside, walked onto the bridge, and it automatically carried us through a valley, gradually disappearing from the mountain's view.</w:t>
      </w:r>
    </w:p>
    <w:p w14:paraId="12979112" w14:textId="77777777" w:rsidR="00423266" w:rsidRPr="00541335" w:rsidRDefault="00423266" w:rsidP="00D92D7E">
      <w:pPr>
        <w:spacing w:line="360" w:lineRule="auto"/>
        <w:jc w:val="both"/>
        <w:rPr>
          <w:rFonts w:ascii="Unikurd Web" w:hAnsi="Unikurd Web" w:cs="Unikurd Web"/>
          <w:color w:val="000000" w:themeColor="text1"/>
          <w:sz w:val="24"/>
          <w:szCs w:val="24"/>
          <w:lang w:bidi="ar-EG"/>
        </w:rPr>
      </w:pPr>
    </w:p>
    <w:p w14:paraId="50FE7C4B" w14:textId="77777777" w:rsidR="00A454C4" w:rsidRPr="00541335" w:rsidRDefault="00A454C4" w:rsidP="00D92D7E">
      <w:pPr>
        <w:spacing w:line="360" w:lineRule="auto"/>
        <w:jc w:val="both"/>
        <w:rPr>
          <w:rFonts w:ascii="Unikurd Web" w:hAnsi="Unikurd Web" w:cs="Unikurd Web"/>
          <w:color w:val="000000" w:themeColor="text1"/>
          <w:sz w:val="24"/>
          <w:szCs w:val="24"/>
          <w:lang w:bidi="ar-EG"/>
        </w:rPr>
      </w:pPr>
    </w:p>
    <w:p w14:paraId="49F2CD30" w14:textId="77777777" w:rsidR="007A6E11" w:rsidRPr="00541335" w:rsidRDefault="007A6E11" w:rsidP="00D92D7E">
      <w:pPr>
        <w:spacing w:line="360" w:lineRule="auto"/>
        <w:jc w:val="both"/>
        <w:rPr>
          <w:rFonts w:ascii="Unikurd Web" w:hAnsi="Unikurd Web" w:cs="Unikurd Web"/>
          <w:color w:val="000000" w:themeColor="text1"/>
          <w:sz w:val="24"/>
          <w:szCs w:val="24"/>
          <w:rtl/>
          <w:lang w:bidi="ar-EG"/>
        </w:rPr>
      </w:pPr>
    </w:p>
    <w:p w14:paraId="12DBC588" w14:textId="79D5EBB5" w:rsidR="00D92D7E" w:rsidRPr="00FF5A6C" w:rsidRDefault="00D92D7E" w:rsidP="00D92D7E">
      <w:pPr>
        <w:spacing w:line="360" w:lineRule="auto"/>
        <w:jc w:val="center"/>
        <w:rPr>
          <w:rFonts w:ascii="Unikurd Web" w:hAnsi="Unikurd Web" w:cs="Unikurd Web"/>
          <w:b/>
          <w:bCs/>
          <w:color w:val="000000" w:themeColor="text1"/>
          <w:sz w:val="24"/>
          <w:szCs w:val="24"/>
          <w:lang w:bidi="ar-EG"/>
        </w:rPr>
      </w:pPr>
      <w:r w:rsidRPr="00541335">
        <w:rPr>
          <w:rFonts w:ascii="Unikurd Web" w:hAnsi="Unikurd Web" w:cs="Unikurd Web"/>
          <w:b/>
          <w:bCs/>
          <w:color w:val="000000" w:themeColor="text1"/>
          <w:sz w:val="24"/>
          <w:szCs w:val="24"/>
          <w:rtl/>
          <w:lang w:bidi="ar-EG"/>
        </w:rPr>
        <w:t xml:space="preserve"> </w:t>
      </w:r>
      <w:r w:rsidRPr="00FF5A6C">
        <w:rPr>
          <w:rFonts w:ascii="Unikurd Web" w:hAnsi="Unikurd Web" w:cs="Unikurd Web"/>
          <w:b/>
          <w:bCs/>
          <w:color w:val="000000" w:themeColor="text1"/>
          <w:sz w:val="24"/>
          <w:szCs w:val="24"/>
          <w:lang w:bidi="ar-EG"/>
        </w:rPr>
        <w:t>(</w:t>
      </w:r>
      <w:r w:rsidR="00433DF8" w:rsidRPr="00FF5A6C">
        <w:rPr>
          <w:rFonts w:ascii="Unikurd Web" w:hAnsi="Unikurd Web" w:cs="Unikurd Web"/>
          <w:b/>
          <w:bCs/>
          <w:sz w:val="24"/>
          <w:szCs w:val="24"/>
        </w:rPr>
        <w:t>Chapter</w:t>
      </w:r>
      <w:r w:rsidR="00433DF8" w:rsidRPr="00FF5A6C">
        <w:rPr>
          <w:rFonts w:ascii="Unikurd Web" w:eastAsia="Times New Roman" w:hAnsi="Unikurd Web" w:cs="Unikurd Web"/>
          <w:b/>
          <w:bCs/>
          <w:color w:val="000000" w:themeColor="text1"/>
          <w:sz w:val="24"/>
          <w:szCs w:val="24"/>
          <w:lang w:val="en-US" w:bidi="ar-KW"/>
        </w:rPr>
        <w:t xml:space="preserve"> -</w:t>
      </w:r>
      <w:r w:rsidRPr="00FF5A6C">
        <w:rPr>
          <w:rFonts w:ascii="Unikurd Web" w:hAnsi="Unikurd Web" w:cs="Unikurd Web"/>
          <w:b/>
          <w:bCs/>
          <w:color w:val="000000" w:themeColor="text1"/>
          <w:sz w:val="24"/>
          <w:szCs w:val="24"/>
          <w:lang w:bidi="ar-EG"/>
        </w:rPr>
        <w:t>32)</w:t>
      </w:r>
    </w:p>
    <w:p w14:paraId="13CF453F" w14:textId="77777777" w:rsidR="00CE27FB" w:rsidRPr="00541335" w:rsidRDefault="00CE27FB" w:rsidP="00CE27FB">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With Raz and Niyaz, we stood in front of a wooden door that opened for us</w:t>
      </w:r>
      <w:r w:rsidRPr="00541335">
        <w:rPr>
          <w:rFonts w:ascii="Unikurd Web" w:hAnsi="Unikurd Web" w:cs="Unikurd Web"/>
          <w:color w:val="000000" w:themeColor="text1"/>
          <w:sz w:val="24"/>
          <w:szCs w:val="24"/>
          <w:u w:val="single"/>
          <w:lang w:bidi="ar-EG"/>
        </w:rPr>
        <w:t xml:space="preserve"> </w:t>
      </w:r>
      <w:r w:rsidRPr="00541335">
        <w:rPr>
          <w:rFonts w:ascii="Unikurd Web" w:hAnsi="Unikurd Web" w:cs="Unikurd Web"/>
          <w:color w:val="000000" w:themeColor="text1"/>
          <w:sz w:val="24"/>
          <w:szCs w:val="24"/>
          <w:lang w:bidi="ar-EG"/>
        </w:rPr>
        <w:t>immediately. Upon entering, we found ourselves in a wide, elongated hall. Its walls resembled cinema screens; when you looked at them, you could see not only your physical body but also your senses and desires expressed in words. Whatever you sought, it would manifest in words as well.</w:t>
      </w:r>
    </w:p>
    <w:p w14:paraId="68AF201F" w14:textId="27670231" w:rsidR="00044078" w:rsidRPr="00541335" w:rsidRDefault="00044078" w:rsidP="00044078">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Four large canvases, spaced about fifty meters apart, stood on easels in the middle of a spacious corridor leading to the hall. They were adorned with vivid and captivating colours. The first </w:t>
      </w:r>
      <w:r w:rsidR="00FD38E0" w:rsidRPr="00541335">
        <w:rPr>
          <w:rFonts w:ascii="Unikurd Web" w:hAnsi="Unikurd Web" w:cs="Unikurd Web"/>
          <w:color w:val="000000" w:themeColor="text1"/>
          <w:sz w:val="24"/>
          <w:szCs w:val="24"/>
          <w:lang w:bidi="ar-EG"/>
        </w:rPr>
        <w:t>canvas</w:t>
      </w:r>
      <w:r w:rsidRPr="00541335">
        <w:rPr>
          <w:rFonts w:ascii="Unikurd Web" w:hAnsi="Unikurd Web" w:cs="Unikurd Web"/>
          <w:color w:val="000000" w:themeColor="text1"/>
          <w:sz w:val="24"/>
          <w:szCs w:val="24"/>
          <w:lang w:bidi="ar-EG"/>
        </w:rPr>
        <w:t xml:space="preserve">, labelled </w:t>
      </w:r>
      <w:r w:rsidR="004E3B87" w:rsidRPr="00541335">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Arctic,</w:t>
      </w:r>
      <w:r w:rsidR="004E3B87" w:rsidRPr="00541335">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 xml:space="preserve"> the second labelled </w:t>
      </w:r>
      <w:r w:rsidR="004E3B87" w:rsidRPr="00541335">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Mesothermal,</w:t>
      </w:r>
      <w:r w:rsidR="004E3B87" w:rsidRPr="00541335">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 xml:space="preserve"> and the third labelled </w:t>
      </w:r>
      <w:r w:rsidR="004E3B87" w:rsidRPr="00541335">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Desert,</w:t>
      </w:r>
      <w:r w:rsidR="004E3B87" w:rsidRPr="00541335">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 xml:space="preserve"> exhibited colours that seemed to shift and transform into lifelike human faces, only to return to their original forms, leaving me captivated. The fourth bore no inscription but was painted in thick white hues.</w:t>
      </w:r>
    </w:p>
    <w:p w14:paraId="61EA1207" w14:textId="3E130C9F" w:rsidR="00CE27FB" w:rsidRPr="00541335" w:rsidRDefault="00CE27FB" w:rsidP="00CE27FB">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I turned to Raz and inquired, </w:t>
      </w:r>
      <w:r w:rsidR="004E3B87" w:rsidRPr="00541335">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 xml:space="preserve">What are these </w:t>
      </w:r>
      <w:r w:rsidR="00FD38E0" w:rsidRPr="00541335">
        <w:rPr>
          <w:rFonts w:ascii="Unikurd Web" w:hAnsi="Unikurd Web" w:cs="Unikurd Web"/>
          <w:color w:val="000000" w:themeColor="text1"/>
          <w:sz w:val="24"/>
          <w:szCs w:val="24"/>
          <w:lang w:bidi="ar-EG"/>
        </w:rPr>
        <w:t>canvases</w:t>
      </w:r>
      <w:r w:rsidRPr="00541335">
        <w:rPr>
          <w:rFonts w:ascii="Unikurd Web" w:hAnsi="Unikurd Web" w:cs="Unikurd Web"/>
          <w:color w:val="000000" w:themeColor="text1"/>
          <w:sz w:val="24"/>
          <w:szCs w:val="24"/>
          <w:lang w:bidi="ar-EG"/>
        </w:rPr>
        <w:t>?</w:t>
      </w:r>
      <w:r w:rsidR="004E3B87" w:rsidRPr="00541335">
        <w:rPr>
          <w:rFonts w:ascii="Unikurd Web" w:hAnsi="Unikurd Web" w:cs="Unikurd Web"/>
          <w:color w:val="000000" w:themeColor="text1"/>
          <w:sz w:val="24"/>
          <w:szCs w:val="24"/>
          <w:lang w:bidi="ar-EG"/>
        </w:rPr>
        <w:t>”</w:t>
      </w:r>
    </w:p>
    <w:p w14:paraId="20271134" w14:textId="48859413" w:rsidR="00CE27FB" w:rsidRPr="00541335" w:rsidRDefault="004E3B87" w:rsidP="00CE27FB">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w:t>
      </w:r>
      <w:r w:rsidR="00CE27FB" w:rsidRPr="00541335">
        <w:rPr>
          <w:rFonts w:ascii="Unikurd Web" w:hAnsi="Unikurd Web" w:cs="Unikurd Web"/>
          <w:color w:val="000000" w:themeColor="text1"/>
          <w:sz w:val="24"/>
          <w:szCs w:val="24"/>
          <w:lang w:bidi="ar-EG"/>
        </w:rPr>
        <w:t xml:space="preserve">First, second, and third are representations of the </w:t>
      </w:r>
      <w:r w:rsidR="00F14DFF" w:rsidRPr="00541335">
        <w:rPr>
          <w:rFonts w:ascii="Unikurd Web" w:hAnsi="Unikurd Web" w:cs="Unikurd Web"/>
          <w:color w:val="000000" w:themeColor="text1"/>
          <w:sz w:val="24"/>
          <w:szCs w:val="24"/>
          <w:lang w:bidi="ar-EG"/>
        </w:rPr>
        <w:t xml:space="preserve">pains </w:t>
      </w:r>
      <w:r w:rsidR="00CE27FB" w:rsidRPr="00541335">
        <w:rPr>
          <w:rFonts w:ascii="Unikurd Web" w:hAnsi="Unikurd Web" w:cs="Unikurd Web"/>
          <w:color w:val="000000" w:themeColor="text1"/>
          <w:sz w:val="24"/>
          <w:szCs w:val="24"/>
          <w:lang w:bidi="ar-EG"/>
        </w:rPr>
        <w:t>of people living in those regions,</w:t>
      </w:r>
      <w:r w:rsidRPr="00541335">
        <w:rPr>
          <w:rFonts w:ascii="Unikurd Web" w:hAnsi="Unikurd Web" w:cs="Unikurd Web"/>
          <w:color w:val="000000" w:themeColor="text1"/>
          <w:sz w:val="24"/>
          <w:szCs w:val="24"/>
          <w:lang w:bidi="ar-EG"/>
        </w:rPr>
        <w:t>”</w:t>
      </w:r>
      <w:r w:rsidR="00CE27FB" w:rsidRPr="00541335">
        <w:rPr>
          <w:rFonts w:ascii="Unikurd Web" w:hAnsi="Unikurd Web" w:cs="Unikurd Web"/>
          <w:color w:val="000000" w:themeColor="text1"/>
          <w:sz w:val="24"/>
          <w:szCs w:val="24"/>
          <w:lang w:bidi="ar-EG"/>
        </w:rPr>
        <w:t xml:space="preserve"> Raz replied.</w:t>
      </w:r>
    </w:p>
    <w:p w14:paraId="437F6F8B" w14:textId="6B1C138D" w:rsidR="00CE27FB" w:rsidRPr="00541335" w:rsidRDefault="00CE27FB" w:rsidP="00CE27FB">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I pressed further, </w:t>
      </w:r>
      <w:r w:rsidR="004E3B87" w:rsidRPr="00541335">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 xml:space="preserve">What about the fourth </w:t>
      </w:r>
      <w:r w:rsidR="001E6603" w:rsidRPr="00541335">
        <w:rPr>
          <w:rFonts w:ascii="Unikurd Web" w:hAnsi="Unikurd Web" w:cs="Unikurd Web"/>
          <w:color w:val="000000" w:themeColor="text1"/>
          <w:sz w:val="24"/>
          <w:szCs w:val="24"/>
          <w:lang w:bidi="ar-EG"/>
        </w:rPr>
        <w:t>canvas</w:t>
      </w:r>
      <w:r w:rsidRPr="00541335">
        <w:rPr>
          <w:rFonts w:ascii="Unikurd Web" w:hAnsi="Unikurd Web" w:cs="Unikurd Web"/>
          <w:color w:val="000000" w:themeColor="text1"/>
          <w:sz w:val="24"/>
          <w:szCs w:val="24"/>
          <w:lang w:bidi="ar-EG"/>
        </w:rPr>
        <w:t>?</w:t>
      </w:r>
      <w:r w:rsidR="004E3B87" w:rsidRPr="00541335">
        <w:rPr>
          <w:rFonts w:ascii="Unikurd Web" w:hAnsi="Unikurd Web" w:cs="Unikurd Web"/>
          <w:color w:val="000000" w:themeColor="text1"/>
          <w:sz w:val="24"/>
          <w:szCs w:val="24"/>
          <w:lang w:bidi="ar-EG"/>
        </w:rPr>
        <w:t>”</w:t>
      </w:r>
    </w:p>
    <w:p w14:paraId="592B68EF" w14:textId="13797A10" w:rsidR="00CE27FB" w:rsidRPr="00541335" w:rsidRDefault="004E3B87" w:rsidP="00CE27FB">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w:t>
      </w:r>
      <w:r w:rsidR="00CE27FB" w:rsidRPr="00541335">
        <w:rPr>
          <w:rFonts w:ascii="Unikurd Web" w:hAnsi="Unikurd Web" w:cs="Unikurd Web"/>
          <w:color w:val="000000" w:themeColor="text1"/>
          <w:sz w:val="24"/>
          <w:szCs w:val="24"/>
          <w:lang w:bidi="ar-EG"/>
        </w:rPr>
        <w:t xml:space="preserve">For now, it will remain with its unchanging </w:t>
      </w:r>
      <w:r w:rsidR="009B025E" w:rsidRPr="00541335">
        <w:rPr>
          <w:rFonts w:ascii="Unikurd Web" w:hAnsi="Unikurd Web" w:cs="Unikurd Web"/>
          <w:color w:val="000000" w:themeColor="text1"/>
          <w:sz w:val="24"/>
          <w:szCs w:val="24"/>
          <w:lang w:bidi="ar-EG"/>
        </w:rPr>
        <w:t>colour</w:t>
      </w:r>
      <w:r w:rsidR="00CE27FB" w:rsidRPr="00541335">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w:t>
      </w:r>
      <w:r w:rsidR="00CE27FB" w:rsidRPr="00541335">
        <w:rPr>
          <w:rFonts w:ascii="Unikurd Web" w:hAnsi="Unikurd Web" w:cs="Unikurd Web"/>
          <w:color w:val="000000" w:themeColor="text1"/>
          <w:sz w:val="24"/>
          <w:szCs w:val="24"/>
          <w:lang w:bidi="ar-EG"/>
        </w:rPr>
        <w:t xml:space="preserve"> Raz answered.</w:t>
      </w:r>
    </w:p>
    <w:p w14:paraId="5C8DAE30" w14:textId="7C5127AC" w:rsidR="00CE27FB" w:rsidRPr="00541335" w:rsidRDefault="00CE27FB" w:rsidP="00CE27FB">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Curious, I asked, </w:t>
      </w:r>
      <w:r w:rsidR="004E3B87" w:rsidRPr="00541335">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Why?</w:t>
      </w:r>
      <w:r w:rsidR="004E3B87" w:rsidRPr="00541335">
        <w:rPr>
          <w:rFonts w:ascii="Unikurd Web" w:hAnsi="Unikurd Web" w:cs="Unikurd Web"/>
          <w:color w:val="000000" w:themeColor="text1"/>
          <w:sz w:val="24"/>
          <w:szCs w:val="24"/>
          <w:lang w:bidi="ar-EG"/>
        </w:rPr>
        <w:t>”</w:t>
      </w:r>
    </w:p>
    <w:p w14:paraId="01929405" w14:textId="35C824AF" w:rsidR="00CE27FB" w:rsidRPr="00541335" w:rsidRDefault="004E3B87" w:rsidP="00CE27FB">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w:t>
      </w:r>
      <w:r w:rsidR="00CE27FB" w:rsidRPr="00541335">
        <w:rPr>
          <w:rFonts w:ascii="Unikurd Web" w:hAnsi="Unikurd Web" w:cs="Unikurd Web"/>
          <w:color w:val="000000" w:themeColor="text1"/>
          <w:sz w:val="24"/>
          <w:szCs w:val="24"/>
          <w:lang w:bidi="ar-EG"/>
        </w:rPr>
        <w:t>In time, the faces of those destined for virtue will be depicted upon it,</w:t>
      </w:r>
      <w:r w:rsidRPr="00541335">
        <w:rPr>
          <w:rFonts w:ascii="Unikurd Web" w:hAnsi="Unikurd Web" w:cs="Unikurd Web"/>
          <w:color w:val="000000" w:themeColor="text1"/>
          <w:sz w:val="24"/>
          <w:szCs w:val="24"/>
          <w:lang w:bidi="ar-EG"/>
        </w:rPr>
        <w:t>”</w:t>
      </w:r>
      <w:r w:rsidR="00CE27FB" w:rsidRPr="00541335">
        <w:rPr>
          <w:rFonts w:ascii="Unikurd Web" w:hAnsi="Unikurd Web" w:cs="Unikurd Web"/>
          <w:color w:val="000000" w:themeColor="text1"/>
          <w:sz w:val="24"/>
          <w:szCs w:val="24"/>
          <w:lang w:bidi="ar-EG"/>
        </w:rPr>
        <w:t xml:space="preserve"> Raz explained.</w:t>
      </w:r>
    </w:p>
    <w:p w14:paraId="4EFF378E" w14:textId="5CD1E173" w:rsidR="00CE27FB" w:rsidRPr="00541335" w:rsidRDefault="00CE27FB" w:rsidP="00CE27FB">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I probed further, </w:t>
      </w:r>
      <w:r w:rsidR="005D49F8" w:rsidRPr="00541335">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Only faces? What about the soul?</w:t>
      </w:r>
      <w:r w:rsidR="004E3B87" w:rsidRPr="00541335">
        <w:rPr>
          <w:rFonts w:ascii="Unikurd Web" w:hAnsi="Unikurd Web" w:cs="Unikurd Web"/>
          <w:color w:val="000000" w:themeColor="text1"/>
          <w:sz w:val="24"/>
          <w:szCs w:val="24"/>
          <w:lang w:bidi="ar-EG"/>
        </w:rPr>
        <w:t>”</w:t>
      </w:r>
    </w:p>
    <w:p w14:paraId="029A10F2" w14:textId="4306305D" w:rsidR="00CE27FB" w:rsidRPr="00541335" w:rsidRDefault="005D49F8" w:rsidP="00CE27FB">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w:t>
      </w:r>
      <w:r w:rsidR="00CE27FB" w:rsidRPr="00541335">
        <w:rPr>
          <w:rFonts w:ascii="Unikurd Web" w:hAnsi="Unikurd Web" w:cs="Unikurd Web"/>
          <w:color w:val="000000" w:themeColor="text1"/>
          <w:sz w:val="24"/>
          <w:szCs w:val="24"/>
          <w:lang w:bidi="ar-EG"/>
        </w:rPr>
        <w:t>Soul does not require a face,</w:t>
      </w:r>
      <w:r w:rsidRPr="00541335">
        <w:rPr>
          <w:rFonts w:ascii="Unikurd Web" w:hAnsi="Unikurd Web" w:cs="Unikurd Web"/>
          <w:color w:val="000000" w:themeColor="text1"/>
          <w:sz w:val="24"/>
          <w:szCs w:val="24"/>
          <w:lang w:bidi="ar-EG"/>
        </w:rPr>
        <w:t>”</w:t>
      </w:r>
      <w:r w:rsidR="00CE27FB" w:rsidRPr="00541335">
        <w:rPr>
          <w:rFonts w:ascii="Unikurd Web" w:hAnsi="Unikurd Web" w:cs="Unikurd Web"/>
          <w:color w:val="000000" w:themeColor="text1"/>
          <w:sz w:val="24"/>
          <w:szCs w:val="24"/>
          <w:lang w:bidi="ar-EG"/>
        </w:rPr>
        <w:t xml:space="preserve"> Raz asserted.</w:t>
      </w:r>
    </w:p>
    <w:p w14:paraId="18F0E7AC" w14:textId="79E033B0" w:rsidR="00CE27FB" w:rsidRPr="00541335" w:rsidRDefault="00CE27FB" w:rsidP="00CE27FB">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Intrigued, I questioned, </w:t>
      </w:r>
      <w:r w:rsidR="005D49F8" w:rsidRPr="00541335">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What does it require then?</w:t>
      </w:r>
      <w:r w:rsidR="005D49F8" w:rsidRPr="00541335">
        <w:rPr>
          <w:rFonts w:ascii="Unikurd Web" w:hAnsi="Unikurd Web" w:cs="Unikurd Web"/>
          <w:color w:val="000000" w:themeColor="text1"/>
          <w:sz w:val="24"/>
          <w:szCs w:val="24"/>
          <w:lang w:bidi="ar-EG"/>
        </w:rPr>
        <w:t>”</w:t>
      </w:r>
    </w:p>
    <w:p w14:paraId="32D95E79" w14:textId="623C15AA" w:rsidR="00CE27FB" w:rsidRPr="00541335" w:rsidRDefault="005D49F8" w:rsidP="00CE27FB">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w:t>
      </w:r>
      <w:r w:rsidR="00CE27FB" w:rsidRPr="00541335">
        <w:rPr>
          <w:rFonts w:ascii="Unikurd Web" w:hAnsi="Unikurd Web" w:cs="Unikurd Web"/>
          <w:color w:val="000000" w:themeColor="text1"/>
          <w:sz w:val="24"/>
          <w:szCs w:val="24"/>
          <w:lang w:bidi="ar-EG"/>
        </w:rPr>
        <w:t>Happiness within itself,</w:t>
      </w:r>
      <w:r w:rsidRPr="00541335">
        <w:rPr>
          <w:rFonts w:ascii="Unikurd Web" w:hAnsi="Unikurd Web" w:cs="Unikurd Web"/>
          <w:color w:val="000000" w:themeColor="text1"/>
          <w:sz w:val="24"/>
          <w:szCs w:val="24"/>
          <w:lang w:bidi="ar-EG"/>
        </w:rPr>
        <w:t>”</w:t>
      </w:r>
      <w:r w:rsidR="00CE27FB" w:rsidRPr="00541335">
        <w:rPr>
          <w:rFonts w:ascii="Unikurd Web" w:hAnsi="Unikurd Web" w:cs="Unikurd Web"/>
          <w:color w:val="000000" w:themeColor="text1"/>
          <w:sz w:val="24"/>
          <w:szCs w:val="24"/>
          <w:lang w:bidi="ar-EG"/>
        </w:rPr>
        <w:t xml:space="preserve"> Raz clarified.</w:t>
      </w:r>
    </w:p>
    <w:p w14:paraId="18A8364F" w14:textId="019F54D8" w:rsidR="00CE27FB" w:rsidRPr="00541335" w:rsidRDefault="00CE27FB" w:rsidP="00CE27FB">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Seeking to understand, I asked, </w:t>
      </w:r>
      <w:r w:rsidR="005F6930" w:rsidRPr="00541335">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How can it attain this happiness?</w:t>
      </w:r>
      <w:r w:rsidR="005F6930" w:rsidRPr="00541335">
        <w:rPr>
          <w:rFonts w:ascii="Unikurd Web" w:hAnsi="Unikurd Web" w:cs="Unikurd Web"/>
          <w:color w:val="000000" w:themeColor="text1"/>
          <w:sz w:val="24"/>
          <w:szCs w:val="24"/>
          <w:lang w:bidi="ar-EG"/>
        </w:rPr>
        <w:t>”</w:t>
      </w:r>
    </w:p>
    <w:p w14:paraId="6F10A502" w14:textId="221AA4F3" w:rsidR="00CE27FB" w:rsidRPr="00541335" w:rsidRDefault="005F6930" w:rsidP="00CE27FB">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w:t>
      </w:r>
      <w:r w:rsidR="00CE27FB" w:rsidRPr="00541335">
        <w:rPr>
          <w:rFonts w:ascii="Unikurd Web" w:hAnsi="Unikurd Web" w:cs="Unikurd Web"/>
          <w:color w:val="000000" w:themeColor="text1"/>
          <w:sz w:val="24"/>
          <w:szCs w:val="24"/>
          <w:lang w:bidi="ar-EG"/>
        </w:rPr>
        <w:t>Through the soul</w:t>
      </w:r>
      <w:r w:rsidR="005D49F8" w:rsidRPr="00541335">
        <w:rPr>
          <w:rFonts w:ascii="Unikurd Web" w:hAnsi="Unikurd Web" w:cs="Unikurd Web"/>
          <w:color w:val="000000" w:themeColor="text1"/>
          <w:sz w:val="24"/>
          <w:szCs w:val="24"/>
          <w:lang w:bidi="ar-EG"/>
        </w:rPr>
        <w:t xml:space="preserve"> itself</w:t>
      </w:r>
      <w:r w:rsidR="00CE27FB" w:rsidRPr="00541335">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w:t>
      </w:r>
      <w:r w:rsidR="00CE27FB" w:rsidRPr="00541335">
        <w:rPr>
          <w:rFonts w:ascii="Unikurd Web" w:hAnsi="Unikurd Web" w:cs="Unikurd Web"/>
          <w:color w:val="000000" w:themeColor="text1"/>
          <w:sz w:val="24"/>
          <w:szCs w:val="24"/>
          <w:lang w:bidi="ar-EG"/>
        </w:rPr>
        <w:t xml:space="preserve"> Raz replied.</w:t>
      </w:r>
    </w:p>
    <w:p w14:paraId="7C923A48" w14:textId="698754AF" w:rsidR="00CE27FB" w:rsidRPr="00541335" w:rsidRDefault="00CE27FB" w:rsidP="00CE27FB">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Wondering about the permanence of these </w:t>
      </w:r>
      <w:r w:rsidR="000C57B1" w:rsidRPr="00541335">
        <w:rPr>
          <w:rFonts w:ascii="Unikurd Web" w:hAnsi="Unikurd Web" w:cs="Unikurd Web"/>
          <w:color w:val="000000" w:themeColor="text1"/>
          <w:sz w:val="24"/>
          <w:szCs w:val="24"/>
          <w:lang w:bidi="ar-EG"/>
        </w:rPr>
        <w:t>canvases</w:t>
      </w:r>
      <w:r w:rsidRPr="00541335">
        <w:rPr>
          <w:rFonts w:ascii="Unikurd Web" w:hAnsi="Unikurd Web" w:cs="Unikurd Web"/>
          <w:color w:val="000000" w:themeColor="text1"/>
          <w:sz w:val="24"/>
          <w:szCs w:val="24"/>
          <w:lang w:bidi="ar-EG"/>
        </w:rPr>
        <w:t xml:space="preserve">, I asked, </w:t>
      </w:r>
      <w:r w:rsidR="005F6930" w:rsidRPr="00541335">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 xml:space="preserve">How long will these </w:t>
      </w:r>
      <w:r w:rsidR="000C57B1" w:rsidRPr="00541335">
        <w:rPr>
          <w:rFonts w:ascii="Unikurd Web" w:hAnsi="Unikurd Web" w:cs="Unikurd Web"/>
          <w:color w:val="000000" w:themeColor="text1"/>
          <w:sz w:val="24"/>
          <w:szCs w:val="24"/>
          <w:lang w:bidi="ar-EG"/>
        </w:rPr>
        <w:t>canvases</w:t>
      </w:r>
      <w:r w:rsidRPr="00541335">
        <w:rPr>
          <w:rFonts w:ascii="Unikurd Web" w:hAnsi="Unikurd Web" w:cs="Unikurd Web"/>
          <w:color w:val="000000" w:themeColor="text1"/>
          <w:sz w:val="24"/>
          <w:szCs w:val="24"/>
          <w:lang w:bidi="ar-EG"/>
        </w:rPr>
        <w:t xml:space="preserve"> remain here?</w:t>
      </w:r>
      <w:r w:rsidR="005F6930" w:rsidRPr="00541335">
        <w:rPr>
          <w:rFonts w:ascii="Unikurd Web" w:hAnsi="Unikurd Web" w:cs="Unikurd Web"/>
          <w:color w:val="000000" w:themeColor="text1"/>
          <w:sz w:val="24"/>
          <w:szCs w:val="24"/>
          <w:lang w:bidi="ar-EG"/>
        </w:rPr>
        <w:t>”</w:t>
      </w:r>
    </w:p>
    <w:p w14:paraId="052B7DDC" w14:textId="6858367D" w:rsidR="00CE27FB" w:rsidRPr="00541335" w:rsidRDefault="005F6930" w:rsidP="00CE27FB">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w:t>
      </w:r>
      <w:r w:rsidR="00CE27FB" w:rsidRPr="00541335">
        <w:rPr>
          <w:rFonts w:ascii="Unikurd Web" w:hAnsi="Unikurd Web" w:cs="Unikurd Web"/>
          <w:color w:val="000000" w:themeColor="text1"/>
          <w:sz w:val="24"/>
          <w:szCs w:val="24"/>
          <w:lang w:bidi="ar-EG"/>
        </w:rPr>
        <w:t>Forever,</w:t>
      </w:r>
      <w:r w:rsidRPr="00541335">
        <w:rPr>
          <w:rFonts w:ascii="Unikurd Web" w:hAnsi="Unikurd Web" w:cs="Unikurd Web"/>
          <w:color w:val="000000" w:themeColor="text1"/>
          <w:sz w:val="24"/>
          <w:szCs w:val="24"/>
          <w:lang w:bidi="ar-EG"/>
        </w:rPr>
        <w:t>”</w:t>
      </w:r>
      <w:r w:rsidR="00CE27FB" w:rsidRPr="00541335">
        <w:rPr>
          <w:rFonts w:ascii="Unikurd Web" w:hAnsi="Unikurd Web" w:cs="Unikurd Web"/>
          <w:color w:val="000000" w:themeColor="text1"/>
          <w:sz w:val="24"/>
          <w:szCs w:val="24"/>
          <w:lang w:bidi="ar-EG"/>
        </w:rPr>
        <w:t xml:space="preserve"> Raz assured.</w:t>
      </w:r>
    </w:p>
    <w:p w14:paraId="0B209677" w14:textId="77B510D6" w:rsidR="00CE27FB" w:rsidRPr="00541335" w:rsidRDefault="00CE27FB" w:rsidP="00CE27FB">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I inquired further, </w:t>
      </w:r>
      <w:r w:rsidR="005F6930" w:rsidRPr="00541335">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Only their faces?</w:t>
      </w:r>
      <w:r w:rsidR="005F6930" w:rsidRPr="00541335">
        <w:rPr>
          <w:rFonts w:ascii="Unikurd Web" w:hAnsi="Unikurd Web" w:cs="Unikurd Web"/>
          <w:color w:val="000000" w:themeColor="text1"/>
          <w:sz w:val="24"/>
          <w:szCs w:val="24"/>
          <w:lang w:bidi="ar-EG"/>
        </w:rPr>
        <w:t>”</w:t>
      </w:r>
    </w:p>
    <w:p w14:paraId="50540EAE" w14:textId="4EC795A0" w:rsidR="00CE27FB" w:rsidRPr="00541335" w:rsidRDefault="005F6930" w:rsidP="00CE27FB">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w:t>
      </w:r>
      <w:r w:rsidR="00CE27FB" w:rsidRPr="00541335">
        <w:rPr>
          <w:rFonts w:ascii="Unikurd Web" w:hAnsi="Unikurd Web" w:cs="Unikurd Web"/>
          <w:color w:val="000000" w:themeColor="text1"/>
          <w:sz w:val="24"/>
          <w:szCs w:val="24"/>
          <w:lang w:bidi="ar-EG"/>
        </w:rPr>
        <w:t>Yes,</w:t>
      </w:r>
      <w:r w:rsidRPr="00541335">
        <w:rPr>
          <w:rFonts w:ascii="Unikurd Web" w:hAnsi="Unikurd Web" w:cs="Unikurd Web"/>
          <w:color w:val="000000" w:themeColor="text1"/>
          <w:sz w:val="24"/>
          <w:szCs w:val="24"/>
          <w:lang w:bidi="ar-EG"/>
        </w:rPr>
        <w:t>”</w:t>
      </w:r>
      <w:r w:rsidR="00CE27FB" w:rsidRPr="00541335">
        <w:rPr>
          <w:rFonts w:ascii="Unikurd Web" w:hAnsi="Unikurd Web" w:cs="Unikurd Web"/>
          <w:color w:val="000000" w:themeColor="text1"/>
          <w:sz w:val="24"/>
          <w:szCs w:val="24"/>
          <w:lang w:bidi="ar-EG"/>
        </w:rPr>
        <w:t xml:space="preserve"> Raz affirmed.</w:t>
      </w:r>
    </w:p>
    <w:p w14:paraId="520657C6" w14:textId="5B2BA9C0" w:rsidR="00CE27FB" w:rsidRPr="00541335" w:rsidRDefault="00CE27FB" w:rsidP="00CE27FB">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Curiosity piqued, I questioned, </w:t>
      </w:r>
      <w:r w:rsidR="005F6930" w:rsidRPr="00541335">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Why?</w:t>
      </w:r>
      <w:r w:rsidR="005F6930" w:rsidRPr="00541335">
        <w:rPr>
          <w:rFonts w:ascii="Unikurd Web" w:hAnsi="Unikurd Web" w:cs="Unikurd Web"/>
          <w:color w:val="000000" w:themeColor="text1"/>
          <w:sz w:val="24"/>
          <w:szCs w:val="24"/>
          <w:lang w:bidi="ar-EG"/>
        </w:rPr>
        <w:t>”</w:t>
      </w:r>
    </w:p>
    <w:p w14:paraId="47733888" w14:textId="10A0C827" w:rsidR="00CE27FB" w:rsidRPr="00541335" w:rsidRDefault="005F6930" w:rsidP="00CE27FB">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w:t>
      </w:r>
      <w:r w:rsidR="00CE27FB" w:rsidRPr="00541335">
        <w:rPr>
          <w:rFonts w:ascii="Unikurd Web" w:hAnsi="Unikurd Web" w:cs="Unikurd Web"/>
          <w:color w:val="000000" w:themeColor="text1"/>
          <w:sz w:val="24"/>
          <w:szCs w:val="24"/>
          <w:lang w:bidi="ar-EG"/>
        </w:rPr>
        <w:t>The</w:t>
      </w:r>
      <w:r w:rsidR="00D00BC1" w:rsidRPr="00541335">
        <w:rPr>
          <w:rFonts w:ascii="Unikurd Web" w:hAnsi="Unikurd Web" w:cs="Unikurd Web"/>
          <w:color w:val="000000" w:themeColor="text1"/>
          <w:sz w:val="24"/>
          <w:szCs w:val="24"/>
          <w:lang w:bidi="ar-EG"/>
        </w:rPr>
        <w:t xml:space="preserve"> canvases</w:t>
      </w:r>
      <w:r w:rsidR="00CE27FB" w:rsidRPr="00541335">
        <w:rPr>
          <w:rFonts w:ascii="Unikurd Web" w:hAnsi="Unikurd Web" w:cs="Unikurd Web"/>
          <w:color w:val="000000" w:themeColor="text1"/>
          <w:sz w:val="24"/>
          <w:szCs w:val="24"/>
          <w:lang w:bidi="ar-EG"/>
        </w:rPr>
        <w:t xml:space="preserve"> themselves are faces, which are bodies, and bodies naturally occupy their places,</w:t>
      </w:r>
      <w:r w:rsidRPr="00541335">
        <w:rPr>
          <w:rFonts w:ascii="Unikurd Web" w:hAnsi="Unikurd Web" w:cs="Unikurd Web"/>
          <w:color w:val="000000" w:themeColor="text1"/>
          <w:sz w:val="24"/>
          <w:szCs w:val="24"/>
          <w:lang w:bidi="ar-EG"/>
        </w:rPr>
        <w:t>”</w:t>
      </w:r>
      <w:r w:rsidR="00CE27FB" w:rsidRPr="00541335">
        <w:rPr>
          <w:rFonts w:ascii="Unikurd Web" w:hAnsi="Unikurd Web" w:cs="Unikurd Web"/>
          <w:color w:val="000000" w:themeColor="text1"/>
          <w:sz w:val="24"/>
          <w:szCs w:val="24"/>
          <w:lang w:bidi="ar-EG"/>
        </w:rPr>
        <w:t xml:space="preserve"> Raz explained.</w:t>
      </w:r>
    </w:p>
    <w:p w14:paraId="5715A56B" w14:textId="040CE650" w:rsidR="00CE27FB" w:rsidRPr="00541335" w:rsidRDefault="00CE27FB" w:rsidP="00CE27FB">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Seeking clarity about the soul, I asked, </w:t>
      </w:r>
      <w:r w:rsidR="005F6930" w:rsidRPr="00541335">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And the soul?</w:t>
      </w:r>
      <w:r w:rsidR="005F6930" w:rsidRPr="00541335">
        <w:rPr>
          <w:rFonts w:ascii="Unikurd Web" w:hAnsi="Unikurd Web" w:cs="Unikurd Web"/>
          <w:color w:val="000000" w:themeColor="text1"/>
          <w:sz w:val="24"/>
          <w:szCs w:val="24"/>
          <w:lang w:bidi="ar-EG"/>
        </w:rPr>
        <w:t>”</w:t>
      </w:r>
    </w:p>
    <w:p w14:paraId="372C5A52" w14:textId="6BA4328A" w:rsidR="00CE27FB" w:rsidRPr="00541335" w:rsidRDefault="005F6930" w:rsidP="00CE27FB">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w:t>
      </w:r>
      <w:r w:rsidR="00CE27FB" w:rsidRPr="00541335">
        <w:rPr>
          <w:rFonts w:ascii="Unikurd Web" w:hAnsi="Unikurd Web" w:cs="Unikurd Web"/>
          <w:color w:val="000000" w:themeColor="text1"/>
          <w:sz w:val="24"/>
          <w:szCs w:val="24"/>
          <w:lang w:bidi="ar-EG"/>
        </w:rPr>
        <w:t>The soul has neither a place nor can be placed in one,</w:t>
      </w:r>
      <w:r w:rsidRPr="00541335">
        <w:rPr>
          <w:rFonts w:ascii="Unikurd Web" w:hAnsi="Unikurd Web" w:cs="Unikurd Web"/>
          <w:color w:val="000000" w:themeColor="text1"/>
          <w:sz w:val="24"/>
          <w:szCs w:val="24"/>
          <w:lang w:bidi="ar-EG"/>
        </w:rPr>
        <w:t>”</w:t>
      </w:r>
      <w:r w:rsidR="00CE27FB" w:rsidRPr="00541335">
        <w:rPr>
          <w:rFonts w:ascii="Unikurd Web" w:hAnsi="Unikurd Web" w:cs="Unikurd Web"/>
          <w:color w:val="000000" w:themeColor="text1"/>
          <w:sz w:val="24"/>
          <w:szCs w:val="24"/>
          <w:lang w:bidi="ar-EG"/>
        </w:rPr>
        <w:t xml:space="preserve"> Raz clarified.</w:t>
      </w:r>
    </w:p>
    <w:p w14:paraId="62FCE755" w14:textId="79BC3E6B" w:rsidR="00CE27FB" w:rsidRPr="00541335" w:rsidRDefault="00CE27FB" w:rsidP="00CE27FB">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Intrigued, I probed, </w:t>
      </w:r>
      <w:r w:rsidR="005F6930" w:rsidRPr="00541335">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If it neither has nor will have a place, where does it reside or will reside?</w:t>
      </w:r>
      <w:r w:rsidR="005F6930" w:rsidRPr="00541335">
        <w:rPr>
          <w:rFonts w:ascii="Unikurd Web" w:hAnsi="Unikurd Web" w:cs="Unikurd Web"/>
          <w:color w:val="000000" w:themeColor="text1"/>
          <w:sz w:val="24"/>
          <w:szCs w:val="24"/>
          <w:lang w:bidi="ar-EG"/>
        </w:rPr>
        <w:t>”</w:t>
      </w:r>
    </w:p>
    <w:p w14:paraId="0C1E501E" w14:textId="440CF56B" w:rsidR="00CE27FB" w:rsidRPr="00541335" w:rsidRDefault="005F6930" w:rsidP="00CE27FB">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w:t>
      </w:r>
      <w:r w:rsidR="00CE27FB" w:rsidRPr="00541335">
        <w:rPr>
          <w:rFonts w:ascii="Unikurd Web" w:hAnsi="Unikurd Web" w:cs="Unikurd Web"/>
          <w:color w:val="000000" w:themeColor="text1"/>
          <w:sz w:val="24"/>
          <w:szCs w:val="24"/>
          <w:lang w:bidi="ar-EG"/>
        </w:rPr>
        <w:t>It neither resides nor will ever reside,</w:t>
      </w:r>
      <w:r w:rsidRPr="00541335">
        <w:rPr>
          <w:rFonts w:ascii="Unikurd Web" w:hAnsi="Unikurd Web" w:cs="Unikurd Web"/>
          <w:color w:val="000000" w:themeColor="text1"/>
          <w:sz w:val="24"/>
          <w:szCs w:val="24"/>
          <w:lang w:bidi="ar-EG"/>
        </w:rPr>
        <w:t>”</w:t>
      </w:r>
      <w:r w:rsidR="00CE27FB" w:rsidRPr="00541335">
        <w:rPr>
          <w:rFonts w:ascii="Unikurd Web" w:hAnsi="Unikurd Web" w:cs="Unikurd Web"/>
          <w:color w:val="000000" w:themeColor="text1"/>
          <w:sz w:val="24"/>
          <w:szCs w:val="24"/>
          <w:lang w:bidi="ar-EG"/>
        </w:rPr>
        <w:t xml:space="preserve"> Raz affirmed.</w:t>
      </w:r>
    </w:p>
    <w:p w14:paraId="125E31A7" w14:textId="47405985" w:rsidR="00CE27FB" w:rsidRPr="00541335" w:rsidRDefault="00CE27FB" w:rsidP="00CE27FB">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Perplexed, I questioned, </w:t>
      </w:r>
      <w:r w:rsidR="005F6930" w:rsidRPr="00541335">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What will it do then?</w:t>
      </w:r>
      <w:r w:rsidR="005F6930" w:rsidRPr="00541335">
        <w:rPr>
          <w:rFonts w:ascii="Unikurd Web" w:hAnsi="Unikurd Web" w:cs="Unikurd Web"/>
          <w:color w:val="000000" w:themeColor="text1"/>
          <w:sz w:val="24"/>
          <w:szCs w:val="24"/>
          <w:lang w:bidi="ar-EG"/>
        </w:rPr>
        <w:t>”</w:t>
      </w:r>
    </w:p>
    <w:p w14:paraId="19C6199D" w14:textId="3BF70232" w:rsidR="00CE27FB" w:rsidRPr="00541335" w:rsidRDefault="005F6930" w:rsidP="00CE27FB">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w:t>
      </w:r>
      <w:r w:rsidR="00CE27FB" w:rsidRPr="00541335">
        <w:rPr>
          <w:rFonts w:ascii="Unikurd Web" w:hAnsi="Unikurd Web" w:cs="Unikurd Web"/>
          <w:color w:val="000000" w:themeColor="text1"/>
          <w:sz w:val="24"/>
          <w:szCs w:val="24"/>
          <w:lang w:bidi="ar-EG"/>
        </w:rPr>
        <w:t xml:space="preserve">It embarks on a journey in a boundless realm with no </w:t>
      </w:r>
      <w:r w:rsidRPr="00541335">
        <w:rPr>
          <w:rFonts w:ascii="Unikurd Web" w:hAnsi="Unikurd Web" w:cs="Unikurd Web"/>
          <w:color w:val="000000" w:themeColor="text1"/>
          <w:sz w:val="24"/>
          <w:szCs w:val="24"/>
          <w:lang w:bidi="ar-EG"/>
        </w:rPr>
        <w:t>beginning</w:t>
      </w:r>
      <w:r w:rsidR="00CE27FB" w:rsidRPr="00541335">
        <w:rPr>
          <w:rFonts w:ascii="Unikurd Web" w:hAnsi="Unikurd Web" w:cs="Unikurd Web"/>
          <w:color w:val="000000" w:themeColor="text1"/>
          <w:sz w:val="24"/>
          <w:szCs w:val="24"/>
          <w:lang w:bidi="ar-EG"/>
        </w:rPr>
        <w:t xml:space="preserve"> or end,</w:t>
      </w:r>
      <w:r w:rsidRPr="00541335">
        <w:rPr>
          <w:rFonts w:ascii="Unikurd Web" w:hAnsi="Unikurd Web" w:cs="Unikurd Web"/>
          <w:color w:val="000000" w:themeColor="text1"/>
          <w:sz w:val="24"/>
          <w:szCs w:val="24"/>
          <w:lang w:bidi="ar-EG"/>
        </w:rPr>
        <w:t>”</w:t>
      </w:r>
      <w:r w:rsidR="00CE27FB" w:rsidRPr="00541335">
        <w:rPr>
          <w:rFonts w:ascii="Unikurd Web" w:hAnsi="Unikurd Web" w:cs="Unikurd Web"/>
          <w:color w:val="000000" w:themeColor="text1"/>
          <w:sz w:val="24"/>
          <w:szCs w:val="24"/>
          <w:lang w:bidi="ar-EG"/>
        </w:rPr>
        <w:t xml:space="preserve"> Raz explained.</w:t>
      </w:r>
    </w:p>
    <w:p w14:paraId="7F569E8E" w14:textId="09612057" w:rsidR="00CE27FB" w:rsidRPr="00541335" w:rsidRDefault="00CE27FB" w:rsidP="00CE27FB">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I asked, </w:t>
      </w:r>
      <w:r w:rsidR="005F6930" w:rsidRPr="00541335">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When does this journey commence?</w:t>
      </w:r>
      <w:r w:rsidR="005F6930" w:rsidRPr="00541335">
        <w:rPr>
          <w:rFonts w:ascii="Unikurd Web" w:hAnsi="Unikurd Web" w:cs="Unikurd Web"/>
          <w:color w:val="000000" w:themeColor="text1"/>
          <w:sz w:val="24"/>
          <w:szCs w:val="24"/>
          <w:lang w:bidi="ar-EG"/>
        </w:rPr>
        <w:t>”</w:t>
      </w:r>
    </w:p>
    <w:p w14:paraId="2DA82E76" w14:textId="0FA9629B" w:rsidR="00CE27FB" w:rsidRPr="00541335" w:rsidRDefault="00EC776B" w:rsidP="00CE27FB">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w:t>
      </w:r>
      <w:r w:rsidR="00CE27FB" w:rsidRPr="00541335">
        <w:rPr>
          <w:rFonts w:ascii="Unikurd Web" w:hAnsi="Unikurd Web" w:cs="Unikurd Web"/>
          <w:color w:val="000000" w:themeColor="text1"/>
          <w:sz w:val="24"/>
          <w:szCs w:val="24"/>
          <w:lang w:bidi="ar-EG"/>
        </w:rPr>
        <w:t>When it is liberated from its physical body,</w:t>
      </w:r>
      <w:r w:rsidRPr="00541335">
        <w:rPr>
          <w:rFonts w:ascii="Unikurd Web" w:hAnsi="Unikurd Web" w:cs="Unikurd Web"/>
          <w:color w:val="000000" w:themeColor="text1"/>
          <w:sz w:val="24"/>
          <w:szCs w:val="24"/>
          <w:lang w:bidi="ar-EG"/>
        </w:rPr>
        <w:t>”</w:t>
      </w:r>
      <w:r w:rsidR="00CE27FB" w:rsidRPr="00541335">
        <w:rPr>
          <w:rFonts w:ascii="Unikurd Web" w:hAnsi="Unikurd Web" w:cs="Unikurd Web"/>
          <w:color w:val="000000" w:themeColor="text1"/>
          <w:sz w:val="24"/>
          <w:szCs w:val="24"/>
          <w:lang w:bidi="ar-EG"/>
        </w:rPr>
        <w:t xml:space="preserve"> Raz answered.</w:t>
      </w:r>
    </w:p>
    <w:p w14:paraId="6933018F" w14:textId="35CFD2B5" w:rsidR="00CE27FB" w:rsidRPr="00541335" w:rsidRDefault="00CE27FB" w:rsidP="00CE27FB">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Curious about its destination, I queried, </w:t>
      </w:r>
      <w:r w:rsidR="004D2233" w:rsidRPr="00541335">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Where does it go?</w:t>
      </w:r>
      <w:r w:rsidR="004D2233" w:rsidRPr="00541335">
        <w:rPr>
          <w:rFonts w:ascii="Unikurd Web" w:hAnsi="Unikurd Web" w:cs="Unikurd Web"/>
          <w:color w:val="000000" w:themeColor="text1"/>
          <w:sz w:val="24"/>
          <w:szCs w:val="24"/>
          <w:lang w:bidi="ar-EG"/>
        </w:rPr>
        <w:t>”</w:t>
      </w:r>
    </w:p>
    <w:p w14:paraId="0DF45F6B" w14:textId="2EBB4F3F" w:rsidR="00CE27FB" w:rsidRPr="00541335" w:rsidRDefault="000119A6" w:rsidP="00CE27FB">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w:t>
      </w:r>
      <w:r w:rsidR="00CE27FB" w:rsidRPr="00541335">
        <w:rPr>
          <w:rFonts w:ascii="Unikurd Web" w:hAnsi="Unikurd Web" w:cs="Unikurd Web"/>
          <w:color w:val="000000" w:themeColor="text1"/>
          <w:sz w:val="24"/>
          <w:szCs w:val="24"/>
          <w:lang w:bidi="ar-EG"/>
        </w:rPr>
        <w:t>To wherever it wishes,</w:t>
      </w:r>
      <w:r w:rsidRPr="00541335">
        <w:rPr>
          <w:rFonts w:ascii="Unikurd Web" w:hAnsi="Unikurd Web" w:cs="Unikurd Web"/>
          <w:color w:val="000000" w:themeColor="text1"/>
          <w:sz w:val="24"/>
          <w:szCs w:val="24"/>
          <w:lang w:bidi="ar-EG"/>
        </w:rPr>
        <w:t>”</w:t>
      </w:r>
      <w:r w:rsidR="00CE27FB" w:rsidRPr="00541335">
        <w:rPr>
          <w:rFonts w:ascii="Unikurd Web" w:hAnsi="Unikurd Web" w:cs="Unikurd Web"/>
          <w:color w:val="000000" w:themeColor="text1"/>
          <w:sz w:val="24"/>
          <w:szCs w:val="24"/>
          <w:lang w:bidi="ar-EG"/>
        </w:rPr>
        <w:t xml:space="preserve"> Raz responded.</w:t>
      </w:r>
    </w:p>
    <w:p w14:paraId="7A4B75CB" w14:textId="56181FCB" w:rsidR="00CE27FB" w:rsidRPr="00541335" w:rsidRDefault="00CE27FB" w:rsidP="00CE27FB">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I sought to understand, asking, </w:t>
      </w:r>
      <w:r w:rsidR="000119A6" w:rsidRPr="00541335">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Why?</w:t>
      </w:r>
      <w:r w:rsidR="000119A6" w:rsidRPr="00541335">
        <w:rPr>
          <w:rFonts w:ascii="Unikurd Web" w:hAnsi="Unikurd Web" w:cs="Unikurd Web"/>
          <w:color w:val="000000" w:themeColor="text1"/>
          <w:sz w:val="24"/>
          <w:szCs w:val="24"/>
          <w:lang w:bidi="ar-EG"/>
        </w:rPr>
        <w:t>”</w:t>
      </w:r>
    </w:p>
    <w:p w14:paraId="6DE12168" w14:textId="4B11F910" w:rsidR="00CE27FB" w:rsidRPr="00541335" w:rsidRDefault="000119A6" w:rsidP="00CE27FB">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w:t>
      </w:r>
      <w:r w:rsidR="00CE27FB" w:rsidRPr="00541335">
        <w:rPr>
          <w:rFonts w:ascii="Unikurd Web" w:hAnsi="Unikurd Web" w:cs="Unikurd Web"/>
          <w:color w:val="000000" w:themeColor="text1"/>
          <w:sz w:val="24"/>
          <w:szCs w:val="24"/>
          <w:lang w:bidi="ar-EG"/>
        </w:rPr>
        <w:t>To experience the unparalleled and countless existence that the divine has created,</w:t>
      </w:r>
      <w:r w:rsidRPr="00541335">
        <w:rPr>
          <w:rFonts w:ascii="Unikurd Web" w:hAnsi="Unikurd Web" w:cs="Unikurd Web"/>
          <w:color w:val="000000" w:themeColor="text1"/>
          <w:sz w:val="24"/>
          <w:szCs w:val="24"/>
          <w:lang w:bidi="ar-EG"/>
        </w:rPr>
        <w:t>”</w:t>
      </w:r>
      <w:r w:rsidR="00CE27FB" w:rsidRPr="00541335">
        <w:rPr>
          <w:rFonts w:ascii="Unikurd Web" w:hAnsi="Unikurd Web" w:cs="Unikurd Web"/>
          <w:color w:val="000000" w:themeColor="text1"/>
          <w:sz w:val="24"/>
          <w:szCs w:val="24"/>
          <w:lang w:bidi="ar-EG"/>
        </w:rPr>
        <w:t xml:space="preserve"> Raz explained.</w:t>
      </w:r>
    </w:p>
    <w:p w14:paraId="4A34DD80" w14:textId="3576577D" w:rsidR="00CE27FB" w:rsidRPr="00541335" w:rsidRDefault="00CE27FB" w:rsidP="00CE27FB">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I inquired about the fate of the </w:t>
      </w:r>
      <w:r w:rsidR="004B52A5" w:rsidRPr="00541335">
        <w:rPr>
          <w:rFonts w:ascii="Unikurd Web" w:hAnsi="Unikurd Web" w:cs="Unikurd Web"/>
          <w:color w:val="000000" w:themeColor="text1"/>
          <w:sz w:val="24"/>
          <w:szCs w:val="24"/>
          <w:lang w:bidi="ar-EG"/>
        </w:rPr>
        <w:t>canvases</w:t>
      </w:r>
      <w:r w:rsidRPr="00541335">
        <w:rPr>
          <w:rFonts w:ascii="Unikurd Web" w:hAnsi="Unikurd Web" w:cs="Unikurd Web"/>
          <w:color w:val="000000" w:themeColor="text1"/>
          <w:sz w:val="24"/>
          <w:szCs w:val="24"/>
          <w:lang w:bidi="ar-EG"/>
        </w:rPr>
        <w:t xml:space="preserve"> faces, </w:t>
      </w:r>
      <w:r w:rsidR="000119A6" w:rsidRPr="00541335">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Will the faces on the</w:t>
      </w:r>
      <w:r w:rsidR="00073693" w:rsidRPr="00541335">
        <w:rPr>
          <w:rFonts w:ascii="Unikurd Web" w:hAnsi="Unikurd Web" w:cs="Unikurd Web"/>
          <w:color w:val="000000" w:themeColor="text1"/>
          <w:sz w:val="24"/>
          <w:szCs w:val="24"/>
          <w:lang w:bidi="ar-EG"/>
        </w:rPr>
        <w:t xml:space="preserve"> canvases</w:t>
      </w:r>
      <w:r w:rsidRPr="00541335">
        <w:rPr>
          <w:rFonts w:ascii="Unikurd Web" w:hAnsi="Unikurd Web" w:cs="Unikurd Web"/>
          <w:color w:val="000000" w:themeColor="text1"/>
          <w:sz w:val="24"/>
          <w:szCs w:val="24"/>
          <w:lang w:bidi="ar-EG"/>
        </w:rPr>
        <w:t xml:space="preserve"> remain unchanged?</w:t>
      </w:r>
      <w:r w:rsidR="000119A6" w:rsidRPr="00541335">
        <w:rPr>
          <w:rFonts w:ascii="Unikurd Web" w:hAnsi="Unikurd Web" w:cs="Unikurd Web"/>
          <w:color w:val="000000" w:themeColor="text1"/>
          <w:sz w:val="24"/>
          <w:szCs w:val="24"/>
          <w:lang w:bidi="ar-EG"/>
        </w:rPr>
        <w:t>”</w:t>
      </w:r>
    </w:p>
    <w:p w14:paraId="66CAAEED" w14:textId="43D805BA" w:rsidR="00CE27FB" w:rsidRPr="00541335" w:rsidRDefault="000119A6" w:rsidP="00CE27FB">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w:t>
      </w:r>
      <w:r w:rsidR="00CE27FB" w:rsidRPr="00541335">
        <w:rPr>
          <w:rFonts w:ascii="Unikurd Web" w:hAnsi="Unikurd Web" w:cs="Unikurd Web"/>
          <w:color w:val="000000" w:themeColor="text1"/>
          <w:sz w:val="24"/>
          <w:szCs w:val="24"/>
          <w:lang w:bidi="ar-EG"/>
        </w:rPr>
        <w:t>No,</w:t>
      </w:r>
      <w:r w:rsidRPr="00541335">
        <w:rPr>
          <w:rFonts w:ascii="Unikurd Web" w:hAnsi="Unikurd Web" w:cs="Unikurd Web"/>
          <w:color w:val="000000" w:themeColor="text1"/>
          <w:sz w:val="24"/>
          <w:szCs w:val="24"/>
          <w:lang w:bidi="ar-EG"/>
        </w:rPr>
        <w:t>”</w:t>
      </w:r>
      <w:r w:rsidR="00CE27FB" w:rsidRPr="00541335">
        <w:rPr>
          <w:rFonts w:ascii="Unikurd Web" w:hAnsi="Unikurd Web" w:cs="Unikurd Web"/>
          <w:color w:val="000000" w:themeColor="text1"/>
          <w:sz w:val="24"/>
          <w:szCs w:val="24"/>
          <w:lang w:bidi="ar-EG"/>
        </w:rPr>
        <w:t xml:space="preserve"> Raz replied.</w:t>
      </w:r>
    </w:p>
    <w:p w14:paraId="5887320A" w14:textId="059362C7" w:rsidR="00CE27FB" w:rsidRPr="00541335" w:rsidRDefault="00CE27FB" w:rsidP="00CE27FB">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I continued, </w:t>
      </w:r>
      <w:r w:rsidR="000119A6" w:rsidRPr="00541335">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What will happen to them?</w:t>
      </w:r>
      <w:r w:rsidR="000119A6" w:rsidRPr="00541335">
        <w:rPr>
          <w:rFonts w:ascii="Unikurd Web" w:hAnsi="Unikurd Web" w:cs="Unikurd Web"/>
          <w:color w:val="000000" w:themeColor="text1"/>
          <w:sz w:val="24"/>
          <w:szCs w:val="24"/>
          <w:lang w:bidi="ar-EG"/>
        </w:rPr>
        <w:t>”</w:t>
      </w:r>
    </w:p>
    <w:p w14:paraId="344A6036" w14:textId="64F4DC4D" w:rsidR="00CE27FB" w:rsidRPr="00541335" w:rsidRDefault="000119A6" w:rsidP="00CE27FB">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w:t>
      </w:r>
      <w:r w:rsidR="00CE27FB" w:rsidRPr="00541335">
        <w:rPr>
          <w:rFonts w:ascii="Unikurd Web" w:hAnsi="Unikurd Web" w:cs="Unikurd Web"/>
          <w:color w:val="000000" w:themeColor="text1"/>
          <w:sz w:val="24"/>
          <w:szCs w:val="24"/>
          <w:lang w:bidi="ar-EG"/>
        </w:rPr>
        <w:t xml:space="preserve">They will transform into organic </w:t>
      </w:r>
      <w:r w:rsidR="00F14DFF" w:rsidRPr="00541335">
        <w:rPr>
          <w:rFonts w:ascii="Unikurd Web" w:hAnsi="Unikurd Web" w:cs="Unikurd Web"/>
          <w:color w:val="000000" w:themeColor="text1"/>
          <w:sz w:val="24"/>
          <w:szCs w:val="24"/>
          <w:lang w:bidi="ar-EG"/>
        </w:rPr>
        <w:t>colours</w:t>
      </w:r>
      <w:r w:rsidR="00CE27FB" w:rsidRPr="00541335">
        <w:rPr>
          <w:rFonts w:ascii="Unikurd Web" w:hAnsi="Unikurd Web" w:cs="Unikurd Web"/>
          <w:color w:val="000000" w:themeColor="text1"/>
          <w:sz w:val="24"/>
          <w:szCs w:val="24"/>
          <w:lang w:bidi="ar-EG"/>
        </w:rPr>
        <w:t xml:space="preserve">, the very </w:t>
      </w:r>
      <w:r w:rsidR="00F14DFF" w:rsidRPr="00541335">
        <w:rPr>
          <w:rFonts w:ascii="Unikurd Web" w:hAnsi="Unikurd Web" w:cs="Unikurd Web"/>
          <w:color w:val="000000" w:themeColor="text1"/>
          <w:sz w:val="24"/>
          <w:szCs w:val="24"/>
          <w:lang w:bidi="ar-EG"/>
        </w:rPr>
        <w:t>colours</w:t>
      </w:r>
      <w:r w:rsidR="00CE27FB" w:rsidRPr="00541335">
        <w:rPr>
          <w:rFonts w:ascii="Unikurd Web" w:hAnsi="Unikurd Web" w:cs="Unikurd Web"/>
          <w:color w:val="000000" w:themeColor="text1"/>
          <w:sz w:val="24"/>
          <w:szCs w:val="24"/>
          <w:lang w:bidi="ar-EG"/>
        </w:rPr>
        <w:t xml:space="preserve"> that bring joy to both humans and all beings, whether in the heavens or on earth,</w:t>
      </w:r>
      <w:r w:rsidRPr="00541335">
        <w:rPr>
          <w:rFonts w:ascii="Unikurd Web" w:hAnsi="Unikurd Web" w:cs="Unikurd Web"/>
          <w:color w:val="000000" w:themeColor="text1"/>
          <w:sz w:val="24"/>
          <w:szCs w:val="24"/>
          <w:lang w:bidi="ar-EG"/>
        </w:rPr>
        <w:t>”</w:t>
      </w:r>
      <w:r w:rsidR="00CE27FB" w:rsidRPr="00541335">
        <w:rPr>
          <w:rFonts w:ascii="Unikurd Web" w:hAnsi="Unikurd Web" w:cs="Unikurd Web"/>
          <w:color w:val="000000" w:themeColor="text1"/>
          <w:sz w:val="24"/>
          <w:szCs w:val="24"/>
          <w:lang w:bidi="ar-EG"/>
        </w:rPr>
        <w:t xml:space="preserve"> Raz elucidated.</w:t>
      </w:r>
    </w:p>
    <w:p w14:paraId="235B1779" w14:textId="21FC6DA9" w:rsidR="00CE27FB" w:rsidRPr="00541335" w:rsidRDefault="00CE27FB" w:rsidP="00CE27FB">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I asked, </w:t>
      </w:r>
      <w:r w:rsidR="000119A6" w:rsidRPr="00541335">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What will the soul ultimately achieve?</w:t>
      </w:r>
      <w:r w:rsidR="000119A6" w:rsidRPr="00541335">
        <w:rPr>
          <w:rFonts w:ascii="Unikurd Web" w:hAnsi="Unikurd Web" w:cs="Unikurd Web"/>
          <w:color w:val="000000" w:themeColor="text1"/>
          <w:sz w:val="24"/>
          <w:szCs w:val="24"/>
          <w:lang w:bidi="ar-EG"/>
        </w:rPr>
        <w:t>”</w:t>
      </w:r>
    </w:p>
    <w:p w14:paraId="37714156" w14:textId="1DAF8533" w:rsidR="00CE27FB" w:rsidRPr="00541335" w:rsidRDefault="000119A6" w:rsidP="00CE27FB">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w:t>
      </w:r>
      <w:r w:rsidR="00CE27FB" w:rsidRPr="00541335">
        <w:rPr>
          <w:rFonts w:ascii="Unikurd Web" w:hAnsi="Unikurd Web" w:cs="Unikurd Web"/>
          <w:color w:val="000000" w:themeColor="text1"/>
          <w:sz w:val="24"/>
          <w:szCs w:val="24"/>
          <w:lang w:bidi="ar-EG"/>
        </w:rPr>
        <w:t>Happiness,</w:t>
      </w:r>
      <w:r w:rsidRPr="00541335">
        <w:rPr>
          <w:rFonts w:ascii="Unikurd Web" w:hAnsi="Unikurd Web" w:cs="Unikurd Web"/>
          <w:color w:val="000000" w:themeColor="text1"/>
          <w:sz w:val="24"/>
          <w:szCs w:val="24"/>
          <w:lang w:bidi="ar-EG"/>
        </w:rPr>
        <w:t>”</w:t>
      </w:r>
      <w:r w:rsidR="00CE27FB" w:rsidRPr="00541335">
        <w:rPr>
          <w:rFonts w:ascii="Unikurd Web" w:hAnsi="Unikurd Web" w:cs="Unikurd Web"/>
          <w:color w:val="000000" w:themeColor="text1"/>
          <w:sz w:val="24"/>
          <w:szCs w:val="24"/>
          <w:lang w:bidi="ar-EG"/>
        </w:rPr>
        <w:t xml:space="preserve"> Raz confirmed.</w:t>
      </w:r>
    </w:p>
    <w:p w14:paraId="6A8B9BD9" w14:textId="3EC24F7A" w:rsidR="00CE27FB" w:rsidRPr="00541335" w:rsidRDefault="00CE27FB" w:rsidP="00CE27FB">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Perplexed, I inquired, </w:t>
      </w:r>
      <w:r w:rsidR="000119A6" w:rsidRPr="00541335">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How?</w:t>
      </w:r>
      <w:r w:rsidR="000119A6" w:rsidRPr="00541335">
        <w:rPr>
          <w:rFonts w:ascii="Unikurd Web" w:hAnsi="Unikurd Web" w:cs="Unikurd Web"/>
          <w:color w:val="000000" w:themeColor="text1"/>
          <w:sz w:val="24"/>
          <w:szCs w:val="24"/>
          <w:lang w:bidi="ar-EG"/>
        </w:rPr>
        <w:t>”</w:t>
      </w:r>
    </w:p>
    <w:p w14:paraId="1952FB1A" w14:textId="756557A9" w:rsidR="00CE27FB" w:rsidRPr="00541335" w:rsidRDefault="000119A6" w:rsidP="00CE27FB">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w:t>
      </w:r>
      <w:r w:rsidR="00CE27FB" w:rsidRPr="00541335">
        <w:rPr>
          <w:rFonts w:ascii="Unikurd Web" w:hAnsi="Unikurd Web" w:cs="Unikurd Web"/>
          <w:color w:val="000000" w:themeColor="text1"/>
          <w:sz w:val="24"/>
          <w:szCs w:val="24"/>
          <w:lang w:bidi="ar-EG"/>
        </w:rPr>
        <w:t>Through itself,</w:t>
      </w:r>
      <w:r w:rsidRPr="00541335">
        <w:rPr>
          <w:rFonts w:ascii="Unikurd Web" w:hAnsi="Unikurd Web" w:cs="Unikurd Web"/>
          <w:color w:val="000000" w:themeColor="text1"/>
          <w:sz w:val="24"/>
          <w:szCs w:val="24"/>
          <w:lang w:bidi="ar-EG"/>
        </w:rPr>
        <w:t xml:space="preserve">” </w:t>
      </w:r>
      <w:r w:rsidR="00CE27FB" w:rsidRPr="00541335">
        <w:rPr>
          <w:rFonts w:ascii="Unikurd Web" w:hAnsi="Unikurd Web" w:cs="Unikurd Web"/>
          <w:color w:val="000000" w:themeColor="text1"/>
          <w:sz w:val="24"/>
          <w:szCs w:val="24"/>
          <w:lang w:bidi="ar-EG"/>
        </w:rPr>
        <w:t>Raz explained.</w:t>
      </w:r>
    </w:p>
    <w:p w14:paraId="51BBF4B7" w14:textId="745ADBE9" w:rsidR="00CE27FB" w:rsidRPr="00541335" w:rsidRDefault="00CE27FB" w:rsidP="00CE27FB">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With genuine curiosity, I asked, </w:t>
      </w:r>
      <w:r w:rsidR="000119A6" w:rsidRPr="00541335">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Whose soul is it?</w:t>
      </w:r>
      <w:r w:rsidR="000119A6" w:rsidRPr="00541335">
        <w:rPr>
          <w:rFonts w:ascii="Unikurd Web" w:hAnsi="Unikurd Web" w:cs="Unikurd Web"/>
          <w:color w:val="000000" w:themeColor="text1"/>
          <w:sz w:val="24"/>
          <w:szCs w:val="24"/>
          <w:lang w:bidi="ar-EG"/>
        </w:rPr>
        <w:t>”</w:t>
      </w:r>
    </w:p>
    <w:p w14:paraId="70564C21" w14:textId="56F1421F" w:rsidR="00CE27FB" w:rsidRPr="00541335" w:rsidRDefault="000119A6" w:rsidP="00CE27FB">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w:t>
      </w:r>
      <w:r w:rsidR="00CE27FB" w:rsidRPr="00541335">
        <w:rPr>
          <w:rFonts w:ascii="Unikurd Web" w:hAnsi="Unikurd Web" w:cs="Unikurd Web"/>
          <w:color w:val="000000" w:themeColor="text1"/>
          <w:sz w:val="24"/>
          <w:szCs w:val="24"/>
          <w:lang w:bidi="ar-EG"/>
        </w:rPr>
        <w:t>It seems to be its own,</w:t>
      </w:r>
      <w:r w:rsidRPr="00541335">
        <w:rPr>
          <w:rFonts w:ascii="Unikurd Web" w:hAnsi="Unikurd Web" w:cs="Unikurd Web"/>
          <w:color w:val="000000" w:themeColor="text1"/>
          <w:sz w:val="24"/>
          <w:szCs w:val="24"/>
          <w:lang w:bidi="ar-EG"/>
        </w:rPr>
        <w:t>”</w:t>
      </w:r>
      <w:r w:rsidR="00CE27FB" w:rsidRPr="00541335">
        <w:rPr>
          <w:rFonts w:ascii="Unikurd Web" w:hAnsi="Unikurd Web" w:cs="Unikurd Web"/>
          <w:color w:val="000000" w:themeColor="text1"/>
          <w:sz w:val="24"/>
          <w:szCs w:val="24"/>
          <w:lang w:bidi="ar-EG"/>
        </w:rPr>
        <w:t xml:space="preserve"> Raz explained.</w:t>
      </w:r>
    </w:p>
    <w:p w14:paraId="360CDA73" w14:textId="40029775" w:rsidR="00CE27FB" w:rsidRPr="00541335" w:rsidRDefault="00CE27FB" w:rsidP="00CE27FB">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I sought further clarification, </w:t>
      </w:r>
      <w:r w:rsidR="000119A6" w:rsidRPr="00541335">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What do you mean?</w:t>
      </w:r>
      <w:r w:rsidR="000119A6" w:rsidRPr="00541335">
        <w:rPr>
          <w:rFonts w:ascii="Unikurd Web" w:hAnsi="Unikurd Web" w:cs="Unikurd Web"/>
          <w:color w:val="000000" w:themeColor="text1"/>
          <w:sz w:val="24"/>
          <w:szCs w:val="24"/>
          <w:lang w:bidi="ar-EG"/>
        </w:rPr>
        <w:t>”</w:t>
      </w:r>
    </w:p>
    <w:p w14:paraId="7C6D8A45" w14:textId="597D30B5" w:rsidR="00CE27FB" w:rsidRPr="00541335" w:rsidRDefault="000119A6" w:rsidP="00CE27FB">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w:t>
      </w:r>
      <w:r w:rsidR="00CE27FB" w:rsidRPr="00541335">
        <w:rPr>
          <w:rFonts w:ascii="Unikurd Web" w:hAnsi="Unikurd Web" w:cs="Unikurd Web"/>
          <w:color w:val="000000" w:themeColor="text1"/>
          <w:sz w:val="24"/>
          <w:szCs w:val="24"/>
          <w:lang w:bidi="ar-EG"/>
        </w:rPr>
        <w:t>It is beyond human comprehension,</w:t>
      </w:r>
      <w:r w:rsidRPr="00541335">
        <w:rPr>
          <w:rFonts w:ascii="Unikurd Web" w:hAnsi="Unikurd Web" w:cs="Unikurd Web"/>
          <w:color w:val="000000" w:themeColor="text1"/>
          <w:sz w:val="24"/>
          <w:szCs w:val="24"/>
          <w:lang w:bidi="ar-EG"/>
        </w:rPr>
        <w:t>”</w:t>
      </w:r>
      <w:r w:rsidR="00CE27FB" w:rsidRPr="00541335">
        <w:rPr>
          <w:rFonts w:ascii="Unikurd Web" w:hAnsi="Unikurd Web" w:cs="Unikurd Web"/>
          <w:color w:val="000000" w:themeColor="text1"/>
          <w:sz w:val="24"/>
          <w:szCs w:val="24"/>
          <w:lang w:bidi="ar-EG"/>
        </w:rPr>
        <w:t xml:space="preserve"> Raz replied.</w:t>
      </w:r>
    </w:p>
    <w:p w14:paraId="6EDB0F32" w14:textId="14A34636" w:rsidR="00CE27FB" w:rsidRPr="00541335" w:rsidRDefault="00CE27FB" w:rsidP="00CE27FB">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Intrigued, I questioned, </w:t>
      </w:r>
      <w:r w:rsidR="009A3ED7" w:rsidRPr="00541335">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What capabilities does the soul possess?</w:t>
      </w:r>
      <w:r w:rsidR="009A3ED7" w:rsidRPr="00541335">
        <w:rPr>
          <w:rFonts w:ascii="Unikurd Web" w:hAnsi="Unikurd Web" w:cs="Unikurd Web"/>
          <w:color w:val="000000" w:themeColor="text1"/>
          <w:sz w:val="24"/>
          <w:szCs w:val="24"/>
          <w:lang w:bidi="ar-EG"/>
        </w:rPr>
        <w:t>”</w:t>
      </w:r>
    </w:p>
    <w:p w14:paraId="6BD33349" w14:textId="5A4D96E9" w:rsidR="00CE27FB" w:rsidRPr="00541335" w:rsidRDefault="004D2233" w:rsidP="00CE27FB">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w:t>
      </w:r>
      <w:r w:rsidR="00CE27FB" w:rsidRPr="00541335">
        <w:rPr>
          <w:rFonts w:ascii="Unikurd Web" w:hAnsi="Unikurd Web" w:cs="Unikurd Web"/>
          <w:color w:val="000000" w:themeColor="text1"/>
          <w:sz w:val="24"/>
          <w:szCs w:val="24"/>
          <w:lang w:bidi="ar-EG"/>
        </w:rPr>
        <w:t>Everything,</w:t>
      </w:r>
      <w:r w:rsidRPr="00541335">
        <w:rPr>
          <w:rFonts w:ascii="Unikurd Web" w:hAnsi="Unikurd Web" w:cs="Unikurd Web"/>
          <w:color w:val="000000" w:themeColor="text1"/>
          <w:sz w:val="24"/>
          <w:szCs w:val="24"/>
          <w:lang w:bidi="ar-EG"/>
        </w:rPr>
        <w:t>”</w:t>
      </w:r>
      <w:r w:rsidR="00CE27FB" w:rsidRPr="00541335">
        <w:rPr>
          <w:rFonts w:ascii="Unikurd Web" w:hAnsi="Unikurd Web" w:cs="Unikurd Web"/>
          <w:color w:val="000000" w:themeColor="text1"/>
          <w:sz w:val="24"/>
          <w:szCs w:val="24"/>
          <w:lang w:bidi="ar-EG"/>
        </w:rPr>
        <w:t xml:space="preserve"> Raz affirmed.</w:t>
      </w:r>
    </w:p>
    <w:p w14:paraId="6F080B6B" w14:textId="75A9E18F" w:rsidR="00CE27FB" w:rsidRPr="00541335" w:rsidRDefault="00CE27FB" w:rsidP="00CE27FB">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I probed further, </w:t>
      </w:r>
      <w:r w:rsidR="004D2233" w:rsidRPr="00541335">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Such as?</w:t>
      </w:r>
      <w:r w:rsidR="004D2233" w:rsidRPr="00541335">
        <w:rPr>
          <w:rFonts w:ascii="Unikurd Web" w:hAnsi="Unikurd Web" w:cs="Unikurd Web"/>
          <w:color w:val="000000" w:themeColor="text1"/>
          <w:sz w:val="24"/>
          <w:szCs w:val="24"/>
          <w:lang w:bidi="ar-EG"/>
        </w:rPr>
        <w:t>”</w:t>
      </w:r>
    </w:p>
    <w:p w14:paraId="70313CCD" w14:textId="1855FF24" w:rsidR="00CE27FB" w:rsidRPr="00541335" w:rsidRDefault="00C64BF0" w:rsidP="00CE27FB">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w:t>
      </w:r>
      <w:r w:rsidR="00CE27FB" w:rsidRPr="00541335">
        <w:rPr>
          <w:rFonts w:ascii="Unikurd Web" w:hAnsi="Unikurd Web" w:cs="Unikurd Web"/>
          <w:color w:val="000000" w:themeColor="text1"/>
          <w:sz w:val="24"/>
          <w:szCs w:val="24"/>
          <w:lang w:bidi="ar-EG"/>
        </w:rPr>
        <w:t>Everything it couldn't accomplish while confined within a body,</w:t>
      </w:r>
      <w:r w:rsidRPr="00541335">
        <w:rPr>
          <w:rFonts w:ascii="Unikurd Web" w:hAnsi="Unikurd Web" w:cs="Unikurd Web"/>
          <w:color w:val="000000" w:themeColor="text1"/>
          <w:sz w:val="24"/>
          <w:szCs w:val="24"/>
          <w:lang w:bidi="ar-EG"/>
        </w:rPr>
        <w:t>”</w:t>
      </w:r>
      <w:r w:rsidR="00CE27FB" w:rsidRPr="00541335">
        <w:rPr>
          <w:rFonts w:ascii="Unikurd Web" w:hAnsi="Unikurd Web" w:cs="Unikurd Web"/>
          <w:color w:val="000000" w:themeColor="text1"/>
          <w:sz w:val="24"/>
          <w:szCs w:val="24"/>
          <w:lang w:bidi="ar-EG"/>
        </w:rPr>
        <w:t xml:space="preserve"> Raz explained.</w:t>
      </w:r>
    </w:p>
    <w:p w14:paraId="3F06B22A" w14:textId="0ED7437B" w:rsidR="00CE27FB" w:rsidRPr="00541335" w:rsidRDefault="00CE27FB" w:rsidP="00CE27FB">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I asked, </w:t>
      </w:r>
      <w:r w:rsidR="00C64BF0" w:rsidRPr="00541335">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Everything?</w:t>
      </w:r>
      <w:r w:rsidR="00C64BF0" w:rsidRPr="00541335">
        <w:rPr>
          <w:rFonts w:ascii="Unikurd Web" w:hAnsi="Unikurd Web" w:cs="Unikurd Web"/>
          <w:color w:val="000000" w:themeColor="text1"/>
          <w:sz w:val="24"/>
          <w:szCs w:val="24"/>
          <w:lang w:bidi="ar-EG"/>
        </w:rPr>
        <w:t>”</w:t>
      </w:r>
    </w:p>
    <w:p w14:paraId="056255EB" w14:textId="78FE1187" w:rsidR="00CE27FB" w:rsidRPr="00541335" w:rsidRDefault="00C64BF0" w:rsidP="00CE27FB">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w:t>
      </w:r>
      <w:r w:rsidR="00CE27FB" w:rsidRPr="00541335">
        <w:rPr>
          <w:rFonts w:ascii="Unikurd Web" w:hAnsi="Unikurd Web" w:cs="Unikurd Web"/>
          <w:color w:val="000000" w:themeColor="text1"/>
          <w:sz w:val="24"/>
          <w:szCs w:val="24"/>
          <w:lang w:bidi="ar-EG"/>
        </w:rPr>
        <w:t>Everything except inflicting pain,</w:t>
      </w:r>
      <w:r w:rsidRPr="00541335">
        <w:rPr>
          <w:rFonts w:ascii="Unikurd Web" w:hAnsi="Unikurd Web" w:cs="Unikurd Web"/>
          <w:color w:val="000000" w:themeColor="text1"/>
          <w:sz w:val="24"/>
          <w:szCs w:val="24"/>
          <w:lang w:bidi="ar-EG"/>
        </w:rPr>
        <w:t xml:space="preserve">” </w:t>
      </w:r>
      <w:r w:rsidR="00CE27FB" w:rsidRPr="00541335">
        <w:rPr>
          <w:rFonts w:ascii="Unikurd Web" w:hAnsi="Unikurd Web" w:cs="Unikurd Web"/>
          <w:color w:val="000000" w:themeColor="text1"/>
          <w:sz w:val="24"/>
          <w:szCs w:val="24"/>
          <w:lang w:bidi="ar-EG"/>
        </w:rPr>
        <w:t>Raz confirmed.</w:t>
      </w:r>
    </w:p>
    <w:p w14:paraId="592134A7" w14:textId="03B24E31" w:rsidR="00CE27FB" w:rsidRPr="00541335" w:rsidRDefault="00CE27FB" w:rsidP="00CE27FB">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I wondered, </w:t>
      </w:r>
      <w:r w:rsidR="00C64BF0" w:rsidRPr="00541335">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What about the body?</w:t>
      </w:r>
      <w:r w:rsidR="00C64BF0" w:rsidRPr="00541335">
        <w:rPr>
          <w:rFonts w:ascii="Unikurd Web" w:hAnsi="Unikurd Web" w:cs="Unikurd Web"/>
          <w:color w:val="000000" w:themeColor="text1"/>
          <w:sz w:val="24"/>
          <w:szCs w:val="24"/>
          <w:lang w:bidi="ar-EG"/>
        </w:rPr>
        <w:t>”</w:t>
      </w:r>
    </w:p>
    <w:p w14:paraId="4114AAE7" w14:textId="1215BBB3" w:rsidR="004173E4" w:rsidRPr="00541335" w:rsidRDefault="00C64BF0" w:rsidP="004173E4">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w:t>
      </w:r>
      <w:r w:rsidR="00CE27FB" w:rsidRPr="00541335">
        <w:rPr>
          <w:rFonts w:ascii="Unikurd Web" w:hAnsi="Unikurd Web" w:cs="Unikurd Web"/>
          <w:color w:val="000000" w:themeColor="text1"/>
          <w:sz w:val="24"/>
          <w:szCs w:val="24"/>
          <w:lang w:bidi="ar-EG"/>
        </w:rPr>
        <w:t>The body is the shackles of the soul,</w:t>
      </w:r>
      <w:r w:rsidRPr="00541335">
        <w:rPr>
          <w:rFonts w:ascii="Unikurd Web" w:hAnsi="Unikurd Web" w:cs="Unikurd Web"/>
          <w:color w:val="000000" w:themeColor="text1"/>
          <w:sz w:val="24"/>
          <w:szCs w:val="24"/>
          <w:lang w:bidi="ar-EG"/>
        </w:rPr>
        <w:t>”</w:t>
      </w:r>
      <w:r w:rsidR="00CE27FB" w:rsidRPr="00541335">
        <w:rPr>
          <w:rFonts w:ascii="Unikurd Web" w:hAnsi="Unikurd Web" w:cs="Unikurd Web"/>
          <w:color w:val="000000" w:themeColor="text1"/>
          <w:sz w:val="24"/>
          <w:szCs w:val="24"/>
          <w:lang w:bidi="ar-EG"/>
        </w:rPr>
        <w:t xml:space="preserve"> Raz explained.</w:t>
      </w:r>
    </w:p>
    <w:p w14:paraId="5B50E302" w14:textId="49BFF43F" w:rsidR="004173E4" w:rsidRPr="00541335" w:rsidRDefault="004173E4" w:rsidP="004173E4">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I asked, </w:t>
      </w:r>
      <w:r w:rsidR="00C64BF0" w:rsidRPr="00541335">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What do you mean?</w:t>
      </w:r>
      <w:r w:rsidR="00C64BF0" w:rsidRPr="00541335">
        <w:rPr>
          <w:rFonts w:ascii="Unikurd Web" w:hAnsi="Unikurd Web" w:cs="Unikurd Web"/>
          <w:color w:val="000000" w:themeColor="text1"/>
          <w:sz w:val="24"/>
          <w:szCs w:val="24"/>
          <w:lang w:bidi="ar-EG"/>
        </w:rPr>
        <w:t>”</w:t>
      </w:r>
    </w:p>
    <w:p w14:paraId="49219F83" w14:textId="32B80588" w:rsidR="004173E4" w:rsidRPr="00541335" w:rsidRDefault="00C64BF0" w:rsidP="004173E4">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w:t>
      </w:r>
      <w:r w:rsidR="004173E4" w:rsidRPr="00541335">
        <w:rPr>
          <w:rFonts w:ascii="Unikurd Web" w:hAnsi="Unikurd Web" w:cs="Unikurd Web"/>
          <w:color w:val="000000" w:themeColor="text1"/>
          <w:sz w:val="24"/>
          <w:szCs w:val="24"/>
          <w:lang w:bidi="ar-EG"/>
        </w:rPr>
        <w:t>Until the body exists, the soul will never attain eternal purity, freedom, and peace,</w:t>
      </w:r>
      <w:r w:rsidRPr="00541335">
        <w:rPr>
          <w:rFonts w:ascii="Unikurd Web" w:hAnsi="Unikurd Web" w:cs="Unikurd Web"/>
          <w:color w:val="000000" w:themeColor="text1"/>
          <w:sz w:val="24"/>
          <w:szCs w:val="24"/>
          <w:lang w:bidi="ar-EG"/>
        </w:rPr>
        <w:t>”</w:t>
      </w:r>
      <w:r w:rsidR="004173E4" w:rsidRPr="00541335">
        <w:rPr>
          <w:rFonts w:ascii="Unikurd Web" w:hAnsi="Unikurd Web" w:cs="Unikurd Web"/>
          <w:color w:val="000000" w:themeColor="text1"/>
          <w:sz w:val="24"/>
          <w:szCs w:val="24"/>
          <w:lang w:bidi="ar-EG"/>
        </w:rPr>
        <w:t xml:space="preserve"> Raz explained.</w:t>
      </w:r>
    </w:p>
    <w:p w14:paraId="29F151FD" w14:textId="704C10AC" w:rsidR="004173E4" w:rsidRPr="00541335" w:rsidRDefault="004173E4" w:rsidP="004173E4">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I asked, </w:t>
      </w:r>
      <w:r w:rsidR="00C64BF0" w:rsidRPr="00541335">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How long will it remain like that?</w:t>
      </w:r>
      <w:r w:rsidR="00C64BF0" w:rsidRPr="00541335">
        <w:rPr>
          <w:rFonts w:ascii="Unikurd Web" w:hAnsi="Unikurd Web" w:cs="Unikurd Web"/>
          <w:color w:val="000000" w:themeColor="text1"/>
          <w:sz w:val="24"/>
          <w:szCs w:val="24"/>
          <w:lang w:bidi="ar-EG"/>
        </w:rPr>
        <w:t>”</w:t>
      </w:r>
    </w:p>
    <w:p w14:paraId="29E311E1" w14:textId="26FAA148" w:rsidR="004173E4" w:rsidRPr="00541335" w:rsidRDefault="00C64BF0" w:rsidP="004173E4">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w:t>
      </w:r>
      <w:r w:rsidR="004173E4" w:rsidRPr="00541335">
        <w:rPr>
          <w:rFonts w:ascii="Unikurd Web" w:hAnsi="Unikurd Web" w:cs="Unikurd Web"/>
          <w:color w:val="000000" w:themeColor="text1"/>
          <w:sz w:val="24"/>
          <w:szCs w:val="24"/>
          <w:lang w:bidi="ar-EG"/>
        </w:rPr>
        <w:t>Until it remains in the body's shackles,</w:t>
      </w:r>
      <w:r w:rsidRPr="00541335">
        <w:rPr>
          <w:rFonts w:ascii="Unikurd Web" w:hAnsi="Unikurd Web" w:cs="Unikurd Web"/>
          <w:color w:val="000000" w:themeColor="text1"/>
          <w:sz w:val="24"/>
          <w:szCs w:val="24"/>
          <w:lang w:bidi="ar-EG"/>
        </w:rPr>
        <w:t>”</w:t>
      </w:r>
      <w:r w:rsidR="004173E4" w:rsidRPr="00541335">
        <w:rPr>
          <w:rFonts w:ascii="Unikurd Web" w:hAnsi="Unikurd Web" w:cs="Unikurd Web"/>
          <w:color w:val="000000" w:themeColor="text1"/>
          <w:sz w:val="24"/>
          <w:szCs w:val="24"/>
          <w:lang w:bidi="ar-EG"/>
        </w:rPr>
        <w:t xml:space="preserve"> Raz responded.</w:t>
      </w:r>
    </w:p>
    <w:p w14:paraId="0731BCB5" w14:textId="62ABE20D" w:rsidR="004173E4" w:rsidRPr="00541335" w:rsidRDefault="004173E4" w:rsidP="004173E4">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I asked, </w:t>
      </w:r>
      <w:r w:rsidR="00C64BF0" w:rsidRPr="00541335">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Where will the soul reach?</w:t>
      </w:r>
      <w:r w:rsidR="00C64BF0" w:rsidRPr="00541335">
        <w:rPr>
          <w:rFonts w:ascii="Unikurd Web" w:hAnsi="Unikurd Web" w:cs="Unikurd Web"/>
          <w:color w:val="000000" w:themeColor="text1"/>
          <w:sz w:val="24"/>
          <w:szCs w:val="24"/>
          <w:lang w:bidi="ar-EG"/>
        </w:rPr>
        <w:t>”</w:t>
      </w:r>
    </w:p>
    <w:p w14:paraId="1A2128AC" w14:textId="4EC02BF9" w:rsidR="004173E4" w:rsidRPr="00541335" w:rsidRDefault="00C64BF0" w:rsidP="004173E4">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w:t>
      </w:r>
      <w:r w:rsidR="004173E4" w:rsidRPr="00541335">
        <w:rPr>
          <w:rFonts w:ascii="Unikurd Web" w:hAnsi="Unikurd Web" w:cs="Unikurd Web"/>
          <w:color w:val="000000" w:themeColor="text1"/>
          <w:sz w:val="24"/>
          <w:szCs w:val="24"/>
          <w:lang w:bidi="ar-EG"/>
        </w:rPr>
        <w:t>To anywhere that the body couldn't and can't,</w:t>
      </w:r>
      <w:r w:rsidRPr="00541335">
        <w:rPr>
          <w:rFonts w:ascii="Unikurd Web" w:hAnsi="Unikurd Web" w:cs="Unikurd Web"/>
          <w:color w:val="000000" w:themeColor="text1"/>
          <w:sz w:val="24"/>
          <w:szCs w:val="24"/>
          <w:lang w:bidi="ar-EG"/>
        </w:rPr>
        <w:t>”</w:t>
      </w:r>
      <w:r w:rsidR="004173E4" w:rsidRPr="00541335">
        <w:rPr>
          <w:rFonts w:ascii="Unikurd Web" w:hAnsi="Unikurd Web" w:cs="Unikurd Web"/>
          <w:color w:val="000000" w:themeColor="text1"/>
          <w:sz w:val="24"/>
          <w:szCs w:val="24"/>
          <w:lang w:bidi="ar-EG"/>
        </w:rPr>
        <w:t xml:space="preserve"> Raz responded.</w:t>
      </w:r>
    </w:p>
    <w:p w14:paraId="05221BD0" w14:textId="73826E7D" w:rsidR="004173E4" w:rsidRPr="00541335" w:rsidRDefault="004173E4" w:rsidP="004173E4">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I inquired, </w:t>
      </w:r>
      <w:r w:rsidR="00C64BF0" w:rsidRPr="00541335">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What will it do in those places?</w:t>
      </w:r>
      <w:r w:rsidR="00C64BF0" w:rsidRPr="00541335">
        <w:rPr>
          <w:rFonts w:ascii="Unikurd Web" w:hAnsi="Unikurd Web" w:cs="Unikurd Web"/>
          <w:color w:val="000000" w:themeColor="text1"/>
          <w:sz w:val="24"/>
          <w:szCs w:val="24"/>
          <w:lang w:bidi="ar-EG"/>
        </w:rPr>
        <w:t>”</w:t>
      </w:r>
    </w:p>
    <w:p w14:paraId="0891BF6D" w14:textId="799173B8" w:rsidR="004173E4" w:rsidRPr="00541335" w:rsidRDefault="00C64BF0" w:rsidP="004173E4">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w:t>
      </w:r>
      <w:r w:rsidR="004173E4" w:rsidRPr="00541335">
        <w:rPr>
          <w:rFonts w:ascii="Unikurd Web" w:hAnsi="Unikurd Web" w:cs="Unikurd Web"/>
          <w:color w:val="000000" w:themeColor="text1"/>
          <w:sz w:val="24"/>
          <w:szCs w:val="24"/>
          <w:lang w:bidi="ar-EG"/>
        </w:rPr>
        <w:t>Visit all the stars in the sky; enjoy all known and unknown beauties; swim in the ocean floor of all seas; dance with the waves; journey alongside the swift flows of rivers; perch on the highest crowns of the forest trees; traverse impenetrable grounds and mountains; listen without barriers to the secrets of all beings. There is no place that the soul desires to go to or do but can't,</w:t>
      </w:r>
      <w:r w:rsidRPr="00541335">
        <w:rPr>
          <w:rFonts w:ascii="Unikurd Web" w:hAnsi="Unikurd Web" w:cs="Unikurd Web"/>
          <w:color w:val="000000" w:themeColor="text1"/>
          <w:sz w:val="24"/>
          <w:szCs w:val="24"/>
          <w:lang w:bidi="ar-EG"/>
        </w:rPr>
        <w:t xml:space="preserve">” </w:t>
      </w:r>
      <w:r w:rsidR="004173E4" w:rsidRPr="00541335">
        <w:rPr>
          <w:rFonts w:ascii="Unikurd Web" w:hAnsi="Unikurd Web" w:cs="Unikurd Web"/>
          <w:color w:val="000000" w:themeColor="text1"/>
          <w:sz w:val="24"/>
          <w:szCs w:val="24"/>
          <w:lang w:bidi="ar-EG"/>
        </w:rPr>
        <w:t>Raz explored.</w:t>
      </w:r>
    </w:p>
    <w:p w14:paraId="5A69694D" w14:textId="7EF50A70" w:rsidR="004173E4" w:rsidRPr="00541335" w:rsidRDefault="004173E4" w:rsidP="004173E4">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I asked, </w:t>
      </w:r>
      <w:r w:rsidR="00C64BF0" w:rsidRPr="00541335">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Without obstacles?</w:t>
      </w:r>
      <w:r w:rsidR="00C64BF0" w:rsidRPr="00541335">
        <w:rPr>
          <w:rFonts w:ascii="Unikurd Web" w:hAnsi="Unikurd Web" w:cs="Unikurd Web"/>
          <w:color w:val="000000" w:themeColor="text1"/>
          <w:sz w:val="24"/>
          <w:szCs w:val="24"/>
          <w:lang w:bidi="ar-EG"/>
        </w:rPr>
        <w:t>”</w:t>
      </w:r>
    </w:p>
    <w:p w14:paraId="18F98B5D" w14:textId="5C7DA81C" w:rsidR="004173E4" w:rsidRPr="00541335" w:rsidRDefault="00C64BF0" w:rsidP="004173E4">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w:t>
      </w:r>
      <w:r w:rsidR="004173E4" w:rsidRPr="00541335">
        <w:rPr>
          <w:rFonts w:ascii="Unikurd Web" w:hAnsi="Unikurd Web" w:cs="Unikurd Web"/>
          <w:color w:val="000000" w:themeColor="text1"/>
          <w:sz w:val="24"/>
          <w:szCs w:val="24"/>
          <w:lang w:bidi="ar-EG"/>
        </w:rPr>
        <w:t>Yes,</w:t>
      </w:r>
      <w:r w:rsidRPr="00541335">
        <w:rPr>
          <w:rFonts w:ascii="Unikurd Web" w:hAnsi="Unikurd Web" w:cs="Unikurd Web"/>
          <w:color w:val="000000" w:themeColor="text1"/>
          <w:sz w:val="24"/>
          <w:szCs w:val="24"/>
          <w:lang w:bidi="ar-EG"/>
        </w:rPr>
        <w:t>”</w:t>
      </w:r>
      <w:r w:rsidR="004173E4" w:rsidRPr="00541335">
        <w:rPr>
          <w:rFonts w:ascii="Unikurd Web" w:hAnsi="Unikurd Web" w:cs="Unikurd Web"/>
          <w:color w:val="000000" w:themeColor="text1"/>
          <w:sz w:val="24"/>
          <w:szCs w:val="24"/>
          <w:lang w:bidi="ar-EG"/>
        </w:rPr>
        <w:t xml:space="preserve"> Raz replied.</w:t>
      </w:r>
    </w:p>
    <w:p w14:paraId="386420D7" w14:textId="0F42DB97" w:rsidR="004173E4" w:rsidRPr="00541335" w:rsidRDefault="004173E4" w:rsidP="004173E4">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I asked, </w:t>
      </w:r>
      <w:r w:rsidR="00C64BF0" w:rsidRPr="00541335">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How?</w:t>
      </w:r>
      <w:r w:rsidR="00C64BF0" w:rsidRPr="00541335">
        <w:rPr>
          <w:rFonts w:ascii="Unikurd Web" w:hAnsi="Unikurd Web" w:cs="Unikurd Web"/>
          <w:color w:val="000000" w:themeColor="text1"/>
          <w:sz w:val="24"/>
          <w:szCs w:val="24"/>
          <w:lang w:bidi="ar-EG"/>
        </w:rPr>
        <w:t>”</w:t>
      </w:r>
    </w:p>
    <w:p w14:paraId="744C9877" w14:textId="2A86A7D0" w:rsidR="004173E4" w:rsidRPr="00541335" w:rsidRDefault="00C64BF0" w:rsidP="004173E4">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w:t>
      </w:r>
      <w:r w:rsidR="004173E4" w:rsidRPr="00541335">
        <w:rPr>
          <w:rFonts w:ascii="Unikurd Web" w:hAnsi="Unikurd Web" w:cs="Unikurd Web"/>
          <w:color w:val="000000" w:themeColor="text1"/>
          <w:sz w:val="24"/>
          <w:szCs w:val="24"/>
          <w:lang w:bidi="ar-EG"/>
        </w:rPr>
        <w:t>Because there isn't any existing power of all time that can reach the one God-given soul,</w:t>
      </w:r>
      <w:r w:rsidRPr="00541335">
        <w:rPr>
          <w:rFonts w:ascii="Unikurd Web" w:hAnsi="Unikurd Web" w:cs="Unikurd Web"/>
          <w:color w:val="000000" w:themeColor="text1"/>
          <w:sz w:val="24"/>
          <w:szCs w:val="24"/>
          <w:lang w:bidi="ar-EG"/>
        </w:rPr>
        <w:t>”</w:t>
      </w:r>
      <w:r w:rsidR="004173E4" w:rsidRPr="00541335">
        <w:rPr>
          <w:rFonts w:ascii="Unikurd Web" w:hAnsi="Unikurd Web" w:cs="Unikurd Web"/>
          <w:color w:val="000000" w:themeColor="text1"/>
          <w:sz w:val="24"/>
          <w:szCs w:val="24"/>
          <w:lang w:bidi="ar-EG"/>
        </w:rPr>
        <w:t xml:space="preserve"> Raz explained.</w:t>
      </w:r>
    </w:p>
    <w:p w14:paraId="39820E8F" w14:textId="6A3E114E" w:rsidR="004173E4" w:rsidRPr="00541335" w:rsidRDefault="004173E4" w:rsidP="004173E4">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I changed the subject and asked Raz, </w:t>
      </w:r>
      <w:r w:rsidR="00C64BF0" w:rsidRPr="00541335">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 xml:space="preserve">Who painted those </w:t>
      </w:r>
      <w:r w:rsidR="00364128" w:rsidRPr="00541335">
        <w:rPr>
          <w:rFonts w:ascii="Unikurd Web" w:hAnsi="Unikurd Web" w:cs="Unikurd Web"/>
          <w:color w:val="000000" w:themeColor="text1"/>
          <w:sz w:val="24"/>
          <w:szCs w:val="24"/>
          <w:lang w:bidi="ar-EG"/>
        </w:rPr>
        <w:t>canvases</w:t>
      </w:r>
      <w:r w:rsidRPr="00541335">
        <w:rPr>
          <w:rFonts w:ascii="Unikurd Web" w:hAnsi="Unikurd Web" w:cs="Unikurd Web"/>
          <w:color w:val="000000" w:themeColor="text1"/>
          <w:sz w:val="24"/>
          <w:szCs w:val="24"/>
          <w:lang w:bidi="ar-EG"/>
        </w:rPr>
        <w:t>?</w:t>
      </w:r>
      <w:r w:rsidR="00C64BF0" w:rsidRPr="00541335">
        <w:rPr>
          <w:rFonts w:ascii="Unikurd Web" w:hAnsi="Unikurd Web" w:cs="Unikurd Web"/>
          <w:color w:val="000000" w:themeColor="text1"/>
          <w:sz w:val="24"/>
          <w:szCs w:val="24"/>
          <w:lang w:bidi="ar-EG"/>
        </w:rPr>
        <w:t>”</w:t>
      </w:r>
    </w:p>
    <w:p w14:paraId="4D754B35" w14:textId="7000AACC" w:rsidR="004173E4" w:rsidRPr="00541335" w:rsidRDefault="00C64BF0" w:rsidP="004173E4">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w:t>
      </w:r>
      <w:r w:rsidR="004173E4" w:rsidRPr="00541335">
        <w:rPr>
          <w:rFonts w:ascii="Unikurd Web" w:hAnsi="Unikurd Web" w:cs="Unikurd Web"/>
          <w:color w:val="000000" w:themeColor="text1"/>
          <w:sz w:val="24"/>
          <w:szCs w:val="24"/>
          <w:lang w:bidi="ar-EG"/>
        </w:rPr>
        <w:t>The unnamed painter,</w:t>
      </w:r>
      <w:r w:rsidRPr="00541335">
        <w:rPr>
          <w:rFonts w:ascii="Unikurd Web" w:hAnsi="Unikurd Web" w:cs="Unikurd Web"/>
          <w:color w:val="000000" w:themeColor="text1"/>
          <w:sz w:val="24"/>
          <w:szCs w:val="24"/>
          <w:lang w:bidi="ar-EG"/>
        </w:rPr>
        <w:t>”</w:t>
      </w:r>
      <w:r w:rsidR="004173E4" w:rsidRPr="00541335">
        <w:rPr>
          <w:rFonts w:ascii="Unikurd Web" w:hAnsi="Unikurd Web" w:cs="Unikurd Web"/>
          <w:color w:val="000000" w:themeColor="text1"/>
          <w:sz w:val="24"/>
          <w:szCs w:val="24"/>
          <w:lang w:bidi="ar-EG"/>
        </w:rPr>
        <w:t xml:space="preserve"> Raz responded.</w:t>
      </w:r>
    </w:p>
    <w:p w14:paraId="27D30021" w14:textId="6F5A6F80" w:rsidR="004173E4" w:rsidRPr="00541335" w:rsidRDefault="004173E4" w:rsidP="004173E4">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I asked, </w:t>
      </w:r>
      <w:r w:rsidR="00C64BF0" w:rsidRPr="00541335">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What did he paint them with?</w:t>
      </w:r>
      <w:r w:rsidR="00C64BF0" w:rsidRPr="00541335">
        <w:rPr>
          <w:rFonts w:ascii="Unikurd Web" w:hAnsi="Unikurd Web" w:cs="Unikurd Web"/>
          <w:color w:val="000000" w:themeColor="text1"/>
          <w:sz w:val="24"/>
          <w:szCs w:val="24"/>
          <w:lang w:bidi="ar-EG"/>
        </w:rPr>
        <w:t>”</w:t>
      </w:r>
    </w:p>
    <w:p w14:paraId="64B8BD97" w14:textId="127F12B9" w:rsidR="004173E4" w:rsidRPr="00541335" w:rsidRDefault="00C64BF0" w:rsidP="004173E4">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w:t>
      </w:r>
      <w:r w:rsidR="004173E4" w:rsidRPr="00541335">
        <w:rPr>
          <w:rFonts w:ascii="Unikurd Web" w:hAnsi="Unikurd Web" w:cs="Unikurd Web"/>
          <w:color w:val="000000" w:themeColor="text1"/>
          <w:sz w:val="24"/>
          <w:szCs w:val="24"/>
          <w:lang w:bidi="ar-EG"/>
        </w:rPr>
        <w:t>With tears from the eyes,</w:t>
      </w:r>
      <w:r w:rsidRPr="00541335">
        <w:rPr>
          <w:rFonts w:ascii="Unikurd Web" w:hAnsi="Unikurd Web" w:cs="Unikurd Web"/>
          <w:color w:val="000000" w:themeColor="text1"/>
          <w:sz w:val="24"/>
          <w:szCs w:val="24"/>
          <w:lang w:bidi="ar-EG"/>
        </w:rPr>
        <w:t>”</w:t>
      </w:r>
      <w:r w:rsidR="004173E4" w:rsidRPr="00541335">
        <w:rPr>
          <w:rFonts w:ascii="Unikurd Web" w:hAnsi="Unikurd Web" w:cs="Unikurd Web"/>
          <w:color w:val="000000" w:themeColor="text1"/>
          <w:sz w:val="24"/>
          <w:szCs w:val="24"/>
          <w:lang w:bidi="ar-EG"/>
        </w:rPr>
        <w:t xml:space="preserve"> Raz responded.</w:t>
      </w:r>
    </w:p>
    <w:p w14:paraId="1E4E2E43" w14:textId="7A952227" w:rsidR="004173E4" w:rsidRPr="00541335" w:rsidRDefault="004173E4" w:rsidP="004173E4">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I asked, </w:t>
      </w:r>
      <w:r w:rsidR="00C64BF0" w:rsidRPr="00541335">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What kind of tears?</w:t>
      </w:r>
      <w:r w:rsidR="00C64BF0" w:rsidRPr="00541335">
        <w:rPr>
          <w:rFonts w:ascii="Unikurd Web" w:hAnsi="Unikurd Web" w:cs="Unikurd Web"/>
          <w:color w:val="000000" w:themeColor="text1"/>
          <w:sz w:val="24"/>
          <w:szCs w:val="24"/>
          <w:lang w:bidi="ar-EG"/>
        </w:rPr>
        <w:t>”</w:t>
      </w:r>
    </w:p>
    <w:p w14:paraId="3851831A" w14:textId="2FA68660" w:rsidR="004173E4" w:rsidRPr="00541335" w:rsidRDefault="00C64BF0" w:rsidP="004173E4">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w:t>
      </w:r>
      <w:r w:rsidR="004173E4" w:rsidRPr="00541335">
        <w:rPr>
          <w:rFonts w:ascii="Unikurd Web" w:hAnsi="Unikurd Web" w:cs="Unikurd Web"/>
          <w:color w:val="000000" w:themeColor="text1"/>
          <w:sz w:val="24"/>
          <w:szCs w:val="24"/>
          <w:lang w:bidi="ar-EG"/>
        </w:rPr>
        <w:t>Tears that stem from the inner well of pain and love,</w:t>
      </w:r>
      <w:r w:rsidRPr="00541335">
        <w:rPr>
          <w:rFonts w:ascii="Unikurd Web" w:hAnsi="Unikurd Web" w:cs="Unikurd Web"/>
          <w:color w:val="000000" w:themeColor="text1"/>
          <w:sz w:val="24"/>
          <w:szCs w:val="24"/>
          <w:lang w:bidi="ar-EG"/>
        </w:rPr>
        <w:t>”</w:t>
      </w:r>
      <w:r w:rsidR="004173E4" w:rsidRPr="00541335">
        <w:rPr>
          <w:rFonts w:ascii="Unikurd Web" w:hAnsi="Unikurd Web" w:cs="Unikurd Web"/>
          <w:color w:val="000000" w:themeColor="text1"/>
          <w:sz w:val="24"/>
          <w:szCs w:val="24"/>
          <w:lang w:bidi="ar-EG"/>
        </w:rPr>
        <w:t xml:space="preserve"> Raz explained.</w:t>
      </w:r>
    </w:p>
    <w:p w14:paraId="2A1F5038" w14:textId="40EE9D91" w:rsidR="004173E4" w:rsidRPr="00541335" w:rsidRDefault="004173E4" w:rsidP="004173E4">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I asked, </w:t>
      </w:r>
      <w:r w:rsidR="00C64BF0" w:rsidRPr="00541335">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Why?</w:t>
      </w:r>
      <w:r w:rsidR="00C64BF0" w:rsidRPr="00541335">
        <w:rPr>
          <w:rFonts w:ascii="Unikurd Web" w:hAnsi="Unikurd Web" w:cs="Unikurd Web"/>
          <w:color w:val="000000" w:themeColor="text1"/>
          <w:sz w:val="24"/>
          <w:szCs w:val="24"/>
          <w:lang w:bidi="ar-EG"/>
        </w:rPr>
        <w:t>”</w:t>
      </w:r>
    </w:p>
    <w:p w14:paraId="0E552AAC" w14:textId="357D65BD" w:rsidR="004173E4" w:rsidRPr="00541335" w:rsidRDefault="00C64BF0" w:rsidP="004173E4">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w:t>
      </w:r>
      <w:r w:rsidR="004173E4" w:rsidRPr="00541335">
        <w:rPr>
          <w:rFonts w:ascii="Unikurd Web" w:hAnsi="Unikurd Web" w:cs="Unikurd Web"/>
          <w:color w:val="000000" w:themeColor="text1"/>
          <w:sz w:val="24"/>
          <w:szCs w:val="24"/>
          <w:lang w:bidi="ar-EG"/>
        </w:rPr>
        <w:t>Here, art presents beauty using tears from pure human eyes,</w:t>
      </w:r>
      <w:r w:rsidRPr="00541335">
        <w:rPr>
          <w:rFonts w:ascii="Unikurd Web" w:hAnsi="Unikurd Web" w:cs="Unikurd Web"/>
          <w:color w:val="000000" w:themeColor="text1"/>
          <w:sz w:val="24"/>
          <w:szCs w:val="24"/>
          <w:lang w:bidi="ar-EG"/>
        </w:rPr>
        <w:t xml:space="preserve">” </w:t>
      </w:r>
      <w:r w:rsidR="004173E4" w:rsidRPr="00541335">
        <w:rPr>
          <w:rFonts w:ascii="Unikurd Web" w:hAnsi="Unikurd Web" w:cs="Unikurd Web"/>
          <w:color w:val="000000" w:themeColor="text1"/>
          <w:sz w:val="24"/>
          <w:szCs w:val="24"/>
          <w:lang w:bidi="ar-EG"/>
        </w:rPr>
        <w:t>Raz explained.</w:t>
      </w:r>
    </w:p>
    <w:p w14:paraId="7452B00B" w14:textId="1DF4093B" w:rsidR="004173E4" w:rsidRPr="00541335" w:rsidRDefault="004173E4" w:rsidP="004173E4">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I bowed my head and in a self-talk said, </w:t>
      </w:r>
      <w:r w:rsidR="00C64BF0" w:rsidRPr="00541335">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Pure human!</w:t>
      </w:r>
      <w:r w:rsidR="00C64BF0" w:rsidRPr="00541335">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 xml:space="preserve"> Then I turned to Raz and asked, </w:t>
      </w:r>
      <w:r w:rsidR="00C64BF0" w:rsidRPr="00541335">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Why don't their colours match with the ones on Earth?</w:t>
      </w:r>
      <w:r w:rsidR="00C64BF0" w:rsidRPr="00541335">
        <w:rPr>
          <w:rFonts w:ascii="Unikurd Web" w:hAnsi="Unikurd Web" w:cs="Unikurd Web"/>
          <w:color w:val="000000" w:themeColor="text1"/>
          <w:sz w:val="24"/>
          <w:szCs w:val="24"/>
          <w:lang w:bidi="ar-EG"/>
        </w:rPr>
        <w:t>”</w:t>
      </w:r>
    </w:p>
    <w:p w14:paraId="2338929B" w14:textId="0D46A7F0" w:rsidR="004173E4" w:rsidRPr="00541335" w:rsidRDefault="00C64BF0" w:rsidP="004173E4">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w:t>
      </w:r>
      <w:r w:rsidR="004173E4" w:rsidRPr="00541335">
        <w:rPr>
          <w:rFonts w:ascii="Unikurd Web" w:hAnsi="Unikurd Web" w:cs="Unikurd Web"/>
          <w:color w:val="000000" w:themeColor="text1"/>
          <w:sz w:val="24"/>
          <w:szCs w:val="24"/>
          <w:lang w:bidi="ar-EG"/>
        </w:rPr>
        <w:t>The majority of artists on Earth are not the ones presenting divine beauty. They aren't expressers of genuine, pure feelings. To them, art is a mask to cover the true faces and feelings, to promote and protect individual interests,</w:t>
      </w:r>
      <w:r w:rsidRPr="00541335">
        <w:rPr>
          <w:rFonts w:ascii="Unikurd Web" w:hAnsi="Unikurd Web" w:cs="Unikurd Web"/>
          <w:color w:val="000000" w:themeColor="text1"/>
          <w:sz w:val="24"/>
          <w:szCs w:val="24"/>
          <w:lang w:bidi="ar-EG"/>
        </w:rPr>
        <w:t>”</w:t>
      </w:r>
      <w:r w:rsidR="004173E4" w:rsidRPr="00541335">
        <w:rPr>
          <w:rFonts w:ascii="Unikurd Web" w:hAnsi="Unikurd Web" w:cs="Unikurd Web"/>
          <w:color w:val="000000" w:themeColor="text1"/>
          <w:sz w:val="24"/>
          <w:szCs w:val="24"/>
          <w:lang w:bidi="ar-EG"/>
        </w:rPr>
        <w:t xml:space="preserve"> Raz explained.</w:t>
      </w:r>
    </w:p>
    <w:p w14:paraId="4C5CFA7B" w14:textId="248C06A8" w:rsidR="004173E4" w:rsidRPr="00541335" w:rsidRDefault="004173E4" w:rsidP="004173E4">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Continuing our walk, I looked at Raz and Niyaz in turn, and in a soft tone, I asked them, </w:t>
      </w:r>
      <w:r w:rsidR="00C64BF0" w:rsidRPr="00541335">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Interests?</w:t>
      </w:r>
      <w:r w:rsidR="00C64BF0" w:rsidRPr="00541335">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 xml:space="preserve"> I realized that we had reached the front of a gate, and there was no time left for my questions and their answers.</w:t>
      </w:r>
    </w:p>
    <w:p w14:paraId="768EDA49" w14:textId="26BB73FB" w:rsidR="000F27DF" w:rsidRPr="00541335" w:rsidRDefault="004173E4" w:rsidP="004D2CE6">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They both, each with one hand, opened the gate, and we went in before it slowly closed by itself. We were struck by a bright light merged with music, followed by flashes of light falling one after another on us like clusters, hitting the ground, spreading around us, going up again, regaining their previous shapes, and hanging above our heads. We found ourselves at the entrance of a large hall's platform.</w:t>
      </w:r>
    </w:p>
    <w:p w14:paraId="461E10BF" w14:textId="25DFD9EF" w:rsidR="00813B3D" w:rsidRPr="00541335" w:rsidRDefault="000F27DF" w:rsidP="000F27DF">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A group of twelve people, a mixture of men and women were </w:t>
      </w:r>
      <w:r w:rsidR="001751C0" w:rsidRPr="00541335">
        <w:rPr>
          <w:rFonts w:ascii="Unikurd Web" w:hAnsi="Unikurd Web" w:cs="Unikurd Web"/>
          <w:color w:val="000000" w:themeColor="text1"/>
          <w:sz w:val="24"/>
          <w:szCs w:val="24"/>
          <w:lang w:bidi="ar-EG"/>
        </w:rPr>
        <w:t>sitting</w:t>
      </w:r>
      <w:r w:rsidRPr="00541335">
        <w:rPr>
          <w:rFonts w:ascii="Unikurd Web" w:hAnsi="Unikurd Web" w:cs="Unikurd Web"/>
          <w:color w:val="000000" w:themeColor="text1"/>
          <w:sz w:val="24"/>
          <w:szCs w:val="24"/>
          <w:lang w:bidi="ar-EG"/>
        </w:rPr>
        <w:t xml:space="preserve"> in a circle on a stage in the centre of the hall, a tall lady with long hair was standing in the middle of them, she was raising her hands up and down, taken</w:t>
      </w:r>
      <w:r w:rsidR="00A0109E" w:rsidRPr="00541335">
        <w:rPr>
          <w:rFonts w:ascii="Unikurd Web" w:hAnsi="Unikurd Web" w:cs="Unikurd Web"/>
          <w:color w:val="000000" w:themeColor="text1"/>
          <w:sz w:val="24"/>
          <w:szCs w:val="24"/>
          <w:lang w:bidi="ar-EG"/>
        </w:rPr>
        <w:t xml:space="preserve"> and</w:t>
      </w:r>
      <w:r w:rsidRPr="00541335">
        <w:rPr>
          <w:rFonts w:ascii="Unikurd Web" w:hAnsi="Unikurd Web" w:cs="Unikurd Web"/>
          <w:color w:val="000000" w:themeColor="text1"/>
          <w:sz w:val="24"/>
          <w:szCs w:val="24"/>
          <w:lang w:bidi="ar-EG"/>
        </w:rPr>
        <w:t xml:space="preserve"> bring them back from right to left, the rest were</w:t>
      </w:r>
      <w:r w:rsidR="00A0109E" w:rsidRPr="00541335">
        <w:rPr>
          <w:rFonts w:ascii="Unikurd Web" w:hAnsi="Unikurd Web" w:cs="Unikurd Web"/>
          <w:color w:val="000000" w:themeColor="text1"/>
          <w:sz w:val="24"/>
          <w:szCs w:val="24"/>
          <w:lang w:bidi="ar-EG"/>
        </w:rPr>
        <w:t xml:space="preserve"> as chorus</w:t>
      </w:r>
      <w:r w:rsidRPr="00541335">
        <w:rPr>
          <w:rFonts w:ascii="Unikurd Web" w:hAnsi="Unikurd Web" w:cs="Unikurd Web"/>
          <w:color w:val="000000" w:themeColor="text1"/>
          <w:sz w:val="24"/>
          <w:szCs w:val="24"/>
          <w:lang w:bidi="ar-EG"/>
        </w:rPr>
        <w:t xml:space="preserve"> imitating her, no instruments could be seen, but their movement were creating a groovy musical rhythm.</w:t>
      </w:r>
    </w:p>
    <w:p w14:paraId="49BE8A52" w14:textId="6E4D6D26" w:rsidR="00A0109E" w:rsidRPr="00541335" w:rsidRDefault="00A0109E" w:rsidP="000F27DF">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I, Raz and Niyaz were still standing close to the door. </w:t>
      </w:r>
    </w:p>
    <w:p w14:paraId="1C6774C6" w14:textId="61D3D5CB" w:rsidR="00A0109E" w:rsidRPr="00541335" w:rsidRDefault="00A0109E" w:rsidP="000F27DF">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The lady put her arms down, bowed her head and remained motionless, the chorus</w:t>
      </w:r>
      <w:r w:rsidR="00E16318" w:rsidRPr="00541335">
        <w:rPr>
          <w:rFonts w:ascii="Unikurd Web" w:hAnsi="Unikurd Web" w:cs="Unikurd Web"/>
          <w:color w:val="000000" w:themeColor="text1"/>
          <w:sz w:val="24"/>
          <w:szCs w:val="24"/>
          <w:lang w:bidi="ar-EG"/>
        </w:rPr>
        <w:t xml:space="preserve"> stood up and</w:t>
      </w:r>
      <w:r w:rsidRPr="00541335">
        <w:rPr>
          <w:rFonts w:ascii="Unikurd Web" w:hAnsi="Unikurd Web" w:cs="Unikurd Web"/>
          <w:color w:val="000000" w:themeColor="text1"/>
          <w:sz w:val="24"/>
          <w:szCs w:val="24"/>
          <w:lang w:bidi="ar-EG"/>
        </w:rPr>
        <w:t xml:space="preserve"> did the same,</w:t>
      </w:r>
      <w:r w:rsidR="00E16318" w:rsidRPr="00541335">
        <w:rPr>
          <w:rFonts w:ascii="Unikurd Web" w:hAnsi="Unikurd Web" w:cs="Unikurd Web"/>
          <w:color w:val="000000" w:themeColor="text1"/>
          <w:sz w:val="24"/>
          <w:szCs w:val="24"/>
          <w:lang w:bidi="ar-EG"/>
        </w:rPr>
        <w:t xml:space="preserve"> a cotton candy blackened with darkness engulfed us, a beam of light appeared and gradually milted it. </w:t>
      </w:r>
    </w:p>
    <w:p w14:paraId="4CCA79A3" w14:textId="76C9727E" w:rsidR="004173E4" w:rsidRPr="00541335" w:rsidRDefault="00E16318" w:rsidP="009D239B">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Lighting overwhelmed the hall, the lady raised her head and so did the chorus, they all looked at us three, raised their hands towards us, their wide sleeves under their</w:t>
      </w:r>
      <w:r w:rsidR="005004C1" w:rsidRPr="00541335">
        <w:rPr>
          <w:rFonts w:ascii="Unikurd Web" w:hAnsi="Unikurd Web" w:cs="Unikurd Web"/>
          <w:color w:val="000000" w:themeColor="text1"/>
          <w:sz w:val="24"/>
          <w:szCs w:val="24"/>
          <w:lang w:bidi="ar-EG"/>
        </w:rPr>
        <w:t xml:space="preserve"> writs</w:t>
      </w:r>
      <w:r w:rsidRPr="00541335">
        <w:rPr>
          <w:rFonts w:ascii="Unikurd Web" w:hAnsi="Unikurd Web" w:cs="Unikurd Web"/>
          <w:color w:val="000000" w:themeColor="text1"/>
          <w:sz w:val="24"/>
          <w:szCs w:val="24"/>
          <w:lang w:bidi="ar-EG"/>
        </w:rPr>
        <w:t xml:space="preserve"> </w:t>
      </w:r>
      <w:r w:rsidR="005D01A7" w:rsidRPr="00541335">
        <w:rPr>
          <w:rFonts w:ascii="Unikurd Web" w:hAnsi="Unikurd Web" w:cs="Unikurd Web"/>
          <w:color w:val="000000" w:themeColor="text1"/>
          <w:sz w:val="24"/>
          <w:szCs w:val="24"/>
          <w:lang w:bidi="ar-EG"/>
        </w:rPr>
        <w:t>lighted up and made the hall</w:t>
      </w:r>
      <w:r w:rsidR="005004C1" w:rsidRPr="00541335">
        <w:rPr>
          <w:rFonts w:ascii="Unikurd Web" w:hAnsi="Unikurd Web" w:cs="Unikurd Web"/>
          <w:color w:val="000000" w:themeColor="text1"/>
          <w:sz w:val="24"/>
          <w:szCs w:val="24"/>
          <w:lang w:bidi="ar-EG"/>
        </w:rPr>
        <w:t xml:space="preserve"> </w:t>
      </w:r>
      <w:r w:rsidR="00446CEF" w:rsidRPr="00541335">
        <w:rPr>
          <w:rFonts w:ascii="Unikurd Web" w:hAnsi="Unikurd Web" w:cs="Unikurd Web"/>
          <w:color w:val="000000" w:themeColor="text1"/>
          <w:sz w:val="24"/>
          <w:szCs w:val="24"/>
          <w:lang w:bidi="ar-EG"/>
        </w:rPr>
        <w:t>lighter</w:t>
      </w:r>
      <w:r w:rsidR="005D01A7" w:rsidRPr="00541335">
        <w:rPr>
          <w:rFonts w:ascii="Unikurd Web" w:hAnsi="Unikurd Web" w:cs="Unikurd Web"/>
          <w:color w:val="000000" w:themeColor="text1"/>
          <w:sz w:val="24"/>
          <w:szCs w:val="24"/>
          <w:lang w:bidi="ar-EG"/>
        </w:rPr>
        <w:t xml:space="preserve">, they put their hands down, a gentle </w:t>
      </w:r>
      <w:r w:rsidR="00446CEF" w:rsidRPr="00541335">
        <w:rPr>
          <w:rFonts w:ascii="Unikurd Web" w:hAnsi="Unikurd Web" w:cs="Unikurd Web"/>
          <w:color w:val="000000" w:themeColor="text1"/>
          <w:sz w:val="24"/>
          <w:szCs w:val="24"/>
          <w:lang w:bidi="ar-EG"/>
        </w:rPr>
        <w:t>breeze, accompanied</w:t>
      </w:r>
      <w:r w:rsidR="005D01A7" w:rsidRPr="00541335">
        <w:rPr>
          <w:rFonts w:ascii="Unikurd Web" w:hAnsi="Unikurd Web" w:cs="Unikurd Web"/>
          <w:color w:val="000000" w:themeColor="text1"/>
          <w:sz w:val="24"/>
          <w:szCs w:val="24"/>
          <w:lang w:bidi="ar-EG"/>
        </w:rPr>
        <w:t xml:space="preserve"> </w:t>
      </w:r>
      <w:r w:rsidR="00446CEF" w:rsidRPr="00541335">
        <w:rPr>
          <w:rFonts w:ascii="Unikurd Web" w:hAnsi="Unikurd Web" w:cs="Unikurd Web"/>
          <w:color w:val="000000" w:themeColor="text1"/>
          <w:sz w:val="24"/>
          <w:szCs w:val="24"/>
          <w:lang w:bidi="ar-EG"/>
        </w:rPr>
        <w:t xml:space="preserve">by music, </w:t>
      </w:r>
      <w:r w:rsidR="005D01A7" w:rsidRPr="00541335">
        <w:rPr>
          <w:rFonts w:ascii="Unikurd Web" w:hAnsi="Unikurd Web" w:cs="Unikurd Web"/>
          <w:color w:val="000000" w:themeColor="text1"/>
          <w:sz w:val="24"/>
          <w:szCs w:val="24"/>
          <w:lang w:bidi="ar-EG"/>
        </w:rPr>
        <w:t xml:space="preserve">approached us. </w:t>
      </w:r>
      <w:r w:rsidRPr="00541335">
        <w:rPr>
          <w:rFonts w:ascii="Unikurd Web" w:hAnsi="Unikurd Web" w:cs="Unikurd Web"/>
          <w:color w:val="000000" w:themeColor="text1"/>
          <w:sz w:val="24"/>
          <w:szCs w:val="24"/>
          <w:lang w:bidi="ar-EG"/>
        </w:rPr>
        <w:t xml:space="preserve"> </w:t>
      </w:r>
    </w:p>
    <w:p w14:paraId="43DED572" w14:textId="3AEB377D" w:rsidR="00285369" w:rsidRPr="00541335" w:rsidRDefault="00285369" w:rsidP="009D239B">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The lady came towards me, embraced me and then put her hands on my shoulders, kissed my head, looked at my eyes and said: </w:t>
      </w:r>
      <w:r w:rsidR="00FD0D4C" w:rsidRPr="00541335">
        <w:rPr>
          <w:rFonts w:ascii="Unikurd Web" w:hAnsi="Unikurd Web" w:cs="Unikurd Web"/>
          <w:color w:val="000000" w:themeColor="text1"/>
          <w:sz w:val="24"/>
          <w:szCs w:val="24"/>
          <w:lang w:bidi="ar-EG"/>
        </w:rPr>
        <w:t>“</w:t>
      </w:r>
      <w:r w:rsidR="009512D9" w:rsidRPr="00541335">
        <w:rPr>
          <w:rFonts w:ascii="Unikurd Web" w:hAnsi="Unikurd Web" w:cs="Unikurd Web"/>
          <w:color w:val="000000" w:themeColor="text1"/>
          <w:sz w:val="24"/>
          <w:szCs w:val="24"/>
          <w:lang w:bidi="ar-EG"/>
        </w:rPr>
        <w:t xml:space="preserve">My name is Parwana </w:t>
      </w:r>
      <w:r w:rsidR="00FD0D4C" w:rsidRPr="00541335">
        <w:rPr>
          <w:rFonts w:ascii="Unikurd Web" w:hAnsi="Unikurd Web" w:cs="Unikurd Web"/>
          <w:color w:val="000000" w:themeColor="text1"/>
          <w:sz w:val="24"/>
          <w:szCs w:val="24"/>
          <w:lang w:bidi="ar-EG"/>
        </w:rPr>
        <w:t>of</w:t>
      </w:r>
      <w:r w:rsidR="009512D9" w:rsidRPr="00541335">
        <w:rPr>
          <w:rFonts w:ascii="Unikurd Web" w:hAnsi="Unikurd Web" w:cs="Unikurd Web"/>
          <w:color w:val="000000" w:themeColor="text1"/>
          <w:sz w:val="24"/>
          <w:szCs w:val="24"/>
          <w:lang w:bidi="ar-EG"/>
        </w:rPr>
        <w:t xml:space="preserve"> the</w:t>
      </w:r>
      <w:r w:rsidR="00FD0D4C" w:rsidRPr="00541335">
        <w:rPr>
          <w:rFonts w:ascii="Unikurd Web" w:hAnsi="Unikurd Web" w:cs="Unikurd Web"/>
          <w:color w:val="000000" w:themeColor="text1"/>
          <w:sz w:val="24"/>
          <w:szCs w:val="24"/>
          <w:lang w:bidi="ar-EG"/>
        </w:rPr>
        <w:t xml:space="preserve"> Palace of Unknown Tableaus,” She took off her hands on my shoulders, and together went to the centre of the hall. </w:t>
      </w:r>
    </w:p>
    <w:p w14:paraId="6425E7D8" w14:textId="005D2C7E" w:rsidR="004D2CE6" w:rsidRPr="00541335" w:rsidRDefault="00FD0D4C" w:rsidP="004D2CE6">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Raz and Niyaz remained where they were. </w:t>
      </w:r>
    </w:p>
    <w:p w14:paraId="1EC5E666" w14:textId="67B3404A" w:rsidR="00E13B5F" w:rsidRPr="00541335" w:rsidRDefault="00E13B5F" w:rsidP="00E13B5F">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Parwana and I sat on a loveseat, which slowly elevated about two meters above the floor, revealing a wall covered with water opposite us. It produced no sound, and not a single drop of water dripped from it; it remained completely still. I took off my pouch from my shoulder and handed it to her. She opened it, took out a book, briefly browsed through its pages, and placed it in a box embedded under our chair.</w:t>
      </w:r>
    </w:p>
    <w:p w14:paraId="7A115301" w14:textId="77777777" w:rsidR="00E13B5F" w:rsidRPr="00541335" w:rsidRDefault="00E13B5F" w:rsidP="00E13B5F">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Instantly, on the water screen, thousands of people were seen running and stampeding, including children, women, and men. A man who was holding a five-year-old child swiftly left him on the floor. The child ran behind him sobbing, soon started heavy breathing, his bare and weak feet ran out of energy, and he sat down. With a hoarse voice, he continued crying, started leg flailing until he gradually bent his body, made his palms to bed his head on the floor, and hopelessly became silent. A dark, thick black smoke quickly blew and concealed him.</w:t>
      </w:r>
    </w:p>
    <w:p w14:paraId="72FB3393" w14:textId="77777777" w:rsidR="00E13B5F" w:rsidRPr="00541335" w:rsidRDefault="00E13B5F" w:rsidP="00E13B5F">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In the midst of the chaotic crowd, a separated girl and boy were anxiously looking for each other. When they finally found each other, they eagerly embraced for a while before falling to the ground. Still embracing, they rolled on the floor several times before ceasing their movements.</w:t>
      </w:r>
    </w:p>
    <w:p w14:paraId="6E336233" w14:textId="279DF07B" w:rsidR="00E13B5F" w:rsidRPr="00541335" w:rsidRDefault="00E13B5F" w:rsidP="00E13B5F">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A Peshmerga, with bandoliers worn diagonally across his chest and a Kalashnikov on his shoulder, was busy digging a hole in the ground with a pickaxe. When he finished, he took off his bandoliers and Kalashnikov and threw them into the hole, covering them with excavated soil. He placed his headgear on top of the soil, stepped back, pulled out a dagger from his traditional belt, and stabbed his belly a number of times, causing severe bleeding. Without uttering a word, his tall body slowly bent towards the floor, and ultimately, his face was drenched in a pool of his blood.</w:t>
      </w:r>
    </w:p>
    <w:p w14:paraId="08203EF2" w14:textId="1160288C" w:rsidR="00E13B5F" w:rsidRPr="00541335" w:rsidRDefault="00E13B5F" w:rsidP="00E13B5F">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An elderly woman was holding a hammer with both of her weak hands, bit by bit, beating a grave stone, attempting to scratch an engraved patriotic short poe</w:t>
      </w:r>
      <w:r w:rsidR="00765AA6" w:rsidRPr="00541335">
        <w:rPr>
          <w:rFonts w:ascii="Unikurd Web" w:hAnsi="Unikurd Web" w:cs="Unikurd Web"/>
          <w:color w:val="000000" w:themeColor="text1"/>
          <w:sz w:val="24"/>
          <w:szCs w:val="24"/>
          <w:lang w:bidi="ar-EG"/>
        </w:rPr>
        <w:t>try</w:t>
      </w:r>
      <w:r w:rsidRPr="00541335">
        <w:rPr>
          <w:rFonts w:ascii="Unikurd Web" w:hAnsi="Unikurd Web" w:cs="Unikurd Web"/>
          <w:color w:val="000000" w:themeColor="text1"/>
          <w:sz w:val="24"/>
          <w:szCs w:val="24"/>
          <w:lang w:bidi="ar-EG"/>
        </w:rPr>
        <w:t xml:space="preserve"> that read, </w:t>
      </w:r>
      <w:r w:rsidR="004A0AAC" w:rsidRPr="00541335">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Kem bz</w:t>
      </w:r>
      <w:r w:rsidR="004A0AAC" w:rsidRPr="00541335">
        <w:rPr>
          <w:rFonts w:ascii="Unikurd Web" w:hAnsi="Unikurd Web" w:cs="Unikurd Web"/>
          <w:color w:val="000000" w:themeColor="text1"/>
          <w:sz w:val="24"/>
          <w:szCs w:val="24"/>
          <w:lang w:bidi="ar-EG"/>
        </w:rPr>
        <w:t>hi</w:t>
      </w:r>
      <w:r w:rsidRPr="00541335">
        <w:rPr>
          <w:rFonts w:ascii="Unikurd Web" w:hAnsi="Unikurd Web" w:cs="Unikurd Web"/>
          <w:color w:val="000000" w:themeColor="text1"/>
          <w:sz w:val="24"/>
          <w:szCs w:val="24"/>
          <w:lang w:bidi="ar-EG"/>
        </w:rPr>
        <w:t xml:space="preserve"> u kell bzh</w:t>
      </w:r>
      <w:r w:rsidR="004A0AAC" w:rsidRPr="00541335">
        <w:rPr>
          <w:rFonts w:ascii="Unikurd Web" w:hAnsi="Unikurd Web" w:cs="Unikurd Web"/>
          <w:color w:val="000000" w:themeColor="text1"/>
          <w:sz w:val="24"/>
          <w:szCs w:val="24"/>
          <w:lang w:bidi="ar-EG"/>
        </w:rPr>
        <w:t>i</w:t>
      </w:r>
      <w:r w:rsidRPr="00541335">
        <w:rPr>
          <w:rFonts w:ascii="Unikurd Web" w:hAnsi="Unikurd Web" w:cs="Unikurd Web"/>
          <w:color w:val="000000" w:themeColor="text1"/>
          <w:sz w:val="24"/>
          <w:szCs w:val="24"/>
          <w:lang w:bidi="ar-EG"/>
        </w:rPr>
        <w:t xml:space="preserve"> (live short but live like a deer)!</w:t>
      </w:r>
      <w:r w:rsidR="004A0AAC" w:rsidRPr="00541335">
        <w:rPr>
          <w:rFonts w:ascii="Unikurd Web" w:hAnsi="Unikurd Web" w:cs="Unikurd Web"/>
          <w:color w:val="000000" w:themeColor="text1"/>
          <w:sz w:val="24"/>
          <w:szCs w:val="24"/>
          <w:lang w:bidi="ar-EG"/>
        </w:rPr>
        <w:t xml:space="preserve">” </w:t>
      </w:r>
      <w:r w:rsidRPr="00541335">
        <w:rPr>
          <w:rFonts w:ascii="Unikurd Web" w:hAnsi="Unikurd Web" w:cs="Unikurd Web"/>
          <w:color w:val="000000" w:themeColor="text1"/>
          <w:sz w:val="24"/>
          <w:szCs w:val="24"/>
          <w:lang w:bidi="ar-EG"/>
        </w:rPr>
        <w:t>I stood up and started crying.</w:t>
      </w:r>
    </w:p>
    <w:p w14:paraId="2E6FF47F" w14:textId="2CBDD9FE" w:rsidR="00E13B5F" w:rsidRPr="00541335" w:rsidRDefault="004A0AAC" w:rsidP="00E13B5F">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w:t>
      </w:r>
      <w:r w:rsidR="00E13B5F" w:rsidRPr="00541335">
        <w:rPr>
          <w:rFonts w:ascii="Unikurd Web" w:hAnsi="Unikurd Web" w:cs="Unikurd Web"/>
          <w:color w:val="000000" w:themeColor="text1"/>
          <w:sz w:val="24"/>
          <w:szCs w:val="24"/>
          <w:lang w:bidi="ar-EG"/>
        </w:rPr>
        <w:t>Why are you crying?</w:t>
      </w:r>
      <w:r w:rsidRPr="00541335">
        <w:rPr>
          <w:rFonts w:ascii="Unikurd Web" w:hAnsi="Unikurd Web" w:cs="Unikurd Web"/>
          <w:color w:val="000000" w:themeColor="text1"/>
          <w:sz w:val="24"/>
          <w:szCs w:val="24"/>
          <w:lang w:bidi="ar-EG"/>
        </w:rPr>
        <w:t>”</w:t>
      </w:r>
      <w:r w:rsidR="00E13B5F" w:rsidRPr="00541335">
        <w:rPr>
          <w:rFonts w:ascii="Unikurd Web" w:hAnsi="Unikurd Web" w:cs="Unikurd Web"/>
          <w:color w:val="000000" w:themeColor="text1"/>
          <w:sz w:val="24"/>
          <w:szCs w:val="24"/>
          <w:lang w:bidi="ar-EG"/>
        </w:rPr>
        <w:t xml:space="preserve"> Parwana asked me with compassion.</w:t>
      </w:r>
    </w:p>
    <w:p w14:paraId="58B66AD2" w14:textId="3DB2452A" w:rsidR="00E13B5F" w:rsidRPr="00541335" w:rsidRDefault="00E13B5F" w:rsidP="00E13B5F">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I responded, </w:t>
      </w:r>
      <w:r w:rsidR="004A0AAC" w:rsidRPr="00541335">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That is the grave stone of my father. I don't understand why my grandmother would desecrate it?</w:t>
      </w:r>
      <w:r w:rsidR="004A0AAC" w:rsidRPr="00541335">
        <w:rPr>
          <w:rFonts w:ascii="Unikurd Web" w:hAnsi="Unikurd Web" w:cs="Unikurd Web"/>
          <w:color w:val="000000" w:themeColor="text1"/>
          <w:sz w:val="24"/>
          <w:szCs w:val="24"/>
          <w:lang w:bidi="ar-EG"/>
        </w:rPr>
        <w:t>”</w:t>
      </w:r>
    </w:p>
    <w:p w14:paraId="7A062E4F" w14:textId="5EBE1BF8" w:rsidR="00E13B5F" w:rsidRPr="00541335" w:rsidRDefault="004A0AAC" w:rsidP="00E13B5F">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w:t>
      </w:r>
      <w:r w:rsidR="00E13B5F" w:rsidRPr="00541335">
        <w:rPr>
          <w:rFonts w:ascii="Unikurd Web" w:hAnsi="Unikurd Web" w:cs="Unikurd Web"/>
          <w:color w:val="000000" w:themeColor="text1"/>
          <w:sz w:val="24"/>
          <w:szCs w:val="24"/>
          <w:lang w:bidi="ar-EG"/>
        </w:rPr>
        <w:t>Your grandmother is not angry with your father, but she is upset with the poetry,</w:t>
      </w:r>
      <w:r w:rsidRPr="00541335">
        <w:rPr>
          <w:rFonts w:ascii="Unikurd Web" w:hAnsi="Unikurd Web" w:cs="Unikurd Web"/>
          <w:color w:val="000000" w:themeColor="text1"/>
          <w:sz w:val="24"/>
          <w:szCs w:val="24"/>
          <w:lang w:bidi="ar-EG"/>
        </w:rPr>
        <w:t>”</w:t>
      </w:r>
      <w:r w:rsidR="00E13B5F" w:rsidRPr="00541335">
        <w:rPr>
          <w:rFonts w:ascii="Unikurd Web" w:hAnsi="Unikurd Web" w:cs="Unikurd Web"/>
          <w:color w:val="000000" w:themeColor="text1"/>
          <w:sz w:val="24"/>
          <w:szCs w:val="24"/>
          <w:lang w:bidi="ar-EG"/>
        </w:rPr>
        <w:t xml:space="preserve"> Parwana responded.</w:t>
      </w:r>
    </w:p>
    <w:p w14:paraId="53679010" w14:textId="5E186E79" w:rsidR="00E13B5F" w:rsidRPr="00541335" w:rsidRDefault="00E13B5F" w:rsidP="00E13B5F">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I asked, </w:t>
      </w:r>
      <w:r w:rsidR="004A0AAC" w:rsidRPr="00541335">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Why?</w:t>
      </w:r>
      <w:r w:rsidR="004A0AAC" w:rsidRPr="00541335">
        <w:rPr>
          <w:rFonts w:ascii="Unikurd Web" w:hAnsi="Unikurd Web" w:cs="Unikurd Web"/>
          <w:color w:val="000000" w:themeColor="text1"/>
          <w:sz w:val="24"/>
          <w:szCs w:val="24"/>
          <w:lang w:bidi="ar-EG"/>
        </w:rPr>
        <w:t>”</w:t>
      </w:r>
    </w:p>
    <w:p w14:paraId="13A4371D" w14:textId="61867D4D" w:rsidR="00E13B5F" w:rsidRPr="00541335" w:rsidRDefault="004A0AAC" w:rsidP="00E13B5F">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w:t>
      </w:r>
      <w:r w:rsidR="00E13B5F" w:rsidRPr="00541335">
        <w:rPr>
          <w:rFonts w:ascii="Unikurd Web" w:hAnsi="Unikurd Web" w:cs="Unikurd Web"/>
          <w:color w:val="000000" w:themeColor="text1"/>
          <w:sz w:val="24"/>
          <w:szCs w:val="24"/>
          <w:lang w:bidi="ar-EG"/>
        </w:rPr>
        <w:t>Because it doesn't mean anything to her,</w:t>
      </w:r>
      <w:r w:rsidRPr="00541335">
        <w:rPr>
          <w:rFonts w:ascii="Unikurd Web" w:hAnsi="Unikurd Web" w:cs="Unikurd Web"/>
          <w:color w:val="000000" w:themeColor="text1"/>
          <w:sz w:val="24"/>
          <w:szCs w:val="24"/>
          <w:lang w:bidi="ar-EG"/>
        </w:rPr>
        <w:t>”</w:t>
      </w:r>
      <w:r w:rsidR="00E13B5F" w:rsidRPr="00541335">
        <w:rPr>
          <w:rFonts w:ascii="Unikurd Web" w:hAnsi="Unikurd Web" w:cs="Unikurd Web"/>
          <w:color w:val="000000" w:themeColor="text1"/>
          <w:sz w:val="24"/>
          <w:szCs w:val="24"/>
          <w:lang w:bidi="ar-EG"/>
        </w:rPr>
        <w:t xml:space="preserve"> Parwana responded.</w:t>
      </w:r>
    </w:p>
    <w:p w14:paraId="2834FF69" w14:textId="12721805" w:rsidR="00E13B5F" w:rsidRPr="00541335" w:rsidRDefault="00E13B5F" w:rsidP="00E13B5F">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I asked, </w:t>
      </w:r>
      <w:r w:rsidR="004A0AAC" w:rsidRPr="00541335">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Why does she react that way?</w:t>
      </w:r>
      <w:r w:rsidR="004A0AAC" w:rsidRPr="00541335">
        <w:rPr>
          <w:rFonts w:ascii="Unikurd Web" w:hAnsi="Unikurd Web" w:cs="Unikurd Web"/>
          <w:color w:val="000000" w:themeColor="text1"/>
          <w:sz w:val="24"/>
          <w:szCs w:val="24"/>
          <w:lang w:bidi="ar-EG"/>
        </w:rPr>
        <w:t>”</w:t>
      </w:r>
    </w:p>
    <w:p w14:paraId="257DCE20" w14:textId="36B59761" w:rsidR="00E13B5F" w:rsidRPr="00541335" w:rsidRDefault="004A0AAC" w:rsidP="00E13B5F">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w:t>
      </w:r>
      <w:r w:rsidR="00E13B5F" w:rsidRPr="00541335">
        <w:rPr>
          <w:rFonts w:ascii="Unikurd Web" w:hAnsi="Unikurd Web" w:cs="Unikurd Web"/>
          <w:color w:val="000000" w:themeColor="text1"/>
          <w:sz w:val="24"/>
          <w:szCs w:val="24"/>
          <w:lang w:bidi="ar-EG"/>
        </w:rPr>
        <w:t>What can she do? She tries to create a meaning for it,</w:t>
      </w:r>
      <w:r w:rsidR="009072C3" w:rsidRPr="00541335">
        <w:rPr>
          <w:rFonts w:ascii="Unikurd Web" w:hAnsi="Unikurd Web" w:cs="Unikurd Web"/>
          <w:color w:val="000000" w:themeColor="text1"/>
          <w:sz w:val="24"/>
          <w:szCs w:val="24"/>
          <w:lang w:bidi="ar-EG"/>
        </w:rPr>
        <w:t>”</w:t>
      </w:r>
      <w:r w:rsidR="00E13B5F" w:rsidRPr="00541335">
        <w:rPr>
          <w:rFonts w:ascii="Unikurd Web" w:hAnsi="Unikurd Web" w:cs="Unikurd Web"/>
          <w:color w:val="000000" w:themeColor="text1"/>
          <w:sz w:val="24"/>
          <w:szCs w:val="24"/>
          <w:lang w:bidi="ar-EG"/>
        </w:rPr>
        <w:t xml:space="preserve"> Parwana explained.</w:t>
      </w:r>
    </w:p>
    <w:p w14:paraId="4D7C01E5" w14:textId="1064071B" w:rsidR="00E13B5F" w:rsidRPr="00541335" w:rsidRDefault="00E13B5F" w:rsidP="00E13B5F">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We both turned our faces to the screen, and the images ceased.</w:t>
      </w:r>
    </w:p>
    <w:p w14:paraId="01B5362E" w14:textId="77777777" w:rsidR="001050B1" w:rsidRPr="00541335" w:rsidRDefault="001050B1" w:rsidP="001050B1">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The sound of rustling pages from the box came— one page, two, three, and hundreds of them. It stopped after a few minutes, and silence overwhelmed the hall.</w:t>
      </w:r>
    </w:p>
    <w:p w14:paraId="44C7D706" w14:textId="77777777" w:rsidR="001050B1" w:rsidRPr="00541335" w:rsidRDefault="001050B1" w:rsidP="001050B1">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Parwana took the book out and handed it to me. The hall grew dark, and the walls on our right, left, and behind us turned into screens, displaying live scenes from Halabja's past years.</w:t>
      </w:r>
    </w:p>
    <w:p w14:paraId="6E62B2A6" w14:textId="77777777" w:rsidR="001050B1" w:rsidRPr="00541335" w:rsidRDefault="001050B1" w:rsidP="001050B1">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The water screen rolled itself to the left, revealing a stage. I remained standing, my body distinct from the other attendees. My fingers ran through my wavy, golden hair, which glistened with sweat. I had a halo-like countenance, akin to that of a spiritual figure, with two large, black, luminous eyes that blinked and sparkled, casting beams of light across my visage. My lips moved without uttering a word.</w:t>
      </w:r>
    </w:p>
    <w:p w14:paraId="6B21F064" w14:textId="5BDCD580" w:rsidR="001050B1" w:rsidRPr="00541335" w:rsidRDefault="001050B1" w:rsidP="00765AA6">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One of the chorus members stood and went to the back of the stage behind the water screen. She retrieved an easel and placed it against the wall on my left. Then, she returned, this time carrying </w:t>
      </w:r>
      <w:r w:rsidR="001E1B02" w:rsidRPr="00541335">
        <w:rPr>
          <w:rFonts w:ascii="Unikurd Web" w:hAnsi="Unikurd Web" w:cs="Unikurd Web"/>
          <w:color w:val="000000" w:themeColor="text1"/>
          <w:sz w:val="24"/>
          <w:szCs w:val="24"/>
          <w:lang w:bidi="ar-EG"/>
        </w:rPr>
        <w:t>the</w:t>
      </w:r>
      <w:r w:rsidRPr="00541335">
        <w:rPr>
          <w:rFonts w:ascii="Unikurd Web" w:hAnsi="Unikurd Web" w:cs="Unikurd Web"/>
          <w:color w:val="000000" w:themeColor="text1"/>
          <w:sz w:val="24"/>
          <w:szCs w:val="24"/>
          <w:lang w:bidi="ar-EG"/>
        </w:rPr>
        <w:t xml:space="preserve"> </w:t>
      </w:r>
      <w:r w:rsidR="00DC7B11" w:rsidRPr="00541335">
        <w:rPr>
          <w:rFonts w:ascii="Unikurd Web" w:hAnsi="Unikurd Web" w:cs="Unikurd Web"/>
          <w:color w:val="000000" w:themeColor="text1"/>
          <w:sz w:val="24"/>
          <w:szCs w:val="24"/>
          <w:lang w:bidi="ar-EG"/>
        </w:rPr>
        <w:t xml:space="preserve">canvas </w:t>
      </w:r>
      <w:r w:rsidR="00765AA6" w:rsidRPr="00541335">
        <w:rPr>
          <w:rFonts w:ascii="Unikurd Web" w:hAnsi="Unikurd Web" w:cs="Unikurd Web"/>
          <w:color w:val="000000" w:themeColor="text1"/>
          <w:sz w:val="24"/>
          <w:szCs w:val="24"/>
          <w:lang w:bidi="ar-EG"/>
        </w:rPr>
        <w:t>with the thick white hues</w:t>
      </w:r>
      <w:r w:rsidRPr="00541335">
        <w:rPr>
          <w:rFonts w:ascii="Unikurd Web" w:hAnsi="Unikurd Web" w:cs="Unikurd Web"/>
          <w:color w:val="000000" w:themeColor="text1"/>
          <w:sz w:val="24"/>
          <w:szCs w:val="24"/>
          <w:lang w:bidi="ar-EG"/>
        </w:rPr>
        <w:t xml:space="preserve">, a long brush, and a </w:t>
      </w:r>
      <w:r w:rsidR="00AC1E39" w:rsidRPr="00541335">
        <w:rPr>
          <w:rFonts w:ascii="Unikurd Web" w:hAnsi="Unikurd Web" w:cs="Unikurd Web"/>
          <w:color w:val="000000" w:themeColor="text1"/>
          <w:sz w:val="24"/>
          <w:szCs w:val="24"/>
          <w:lang w:bidi="ar-EG"/>
        </w:rPr>
        <w:t>paint-</w:t>
      </w:r>
      <w:r w:rsidRPr="00541335">
        <w:rPr>
          <w:rFonts w:ascii="Unikurd Web" w:hAnsi="Unikurd Web" w:cs="Unikurd Web"/>
          <w:color w:val="000000" w:themeColor="text1"/>
          <w:sz w:val="24"/>
          <w:szCs w:val="24"/>
          <w:lang w:bidi="ar-EG"/>
        </w:rPr>
        <w:t>pot filled</w:t>
      </w:r>
      <w:r w:rsidR="00765AA6" w:rsidRPr="00541335">
        <w:rPr>
          <w:rFonts w:ascii="Unikurd Web" w:hAnsi="Unikurd Web" w:cs="Unikurd Web"/>
          <w:color w:val="000000" w:themeColor="text1"/>
          <w:sz w:val="24"/>
          <w:szCs w:val="24"/>
          <w:lang w:bidi="ar-EG"/>
        </w:rPr>
        <w:t xml:space="preserve"> </w:t>
      </w:r>
      <w:r w:rsidRPr="00541335">
        <w:rPr>
          <w:rFonts w:ascii="Unikurd Web" w:hAnsi="Unikurd Web" w:cs="Unikurd Web"/>
          <w:color w:val="000000" w:themeColor="text1"/>
          <w:sz w:val="24"/>
          <w:szCs w:val="24"/>
          <w:lang w:bidi="ar-EG"/>
        </w:rPr>
        <w:t>with vibrant crystal colours. She attached the</w:t>
      </w:r>
      <w:r w:rsidR="00991AD8" w:rsidRPr="00541335">
        <w:rPr>
          <w:rFonts w:ascii="Unikurd Web" w:hAnsi="Unikurd Web" w:cs="Unikurd Web"/>
          <w:color w:val="000000" w:themeColor="text1"/>
          <w:sz w:val="24"/>
          <w:szCs w:val="24"/>
          <w:lang w:bidi="ar-EG"/>
        </w:rPr>
        <w:t xml:space="preserve"> </w:t>
      </w:r>
      <w:r w:rsidR="00D02DD1" w:rsidRPr="00541335">
        <w:rPr>
          <w:rFonts w:ascii="Unikurd Web" w:hAnsi="Unikurd Web" w:cs="Unikurd Web"/>
          <w:color w:val="000000" w:themeColor="text1"/>
          <w:sz w:val="24"/>
          <w:szCs w:val="24"/>
          <w:lang w:bidi="ar-EG"/>
        </w:rPr>
        <w:t>canvas</w:t>
      </w:r>
      <w:r w:rsidRPr="00541335">
        <w:rPr>
          <w:rFonts w:ascii="Unikurd Web" w:hAnsi="Unikurd Web" w:cs="Unikurd Web"/>
          <w:color w:val="000000" w:themeColor="text1"/>
          <w:sz w:val="24"/>
          <w:szCs w:val="24"/>
          <w:lang w:bidi="ar-EG"/>
        </w:rPr>
        <w:t xml:space="preserve"> to the easel and positioned herself beside the items</w:t>
      </w:r>
      <w:r w:rsidR="00A33630" w:rsidRPr="00541335">
        <w:rPr>
          <w:rFonts w:ascii="Unikurd Web" w:hAnsi="Unikurd Web" w:cs="Unikurd Web"/>
          <w:color w:val="000000" w:themeColor="text1"/>
          <w:sz w:val="24"/>
          <w:szCs w:val="24"/>
          <w:lang w:bidi="ar-EG"/>
        </w:rPr>
        <w:t xml:space="preserve"> ready to paint.</w:t>
      </w:r>
    </w:p>
    <w:p w14:paraId="0A5D8ADE" w14:textId="0F51F4BC" w:rsidR="007D3414" w:rsidRPr="00541335" w:rsidRDefault="001050B1" w:rsidP="0083381A">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Parwana took the book from me and placed it inside the box. The sound of its pages rustling resumed, and the water screen reverted to its previous form. The images on the wall screens came to a halt.</w:t>
      </w:r>
    </w:p>
    <w:p w14:paraId="2126973F" w14:textId="77777777" w:rsidR="0083381A" w:rsidRPr="00541335" w:rsidRDefault="0083381A" w:rsidP="0083381A">
      <w:pPr>
        <w:spacing w:line="360" w:lineRule="auto"/>
        <w:rPr>
          <w:rFonts w:ascii="Unikurd Web" w:hAnsi="Unikurd Web" w:cs="Unikurd Web"/>
          <w:color w:val="000000" w:themeColor="text1"/>
          <w:sz w:val="24"/>
          <w:szCs w:val="24"/>
          <w:lang w:bidi="ar-EG"/>
        </w:rPr>
      </w:pPr>
    </w:p>
    <w:p w14:paraId="3A44079B" w14:textId="77777777" w:rsidR="009072C3" w:rsidRPr="00541335" w:rsidRDefault="009072C3" w:rsidP="0083381A">
      <w:pPr>
        <w:spacing w:line="360" w:lineRule="auto"/>
        <w:rPr>
          <w:rFonts w:ascii="Unikurd Web" w:hAnsi="Unikurd Web" w:cs="Unikurd Web"/>
          <w:color w:val="000000" w:themeColor="text1"/>
          <w:sz w:val="24"/>
          <w:szCs w:val="24"/>
          <w:lang w:bidi="ar-EG"/>
        </w:rPr>
      </w:pPr>
    </w:p>
    <w:p w14:paraId="0527560E" w14:textId="77777777" w:rsidR="009072C3" w:rsidRPr="00541335" w:rsidRDefault="009072C3" w:rsidP="0083381A">
      <w:pPr>
        <w:spacing w:line="360" w:lineRule="auto"/>
        <w:rPr>
          <w:rFonts w:ascii="Unikurd Web" w:hAnsi="Unikurd Web" w:cs="Unikurd Web"/>
          <w:color w:val="000000" w:themeColor="text1"/>
          <w:sz w:val="24"/>
          <w:szCs w:val="24"/>
          <w:lang w:bidi="ar-EG"/>
        </w:rPr>
      </w:pPr>
    </w:p>
    <w:p w14:paraId="6427D117" w14:textId="77777777" w:rsidR="009072C3" w:rsidRPr="00541335" w:rsidRDefault="009072C3" w:rsidP="0083381A">
      <w:pPr>
        <w:spacing w:line="360" w:lineRule="auto"/>
        <w:rPr>
          <w:rFonts w:ascii="Unikurd Web" w:hAnsi="Unikurd Web" w:cs="Unikurd Web"/>
          <w:color w:val="000000" w:themeColor="text1"/>
          <w:sz w:val="24"/>
          <w:szCs w:val="24"/>
          <w:lang w:bidi="ar-EG"/>
        </w:rPr>
      </w:pPr>
    </w:p>
    <w:p w14:paraId="5872644D" w14:textId="77777777" w:rsidR="009072C3" w:rsidRPr="00541335" w:rsidRDefault="009072C3" w:rsidP="0083381A">
      <w:pPr>
        <w:spacing w:line="360" w:lineRule="auto"/>
        <w:rPr>
          <w:rFonts w:ascii="Unikurd Web" w:hAnsi="Unikurd Web" w:cs="Unikurd Web"/>
          <w:color w:val="000000" w:themeColor="text1"/>
          <w:sz w:val="24"/>
          <w:szCs w:val="24"/>
          <w:lang w:bidi="ar-EG"/>
        </w:rPr>
      </w:pPr>
    </w:p>
    <w:p w14:paraId="1594BEC3" w14:textId="77777777" w:rsidR="009072C3" w:rsidRPr="00541335" w:rsidRDefault="009072C3" w:rsidP="0083381A">
      <w:pPr>
        <w:spacing w:line="360" w:lineRule="auto"/>
        <w:rPr>
          <w:rFonts w:ascii="Unikurd Web" w:hAnsi="Unikurd Web" w:cs="Unikurd Web"/>
          <w:color w:val="000000" w:themeColor="text1"/>
          <w:sz w:val="24"/>
          <w:szCs w:val="24"/>
          <w:lang w:bidi="ar-EG"/>
        </w:rPr>
      </w:pPr>
    </w:p>
    <w:p w14:paraId="7D1E8351" w14:textId="77777777" w:rsidR="009072C3" w:rsidRPr="00541335" w:rsidRDefault="009072C3" w:rsidP="0083381A">
      <w:pPr>
        <w:spacing w:line="360" w:lineRule="auto"/>
        <w:rPr>
          <w:rFonts w:ascii="Unikurd Web" w:hAnsi="Unikurd Web" w:cs="Unikurd Web"/>
          <w:color w:val="000000" w:themeColor="text1"/>
          <w:sz w:val="24"/>
          <w:szCs w:val="24"/>
          <w:lang w:bidi="ar-EG"/>
        </w:rPr>
      </w:pPr>
    </w:p>
    <w:p w14:paraId="2E3605F9" w14:textId="77777777" w:rsidR="009072C3" w:rsidRPr="00541335" w:rsidRDefault="009072C3" w:rsidP="0083381A">
      <w:pPr>
        <w:spacing w:line="360" w:lineRule="auto"/>
        <w:rPr>
          <w:rFonts w:ascii="Unikurd Web" w:hAnsi="Unikurd Web" w:cs="Unikurd Web"/>
          <w:color w:val="000000" w:themeColor="text1"/>
          <w:sz w:val="24"/>
          <w:szCs w:val="24"/>
          <w:lang w:bidi="ar-EG"/>
        </w:rPr>
      </w:pPr>
    </w:p>
    <w:p w14:paraId="52CB0E3D" w14:textId="77777777" w:rsidR="009072C3" w:rsidRPr="00541335" w:rsidRDefault="009072C3" w:rsidP="0083381A">
      <w:pPr>
        <w:spacing w:line="360" w:lineRule="auto"/>
        <w:rPr>
          <w:rFonts w:ascii="Unikurd Web" w:hAnsi="Unikurd Web" w:cs="Unikurd Web"/>
          <w:color w:val="000000" w:themeColor="text1"/>
          <w:sz w:val="24"/>
          <w:szCs w:val="24"/>
          <w:lang w:bidi="ar-EG"/>
        </w:rPr>
      </w:pPr>
    </w:p>
    <w:p w14:paraId="14006479" w14:textId="77777777" w:rsidR="009072C3" w:rsidRPr="00541335" w:rsidRDefault="009072C3" w:rsidP="0083381A">
      <w:pPr>
        <w:spacing w:line="360" w:lineRule="auto"/>
        <w:rPr>
          <w:rFonts w:ascii="Unikurd Web" w:hAnsi="Unikurd Web" w:cs="Unikurd Web"/>
          <w:color w:val="000000" w:themeColor="text1"/>
          <w:sz w:val="24"/>
          <w:szCs w:val="24"/>
          <w:lang w:bidi="ar-EG"/>
        </w:rPr>
      </w:pPr>
    </w:p>
    <w:p w14:paraId="27194A92" w14:textId="77777777" w:rsidR="009072C3" w:rsidRPr="00541335" w:rsidRDefault="009072C3" w:rsidP="0083381A">
      <w:pPr>
        <w:spacing w:line="360" w:lineRule="auto"/>
        <w:rPr>
          <w:rFonts w:ascii="Unikurd Web" w:hAnsi="Unikurd Web" w:cs="Unikurd Web"/>
          <w:color w:val="000000" w:themeColor="text1"/>
          <w:sz w:val="24"/>
          <w:szCs w:val="24"/>
          <w:lang w:bidi="ar-EG"/>
        </w:rPr>
      </w:pPr>
    </w:p>
    <w:p w14:paraId="2F981B6F" w14:textId="77777777" w:rsidR="009072C3" w:rsidRPr="00541335" w:rsidRDefault="009072C3" w:rsidP="0083381A">
      <w:pPr>
        <w:spacing w:line="360" w:lineRule="auto"/>
        <w:rPr>
          <w:rFonts w:ascii="Unikurd Web" w:hAnsi="Unikurd Web" w:cs="Unikurd Web"/>
          <w:color w:val="000000" w:themeColor="text1"/>
          <w:sz w:val="24"/>
          <w:szCs w:val="24"/>
          <w:lang w:bidi="ar-EG"/>
        </w:rPr>
      </w:pPr>
    </w:p>
    <w:p w14:paraId="4DDB568D" w14:textId="77777777" w:rsidR="009072C3" w:rsidRPr="00541335" w:rsidRDefault="009072C3" w:rsidP="0083381A">
      <w:pPr>
        <w:spacing w:line="360" w:lineRule="auto"/>
        <w:rPr>
          <w:rFonts w:ascii="Unikurd Web" w:hAnsi="Unikurd Web" w:cs="Unikurd Web"/>
          <w:color w:val="000000" w:themeColor="text1"/>
          <w:sz w:val="24"/>
          <w:szCs w:val="24"/>
          <w:lang w:bidi="ar-EG"/>
        </w:rPr>
      </w:pPr>
    </w:p>
    <w:p w14:paraId="3EE483E0" w14:textId="77777777" w:rsidR="009072C3" w:rsidRPr="00541335" w:rsidRDefault="009072C3" w:rsidP="0083381A">
      <w:pPr>
        <w:spacing w:line="360" w:lineRule="auto"/>
        <w:rPr>
          <w:rFonts w:ascii="Unikurd Web" w:hAnsi="Unikurd Web" w:cs="Unikurd Web"/>
          <w:color w:val="000000" w:themeColor="text1"/>
          <w:sz w:val="24"/>
          <w:szCs w:val="24"/>
          <w:lang w:bidi="ar-EG"/>
        </w:rPr>
      </w:pPr>
    </w:p>
    <w:p w14:paraId="1F127E29" w14:textId="1EC08A6C" w:rsidR="00F24D49" w:rsidRPr="00FF5A6C" w:rsidRDefault="00F24D49" w:rsidP="00F24D49">
      <w:pPr>
        <w:spacing w:line="360" w:lineRule="auto"/>
        <w:jc w:val="center"/>
        <w:rPr>
          <w:rFonts w:ascii="Unikurd Web" w:hAnsi="Unikurd Web" w:cs="Unikurd Web"/>
          <w:b/>
          <w:bCs/>
          <w:color w:val="000000" w:themeColor="text1"/>
          <w:sz w:val="24"/>
          <w:szCs w:val="24"/>
          <w:lang w:bidi="ar-EG"/>
        </w:rPr>
      </w:pPr>
      <w:r w:rsidRPr="00FF5A6C">
        <w:rPr>
          <w:rFonts w:ascii="Unikurd Web" w:hAnsi="Unikurd Web" w:cs="Unikurd Web"/>
          <w:b/>
          <w:bCs/>
          <w:color w:val="000000" w:themeColor="text1"/>
          <w:sz w:val="24"/>
          <w:szCs w:val="24"/>
          <w:lang w:bidi="ar-EG"/>
        </w:rPr>
        <w:t>(</w:t>
      </w:r>
      <w:r w:rsidR="00433DF8" w:rsidRPr="00FF5A6C">
        <w:rPr>
          <w:rFonts w:ascii="Unikurd Web" w:hAnsi="Unikurd Web" w:cs="Unikurd Web"/>
          <w:b/>
          <w:bCs/>
          <w:sz w:val="24"/>
          <w:szCs w:val="24"/>
        </w:rPr>
        <w:t>Chapter</w:t>
      </w:r>
      <w:r w:rsidR="00433DF8" w:rsidRPr="00FF5A6C">
        <w:rPr>
          <w:rFonts w:ascii="Unikurd Web" w:eastAsia="Times New Roman" w:hAnsi="Unikurd Web" w:cs="Unikurd Web"/>
          <w:b/>
          <w:bCs/>
          <w:color w:val="000000" w:themeColor="text1"/>
          <w:sz w:val="24"/>
          <w:szCs w:val="24"/>
          <w:lang w:val="en-US" w:bidi="ar-KW"/>
        </w:rPr>
        <w:t xml:space="preserve"> -</w:t>
      </w:r>
      <w:r w:rsidRPr="00FF5A6C">
        <w:rPr>
          <w:rFonts w:ascii="Unikurd Web" w:hAnsi="Unikurd Web" w:cs="Unikurd Web"/>
          <w:b/>
          <w:bCs/>
          <w:color w:val="000000" w:themeColor="text1"/>
          <w:sz w:val="24"/>
          <w:szCs w:val="24"/>
          <w:lang w:bidi="ar-EG"/>
        </w:rPr>
        <w:t>33)</w:t>
      </w:r>
    </w:p>
    <w:p w14:paraId="3F1D4256" w14:textId="53A61E00" w:rsidR="00455026" w:rsidRPr="00541335" w:rsidRDefault="00E80801" w:rsidP="00F6134F">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Parwana took the book out from the box, handed it to me, and asked me to sit down. I looked at the frozen images of Halabja, sat down, placed the book in front of me on the writing arm of our chair, opened it, and fixed my eyes on its first page. I began to read, “When Halabja was attacked with chemical weapons.” I raised my head to see that the water screen had captured the days and times of the events I was about to narrate. I lowered my head and addressed the attendees, saying, “A number of foreign journalists, videographers, and photographers reached the South of Kurdistan and documented a very limited account of the tragedy. Despite their efforts, the enormity of the atrocity remained inadequately represented. More than 5,000 children, men, and women lost their lives, and over 10,000 were maimed by the devastating attack on my town. Some countries, human rights organizations, and individuals expressed their protests against the use of chemical weapons.” I fell silent.</w:t>
      </w:r>
    </w:p>
    <w:p w14:paraId="2D0D5C93" w14:textId="391F5F07" w:rsidR="00455026" w:rsidRPr="00541335" w:rsidRDefault="00455026" w:rsidP="00455026">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The painter followed my reading closely. After each sentence, she would dip her brush into the paint pot, apply it carefully onto the canvas. The crystal colours on the canvas transformed into a myriad of shades—shades unseen in any forests, orchards, gardens, or meadows on Earth.</w:t>
      </w:r>
    </w:p>
    <w:p w14:paraId="043AD914" w14:textId="2CF1B2AD" w:rsidR="00455026" w:rsidRPr="00541335" w:rsidRDefault="00455026" w:rsidP="00455026">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I resumed my reading, “The most heart-wrenching image of the town was that of Omar cradling his own lifeless baby son,</w:t>
      </w:r>
      <w:r w:rsidR="005E36E5" w:rsidRPr="00541335">
        <w:rPr>
          <w:rFonts w:ascii="Unikurd Web" w:hAnsi="Unikurd Web" w:cs="Unikurd Web"/>
          <w:color w:val="000000" w:themeColor="text1"/>
          <w:sz w:val="24"/>
          <w:szCs w:val="24"/>
          <w:lang w:bidi="ar-EG"/>
        </w:rPr>
        <w:t xml:space="preserve"> both</w:t>
      </w:r>
      <w:r w:rsidRPr="00541335">
        <w:rPr>
          <w:rFonts w:ascii="Unikurd Web" w:hAnsi="Unikurd Web" w:cs="Unikurd Web"/>
          <w:color w:val="000000" w:themeColor="text1"/>
          <w:sz w:val="24"/>
          <w:szCs w:val="24"/>
          <w:lang w:bidi="ar-EG"/>
        </w:rPr>
        <w:t xml:space="preserve"> lying face down on the ground, symbolizing the anguish of the Kurdish nation on Earth.</w:t>
      </w:r>
      <w:r w:rsidR="005F1841" w:rsidRPr="00541335">
        <w:rPr>
          <w:rFonts w:ascii="Unikurd Web" w:hAnsi="Unikurd Web" w:cs="Unikurd Web"/>
          <w:color w:val="000000" w:themeColor="text1"/>
          <w:sz w:val="24"/>
          <w:szCs w:val="24"/>
          <w:lang w:bidi="ar-EG"/>
        </w:rPr>
        <w:t xml:space="preserve">” </w:t>
      </w:r>
      <w:r w:rsidRPr="00541335">
        <w:rPr>
          <w:rFonts w:ascii="Unikurd Web" w:hAnsi="Unikurd Web" w:cs="Unikurd Web"/>
          <w:color w:val="000000" w:themeColor="text1"/>
          <w:sz w:val="24"/>
          <w:szCs w:val="24"/>
          <w:lang w:bidi="ar-EG"/>
        </w:rPr>
        <w:t>Suddenly, the sound of a baby came while suckling his mother’s breast and strongly engaged the attendees’ feelings for a while.</w:t>
      </w:r>
    </w:p>
    <w:p w14:paraId="70E8C7BA" w14:textId="77777777" w:rsidR="00455026" w:rsidRPr="00541335" w:rsidRDefault="00455026" w:rsidP="00455026">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I ceased reading.</w:t>
      </w:r>
    </w:p>
    <w:p w14:paraId="0146284A" w14:textId="490F2A43" w:rsidR="00455026" w:rsidRPr="00541335" w:rsidRDefault="00455026" w:rsidP="00455026">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The painter stopped painting and looked at me, the sound of music raised, they all stood up and said in chorus, </w:t>
      </w:r>
      <w:r w:rsidR="005E36E5" w:rsidRPr="00541335">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 xml:space="preserve">We hear the message of night vigils through voice and </w:t>
      </w:r>
      <w:r w:rsidR="005E36E5" w:rsidRPr="00541335">
        <w:rPr>
          <w:rFonts w:ascii="Unikurd Web" w:hAnsi="Unikurd Web" w:cs="Unikurd Web"/>
          <w:color w:val="000000" w:themeColor="text1"/>
          <w:sz w:val="24"/>
          <w:szCs w:val="24"/>
          <w:lang w:bidi="ar-EG"/>
        </w:rPr>
        <w:t>colour</w:t>
      </w:r>
      <w:r w:rsidRPr="00541335">
        <w:rPr>
          <w:rFonts w:ascii="Unikurd Web" w:hAnsi="Unikurd Web" w:cs="Unikurd Web"/>
          <w:color w:val="000000" w:themeColor="text1"/>
          <w:sz w:val="24"/>
          <w:szCs w:val="24"/>
          <w:lang w:bidi="ar-EG"/>
        </w:rPr>
        <w:t>; we paint the message of night vigils with tears of love and compassion.</w:t>
      </w:r>
      <w:r w:rsidR="005E36E5" w:rsidRPr="00541335">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 xml:space="preserve"> Then they silently sat down, and the image on the water screen paused.</w:t>
      </w:r>
    </w:p>
    <w:p w14:paraId="1DC5CBB1" w14:textId="539EDFC4" w:rsidR="00455026" w:rsidRPr="00541335" w:rsidRDefault="00455026" w:rsidP="00455026">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I resumed reading, </w:t>
      </w:r>
      <w:r w:rsidR="005E36E5" w:rsidRPr="00541335">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Omar, a native of Halabja, embarked on his journey</w:t>
      </w:r>
      <w:r w:rsidR="005E36E5" w:rsidRPr="00541335">
        <w:rPr>
          <w:rFonts w:ascii="Unikurd Web" w:hAnsi="Unikurd Web" w:cs="Unikurd Web"/>
          <w:color w:val="000000" w:themeColor="text1"/>
          <w:sz w:val="24"/>
          <w:szCs w:val="24"/>
          <w:lang w:bidi="ar-EG"/>
        </w:rPr>
        <w:t xml:space="preserve"> in 1937,”</w:t>
      </w:r>
      <w:r w:rsidRPr="00541335">
        <w:rPr>
          <w:rFonts w:ascii="Unikurd Web" w:hAnsi="Unikurd Web" w:cs="Unikurd Web"/>
          <w:color w:val="000000" w:themeColor="text1"/>
          <w:sz w:val="24"/>
          <w:szCs w:val="24"/>
          <w:lang w:bidi="ar-EG"/>
        </w:rPr>
        <w:t xml:space="preserve"> The water screen displayed the open yard of Omar's father's mud house in the town. The sound of zurna, rhythmic double-headed drum music, accompanied men and women dancing with joyful foot tapping. The scent of organic rice, curries, halwa, and perfume wafted through the air. A midwife emerged from a small room in the house, proud of her role in assisting a woman in giving birth to a son</w:t>
      </w:r>
      <w:r w:rsidR="00837B72" w:rsidRPr="00541335">
        <w:rPr>
          <w:rFonts w:ascii="Unikurd Web" w:hAnsi="Unikurd Web" w:cs="Unikurd Web"/>
          <w:color w:val="000000" w:themeColor="text1"/>
          <w:sz w:val="24"/>
          <w:szCs w:val="24"/>
          <w:lang w:bidi="ar-EG"/>
        </w:rPr>
        <w:t xml:space="preserve"> (</w:t>
      </w:r>
      <w:r w:rsidR="005E36E5" w:rsidRPr="00541335">
        <w:rPr>
          <w:rFonts w:ascii="Unikurd Web" w:hAnsi="Unikurd Web" w:cs="Unikurd Web"/>
          <w:color w:val="000000" w:themeColor="text1"/>
          <w:sz w:val="24"/>
          <w:szCs w:val="24"/>
          <w:lang w:bidi="ar-EG"/>
        </w:rPr>
        <w:t>the little Omar</w:t>
      </w:r>
      <w:r w:rsidR="00837B72" w:rsidRPr="00541335">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 xml:space="preserve">. In return, the family presented her with a pouch filled with gifts, escorting her through the open yard to the </w:t>
      </w:r>
      <w:r w:rsidR="005E36E5" w:rsidRPr="00541335">
        <w:rPr>
          <w:rFonts w:ascii="Unikurd Web" w:hAnsi="Unikurd Web" w:cs="Unikurd Web"/>
          <w:color w:val="000000" w:themeColor="text1"/>
          <w:sz w:val="24"/>
          <w:szCs w:val="24"/>
          <w:lang w:bidi="ar-EG"/>
        </w:rPr>
        <w:t>neighbouring</w:t>
      </w:r>
      <w:r w:rsidRPr="00541335">
        <w:rPr>
          <w:rFonts w:ascii="Unikurd Web" w:hAnsi="Unikurd Web" w:cs="Unikurd Web"/>
          <w:color w:val="000000" w:themeColor="text1"/>
          <w:sz w:val="24"/>
          <w:szCs w:val="24"/>
          <w:lang w:bidi="ar-EG"/>
        </w:rPr>
        <w:t xml:space="preserve"> alley. The chain around the door knocker continued to rustle, its sound merging with the revelry inside the house before the water screen paused the image.</w:t>
      </w:r>
    </w:p>
    <w:p w14:paraId="2B784903" w14:textId="60E471D0" w:rsidR="00455026" w:rsidRPr="00541335" w:rsidRDefault="00455026" w:rsidP="00455026">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After a brief pause, I continued, </w:t>
      </w:r>
      <w:r w:rsidR="00363DE1" w:rsidRPr="00541335">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 xml:space="preserve">Hardship prevented Omar from completing his studies, and he left school after a few years of primary education. He </w:t>
      </w:r>
      <w:r w:rsidR="006C5819" w:rsidRPr="00541335">
        <w:rPr>
          <w:rFonts w:ascii="Unikurd Web" w:hAnsi="Unikurd Web" w:cs="Unikurd Web"/>
          <w:color w:val="000000" w:themeColor="text1"/>
          <w:sz w:val="24"/>
          <w:szCs w:val="24"/>
          <w:lang w:bidi="ar-EG"/>
        </w:rPr>
        <w:t>b</w:t>
      </w:r>
      <w:r w:rsidR="00971E91" w:rsidRPr="00541335">
        <w:rPr>
          <w:rFonts w:ascii="Unikurd Web" w:hAnsi="Unikurd Web" w:cs="Unikurd Web"/>
          <w:color w:val="000000" w:themeColor="text1"/>
          <w:sz w:val="24"/>
          <w:szCs w:val="24"/>
          <w:lang w:bidi="ar-EG"/>
        </w:rPr>
        <w:t>eg</w:t>
      </w:r>
      <w:r w:rsidRPr="00541335">
        <w:rPr>
          <w:rFonts w:ascii="Unikurd Web" w:hAnsi="Unikurd Web" w:cs="Unikurd Web"/>
          <w:color w:val="000000" w:themeColor="text1"/>
          <w:sz w:val="24"/>
          <w:szCs w:val="24"/>
          <w:lang w:bidi="ar-EG"/>
        </w:rPr>
        <w:t xml:space="preserve">an working as a manual </w:t>
      </w:r>
      <w:r w:rsidR="00E72444" w:rsidRPr="00541335">
        <w:rPr>
          <w:rFonts w:ascii="Unikurd Web" w:hAnsi="Unikurd Web" w:cs="Unikurd Web"/>
          <w:color w:val="000000" w:themeColor="text1"/>
          <w:sz w:val="24"/>
          <w:szCs w:val="24"/>
          <w:lang w:bidi="ar-EG"/>
        </w:rPr>
        <w:t>labourer</w:t>
      </w:r>
      <w:r w:rsidRPr="00541335">
        <w:rPr>
          <w:rFonts w:ascii="Unikurd Web" w:hAnsi="Unikurd Web" w:cs="Unikurd Web"/>
          <w:color w:val="000000" w:themeColor="text1"/>
          <w:sz w:val="24"/>
          <w:szCs w:val="24"/>
          <w:lang w:bidi="ar-EG"/>
        </w:rPr>
        <w:t>. During this time, he married Smaya, a girl from Garmiyan, a tropical area in South Kurdistan. Together, they settled in Halabja.</w:t>
      </w:r>
      <w:r w:rsidR="00363DE1" w:rsidRPr="00541335">
        <w:rPr>
          <w:rFonts w:ascii="Unikurd Web" w:hAnsi="Unikurd Web" w:cs="Unikurd Web"/>
          <w:color w:val="000000" w:themeColor="text1"/>
          <w:sz w:val="24"/>
          <w:szCs w:val="24"/>
          <w:lang w:bidi="ar-EG"/>
        </w:rPr>
        <w:t>”</w:t>
      </w:r>
    </w:p>
    <w:p w14:paraId="28ED1FAE" w14:textId="7C1AEEA7" w:rsidR="006C1139" w:rsidRPr="00541335" w:rsidRDefault="00455026" w:rsidP="006C5819">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I looked at all the attendees in the hall before stating, </w:t>
      </w:r>
      <w:r w:rsidR="00363DE1" w:rsidRPr="00541335">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National consciousness and the aspiration to liberate Kurdistan compelled Omar to become a peshmerga, taking up arms for the cause and participating in the Kurdish September revolution against the Iraqi ruler.</w:t>
      </w:r>
      <w:r w:rsidR="00363DE1" w:rsidRPr="00541335">
        <w:rPr>
          <w:rFonts w:ascii="Unikurd Web" w:hAnsi="Unikurd Web" w:cs="Unikurd Web"/>
          <w:color w:val="000000" w:themeColor="text1"/>
          <w:sz w:val="24"/>
          <w:szCs w:val="24"/>
          <w:lang w:bidi="ar-EG"/>
        </w:rPr>
        <w:t xml:space="preserve">” </w:t>
      </w:r>
      <w:r w:rsidRPr="00541335">
        <w:rPr>
          <w:rFonts w:ascii="Unikurd Web" w:hAnsi="Unikurd Web" w:cs="Unikurd Web"/>
          <w:color w:val="000000" w:themeColor="text1"/>
          <w:sz w:val="24"/>
          <w:szCs w:val="24"/>
          <w:lang w:bidi="ar-EG"/>
        </w:rPr>
        <w:t xml:space="preserve">I briefly raised my head and resumed reading, </w:t>
      </w:r>
      <w:r w:rsidR="00363DE1" w:rsidRPr="00541335">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The Organization of the Petroleum Exporting Countries (OPEC) convened a meeting in March 1975 in Algeria, during which Saddam Hussein, the former deceased Iraqi president, and the Shah of Iran, Mohammad Reza Shah Pahlavi, met and agreed on the Shahabad Treaty of 1937. This agreement granted Iranian vessels the freedom to navigate the Arab Gulf. In exchange, Iran</w:t>
      </w:r>
      <w:r w:rsidR="00B65ECF" w:rsidRPr="00541335">
        <w:rPr>
          <w:rFonts w:ascii="Unikurd Web" w:hAnsi="Unikurd Web" w:cs="Unikurd Web"/>
          <w:color w:val="000000" w:themeColor="text1"/>
          <w:sz w:val="24"/>
          <w:szCs w:val="24"/>
          <w:lang w:bidi="ar-EG"/>
        </w:rPr>
        <w:t>ian government</w:t>
      </w:r>
      <w:r w:rsidRPr="00541335">
        <w:rPr>
          <w:rFonts w:ascii="Unikurd Web" w:hAnsi="Unikurd Web" w:cs="Unikurd Web"/>
          <w:color w:val="000000" w:themeColor="text1"/>
          <w:sz w:val="24"/>
          <w:szCs w:val="24"/>
          <w:lang w:bidi="ar-EG"/>
        </w:rPr>
        <w:t xml:space="preserve"> ceased its support for the Kurdish revolution, which it did, ultimately leading to the capitulation of the revolution's leadership</w:t>
      </w:r>
      <w:r w:rsidR="006C5819" w:rsidRPr="00541335">
        <w:rPr>
          <w:rFonts w:ascii="Unikurd Web" w:hAnsi="Unikurd Web" w:cs="Unikurd Web"/>
          <w:color w:val="000000" w:themeColor="text1"/>
          <w:sz w:val="24"/>
          <w:szCs w:val="24"/>
          <w:lang w:bidi="ar-EG"/>
        </w:rPr>
        <w:t>,</w:t>
      </w:r>
      <w:r w:rsidR="00363DE1" w:rsidRPr="00541335">
        <w:rPr>
          <w:rFonts w:ascii="Unikurd Web" w:hAnsi="Unikurd Web" w:cs="Unikurd Web"/>
          <w:color w:val="000000" w:themeColor="text1"/>
          <w:sz w:val="24"/>
          <w:szCs w:val="24"/>
          <w:lang w:bidi="ar-EG"/>
        </w:rPr>
        <w:t xml:space="preserve">” </w:t>
      </w:r>
      <w:r w:rsidRPr="00541335">
        <w:rPr>
          <w:rFonts w:ascii="Unikurd Web" w:hAnsi="Unikurd Web" w:cs="Unikurd Web"/>
          <w:color w:val="000000" w:themeColor="text1"/>
          <w:sz w:val="24"/>
          <w:szCs w:val="24"/>
          <w:lang w:bidi="ar-EG"/>
        </w:rPr>
        <w:t>I bowed my head in shame and fell silent.</w:t>
      </w:r>
    </w:p>
    <w:p w14:paraId="6CD062B7" w14:textId="029D22E4" w:rsidR="006C1139" w:rsidRPr="00541335" w:rsidRDefault="006C1139" w:rsidP="00455026">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The lighting inundated the hall, but it didn’t take</w:t>
      </w:r>
      <w:r w:rsidR="00A26AE4" w:rsidRPr="00541335">
        <w:rPr>
          <w:rFonts w:ascii="Unikurd Web" w:hAnsi="Unikurd Web" w:cs="Unikurd Web"/>
          <w:color w:val="000000" w:themeColor="text1"/>
          <w:sz w:val="24"/>
          <w:szCs w:val="24"/>
          <w:lang w:bidi="ar-EG"/>
        </w:rPr>
        <w:t xml:space="preserve"> long, </w:t>
      </w:r>
      <w:r w:rsidRPr="00541335">
        <w:rPr>
          <w:rFonts w:ascii="Unikurd Web" w:hAnsi="Unikurd Web" w:cs="Unikurd Web"/>
          <w:color w:val="000000" w:themeColor="text1"/>
          <w:sz w:val="24"/>
          <w:szCs w:val="24"/>
          <w:lang w:bidi="ar-EG"/>
        </w:rPr>
        <w:t>the image on the water screen went dark, and the darkness returned. Parwana directed her gaze towards me, and said, “What you said about the September revolution is nor complete in terms of recording, which was the reason for the inundation of the light and screen’s darkness.”</w:t>
      </w:r>
    </w:p>
    <w:p w14:paraId="3B114086" w14:textId="6029E1E8" w:rsidR="00F24D49" w:rsidRPr="00541335" w:rsidRDefault="006C1139" w:rsidP="00A26AE4">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I raised my head. </w:t>
      </w:r>
    </w:p>
    <w:p w14:paraId="58F2D8DF" w14:textId="32D5B099" w:rsidR="00A26AE4" w:rsidRPr="00541335" w:rsidRDefault="00A26AE4" w:rsidP="00A26AE4">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The painter fetched her brush, to start painting again. </w:t>
      </w:r>
    </w:p>
    <w:p w14:paraId="33B572D4" w14:textId="63513CC6" w:rsidR="00F24D49" w:rsidRPr="00541335" w:rsidRDefault="00A26AE4" w:rsidP="00A26AE4">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Parwana nodded her head to me.</w:t>
      </w:r>
    </w:p>
    <w:p w14:paraId="720EB461" w14:textId="33562EF8" w:rsidR="00287A3D" w:rsidRPr="00541335" w:rsidRDefault="00A26AE4" w:rsidP="00287A3D">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“A year before the capitulation, in 24</w:t>
      </w:r>
      <w:r w:rsidRPr="00541335">
        <w:rPr>
          <w:rFonts w:ascii="Unikurd Web" w:hAnsi="Unikurd Web" w:cs="Unikurd Web"/>
          <w:color w:val="000000" w:themeColor="text1"/>
          <w:sz w:val="24"/>
          <w:szCs w:val="24"/>
          <w:vertAlign w:val="superscript"/>
          <w:lang w:bidi="ar-EG"/>
        </w:rPr>
        <w:t>th</w:t>
      </w:r>
      <w:r w:rsidRPr="00541335">
        <w:rPr>
          <w:rFonts w:ascii="Unikurd Web" w:hAnsi="Unikurd Web" w:cs="Unikurd Web"/>
          <w:color w:val="000000" w:themeColor="text1"/>
          <w:sz w:val="24"/>
          <w:szCs w:val="24"/>
          <w:lang w:bidi="ar-EG"/>
        </w:rPr>
        <w:t xml:space="preserve"> April 1974, the </w:t>
      </w:r>
      <w:r w:rsidR="00772972" w:rsidRPr="00541335">
        <w:rPr>
          <w:rFonts w:ascii="Unikurd Web" w:hAnsi="Unikurd Web" w:cs="Unikurd Web"/>
          <w:color w:val="000000" w:themeColor="text1"/>
          <w:sz w:val="24"/>
          <w:szCs w:val="24"/>
          <w:lang w:bidi="ar-EG"/>
        </w:rPr>
        <w:t>Arab</w:t>
      </w:r>
      <w:r w:rsidRPr="00541335">
        <w:rPr>
          <w:rFonts w:ascii="Unikurd Web" w:hAnsi="Unikurd Web" w:cs="Unikurd Web"/>
          <w:color w:val="000000" w:themeColor="text1"/>
          <w:sz w:val="24"/>
          <w:szCs w:val="24"/>
          <w:lang w:bidi="ar-EG"/>
        </w:rPr>
        <w:t xml:space="preserve"> Socialist </w:t>
      </w:r>
      <w:r w:rsidR="00716230" w:rsidRPr="00541335">
        <w:rPr>
          <w:rFonts w:ascii="Unikurd Web" w:hAnsi="Unikurd Web" w:cs="Unikurd Web"/>
          <w:color w:val="000000" w:themeColor="text1"/>
          <w:sz w:val="24"/>
          <w:szCs w:val="24"/>
          <w:lang w:bidi="ar-EG"/>
        </w:rPr>
        <w:t xml:space="preserve">Ba’ath </w:t>
      </w:r>
      <w:r w:rsidR="00A87593" w:rsidRPr="00541335">
        <w:rPr>
          <w:rFonts w:ascii="Unikurd Web" w:hAnsi="Unikurd Web" w:cs="Unikurd Web"/>
          <w:color w:val="000000" w:themeColor="text1"/>
          <w:sz w:val="24"/>
          <w:szCs w:val="24"/>
          <w:lang w:bidi="ar-EG"/>
        </w:rPr>
        <w:t>Part’s</w:t>
      </w:r>
      <w:r w:rsidRPr="00541335">
        <w:rPr>
          <w:rFonts w:ascii="Unikurd Web" w:hAnsi="Unikurd Web" w:cs="Unikurd Web"/>
          <w:color w:val="000000" w:themeColor="text1"/>
          <w:sz w:val="24"/>
          <w:szCs w:val="24"/>
          <w:lang w:bidi="ar-EG"/>
        </w:rPr>
        <w:t xml:space="preserve"> aircraft</w:t>
      </w:r>
      <w:r w:rsidR="00905E1E" w:rsidRPr="00541335">
        <w:rPr>
          <w:rFonts w:ascii="Unikurd Web" w:hAnsi="Unikurd Web" w:cs="Unikurd Web"/>
          <w:color w:val="000000" w:themeColor="text1"/>
          <w:sz w:val="24"/>
          <w:szCs w:val="24"/>
          <w:lang w:bidi="ar-EG"/>
        </w:rPr>
        <w:t xml:space="preserve">s, </w:t>
      </w:r>
      <w:r w:rsidRPr="00541335">
        <w:rPr>
          <w:rFonts w:ascii="Unikurd Web" w:hAnsi="Unikurd Web" w:cs="Unikurd Web"/>
          <w:color w:val="000000" w:themeColor="text1"/>
          <w:sz w:val="24"/>
          <w:szCs w:val="24"/>
          <w:lang w:bidi="ar-EG"/>
        </w:rPr>
        <w:t>bombarded Halabja with Napalm</w:t>
      </w:r>
      <w:r w:rsidR="00A87593" w:rsidRPr="00541335">
        <w:rPr>
          <w:rFonts w:ascii="Unikurd Web" w:hAnsi="Unikurd Web" w:cs="Unikurd Web"/>
          <w:color w:val="000000" w:themeColor="text1"/>
          <w:sz w:val="24"/>
          <w:szCs w:val="24"/>
          <w:lang w:bidi="ar-EG"/>
        </w:rPr>
        <w:t xml:space="preserve">, it killed ninety people, including children, woman and men,” With my fingers, I swept my hair back, and resumed, </w:t>
      </w:r>
      <w:r w:rsidR="00115C8D" w:rsidRPr="00541335">
        <w:rPr>
          <w:rFonts w:ascii="Unikurd Web" w:hAnsi="Unikurd Web" w:cs="Unikurd Web"/>
          <w:color w:val="000000" w:themeColor="text1"/>
          <w:sz w:val="24"/>
          <w:szCs w:val="24"/>
          <w:lang w:bidi="ar-EG"/>
        </w:rPr>
        <w:t xml:space="preserve">“The capitulation left Omar feeling hopeless, prompting him to start working in a bakery. At that time, he had an eight-year-old daughter. As a symbol of his love for Samya, he had named their daughter </w:t>
      </w:r>
      <w:r w:rsidR="00F46E62" w:rsidRPr="00541335">
        <w:rPr>
          <w:rFonts w:ascii="Unikurd Web" w:hAnsi="Unikurd Web" w:cs="Unikurd Web"/>
          <w:color w:val="000000" w:themeColor="text1"/>
          <w:sz w:val="24"/>
          <w:szCs w:val="24"/>
          <w:lang w:bidi="ar-EG"/>
        </w:rPr>
        <w:t>‘</w:t>
      </w:r>
      <w:r w:rsidR="00115C8D" w:rsidRPr="00541335">
        <w:rPr>
          <w:rFonts w:ascii="Unikurd Web" w:hAnsi="Unikurd Web" w:cs="Unikurd Web"/>
          <w:color w:val="000000" w:themeColor="text1"/>
          <w:sz w:val="24"/>
          <w:szCs w:val="24"/>
          <w:lang w:bidi="ar-EG"/>
        </w:rPr>
        <w:t>G</w:t>
      </w:r>
      <w:r w:rsidR="00CD2B5B" w:rsidRPr="00541335">
        <w:rPr>
          <w:rFonts w:ascii="Unikurd Web" w:hAnsi="Unikurd Web" w:cs="Unikurd Web"/>
          <w:color w:val="000000" w:themeColor="text1"/>
          <w:sz w:val="24"/>
          <w:szCs w:val="24"/>
          <w:lang w:bidi="ar-EG"/>
        </w:rPr>
        <w:t>e</w:t>
      </w:r>
      <w:r w:rsidR="00115C8D" w:rsidRPr="00541335">
        <w:rPr>
          <w:rFonts w:ascii="Unikurd Web" w:hAnsi="Unikurd Web" w:cs="Unikurd Web"/>
          <w:color w:val="000000" w:themeColor="text1"/>
          <w:sz w:val="24"/>
          <w:szCs w:val="24"/>
          <w:lang w:bidi="ar-EG"/>
        </w:rPr>
        <w:t>rmiyan</w:t>
      </w:r>
      <w:r w:rsidR="00F46E62" w:rsidRPr="00541335">
        <w:rPr>
          <w:rFonts w:ascii="Unikurd Web" w:hAnsi="Unikurd Web" w:cs="Unikurd Web"/>
          <w:color w:val="000000" w:themeColor="text1"/>
          <w:sz w:val="24"/>
          <w:szCs w:val="24"/>
          <w:lang w:bidi="ar-EG"/>
        </w:rPr>
        <w:t>’</w:t>
      </w:r>
      <w:r w:rsidR="00115C8D" w:rsidRPr="00541335">
        <w:rPr>
          <w:rFonts w:ascii="Unikurd Web" w:hAnsi="Unikurd Web" w:cs="Unikurd Web"/>
          <w:color w:val="000000" w:themeColor="text1"/>
          <w:sz w:val="24"/>
          <w:szCs w:val="24"/>
          <w:lang w:bidi="ar-EG"/>
        </w:rPr>
        <w:t xml:space="preserve">, after Samya's </w:t>
      </w:r>
      <w:r w:rsidR="00AB57E3" w:rsidRPr="00541335">
        <w:rPr>
          <w:rFonts w:ascii="Unikurd Web" w:hAnsi="Unikurd Web" w:cs="Unikurd Web"/>
          <w:color w:val="000000" w:themeColor="text1"/>
          <w:sz w:val="24"/>
          <w:szCs w:val="24"/>
          <w:lang w:bidi="ar-EG"/>
        </w:rPr>
        <w:t xml:space="preserve">birthplace. “The water screen revealed a nostalgic scene of Garmiyan during her childhood, sitting on her house's veranda with friends, engrossed in a game of 'Five Pebbles.' They playfully scattered the small pebbles on the ground, deftly retrieving them one by one. The pebbles were tossed into the air, dancing from their palms, bouncing merrily on the floor. Laughter filled the air as the girls swiftly collected the pebbles. </w:t>
      </w:r>
      <w:r w:rsidR="00287A3D" w:rsidRPr="00541335">
        <w:rPr>
          <w:rFonts w:ascii="Unikurd Web" w:hAnsi="Unikurd Web" w:cs="Unikurd Web"/>
          <w:color w:val="000000" w:themeColor="text1"/>
          <w:sz w:val="24"/>
          <w:szCs w:val="24"/>
          <w:lang w:bidi="ar-EG"/>
        </w:rPr>
        <w:t>With skill, they once again placed pebbles on their palms, producing a distinct sound that echoed their joy. It was summer, a hot noon, and they happily immersed themselves in the game beneath a pedestal fan. Suddenly, the sound of a boy reached them from the alley, calling out, 'Ice pop, ice pop, made by Hiwa Factory, freezes head ice pop</w:t>
      </w:r>
      <w:r w:rsidR="00287A3D" w:rsidRPr="00541335">
        <w:rPr>
          <w:rFonts w:ascii="Arial" w:hAnsi="Arial" w:cs="Arial"/>
          <w:color w:val="000000" w:themeColor="text1"/>
          <w:sz w:val="24"/>
          <w:szCs w:val="24"/>
          <w:lang w:bidi="ar-EG"/>
        </w:rPr>
        <w:t>…</w:t>
      </w:r>
      <w:r w:rsidR="00287A3D" w:rsidRPr="00541335">
        <w:rPr>
          <w:rFonts w:ascii="Unikurd Web" w:hAnsi="Unikurd Web" w:cs="Unikurd Web"/>
          <w:color w:val="000000" w:themeColor="text1"/>
          <w:sz w:val="24"/>
          <w:szCs w:val="24"/>
          <w:lang w:bidi="ar-EG"/>
        </w:rPr>
        <w:t>' Upon hearing the boy, the girls scattered, intermittently calling for their moms, 'Mom, ice pop, mom, the ice pop seller is here’,” The single pebbles, as if they had fallen out, each settled in a corner, waiting for the girls' next game.</w:t>
      </w:r>
    </w:p>
    <w:p w14:paraId="4D8EE2ED" w14:textId="112967AA" w:rsidR="00F46E62" w:rsidRPr="00541335" w:rsidRDefault="00F46E62" w:rsidP="00AB57E3">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I halted reading, looked at the water screen and started smiling, before resuming reading, “Two years after the birth of Garmiyan, Samya gave birth to another daughter, as a symbol of her love for Omar, she had named their newly-born daughter ‘Kwestan’, referring to Omar’s birth place, a</w:t>
      </w:r>
      <w:r w:rsidR="00CD2B5B" w:rsidRPr="00541335">
        <w:rPr>
          <w:rFonts w:ascii="Unikurd Web" w:hAnsi="Unikurd Web" w:cs="Unikurd Web"/>
          <w:color w:val="000000" w:themeColor="text1"/>
          <w:sz w:val="24"/>
          <w:szCs w:val="24"/>
          <w:lang w:bidi="ar-EG"/>
        </w:rPr>
        <w:t>like a highland area</w:t>
      </w:r>
      <w:r w:rsidRPr="00541335">
        <w:rPr>
          <w:rFonts w:ascii="Unikurd Web" w:hAnsi="Unikurd Web" w:cs="Unikurd Web"/>
          <w:color w:val="000000" w:themeColor="text1"/>
          <w:sz w:val="24"/>
          <w:szCs w:val="24"/>
          <w:lang w:bidi="ar-EG"/>
        </w:rPr>
        <w:t>.”</w:t>
      </w:r>
    </w:p>
    <w:p w14:paraId="1ECB659C" w14:textId="25BE0979" w:rsidR="004D4E9B" w:rsidRPr="00541335" w:rsidRDefault="004D4E9B" w:rsidP="004D4E9B">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Parwana stood up, the chorus followed her, the music started slowly. I rose my head and told them, “In Kurdish society in general, boy is regarded as the backbone of the family, according to which, those husband and wife who have no boys</w:t>
      </w:r>
      <w:r w:rsidR="001A6309" w:rsidRPr="00541335">
        <w:rPr>
          <w:rFonts w:ascii="Unikurd Web" w:hAnsi="Unikurd Web" w:cs="Unikurd Web"/>
          <w:color w:val="000000" w:themeColor="text1"/>
          <w:sz w:val="24"/>
          <w:szCs w:val="24"/>
          <w:lang w:bidi="ar-EG"/>
        </w:rPr>
        <w:t>, labelled as</w:t>
      </w:r>
      <w:r w:rsidRPr="00541335">
        <w:rPr>
          <w:rFonts w:ascii="Unikurd Web" w:hAnsi="Unikurd Web" w:cs="Unikurd Web"/>
          <w:color w:val="000000" w:themeColor="text1"/>
          <w:sz w:val="24"/>
          <w:szCs w:val="24"/>
          <w:lang w:bidi="ar-EG"/>
        </w:rPr>
        <w:t xml:space="preserve"> legacy-less</w:t>
      </w:r>
      <w:r w:rsidR="001A6309" w:rsidRPr="00541335">
        <w:rPr>
          <w:rFonts w:ascii="Unikurd Web" w:hAnsi="Unikurd Web" w:cs="Unikurd Web"/>
          <w:color w:val="000000" w:themeColor="text1"/>
          <w:sz w:val="24"/>
          <w:szCs w:val="24"/>
          <w:lang w:bidi="ar-EG"/>
        </w:rPr>
        <w:t xml:space="preserve"> </w:t>
      </w:r>
      <w:r w:rsidRPr="00541335">
        <w:rPr>
          <w:rFonts w:ascii="Unikurd Web" w:hAnsi="Unikurd Web" w:cs="Unikurd Web"/>
          <w:color w:val="000000" w:themeColor="text1"/>
          <w:sz w:val="24"/>
          <w:szCs w:val="24"/>
          <w:lang w:bidi="ar-EG"/>
        </w:rPr>
        <w:t>(W</w:t>
      </w:r>
      <w:r w:rsidR="001A6309" w:rsidRPr="00541335">
        <w:rPr>
          <w:rFonts w:ascii="Unikurd Web" w:hAnsi="Unikurd Web" w:cs="Unikurd Web"/>
          <w:color w:val="000000" w:themeColor="text1"/>
          <w:sz w:val="24"/>
          <w:szCs w:val="24"/>
          <w:lang w:bidi="ar-EG"/>
        </w:rPr>
        <w:t>e</w:t>
      </w:r>
      <w:r w:rsidRPr="00541335">
        <w:rPr>
          <w:rFonts w:ascii="Unikurd Web" w:hAnsi="Unikurd Web" w:cs="Unikurd Web"/>
          <w:color w:val="000000" w:themeColor="text1"/>
          <w:sz w:val="24"/>
          <w:szCs w:val="24"/>
          <w:lang w:bidi="ar-EG"/>
        </w:rPr>
        <w:t>cax Kw</w:t>
      </w:r>
      <w:r w:rsidR="001A6309" w:rsidRPr="00541335">
        <w:rPr>
          <w:rFonts w:ascii="Unikurd Web" w:hAnsi="Unikurd Web" w:cs="Unikurd Web"/>
          <w:color w:val="000000" w:themeColor="text1"/>
          <w:sz w:val="24"/>
          <w:szCs w:val="24"/>
        </w:rPr>
        <w:t>ê</w:t>
      </w:r>
      <w:r w:rsidRPr="00541335">
        <w:rPr>
          <w:rFonts w:ascii="Unikurd Web" w:hAnsi="Unikurd Web" w:cs="Unikurd Web"/>
          <w:color w:val="000000" w:themeColor="text1"/>
          <w:sz w:val="24"/>
          <w:szCs w:val="24"/>
          <w:lang w:bidi="ar-EG"/>
        </w:rPr>
        <w:t>r in Kurdish)</w:t>
      </w:r>
      <w:r w:rsidR="00777A24" w:rsidRPr="00541335">
        <w:rPr>
          <w:rFonts w:ascii="Unikurd Web" w:hAnsi="Unikurd Web" w:cs="Unikurd Web"/>
          <w:color w:val="000000" w:themeColor="text1"/>
          <w:sz w:val="24"/>
          <w:szCs w:val="24"/>
          <w:lang w:bidi="ar-EG"/>
        </w:rPr>
        <w:t>,” I bowed my head in shame, and resumed, saying, “Omar,”</w:t>
      </w:r>
    </w:p>
    <w:p w14:paraId="300AD783" w14:textId="454DFFBC" w:rsidR="00777A24" w:rsidRPr="00541335" w:rsidRDefault="00777A24" w:rsidP="004D4E9B">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The chorus repeated it after me, “Omar.”</w:t>
      </w:r>
    </w:p>
    <w:p w14:paraId="52C499B6" w14:textId="5012531D" w:rsidR="00777A24" w:rsidRPr="00541335" w:rsidRDefault="00777A24" w:rsidP="004D4E9B">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“A labourer,”</w:t>
      </w:r>
    </w:p>
    <w:p w14:paraId="50E38460" w14:textId="31B5E327" w:rsidR="00777A24" w:rsidRPr="00541335" w:rsidRDefault="00777A24" w:rsidP="004D4E9B">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The chorus, “A labourer.”</w:t>
      </w:r>
    </w:p>
    <w:p w14:paraId="62489ED0" w14:textId="07022CFA" w:rsidR="00777A24" w:rsidRPr="00541335" w:rsidRDefault="00777A24" w:rsidP="004D4E9B">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“Simple and kind,”</w:t>
      </w:r>
    </w:p>
    <w:p w14:paraId="5E64BBC7" w14:textId="3B4FE32E" w:rsidR="00777A24" w:rsidRPr="00541335" w:rsidRDefault="00777A24" w:rsidP="004D4E9B">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The chorus, “Simple and Kind.”</w:t>
      </w:r>
    </w:p>
    <w:p w14:paraId="4E270AD5" w14:textId="17D6E779" w:rsidR="00777A24" w:rsidRPr="00541335" w:rsidRDefault="00777A24" w:rsidP="004D4E9B">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“The father of two girls,”</w:t>
      </w:r>
    </w:p>
    <w:p w14:paraId="2F219001" w14:textId="5626F842" w:rsidR="00F24D49" w:rsidRPr="00541335" w:rsidRDefault="00777A24" w:rsidP="00777A24">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The chorus, “The father of two girls.”</w:t>
      </w:r>
    </w:p>
    <w:p w14:paraId="2A0C1E35" w14:textId="2D371564" w:rsidR="00777A24" w:rsidRPr="00541335" w:rsidRDefault="006B7DE3" w:rsidP="00777A24">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w:t>
      </w:r>
      <w:r w:rsidR="00777A24" w:rsidRPr="00541335">
        <w:rPr>
          <w:rFonts w:ascii="Unikurd Web" w:hAnsi="Unikurd Web" w:cs="Unikurd Web"/>
          <w:color w:val="000000" w:themeColor="text1"/>
          <w:sz w:val="24"/>
          <w:szCs w:val="24"/>
          <w:lang w:bidi="ar-EG"/>
        </w:rPr>
        <w:t>After having the two girls, he felt a strong longing for a boy,</w:t>
      </w:r>
      <w:r w:rsidRPr="00541335">
        <w:rPr>
          <w:rFonts w:ascii="Unikurd Web" w:hAnsi="Unikurd Web" w:cs="Unikurd Web"/>
          <w:color w:val="000000" w:themeColor="text1"/>
          <w:sz w:val="24"/>
          <w:szCs w:val="24"/>
          <w:lang w:bidi="ar-EG"/>
        </w:rPr>
        <w:t>”</w:t>
      </w:r>
    </w:p>
    <w:p w14:paraId="0167373A" w14:textId="4B45CB88" w:rsidR="00777A24" w:rsidRPr="00541335" w:rsidRDefault="00777A24" w:rsidP="00777A24">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The chorus, </w:t>
      </w:r>
      <w:r w:rsidR="006B7DE3" w:rsidRPr="00541335">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After having two girls, he felt a strong longing for a boy.</w:t>
      </w:r>
      <w:r w:rsidR="006B7DE3" w:rsidRPr="00541335">
        <w:rPr>
          <w:rFonts w:ascii="Unikurd Web" w:hAnsi="Unikurd Web" w:cs="Unikurd Web"/>
          <w:color w:val="000000" w:themeColor="text1"/>
          <w:sz w:val="24"/>
          <w:szCs w:val="24"/>
          <w:lang w:bidi="ar-EG"/>
        </w:rPr>
        <w:t>”</w:t>
      </w:r>
    </w:p>
    <w:p w14:paraId="08DE3F4B" w14:textId="09FB3D47" w:rsidR="00777A24" w:rsidRPr="00541335" w:rsidRDefault="00D35156" w:rsidP="00777A24">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“The absence of a son filled him with anxiety,”</w:t>
      </w:r>
    </w:p>
    <w:p w14:paraId="064A1C58" w14:textId="562CA7BC" w:rsidR="00F24D49" w:rsidRPr="00541335" w:rsidRDefault="00D35156" w:rsidP="00D35156">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The chorus, “The absence of a son filled him with anxiety.”</w:t>
      </w:r>
    </w:p>
    <w:p w14:paraId="4854F78D" w14:textId="2EB6B37B" w:rsidR="00D35156" w:rsidRPr="00541335" w:rsidRDefault="00315A5E" w:rsidP="00D35156">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w:t>
      </w:r>
      <w:r w:rsidR="00D35156" w:rsidRPr="00541335">
        <w:rPr>
          <w:rFonts w:ascii="Unikurd Web" w:hAnsi="Unikurd Web" w:cs="Unikurd Web"/>
          <w:color w:val="000000" w:themeColor="text1"/>
          <w:sz w:val="24"/>
          <w:szCs w:val="24"/>
          <w:lang w:bidi="ar-EG"/>
        </w:rPr>
        <w:t>Despite his strong desire for a son, he was dedicated to nurturing his daughters, Germiyan and Kwestan,</w:t>
      </w:r>
      <w:r w:rsidRPr="00541335">
        <w:rPr>
          <w:rFonts w:ascii="Unikurd Web" w:hAnsi="Unikurd Web" w:cs="Unikurd Web"/>
          <w:color w:val="000000" w:themeColor="text1"/>
          <w:sz w:val="24"/>
          <w:szCs w:val="24"/>
          <w:lang w:bidi="ar-EG"/>
        </w:rPr>
        <w:t>”</w:t>
      </w:r>
    </w:p>
    <w:p w14:paraId="081B889C" w14:textId="504879B2" w:rsidR="00D35156" w:rsidRPr="00541335" w:rsidRDefault="00D35156" w:rsidP="00D35156">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The chorus, </w:t>
      </w:r>
      <w:r w:rsidR="00315A5E" w:rsidRPr="00541335">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EG"/>
        </w:rPr>
        <w:t>Despite his strong desire for a son, he was dedicated to nurturing his daughters, Germiyan and Kwestan.</w:t>
      </w:r>
      <w:r w:rsidR="00315A5E" w:rsidRPr="00541335">
        <w:rPr>
          <w:rFonts w:ascii="Unikurd Web" w:hAnsi="Unikurd Web" w:cs="Unikurd Web"/>
          <w:color w:val="000000" w:themeColor="text1"/>
          <w:sz w:val="24"/>
          <w:szCs w:val="24"/>
          <w:lang w:bidi="ar-EG"/>
        </w:rPr>
        <w:t>”</w:t>
      </w:r>
    </w:p>
    <w:p w14:paraId="54898BCD" w14:textId="4D64B334" w:rsidR="00F24D49" w:rsidRPr="00541335" w:rsidRDefault="00D35156" w:rsidP="00D35156">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The chorus sat down in their places. </w:t>
      </w:r>
    </w:p>
    <w:p w14:paraId="45E288FB" w14:textId="3E13589E" w:rsidR="00D35156" w:rsidRPr="00541335" w:rsidRDefault="00D35156" w:rsidP="00D35156">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I raised my head.</w:t>
      </w:r>
    </w:p>
    <w:p w14:paraId="0F34285B" w14:textId="2515EB44" w:rsidR="00D35156" w:rsidRPr="00541335" w:rsidRDefault="00D35156" w:rsidP="00D35156">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The painter nodded for me to continue reading. </w:t>
      </w:r>
    </w:p>
    <w:p w14:paraId="455409A8" w14:textId="6AA2CE5D" w:rsidR="00553E2B" w:rsidRPr="00541335" w:rsidRDefault="00553E2B" w:rsidP="00D35156">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I lowered my head and said, “Samya had become pregnant again, rekindling Omar's hope. He had dreamed of the day when his son would be born, anticipating that the cries of a baby boy in a few months would herald a happy life for him.”</w:t>
      </w:r>
    </w:p>
    <w:p w14:paraId="5AAE4C2A" w14:textId="44A641D8" w:rsidR="00907A8E" w:rsidRPr="00541335" w:rsidRDefault="00907A8E" w:rsidP="00D35156">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 xml:space="preserve">The </w:t>
      </w:r>
      <w:r w:rsidR="00EF0C95" w:rsidRPr="00541335">
        <w:rPr>
          <w:rFonts w:ascii="Unikurd Web" w:hAnsi="Unikurd Web" w:cs="Unikurd Web"/>
          <w:color w:val="000000" w:themeColor="text1"/>
          <w:sz w:val="24"/>
          <w:szCs w:val="24"/>
          <w:lang w:bidi="ar-EG"/>
        </w:rPr>
        <w:t xml:space="preserve">sound of the music rose again, Parwana and the chorus stood up. </w:t>
      </w:r>
    </w:p>
    <w:p w14:paraId="221A2B5D" w14:textId="15E0F9D0" w:rsidR="00F24D49" w:rsidRPr="00541335" w:rsidRDefault="00EF0C95" w:rsidP="00EF0C95">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I looked at them, and said, “</w:t>
      </w:r>
      <w:r w:rsidRPr="00541335">
        <w:rPr>
          <w:rFonts w:ascii="Unikurd Web" w:hAnsi="Unikurd Web" w:cs="Unikurd Web"/>
          <w:color w:val="000000" w:themeColor="text1"/>
          <w:sz w:val="24"/>
          <w:szCs w:val="24"/>
          <w:lang w:bidi="ar-KW"/>
        </w:rPr>
        <w:t>Time didn’t align with Omar’s wish, as Samya gave birth to another daughter, they named her ‘Zhyan’(In Kurdish life)</w:t>
      </w:r>
      <w:r w:rsidR="00D45148" w:rsidRPr="00541335">
        <w:rPr>
          <w:rFonts w:ascii="Unikurd Web" w:hAnsi="Unikurd Web" w:cs="Unikurd Web"/>
          <w:color w:val="000000" w:themeColor="text1"/>
          <w:sz w:val="24"/>
          <w:szCs w:val="24"/>
          <w:lang w:bidi="ar-KW"/>
        </w:rPr>
        <w:t>”</w:t>
      </w:r>
    </w:p>
    <w:p w14:paraId="7CF8DFE9" w14:textId="539B0E17" w:rsidR="00EF0C95" w:rsidRPr="00541335" w:rsidRDefault="00EF0C95" w:rsidP="00EF0C95">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The chorus repeated, </w:t>
      </w:r>
      <w:r w:rsidRPr="00541335">
        <w:rPr>
          <w:rFonts w:ascii="Unikurd Web" w:hAnsi="Unikurd Web" w:cs="Unikurd Web"/>
          <w:color w:val="000000" w:themeColor="text1"/>
          <w:sz w:val="24"/>
          <w:szCs w:val="24"/>
          <w:lang w:bidi="ar-EG"/>
        </w:rPr>
        <w:t>“</w:t>
      </w:r>
      <w:r w:rsidRPr="00541335">
        <w:rPr>
          <w:rFonts w:ascii="Unikurd Web" w:hAnsi="Unikurd Web" w:cs="Unikurd Web"/>
          <w:color w:val="000000" w:themeColor="text1"/>
          <w:sz w:val="24"/>
          <w:szCs w:val="24"/>
          <w:lang w:bidi="ar-KW"/>
        </w:rPr>
        <w:t>Time didn’t align with Omar’s wish, as Samya gave birth to another daughter, they named her ‘Zhyan’.”</w:t>
      </w:r>
      <w:r w:rsidR="00064BBB" w:rsidRPr="00541335">
        <w:rPr>
          <w:rFonts w:ascii="Unikurd Web" w:hAnsi="Unikurd Web" w:cs="Unikurd Web"/>
          <w:color w:val="000000" w:themeColor="text1"/>
          <w:sz w:val="24"/>
          <w:szCs w:val="24"/>
          <w:lang w:bidi="ar-KW"/>
        </w:rPr>
        <w:t xml:space="preserve"> Naming her with that name was only to harmonise it with the name of their other daughters. </w:t>
      </w:r>
    </w:p>
    <w:p w14:paraId="765D9C26" w14:textId="74375229" w:rsidR="00EF0C95" w:rsidRPr="00541335" w:rsidRDefault="00EF0C95" w:rsidP="00EF0C95">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raised </w:t>
      </w:r>
      <w:r w:rsidR="00064BBB" w:rsidRPr="00541335">
        <w:rPr>
          <w:rFonts w:ascii="Unikurd Web" w:hAnsi="Unikurd Web" w:cs="Unikurd Web"/>
          <w:color w:val="000000" w:themeColor="text1"/>
          <w:sz w:val="24"/>
          <w:szCs w:val="24"/>
          <w:lang w:bidi="ar-KW"/>
        </w:rPr>
        <w:t>my head shortly, bended down as resumed, “Omar endured a lot of sorrow, he had no choice but to accept it,” I asked the chorus, “What could Omar do for son?”</w:t>
      </w:r>
    </w:p>
    <w:p w14:paraId="6E119C3F" w14:textId="5B98F39E" w:rsidR="00A9166E" w:rsidRPr="00541335" w:rsidRDefault="00064BBB" w:rsidP="00D45148">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“Nothing,” The chorus responded before sitting down. </w:t>
      </w:r>
    </w:p>
    <w:p w14:paraId="07B4A265" w14:textId="77777777" w:rsidR="00D45148" w:rsidRPr="00541335" w:rsidRDefault="00D45148" w:rsidP="00D45148">
      <w:pPr>
        <w:spacing w:line="360" w:lineRule="auto"/>
        <w:rPr>
          <w:rFonts w:ascii="Unikurd Web" w:hAnsi="Unikurd Web" w:cs="Unikurd Web"/>
          <w:color w:val="000000" w:themeColor="text1"/>
          <w:sz w:val="24"/>
          <w:szCs w:val="24"/>
          <w:rtl/>
          <w:lang w:bidi="ar-KW"/>
        </w:rPr>
      </w:pPr>
    </w:p>
    <w:p w14:paraId="34A40005" w14:textId="5B8B1AE3" w:rsidR="00A9166E" w:rsidRPr="00FF5A6C" w:rsidRDefault="00A9166E" w:rsidP="00A9166E">
      <w:pPr>
        <w:spacing w:line="360" w:lineRule="auto"/>
        <w:jc w:val="center"/>
        <w:rPr>
          <w:rFonts w:ascii="Unikurd Web" w:hAnsi="Unikurd Web" w:cs="Unikurd Web"/>
          <w:b/>
          <w:bCs/>
          <w:color w:val="000000" w:themeColor="text1"/>
          <w:sz w:val="24"/>
          <w:szCs w:val="24"/>
          <w:lang w:bidi="ar-KW"/>
        </w:rPr>
      </w:pPr>
      <w:r w:rsidRPr="00FF5A6C">
        <w:rPr>
          <w:rFonts w:ascii="Unikurd Web" w:hAnsi="Unikurd Web" w:cs="Unikurd Web"/>
          <w:b/>
          <w:bCs/>
          <w:color w:val="000000" w:themeColor="text1"/>
          <w:sz w:val="24"/>
          <w:szCs w:val="24"/>
          <w:lang w:bidi="ar-KW"/>
        </w:rPr>
        <w:t>(</w:t>
      </w:r>
      <w:r w:rsidR="00433DF8" w:rsidRPr="00FF5A6C">
        <w:rPr>
          <w:rFonts w:ascii="Unikurd Web" w:hAnsi="Unikurd Web" w:cs="Unikurd Web"/>
          <w:b/>
          <w:bCs/>
          <w:sz w:val="24"/>
          <w:szCs w:val="24"/>
        </w:rPr>
        <w:t>Chapter</w:t>
      </w:r>
      <w:r w:rsidR="00433DF8" w:rsidRPr="00FF5A6C">
        <w:rPr>
          <w:rFonts w:ascii="Unikurd Web" w:eastAsia="Times New Roman" w:hAnsi="Unikurd Web" w:cs="Unikurd Web"/>
          <w:b/>
          <w:bCs/>
          <w:color w:val="000000" w:themeColor="text1"/>
          <w:sz w:val="24"/>
          <w:szCs w:val="24"/>
          <w:lang w:val="en-US" w:bidi="ar-KW"/>
        </w:rPr>
        <w:t xml:space="preserve"> -</w:t>
      </w:r>
      <w:r w:rsidRPr="00FF5A6C">
        <w:rPr>
          <w:rFonts w:ascii="Unikurd Web" w:hAnsi="Unikurd Web" w:cs="Unikurd Web"/>
          <w:b/>
          <w:bCs/>
          <w:color w:val="000000" w:themeColor="text1"/>
          <w:sz w:val="24"/>
          <w:szCs w:val="24"/>
          <w:lang w:bidi="ar-KW"/>
        </w:rPr>
        <w:t>34)</w:t>
      </w:r>
    </w:p>
    <w:p w14:paraId="4BCF8AD2" w14:textId="234C36E7" w:rsidR="00073444" w:rsidRPr="00541335" w:rsidRDefault="00073444" w:rsidP="00073444">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The sound of music could still be heard in the hall with a low volume. Raz and Niyaz were standing where they were. The painter was assessing the colours she had painted so far. The water screen was paused on Omar; he was sitting alone and upset in a room in his house. Parwana and the chorus were conversing quietly.</w:t>
      </w:r>
    </w:p>
    <w:p w14:paraId="40F6A123" w14:textId="77777777" w:rsidR="00073444" w:rsidRPr="00541335" w:rsidRDefault="00073444" w:rsidP="00073444">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Parwana approached the chair, pressed a button underneath it, and rewound the pages of the book in the box for a while. During this time, images were displayed rapidly on the water screen. She then brought it back to the previously paused image of Omar. She rejoined the chorus, and the music's volume increased slightly. The painter picked up her brush again.</w:t>
      </w:r>
    </w:p>
    <w:p w14:paraId="56A6702B" w14:textId="6C466B76" w:rsidR="00073444" w:rsidRPr="00541335" w:rsidRDefault="00073444" w:rsidP="00073444">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glanced at the chorus, lowered my head, and told them, </w:t>
      </w:r>
      <w:r w:rsidR="0008412A"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 xml:space="preserve">Time passed. Samya was waiting to give birth to her next child. During the wait, she often said to herself, </w:t>
      </w:r>
      <w:r w:rsidR="000443BF"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God, for the sake of your Almighty, listen to my wish, help me become the mother of a baby son.</w:t>
      </w:r>
      <w:r w:rsidR="000443BF"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 xml:space="preserve"> Ultimately, the next child was a girl, and they named her 'B</w:t>
      </w:r>
      <w:r w:rsidR="000443BF" w:rsidRPr="00541335">
        <w:rPr>
          <w:rFonts w:ascii="Unikurd Web" w:hAnsi="Unikurd Web" w:cs="Unikurd Web"/>
          <w:color w:val="000000" w:themeColor="text1"/>
          <w:sz w:val="24"/>
          <w:szCs w:val="24"/>
          <w:lang w:bidi="ar-KW"/>
        </w:rPr>
        <w:t>e</w:t>
      </w:r>
      <w:r w:rsidRPr="00541335">
        <w:rPr>
          <w:rFonts w:ascii="Unikurd Web" w:hAnsi="Unikurd Web" w:cs="Unikurd Web"/>
          <w:color w:val="000000" w:themeColor="text1"/>
          <w:sz w:val="24"/>
          <w:szCs w:val="24"/>
          <w:lang w:bidi="ar-KW"/>
        </w:rPr>
        <w:t>yan.' They became four sisters.</w:t>
      </w:r>
    </w:p>
    <w:p w14:paraId="4B218730" w14:textId="54000DC2" w:rsidR="00073444" w:rsidRPr="00541335" w:rsidRDefault="00073444" w:rsidP="00073444">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continued, </w:t>
      </w:r>
      <w:r w:rsidR="0008412A"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The agony of waiting consumed Omar entirely</w:t>
      </w:r>
      <w:r w:rsidR="000443BF" w:rsidRPr="00541335">
        <w:rPr>
          <w:rFonts w:ascii="Unikurd Web" w:hAnsi="Unikurd Web" w:cs="Unikurd Web"/>
          <w:color w:val="000000" w:themeColor="text1"/>
          <w:sz w:val="24"/>
          <w:szCs w:val="24"/>
          <w:lang w:bidi="ar-KW"/>
        </w:rPr>
        <w:t>,</w:t>
      </w:r>
      <w:r w:rsidR="0008412A" w:rsidRPr="00541335">
        <w:rPr>
          <w:rFonts w:ascii="Unikurd Web" w:hAnsi="Unikurd Web" w:cs="Unikurd Web"/>
          <w:color w:val="000000" w:themeColor="text1"/>
          <w:sz w:val="24"/>
          <w:szCs w:val="24"/>
          <w:lang w:bidi="ar-KW"/>
        </w:rPr>
        <w:t>”</w:t>
      </w:r>
    </w:p>
    <w:p w14:paraId="64B7142B" w14:textId="0F5E491B" w:rsidR="00073444" w:rsidRPr="00541335" w:rsidRDefault="00073444" w:rsidP="00073444">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The chorus repeated after me, </w:t>
      </w:r>
      <w:r w:rsidR="0008412A"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The agony of waiting consumed Omar entirely.</w:t>
      </w:r>
      <w:r w:rsidR="0008412A" w:rsidRPr="00541335">
        <w:rPr>
          <w:rFonts w:ascii="Unikurd Web" w:hAnsi="Unikurd Web" w:cs="Unikurd Web"/>
          <w:color w:val="000000" w:themeColor="text1"/>
          <w:sz w:val="24"/>
          <w:szCs w:val="24"/>
          <w:lang w:bidi="ar-KW"/>
        </w:rPr>
        <w:t>”</w:t>
      </w:r>
    </w:p>
    <w:p w14:paraId="77B9F40E" w14:textId="6B0AF018" w:rsidR="00073444" w:rsidRPr="00541335" w:rsidRDefault="0008412A" w:rsidP="00073444">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073444" w:rsidRPr="00541335">
        <w:rPr>
          <w:rFonts w:ascii="Unikurd Web" w:hAnsi="Unikurd Web" w:cs="Unikurd Web"/>
          <w:color w:val="000000" w:themeColor="text1"/>
          <w:sz w:val="24"/>
          <w:szCs w:val="24"/>
          <w:lang w:bidi="ar-KW"/>
        </w:rPr>
        <w:t>Pain etched wrinkles onto Omar's face,</w:t>
      </w:r>
      <w:r w:rsidRPr="00541335">
        <w:rPr>
          <w:rFonts w:ascii="Unikurd Web" w:hAnsi="Unikurd Web" w:cs="Unikurd Web"/>
          <w:color w:val="000000" w:themeColor="text1"/>
          <w:sz w:val="24"/>
          <w:szCs w:val="24"/>
          <w:lang w:bidi="ar-KW"/>
        </w:rPr>
        <w:t>”</w:t>
      </w:r>
    </w:p>
    <w:p w14:paraId="0015F82C" w14:textId="18D3B09D" w:rsidR="00073444" w:rsidRPr="00541335" w:rsidRDefault="00073444" w:rsidP="00073444">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The chorus echoed, </w:t>
      </w:r>
      <w:r w:rsidR="0008412A"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Pain etched wrinkles onto Omar's face.</w:t>
      </w:r>
      <w:r w:rsidR="0008412A" w:rsidRPr="00541335">
        <w:rPr>
          <w:rFonts w:ascii="Unikurd Web" w:hAnsi="Unikurd Web" w:cs="Unikurd Web"/>
          <w:color w:val="000000" w:themeColor="text1"/>
          <w:sz w:val="24"/>
          <w:szCs w:val="24"/>
          <w:lang w:bidi="ar-KW"/>
        </w:rPr>
        <w:t>”</w:t>
      </w:r>
    </w:p>
    <w:p w14:paraId="20A5CB84" w14:textId="5AA1DC88" w:rsidR="00073444" w:rsidRPr="00541335" w:rsidRDefault="0008412A" w:rsidP="00073444">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073444" w:rsidRPr="00541335">
        <w:rPr>
          <w:rFonts w:ascii="Unikurd Web" w:hAnsi="Unikurd Web" w:cs="Unikurd Web"/>
          <w:color w:val="000000" w:themeColor="text1"/>
          <w:sz w:val="24"/>
          <w:szCs w:val="24"/>
          <w:lang w:bidi="ar-KW"/>
        </w:rPr>
        <w:t xml:space="preserve">Only Omar could hear a voice echoing within him, and it was ironically repeating, Father of </w:t>
      </w:r>
      <w:r w:rsidR="007718B4" w:rsidRPr="00541335">
        <w:rPr>
          <w:rFonts w:ascii="Unikurd Web" w:hAnsi="Unikurd Web" w:cs="Unikurd Web"/>
          <w:color w:val="000000" w:themeColor="text1"/>
          <w:sz w:val="24"/>
          <w:szCs w:val="24"/>
          <w:lang w:bidi="ar-KW"/>
        </w:rPr>
        <w:t>girls,</w:t>
      </w:r>
      <w:r w:rsidR="00073444" w:rsidRPr="00541335">
        <w:rPr>
          <w:rFonts w:ascii="Unikurd Web" w:hAnsi="Unikurd Web" w:cs="Unikurd Web"/>
          <w:color w:val="000000" w:themeColor="text1"/>
          <w:sz w:val="24"/>
          <w:szCs w:val="24"/>
          <w:lang w:bidi="ar-KW"/>
        </w:rPr>
        <w:t>"</w:t>
      </w:r>
    </w:p>
    <w:p w14:paraId="483FA83A" w14:textId="175A0D70" w:rsidR="00073444" w:rsidRPr="00541335" w:rsidRDefault="00073444" w:rsidP="00073444">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The chorus repeated, </w:t>
      </w:r>
      <w:r w:rsidR="007718B4"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Only Omar could hear a voice echoing within him, and it was ironically repeating, Father of girls.</w:t>
      </w:r>
      <w:r w:rsidR="000443BF" w:rsidRPr="00541335">
        <w:rPr>
          <w:rFonts w:ascii="Unikurd Web" w:hAnsi="Unikurd Web" w:cs="Unikurd Web"/>
          <w:color w:val="000000" w:themeColor="text1"/>
          <w:sz w:val="24"/>
          <w:szCs w:val="24"/>
          <w:lang w:bidi="ar-KW"/>
        </w:rPr>
        <w:t>”</w:t>
      </w:r>
    </w:p>
    <w:p w14:paraId="32E40473" w14:textId="09E2EE93" w:rsidR="00073444" w:rsidRPr="00541335" w:rsidRDefault="00073444" w:rsidP="00073444">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explained, </w:t>
      </w:r>
      <w:r w:rsidR="007718B4"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His inner voice was no different from the voices of the men and women in the community. With the birth of every child, they all asked him the same question, as though they were privy to his inner thoughts.</w:t>
      </w:r>
      <w:r w:rsidR="007718B4" w:rsidRPr="00541335">
        <w:rPr>
          <w:rFonts w:ascii="Unikurd Web" w:hAnsi="Unikurd Web" w:cs="Unikurd Web"/>
          <w:color w:val="000000" w:themeColor="text1"/>
          <w:sz w:val="24"/>
          <w:szCs w:val="24"/>
          <w:lang w:bidi="ar-KW"/>
        </w:rPr>
        <w:t>”</w:t>
      </w:r>
    </w:p>
    <w:p w14:paraId="344522E8" w14:textId="403ABCDC" w:rsidR="00073444" w:rsidRPr="00541335" w:rsidRDefault="00073444" w:rsidP="00073444">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paused for a moment before continuing, </w:t>
      </w:r>
      <w:r w:rsidR="007718B4"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What did you have, Omar?</w:t>
      </w:r>
      <w:r w:rsidR="007718B4"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 xml:space="preserve"> a man inquired. Then, a woman asked, </w:t>
      </w:r>
      <w:r w:rsidR="007718B4"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What did you have, Omar?</w:t>
      </w:r>
      <w:r w:rsidR="007718B4" w:rsidRPr="00541335">
        <w:rPr>
          <w:rFonts w:ascii="Unikurd Web" w:hAnsi="Unikurd Web" w:cs="Unikurd Web"/>
          <w:color w:val="000000" w:themeColor="text1"/>
          <w:sz w:val="24"/>
          <w:szCs w:val="24"/>
          <w:lang w:bidi="ar-KW"/>
        </w:rPr>
        <w:t>”</w:t>
      </w:r>
    </w:p>
    <w:p w14:paraId="2ECA6852" w14:textId="45B33053" w:rsidR="00073444" w:rsidRPr="00541335" w:rsidRDefault="007718B4" w:rsidP="0008412A">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073444" w:rsidRPr="00541335">
        <w:rPr>
          <w:rFonts w:ascii="Unikurd Web" w:hAnsi="Unikurd Web" w:cs="Unikurd Web"/>
          <w:color w:val="000000" w:themeColor="text1"/>
          <w:sz w:val="24"/>
          <w:szCs w:val="24"/>
          <w:lang w:bidi="ar-KW"/>
        </w:rPr>
        <w:t>A girl,</w:t>
      </w:r>
      <w:r w:rsidRPr="00541335">
        <w:rPr>
          <w:rFonts w:ascii="Unikurd Web" w:hAnsi="Unikurd Web" w:cs="Unikurd Web"/>
          <w:color w:val="000000" w:themeColor="text1"/>
          <w:sz w:val="24"/>
          <w:szCs w:val="24"/>
          <w:lang w:bidi="ar-KW"/>
        </w:rPr>
        <w:t xml:space="preserve">” </w:t>
      </w:r>
      <w:r w:rsidR="00073444" w:rsidRPr="00541335">
        <w:rPr>
          <w:rFonts w:ascii="Unikurd Web" w:hAnsi="Unikurd Web" w:cs="Unikurd Web"/>
          <w:color w:val="000000" w:themeColor="text1"/>
          <w:sz w:val="24"/>
          <w:szCs w:val="24"/>
          <w:lang w:bidi="ar-KW"/>
        </w:rPr>
        <w:t>Omar replied to each of them.</w:t>
      </w:r>
    </w:p>
    <w:p w14:paraId="0E938C08" w14:textId="18487344" w:rsidR="00376F93" w:rsidRPr="00541335" w:rsidRDefault="00376F93" w:rsidP="0008412A">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explained, “His inner turmoil was painful, waking him up at night, asking him, 'What did you have, Omar?' 'What will you have?' He couldn't escape the answers, reluctantly easing the burden on his shoulders. 'We are going to have a girl.' He was more terrified of his inner voice than the external one."</w:t>
      </w:r>
    </w:p>
    <w:p w14:paraId="3E4B3F73" w14:textId="474B06C7" w:rsidR="00316291" w:rsidRPr="00541335" w:rsidRDefault="00316291" w:rsidP="00316291">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briefly looked up and continued, </w:t>
      </w:r>
      <w:r w:rsidR="00376F93"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 xml:space="preserve">Occasionally, some women in his neighbourhood used to console him by saying, ‘God is great, there will be a day when you become the father of a son.' But it didn't leave a lasting effect on him. When they consoled him, he would raise his index finger to his forehead and say, </w:t>
      </w:r>
      <w:r w:rsidR="00376F93" w:rsidRPr="00541335">
        <w:rPr>
          <w:rFonts w:ascii="Unikurd Web" w:hAnsi="Unikurd Web" w:cs="Unikurd Web"/>
          <w:color w:val="000000" w:themeColor="text1"/>
          <w:sz w:val="24"/>
          <w:szCs w:val="24"/>
          <w:lang w:bidi="ar-KW"/>
        </w:rPr>
        <w:t>it’s</w:t>
      </w:r>
      <w:r w:rsidRPr="00541335">
        <w:rPr>
          <w:rFonts w:ascii="Unikurd Web" w:hAnsi="Unikurd Web" w:cs="Unikurd Web"/>
          <w:color w:val="000000" w:themeColor="text1"/>
          <w:sz w:val="24"/>
          <w:szCs w:val="24"/>
          <w:lang w:bidi="ar-KW"/>
        </w:rPr>
        <w:t xml:space="preserve"> written in here, I know, we will only be having girls.</w:t>
      </w:r>
      <w:r w:rsidR="00376F93" w:rsidRPr="00541335">
        <w:rPr>
          <w:rFonts w:ascii="Unikurd Web" w:hAnsi="Unikurd Web" w:cs="Unikurd Web"/>
          <w:color w:val="000000" w:themeColor="text1"/>
          <w:sz w:val="24"/>
          <w:szCs w:val="24"/>
          <w:lang w:bidi="ar-KW"/>
        </w:rPr>
        <w:t>”</w:t>
      </w:r>
    </w:p>
    <w:p w14:paraId="62FB8040" w14:textId="77777777" w:rsidR="00316291" w:rsidRPr="00541335" w:rsidRDefault="00316291" w:rsidP="00316291">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The chorus echoed, "He thought it was written on his forehead, that they would only have girls."</w:t>
      </w:r>
    </w:p>
    <w:p w14:paraId="2CA4E932" w14:textId="7CCC3CC6" w:rsidR="00C0595E" w:rsidRPr="00541335" w:rsidRDefault="00316291" w:rsidP="00C0595E">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described Omar's feelings towards his daughters, "He loved them very much, a love that always emerged after their births. He didn't know why he wanted to forget the love before their births, why he was scared of them, and why he became so attached to them afterward. Sometimes, he would joke with his older girls, saying, If I weren't scared, I would pin you to the front of my jacket during the day instead of flowers.</w:t>
      </w:r>
      <w:r w:rsidR="00C0595E" w:rsidRPr="00541335">
        <w:rPr>
          <w:rFonts w:ascii="Unikurd Web" w:hAnsi="Unikurd Web" w:cs="Unikurd Web"/>
          <w:color w:val="000000" w:themeColor="text1"/>
          <w:sz w:val="24"/>
          <w:szCs w:val="24"/>
          <w:lang w:bidi="ar-KW"/>
        </w:rPr>
        <w:t>”</w:t>
      </w:r>
    </w:p>
    <w:p w14:paraId="3EA698EC" w14:textId="763E9EBC" w:rsidR="00316291" w:rsidRPr="00541335" w:rsidRDefault="003154BF" w:rsidP="00316291">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316291" w:rsidRPr="00541335">
        <w:rPr>
          <w:rFonts w:ascii="Unikurd Web" w:hAnsi="Unikurd Web" w:cs="Unikurd Web"/>
          <w:color w:val="000000" w:themeColor="text1"/>
          <w:sz w:val="24"/>
          <w:szCs w:val="24"/>
          <w:lang w:bidi="ar-KW"/>
        </w:rPr>
        <w:t>What are you scared of?</w:t>
      </w:r>
      <w:r w:rsidRPr="00541335">
        <w:rPr>
          <w:rFonts w:ascii="Unikurd Web" w:hAnsi="Unikurd Web" w:cs="Unikurd Web"/>
          <w:color w:val="000000" w:themeColor="text1"/>
          <w:sz w:val="24"/>
          <w:szCs w:val="24"/>
          <w:lang w:bidi="ar-KW"/>
        </w:rPr>
        <w:t>”</w:t>
      </w:r>
      <w:r w:rsidR="00316291" w:rsidRPr="00541335">
        <w:rPr>
          <w:rFonts w:ascii="Unikurd Web" w:hAnsi="Unikurd Web" w:cs="Unikurd Web"/>
          <w:color w:val="000000" w:themeColor="text1"/>
          <w:sz w:val="24"/>
          <w:szCs w:val="24"/>
          <w:lang w:bidi="ar-KW"/>
        </w:rPr>
        <w:t xml:space="preserve"> the girls asked him.</w:t>
      </w:r>
    </w:p>
    <w:p w14:paraId="39355ED4" w14:textId="16E4A869" w:rsidR="00316291" w:rsidRPr="00541335" w:rsidRDefault="00316291" w:rsidP="00316291">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Omar responded, </w:t>
      </w:r>
      <w:r w:rsidR="003154BF"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Of winds.</w:t>
      </w:r>
      <w:r w:rsidR="003154BF" w:rsidRPr="00541335">
        <w:rPr>
          <w:rFonts w:ascii="Unikurd Web" w:hAnsi="Unikurd Web" w:cs="Unikurd Web"/>
          <w:color w:val="000000" w:themeColor="text1"/>
          <w:sz w:val="24"/>
          <w:szCs w:val="24"/>
          <w:lang w:bidi="ar-KW"/>
        </w:rPr>
        <w:t>”</w:t>
      </w:r>
    </w:p>
    <w:p w14:paraId="0AA2D413" w14:textId="2AA11AD7" w:rsidR="00316291" w:rsidRPr="00541335" w:rsidRDefault="003154BF" w:rsidP="00316291">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316291" w:rsidRPr="00541335">
        <w:rPr>
          <w:rFonts w:ascii="Unikurd Web" w:hAnsi="Unikurd Web" w:cs="Unikurd Web"/>
          <w:color w:val="000000" w:themeColor="text1"/>
          <w:sz w:val="24"/>
          <w:szCs w:val="24"/>
          <w:lang w:bidi="ar-KW"/>
        </w:rPr>
        <w:t>Why?</w:t>
      </w:r>
      <w:r w:rsidRPr="00541335">
        <w:rPr>
          <w:rFonts w:ascii="Unikurd Web" w:hAnsi="Unikurd Web" w:cs="Unikurd Web"/>
          <w:color w:val="000000" w:themeColor="text1"/>
          <w:sz w:val="24"/>
          <w:szCs w:val="24"/>
          <w:lang w:bidi="ar-KW"/>
        </w:rPr>
        <w:t>”</w:t>
      </w:r>
      <w:r w:rsidR="00316291" w:rsidRPr="00541335">
        <w:rPr>
          <w:rFonts w:ascii="Unikurd Web" w:hAnsi="Unikurd Web" w:cs="Unikurd Web"/>
          <w:color w:val="000000" w:themeColor="text1"/>
          <w:sz w:val="24"/>
          <w:szCs w:val="24"/>
          <w:lang w:bidi="ar-KW"/>
        </w:rPr>
        <w:t xml:space="preserve"> the girls asked.</w:t>
      </w:r>
    </w:p>
    <w:p w14:paraId="7A924EA8" w14:textId="14E5B2F6" w:rsidR="00316291" w:rsidRPr="00541335" w:rsidRDefault="00316291" w:rsidP="00316291">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Omar responded, </w:t>
      </w:r>
      <w:r w:rsidR="003154BF"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I'm scared they might blow you away."</w:t>
      </w:r>
    </w:p>
    <w:p w14:paraId="15AFBF9E" w14:textId="1429D4D3" w:rsidR="00316291" w:rsidRPr="00541335" w:rsidRDefault="003154BF" w:rsidP="00316291">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316291" w:rsidRPr="00541335">
        <w:rPr>
          <w:rFonts w:ascii="Unikurd Web" w:hAnsi="Unikurd Web" w:cs="Unikurd Web"/>
          <w:color w:val="000000" w:themeColor="text1"/>
          <w:sz w:val="24"/>
          <w:szCs w:val="24"/>
          <w:lang w:bidi="ar-KW"/>
        </w:rPr>
        <w:t>To where?</w:t>
      </w:r>
      <w:r w:rsidRPr="00541335">
        <w:rPr>
          <w:rFonts w:ascii="Unikurd Web" w:hAnsi="Unikurd Web" w:cs="Unikurd Web"/>
          <w:color w:val="000000" w:themeColor="text1"/>
          <w:sz w:val="24"/>
          <w:szCs w:val="24"/>
          <w:lang w:bidi="ar-KW"/>
        </w:rPr>
        <w:t>”</w:t>
      </w:r>
      <w:r w:rsidR="00316291" w:rsidRPr="00541335">
        <w:rPr>
          <w:rFonts w:ascii="Unikurd Web" w:hAnsi="Unikurd Web" w:cs="Unikurd Web"/>
          <w:color w:val="000000" w:themeColor="text1"/>
          <w:sz w:val="24"/>
          <w:szCs w:val="24"/>
          <w:lang w:bidi="ar-KW"/>
        </w:rPr>
        <w:t xml:space="preserve"> the girls asked.</w:t>
      </w:r>
    </w:p>
    <w:p w14:paraId="27574685" w14:textId="3FC36B83" w:rsidR="00316291" w:rsidRPr="00541335" w:rsidRDefault="00316291" w:rsidP="00316291">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Omar responded, </w:t>
      </w:r>
      <w:r w:rsidR="003154BF"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To the meadow of the angels.</w:t>
      </w:r>
      <w:r w:rsidR="003154BF" w:rsidRPr="00541335">
        <w:rPr>
          <w:rFonts w:ascii="Unikurd Web" w:hAnsi="Unikurd Web" w:cs="Unikurd Web"/>
          <w:color w:val="000000" w:themeColor="text1"/>
          <w:sz w:val="24"/>
          <w:szCs w:val="24"/>
          <w:lang w:bidi="ar-KW"/>
        </w:rPr>
        <w:t>”</w:t>
      </w:r>
    </w:p>
    <w:p w14:paraId="5E895D97" w14:textId="1DE573D5" w:rsidR="00316291" w:rsidRPr="00541335" w:rsidRDefault="003154BF" w:rsidP="00316291">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316291" w:rsidRPr="00541335">
        <w:rPr>
          <w:rFonts w:ascii="Unikurd Web" w:hAnsi="Unikurd Web" w:cs="Unikurd Web"/>
          <w:color w:val="000000" w:themeColor="text1"/>
          <w:sz w:val="24"/>
          <w:szCs w:val="24"/>
          <w:lang w:bidi="ar-KW"/>
        </w:rPr>
        <w:t>Where is that?</w:t>
      </w:r>
      <w:r w:rsidRPr="00541335">
        <w:rPr>
          <w:rFonts w:ascii="Unikurd Web" w:hAnsi="Unikurd Web" w:cs="Unikurd Web"/>
          <w:color w:val="000000" w:themeColor="text1"/>
          <w:sz w:val="24"/>
          <w:szCs w:val="24"/>
          <w:lang w:bidi="ar-KW"/>
        </w:rPr>
        <w:t>”</w:t>
      </w:r>
      <w:r w:rsidR="00316291" w:rsidRPr="00541335">
        <w:rPr>
          <w:rFonts w:ascii="Unikurd Web" w:hAnsi="Unikurd Web" w:cs="Unikurd Web"/>
          <w:color w:val="000000" w:themeColor="text1"/>
          <w:sz w:val="24"/>
          <w:szCs w:val="24"/>
          <w:lang w:bidi="ar-KW"/>
        </w:rPr>
        <w:t xml:space="preserve"> the girls asked.</w:t>
      </w:r>
    </w:p>
    <w:p w14:paraId="46194241" w14:textId="44EC5386" w:rsidR="00316291" w:rsidRPr="00541335" w:rsidRDefault="00316291" w:rsidP="00316291">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Omar responded, </w:t>
      </w:r>
      <w:r w:rsidR="003154BF"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It's quite a distance from here.</w:t>
      </w:r>
      <w:r w:rsidR="003154BF" w:rsidRPr="00541335">
        <w:rPr>
          <w:rFonts w:ascii="Unikurd Web" w:hAnsi="Unikurd Web" w:cs="Unikurd Web"/>
          <w:color w:val="000000" w:themeColor="text1"/>
          <w:sz w:val="24"/>
          <w:szCs w:val="24"/>
          <w:lang w:bidi="ar-KW"/>
        </w:rPr>
        <w:t>”</w:t>
      </w:r>
    </w:p>
    <w:p w14:paraId="37BF5E2C" w14:textId="141E4B18" w:rsidR="00316291" w:rsidRPr="00541335" w:rsidRDefault="003154BF" w:rsidP="00316291">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316291" w:rsidRPr="00541335">
        <w:rPr>
          <w:rFonts w:ascii="Unikurd Web" w:hAnsi="Unikurd Web" w:cs="Unikurd Web"/>
          <w:color w:val="000000" w:themeColor="text1"/>
          <w:sz w:val="24"/>
          <w:szCs w:val="24"/>
          <w:lang w:bidi="ar-KW"/>
        </w:rPr>
        <w:t>What's the travel distance?</w:t>
      </w:r>
      <w:r w:rsidRPr="00541335">
        <w:rPr>
          <w:rFonts w:ascii="Unikurd Web" w:hAnsi="Unikurd Web" w:cs="Unikurd Web"/>
          <w:color w:val="000000" w:themeColor="text1"/>
          <w:sz w:val="24"/>
          <w:szCs w:val="24"/>
          <w:lang w:bidi="ar-KW"/>
        </w:rPr>
        <w:t>”</w:t>
      </w:r>
      <w:r w:rsidR="00316291" w:rsidRPr="00541335">
        <w:rPr>
          <w:rFonts w:ascii="Unikurd Web" w:hAnsi="Unikurd Web" w:cs="Unikurd Web"/>
          <w:color w:val="000000" w:themeColor="text1"/>
          <w:sz w:val="24"/>
          <w:szCs w:val="24"/>
          <w:lang w:bidi="ar-KW"/>
        </w:rPr>
        <w:t xml:space="preserve"> the girls asked.</w:t>
      </w:r>
    </w:p>
    <w:p w14:paraId="000E94D8" w14:textId="470958F5" w:rsidR="00316291" w:rsidRPr="00541335" w:rsidRDefault="00316291" w:rsidP="00316291">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Omar responded, </w:t>
      </w:r>
      <w:r w:rsidR="003154BF"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The distance is so great that it makes it impossible for me to reach you.</w:t>
      </w:r>
      <w:r w:rsidR="003154BF" w:rsidRPr="00541335">
        <w:rPr>
          <w:rFonts w:ascii="Unikurd Web" w:hAnsi="Unikurd Web" w:cs="Unikurd Web"/>
          <w:color w:val="000000" w:themeColor="text1"/>
          <w:sz w:val="24"/>
          <w:szCs w:val="24"/>
          <w:lang w:bidi="ar-KW"/>
        </w:rPr>
        <w:t>”</w:t>
      </w:r>
    </w:p>
    <w:p w14:paraId="62C179A2" w14:textId="5085E0F9" w:rsidR="00316291" w:rsidRPr="00541335" w:rsidRDefault="003154BF" w:rsidP="00316291">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316291" w:rsidRPr="00541335">
        <w:rPr>
          <w:rFonts w:ascii="Unikurd Web" w:hAnsi="Unikurd Web" w:cs="Unikurd Web"/>
          <w:color w:val="000000" w:themeColor="text1"/>
          <w:sz w:val="24"/>
          <w:szCs w:val="24"/>
          <w:lang w:bidi="ar-KW"/>
        </w:rPr>
        <w:t>Then, pin us to your jacket at night,</w:t>
      </w:r>
      <w:r w:rsidRPr="00541335">
        <w:rPr>
          <w:rFonts w:ascii="Unikurd Web" w:hAnsi="Unikurd Web" w:cs="Unikurd Web"/>
          <w:color w:val="000000" w:themeColor="text1"/>
          <w:sz w:val="24"/>
          <w:szCs w:val="24"/>
          <w:lang w:bidi="ar-KW"/>
        </w:rPr>
        <w:t>”</w:t>
      </w:r>
      <w:r w:rsidR="00316291" w:rsidRPr="00541335">
        <w:rPr>
          <w:rFonts w:ascii="Unikurd Web" w:hAnsi="Unikurd Web" w:cs="Unikurd Web"/>
          <w:color w:val="000000" w:themeColor="text1"/>
          <w:sz w:val="24"/>
          <w:szCs w:val="24"/>
          <w:lang w:bidi="ar-KW"/>
        </w:rPr>
        <w:t xml:space="preserve"> the girls proposed.</w:t>
      </w:r>
    </w:p>
    <w:p w14:paraId="243EBAD7" w14:textId="16897548" w:rsidR="00316291" w:rsidRPr="00541335" w:rsidRDefault="00316291" w:rsidP="00316291">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Omar responded, </w:t>
      </w:r>
      <w:r w:rsidR="003154BF"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I go to work late at night.</w:t>
      </w:r>
      <w:r w:rsidR="003154BF" w:rsidRPr="00541335">
        <w:rPr>
          <w:rFonts w:ascii="Unikurd Web" w:hAnsi="Unikurd Web" w:cs="Unikurd Web"/>
          <w:color w:val="000000" w:themeColor="text1"/>
          <w:sz w:val="24"/>
          <w:szCs w:val="24"/>
          <w:lang w:bidi="ar-KW"/>
        </w:rPr>
        <w:t>”</w:t>
      </w:r>
    </w:p>
    <w:p w14:paraId="42443713" w14:textId="4F8F0BA0" w:rsidR="00316291" w:rsidRPr="00541335" w:rsidRDefault="003154BF" w:rsidP="00316291">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316291" w:rsidRPr="00541335">
        <w:rPr>
          <w:rFonts w:ascii="Unikurd Web" w:hAnsi="Unikurd Web" w:cs="Unikurd Web"/>
          <w:color w:val="000000" w:themeColor="text1"/>
          <w:sz w:val="24"/>
          <w:szCs w:val="24"/>
          <w:lang w:bidi="ar-KW"/>
        </w:rPr>
        <w:t>Doesn't matter,</w:t>
      </w:r>
      <w:r w:rsidRPr="00541335">
        <w:rPr>
          <w:rFonts w:ascii="Unikurd Web" w:hAnsi="Unikurd Web" w:cs="Unikurd Web"/>
          <w:color w:val="000000" w:themeColor="text1"/>
          <w:sz w:val="24"/>
          <w:szCs w:val="24"/>
          <w:lang w:bidi="ar-KW"/>
        </w:rPr>
        <w:t>”</w:t>
      </w:r>
      <w:r w:rsidR="00316291" w:rsidRPr="00541335">
        <w:rPr>
          <w:rFonts w:ascii="Unikurd Web" w:hAnsi="Unikurd Web" w:cs="Unikurd Web"/>
          <w:color w:val="000000" w:themeColor="text1"/>
          <w:sz w:val="24"/>
          <w:szCs w:val="24"/>
          <w:lang w:bidi="ar-KW"/>
        </w:rPr>
        <w:t xml:space="preserve"> the girls responded.</w:t>
      </w:r>
    </w:p>
    <w:p w14:paraId="0552EB13" w14:textId="217B405E" w:rsidR="00316291" w:rsidRPr="00541335" w:rsidRDefault="00316291" w:rsidP="00316291">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Omar responded, </w:t>
      </w:r>
      <w:r w:rsidR="003154BF"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I'm scared.</w:t>
      </w:r>
      <w:r w:rsidR="003154BF" w:rsidRPr="00541335">
        <w:rPr>
          <w:rFonts w:ascii="Unikurd Web" w:hAnsi="Unikurd Web" w:cs="Unikurd Web"/>
          <w:color w:val="000000" w:themeColor="text1"/>
          <w:sz w:val="24"/>
          <w:szCs w:val="24"/>
          <w:lang w:bidi="ar-KW"/>
        </w:rPr>
        <w:t>”</w:t>
      </w:r>
    </w:p>
    <w:p w14:paraId="769BF701" w14:textId="6E865E4F" w:rsidR="00316291" w:rsidRPr="00541335" w:rsidRDefault="003154BF" w:rsidP="00316291">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316291" w:rsidRPr="00541335">
        <w:rPr>
          <w:rFonts w:ascii="Unikurd Web" w:hAnsi="Unikurd Web" w:cs="Unikurd Web"/>
          <w:color w:val="000000" w:themeColor="text1"/>
          <w:sz w:val="24"/>
          <w:szCs w:val="24"/>
          <w:lang w:bidi="ar-KW"/>
        </w:rPr>
        <w:t>Of what?</w:t>
      </w:r>
      <w:r w:rsidRPr="00541335">
        <w:rPr>
          <w:rFonts w:ascii="Unikurd Web" w:hAnsi="Unikurd Web" w:cs="Unikurd Web"/>
          <w:color w:val="000000" w:themeColor="text1"/>
          <w:sz w:val="24"/>
          <w:szCs w:val="24"/>
          <w:lang w:bidi="ar-KW"/>
        </w:rPr>
        <w:t>”</w:t>
      </w:r>
      <w:r w:rsidR="00316291" w:rsidRPr="00541335">
        <w:rPr>
          <w:rFonts w:ascii="Unikurd Web" w:hAnsi="Unikurd Web" w:cs="Unikurd Web"/>
          <w:color w:val="000000" w:themeColor="text1"/>
          <w:sz w:val="24"/>
          <w:szCs w:val="24"/>
          <w:lang w:bidi="ar-KW"/>
        </w:rPr>
        <w:t xml:space="preserve"> the girls asked.</w:t>
      </w:r>
    </w:p>
    <w:p w14:paraId="72461EDF" w14:textId="26FCC2C9" w:rsidR="00316291" w:rsidRPr="00541335" w:rsidRDefault="00316291" w:rsidP="00316291">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Omar responded, </w:t>
      </w:r>
      <w:r w:rsidR="003154BF"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 xml:space="preserve">You </w:t>
      </w:r>
      <w:r w:rsidR="00BE5AA3" w:rsidRPr="00541335">
        <w:rPr>
          <w:rFonts w:ascii="Unikurd Web" w:hAnsi="Unikurd Web" w:cs="Unikurd Web"/>
          <w:color w:val="000000" w:themeColor="text1"/>
          <w:sz w:val="24"/>
          <w:szCs w:val="24"/>
          <w:lang w:bidi="ar-KW"/>
        </w:rPr>
        <w:t xml:space="preserve">will </w:t>
      </w:r>
      <w:r w:rsidRPr="00541335">
        <w:rPr>
          <w:rFonts w:ascii="Unikurd Web" w:hAnsi="Unikurd Web" w:cs="Unikurd Web"/>
          <w:color w:val="000000" w:themeColor="text1"/>
          <w:sz w:val="24"/>
          <w:szCs w:val="24"/>
          <w:lang w:bidi="ar-KW"/>
        </w:rPr>
        <w:t>fall asleep on my jacket.</w:t>
      </w:r>
      <w:r w:rsidR="003154BF" w:rsidRPr="00541335">
        <w:rPr>
          <w:rFonts w:ascii="Unikurd Web" w:hAnsi="Unikurd Web" w:cs="Unikurd Web"/>
          <w:color w:val="000000" w:themeColor="text1"/>
          <w:sz w:val="24"/>
          <w:szCs w:val="24"/>
          <w:lang w:bidi="ar-KW"/>
        </w:rPr>
        <w:t>”</w:t>
      </w:r>
    </w:p>
    <w:p w14:paraId="39EE4C02" w14:textId="4AF41395" w:rsidR="00316291" w:rsidRPr="00541335" w:rsidRDefault="003154BF" w:rsidP="00316291">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316291" w:rsidRPr="00541335">
        <w:rPr>
          <w:rFonts w:ascii="Unikurd Web" w:hAnsi="Unikurd Web" w:cs="Unikurd Web"/>
          <w:color w:val="000000" w:themeColor="text1"/>
          <w:sz w:val="24"/>
          <w:szCs w:val="24"/>
          <w:lang w:bidi="ar-KW"/>
        </w:rPr>
        <w:t>Doesn't matter,</w:t>
      </w:r>
      <w:r w:rsidRPr="00541335">
        <w:rPr>
          <w:rFonts w:ascii="Unikurd Web" w:hAnsi="Unikurd Web" w:cs="Unikurd Web"/>
          <w:color w:val="000000" w:themeColor="text1"/>
          <w:sz w:val="24"/>
          <w:szCs w:val="24"/>
          <w:lang w:bidi="ar-KW"/>
        </w:rPr>
        <w:t xml:space="preserve">” </w:t>
      </w:r>
      <w:r w:rsidR="00316291" w:rsidRPr="00541335">
        <w:rPr>
          <w:rFonts w:ascii="Unikurd Web" w:hAnsi="Unikurd Web" w:cs="Unikurd Web"/>
          <w:color w:val="000000" w:themeColor="text1"/>
          <w:sz w:val="24"/>
          <w:szCs w:val="24"/>
          <w:lang w:bidi="ar-KW"/>
        </w:rPr>
        <w:t>the girls responded.</w:t>
      </w:r>
    </w:p>
    <w:p w14:paraId="7E3C4371" w14:textId="1CAEAD22" w:rsidR="00316291" w:rsidRPr="00541335" w:rsidRDefault="00316291" w:rsidP="00316291">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Omar responded, </w:t>
      </w:r>
      <w:r w:rsidR="003154BF"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I believe it does, as though you don't know.</w:t>
      </w:r>
      <w:r w:rsidR="003154BF" w:rsidRPr="00541335">
        <w:rPr>
          <w:rFonts w:ascii="Unikurd Web" w:hAnsi="Unikurd Web" w:cs="Unikurd Web"/>
          <w:color w:val="000000" w:themeColor="text1"/>
          <w:sz w:val="24"/>
          <w:szCs w:val="24"/>
          <w:lang w:bidi="ar-KW"/>
        </w:rPr>
        <w:t>”</w:t>
      </w:r>
    </w:p>
    <w:p w14:paraId="7F20D2CE" w14:textId="0D79A2FB" w:rsidR="00316291" w:rsidRPr="00541335" w:rsidRDefault="003154BF" w:rsidP="00316291">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316291" w:rsidRPr="00541335">
        <w:rPr>
          <w:rFonts w:ascii="Unikurd Web" w:hAnsi="Unikurd Web" w:cs="Unikurd Web"/>
          <w:color w:val="000000" w:themeColor="text1"/>
          <w:sz w:val="24"/>
          <w:szCs w:val="24"/>
          <w:lang w:bidi="ar-KW"/>
        </w:rPr>
        <w:t>What?</w:t>
      </w:r>
      <w:r w:rsidRPr="00541335">
        <w:rPr>
          <w:rFonts w:ascii="Unikurd Web" w:hAnsi="Unikurd Web" w:cs="Unikurd Web"/>
          <w:color w:val="000000" w:themeColor="text1"/>
          <w:sz w:val="24"/>
          <w:szCs w:val="24"/>
          <w:lang w:bidi="ar-KW"/>
        </w:rPr>
        <w:t>”</w:t>
      </w:r>
      <w:r w:rsidR="00316291" w:rsidRPr="00541335">
        <w:rPr>
          <w:rFonts w:ascii="Unikurd Web" w:hAnsi="Unikurd Web" w:cs="Unikurd Web"/>
          <w:color w:val="000000" w:themeColor="text1"/>
          <w:sz w:val="24"/>
          <w:szCs w:val="24"/>
          <w:lang w:bidi="ar-KW"/>
        </w:rPr>
        <w:t xml:space="preserve"> the girls asked.</w:t>
      </w:r>
    </w:p>
    <w:p w14:paraId="235E4916" w14:textId="44E27668" w:rsidR="003154BF" w:rsidRPr="00541335" w:rsidRDefault="00316291" w:rsidP="003154BF">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Omar responded, </w:t>
      </w:r>
      <w:r w:rsidR="003154BF"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During the day, the little stars are hidden on the horizon.</w:t>
      </w:r>
      <w:r w:rsidR="003154BF" w:rsidRPr="00541335">
        <w:rPr>
          <w:rFonts w:ascii="Unikurd Web" w:hAnsi="Unikurd Web" w:cs="Unikurd Web"/>
          <w:color w:val="000000" w:themeColor="text1"/>
          <w:sz w:val="24"/>
          <w:szCs w:val="24"/>
          <w:lang w:bidi="ar-KW"/>
        </w:rPr>
        <w:t>”</w:t>
      </w:r>
    </w:p>
    <w:p w14:paraId="712EBA61" w14:textId="04B4B50C" w:rsidR="00316291" w:rsidRPr="00541335" w:rsidRDefault="003154BF" w:rsidP="003154BF">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316291" w:rsidRPr="00541335">
        <w:rPr>
          <w:rFonts w:ascii="Unikurd Web" w:hAnsi="Unikurd Web" w:cs="Unikurd Web"/>
          <w:color w:val="000000" w:themeColor="text1"/>
          <w:sz w:val="24"/>
          <w:szCs w:val="24"/>
          <w:lang w:bidi="ar-KW"/>
        </w:rPr>
        <w:t>What about at night?</w:t>
      </w:r>
      <w:r w:rsidRPr="00541335">
        <w:rPr>
          <w:rFonts w:ascii="Unikurd Web" w:hAnsi="Unikurd Web" w:cs="Unikurd Web"/>
          <w:color w:val="000000" w:themeColor="text1"/>
          <w:sz w:val="24"/>
          <w:szCs w:val="24"/>
          <w:lang w:bidi="ar-KW"/>
        </w:rPr>
        <w:t>”</w:t>
      </w:r>
      <w:r w:rsidR="00316291" w:rsidRPr="00541335">
        <w:rPr>
          <w:rFonts w:ascii="Unikurd Web" w:hAnsi="Unikurd Web" w:cs="Unikurd Web"/>
          <w:color w:val="000000" w:themeColor="text1"/>
          <w:sz w:val="24"/>
          <w:szCs w:val="24"/>
          <w:lang w:bidi="ar-KW"/>
        </w:rPr>
        <w:t xml:space="preserve"> the girls asked.</w:t>
      </w:r>
    </w:p>
    <w:p w14:paraId="2E5F6540" w14:textId="2AE1F545" w:rsidR="00316291" w:rsidRPr="00541335" w:rsidRDefault="00316291" w:rsidP="00316291">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Omar responded, </w:t>
      </w:r>
      <w:r w:rsidR="003154BF"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Restless.</w:t>
      </w:r>
      <w:r w:rsidR="003154BF" w:rsidRPr="00541335">
        <w:rPr>
          <w:rFonts w:ascii="Unikurd Web" w:hAnsi="Unikurd Web" w:cs="Unikurd Web"/>
          <w:color w:val="000000" w:themeColor="text1"/>
          <w:sz w:val="24"/>
          <w:szCs w:val="24"/>
          <w:lang w:bidi="ar-KW"/>
        </w:rPr>
        <w:t>”</w:t>
      </w:r>
    </w:p>
    <w:p w14:paraId="745B6D3A" w14:textId="637662F5" w:rsidR="00316291" w:rsidRPr="00541335" w:rsidRDefault="000766DF" w:rsidP="00316291">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316291" w:rsidRPr="00541335">
        <w:rPr>
          <w:rFonts w:ascii="Unikurd Web" w:hAnsi="Unikurd Web" w:cs="Unikurd Web"/>
          <w:color w:val="000000" w:themeColor="text1"/>
          <w:sz w:val="24"/>
          <w:szCs w:val="24"/>
          <w:lang w:bidi="ar-KW"/>
        </w:rPr>
        <w:t>Why? What do they do?</w:t>
      </w:r>
      <w:r w:rsidRPr="00541335">
        <w:rPr>
          <w:rFonts w:ascii="Unikurd Web" w:hAnsi="Unikurd Web" w:cs="Unikurd Web"/>
          <w:color w:val="000000" w:themeColor="text1"/>
          <w:sz w:val="24"/>
          <w:szCs w:val="24"/>
          <w:lang w:bidi="ar-KW"/>
        </w:rPr>
        <w:t>”</w:t>
      </w:r>
      <w:r w:rsidR="00316291" w:rsidRPr="00541335">
        <w:rPr>
          <w:rFonts w:ascii="Unikurd Web" w:hAnsi="Unikurd Web" w:cs="Unikurd Web"/>
          <w:color w:val="000000" w:themeColor="text1"/>
          <w:sz w:val="24"/>
          <w:szCs w:val="24"/>
          <w:lang w:bidi="ar-KW"/>
        </w:rPr>
        <w:t xml:space="preserve"> the girls asked.</w:t>
      </w:r>
    </w:p>
    <w:p w14:paraId="59A2840A" w14:textId="786BE1AC" w:rsidR="00316291" w:rsidRPr="00541335" w:rsidRDefault="00316291" w:rsidP="00316291">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Omar explained, </w:t>
      </w:r>
      <w:r w:rsidR="000766DF"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Guarding.</w:t>
      </w:r>
      <w:r w:rsidR="000766DF" w:rsidRPr="00541335">
        <w:rPr>
          <w:rFonts w:ascii="Unikurd Web" w:hAnsi="Unikurd Web" w:cs="Unikurd Web"/>
          <w:color w:val="000000" w:themeColor="text1"/>
          <w:sz w:val="24"/>
          <w:szCs w:val="24"/>
          <w:lang w:bidi="ar-KW"/>
        </w:rPr>
        <w:t>”</w:t>
      </w:r>
    </w:p>
    <w:p w14:paraId="6967E351" w14:textId="32E97FDB" w:rsidR="00316291" w:rsidRPr="00541335" w:rsidRDefault="000766DF" w:rsidP="00316291">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316291" w:rsidRPr="00541335">
        <w:rPr>
          <w:rFonts w:ascii="Unikurd Web" w:hAnsi="Unikurd Web" w:cs="Unikurd Web"/>
          <w:color w:val="000000" w:themeColor="text1"/>
          <w:sz w:val="24"/>
          <w:szCs w:val="24"/>
          <w:lang w:bidi="ar-KW"/>
        </w:rPr>
        <w:t>It doesn't matter,</w:t>
      </w:r>
      <w:r w:rsidRPr="00541335">
        <w:rPr>
          <w:rFonts w:ascii="Unikurd Web" w:hAnsi="Unikurd Web" w:cs="Unikurd Web"/>
          <w:color w:val="000000" w:themeColor="text1"/>
          <w:sz w:val="24"/>
          <w:szCs w:val="24"/>
          <w:lang w:bidi="ar-KW"/>
        </w:rPr>
        <w:t>”</w:t>
      </w:r>
      <w:r w:rsidR="00316291" w:rsidRPr="00541335">
        <w:rPr>
          <w:rFonts w:ascii="Unikurd Web" w:hAnsi="Unikurd Web" w:cs="Unikurd Web"/>
          <w:color w:val="000000" w:themeColor="text1"/>
          <w:sz w:val="24"/>
          <w:szCs w:val="24"/>
          <w:lang w:bidi="ar-KW"/>
        </w:rPr>
        <w:t xml:space="preserve"> the girls responded.</w:t>
      </w:r>
    </w:p>
    <w:p w14:paraId="7C56D58F" w14:textId="42BDD3EB" w:rsidR="00316291" w:rsidRPr="00541335" w:rsidRDefault="00316291" w:rsidP="00316291">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Omar explained, </w:t>
      </w:r>
      <w:r w:rsidR="000766DF"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I believe it does.</w:t>
      </w:r>
      <w:r w:rsidR="000766DF" w:rsidRPr="00541335">
        <w:rPr>
          <w:rFonts w:ascii="Unikurd Web" w:hAnsi="Unikurd Web" w:cs="Unikurd Web"/>
          <w:color w:val="000000" w:themeColor="text1"/>
          <w:sz w:val="24"/>
          <w:szCs w:val="24"/>
          <w:lang w:bidi="ar-KW"/>
        </w:rPr>
        <w:t>”</w:t>
      </w:r>
    </w:p>
    <w:p w14:paraId="39795B5D" w14:textId="1DA5D475" w:rsidR="00316291" w:rsidRPr="00541335" w:rsidRDefault="000766DF" w:rsidP="00316291">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316291" w:rsidRPr="00541335">
        <w:rPr>
          <w:rFonts w:ascii="Unikurd Web" w:hAnsi="Unikurd Web" w:cs="Unikurd Web"/>
          <w:color w:val="000000" w:themeColor="text1"/>
          <w:sz w:val="24"/>
          <w:szCs w:val="24"/>
          <w:lang w:bidi="ar-KW"/>
        </w:rPr>
        <w:t>Why?</w:t>
      </w:r>
      <w:r w:rsidRPr="00541335">
        <w:rPr>
          <w:rFonts w:ascii="Unikurd Web" w:hAnsi="Unikurd Web" w:cs="Unikurd Web"/>
          <w:color w:val="000000" w:themeColor="text1"/>
          <w:sz w:val="24"/>
          <w:szCs w:val="24"/>
          <w:lang w:bidi="ar-KW"/>
        </w:rPr>
        <w:t>”</w:t>
      </w:r>
      <w:r w:rsidR="00316291" w:rsidRPr="00541335">
        <w:rPr>
          <w:rFonts w:ascii="Unikurd Web" w:hAnsi="Unikurd Web" w:cs="Unikurd Web"/>
          <w:color w:val="000000" w:themeColor="text1"/>
          <w:sz w:val="24"/>
          <w:szCs w:val="24"/>
          <w:lang w:bidi="ar-KW"/>
        </w:rPr>
        <w:t xml:space="preserve"> the girls asked.</w:t>
      </w:r>
    </w:p>
    <w:p w14:paraId="0A7DEBB0" w14:textId="1E55FD78" w:rsidR="00316291" w:rsidRPr="00541335" w:rsidRDefault="00316291" w:rsidP="00316291">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Omar responded, </w:t>
      </w:r>
      <w:r w:rsidR="000766DF" w:rsidRPr="00541335">
        <w:rPr>
          <w:rFonts w:ascii="Unikurd Web" w:hAnsi="Unikurd Web" w:cs="Unikurd Web"/>
          <w:color w:val="000000" w:themeColor="text1"/>
          <w:sz w:val="24"/>
          <w:szCs w:val="24"/>
          <w:lang w:bidi="ar-KW"/>
        </w:rPr>
        <w:t>“</w:t>
      </w:r>
      <w:r w:rsidR="00BE5AA3" w:rsidRPr="00541335">
        <w:rPr>
          <w:rFonts w:ascii="Unikurd Web" w:hAnsi="Unikurd Web" w:cs="Unikurd Web"/>
          <w:color w:val="000000" w:themeColor="text1"/>
          <w:sz w:val="24"/>
          <w:szCs w:val="24"/>
          <w:lang w:bidi="ar-KW"/>
        </w:rPr>
        <w:t>They will set up an ambush and might take any girls they see away</w:t>
      </w:r>
      <w:r w:rsidR="000766DF" w:rsidRPr="00541335">
        <w:rPr>
          <w:rFonts w:ascii="Unikurd Web" w:hAnsi="Unikurd Web" w:cs="Unikurd Web"/>
          <w:color w:val="000000" w:themeColor="text1"/>
          <w:sz w:val="24"/>
          <w:szCs w:val="24"/>
          <w:lang w:bidi="ar-KW"/>
        </w:rPr>
        <w:t>.”</w:t>
      </w:r>
    </w:p>
    <w:p w14:paraId="509C3A3A" w14:textId="52D6A66D" w:rsidR="00316291" w:rsidRPr="00541335" w:rsidRDefault="00316291" w:rsidP="00316291">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looked up at the chorus and continued, </w:t>
      </w:r>
      <w:r w:rsidR="00A90BDC"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Despite the deep love Omar had for his daughters, he still clung to the hope of having a son. However, a few months passed, and Samya gave birth to another girl. They named her '</w:t>
      </w:r>
      <w:r w:rsidR="00A90BDC" w:rsidRPr="00541335">
        <w:rPr>
          <w:rFonts w:ascii="Unikurd Web" w:hAnsi="Unikurd Web" w:cs="Unikurd Web"/>
          <w:color w:val="000000" w:themeColor="text1"/>
          <w:sz w:val="24"/>
          <w:szCs w:val="24"/>
          <w:lang w:bidi="ar-KW"/>
        </w:rPr>
        <w:t>C</w:t>
      </w:r>
      <w:r w:rsidRPr="00541335">
        <w:rPr>
          <w:rFonts w:ascii="Unikurd Web" w:hAnsi="Unikurd Web" w:cs="Unikurd Web"/>
          <w:color w:val="000000" w:themeColor="text1"/>
          <w:sz w:val="24"/>
          <w:szCs w:val="24"/>
          <w:lang w:bidi="ar-KW"/>
        </w:rPr>
        <w:t>wan’.”</w:t>
      </w:r>
    </w:p>
    <w:p w14:paraId="733F7A43" w14:textId="0CB2600B" w:rsidR="00316291" w:rsidRPr="00541335" w:rsidRDefault="00316291" w:rsidP="00316291">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Parwana and the chorus took their seats</w:t>
      </w:r>
    </w:p>
    <w:p w14:paraId="589E6AED" w14:textId="6719B3A5" w:rsidR="008950FC" w:rsidRPr="00541335" w:rsidRDefault="008950FC" w:rsidP="00F562E7">
      <w:pPr>
        <w:spacing w:line="360" w:lineRule="auto"/>
        <w:jc w:val="both"/>
        <w:rPr>
          <w:rFonts w:ascii="Unikurd Web" w:hAnsi="Unikurd Web" w:cs="Unikurd Web"/>
          <w:color w:val="000000" w:themeColor="text1"/>
          <w:sz w:val="24"/>
          <w:szCs w:val="24"/>
          <w:lang w:bidi="ar-KW"/>
        </w:rPr>
      </w:pPr>
    </w:p>
    <w:p w14:paraId="31AD303E" w14:textId="77777777" w:rsidR="005D6942" w:rsidRPr="00541335" w:rsidRDefault="005D6942" w:rsidP="00F562E7">
      <w:pPr>
        <w:spacing w:line="360" w:lineRule="auto"/>
        <w:jc w:val="both"/>
        <w:rPr>
          <w:rFonts w:ascii="Unikurd Web" w:hAnsi="Unikurd Web" w:cs="Unikurd Web"/>
          <w:color w:val="000000" w:themeColor="text1"/>
          <w:sz w:val="24"/>
          <w:szCs w:val="24"/>
          <w:lang w:bidi="ar-KW"/>
        </w:rPr>
      </w:pPr>
    </w:p>
    <w:p w14:paraId="7F607DCA" w14:textId="77777777" w:rsidR="007160C5" w:rsidRPr="00541335" w:rsidRDefault="007160C5" w:rsidP="005D6942">
      <w:pPr>
        <w:spacing w:line="360" w:lineRule="auto"/>
        <w:jc w:val="both"/>
        <w:rPr>
          <w:rFonts w:ascii="Unikurd Web" w:hAnsi="Unikurd Web" w:cs="Unikurd Web"/>
          <w:color w:val="000000" w:themeColor="text1"/>
          <w:sz w:val="24"/>
          <w:szCs w:val="24"/>
          <w:lang w:bidi="ar-KW"/>
        </w:rPr>
      </w:pPr>
    </w:p>
    <w:p w14:paraId="68977D10" w14:textId="77777777" w:rsidR="007160C5" w:rsidRPr="00541335" w:rsidRDefault="007160C5" w:rsidP="005D6942">
      <w:pPr>
        <w:spacing w:line="360" w:lineRule="auto"/>
        <w:jc w:val="both"/>
        <w:rPr>
          <w:rFonts w:ascii="Unikurd Web" w:hAnsi="Unikurd Web" w:cs="Unikurd Web"/>
          <w:color w:val="000000" w:themeColor="text1"/>
          <w:sz w:val="24"/>
          <w:szCs w:val="24"/>
          <w:lang w:bidi="ar-KW"/>
        </w:rPr>
      </w:pPr>
    </w:p>
    <w:p w14:paraId="77717CBB" w14:textId="77777777" w:rsidR="007160C5" w:rsidRPr="00541335" w:rsidRDefault="007160C5" w:rsidP="005D6942">
      <w:pPr>
        <w:spacing w:line="360" w:lineRule="auto"/>
        <w:jc w:val="both"/>
        <w:rPr>
          <w:rFonts w:ascii="Unikurd Web" w:hAnsi="Unikurd Web" w:cs="Unikurd Web"/>
          <w:color w:val="000000" w:themeColor="text1"/>
          <w:sz w:val="24"/>
          <w:szCs w:val="24"/>
          <w:lang w:bidi="ar-KW"/>
        </w:rPr>
      </w:pPr>
    </w:p>
    <w:p w14:paraId="3C2CEEB3" w14:textId="77777777" w:rsidR="00481263" w:rsidRPr="00541335" w:rsidRDefault="00481263" w:rsidP="005D6942">
      <w:pPr>
        <w:spacing w:line="360" w:lineRule="auto"/>
        <w:jc w:val="both"/>
        <w:rPr>
          <w:rFonts w:ascii="Unikurd Web" w:hAnsi="Unikurd Web" w:cs="Unikurd Web"/>
          <w:color w:val="000000" w:themeColor="text1"/>
          <w:sz w:val="24"/>
          <w:szCs w:val="24"/>
          <w:lang w:bidi="ar-KW"/>
        </w:rPr>
      </w:pPr>
    </w:p>
    <w:p w14:paraId="58A3B5C0" w14:textId="77777777" w:rsidR="00481263" w:rsidRPr="00541335" w:rsidRDefault="00481263" w:rsidP="005D6942">
      <w:pPr>
        <w:spacing w:line="360" w:lineRule="auto"/>
        <w:jc w:val="both"/>
        <w:rPr>
          <w:rFonts w:ascii="Unikurd Web" w:hAnsi="Unikurd Web" w:cs="Unikurd Web"/>
          <w:color w:val="000000" w:themeColor="text1"/>
          <w:sz w:val="24"/>
          <w:szCs w:val="24"/>
          <w:rtl/>
          <w:lang w:bidi="ar-KW"/>
        </w:rPr>
      </w:pPr>
    </w:p>
    <w:p w14:paraId="2BADA8FA" w14:textId="02936583" w:rsidR="005D6942" w:rsidRPr="00FF5A6C" w:rsidRDefault="005D6942" w:rsidP="005D6942">
      <w:pPr>
        <w:spacing w:line="360" w:lineRule="auto"/>
        <w:jc w:val="center"/>
        <w:rPr>
          <w:rFonts w:ascii="Unikurd Web" w:hAnsi="Unikurd Web" w:cs="Unikurd Web"/>
          <w:b/>
          <w:bCs/>
          <w:color w:val="000000" w:themeColor="text1"/>
          <w:sz w:val="24"/>
          <w:szCs w:val="24"/>
          <w:lang w:bidi="ar-KW"/>
        </w:rPr>
      </w:pPr>
      <w:r w:rsidRPr="00FF5A6C">
        <w:rPr>
          <w:rFonts w:ascii="Unikurd Web" w:hAnsi="Unikurd Web" w:cs="Unikurd Web"/>
          <w:b/>
          <w:bCs/>
          <w:color w:val="000000" w:themeColor="text1"/>
          <w:sz w:val="24"/>
          <w:szCs w:val="24"/>
          <w:lang w:bidi="ar-KW"/>
        </w:rPr>
        <w:t>(</w:t>
      </w:r>
      <w:r w:rsidR="00433DF8" w:rsidRPr="00FF5A6C">
        <w:rPr>
          <w:rFonts w:ascii="Unikurd Web" w:hAnsi="Unikurd Web" w:cs="Unikurd Web"/>
          <w:b/>
          <w:bCs/>
          <w:sz w:val="24"/>
          <w:szCs w:val="24"/>
        </w:rPr>
        <w:t>Chapter</w:t>
      </w:r>
      <w:r w:rsidR="00433DF8" w:rsidRPr="00FF5A6C">
        <w:rPr>
          <w:rFonts w:ascii="Unikurd Web" w:eastAsia="Times New Roman" w:hAnsi="Unikurd Web" w:cs="Unikurd Web"/>
          <w:b/>
          <w:bCs/>
          <w:color w:val="000000" w:themeColor="text1"/>
          <w:sz w:val="24"/>
          <w:szCs w:val="24"/>
          <w:lang w:val="en-US" w:bidi="ar-KW"/>
        </w:rPr>
        <w:t xml:space="preserve"> -</w:t>
      </w:r>
      <w:r w:rsidRPr="00FF5A6C">
        <w:rPr>
          <w:rFonts w:ascii="Unikurd Web" w:hAnsi="Unikurd Web" w:cs="Unikurd Web"/>
          <w:b/>
          <w:bCs/>
          <w:color w:val="000000" w:themeColor="text1"/>
          <w:sz w:val="24"/>
          <w:szCs w:val="24"/>
          <w:lang w:bidi="ar-KW"/>
        </w:rPr>
        <w:t>35)</w:t>
      </w:r>
    </w:p>
    <w:p w14:paraId="3EB9BFB7" w14:textId="5F5AD11E" w:rsidR="00730243" w:rsidRPr="00541335" w:rsidRDefault="00730243" w:rsidP="00730243">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took a deep breath and addressed Parwana and the chorus, </w:t>
      </w:r>
      <w:r w:rsidR="00115FE9"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 xml:space="preserve">Yet another year has passed, contrary to Samya and Omar's wishes, Samya gave birth to another girl, and they named her </w:t>
      </w:r>
      <w:r w:rsidR="00115FE9" w:rsidRPr="00541335">
        <w:rPr>
          <w:rFonts w:ascii="Unikurd Web" w:hAnsi="Unikurd Web" w:cs="Unikurd Web"/>
          <w:color w:val="000000" w:themeColor="text1"/>
          <w:sz w:val="24"/>
          <w:szCs w:val="24"/>
          <w:lang w:bidi="ar-KW"/>
        </w:rPr>
        <w:t>‘Armand’.” Hopelessness</w:t>
      </w:r>
      <w:r w:rsidRPr="00541335">
        <w:rPr>
          <w:rFonts w:ascii="Unikurd Web" w:hAnsi="Unikurd Web" w:cs="Unikurd Web"/>
          <w:color w:val="000000" w:themeColor="text1"/>
          <w:sz w:val="24"/>
          <w:szCs w:val="24"/>
          <w:lang w:bidi="ar-KW"/>
        </w:rPr>
        <w:t xml:space="preserve"> weighed heavily upon him; his relatives offered consolation, saying, </w:t>
      </w:r>
      <w:r w:rsidR="00115FE9"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Why are you so down? Be patient; there will come a day when God will make your wish come true. You should be proud of your girls; they are clever and honourable. Neighbours and relatives are all satisfied with them.</w:t>
      </w:r>
      <w:r w:rsidR="00115FE9"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 xml:space="preserve"> The music </w:t>
      </w:r>
      <w:r w:rsidR="00115FE9" w:rsidRPr="00541335">
        <w:rPr>
          <w:rFonts w:ascii="Unikurd Web" w:hAnsi="Unikurd Web" w:cs="Unikurd Web"/>
          <w:color w:val="000000" w:themeColor="text1"/>
          <w:sz w:val="24"/>
          <w:szCs w:val="24"/>
          <w:lang w:bidi="ar-KW"/>
        </w:rPr>
        <w:t>b</w:t>
      </w:r>
      <w:r w:rsidR="00971E91" w:rsidRPr="00541335">
        <w:rPr>
          <w:rFonts w:ascii="Unikurd Web" w:hAnsi="Unikurd Web" w:cs="Unikurd Web"/>
          <w:color w:val="000000" w:themeColor="text1"/>
          <w:sz w:val="24"/>
          <w:szCs w:val="24"/>
          <w:lang w:bidi="ar-KW"/>
        </w:rPr>
        <w:t>eg</w:t>
      </w:r>
      <w:r w:rsidRPr="00541335">
        <w:rPr>
          <w:rFonts w:ascii="Unikurd Web" w:hAnsi="Unikurd Web" w:cs="Unikurd Web"/>
          <w:color w:val="000000" w:themeColor="text1"/>
          <w:sz w:val="24"/>
          <w:szCs w:val="24"/>
          <w:lang w:bidi="ar-KW"/>
        </w:rPr>
        <w:t>an softly.</w:t>
      </w:r>
    </w:p>
    <w:p w14:paraId="56D8B65F" w14:textId="2659D565" w:rsidR="00730243" w:rsidRPr="00541335" w:rsidRDefault="00730243" w:rsidP="00730243">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paused for a moment, then continued, </w:t>
      </w:r>
      <w:r w:rsidR="00FC0525"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As I mentioned earlier, consolation didn't have a lasting effect on him; hopelessness would soon take hold of him.</w:t>
      </w:r>
      <w:r w:rsidR="00FC0525" w:rsidRPr="00541335">
        <w:rPr>
          <w:rFonts w:ascii="Unikurd Web" w:hAnsi="Unikurd Web" w:cs="Unikurd Web"/>
          <w:color w:val="000000" w:themeColor="text1"/>
          <w:sz w:val="24"/>
          <w:szCs w:val="24"/>
          <w:lang w:bidi="ar-KW"/>
        </w:rPr>
        <w:t>”</w:t>
      </w:r>
    </w:p>
    <w:p w14:paraId="753B0A04" w14:textId="77777777" w:rsidR="00730243" w:rsidRPr="00541335" w:rsidRDefault="00730243" w:rsidP="00730243">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The painter took her brush and, along with my narration, continued her painting.</w:t>
      </w:r>
    </w:p>
    <w:p w14:paraId="088150B3" w14:textId="49A30400" w:rsidR="00730243" w:rsidRPr="00541335" w:rsidRDefault="00730243" w:rsidP="00730243">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The water screen displayed Omar under the shade of a mulberry tree in the outskirts of Halabja. He was lost in thought, and in a soliloquy, he said, </w:t>
      </w:r>
      <w:r w:rsidR="00FC0525"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I will never be upset about having girls.</w:t>
      </w:r>
      <w:r w:rsidR="00FC0525" w:rsidRPr="00541335">
        <w:rPr>
          <w:rFonts w:ascii="Unikurd Web" w:hAnsi="Unikurd Web" w:cs="Unikurd Web"/>
          <w:color w:val="000000" w:themeColor="text1"/>
          <w:sz w:val="24"/>
          <w:szCs w:val="24"/>
          <w:lang w:bidi="ar-KW"/>
        </w:rPr>
        <w:t>”</w:t>
      </w:r>
    </w:p>
    <w:p w14:paraId="2CFA58E6" w14:textId="5F7857D6" w:rsidR="00730243" w:rsidRPr="00541335" w:rsidRDefault="00730243" w:rsidP="00730243">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The chorus echoed, </w:t>
      </w:r>
      <w:r w:rsidR="00B12CD6"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He had never been upset about having girls.</w:t>
      </w:r>
      <w:r w:rsidR="00B12CD6" w:rsidRPr="00541335">
        <w:rPr>
          <w:rFonts w:ascii="Unikurd Web" w:hAnsi="Unikurd Web" w:cs="Unikurd Web"/>
          <w:color w:val="000000" w:themeColor="text1"/>
          <w:sz w:val="24"/>
          <w:szCs w:val="24"/>
          <w:lang w:bidi="ar-KW"/>
        </w:rPr>
        <w:t>”</w:t>
      </w:r>
    </w:p>
    <w:p w14:paraId="48F1265E" w14:textId="7354BF23" w:rsidR="00730243" w:rsidRPr="00541335" w:rsidRDefault="00B12CD6" w:rsidP="00730243">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730243" w:rsidRPr="00541335">
        <w:rPr>
          <w:rFonts w:ascii="Unikurd Web" w:hAnsi="Unikurd Web" w:cs="Unikurd Web"/>
          <w:color w:val="000000" w:themeColor="text1"/>
          <w:sz w:val="24"/>
          <w:szCs w:val="24"/>
          <w:lang w:bidi="ar-KW"/>
        </w:rPr>
        <w:t>They all know how I nurture them, how I take the little ones into the bathroom and wash them one by one,</w:t>
      </w:r>
      <w:r w:rsidRPr="00541335">
        <w:rPr>
          <w:rFonts w:ascii="Unikurd Web" w:hAnsi="Unikurd Web" w:cs="Unikurd Web"/>
          <w:color w:val="000000" w:themeColor="text1"/>
          <w:sz w:val="24"/>
          <w:szCs w:val="24"/>
          <w:lang w:bidi="ar-KW"/>
        </w:rPr>
        <w:t>”</w:t>
      </w:r>
      <w:r w:rsidR="00730243" w:rsidRPr="00541335">
        <w:rPr>
          <w:rFonts w:ascii="Unikurd Web" w:hAnsi="Unikurd Web" w:cs="Unikurd Web"/>
          <w:color w:val="000000" w:themeColor="text1"/>
          <w:sz w:val="24"/>
          <w:szCs w:val="24"/>
          <w:lang w:bidi="ar-KW"/>
        </w:rPr>
        <w:t xml:space="preserve"> Omar said.</w:t>
      </w:r>
    </w:p>
    <w:p w14:paraId="1DFC8C03" w14:textId="23ECC33B" w:rsidR="00730243" w:rsidRPr="00541335" w:rsidRDefault="00730243" w:rsidP="00730243">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The chorus echoed, </w:t>
      </w:r>
      <w:r w:rsidR="00B12CD6"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They all knew how he nurtured them, how he took the little ones into the bathroom and washed them one by one.</w:t>
      </w:r>
      <w:r w:rsidR="00B12CD6" w:rsidRPr="00541335">
        <w:rPr>
          <w:rFonts w:ascii="Unikurd Web" w:hAnsi="Unikurd Web" w:cs="Unikurd Web"/>
          <w:color w:val="000000" w:themeColor="text1"/>
          <w:sz w:val="24"/>
          <w:szCs w:val="24"/>
          <w:lang w:bidi="ar-KW"/>
        </w:rPr>
        <w:t>”</w:t>
      </w:r>
    </w:p>
    <w:p w14:paraId="3535D53F" w14:textId="47B38B7F" w:rsidR="00730243" w:rsidRPr="00541335" w:rsidRDefault="00B12CD6" w:rsidP="00730243">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730243" w:rsidRPr="00541335">
        <w:rPr>
          <w:rFonts w:ascii="Unikurd Web" w:hAnsi="Unikurd Web" w:cs="Unikurd Web"/>
          <w:color w:val="000000" w:themeColor="text1"/>
          <w:sz w:val="24"/>
          <w:szCs w:val="24"/>
          <w:lang w:bidi="ar-KW"/>
        </w:rPr>
        <w:t>It's the sarcastic remarks of people that have deeply affected my emotions and troubled me,</w:t>
      </w:r>
      <w:r w:rsidRPr="00541335">
        <w:rPr>
          <w:rFonts w:ascii="Unikurd Web" w:hAnsi="Unikurd Web" w:cs="Unikurd Web"/>
          <w:color w:val="000000" w:themeColor="text1"/>
          <w:sz w:val="24"/>
          <w:szCs w:val="24"/>
          <w:lang w:bidi="ar-KW"/>
        </w:rPr>
        <w:t>”</w:t>
      </w:r>
      <w:r w:rsidR="00730243" w:rsidRPr="00541335">
        <w:rPr>
          <w:rFonts w:ascii="Unikurd Web" w:hAnsi="Unikurd Web" w:cs="Unikurd Web"/>
          <w:color w:val="000000" w:themeColor="text1"/>
          <w:sz w:val="24"/>
          <w:szCs w:val="24"/>
          <w:lang w:bidi="ar-KW"/>
        </w:rPr>
        <w:t xml:space="preserve"> Omar expressed.</w:t>
      </w:r>
    </w:p>
    <w:p w14:paraId="20D80C32" w14:textId="73A5B886" w:rsidR="00730243" w:rsidRPr="00541335" w:rsidRDefault="00730243" w:rsidP="00730243">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The chorus echoed, </w:t>
      </w:r>
      <w:r w:rsidR="00B12CD6"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It's the sarcastic remarks of people that have deeply affected his emotions and troubled him.</w:t>
      </w:r>
      <w:r w:rsidR="00B12CD6" w:rsidRPr="00541335">
        <w:rPr>
          <w:rFonts w:ascii="Unikurd Web" w:hAnsi="Unikurd Web" w:cs="Unikurd Web"/>
          <w:color w:val="000000" w:themeColor="text1"/>
          <w:sz w:val="24"/>
          <w:szCs w:val="24"/>
          <w:lang w:bidi="ar-KW"/>
        </w:rPr>
        <w:t>”</w:t>
      </w:r>
    </w:p>
    <w:p w14:paraId="30A8CDF5" w14:textId="4F083C0C" w:rsidR="00730243" w:rsidRPr="00541335" w:rsidRDefault="00764D1F" w:rsidP="00730243">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730243" w:rsidRPr="00541335">
        <w:rPr>
          <w:rFonts w:ascii="Unikurd Web" w:hAnsi="Unikurd Web" w:cs="Unikurd Web"/>
          <w:color w:val="000000" w:themeColor="text1"/>
          <w:sz w:val="24"/>
          <w:szCs w:val="24"/>
          <w:lang w:bidi="ar-KW"/>
        </w:rPr>
        <w:t>Believe me,</w:t>
      </w:r>
      <w:r w:rsidRPr="00541335">
        <w:rPr>
          <w:rFonts w:ascii="Unikurd Web" w:hAnsi="Unikurd Web" w:cs="Unikurd Web"/>
          <w:color w:val="000000" w:themeColor="text1"/>
          <w:sz w:val="24"/>
          <w:szCs w:val="24"/>
          <w:lang w:bidi="ar-KW"/>
        </w:rPr>
        <w:t>”</w:t>
      </w:r>
      <w:r w:rsidR="00730243" w:rsidRPr="00541335">
        <w:rPr>
          <w:rFonts w:ascii="Unikurd Web" w:hAnsi="Unikurd Web" w:cs="Unikurd Web"/>
          <w:color w:val="000000" w:themeColor="text1"/>
          <w:sz w:val="24"/>
          <w:szCs w:val="24"/>
          <w:lang w:bidi="ar-KW"/>
        </w:rPr>
        <w:t xml:space="preserve"> Omar implored.</w:t>
      </w:r>
    </w:p>
    <w:p w14:paraId="1B4B995B" w14:textId="07B67C4B" w:rsidR="00730243" w:rsidRPr="00541335" w:rsidRDefault="00730243" w:rsidP="00730243">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The chorus echoed, </w:t>
      </w:r>
      <w:r w:rsidR="00764D1F"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Believe him.</w:t>
      </w:r>
      <w:r w:rsidR="00764D1F" w:rsidRPr="00541335">
        <w:rPr>
          <w:rFonts w:ascii="Unikurd Web" w:hAnsi="Unikurd Web" w:cs="Unikurd Web"/>
          <w:color w:val="000000" w:themeColor="text1"/>
          <w:sz w:val="24"/>
          <w:szCs w:val="24"/>
          <w:lang w:bidi="ar-KW"/>
        </w:rPr>
        <w:t>”</w:t>
      </w:r>
    </w:p>
    <w:p w14:paraId="4228740B" w14:textId="75FECFD0" w:rsidR="00730243" w:rsidRPr="00541335" w:rsidRDefault="00764D1F" w:rsidP="00730243">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730243" w:rsidRPr="00541335">
        <w:rPr>
          <w:rFonts w:ascii="Unikurd Web" w:hAnsi="Unikurd Web" w:cs="Unikurd Web"/>
          <w:color w:val="000000" w:themeColor="text1"/>
          <w:sz w:val="24"/>
          <w:szCs w:val="24"/>
          <w:lang w:bidi="ar-KW"/>
        </w:rPr>
        <w:t xml:space="preserve">When I shop in the markets, </w:t>
      </w:r>
      <w:r w:rsidRPr="00541335">
        <w:rPr>
          <w:rFonts w:ascii="Unikurd Web" w:hAnsi="Unikurd Web" w:cs="Unikurd Web"/>
          <w:color w:val="000000" w:themeColor="text1"/>
          <w:sz w:val="24"/>
          <w:szCs w:val="24"/>
          <w:lang w:bidi="ar-KW"/>
        </w:rPr>
        <w:t xml:space="preserve">some </w:t>
      </w:r>
      <w:r w:rsidR="00730243" w:rsidRPr="00541335">
        <w:rPr>
          <w:rFonts w:ascii="Unikurd Web" w:hAnsi="Unikurd Web" w:cs="Unikurd Web"/>
          <w:color w:val="000000" w:themeColor="text1"/>
          <w:sz w:val="24"/>
          <w:szCs w:val="24"/>
          <w:lang w:bidi="ar-KW"/>
        </w:rPr>
        <w:t>people ask me, 'What do you need that for? Are you raising daughters for your future sons-in-law?</w:t>
      </w:r>
      <w:r w:rsidRPr="00541335">
        <w:rPr>
          <w:rFonts w:ascii="Unikurd Web" w:hAnsi="Unikurd Web" w:cs="Unikurd Web"/>
          <w:color w:val="000000" w:themeColor="text1"/>
          <w:sz w:val="24"/>
          <w:szCs w:val="24"/>
          <w:lang w:bidi="ar-KW"/>
        </w:rPr>
        <w:t>”</w:t>
      </w:r>
      <w:r w:rsidR="00730243" w:rsidRPr="00541335">
        <w:rPr>
          <w:rFonts w:ascii="Unikurd Web" w:hAnsi="Unikurd Web" w:cs="Unikurd Web"/>
          <w:color w:val="000000" w:themeColor="text1"/>
          <w:sz w:val="24"/>
          <w:szCs w:val="24"/>
          <w:lang w:bidi="ar-KW"/>
        </w:rPr>
        <w:t xml:space="preserve"> Omar expressed.</w:t>
      </w:r>
    </w:p>
    <w:p w14:paraId="73A0842B" w14:textId="7605781A" w:rsidR="00730243" w:rsidRPr="00541335" w:rsidRDefault="00730243" w:rsidP="00730243">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The chorus echoed, </w:t>
      </w:r>
      <w:r w:rsidR="00764D1F"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 xml:space="preserve">When he shopped in the markets, </w:t>
      </w:r>
      <w:r w:rsidR="00764D1F" w:rsidRPr="00541335">
        <w:rPr>
          <w:rFonts w:ascii="Unikurd Web" w:hAnsi="Unikurd Web" w:cs="Unikurd Web"/>
          <w:color w:val="000000" w:themeColor="text1"/>
          <w:sz w:val="24"/>
          <w:szCs w:val="24"/>
          <w:lang w:bidi="ar-KW"/>
        </w:rPr>
        <w:t xml:space="preserve">some </w:t>
      </w:r>
      <w:r w:rsidRPr="00541335">
        <w:rPr>
          <w:rFonts w:ascii="Unikurd Web" w:hAnsi="Unikurd Web" w:cs="Unikurd Web"/>
          <w:color w:val="000000" w:themeColor="text1"/>
          <w:sz w:val="24"/>
          <w:szCs w:val="24"/>
          <w:lang w:bidi="ar-KW"/>
        </w:rPr>
        <w:t>people would ask him, 'What are you shopping for? Are you planning to raise daughters for your future sons-in-law?</w:t>
      </w:r>
      <w:r w:rsidR="00764D1F" w:rsidRPr="00541335">
        <w:rPr>
          <w:rFonts w:ascii="Unikurd Web" w:hAnsi="Unikurd Web" w:cs="Unikurd Web"/>
          <w:color w:val="000000" w:themeColor="text1"/>
          <w:sz w:val="24"/>
          <w:szCs w:val="24"/>
          <w:lang w:bidi="ar-KW"/>
        </w:rPr>
        <w:t>”</w:t>
      </w:r>
    </w:p>
    <w:p w14:paraId="17AF81BC" w14:textId="616405CD" w:rsidR="00730243" w:rsidRPr="00541335" w:rsidRDefault="00764D1F" w:rsidP="00730243">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730243" w:rsidRPr="00541335">
        <w:rPr>
          <w:rFonts w:ascii="Unikurd Web" w:hAnsi="Unikurd Web" w:cs="Unikurd Web"/>
          <w:color w:val="000000" w:themeColor="text1"/>
          <w:sz w:val="24"/>
          <w:szCs w:val="24"/>
          <w:lang w:bidi="ar-KW"/>
        </w:rPr>
        <w:t>At night, while people are asleep, I am at work, and during the daytime, I am a guardian in a kindergarten,</w:t>
      </w:r>
      <w:r w:rsidRPr="00541335">
        <w:rPr>
          <w:rFonts w:ascii="Unikurd Web" w:hAnsi="Unikurd Web" w:cs="Unikurd Web"/>
          <w:color w:val="000000" w:themeColor="text1"/>
          <w:sz w:val="24"/>
          <w:szCs w:val="24"/>
          <w:lang w:bidi="ar-KW"/>
        </w:rPr>
        <w:t xml:space="preserve">” </w:t>
      </w:r>
      <w:r w:rsidR="00730243" w:rsidRPr="00541335">
        <w:rPr>
          <w:rFonts w:ascii="Unikurd Web" w:hAnsi="Unikurd Web" w:cs="Unikurd Web"/>
          <w:color w:val="000000" w:themeColor="text1"/>
          <w:sz w:val="24"/>
          <w:szCs w:val="24"/>
          <w:lang w:bidi="ar-KW"/>
        </w:rPr>
        <w:t>Omar expressed.</w:t>
      </w:r>
    </w:p>
    <w:p w14:paraId="744F07CA" w14:textId="22B3A0DA" w:rsidR="00730243" w:rsidRPr="00541335" w:rsidRDefault="00730243" w:rsidP="00730243">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The chorus echoed, </w:t>
      </w:r>
      <w:r w:rsidR="004166DF"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At night, while people are asleep, he is at work, and during the daytime, he is a guardian in a kindergarten.</w:t>
      </w:r>
      <w:r w:rsidR="004166DF" w:rsidRPr="00541335">
        <w:rPr>
          <w:rFonts w:ascii="Unikurd Web" w:hAnsi="Unikurd Web" w:cs="Unikurd Web"/>
          <w:color w:val="000000" w:themeColor="text1"/>
          <w:sz w:val="24"/>
          <w:szCs w:val="24"/>
          <w:lang w:bidi="ar-KW"/>
        </w:rPr>
        <w:t>”</w:t>
      </w:r>
    </w:p>
    <w:p w14:paraId="4659FE62" w14:textId="4E68A21F" w:rsidR="00730243" w:rsidRPr="00541335" w:rsidRDefault="004166DF" w:rsidP="00730243">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730243" w:rsidRPr="00541335">
        <w:rPr>
          <w:rFonts w:ascii="Unikurd Web" w:hAnsi="Unikurd Web" w:cs="Unikurd Web"/>
          <w:color w:val="000000" w:themeColor="text1"/>
          <w:sz w:val="24"/>
          <w:szCs w:val="24"/>
          <w:lang w:bidi="ar-KW"/>
        </w:rPr>
        <w:t>I endure hardship to ensure my children are never hungry, lacking love, clothing, and always happy,</w:t>
      </w:r>
      <w:r w:rsidRPr="00541335">
        <w:rPr>
          <w:rFonts w:ascii="Unikurd Web" w:hAnsi="Unikurd Web" w:cs="Unikurd Web"/>
          <w:color w:val="000000" w:themeColor="text1"/>
          <w:sz w:val="24"/>
          <w:szCs w:val="24"/>
          <w:lang w:bidi="ar-KW"/>
        </w:rPr>
        <w:t>”</w:t>
      </w:r>
      <w:r w:rsidR="00730243" w:rsidRPr="00541335">
        <w:rPr>
          <w:rFonts w:ascii="Unikurd Web" w:hAnsi="Unikurd Web" w:cs="Unikurd Web"/>
          <w:color w:val="000000" w:themeColor="text1"/>
          <w:sz w:val="24"/>
          <w:szCs w:val="24"/>
          <w:lang w:bidi="ar-KW"/>
        </w:rPr>
        <w:t xml:space="preserve"> Omar expressed.</w:t>
      </w:r>
    </w:p>
    <w:p w14:paraId="36EE32E4" w14:textId="653AD8EC" w:rsidR="00730243" w:rsidRPr="00541335" w:rsidRDefault="00730243" w:rsidP="00730243">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The chorus echoed, </w:t>
      </w:r>
      <w:r w:rsidR="004166DF"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He endured hardship to ensure his children are never hungry, lacking love, clothing, and always happy.</w:t>
      </w:r>
      <w:r w:rsidR="004166DF" w:rsidRPr="00541335">
        <w:rPr>
          <w:rFonts w:ascii="Unikurd Web" w:hAnsi="Unikurd Web" w:cs="Unikurd Web"/>
          <w:color w:val="000000" w:themeColor="text1"/>
          <w:sz w:val="24"/>
          <w:szCs w:val="24"/>
          <w:lang w:bidi="ar-KW"/>
        </w:rPr>
        <w:t>”</w:t>
      </w:r>
    </w:p>
    <w:p w14:paraId="3F0D0FF1" w14:textId="4DA86663" w:rsidR="00730243" w:rsidRPr="00541335" w:rsidRDefault="004166DF" w:rsidP="00730243">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730243" w:rsidRPr="00541335">
        <w:rPr>
          <w:rFonts w:ascii="Unikurd Web" w:hAnsi="Unikurd Web" w:cs="Unikurd Web"/>
          <w:color w:val="000000" w:themeColor="text1"/>
          <w:sz w:val="24"/>
          <w:szCs w:val="24"/>
          <w:lang w:bidi="ar-KW"/>
        </w:rPr>
        <w:t>What can I do? My endurance of hardship doesn't deter people's sarcastic remarks; they perceive me as a weak individual,</w:t>
      </w:r>
      <w:r w:rsidRPr="00541335">
        <w:rPr>
          <w:rFonts w:ascii="Unikurd Web" w:hAnsi="Unikurd Web" w:cs="Unikurd Web"/>
          <w:color w:val="000000" w:themeColor="text1"/>
          <w:sz w:val="24"/>
          <w:szCs w:val="24"/>
          <w:lang w:bidi="ar-KW"/>
        </w:rPr>
        <w:t>”</w:t>
      </w:r>
      <w:r w:rsidR="00730243" w:rsidRPr="00541335">
        <w:rPr>
          <w:rFonts w:ascii="Unikurd Web" w:hAnsi="Unikurd Web" w:cs="Unikurd Web"/>
          <w:color w:val="000000" w:themeColor="text1"/>
          <w:sz w:val="24"/>
          <w:szCs w:val="24"/>
          <w:lang w:bidi="ar-KW"/>
        </w:rPr>
        <w:t xml:space="preserve"> Omar expressed.</w:t>
      </w:r>
    </w:p>
    <w:p w14:paraId="157EE00A" w14:textId="26AF7793" w:rsidR="00730243" w:rsidRPr="00541335" w:rsidRDefault="00730243" w:rsidP="00730243">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The chorus echoed, </w:t>
      </w:r>
      <w:r w:rsidR="004166DF"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What can he do? His endurance of hardship hasn't deterred people's sarcastic remarks; they perceive him as a weak individual.</w:t>
      </w:r>
      <w:r w:rsidR="004166DF" w:rsidRPr="00541335">
        <w:rPr>
          <w:rFonts w:ascii="Unikurd Web" w:hAnsi="Unikurd Web" w:cs="Unikurd Web"/>
          <w:color w:val="000000" w:themeColor="text1"/>
          <w:sz w:val="24"/>
          <w:szCs w:val="24"/>
          <w:lang w:bidi="ar-KW"/>
        </w:rPr>
        <w:t>”</w:t>
      </w:r>
    </w:p>
    <w:p w14:paraId="6F0F094B" w14:textId="77777777" w:rsidR="00AC1E0A" w:rsidRPr="00541335" w:rsidRDefault="00AC1E0A" w:rsidP="00AC1E0A">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“People are heartless; they refuse to understand that I don't have the power to determine the gender of my children,” Omar expressed.</w:t>
      </w:r>
    </w:p>
    <w:p w14:paraId="4C47FA19" w14:textId="77777777" w:rsidR="00AC1E0A" w:rsidRPr="00541335" w:rsidRDefault="00AC1E0A" w:rsidP="00AC1E0A">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The chorus echoed, “People are heartless; they refused to understand that he didn't have the power to determine the gender of his children.”</w:t>
      </w:r>
    </w:p>
    <w:p w14:paraId="55DD0A3B" w14:textId="182B32C9" w:rsidR="0006586B" w:rsidRPr="00541335" w:rsidRDefault="0006586B" w:rsidP="00AC1E0A">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The water screen froze Omar's image; the music came to a halt; the painter ceased her work.</w:t>
      </w:r>
    </w:p>
    <w:p w14:paraId="39D1A5C0" w14:textId="7762D40F" w:rsidR="0006586B" w:rsidRPr="00541335" w:rsidRDefault="0006586B" w:rsidP="0006586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Parwana looked at me and asked, </w:t>
      </w:r>
      <w:r w:rsidR="003B09E7"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Could you pause your reading for a moment?</w:t>
      </w:r>
      <w:r w:rsidR="003B09E7" w:rsidRPr="00541335">
        <w:rPr>
          <w:rFonts w:ascii="Unikurd Web" w:hAnsi="Unikurd Web" w:cs="Unikurd Web"/>
          <w:color w:val="000000" w:themeColor="text1"/>
          <w:sz w:val="24"/>
          <w:szCs w:val="24"/>
          <w:lang w:bidi="ar-KW"/>
        </w:rPr>
        <w:t>”</w:t>
      </w:r>
    </w:p>
    <w:p w14:paraId="6E33A36E" w14:textId="77777777" w:rsidR="0006586B" w:rsidRPr="00541335" w:rsidRDefault="0006586B" w:rsidP="0006586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nodded in response.</w:t>
      </w:r>
    </w:p>
    <w:p w14:paraId="1694D548" w14:textId="11D44208" w:rsidR="0006586B" w:rsidRPr="00541335" w:rsidRDefault="0006586B" w:rsidP="0006586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Parwana commented, </w:t>
      </w:r>
      <w:r w:rsidR="003B09E7"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Omar's hardships were all a result of people's misguided beliefs.</w:t>
      </w:r>
      <w:r w:rsidR="003B09E7" w:rsidRPr="00541335">
        <w:rPr>
          <w:rFonts w:ascii="Unikurd Web" w:hAnsi="Unikurd Web" w:cs="Unikurd Web"/>
          <w:color w:val="000000" w:themeColor="text1"/>
          <w:sz w:val="24"/>
          <w:szCs w:val="24"/>
          <w:lang w:bidi="ar-KW"/>
        </w:rPr>
        <w:t>”</w:t>
      </w:r>
    </w:p>
    <w:p w14:paraId="7A03B43B" w14:textId="195A1F25" w:rsidR="0006586B" w:rsidRPr="00541335" w:rsidRDefault="0006586B" w:rsidP="0006586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inquired, </w:t>
      </w:r>
      <w:r w:rsidR="003B09E7"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Why is that?</w:t>
      </w:r>
      <w:r w:rsidR="003B09E7" w:rsidRPr="00541335">
        <w:rPr>
          <w:rFonts w:ascii="Unikurd Web" w:hAnsi="Unikurd Web" w:cs="Unikurd Web"/>
          <w:color w:val="000000" w:themeColor="text1"/>
          <w:sz w:val="24"/>
          <w:szCs w:val="24"/>
          <w:lang w:bidi="ar-KW"/>
        </w:rPr>
        <w:t>”</w:t>
      </w:r>
    </w:p>
    <w:p w14:paraId="03FE9713" w14:textId="5F188559" w:rsidR="0006586B" w:rsidRPr="00541335" w:rsidRDefault="003B09E7" w:rsidP="0006586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06586B" w:rsidRPr="00541335">
        <w:rPr>
          <w:rFonts w:ascii="Unikurd Web" w:hAnsi="Unikurd Web" w:cs="Unikurd Web"/>
          <w:color w:val="000000" w:themeColor="text1"/>
          <w:sz w:val="24"/>
          <w:szCs w:val="24"/>
          <w:lang w:bidi="ar-KW"/>
        </w:rPr>
        <w:t>Because humans often conceive wrongful notions,</w:t>
      </w:r>
      <w:r w:rsidRPr="00541335">
        <w:rPr>
          <w:rFonts w:ascii="Unikurd Web" w:hAnsi="Unikurd Web" w:cs="Unikurd Web"/>
          <w:color w:val="000000" w:themeColor="text1"/>
          <w:sz w:val="24"/>
          <w:szCs w:val="24"/>
          <w:lang w:bidi="ar-KW"/>
        </w:rPr>
        <w:t>”</w:t>
      </w:r>
      <w:r w:rsidR="0006586B" w:rsidRPr="00541335">
        <w:rPr>
          <w:rFonts w:ascii="Unikurd Web" w:hAnsi="Unikurd Web" w:cs="Unikurd Web"/>
          <w:color w:val="000000" w:themeColor="text1"/>
          <w:sz w:val="24"/>
          <w:szCs w:val="24"/>
          <w:lang w:bidi="ar-KW"/>
        </w:rPr>
        <w:t xml:space="preserve"> Parwana replied.</w:t>
      </w:r>
    </w:p>
    <w:p w14:paraId="7DB55F41" w14:textId="7AC6B666" w:rsidR="0006586B" w:rsidRPr="00541335" w:rsidRDefault="0006586B" w:rsidP="0006586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pressed on, </w:t>
      </w:r>
      <w:r w:rsidR="00137821"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Why do you think so?</w:t>
      </w:r>
      <w:r w:rsidR="00137821" w:rsidRPr="00541335">
        <w:rPr>
          <w:rFonts w:ascii="Unikurd Web" w:hAnsi="Unikurd Web" w:cs="Unikurd Web"/>
          <w:color w:val="000000" w:themeColor="text1"/>
          <w:sz w:val="24"/>
          <w:szCs w:val="24"/>
          <w:lang w:bidi="ar-KW"/>
        </w:rPr>
        <w:t>”</w:t>
      </w:r>
    </w:p>
    <w:p w14:paraId="4E46A0D4" w14:textId="7A754BD0" w:rsidR="0006586B" w:rsidRPr="00541335" w:rsidRDefault="00137821" w:rsidP="0006586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06586B" w:rsidRPr="00541335">
        <w:rPr>
          <w:rFonts w:ascii="Unikurd Web" w:hAnsi="Unikurd Web" w:cs="Unikurd Web"/>
          <w:color w:val="000000" w:themeColor="text1"/>
          <w:sz w:val="24"/>
          <w:szCs w:val="24"/>
          <w:lang w:bidi="ar-KW"/>
        </w:rPr>
        <w:t>Omar's suffering wasn't due to the absence of a son or his occupation,</w:t>
      </w:r>
      <w:r w:rsidRPr="00541335">
        <w:rPr>
          <w:rFonts w:ascii="Unikurd Web" w:hAnsi="Unikurd Web" w:cs="Unikurd Web"/>
          <w:color w:val="000000" w:themeColor="text1"/>
          <w:sz w:val="24"/>
          <w:szCs w:val="24"/>
          <w:lang w:bidi="ar-KW"/>
        </w:rPr>
        <w:t>”</w:t>
      </w:r>
      <w:r w:rsidR="0006586B" w:rsidRPr="00541335">
        <w:rPr>
          <w:rFonts w:ascii="Unikurd Web" w:hAnsi="Unikurd Web" w:cs="Unikurd Web"/>
          <w:color w:val="000000" w:themeColor="text1"/>
          <w:sz w:val="24"/>
          <w:szCs w:val="24"/>
          <w:lang w:bidi="ar-KW"/>
        </w:rPr>
        <w:t xml:space="preserve"> Parwana clarified.</w:t>
      </w:r>
    </w:p>
    <w:p w14:paraId="124E1609" w14:textId="49D534C8" w:rsidR="0006586B" w:rsidRPr="00541335" w:rsidRDefault="0006586B" w:rsidP="0006586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probed further, </w:t>
      </w:r>
      <w:r w:rsidR="00137821"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Then, what was it due to?</w:t>
      </w:r>
      <w:r w:rsidR="00137821" w:rsidRPr="00541335">
        <w:rPr>
          <w:rFonts w:ascii="Unikurd Web" w:hAnsi="Unikurd Web" w:cs="Unikurd Web"/>
          <w:color w:val="000000" w:themeColor="text1"/>
          <w:sz w:val="24"/>
          <w:szCs w:val="24"/>
          <w:lang w:bidi="ar-KW"/>
        </w:rPr>
        <w:t>”</w:t>
      </w:r>
    </w:p>
    <w:p w14:paraId="782E09CD" w14:textId="70B87E30" w:rsidR="0006586B" w:rsidRPr="00541335" w:rsidRDefault="00137821" w:rsidP="0006586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06586B" w:rsidRPr="00541335">
        <w:rPr>
          <w:rFonts w:ascii="Unikurd Web" w:hAnsi="Unikurd Web" w:cs="Unikurd Web"/>
          <w:color w:val="000000" w:themeColor="text1"/>
          <w:sz w:val="24"/>
          <w:szCs w:val="24"/>
          <w:lang w:bidi="ar-KW"/>
        </w:rPr>
        <w:t>It was due to human ignorance,</w:t>
      </w:r>
      <w:r w:rsidRPr="00541335">
        <w:rPr>
          <w:rFonts w:ascii="Unikurd Web" w:hAnsi="Unikurd Web" w:cs="Unikurd Web"/>
          <w:color w:val="000000" w:themeColor="text1"/>
          <w:sz w:val="24"/>
          <w:szCs w:val="24"/>
          <w:lang w:bidi="ar-KW"/>
        </w:rPr>
        <w:t>”</w:t>
      </w:r>
      <w:r w:rsidR="0006586B" w:rsidRPr="00541335">
        <w:rPr>
          <w:rFonts w:ascii="Unikurd Web" w:hAnsi="Unikurd Web" w:cs="Unikurd Web"/>
          <w:color w:val="000000" w:themeColor="text1"/>
          <w:sz w:val="24"/>
          <w:szCs w:val="24"/>
          <w:lang w:bidi="ar-KW"/>
        </w:rPr>
        <w:t xml:space="preserve"> Parwana explained.</w:t>
      </w:r>
    </w:p>
    <w:p w14:paraId="05879A04" w14:textId="54A428CF" w:rsidR="0006586B" w:rsidRPr="00541335" w:rsidRDefault="0006586B" w:rsidP="0006586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00137821"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Ignorance in what?</w:t>
      </w:r>
      <w:r w:rsidR="00137821" w:rsidRPr="00541335">
        <w:rPr>
          <w:rFonts w:ascii="Unikurd Web" w:hAnsi="Unikurd Web" w:cs="Unikurd Web"/>
          <w:color w:val="000000" w:themeColor="text1"/>
          <w:sz w:val="24"/>
          <w:szCs w:val="24"/>
          <w:lang w:bidi="ar-KW"/>
        </w:rPr>
        <w:t>”</w:t>
      </w:r>
    </w:p>
    <w:p w14:paraId="44798AFC" w14:textId="24155067" w:rsidR="0006586B" w:rsidRPr="00541335" w:rsidRDefault="00137821" w:rsidP="0006586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06586B" w:rsidRPr="00541335">
        <w:rPr>
          <w:rFonts w:ascii="Unikurd Web" w:hAnsi="Unikurd Web" w:cs="Unikurd Web"/>
          <w:color w:val="000000" w:themeColor="text1"/>
          <w:sz w:val="24"/>
          <w:szCs w:val="24"/>
          <w:lang w:bidi="ar-KW"/>
        </w:rPr>
        <w:t>Ignorance in their way of thinking, which resulted in suffering and the shaping of the social, political, and economic environment in which Omar and people like him lived,</w:t>
      </w:r>
      <w:r w:rsidRPr="00541335">
        <w:rPr>
          <w:rFonts w:ascii="Unikurd Web" w:hAnsi="Unikurd Web" w:cs="Unikurd Web"/>
          <w:color w:val="000000" w:themeColor="text1"/>
          <w:sz w:val="24"/>
          <w:szCs w:val="24"/>
          <w:lang w:bidi="ar-KW"/>
        </w:rPr>
        <w:t>”</w:t>
      </w:r>
      <w:r w:rsidR="0006586B" w:rsidRPr="00541335">
        <w:rPr>
          <w:rFonts w:ascii="Unikurd Web" w:hAnsi="Unikurd Web" w:cs="Unikurd Web"/>
          <w:color w:val="000000" w:themeColor="text1"/>
          <w:sz w:val="24"/>
          <w:szCs w:val="24"/>
          <w:lang w:bidi="ar-KW"/>
        </w:rPr>
        <w:t xml:space="preserve"> Parwana elaborated.</w:t>
      </w:r>
    </w:p>
    <w:p w14:paraId="72BA7A8A" w14:textId="6E035F0C" w:rsidR="0006586B" w:rsidRPr="00541335" w:rsidRDefault="0006586B" w:rsidP="0006586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The chorus echoed, </w:t>
      </w:r>
      <w:r w:rsidR="00137821"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Ignorance in their way of thinking resulted in suffering and shaped the social, political, and economic environment in which Omar and people like him were living.</w:t>
      </w:r>
      <w:r w:rsidR="00137821" w:rsidRPr="00541335">
        <w:rPr>
          <w:rFonts w:ascii="Unikurd Web" w:hAnsi="Unikurd Web" w:cs="Unikurd Web"/>
          <w:color w:val="000000" w:themeColor="text1"/>
          <w:sz w:val="24"/>
          <w:szCs w:val="24"/>
          <w:lang w:bidi="ar-KW"/>
        </w:rPr>
        <w:t>”</w:t>
      </w:r>
    </w:p>
    <w:p w14:paraId="3DCDC7BE" w14:textId="3EB1E0AC" w:rsidR="0006586B" w:rsidRPr="00541335" w:rsidRDefault="0006586B" w:rsidP="0006586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questioned, </w:t>
      </w:r>
      <w:r w:rsidR="00137821"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What is the root cause of suffering?</w:t>
      </w:r>
      <w:r w:rsidR="00137821" w:rsidRPr="00541335">
        <w:rPr>
          <w:rFonts w:ascii="Unikurd Web" w:hAnsi="Unikurd Web" w:cs="Unikurd Web"/>
          <w:color w:val="000000" w:themeColor="text1"/>
          <w:sz w:val="24"/>
          <w:szCs w:val="24"/>
          <w:lang w:bidi="ar-KW"/>
        </w:rPr>
        <w:t>”</w:t>
      </w:r>
    </w:p>
    <w:p w14:paraId="088265D2" w14:textId="2075509A" w:rsidR="0006586B" w:rsidRPr="00541335" w:rsidRDefault="00137821" w:rsidP="0006586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06586B" w:rsidRPr="00541335">
        <w:rPr>
          <w:rFonts w:ascii="Unikurd Web" w:hAnsi="Unikurd Web" w:cs="Unikurd Web"/>
          <w:color w:val="000000" w:themeColor="text1"/>
          <w:sz w:val="24"/>
          <w:szCs w:val="24"/>
          <w:lang w:bidi="ar-KW"/>
        </w:rPr>
        <w:t>Each suffering has its own origin,</w:t>
      </w:r>
      <w:r w:rsidRPr="00541335">
        <w:rPr>
          <w:rFonts w:ascii="Unikurd Web" w:hAnsi="Unikurd Web" w:cs="Unikurd Web"/>
          <w:color w:val="000000" w:themeColor="text1"/>
          <w:sz w:val="24"/>
          <w:szCs w:val="24"/>
          <w:lang w:bidi="ar-KW"/>
        </w:rPr>
        <w:t>”</w:t>
      </w:r>
      <w:r w:rsidR="0006586B" w:rsidRPr="00541335">
        <w:rPr>
          <w:rFonts w:ascii="Unikurd Web" w:hAnsi="Unikurd Web" w:cs="Unikurd Web"/>
          <w:color w:val="000000" w:themeColor="text1"/>
          <w:sz w:val="24"/>
          <w:szCs w:val="24"/>
          <w:lang w:bidi="ar-KW"/>
        </w:rPr>
        <w:t xml:space="preserve"> Parwana replied.</w:t>
      </w:r>
    </w:p>
    <w:p w14:paraId="570E56ED" w14:textId="59A6B192" w:rsidR="0006586B" w:rsidRPr="00541335" w:rsidRDefault="0006586B" w:rsidP="0006586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inquired further, </w:t>
      </w:r>
      <w:r w:rsidR="00137821"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What causes human suffering?</w:t>
      </w:r>
      <w:r w:rsidR="00137821" w:rsidRPr="00541335">
        <w:rPr>
          <w:rFonts w:ascii="Unikurd Web" w:hAnsi="Unikurd Web" w:cs="Unikurd Web"/>
          <w:color w:val="000000" w:themeColor="text1"/>
          <w:sz w:val="24"/>
          <w:szCs w:val="24"/>
          <w:lang w:bidi="ar-KW"/>
        </w:rPr>
        <w:t>”</w:t>
      </w:r>
    </w:p>
    <w:p w14:paraId="1C9FD8E3" w14:textId="6B9DFA50" w:rsidR="0006586B" w:rsidRPr="00541335" w:rsidRDefault="00137821" w:rsidP="0006586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06586B" w:rsidRPr="00541335">
        <w:rPr>
          <w:rFonts w:ascii="Unikurd Web" w:hAnsi="Unikurd Web" w:cs="Unikurd Web"/>
          <w:color w:val="000000" w:themeColor="text1"/>
          <w:sz w:val="24"/>
          <w:szCs w:val="24"/>
          <w:lang w:bidi="ar-KW"/>
        </w:rPr>
        <w:t>The existence of humans themselves and their thought patterns,</w:t>
      </w:r>
      <w:r w:rsidRPr="00541335">
        <w:rPr>
          <w:rFonts w:ascii="Unikurd Web" w:hAnsi="Unikurd Web" w:cs="Unikurd Web"/>
          <w:color w:val="000000" w:themeColor="text1"/>
          <w:sz w:val="24"/>
          <w:szCs w:val="24"/>
          <w:lang w:bidi="ar-KW"/>
        </w:rPr>
        <w:t>”</w:t>
      </w:r>
      <w:r w:rsidR="0006586B" w:rsidRPr="00541335">
        <w:rPr>
          <w:rFonts w:ascii="Unikurd Web" w:hAnsi="Unikurd Web" w:cs="Unikurd Web"/>
          <w:color w:val="000000" w:themeColor="text1"/>
          <w:sz w:val="24"/>
          <w:szCs w:val="24"/>
          <w:lang w:bidi="ar-KW"/>
        </w:rPr>
        <w:t xml:space="preserve"> Parwana responded.</w:t>
      </w:r>
    </w:p>
    <w:p w14:paraId="3AC84C28" w14:textId="6B3A6F34" w:rsidR="0006586B" w:rsidRPr="00541335" w:rsidRDefault="0006586B" w:rsidP="0006586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00137821"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Why is that?</w:t>
      </w:r>
      <w:r w:rsidR="00137821" w:rsidRPr="00541335">
        <w:rPr>
          <w:rFonts w:ascii="Unikurd Web" w:hAnsi="Unikurd Web" w:cs="Unikurd Web"/>
          <w:color w:val="000000" w:themeColor="text1"/>
          <w:sz w:val="24"/>
          <w:szCs w:val="24"/>
          <w:lang w:bidi="ar-KW"/>
        </w:rPr>
        <w:t>”</w:t>
      </w:r>
    </w:p>
    <w:p w14:paraId="751BD7F2" w14:textId="7FD315D5" w:rsidR="0006586B" w:rsidRPr="00541335" w:rsidRDefault="00137821" w:rsidP="0006586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06586B" w:rsidRPr="00541335">
        <w:rPr>
          <w:rFonts w:ascii="Unikurd Web" w:hAnsi="Unikurd Web" w:cs="Unikurd Web"/>
          <w:color w:val="000000" w:themeColor="text1"/>
          <w:sz w:val="24"/>
          <w:szCs w:val="24"/>
          <w:lang w:bidi="ar-KW"/>
        </w:rPr>
        <w:t>Humans are often the primary source of their physical and mental suffering, and they also bear responsibility for inflicting pain on animals, contributing to corruption, and causing environmental destruction,</w:t>
      </w:r>
      <w:r w:rsidRPr="00541335">
        <w:rPr>
          <w:rFonts w:ascii="Unikurd Web" w:hAnsi="Unikurd Web" w:cs="Unikurd Web"/>
          <w:color w:val="000000" w:themeColor="text1"/>
          <w:sz w:val="24"/>
          <w:szCs w:val="24"/>
          <w:lang w:bidi="ar-KW"/>
        </w:rPr>
        <w:t>”</w:t>
      </w:r>
      <w:r w:rsidR="0006586B" w:rsidRPr="00541335">
        <w:rPr>
          <w:rFonts w:ascii="Unikurd Web" w:hAnsi="Unikurd Web" w:cs="Unikurd Web"/>
          <w:color w:val="000000" w:themeColor="text1"/>
          <w:sz w:val="24"/>
          <w:szCs w:val="24"/>
          <w:lang w:bidi="ar-KW"/>
        </w:rPr>
        <w:t xml:space="preserve"> Parwana explained.</w:t>
      </w:r>
    </w:p>
    <w:p w14:paraId="31F13E53" w14:textId="4C6D904C" w:rsidR="0006586B" w:rsidRPr="00541335" w:rsidRDefault="0006586B" w:rsidP="0006586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00137821"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Who is responsible for the viruses that lead to suffering and death in humans?</w:t>
      </w:r>
      <w:r w:rsidR="00137821" w:rsidRPr="00541335">
        <w:rPr>
          <w:rFonts w:ascii="Unikurd Web" w:hAnsi="Unikurd Web" w:cs="Unikurd Web"/>
          <w:color w:val="000000" w:themeColor="text1"/>
          <w:sz w:val="24"/>
          <w:szCs w:val="24"/>
          <w:lang w:bidi="ar-KW"/>
        </w:rPr>
        <w:t>”</w:t>
      </w:r>
    </w:p>
    <w:p w14:paraId="45378E2A" w14:textId="630701B7" w:rsidR="0006586B" w:rsidRPr="00541335" w:rsidRDefault="00137821" w:rsidP="0006586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06586B" w:rsidRPr="00541335">
        <w:rPr>
          <w:rFonts w:ascii="Unikurd Web" w:hAnsi="Unikurd Web" w:cs="Unikurd Web"/>
          <w:color w:val="000000" w:themeColor="text1"/>
          <w:sz w:val="24"/>
          <w:szCs w:val="24"/>
          <w:lang w:bidi="ar-KW"/>
        </w:rPr>
        <w:t>The weakness of humans,</w:t>
      </w:r>
      <w:r w:rsidRPr="00541335">
        <w:rPr>
          <w:rFonts w:ascii="Unikurd Web" w:hAnsi="Unikurd Web" w:cs="Unikurd Web"/>
          <w:color w:val="000000" w:themeColor="text1"/>
          <w:sz w:val="24"/>
          <w:szCs w:val="24"/>
          <w:lang w:bidi="ar-KW"/>
        </w:rPr>
        <w:t>”</w:t>
      </w:r>
      <w:r w:rsidR="0006586B" w:rsidRPr="00541335">
        <w:rPr>
          <w:rFonts w:ascii="Unikurd Web" w:hAnsi="Unikurd Web" w:cs="Unikurd Web"/>
          <w:color w:val="000000" w:themeColor="text1"/>
          <w:sz w:val="24"/>
          <w:szCs w:val="24"/>
          <w:lang w:bidi="ar-KW"/>
        </w:rPr>
        <w:t xml:space="preserve"> Parwana replied.</w:t>
      </w:r>
    </w:p>
    <w:p w14:paraId="1698A406" w14:textId="3FE8625F" w:rsidR="0006586B" w:rsidRPr="00541335" w:rsidRDefault="0006586B" w:rsidP="0006586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followed up, </w:t>
      </w:r>
      <w:r w:rsidR="00137821"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In what way?</w:t>
      </w:r>
      <w:r w:rsidR="00137821" w:rsidRPr="00541335">
        <w:rPr>
          <w:rFonts w:ascii="Unikurd Web" w:hAnsi="Unikurd Web" w:cs="Unikurd Web"/>
          <w:color w:val="000000" w:themeColor="text1"/>
          <w:sz w:val="24"/>
          <w:szCs w:val="24"/>
          <w:lang w:bidi="ar-KW"/>
        </w:rPr>
        <w:t>”</w:t>
      </w:r>
    </w:p>
    <w:p w14:paraId="41CCF445" w14:textId="15050782" w:rsidR="0006586B" w:rsidRPr="00541335" w:rsidRDefault="00137821" w:rsidP="0006586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06586B" w:rsidRPr="00541335">
        <w:rPr>
          <w:rFonts w:ascii="Unikurd Web" w:hAnsi="Unikurd Web" w:cs="Unikurd Web"/>
          <w:color w:val="000000" w:themeColor="text1"/>
          <w:sz w:val="24"/>
          <w:szCs w:val="24"/>
          <w:lang w:bidi="ar-KW"/>
        </w:rPr>
        <w:t>In their way of thinking,</w:t>
      </w:r>
      <w:r w:rsidRPr="00541335">
        <w:rPr>
          <w:rFonts w:ascii="Unikurd Web" w:hAnsi="Unikurd Web" w:cs="Unikurd Web"/>
          <w:color w:val="000000" w:themeColor="text1"/>
          <w:sz w:val="24"/>
          <w:szCs w:val="24"/>
          <w:lang w:bidi="ar-KW"/>
        </w:rPr>
        <w:t>”</w:t>
      </w:r>
      <w:r w:rsidR="0006586B" w:rsidRPr="00541335">
        <w:rPr>
          <w:rFonts w:ascii="Unikurd Web" w:hAnsi="Unikurd Web" w:cs="Unikurd Web"/>
          <w:color w:val="000000" w:themeColor="text1"/>
          <w:sz w:val="24"/>
          <w:szCs w:val="24"/>
          <w:lang w:bidi="ar-KW"/>
        </w:rPr>
        <w:t xml:space="preserve"> Parwana responded.</w:t>
      </w:r>
    </w:p>
    <w:p w14:paraId="673C3770" w14:textId="211F5FFC" w:rsidR="0006586B" w:rsidRPr="00541335" w:rsidRDefault="0006586B" w:rsidP="0006586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questioned, </w:t>
      </w:r>
      <w:r w:rsidR="00137821"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What are they thinking?</w:t>
      </w:r>
      <w:r w:rsidR="00137821" w:rsidRPr="00541335">
        <w:rPr>
          <w:rFonts w:ascii="Unikurd Web" w:hAnsi="Unikurd Web" w:cs="Unikurd Web"/>
          <w:color w:val="000000" w:themeColor="text1"/>
          <w:sz w:val="24"/>
          <w:szCs w:val="24"/>
          <w:lang w:bidi="ar-KW"/>
        </w:rPr>
        <w:t>”</w:t>
      </w:r>
    </w:p>
    <w:p w14:paraId="699BF5A4" w14:textId="3E811EDD" w:rsidR="0006586B" w:rsidRPr="00541335" w:rsidRDefault="0085160A" w:rsidP="0006586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06586B" w:rsidRPr="00541335">
        <w:rPr>
          <w:rFonts w:ascii="Unikurd Web" w:hAnsi="Unikurd Web" w:cs="Unikurd Web"/>
          <w:color w:val="000000" w:themeColor="text1"/>
          <w:sz w:val="24"/>
          <w:szCs w:val="24"/>
          <w:lang w:bidi="ar-KW"/>
        </w:rPr>
        <w:t>They often engage in self-deception,</w:t>
      </w:r>
      <w:r w:rsidRPr="00541335">
        <w:rPr>
          <w:rFonts w:ascii="Unikurd Web" w:hAnsi="Unikurd Web" w:cs="Unikurd Web"/>
          <w:color w:val="000000" w:themeColor="text1"/>
          <w:sz w:val="24"/>
          <w:szCs w:val="24"/>
          <w:lang w:bidi="ar-KW"/>
        </w:rPr>
        <w:t>”</w:t>
      </w:r>
      <w:r w:rsidR="0006586B" w:rsidRPr="00541335">
        <w:rPr>
          <w:rFonts w:ascii="Unikurd Web" w:hAnsi="Unikurd Web" w:cs="Unikurd Web"/>
          <w:color w:val="000000" w:themeColor="text1"/>
          <w:sz w:val="24"/>
          <w:szCs w:val="24"/>
          <w:lang w:bidi="ar-KW"/>
        </w:rPr>
        <w:t xml:space="preserve"> Parwana replied.</w:t>
      </w:r>
    </w:p>
    <w:p w14:paraId="62377985" w14:textId="4E024FB4" w:rsidR="0006586B" w:rsidRPr="00541335" w:rsidRDefault="0006586B" w:rsidP="0006586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0085160A"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How is that influenced by history?</w:t>
      </w:r>
      <w:r w:rsidR="0085160A" w:rsidRPr="00541335">
        <w:rPr>
          <w:rFonts w:ascii="Unikurd Web" w:hAnsi="Unikurd Web" w:cs="Unikurd Web"/>
          <w:color w:val="000000" w:themeColor="text1"/>
          <w:sz w:val="24"/>
          <w:szCs w:val="24"/>
          <w:lang w:bidi="ar-KW"/>
        </w:rPr>
        <w:t>”</w:t>
      </w:r>
    </w:p>
    <w:p w14:paraId="318ABFC9" w14:textId="61A18A2B" w:rsidR="0006586B" w:rsidRPr="00541335" w:rsidRDefault="0085160A" w:rsidP="0006586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06586B" w:rsidRPr="00541335">
        <w:rPr>
          <w:rFonts w:ascii="Unikurd Web" w:hAnsi="Unikurd Web" w:cs="Unikurd Web"/>
          <w:color w:val="000000" w:themeColor="text1"/>
          <w:sz w:val="24"/>
          <w:szCs w:val="24"/>
          <w:lang w:bidi="ar-KW"/>
        </w:rPr>
        <w:t>Throughout what humans themselves have termed 'history,' they have struggled to overcome viruses,</w:t>
      </w:r>
      <w:r w:rsidRPr="00541335">
        <w:rPr>
          <w:rFonts w:ascii="Unikurd Web" w:hAnsi="Unikurd Web" w:cs="Unikurd Web"/>
          <w:color w:val="000000" w:themeColor="text1"/>
          <w:sz w:val="24"/>
          <w:szCs w:val="24"/>
          <w:lang w:bidi="ar-KW"/>
        </w:rPr>
        <w:t>”</w:t>
      </w:r>
      <w:r w:rsidR="0006586B" w:rsidRPr="00541335">
        <w:rPr>
          <w:rFonts w:ascii="Unikurd Web" w:hAnsi="Unikurd Web" w:cs="Unikurd Web"/>
          <w:color w:val="000000" w:themeColor="text1"/>
          <w:sz w:val="24"/>
          <w:szCs w:val="24"/>
          <w:lang w:bidi="ar-KW"/>
        </w:rPr>
        <w:t xml:space="preserve"> Parwana explained.</w:t>
      </w:r>
    </w:p>
    <w:p w14:paraId="6D3CD2E6" w14:textId="7A8E45C9" w:rsidR="0006586B" w:rsidRPr="00541335" w:rsidRDefault="0006586B" w:rsidP="0006586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countered, </w:t>
      </w:r>
      <w:r w:rsidR="0085160A"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How have they managed to do so?</w:t>
      </w:r>
      <w:r w:rsidR="0085160A" w:rsidRPr="00541335">
        <w:rPr>
          <w:rFonts w:ascii="Unikurd Web" w:hAnsi="Unikurd Web" w:cs="Unikurd Web"/>
          <w:color w:val="000000" w:themeColor="text1"/>
          <w:sz w:val="24"/>
          <w:szCs w:val="24"/>
          <w:lang w:bidi="ar-KW"/>
        </w:rPr>
        <w:t>”</w:t>
      </w:r>
    </w:p>
    <w:p w14:paraId="676B57C5" w14:textId="5928F6C6" w:rsidR="0006586B" w:rsidRPr="00541335" w:rsidRDefault="0085160A" w:rsidP="0006586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06586B" w:rsidRPr="00541335">
        <w:rPr>
          <w:rFonts w:ascii="Unikurd Web" w:hAnsi="Unikurd Web" w:cs="Unikurd Web"/>
          <w:color w:val="000000" w:themeColor="text1"/>
          <w:sz w:val="24"/>
          <w:szCs w:val="24"/>
          <w:lang w:bidi="ar-KW"/>
        </w:rPr>
        <w:t>They have managed to conquer Plague, Smallpox, Influenza Pandemics, Tuberculosis, and then they faced HIV/AIDS, as well as others, and new ones will inevitably emerge,</w:t>
      </w:r>
      <w:r w:rsidRPr="00541335">
        <w:rPr>
          <w:rFonts w:ascii="Unikurd Web" w:hAnsi="Unikurd Web" w:cs="Unikurd Web"/>
          <w:color w:val="000000" w:themeColor="text1"/>
          <w:sz w:val="24"/>
          <w:szCs w:val="24"/>
          <w:lang w:bidi="ar-KW"/>
        </w:rPr>
        <w:t>”</w:t>
      </w:r>
      <w:r w:rsidR="0006586B" w:rsidRPr="00541335">
        <w:rPr>
          <w:rFonts w:ascii="Unikurd Web" w:hAnsi="Unikurd Web" w:cs="Unikurd Web"/>
          <w:color w:val="000000" w:themeColor="text1"/>
          <w:sz w:val="24"/>
          <w:szCs w:val="24"/>
          <w:lang w:bidi="ar-KW"/>
        </w:rPr>
        <w:t xml:space="preserve"> Parwana explained.</w:t>
      </w:r>
    </w:p>
    <w:p w14:paraId="210023BB" w14:textId="32FFF6F4" w:rsidR="0006586B" w:rsidRPr="00541335" w:rsidRDefault="0006586B" w:rsidP="0006586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inquired, </w:t>
      </w:r>
      <w:r w:rsidR="0085160A"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What do you mean?</w:t>
      </w:r>
      <w:r w:rsidR="0085160A" w:rsidRPr="00541335">
        <w:rPr>
          <w:rFonts w:ascii="Unikurd Web" w:hAnsi="Unikurd Web" w:cs="Unikurd Web"/>
          <w:color w:val="000000" w:themeColor="text1"/>
          <w:sz w:val="24"/>
          <w:szCs w:val="24"/>
          <w:lang w:bidi="ar-KW"/>
        </w:rPr>
        <w:t>”</w:t>
      </w:r>
    </w:p>
    <w:p w14:paraId="23FA01B3" w14:textId="4DFFA552" w:rsidR="0006586B" w:rsidRPr="00541335" w:rsidRDefault="0085160A" w:rsidP="0006586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06586B" w:rsidRPr="00541335">
        <w:rPr>
          <w:rFonts w:ascii="Unikurd Web" w:hAnsi="Unikurd Web" w:cs="Unikurd Web"/>
          <w:color w:val="000000" w:themeColor="text1"/>
          <w:sz w:val="24"/>
          <w:szCs w:val="24"/>
          <w:lang w:bidi="ar-KW"/>
        </w:rPr>
        <w:t>I mean that every time, viruses reappear with new names and disguises,</w:t>
      </w:r>
      <w:r w:rsidR="00AA65C3" w:rsidRPr="00541335">
        <w:rPr>
          <w:rFonts w:ascii="Unikurd Web" w:hAnsi="Unikurd Web" w:cs="Unikurd Web"/>
          <w:color w:val="000000" w:themeColor="text1"/>
          <w:sz w:val="24"/>
          <w:szCs w:val="24"/>
          <w:lang w:bidi="ar-KW"/>
        </w:rPr>
        <w:t>”</w:t>
      </w:r>
      <w:r w:rsidR="0006586B" w:rsidRPr="00541335">
        <w:rPr>
          <w:rFonts w:ascii="Unikurd Web" w:hAnsi="Unikurd Web" w:cs="Unikurd Web"/>
          <w:color w:val="000000" w:themeColor="text1"/>
          <w:sz w:val="24"/>
          <w:szCs w:val="24"/>
          <w:lang w:bidi="ar-KW"/>
        </w:rPr>
        <w:t xml:space="preserve"> Parwana clarified.</w:t>
      </w:r>
    </w:p>
    <w:p w14:paraId="689E0F91" w14:textId="08878FB2" w:rsidR="0006586B" w:rsidRPr="00541335" w:rsidRDefault="0006586B" w:rsidP="0006586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questioned, </w:t>
      </w:r>
      <w:r w:rsidR="00AA65C3"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Why is that?</w:t>
      </w:r>
      <w:r w:rsidR="00AA65C3" w:rsidRPr="00541335">
        <w:rPr>
          <w:rFonts w:ascii="Unikurd Web" w:hAnsi="Unikurd Web" w:cs="Unikurd Web"/>
          <w:color w:val="000000" w:themeColor="text1"/>
          <w:sz w:val="24"/>
          <w:szCs w:val="24"/>
          <w:lang w:bidi="ar-KW"/>
        </w:rPr>
        <w:t>”</w:t>
      </w:r>
    </w:p>
    <w:p w14:paraId="210E4B05" w14:textId="10AFEC99" w:rsidR="0006586B" w:rsidRPr="00541335" w:rsidRDefault="00AA65C3" w:rsidP="0006586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06586B" w:rsidRPr="00541335">
        <w:rPr>
          <w:rFonts w:ascii="Unikurd Web" w:hAnsi="Unikurd Web" w:cs="Unikurd Web"/>
          <w:color w:val="000000" w:themeColor="text1"/>
          <w:sz w:val="24"/>
          <w:szCs w:val="24"/>
          <w:lang w:bidi="ar-KW"/>
        </w:rPr>
        <w:t>To wreak havoc on human beings,</w:t>
      </w:r>
      <w:r w:rsidRPr="00541335">
        <w:rPr>
          <w:rFonts w:ascii="Unikurd Web" w:hAnsi="Unikurd Web" w:cs="Unikurd Web"/>
          <w:color w:val="000000" w:themeColor="text1"/>
          <w:sz w:val="24"/>
          <w:szCs w:val="24"/>
          <w:lang w:bidi="ar-KW"/>
        </w:rPr>
        <w:t>”</w:t>
      </w:r>
      <w:r w:rsidR="0006586B" w:rsidRPr="00541335">
        <w:rPr>
          <w:rFonts w:ascii="Unikurd Web" w:hAnsi="Unikurd Web" w:cs="Unikurd Web"/>
          <w:color w:val="000000" w:themeColor="text1"/>
          <w:sz w:val="24"/>
          <w:szCs w:val="24"/>
          <w:lang w:bidi="ar-KW"/>
        </w:rPr>
        <w:t xml:space="preserve"> Parwana responded.</w:t>
      </w:r>
    </w:p>
    <w:p w14:paraId="68C68953" w14:textId="222CE46A" w:rsidR="0006586B" w:rsidRPr="00541335" w:rsidRDefault="0006586B" w:rsidP="0006586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probed further, </w:t>
      </w:r>
      <w:r w:rsidR="00AA65C3"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Only on humans?</w:t>
      </w:r>
      <w:r w:rsidR="00AA65C3" w:rsidRPr="00541335">
        <w:rPr>
          <w:rFonts w:ascii="Unikurd Web" w:hAnsi="Unikurd Web" w:cs="Unikurd Web"/>
          <w:color w:val="000000" w:themeColor="text1"/>
          <w:sz w:val="24"/>
          <w:szCs w:val="24"/>
          <w:lang w:bidi="ar-KW"/>
        </w:rPr>
        <w:t>”</w:t>
      </w:r>
    </w:p>
    <w:p w14:paraId="44DF99AF" w14:textId="27BC87D9" w:rsidR="0006586B" w:rsidRPr="00541335" w:rsidRDefault="00AA65C3" w:rsidP="0006586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06586B" w:rsidRPr="00541335">
        <w:rPr>
          <w:rFonts w:ascii="Unikurd Web" w:hAnsi="Unikurd Web" w:cs="Unikurd Web"/>
          <w:color w:val="000000" w:themeColor="text1"/>
          <w:sz w:val="24"/>
          <w:szCs w:val="24"/>
          <w:lang w:bidi="ar-KW"/>
        </w:rPr>
        <w:t>Also on animals and birds,</w:t>
      </w:r>
      <w:r w:rsidRPr="00541335">
        <w:rPr>
          <w:rFonts w:ascii="Unikurd Web" w:hAnsi="Unikurd Web" w:cs="Unikurd Web"/>
          <w:color w:val="000000" w:themeColor="text1"/>
          <w:sz w:val="24"/>
          <w:szCs w:val="24"/>
          <w:lang w:bidi="ar-KW"/>
        </w:rPr>
        <w:t>”</w:t>
      </w:r>
      <w:r w:rsidR="0006586B" w:rsidRPr="00541335">
        <w:rPr>
          <w:rFonts w:ascii="Unikurd Web" w:hAnsi="Unikurd Web" w:cs="Unikurd Web"/>
          <w:color w:val="000000" w:themeColor="text1"/>
          <w:sz w:val="24"/>
          <w:szCs w:val="24"/>
          <w:lang w:bidi="ar-KW"/>
        </w:rPr>
        <w:t xml:space="preserve"> Parwana confirmed.</w:t>
      </w:r>
    </w:p>
    <w:p w14:paraId="7977C418" w14:textId="6226B2F7" w:rsidR="0033430C" w:rsidRPr="00541335" w:rsidRDefault="0006586B" w:rsidP="0033430C">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00AA65C3"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Why animals and birds?</w:t>
      </w:r>
      <w:r w:rsidR="00AA65C3" w:rsidRPr="00541335">
        <w:rPr>
          <w:rFonts w:ascii="Unikurd Web" w:hAnsi="Unikurd Web" w:cs="Unikurd Web"/>
          <w:color w:val="000000" w:themeColor="text1"/>
          <w:sz w:val="24"/>
          <w:szCs w:val="24"/>
          <w:lang w:bidi="ar-KW"/>
        </w:rPr>
        <w:t>”</w:t>
      </w:r>
    </w:p>
    <w:p w14:paraId="33EC8643" w14:textId="0360D21D" w:rsidR="0006586B" w:rsidRPr="00541335" w:rsidRDefault="00AA65C3" w:rsidP="0033430C">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06586B" w:rsidRPr="00541335">
        <w:rPr>
          <w:rFonts w:ascii="Unikurd Web" w:hAnsi="Unikurd Web" w:cs="Unikurd Web"/>
          <w:color w:val="000000" w:themeColor="text1"/>
          <w:sz w:val="24"/>
          <w:szCs w:val="24"/>
          <w:lang w:bidi="ar-KW"/>
        </w:rPr>
        <w:t>Because of human actions,</w:t>
      </w:r>
      <w:r w:rsidRPr="00541335">
        <w:rPr>
          <w:rFonts w:ascii="Unikurd Web" w:hAnsi="Unikurd Web" w:cs="Unikurd Web"/>
          <w:color w:val="000000" w:themeColor="text1"/>
          <w:sz w:val="24"/>
          <w:szCs w:val="24"/>
          <w:lang w:bidi="ar-KW"/>
        </w:rPr>
        <w:t>”</w:t>
      </w:r>
      <w:r w:rsidR="0006586B" w:rsidRPr="00541335">
        <w:rPr>
          <w:rFonts w:ascii="Unikurd Web" w:hAnsi="Unikurd Web" w:cs="Unikurd Web"/>
          <w:color w:val="000000" w:themeColor="text1"/>
          <w:sz w:val="24"/>
          <w:szCs w:val="24"/>
          <w:lang w:bidi="ar-KW"/>
        </w:rPr>
        <w:t xml:space="preserve"> Parwana replied.</w:t>
      </w:r>
    </w:p>
    <w:p w14:paraId="33A0DA40" w14:textId="2096D7E4" w:rsidR="0006586B" w:rsidRPr="00541335" w:rsidRDefault="0006586B" w:rsidP="0006586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wondered, </w:t>
      </w:r>
      <w:r w:rsidR="003F329F"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Why are humans like that?</w:t>
      </w:r>
      <w:r w:rsidR="003F329F" w:rsidRPr="00541335">
        <w:rPr>
          <w:rFonts w:ascii="Unikurd Web" w:hAnsi="Unikurd Web" w:cs="Unikurd Web"/>
          <w:color w:val="000000" w:themeColor="text1"/>
          <w:sz w:val="24"/>
          <w:szCs w:val="24"/>
          <w:lang w:bidi="ar-KW"/>
        </w:rPr>
        <w:t>”</w:t>
      </w:r>
    </w:p>
    <w:p w14:paraId="34325DF2" w14:textId="3E56BF29" w:rsidR="0006586B" w:rsidRPr="00541335" w:rsidRDefault="003F329F" w:rsidP="0006586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06586B" w:rsidRPr="00541335">
        <w:rPr>
          <w:rFonts w:ascii="Unikurd Web" w:hAnsi="Unikurd Web" w:cs="Unikurd Web"/>
          <w:color w:val="000000" w:themeColor="text1"/>
          <w:sz w:val="24"/>
          <w:szCs w:val="24"/>
          <w:lang w:bidi="ar-KW"/>
        </w:rPr>
        <w:t>As I mentioned, it's their flawed thinking,</w:t>
      </w:r>
      <w:r w:rsidRPr="00541335">
        <w:rPr>
          <w:rFonts w:ascii="Unikurd Web" w:hAnsi="Unikurd Web" w:cs="Unikurd Web"/>
          <w:color w:val="000000" w:themeColor="text1"/>
          <w:sz w:val="24"/>
          <w:szCs w:val="24"/>
          <w:lang w:bidi="ar-KW"/>
        </w:rPr>
        <w:t>”</w:t>
      </w:r>
      <w:r w:rsidR="0006586B" w:rsidRPr="00541335">
        <w:rPr>
          <w:rFonts w:ascii="Unikurd Web" w:hAnsi="Unikurd Web" w:cs="Unikurd Web"/>
          <w:color w:val="000000" w:themeColor="text1"/>
          <w:sz w:val="24"/>
          <w:szCs w:val="24"/>
          <w:lang w:bidi="ar-KW"/>
        </w:rPr>
        <w:t xml:space="preserve"> Parwana responded.</w:t>
      </w:r>
    </w:p>
    <w:p w14:paraId="5377CC4D" w14:textId="4E6D78E6" w:rsidR="0006586B" w:rsidRPr="00541335" w:rsidRDefault="0006586B" w:rsidP="0006586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003F329F"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What should they do then?</w:t>
      </w:r>
      <w:r w:rsidR="003F329F" w:rsidRPr="00541335">
        <w:rPr>
          <w:rFonts w:ascii="Unikurd Web" w:hAnsi="Unikurd Web" w:cs="Unikurd Web"/>
          <w:color w:val="000000" w:themeColor="text1"/>
          <w:sz w:val="24"/>
          <w:szCs w:val="24"/>
          <w:lang w:bidi="ar-KW"/>
        </w:rPr>
        <w:t>”</w:t>
      </w:r>
    </w:p>
    <w:p w14:paraId="42CC448F" w14:textId="25E775DD" w:rsidR="0006586B" w:rsidRPr="00541335" w:rsidRDefault="003F329F" w:rsidP="0006586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06586B" w:rsidRPr="00541335">
        <w:rPr>
          <w:rFonts w:ascii="Unikurd Web" w:hAnsi="Unikurd Web" w:cs="Unikurd Web"/>
          <w:color w:val="000000" w:themeColor="text1"/>
          <w:sz w:val="24"/>
          <w:szCs w:val="24"/>
          <w:lang w:bidi="ar-KW"/>
        </w:rPr>
        <w:t>They need to think beyond their own limited perspectives,</w:t>
      </w:r>
      <w:r w:rsidRPr="00541335">
        <w:rPr>
          <w:rFonts w:ascii="Unikurd Web" w:hAnsi="Unikurd Web" w:cs="Unikurd Web"/>
          <w:color w:val="000000" w:themeColor="text1"/>
          <w:sz w:val="24"/>
          <w:szCs w:val="24"/>
          <w:lang w:bidi="ar-KW"/>
        </w:rPr>
        <w:t>”</w:t>
      </w:r>
      <w:r w:rsidR="0006586B" w:rsidRPr="00541335">
        <w:rPr>
          <w:rFonts w:ascii="Unikurd Web" w:hAnsi="Unikurd Web" w:cs="Unikurd Web"/>
          <w:color w:val="000000" w:themeColor="text1"/>
          <w:sz w:val="24"/>
          <w:szCs w:val="24"/>
          <w:lang w:bidi="ar-KW"/>
        </w:rPr>
        <w:t xml:space="preserve"> Parwana explained.</w:t>
      </w:r>
    </w:p>
    <w:p w14:paraId="09BE460F" w14:textId="6BB455B7" w:rsidR="0006586B" w:rsidRPr="00541335" w:rsidRDefault="0006586B" w:rsidP="0006586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inquired, </w:t>
      </w:r>
      <w:r w:rsidR="003F329F"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How can they achieve that without losing their individuality?</w:t>
      </w:r>
      <w:r w:rsidR="003F329F" w:rsidRPr="00541335">
        <w:rPr>
          <w:rFonts w:ascii="Unikurd Web" w:hAnsi="Unikurd Web" w:cs="Unikurd Web"/>
          <w:color w:val="000000" w:themeColor="text1"/>
          <w:sz w:val="24"/>
          <w:szCs w:val="24"/>
          <w:lang w:bidi="ar-KW"/>
        </w:rPr>
        <w:t>”</w:t>
      </w:r>
    </w:p>
    <w:p w14:paraId="018BF68D" w14:textId="37A14996" w:rsidR="0006586B" w:rsidRPr="00541335" w:rsidRDefault="003F329F" w:rsidP="0006586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06586B" w:rsidRPr="00541335">
        <w:rPr>
          <w:rFonts w:ascii="Unikurd Web" w:hAnsi="Unikurd Web" w:cs="Unikurd Web"/>
          <w:color w:val="000000" w:themeColor="text1"/>
          <w:sz w:val="24"/>
          <w:szCs w:val="24"/>
          <w:lang w:bidi="ar-KW"/>
        </w:rPr>
        <w:t>The problem lies within human nature,</w:t>
      </w:r>
      <w:r w:rsidRPr="00541335">
        <w:rPr>
          <w:rFonts w:ascii="Unikurd Web" w:hAnsi="Unikurd Web" w:cs="Unikurd Web"/>
          <w:color w:val="000000" w:themeColor="text1"/>
          <w:sz w:val="24"/>
          <w:szCs w:val="24"/>
          <w:lang w:bidi="ar-KW"/>
        </w:rPr>
        <w:t>”</w:t>
      </w:r>
      <w:r w:rsidR="0006586B" w:rsidRPr="00541335">
        <w:rPr>
          <w:rFonts w:ascii="Unikurd Web" w:hAnsi="Unikurd Web" w:cs="Unikurd Web"/>
          <w:color w:val="000000" w:themeColor="text1"/>
          <w:sz w:val="24"/>
          <w:szCs w:val="24"/>
          <w:lang w:bidi="ar-KW"/>
        </w:rPr>
        <w:t xml:space="preserve"> Parwana confirmed.</w:t>
      </w:r>
    </w:p>
    <w:p w14:paraId="0F4F6704" w14:textId="2F2E8638" w:rsidR="0006586B" w:rsidRPr="00541335" w:rsidRDefault="0006586B" w:rsidP="0006586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003F329F"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Within what aspect?</w:t>
      </w:r>
      <w:r w:rsidR="003F329F" w:rsidRPr="00541335">
        <w:rPr>
          <w:rFonts w:ascii="Unikurd Web" w:hAnsi="Unikurd Web" w:cs="Unikurd Web"/>
          <w:color w:val="000000" w:themeColor="text1"/>
          <w:sz w:val="24"/>
          <w:szCs w:val="24"/>
          <w:lang w:bidi="ar-KW"/>
        </w:rPr>
        <w:t>”</w:t>
      </w:r>
    </w:p>
    <w:p w14:paraId="6878D70F" w14:textId="675C4817" w:rsidR="0006586B" w:rsidRPr="00541335" w:rsidRDefault="003F329F" w:rsidP="0006586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06586B" w:rsidRPr="00541335">
        <w:rPr>
          <w:rFonts w:ascii="Unikurd Web" w:hAnsi="Unikurd Web" w:cs="Unikurd Web"/>
          <w:color w:val="000000" w:themeColor="text1"/>
          <w:sz w:val="24"/>
          <w:szCs w:val="24"/>
          <w:lang w:bidi="ar-KW"/>
        </w:rPr>
        <w:t>Within the essence of being human,</w:t>
      </w:r>
      <w:r w:rsidRPr="00541335">
        <w:rPr>
          <w:rFonts w:ascii="Unikurd Web" w:hAnsi="Unikurd Web" w:cs="Unikurd Web"/>
          <w:color w:val="000000" w:themeColor="text1"/>
          <w:sz w:val="24"/>
          <w:szCs w:val="24"/>
          <w:lang w:bidi="ar-KW"/>
        </w:rPr>
        <w:t>”</w:t>
      </w:r>
      <w:r w:rsidR="0006586B" w:rsidRPr="00541335">
        <w:rPr>
          <w:rFonts w:ascii="Unikurd Web" w:hAnsi="Unikurd Web" w:cs="Unikurd Web"/>
          <w:color w:val="000000" w:themeColor="text1"/>
          <w:sz w:val="24"/>
          <w:szCs w:val="24"/>
          <w:lang w:bidi="ar-KW"/>
        </w:rPr>
        <w:t xml:space="preserve"> Parwana responded.</w:t>
      </w:r>
    </w:p>
    <w:p w14:paraId="55EB3546" w14:textId="4AB2C933" w:rsidR="0006586B" w:rsidRPr="00541335" w:rsidRDefault="0006586B" w:rsidP="0006586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questioned, </w:t>
      </w:r>
      <w:r w:rsidR="003F329F"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What would happen if they ceased to exist?</w:t>
      </w:r>
      <w:r w:rsidR="003F329F" w:rsidRPr="00541335">
        <w:rPr>
          <w:rFonts w:ascii="Unikurd Web" w:hAnsi="Unikurd Web" w:cs="Unikurd Web"/>
          <w:color w:val="000000" w:themeColor="text1"/>
          <w:sz w:val="24"/>
          <w:szCs w:val="24"/>
          <w:lang w:bidi="ar-KW"/>
        </w:rPr>
        <w:t>”</w:t>
      </w:r>
    </w:p>
    <w:p w14:paraId="140F354A" w14:textId="78041CE2" w:rsidR="0006586B" w:rsidRPr="00541335" w:rsidRDefault="003F329F" w:rsidP="0006586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06586B" w:rsidRPr="00541335">
        <w:rPr>
          <w:rFonts w:ascii="Unikurd Web" w:hAnsi="Unikurd Web" w:cs="Unikurd Web"/>
          <w:color w:val="000000" w:themeColor="text1"/>
          <w:sz w:val="24"/>
          <w:szCs w:val="24"/>
          <w:lang w:bidi="ar-KW"/>
        </w:rPr>
        <w:t>They would no longer be at risk,</w:t>
      </w:r>
      <w:r w:rsidRPr="00541335">
        <w:rPr>
          <w:rFonts w:ascii="Unikurd Web" w:hAnsi="Unikurd Web" w:cs="Unikurd Web"/>
          <w:color w:val="000000" w:themeColor="text1"/>
          <w:sz w:val="24"/>
          <w:szCs w:val="24"/>
          <w:lang w:bidi="ar-KW"/>
        </w:rPr>
        <w:t>”</w:t>
      </w:r>
      <w:r w:rsidR="0006586B" w:rsidRPr="00541335">
        <w:rPr>
          <w:rFonts w:ascii="Unikurd Web" w:hAnsi="Unikurd Web" w:cs="Unikurd Web"/>
          <w:color w:val="000000" w:themeColor="text1"/>
          <w:sz w:val="24"/>
          <w:szCs w:val="24"/>
          <w:lang w:bidi="ar-KW"/>
        </w:rPr>
        <w:t xml:space="preserve"> Parwana responded.</w:t>
      </w:r>
    </w:p>
    <w:p w14:paraId="7F316113" w14:textId="2F92C3CF" w:rsidR="0006586B" w:rsidRPr="00541335" w:rsidRDefault="0006586B" w:rsidP="0006586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003F329F"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Risk from what?</w:t>
      </w:r>
      <w:r w:rsidR="003F329F" w:rsidRPr="00541335">
        <w:rPr>
          <w:rFonts w:ascii="Unikurd Web" w:hAnsi="Unikurd Web" w:cs="Unikurd Web"/>
          <w:color w:val="000000" w:themeColor="text1"/>
          <w:sz w:val="24"/>
          <w:szCs w:val="24"/>
          <w:lang w:bidi="ar-KW"/>
        </w:rPr>
        <w:t>”</w:t>
      </w:r>
    </w:p>
    <w:p w14:paraId="7A346985" w14:textId="21A82582" w:rsidR="0006586B" w:rsidRPr="00541335" w:rsidRDefault="003F329F" w:rsidP="0006586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06586B" w:rsidRPr="00541335">
        <w:rPr>
          <w:rFonts w:ascii="Unikurd Web" w:hAnsi="Unikurd Web" w:cs="Unikurd Web"/>
          <w:color w:val="000000" w:themeColor="text1"/>
          <w:sz w:val="24"/>
          <w:szCs w:val="24"/>
          <w:lang w:bidi="ar-KW"/>
        </w:rPr>
        <w:t>From their very existence,</w:t>
      </w:r>
      <w:r w:rsidRPr="00541335">
        <w:rPr>
          <w:rFonts w:ascii="Unikurd Web" w:hAnsi="Unikurd Web" w:cs="Unikurd Web"/>
          <w:color w:val="000000" w:themeColor="text1"/>
          <w:sz w:val="24"/>
          <w:szCs w:val="24"/>
          <w:lang w:bidi="ar-KW"/>
        </w:rPr>
        <w:t>”</w:t>
      </w:r>
      <w:r w:rsidR="0006586B" w:rsidRPr="00541335">
        <w:rPr>
          <w:rFonts w:ascii="Unikurd Web" w:hAnsi="Unikurd Web" w:cs="Unikurd Web"/>
          <w:color w:val="000000" w:themeColor="text1"/>
          <w:sz w:val="24"/>
          <w:szCs w:val="24"/>
          <w:lang w:bidi="ar-KW"/>
        </w:rPr>
        <w:t xml:space="preserve"> Parwana clarified.</w:t>
      </w:r>
    </w:p>
    <w:p w14:paraId="53C65645" w14:textId="2801BA9A" w:rsidR="0006586B" w:rsidRPr="00541335" w:rsidRDefault="0006586B" w:rsidP="0006586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inquired, </w:t>
      </w:r>
      <w:r w:rsidR="003F329F"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What do humans need to do in order to be free from risk?</w:t>
      </w:r>
      <w:r w:rsidR="003F329F" w:rsidRPr="00541335">
        <w:rPr>
          <w:rFonts w:ascii="Unikurd Web" w:hAnsi="Unikurd Web" w:cs="Unikurd Web"/>
          <w:color w:val="000000" w:themeColor="text1"/>
          <w:sz w:val="24"/>
          <w:szCs w:val="24"/>
          <w:lang w:bidi="ar-KW"/>
        </w:rPr>
        <w:t>”</w:t>
      </w:r>
    </w:p>
    <w:p w14:paraId="417DB141" w14:textId="2E9A4433" w:rsidR="0006586B" w:rsidRPr="00541335" w:rsidRDefault="003F329F" w:rsidP="0006586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06586B" w:rsidRPr="00541335">
        <w:rPr>
          <w:rFonts w:ascii="Unikurd Web" w:hAnsi="Unikurd Web" w:cs="Unikurd Web"/>
          <w:color w:val="000000" w:themeColor="text1"/>
          <w:sz w:val="24"/>
          <w:szCs w:val="24"/>
          <w:lang w:bidi="ar-KW"/>
        </w:rPr>
        <w:t xml:space="preserve">They must abandon their destructive </w:t>
      </w:r>
      <w:r w:rsidR="0033430C" w:rsidRPr="00541335">
        <w:rPr>
          <w:rFonts w:ascii="Unikurd Web" w:hAnsi="Unikurd Web" w:cs="Unikurd Web"/>
          <w:color w:val="000000" w:themeColor="text1"/>
          <w:sz w:val="24"/>
          <w:szCs w:val="24"/>
          <w:lang w:bidi="ar-KW"/>
        </w:rPr>
        <w:t>behaviours</w:t>
      </w:r>
      <w:r w:rsidR="0006586B"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t>
      </w:r>
      <w:r w:rsidR="0006586B" w:rsidRPr="00541335">
        <w:rPr>
          <w:rFonts w:ascii="Unikurd Web" w:hAnsi="Unikurd Web" w:cs="Unikurd Web"/>
          <w:color w:val="000000" w:themeColor="text1"/>
          <w:sz w:val="24"/>
          <w:szCs w:val="24"/>
          <w:lang w:bidi="ar-KW"/>
        </w:rPr>
        <w:t xml:space="preserve"> Parwana explained.</w:t>
      </w:r>
    </w:p>
    <w:p w14:paraId="155EADB1" w14:textId="1CEA7C04" w:rsidR="0006586B" w:rsidRPr="00541335" w:rsidRDefault="0006586B" w:rsidP="0006586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003F329F"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 xml:space="preserve">Which </w:t>
      </w:r>
      <w:r w:rsidR="0033430C" w:rsidRPr="00541335">
        <w:rPr>
          <w:rFonts w:ascii="Unikurd Web" w:hAnsi="Unikurd Web" w:cs="Unikurd Web"/>
          <w:color w:val="000000" w:themeColor="text1"/>
          <w:sz w:val="24"/>
          <w:szCs w:val="24"/>
          <w:lang w:bidi="ar-KW"/>
        </w:rPr>
        <w:t>behaviours</w:t>
      </w:r>
      <w:r w:rsidRPr="00541335">
        <w:rPr>
          <w:rFonts w:ascii="Unikurd Web" w:hAnsi="Unikurd Web" w:cs="Unikurd Web"/>
          <w:color w:val="000000" w:themeColor="text1"/>
          <w:sz w:val="24"/>
          <w:szCs w:val="24"/>
          <w:lang w:bidi="ar-KW"/>
        </w:rPr>
        <w:t xml:space="preserve"> specifically?</w:t>
      </w:r>
      <w:r w:rsidR="003F329F" w:rsidRPr="00541335">
        <w:rPr>
          <w:rFonts w:ascii="Unikurd Web" w:hAnsi="Unikurd Web" w:cs="Unikurd Web"/>
          <w:color w:val="000000" w:themeColor="text1"/>
          <w:sz w:val="24"/>
          <w:szCs w:val="24"/>
          <w:lang w:bidi="ar-KW"/>
        </w:rPr>
        <w:t>”</w:t>
      </w:r>
    </w:p>
    <w:p w14:paraId="0C989AD4" w14:textId="6F569AD7" w:rsidR="0006586B" w:rsidRPr="00541335" w:rsidRDefault="003F329F" w:rsidP="0006586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06586B" w:rsidRPr="00541335">
        <w:rPr>
          <w:rFonts w:ascii="Unikurd Web" w:hAnsi="Unikurd Web" w:cs="Unikurd Web"/>
          <w:color w:val="000000" w:themeColor="text1"/>
          <w:sz w:val="24"/>
          <w:szCs w:val="24"/>
          <w:lang w:bidi="ar-KW"/>
        </w:rPr>
        <w:t>Those that lead to their own destruction and that of the environment,</w:t>
      </w:r>
      <w:r w:rsidRPr="00541335">
        <w:rPr>
          <w:rFonts w:ascii="Unikurd Web" w:hAnsi="Unikurd Web" w:cs="Unikurd Web"/>
          <w:color w:val="000000" w:themeColor="text1"/>
          <w:sz w:val="24"/>
          <w:szCs w:val="24"/>
          <w:lang w:bidi="ar-KW"/>
        </w:rPr>
        <w:t>”</w:t>
      </w:r>
      <w:r w:rsidR="0006586B" w:rsidRPr="00541335">
        <w:rPr>
          <w:rFonts w:ascii="Unikurd Web" w:hAnsi="Unikurd Web" w:cs="Unikurd Web"/>
          <w:color w:val="000000" w:themeColor="text1"/>
          <w:sz w:val="24"/>
          <w:szCs w:val="24"/>
          <w:lang w:bidi="ar-KW"/>
        </w:rPr>
        <w:t xml:space="preserve"> Parwana elaborated.</w:t>
      </w:r>
    </w:p>
    <w:p w14:paraId="08242F3E" w14:textId="5BDB4BD7" w:rsidR="0006586B" w:rsidRPr="00541335" w:rsidRDefault="0006586B" w:rsidP="0006586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wondered, </w:t>
      </w:r>
      <w:r w:rsidR="009B7BA4"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What would happen if they do so?</w:t>
      </w:r>
      <w:r w:rsidR="009B7BA4" w:rsidRPr="00541335">
        <w:rPr>
          <w:rFonts w:ascii="Unikurd Web" w:hAnsi="Unikurd Web" w:cs="Unikurd Web"/>
          <w:color w:val="000000" w:themeColor="text1"/>
          <w:sz w:val="24"/>
          <w:szCs w:val="24"/>
          <w:lang w:bidi="ar-KW"/>
        </w:rPr>
        <w:t>”</w:t>
      </w:r>
    </w:p>
    <w:p w14:paraId="60E2C9CB" w14:textId="395E6607" w:rsidR="0006586B" w:rsidRPr="00541335" w:rsidRDefault="009B7BA4" w:rsidP="0006586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06586B" w:rsidRPr="00541335">
        <w:rPr>
          <w:rFonts w:ascii="Unikurd Web" w:hAnsi="Unikurd Web" w:cs="Unikurd Web"/>
          <w:color w:val="000000" w:themeColor="text1"/>
          <w:sz w:val="24"/>
          <w:szCs w:val="24"/>
          <w:lang w:bidi="ar-KW"/>
        </w:rPr>
        <w:t>Viruses would spare them,</w:t>
      </w:r>
      <w:r w:rsidRPr="00541335">
        <w:rPr>
          <w:rFonts w:ascii="Unikurd Web" w:hAnsi="Unikurd Web" w:cs="Unikurd Web"/>
          <w:color w:val="000000" w:themeColor="text1"/>
          <w:sz w:val="24"/>
          <w:szCs w:val="24"/>
          <w:lang w:bidi="ar-KW"/>
        </w:rPr>
        <w:t>”</w:t>
      </w:r>
      <w:r w:rsidR="0006586B" w:rsidRPr="00541335">
        <w:rPr>
          <w:rFonts w:ascii="Unikurd Web" w:hAnsi="Unikurd Web" w:cs="Unikurd Web"/>
          <w:color w:val="000000" w:themeColor="text1"/>
          <w:sz w:val="24"/>
          <w:szCs w:val="24"/>
          <w:lang w:bidi="ar-KW"/>
        </w:rPr>
        <w:t xml:space="preserve"> Parwana explained.</w:t>
      </w:r>
    </w:p>
    <w:p w14:paraId="5EDB9F29" w14:textId="73C1455B" w:rsidR="0006586B" w:rsidRPr="00541335" w:rsidRDefault="0006586B" w:rsidP="0006586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009B7BA4"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 xml:space="preserve">Where should humans </w:t>
      </w:r>
      <w:r w:rsidR="009B7BA4" w:rsidRPr="00541335">
        <w:rPr>
          <w:rFonts w:ascii="Unikurd Web" w:hAnsi="Unikurd Web" w:cs="Unikurd Web"/>
          <w:color w:val="000000" w:themeColor="text1"/>
          <w:sz w:val="24"/>
          <w:szCs w:val="24"/>
          <w:lang w:bidi="ar-KW"/>
        </w:rPr>
        <w:t>b</w:t>
      </w:r>
      <w:r w:rsidR="00971E91" w:rsidRPr="00541335">
        <w:rPr>
          <w:rFonts w:ascii="Unikurd Web" w:hAnsi="Unikurd Web" w:cs="Unikurd Web"/>
          <w:color w:val="000000" w:themeColor="text1"/>
          <w:sz w:val="24"/>
          <w:szCs w:val="24"/>
          <w:lang w:bidi="ar-KW"/>
        </w:rPr>
        <w:t>eg</w:t>
      </w:r>
      <w:r w:rsidRPr="00541335">
        <w:rPr>
          <w:rFonts w:ascii="Unikurd Web" w:hAnsi="Unikurd Web" w:cs="Unikurd Web"/>
          <w:color w:val="000000" w:themeColor="text1"/>
          <w:sz w:val="24"/>
          <w:szCs w:val="24"/>
          <w:lang w:bidi="ar-KW"/>
        </w:rPr>
        <w:t>in?</w:t>
      </w:r>
      <w:r w:rsidR="009B7BA4" w:rsidRPr="00541335">
        <w:rPr>
          <w:rFonts w:ascii="Unikurd Web" w:hAnsi="Unikurd Web" w:cs="Unikurd Web"/>
          <w:color w:val="000000" w:themeColor="text1"/>
          <w:sz w:val="24"/>
          <w:szCs w:val="24"/>
          <w:lang w:bidi="ar-KW"/>
        </w:rPr>
        <w:t>”</w:t>
      </w:r>
    </w:p>
    <w:p w14:paraId="05A3F7CC" w14:textId="53F9B232" w:rsidR="0006586B" w:rsidRPr="00541335" w:rsidRDefault="009B7BA4" w:rsidP="0006586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06586B" w:rsidRPr="00541335">
        <w:rPr>
          <w:rFonts w:ascii="Unikurd Web" w:hAnsi="Unikurd Web" w:cs="Unikurd Web"/>
          <w:color w:val="000000" w:themeColor="text1"/>
          <w:sz w:val="24"/>
          <w:szCs w:val="24"/>
          <w:lang w:bidi="ar-KW"/>
        </w:rPr>
        <w:t>Within themselves,</w:t>
      </w:r>
      <w:r w:rsidRPr="00541335">
        <w:rPr>
          <w:rFonts w:ascii="Unikurd Web" w:hAnsi="Unikurd Web" w:cs="Unikurd Web"/>
          <w:color w:val="000000" w:themeColor="text1"/>
          <w:sz w:val="24"/>
          <w:szCs w:val="24"/>
          <w:lang w:bidi="ar-KW"/>
        </w:rPr>
        <w:t>”</w:t>
      </w:r>
      <w:r w:rsidR="0006586B" w:rsidRPr="00541335">
        <w:rPr>
          <w:rFonts w:ascii="Unikurd Web" w:hAnsi="Unikurd Web" w:cs="Unikurd Web"/>
          <w:color w:val="000000" w:themeColor="text1"/>
          <w:sz w:val="24"/>
          <w:szCs w:val="24"/>
          <w:lang w:bidi="ar-KW"/>
        </w:rPr>
        <w:t xml:space="preserve"> Parwana emphasized.</w:t>
      </w:r>
    </w:p>
    <w:p w14:paraId="28DE1B6D" w14:textId="15F01058" w:rsidR="0006586B" w:rsidRPr="00541335" w:rsidRDefault="0006586B" w:rsidP="0006586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inquired further, </w:t>
      </w:r>
      <w:r w:rsidR="009B7BA4"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What do they need to do?</w:t>
      </w:r>
      <w:r w:rsidR="009B7BA4" w:rsidRPr="00541335">
        <w:rPr>
          <w:rFonts w:ascii="Unikurd Web" w:hAnsi="Unikurd Web" w:cs="Unikurd Web"/>
          <w:color w:val="000000" w:themeColor="text1"/>
          <w:sz w:val="24"/>
          <w:szCs w:val="24"/>
          <w:lang w:bidi="ar-KW"/>
        </w:rPr>
        <w:t>”</w:t>
      </w:r>
    </w:p>
    <w:p w14:paraId="7D15769A" w14:textId="33E933C3" w:rsidR="0006586B" w:rsidRPr="00541335" w:rsidRDefault="009B7BA4" w:rsidP="0006586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06586B" w:rsidRPr="00541335">
        <w:rPr>
          <w:rFonts w:ascii="Unikurd Web" w:hAnsi="Unikurd Web" w:cs="Unikurd Web"/>
          <w:color w:val="000000" w:themeColor="text1"/>
          <w:sz w:val="24"/>
          <w:szCs w:val="24"/>
          <w:lang w:bidi="ar-KW"/>
        </w:rPr>
        <w:t>They must let go of their self-centeredness,</w:t>
      </w:r>
      <w:r w:rsidRPr="00541335">
        <w:rPr>
          <w:rFonts w:ascii="Unikurd Web" w:hAnsi="Unikurd Web" w:cs="Unikurd Web"/>
          <w:color w:val="000000" w:themeColor="text1"/>
          <w:sz w:val="24"/>
          <w:szCs w:val="24"/>
          <w:lang w:bidi="ar-KW"/>
        </w:rPr>
        <w:t>”</w:t>
      </w:r>
      <w:r w:rsidR="0006586B" w:rsidRPr="00541335">
        <w:rPr>
          <w:rFonts w:ascii="Unikurd Web" w:hAnsi="Unikurd Web" w:cs="Unikurd Web"/>
          <w:color w:val="000000" w:themeColor="text1"/>
          <w:sz w:val="24"/>
          <w:szCs w:val="24"/>
          <w:lang w:bidi="ar-KW"/>
        </w:rPr>
        <w:t xml:space="preserve"> Parwana responded.</w:t>
      </w:r>
    </w:p>
    <w:p w14:paraId="4484B5F8" w14:textId="25166484" w:rsidR="0033430C" w:rsidRPr="00541335" w:rsidRDefault="0006586B" w:rsidP="0033430C">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009B7BA4"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What would happen if they do so?</w:t>
      </w:r>
      <w:r w:rsidR="009B7BA4" w:rsidRPr="00541335">
        <w:rPr>
          <w:rFonts w:ascii="Unikurd Web" w:hAnsi="Unikurd Web" w:cs="Unikurd Web"/>
          <w:color w:val="000000" w:themeColor="text1"/>
          <w:sz w:val="24"/>
          <w:szCs w:val="24"/>
          <w:lang w:bidi="ar-KW"/>
        </w:rPr>
        <w:t>”</w:t>
      </w:r>
    </w:p>
    <w:p w14:paraId="5F21D914" w14:textId="71D374AB" w:rsidR="0006586B" w:rsidRPr="00541335" w:rsidRDefault="009B7BA4" w:rsidP="0033430C">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06586B" w:rsidRPr="00541335">
        <w:rPr>
          <w:rFonts w:ascii="Unikurd Web" w:hAnsi="Unikurd Web" w:cs="Unikurd Web"/>
          <w:color w:val="000000" w:themeColor="text1"/>
          <w:sz w:val="24"/>
          <w:szCs w:val="24"/>
          <w:lang w:bidi="ar-KW"/>
        </w:rPr>
        <w:t>They will rediscover their true selves,</w:t>
      </w:r>
      <w:r w:rsidRPr="00541335">
        <w:rPr>
          <w:rFonts w:ascii="Unikurd Web" w:hAnsi="Unikurd Web" w:cs="Unikurd Web"/>
          <w:color w:val="000000" w:themeColor="text1"/>
          <w:sz w:val="24"/>
          <w:szCs w:val="24"/>
          <w:lang w:bidi="ar-KW"/>
        </w:rPr>
        <w:t>”</w:t>
      </w:r>
      <w:r w:rsidR="0006586B" w:rsidRPr="00541335">
        <w:rPr>
          <w:rFonts w:ascii="Unikurd Web" w:hAnsi="Unikurd Web" w:cs="Unikurd Web"/>
          <w:color w:val="000000" w:themeColor="text1"/>
          <w:sz w:val="24"/>
          <w:szCs w:val="24"/>
          <w:lang w:bidi="ar-KW"/>
        </w:rPr>
        <w:t xml:space="preserve"> Parwana clarified.</w:t>
      </w:r>
    </w:p>
    <w:p w14:paraId="6354CB00" w14:textId="47C1C072" w:rsidR="0006586B" w:rsidRPr="00541335" w:rsidRDefault="0006586B" w:rsidP="0006586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questioned, </w:t>
      </w:r>
      <w:r w:rsidR="009B7BA4"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What changes will occur within them?</w:t>
      </w:r>
      <w:r w:rsidR="009B7BA4" w:rsidRPr="00541335">
        <w:rPr>
          <w:rFonts w:ascii="Unikurd Web" w:hAnsi="Unikurd Web" w:cs="Unikurd Web"/>
          <w:color w:val="000000" w:themeColor="text1"/>
          <w:sz w:val="24"/>
          <w:szCs w:val="24"/>
          <w:lang w:bidi="ar-KW"/>
        </w:rPr>
        <w:t>”</w:t>
      </w:r>
    </w:p>
    <w:p w14:paraId="6599C997" w14:textId="4667CCA5" w:rsidR="0006586B" w:rsidRPr="00541335" w:rsidRDefault="009B7BA4" w:rsidP="0006586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06586B" w:rsidRPr="00541335">
        <w:rPr>
          <w:rFonts w:ascii="Unikurd Web" w:hAnsi="Unikurd Web" w:cs="Unikurd Web"/>
          <w:color w:val="000000" w:themeColor="text1"/>
          <w:sz w:val="24"/>
          <w:szCs w:val="24"/>
          <w:lang w:bidi="ar-KW"/>
        </w:rPr>
        <w:t>They will embrace genuine wisdom and strength,</w:t>
      </w:r>
      <w:r w:rsidRPr="00541335">
        <w:rPr>
          <w:rFonts w:ascii="Unikurd Web" w:hAnsi="Unikurd Web" w:cs="Unikurd Web"/>
          <w:color w:val="000000" w:themeColor="text1"/>
          <w:sz w:val="24"/>
          <w:szCs w:val="24"/>
          <w:lang w:bidi="ar-KW"/>
        </w:rPr>
        <w:t>”</w:t>
      </w:r>
      <w:r w:rsidR="0006586B" w:rsidRPr="00541335">
        <w:rPr>
          <w:rFonts w:ascii="Unikurd Web" w:hAnsi="Unikurd Web" w:cs="Unikurd Web"/>
          <w:color w:val="000000" w:themeColor="text1"/>
          <w:sz w:val="24"/>
          <w:szCs w:val="24"/>
          <w:lang w:bidi="ar-KW"/>
        </w:rPr>
        <w:t xml:space="preserve"> Parwana explained.</w:t>
      </w:r>
    </w:p>
    <w:p w14:paraId="0677C5B8" w14:textId="1A74CBC9" w:rsidR="0006586B" w:rsidRPr="00541335" w:rsidRDefault="0006586B" w:rsidP="0006586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asked,</w:t>
      </w:r>
      <w:r w:rsidR="009B7BA4" w:rsidRPr="00541335">
        <w:rPr>
          <w:rFonts w:ascii="Unikurd Web" w:hAnsi="Unikurd Web" w:cs="Unikurd Web"/>
          <w:color w:val="000000" w:themeColor="text1"/>
          <w:sz w:val="24"/>
          <w:szCs w:val="24"/>
          <w:lang w:bidi="ar-KW"/>
        </w:rPr>
        <w:t xml:space="preserve"> “</w:t>
      </w:r>
      <w:r w:rsidRPr="00541335">
        <w:rPr>
          <w:rFonts w:ascii="Unikurd Web" w:hAnsi="Unikurd Web" w:cs="Unikurd Web"/>
          <w:color w:val="000000" w:themeColor="text1"/>
          <w:sz w:val="24"/>
          <w:szCs w:val="24"/>
          <w:lang w:bidi="ar-KW"/>
        </w:rPr>
        <w:t>What will they do then?</w:t>
      </w:r>
      <w:r w:rsidR="009B7BA4" w:rsidRPr="00541335">
        <w:rPr>
          <w:rFonts w:ascii="Unikurd Web" w:hAnsi="Unikurd Web" w:cs="Unikurd Web"/>
          <w:color w:val="000000" w:themeColor="text1"/>
          <w:sz w:val="24"/>
          <w:szCs w:val="24"/>
          <w:lang w:bidi="ar-KW"/>
        </w:rPr>
        <w:t>”</w:t>
      </w:r>
    </w:p>
    <w:p w14:paraId="7148378D" w14:textId="1DF87711" w:rsidR="0006586B" w:rsidRPr="00541335" w:rsidRDefault="009B7BA4" w:rsidP="0006586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06586B" w:rsidRPr="00541335">
        <w:rPr>
          <w:rFonts w:ascii="Unikurd Web" w:hAnsi="Unikurd Web" w:cs="Unikurd Web"/>
          <w:color w:val="000000" w:themeColor="text1"/>
          <w:sz w:val="24"/>
          <w:szCs w:val="24"/>
          <w:lang w:bidi="ar-KW"/>
        </w:rPr>
        <w:t>Instead of self-destruction, they will combat the viruses,</w:t>
      </w:r>
      <w:r w:rsidRPr="00541335">
        <w:rPr>
          <w:rFonts w:ascii="Unikurd Web" w:hAnsi="Unikurd Web" w:cs="Unikurd Web"/>
          <w:color w:val="000000" w:themeColor="text1"/>
          <w:sz w:val="24"/>
          <w:szCs w:val="24"/>
          <w:lang w:bidi="ar-KW"/>
        </w:rPr>
        <w:t>”</w:t>
      </w:r>
      <w:r w:rsidR="0006586B" w:rsidRPr="00541335">
        <w:rPr>
          <w:rFonts w:ascii="Unikurd Web" w:hAnsi="Unikurd Web" w:cs="Unikurd Web"/>
          <w:color w:val="000000" w:themeColor="text1"/>
          <w:sz w:val="24"/>
          <w:szCs w:val="24"/>
          <w:lang w:bidi="ar-KW"/>
        </w:rPr>
        <w:t xml:space="preserve"> Parwana explained.</w:t>
      </w:r>
    </w:p>
    <w:p w14:paraId="54E95E65" w14:textId="24F41617" w:rsidR="0033430C" w:rsidRPr="00541335" w:rsidRDefault="0006586B" w:rsidP="0033430C">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009B7BA4"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All viruses?</w:t>
      </w:r>
      <w:r w:rsidR="009B7BA4" w:rsidRPr="00541335">
        <w:rPr>
          <w:rFonts w:ascii="Unikurd Web" w:hAnsi="Unikurd Web" w:cs="Unikurd Web"/>
          <w:color w:val="000000" w:themeColor="text1"/>
          <w:sz w:val="24"/>
          <w:szCs w:val="24"/>
          <w:lang w:bidi="ar-KW"/>
        </w:rPr>
        <w:t>”</w:t>
      </w:r>
    </w:p>
    <w:p w14:paraId="1542DA6E" w14:textId="578F8D40" w:rsidR="0006586B" w:rsidRPr="00541335" w:rsidRDefault="009B7BA4" w:rsidP="0033430C">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06586B" w:rsidRPr="00541335">
        <w:rPr>
          <w:rFonts w:ascii="Unikurd Web" w:hAnsi="Unikurd Web" w:cs="Unikurd Web"/>
          <w:color w:val="000000" w:themeColor="text1"/>
          <w:sz w:val="24"/>
          <w:szCs w:val="24"/>
          <w:lang w:bidi="ar-KW"/>
        </w:rPr>
        <w:t>No, not all,</w:t>
      </w:r>
      <w:r w:rsidRPr="00541335">
        <w:rPr>
          <w:rFonts w:ascii="Unikurd Web" w:hAnsi="Unikurd Web" w:cs="Unikurd Web"/>
          <w:color w:val="000000" w:themeColor="text1"/>
          <w:sz w:val="24"/>
          <w:szCs w:val="24"/>
          <w:lang w:bidi="ar-KW"/>
        </w:rPr>
        <w:t>”</w:t>
      </w:r>
      <w:r w:rsidR="0006586B" w:rsidRPr="00541335">
        <w:rPr>
          <w:rFonts w:ascii="Unikurd Web" w:hAnsi="Unikurd Web" w:cs="Unikurd Web"/>
          <w:color w:val="000000" w:themeColor="text1"/>
          <w:sz w:val="24"/>
          <w:szCs w:val="24"/>
          <w:lang w:bidi="ar-KW"/>
        </w:rPr>
        <w:t xml:space="preserve"> Parwana confirmed.</w:t>
      </w:r>
    </w:p>
    <w:p w14:paraId="006AE5F6" w14:textId="63FCECCC" w:rsidR="0006586B" w:rsidRPr="00541335" w:rsidRDefault="0006586B" w:rsidP="0006586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inquired, </w:t>
      </w:r>
      <w:r w:rsidR="009B7BA4"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Which ones then?</w:t>
      </w:r>
      <w:r w:rsidR="009B7BA4" w:rsidRPr="00541335">
        <w:rPr>
          <w:rFonts w:ascii="Unikurd Web" w:hAnsi="Unikurd Web" w:cs="Unikurd Web"/>
          <w:color w:val="000000" w:themeColor="text1"/>
          <w:sz w:val="24"/>
          <w:szCs w:val="24"/>
          <w:lang w:bidi="ar-KW"/>
        </w:rPr>
        <w:t>”</w:t>
      </w:r>
    </w:p>
    <w:p w14:paraId="7148503E" w14:textId="6A7F2768" w:rsidR="0006586B" w:rsidRPr="00541335" w:rsidRDefault="009B7BA4" w:rsidP="0006586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06586B" w:rsidRPr="00541335">
        <w:rPr>
          <w:rFonts w:ascii="Unikurd Web" w:hAnsi="Unikurd Web" w:cs="Unikurd Web"/>
          <w:color w:val="000000" w:themeColor="text1"/>
          <w:sz w:val="24"/>
          <w:szCs w:val="24"/>
          <w:lang w:bidi="ar-KW"/>
        </w:rPr>
        <w:t>Those that they themselves have created,</w:t>
      </w:r>
      <w:r w:rsidRPr="00541335">
        <w:rPr>
          <w:rFonts w:ascii="Unikurd Web" w:hAnsi="Unikurd Web" w:cs="Unikurd Web"/>
          <w:color w:val="000000" w:themeColor="text1"/>
          <w:sz w:val="24"/>
          <w:szCs w:val="24"/>
          <w:lang w:bidi="ar-KW"/>
        </w:rPr>
        <w:t>”</w:t>
      </w:r>
      <w:r w:rsidR="0006586B" w:rsidRPr="00541335">
        <w:rPr>
          <w:rFonts w:ascii="Unikurd Web" w:hAnsi="Unikurd Web" w:cs="Unikurd Web"/>
          <w:color w:val="000000" w:themeColor="text1"/>
          <w:sz w:val="24"/>
          <w:szCs w:val="24"/>
          <w:lang w:bidi="ar-KW"/>
        </w:rPr>
        <w:t xml:space="preserve"> Parwana responded.</w:t>
      </w:r>
    </w:p>
    <w:p w14:paraId="454F7C37" w14:textId="2B85A43C" w:rsidR="0006586B" w:rsidRPr="00541335" w:rsidRDefault="0006586B" w:rsidP="0006586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Perplexed, I asked, </w:t>
      </w:r>
      <w:r w:rsidR="009B7BA4"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Are there viruses created by humans as well?</w:t>
      </w:r>
      <w:r w:rsidR="009B7BA4" w:rsidRPr="00541335">
        <w:rPr>
          <w:rFonts w:ascii="Unikurd Web" w:hAnsi="Unikurd Web" w:cs="Unikurd Web"/>
          <w:color w:val="000000" w:themeColor="text1"/>
          <w:sz w:val="24"/>
          <w:szCs w:val="24"/>
          <w:lang w:bidi="ar-KW"/>
        </w:rPr>
        <w:t>”</w:t>
      </w:r>
    </w:p>
    <w:p w14:paraId="2F065A0D" w14:textId="19BC90BE" w:rsidR="0006586B" w:rsidRPr="00541335" w:rsidRDefault="009B7BA4" w:rsidP="0006586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06586B" w:rsidRPr="00541335">
        <w:rPr>
          <w:rFonts w:ascii="Unikurd Web" w:hAnsi="Unikurd Web" w:cs="Unikurd Web"/>
          <w:color w:val="000000" w:themeColor="text1"/>
          <w:sz w:val="24"/>
          <w:szCs w:val="24"/>
          <w:lang w:bidi="ar-KW"/>
        </w:rPr>
        <w:t>Indeed, there are,</w:t>
      </w:r>
      <w:r w:rsidRPr="00541335">
        <w:rPr>
          <w:rFonts w:ascii="Unikurd Web" w:hAnsi="Unikurd Web" w:cs="Unikurd Web"/>
          <w:color w:val="000000" w:themeColor="text1"/>
          <w:sz w:val="24"/>
          <w:szCs w:val="24"/>
          <w:lang w:bidi="ar-KW"/>
        </w:rPr>
        <w:t>”</w:t>
      </w:r>
      <w:r w:rsidR="0006586B" w:rsidRPr="00541335">
        <w:rPr>
          <w:rFonts w:ascii="Unikurd Web" w:hAnsi="Unikurd Web" w:cs="Unikurd Web"/>
          <w:color w:val="000000" w:themeColor="text1"/>
          <w:sz w:val="24"/>
          <w:szCs w:val="24"/>
          <w:lang w:bidi="ar-KW"/>
        </w:rPr>
        <w:t xml:space="preserve"> Parwana confirmed.</w:t>
      </w:r>
    </w:p>
    <w:p w14:paraId="633C375D" w14:textId="35A50603" w:rsidR="0006586B" w:rsidRPr="00541335" w:rsidRDefault="0006586B" w:rsidP="0006586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009B7BA4"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Which ones?</w:t>
      </w:r>
      <w:r w:rsidR="009B7BA4" w:rsidRPr="00541335">
        <w:rPr>
          <w:rFonts w:ascii="Unikurd Web" w:hAnsi="Unikurd Web" w:cs="Unikurd Web"/>
          <w:color w:val="000000" w:themeColor="text1"/>
          <w:sz w:val="24"/>
          <w:szCs w:val="24"/>
          <w:lang w:bidi="ar-KW"/>
        </w:rPr>
        <w:t>”</w:t>
      </w:r>
    </w:p>
    <w:p w14:paraId="5821A291" w14:textId="7493171F" w:rsidR="0006586B" w:rsidRPr="00541335" w:rsidRDefault="009B7BA4" w:rsidP="0006586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06586B" w:rsidRPr="00541335">
        <w:rPr>
          <w:rFonts w:ascii="Unikurd Web" w:hAnsi="Unikurd Web" w:cs="Unikurd Web"/>
          <w:color w:val="000000" w:themeColor="text1"/>
          <w:sz w:val="24"/>
          <w:szCs w:val="24"/>
          <w:lang w:bidi="ar-KW"/>
        </w:rPr>
        <w:t>The ones they have engineered,</w:t>
      </w:r>
      <w:r w:rsidRPr="00541335">
        <w:rPr>
          <w:rFonts w:ascii="Unikurd Web" w:hAnsi="Unikurd Web" w:cs="Unikurd Web"/>
          <w:color w:val="000000" w:themeColor="text1"/>
          <w:sz w:val="24"/>
          <w:szCs w:val="24"/>
          <w:lang w:bidi="ar-KW"/>
        </w:rPr>
        <w:t>”</w:t>
      </w:r>
      <w:r w:rsidR="0006586B" w:rsidRPr="00541335">
        <w:rPr>
          <w:rFonts w:ascii="Unikurd Web" w:hAnsi="Unikurd Web" w:cs="Unikurd Web"/>
          <w:color w:val="000000" w:themeColor="text1"/>
          <w:sz w:val="24"/>
          <w:szCs w:val="24"/>
          <w:lang w:bidi="ar-KW"/>
        </w:rPr>
        <w:t xml:space="preserve"> Parwana explained.</w:t>
      </w:r>
    </w:p>
    <w:p w14:paraId="4F60521E" w14:textId="17EFF1A3" w:rsidR="0084192C" w:rsidRPr="00541335" w:rsidRDefault="0006586B" w:rsidP="0084192C">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inquired, </w:t>
      </w:r>
      <w:r w:rsidR="009B7BA4"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Using what methods?</w:t>
      </w:r>
      <w:r w:rsidR="009B7BA4" w:rsidRPr="00541335">
        <w:rPr>
          <w:rFonts w:ascii="Unikurd Web" w:hAnsi="Unikurd Web" w:cs="Unikurd Web"/>
          <w:color w:val="000000" w:themeColor="text1"/>
          <w:sz w:val="24"/>
          <w:szCs w:val="24"/>
          <w:lang w:bidi="ar-KW"/>
        </w:rPr>
        <w:t>”</w:t>
      </w:r>
    </w:p>
    <w:p w14:paraId="3D3B2BE1" w14:textId="6266ED11" w:rsidR="0084192C" w:rsidRPr="00541335" w:rsidRDefault="009B7BA4" w:rsidP="0084192C">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84192C" w:rsidRPr="00541335">
        <w:rPr>
          <w:rFonts w:ascii="Unikurd Web" w:hAnsi="Unikurd Web" w:cs="Unikurd Web"/>
          <w:color w:val="000000" w:themeColor="text1"/>
          <w:sz w:val="24"/>
          <w:szCs w:val="24"/>
          <w:lang w:bidi="ar-KW"/>
        </w:rPr>
        <w:t>Malicious behaviour and speech,</w:t>
      </w:r>
      <w:r w:rsidRPr="00541335">
        <w:rPr>
          <w:rFonts w:ascii="Unikurd Web" w:hAnsi="Unikurd Web" w:cs="Unikurd Web"/>
          <w:color w:val="000000" w:themeColor="text1"/>
          <w:sz w:val="24"/>
          <w:szCs w:val="24"/>
          <w:lang w:bidi="ar-KW"/>
        </w:rPr>
        <w:t>”</w:t>
      </w:r>
      <w:r w:rsidR="0084192C" w:rsidRPr="00541335">
        <w:rPr>
          <w:rFonts w:ascii="Unikurd Web" w:hAnsi="Unikurd Web" w:cs="Unikurd Web"/>
          <w:color w:val="000000" w:themeColor="text1"/>
          <w:sz w:val="24"/>
          <w:szCs w:val="24"/>
          <w:lang w:bidi="ar-KW"/>
        </w:rPr>
        <w:t xml:space="preserve"> Parwana explained.</w:t>
      </w:r>
    </w:p>
    <w:p w14:paraId="3B79D2EE" w14:textId="12094F4B" w:rsidR="0084192C" w:rsidRPr="00541335" w:rsidRDefault="0084192C" w:rsidP="0084192C">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009B7BA4"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Why?</w:t>
      </w:r>
      <w:r w:rsidR="009B7BA4" w:rsidRPr="00541335">
        <w:rPr>
          <w:rFonts w:ascii="Unikurd Web" w:hAnsi="Unikurd Web" w:cs="Unikurd Web"/>
          <w:color w:val="000000" w:themeColor="text1"/>
          <w:sz w:val="24"/>
          <w:szCs w:val="24"/>
          <w:lang w:bidi="ar-KW"/>
        </w:rPr>
        <w:t>”</w:t>
      </w:r>
    </w:p>
    <w:p w14:paraId="7F5C5903" w14:textId="29E764D9" w:rsidR="0084192C" w:rsidRPr="00541335" w:rsidRDefault="00B81DF8" w:rsidP="0084192C">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84192C" w:rsidRPr="00541335">
        <w:rPr>
          <w:rFonts w:ascii="Unikurd Web" w:hAnsi="Unikurd Web" w:cs="Unikurd Web"/>
          <w:color w:val="000000" w:themeColor="text1"/>
          <w:sz w:val="24"/>
          <w:szCs w:val="24"/>
          <w:lang w:bidi="ar-KW"/>
        </w:rPr>
        <w:t>To employ them in a way that ultimately leads to self-destruction,</w:t>
      </w:r>
      <w:r w:rsidRPr="00541335">
        <w:rPr>
          <w:rFonts w:ascii="Unikurd Web" w:hAnsi="Unikurd Web" w:cs="Unikurd Web"/>
          <w:color w:val="000000" w:themeColor="text1"/>
          <w:sz w:val="24"/>
          <w:szCs w:val="24"/>
          <w:lang w:bidi="ar-KW"/>
        </w:rPr>
        <w:t>”</w:t>
      </w:r>
      <w:r w:rsidR="0084192C" w:rsidRPr="00541335">
        <w:rPr>
          <w:rFonts w:ascii="Unikurd Web" w:hAnsi="Unikurd Web" w:cs="Unikurd Web"/>
          <w:color w:val="000000" w:themeColor="text1"/>
          <w:sz w:val="24"/>
          <w:szCs w:val="24"/>
          <w:lang w:bidi="ar-KW"/>
        </w:rPr>
        <w:t xml:space="preserve"> Parwana explained.</w:t>
      </w:r>
    </w:p>
    <w:p w14:paraId="02E78F8D" w14:textId="49190CD4" w:rsidR="0084192C" w:rsidRPr="00541335" w:rsidRDefault="0084192C" w:rsidP="0084192C">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inquired, </w:t>
      </w:r>
      <w:r w:rsidR="00B81DF8"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How can they use them if they believe it would lead to their own destruction?</w:t>
      </w:r>
      <w:r w:rsidR="00B81DF8" w:rsidRPr="00541335">
        <w:rPr>
          <w:rFonts w:ascii="Unikurd Web" w:hAnsi="Unikurd Web" w:cs="Unikurd Web"/>
          <w:color w:val="000000" w:themeColor="text1"/>
          <w:sz w:val="24"/>
          <w:szCs w:val="24"/>
          <w:lang w:bidi="ar-KW"/>
        </w:rPr>
        <w:t>”</w:t>
      </w:r>
    </w:p>
    <w:p w14:paraId="6885989F" w14:textId="356576F4" w:rsidR="0084192C" w:rsidRPr="00541335" w:rsidRDefault="00B81DF8" w:rsidP="0084192C">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84192C" w:rsidRPr="00541335">
        <w:rPr>
          <w:rFonts w:ascii="Unikurd Web" w:hAnsi="Unikurd Web" w:cs="Unikurd Web"/>
          <w:color w:val="000000" w:themeColor="text1"/>
          <w:sz w:val="24"/>
          <w:szCs w:val="24"/>
          <w:lang w:bidi="ar-KW"/>
        </w:rPr>
        <w:t>Do you understand?</w:t>
      </w:r>
      <w:r w:rsidRPr="00541335">
        <w:rPr>
          <w:rFonts w:ascii="Unikurd Web" w:hAnsi="Unikurd Web" w:cs="Unikurd Web"/>
          <w:color w:val="000000" w:themeColor="text1"/>
          <w:sz w:val="24"/>
          <w:szCs w:val="24"/>
          <w:lang w:bidi="ar-KW"/>
        </w:rPr>
        <w:t>”</w:t>
      </w:r>
      <w:r w:rsidR="0084192C" w:rsidRPr="00541335">
        <w:rPr>
          <w:rFonts w:ascii="Unikurd Web" w:hAnsi="Unikurd Web" w:cs="Unikurd Web"/>
          <w:color w:val="000000" w:themeColor="text1"/>
          <w:sz w:val="24"/>
          <w:szCs w:val="24"/>
          <w:lang w:bidi="ar-KW"/>
        </w:rPr>
        <w:t xml:space="preserve"> Parwana asked me.</w:t>
      </w:r>
    </w:p>
    <w:p w14:paraId="09007865" w14:textId="5CE81B43" w:rsidR="0084192C" w:rsidRPr="00541335" w:rsidRDefault="0084192C" w:rsidP="0084192C">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responded, </w:t>
      </w:r>
      <w:r w:rsidR="00B81DF8"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What?</w:t>
      </w:r>
      <w:r w:rsidR="00B81DF8" w:rsidRPr="00541335">
        <w:rPr>
          <w:rFonts w:ascii="Unikurd Web" w:hAnsi="Unikurd Web" w:cs="Unikurd Web"/>
          <w:color w:val="000000" w:themeColor="text1"/>
          <w:sz w:val="24"/>
          <w:szCs w:val="24"/>
          <w:lang w:bidi="ar-KW"/>
        </w:rPr>
        <w:t>”</w:t>
      </w:r>
    </w:p>
    <w:p w14:paraId="07887DB2" w14:textId="6670F688" w:rsidR="0084192C" w:rsidRPr="00541335" w:rsidRDefault="00B81DF8" w:rsidP="0084192C">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84192C" w:rsidRPr="00541335">
        <w:rPr>
          <w:rFonts w:ascii="Unikurd Web" w:hAnsi="Unikurd Web" w:cs="Unikurd Web"/>
          <w:color w:val="000000" w:themeColor="text1"/>
          <w:sz w:val="24"/>
          <w:szCs w:val="24"/>
          <w:lang w:bidi="ar-KW"/>
        </w:rPr>
        <w:t>There is no distinction between one's own destruction and harming others,</w:t>
      </w:r>
      <w:r w:rsidRPr="00541335">
        <w:rPr>
          <w:rFonts w:ascii="Unikurd Web" w:hAnsi="Unikurd Web" w:cs="Unikurd Web"/>
          <w:color w:val="000000" w:themeColor="text1"/>
          <w:sz w:val="24"/>
          <w:szCs w:val="24"/>
          <w:lang w:bidi="ar-KW"/>
        </w:rPr>
        <w:t>”</w:t>
      </w:r>
      <w:r w:rsidR="0084192C" w:rsidRPr="00541335">
        <w:rPr>
          <w:rFonts w:ascii="Unikurd Web" w:hAnsi="Unikurd Web" w:cs="Unikurd Web"/>
          <w:color w:val="000000" w:themeColor="text1"/>
          <w:sz w:val="24"/>
          <w:szCs w:val="24"/>
          <w:lang w:bidi="ar-KW"/>
        </w:rPr>
        <w:t xml:space="preserve"> Parwana explained.</w:t>
      </w:r>
    </w:p>
    <w:p w14:paraId="51E6D1F5" w14:textId="43429236" w:rsidR="0084192C" w:rsidRPr="00541335" w:rsidRDefault="0084192C" w:rsidP="0084192C">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00B81DF8"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How is that?</w:t>
      </w:r>
      <w:r w:rsidR="00B81DF8" w:rsidRPr="00541335">
        <w:rPr>
          <w:rFonts w:ascii="Unikurd Web" w:hAnsi="Unikurd Web" w:cs="Unikurd Web"/>
          <w:color w:val="000000" w:themeColor="text1"/>
          <w:sz w:val="24"/>
          <w:szCs w:val="24"/>
          <w:lang w:bidi="ar-KW"/>
        </w:rPr>
        <w:t>”</w:t>
      </w:r>
    </w:p>
    <w:p w14:paraId="6099A3FE" w14:textId="097EF008" w:rsidR="0084192C" w:rsidRPr="00541335" w:rsidRDefault="00B81DF8" w:rsidP="0084192C">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84192C" w:rsidRPr="00541335">
        <w:rPr>
          <w:rFonts w:ascii="Unikurd Web" w:hAnsi="Unikurd Web" w:cs="Unikurd Web"/>
          <w:color w:val="000000" w:themeColor="text1"/>
          <w:sz w:val="24"/>
          <w:szCs w:val="24"/>
          <w:lang w:bidi="ar-KW"/>
        </w:rPr>
        <w:t>If one harms other beings, it means they are also harming their own existence,</w:t>
      </w:r>
      <w:r w:rsidRPr="00541335">
        <w:rPr>
          <w:rFonts w:ascii="Unikurd Web" w:hAnsi="Unikurd Web" w:cs="Unikurd Web"/>
          <w:color w:val="000000" w:themeColor="text1"/>
          <w:sz w:val="24"/>
          <w:szCs w:val="24"/>
          <w:lang w:bidi="ar-KW"/>
        </w:rPr>
        <w:t>”</w:t>
      </w:r>
      <w:r w:rsidR="0084192C" w:rsidRPr="00541335">
        <w:rPr>
          <w:rFonts w:ascii="Unikurd Web" w:hAnsi="Unikurd Web" w:cs="Unikurd Web"/>
          <w:color w:val="000000" w:themeColor="text1"/>
          <w:sz w:val="24"/>
          <w:szCs w:val="24"/>
          <w:lang w:bidi="ar-KW"/>
        </w:rPr>
        <w:t xml:space="preserve"> Parwana clarified.</w:t>
      </w:r>
    </w:p>
    <w:p w14:paraId="7146848C" w14:textId="3CD84A8E" w:rsidR="0084192C" w:rsidRPr="00541335" w:rsidRDefault="0084192C" w:rsidP="0084192C">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questioned, </w:t>
      </w:r>
      <w:r w:rsidR="00B81DF8"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What will happen to them then?</w:t>
      </w:r>
      <w:r w:rsidR="00B81DF8" w:rsidRPr="00541335">
        <w:rPr>
          <w:rFonts w:ascii="Unikurd Web" w:hAnsi="Unikurd Web" w:cs="Unikurd Web"/>
          <w:color w:val="000000" w:themeColor="text1"/>
          <w:sz w:val="24"/>
          <w:szCs w:val="24"/>
          <w:lang w:bidi="ar-KW"/>
        </w:rPr>
        <w:t>”</w:t>
      </w:r>
    </w:p>
    <w:p w14:paraId="78E08B1E" w14:textId="40E9BD44" w:rsidR="0084192C" w:rsidRPr="00541335" w:rsidRDefault="00B81DF8" w:rsidP="0084192C">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84192C" w:rsidRPr="00541335">
        <w:rPr>
          <w:rFonts w:ascii="Unikurd Web" w:hAnsi="Unikurd Web" w:cs="Unikurd Web"/>
          <w:color w:val="000000" w:themeColor="text1"/>
          <w:sz w:val="24"/>
          <w:szCs w:val="24"/>
          <w:lang w:bidi="ar-KW"/>
        </w:rPr>
        <w:t>All their wisdom will be stripped away,</w:t>
      </w:r>
      <w:r w:rsidRPr="00541335">
        <w:rPr>
          <w:rFonts w:ascii="Unikurd Web" w:hAnsi="Unikurd Web" w:cs="Unikurd Web"/>
          <w:color w:val="000000" w:themeColor="text1"/>
          <w:sz w:val="24"/>
          <w:szCs w:val="24"/>
          <w:lang w:bidi="ar-KW"/>
        </w:rPr>
        <w:t>”</w:t>
      </w:r>
      <w:r w:rsidR="0084192C" w:rsidRPr="00541335">
        <w:rPr>
          <w:rFonts w:ascii="Unikurd Web" w:hAnsi="Unikurd Web" w:cs="Unikurd Web"/>
          <w:color w:val="000000" w:themeColor="text1"/>
          <w:sz w:val="24"/>
          <w:szCs w:val="24"/>
          <w:lang w:bidi="ar-KW"/>
        </w:rPr>
        <w:t xml:space="preserve"> Parwana explained.</w:t>
      </w:r>
    </w:p>
    <w:p w14:paraId="6E4310FB" w14:textId="26A8D7E0" w:rsidR="0084192C" w:rsidRPr="00541335" w:rsidRDefault="0084192C" w:rsidP="0084192C">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00B81DF8"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What will they become?</w:t>
      </w:r>
      <w:r w:rsidR="00B81DF8" w:rsidRPr="00541335">
        <w:rPr>
          <w:rFonts w:ascii="Unikurd Web" w:hAnsi="Unikurd Web" w:cs="Unikurd Web"/>
          <w:color w:val="000000" w:themeColor="text1"/>
          <w:sz w:val="24"/>
          <w:szCs w:val="24"/>
          <w:lang w:bidi="ar-KW"/>
        </w:rPr>
        <w:t>”</w:t>
      </w:r>
    </w:p>
    <w:p w14:paraId="005C194E" w14:textId="7A793D39" w:rsidR="0084192C" w:rsidRPr="00541335" w:rsidRDefault="00B81DF8" w:rsidP="0084192C">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84192C" w:rsidRPr="00541335">
        <w:rPr>
          <w:rFonts w:ascii="Unikurd Web" w:hAnsi="Unikurd Web" w:cs="Unikurd Web"/>
          <w:color w:val="000000" w:themeColor="text1"/>
          <w:sz w:val="24"/>
          <w:szCs w:val="24"/>
          <w:lang w:bidi="ar-KW"/>
        </w:rPr>
        <w:t>They will become a living embodiment of destruction,</w:t>
      </w:r>
      <w:r w:rsidRPr="00541335">
        <w:rPr>
          <w:rFonts w:ascii="Unikurd Web" w:hAnsi="Unikurd Web" w:cs="Unikurd Web"/>
          <w:color w:val="000000" w:themeColor="text1"/>
          <w:sz w:val="24"/>
          <w:szCs w:val="24"/>
          <w:lang w:bidi="ar-KW"/>
        </w:rPr>
        <w:t>”</w:t>
      </w:r>
      <w:r w:rsidR="0084192C" w:rsidRPr="00541335">
        <w:rPr>
          <w:rFonts w:ascii="Unikurd Web" w:hAnsi="Unikurd Web" w:cs="Unikurd Web"/>
          <w:color w:val="000000" w:themeColor="text1"/>
          <w:sz w:val="24"/>
          <w:szCs w:val="24"/>
          <w:lang w:bidi="ar-KW"/>
        </w:rPr>
        <w:t xml:space="preserve"> Parwana explained.</w:t>
      </w:r>
    </w:p>
    <w:p w14:paraId="0130A1B6" w14:textId="1A548EB9" w:rsidR="0084192C" w:rsidRPr="00541335" w:rsidRDefault="0084192C" w:rsidP="0084192C">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inquired, </w:t>
      </w:r>
      <w:r w:rsidR="00B81DF8"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What about those who are harmed?</w:t>
      </w:r>
      <w:r w:rsidR="00B81DF8" w:rsidRPr="00541335">
        <w:rPr>
          <w:rFonts w:ascii="Unikurd Web" w:hAnsi="Unikurd Web" w:cs="Unikurd Web"/>
          <w:color w:val="000000" w:themeColor="text1"/>
          <w:sz w:val="24"/>
          <w:szCs w:val="24"/>
          <w:lang w:bidi="ar-KW"/>
        </w:rPr>
        <w:t>”</w:t>
      </w:r>
    </w:p>
    <w:p w14:paraId="5D7C4D73" w14:textId="6E887D9F" w:rsidR="0084192C" w:rsidRPr="00541335" w:rsidRDefault="00B81DF8" w:rsidP="0084192C">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84192C" w:rsidRPr="00541335">
        <w:rPr>
          <w:rFonts w:ascii="Unikurd Web" w:hAnsi="Unikurd Web" w:cs="Unikurd Web"/>
          <w:color w:val="000000" w:themeColor="text1"/>
          <w:sz w:val="24"/>
          <w:szCs w:val="24"/>
          <w:lang w:bidi="ar-KW"/>
        </w:rPr>
        <w:t>They will be the living proof of the destructor's wrongdoing,</w:t>
      </w:r>
      <w:r w:rsidRPr="00541335">
        <w:rPr>
          <w:rFonts w:ascii="Unikurd Web" w:hAnsi="Unikurd Web" w:cs="Unikurd Web"/>
          <w:color w:val="000000" w:themeColor="text1"/>
          <w:sz w:val="24"/>
          <w:szCs w:val="24"/>
          <w:lang w:bidi="ar-KW"/>
        </w:rPr>
        <w:t>”</w:t>
      </w:r>
      <w:r w:rsidR="0084192C" w:rsidRPr="00541335">
        <w:rPr>
          <w:rFonts w:ascii="Unikurd Web" w:hAnsi="Unikurd Web" w:cs="Unikurd Web"/>
          <w:color w:val="000000" w:themeColor="text1"/>
          <w:sz w:val="24"/>
          <w:szCs w:val="24"/>
          <w:lang w:bidi="ar-KW"/>
        </w:rPr>
        <w:t xml:space="preserve"> Parwana explained.</w:t>
      </w:r>
    </w:p>
    <w:p w14:paraId="0D30F796" w14:textId="6C479EE8" w:rsidR="0084192C" w:rsidRPr="00541335" w:rsidRDefault="0084192C" w:rsidP="0084192C">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00B81DF8"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How so?</w:t>
      </w:r>
      <w:r w:rsidR="00B81DF8" w:rsidRPr="00541335">
        <w:rPr>
          <w:rFonts w:ascii="Unikurd Web" w:hAnsi="Unikurd Web" w:cs="Unikurd Web"/>
          <w:color w:val="000000" w:themeColor="text1"/>
          <w:sz w:val="24"/>
          <w:szCs w:val="24"/>
          <w:lang w:bidi="ar-KW"/>
        </w:rPr>
        <w:t>”</w:t>
      </w:r>
    </w:p>
    <w:p w14:paraId="7D4E62EA" w14:textId="6C7793B3" w:rsidR="0084192C" w:rsidRPr="00541335" w:rsidRDefault="00B81DF8" w:rsidP="0084192C">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84192C" w:rsidRPr="00541335">
        <w:rPr>
          <w:rFonts w:ascii="Unikurd Web" w:hAnsi="Unikurd Web" w:cs="Unikurd Web"/>
          <w:color w:val="000000" w:themeColor="text1"/>
          <w:sz w:val="24"/>
          <w:szCs w:val="24"/>
          <w:lang w:bidi="ar-KW"/>
        </w:rPr>
        <w:t>Observe how the absence of sons continually affects Samya and Omar's mental and physical well-being,</w:t>
      </w:r>
      <w:r w:rsidRPr="00541335">
        <w:rPr>
          <w:rFonts w:ascii="Unikurd Web" w:hAnsi="Unikurd Web" w:cs="Unikurd Web"/>
          <w:color w:val="000000" w:themeColor="text1"/>
          <w:sz w:val="24"/>
          <w:szCs w:val="24"/>
          <w:lang w:bidi="ar-KW"/>
        </w:rPr>
        <w:t>”</w:t>
      </w:r>
      <w:r w:rsidR="0084192C" w:rsidRPr="00541335">
        <w:rPr>
          <w:rFonts w:ascii="Unikurd Web" w:hAnsi="Unikurd Web" w:cs="Unikurd Web"/>
          <w:color w:val="000000" w:themeColor="text1"/>
          <w:sz w:val="24"/>
          <w:szCs w:val="24"/>
          <w:lang w:bidi="ar-KW"/>
        </w:rPr>
        <w:t xml:space="preserve"> Parwana pointed out.</w:t>
      </w:r>
    </w:p>
    <w:p w14:paraId="7B411C05" w14:textId="1ED7CB2A" w:rsidR="0084192C" w:rsidRPr="00541335" w:rsidRDefault="0084192C" w:rsidP="0084192C">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00B81DF8"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How is that related to viruses?</w:t>
      </w:r>
      <w:r w:rsidR="00B81DF8" w:rsidRPr="00541335">
        <w:rPr>
          <w:rFonts w:ascii="Unikurd Web" w:hAnsi="Unikurd Web" w:cs="Unikurd Web"/>
          <w:color w:val="000000" w:themeColor="text1"/>
          <w:sz w:val="24"/>
          <w:szCs w:val="24"/>
          <w:lang w:bidi="ar-KW"/>
        </w:rPr>
        <w:t>”</w:t>
      </w:r>
    </w:p>
    <w:p w14:paraId="32748EE0" w14:textId="431AA4EB" w:rsidR="0084192C" w:rsidRPr="00541335" w:rsidRDefault="00B81DF8" w:rsidP="0084192C">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84192C" w:rsidRPr="00541335">
        <w:rPr>
          <w:rFonts w:ascii="Unikurd Web" w:hAnsi="Unikurd Web" w:cs="Unikurd Web"/>
          <w:color w:val="000000" w:themeColor="text1"/>
          <w:sz w:val="24"/>
          <w:szCs w:val="24"/>
          <w:lang w:bidi="ar-KW"/>
        </w:rPr>
        <w:t>It is related because humans' misguided thoughts are also a form of virus,</w:t>
      </w:r>
      <w:r w:rsidRPr="00541335">
        <w:rPr>
          <w:rFonts w:ascii="Unikurd Web" w:hAnsi="Unikurd Web" w:cs="Unikurd Web"/>
          <w:color w:val="000000" w:themeColor="text1"/>
          <w:sz w:val="24"/>
          <w:szCs w:val="24"/>
          <w:lang w:bidi="ar-KW"/>
        </w:rPr>
        <w:t>”</w:t>
      </w:r>
      <w:r w:rsidR="0084192C" w:rsidRPr="00541335">
        <w:rPr>
          <w:rFonts w:ascii="Unikurd Web" w:hAnsi="Unikurd Web" w:cs="Unikurd Web"/>
          <w:color w:val="000000" w:themeColor="text1"/>
          <w:sz w:val="24"/>
          <w:szCs w:val="24"/>
          <w:lang w:bidi="ar-KW"/>
        </w:rPr>
        <w:t xml:space="preserve"> Parwana explained.</w:t>
      </w:r>
    </w:p>
    <w:p w14:paraId="7AF10F5D" w14:textId="431105E4" w:rsidR="0084192C" w:rsidRPr="00541335" w:rsidRDefault="0084192C" w:rsidP="0084192C">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questioned, </w:t>
      </w:r>
      <w:r w:rsidR="00B81DF8"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What does 'virus' mean?</w:t>
      </w:r>
      <w:r w:rsidR="00B81DF8" w:rsidRPr="00541335">
        <w:rPr>
          <w:rFonts w:ascii="Unikurd Web" w:hAnsi="Unikurd Web" w:cs="Unikurd Web"/>
          <w:color w:val="000000" w:themeColor="text1"/>
          <w:sz w:val="24"/>
          <w:szCs w:val="24"/>
          <w:lang w:bidi="ar-KW"/>
        </w:rPr>
        <w:t>”</w:t>
      </w:r>
    </w:p>
    <w:p w14:paraId="470D1516" w14:textId="7BC604F4" w:rsidR="002F1844" w:rsidRPr="00541335" w:rsidRDefault="00B81DF8" w:rsidP="001669C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84192C" w:rsidRPr="00541335">
        <w:rPr>
          <w:rFonts w:ascii="Unikurd Web" w:hAnsi="Unikurd Web" w:cs="Unikurd Web"/>
          <w:color w:val="000000" w:themeColor="text1"/>
          <w:sz w:val="24"/>
          <w:szCs w:val="24"/>
          <w:lang w:bidi="ar-KW"/>
        </w:rPr>
        <w:t>It is the assailant of the body and the tormentor of the soul,</w:t>
      </w:r>
      <w:r w:rsidRPr="00541335">
        <w:rPr>
          <w:rFonts w:ascii="Unikurd Web" w:hAnsi="Unikurd Web" w:cs="Unikurd Web"/>
          <w:color w:val="000000" w:themeColor="text1"/>
          <w:sz w:val="24"/>
          <w:szCs w:val="24"/>
          <w:lang w:bidi="ar-KW"/>
        </w:rPr>
        <w:t>”</w:t>
      </w:r>
      <w:r w:rsidR="0084192C" w:rsidRPr="00541335">
        <w:rPr>
          <w:rFonts w:ascii="Unikurd Web" w:hAnsi="Unikurd Web" w:cs="Unikurd Web"/>
          <w:color w:val="000000" w:themeColor="text1"/>
          <w:sz w:val="24"/>
          <w:szCs w:val="24"/>
          <w:lang w:bidi="ar-KW"/>
        </w:rPr>
        <w:t xml:space="preserve"> Parwana responded.</w:t>
      </w:r>
    </w:p>
    <w:p w14:paraId="34E8F34B" w14:textId="3BF834CE" w:rsidR="001669C7" w:rsidRPr="00541335" w:rsidRDefault="001669C7" w:rsidP="001669C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00B81DF8"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Why do humans do that?</w:t>
      </w:r>
      <w:r w:rsidR="00B81DF8" w:rsidRPr="00541335">
        <w:rPr>
          <w:rFonts w:ascii="Unikurd Web" w:hAnsi="Unikurd Web" w:cs="Unikurd Web"/>
          <w:color w:val="000000" w:themeColor="text1"/>
          <w:sz w:val="24"/>
          <w:szCs w:val="24"/>
          <w:lang w:bidi="ar-KW"/>
        </w:rPr>
        <w:t>”</w:t>
      </w:r>
    </w:p>
    <w:p w14:paraId="57C4F7F8" w14:textId="412740B8" w:rsidR="001669C7" w:rsidRPr="00541335" w:rsidRDefault="00196246" w:rsidP="001669C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1669C7" w:rsidRPr="00541335">
        <w:rPr>
          <w:rFonts w:ascii="Unikurd Web" w:hAnsi="Unikurd Web" w:cs="Unikurd Web"/>
          <w:color w:val="000000" w:themeColor="text1"/>
          <w:sz w:val="24"/>
          <w:szCs w:val="24"/>
          <w:lang w:bidi="ar-KW"/>
        </w:rPr>
        <w:t>Because of their incapability,</w:t>
      </w:r>
      <w:r w:rsidRPr="00541335">
        <w:rPr>
          <w:rFonts w:ascii="Unikurd Web" w:hAnsi="Unikurd Web" w:cs="Unikurd Web"/>
          <w:color w:val="000000" w:themeColor="text1"/>
          <w:sz w:val="24"/>
          <w:szCs w:val="24"/>
          <w:lang w:bidi="ar-KW"/>
        </w:rPr>
        <w:t>”</w:t>
      </w:r>
      <w:r w:rsidR="001669C7" w:rsidRPr="00541335">
        <w:rPr>
          <w:rFonts w:ascii="Unikurd Web" w:hAnsi="Unikurd Web" w:cs="Unikurd Web"/>
          <w:color w:val="000000" w:themeColor="text1"/>
          <w:sz w:val="24"/>
          <w:szCs w:val="24"/>
          <w:lang w:bidi="ar-KW"/>
        </w:rPr>
        <w:t xml:space="preserve"> Parwana explained.</w:t>
      </w:r>
    </w:p>
    <w:p w14:paraId="04F71233" w14:textId="68E0779E" w:rsidR="001669C7" w:rsidRPr="00541335" w:rsidRDefault="001669C7" w:rsidP="001669C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inquired, </w:t>
      </w:r>
      <w:r w:rsidR="00196246"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In what way?</w:t>
      </w:r>
      <w:r w:rsidR="00196246" w:rsidRPr="00541335">
        <w:rPr>
          <w:rFonts w:ascii="Unikurd Web" w:hAnsi="Unikurd Web" w:cs="Unikurd Web"/>
          <w:color w:val="000000" w:themeColor="text1"/>
          <w:sz w:val="24"/>
          <w:szCs w:val="24"/>
          <w:lang w:bidi="ar-KW"/>
        </w:rPr>
        <w:t>”</w:t>
      </w:r>
    </w:p>
    <w:p w14:paraId="330A2F10" w14:textId="605379BF" w:rsidR="001669C7" w:rsidRPr="00541335" w:rsidRDefault="00196246" w:rsidP="001669C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1669C7" w:rsidRPr="00541335">
        <w:rPr>
          <w:rFonts w:ascii="Unikurd Web" w:hAnsi="Unikurd Web" w:cs="Unikurd Web"/>
          <w:color w:val="000000" w:themeColor="text1"/>
          <w:sz w:val="24"/>
          <w:szCs w:val="24"/>
          <w:lang w:bidi="ar-KW"/>
        </w:rPr>
        <w:t>In bringing about lasting peace,</w:t>
      </w:r>
      <w:r w:rsidRPr="00541335">
        <w:rPr>
          <w:rFonts w:ascii="Unikurd Web" w:hAnsi="Unikurd Web" w:cs="Unikurd Web"/>
          <w:color w:val="000000" w:themeColor="text1"/>
          <w:sz w:val="24"/>
          <w:szCs w:val="24"/>
          <w:lang w:bidi="ar-KW"/>
        </w:rPr>
        <w:t>”</w:t>
      </w:r>
      <w:r w:rsidR="001669C7" w:rsidRPr="00541335">
        <w:rPr>
          <w:rFonts w:ascii="Unikurd Web" w:hAnsi="Unikurd Web" w:cs="Unikurd Web"/>
          <w:color w:val="000000" w:themeColor="text1"/>
          <w:sz w:val="24"/>
          <w:szCs w:val="24"/>
          <w:lang w:bidi="ar-KW"/>
        </w:rPr>
        <w:t xml:space="preserve"> Parwana responded.</w:t>
      </w:r>
    </w:p>
    <w:p w14:paraId="625F9200" w14:textId="1C136BB5" w:rsidR="001669C7" w:rsidRPr="00541335" w:rsidRDefault="001669C7" w:rsidP="001669C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00196246"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For whom?</w:t>
      </w:r>
      <w:r w:rsidR="00196246" w:rsidRPr="00541335">
        <w:rPr>
          <w:rFonts w:ascii="Unikurd Web" w:hAnsi="Unikurd Web" w:cs="Unikurd Web"/>
          <w:color w:val="000000" w:themeColor="text1"/>
          <w:sz w:val="24"/>
          <w:szCs w:val="24"/>
          <w:lang w:bidi="ar-KW"/>
        </w:rPr>
        <w:t>”</w:t>
      </w:r>
    </w:p>
    <w:p w14:paraId="0770EEC8" w14:textId="4D722C67" w:rsidR="001669C7" w:rsidRPr="00541335" w:rsidRDefault="00196246" w:rsidP="001669C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1669C7" w:rsidRPr="00541335">
        <w:rPr>
          <w:rFonts w:ascii="Unikurd Web" w:hAnsi="Unikurd Web" w:cs="Unikurd Web"/>
          <w:color w:val="000000" w:themeColor="text1"/>
          <w:sz w:val="24"/>
          <w:szCs w:val="24"/>
          <w:lang w:bidi="ar-KW"/>
        </w:rPr>
        <w:t>For themselves, all living beings, and nature,</w:t>
      </w:r>
      <w:r w:rsidRPr="00541335">
        <w:rPr>
          <w:rFonts w:ascii="Unikurd Web" w:hAnsi="Unikurd Web" w:cs="Unikurd Web"/>
          <w:color w:val="000000" w:themeColor="text1"/>
          <w:sz w:val="24"/>
          <w:szCs w:val="24"/>
          <w:lang w:bidi="ar-KW"/>
        </w:rPr>
        <w:t>”</w:t>
      </w:r>
      <w:r w:rsidR="001669C7" w:rsidRPr="00541335">
        <w:rPr>
          <w:rFonts w:ascii="Unikurd Web" w:hAnsi="Unikurd Web" w:cs="Unikurd Web"/>
          <w:color w:val="000000" w:themeColor="text1"/>
          <w:sz w:val="24"/>
          <w:szCs w:val="24"/>
          <w:lang w:bidi="ar-KW"/>
        </w:rPr>
        <w:t xml:space="preserve"> Parwana explained.</w:t>
      </w:r>
    </w:p>
    <w:p w14:paraId="1A3E8FB9" w14:textId="1C9AFF9D" w:rsidR="001669C7" w:rsidRPr="00541335" w:rsidRDefault="001669C7" w:rsidP="001669C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questioned, </w:t>
      </w:r>
      <w:r w:rsidR="00196246"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So you mean they haven't achieved anything?</w:t>
      </w:r>
      <w:r w:rsidR="00196246" w:rsidRPr="00541335">
        <w:rPr>
          <w:rFonts w:ascii="Unikurd Web" w:hAnsi="Unikurd Web" w:cs="Unikurd Web"/>
          <w:color w:val="000000" w:themeColor="text1"/>
          <w:sz w:val="24"/>
          <w:szCs w:val="24"/>
          <w:lang w:bidi="ar-KW"/>
        </w:rPr>
        <w:t>”</w:t>
      </w:r>
    </w:p>
    <w:p w14:paraId="4A3CCDD3" w14:textId="2E23E76F" w:rsidR="001669C7" w:rsidRPr="00541335" w:rsidRDefault="00196246" w:rsidP="001669C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1669C7" w:rsidRPr="00541335">
        <w:rPr>
          <w:rFonts w:ascii="Unikurd Web" w:hAnsi="Unikurd Web" w:cs="Unikurd Web"/>
          <w:color w:val="000000" w:themeColor="text1"/>
          <w:sz w:val="24"/>
          <w:szCs w:val="24"/>
          <w:lang w:bidi="ar-KW"/>
        </w:rPr>
        <w:t>They have achieved some things, but all have been temporary,</w:t>
      </w:r>
      <w:r w:rsidRPr="00541335">
        <w:rPr>
          <w:rFonts w:ascii="Unikurd Web" w:hAnsi="Unikurd Web" w:cs="Unikurd Web"/>
          <w:color w:val="000000" w:themeColor="text1"/>
          <w:sz w:val="24"/>
          <w:szCs w:val="24"/>
          <w:lang w:bidi="ar-KW"/>
        </w:rPr>
        <w:t>”</w:t>
      </w:r>
      <w:r w:rsidR="001669C7" w:rsidRPr="00541335">
        <w:rPr>
          <w:rFonts w:ascii="Unikurd Web" w:hAnsi="Unikurd Web" w:cs="Unikurd Web"/>
          <w:color w:val="000000" w:themeColor="text1"/>
          <w:sz w:val="24"/>
          <w:szCs w:val="24"/>
          <w:lang w:bidi="ar-KW"/>
        </w:rPr>
        <w:t xml:space="preserve"> Parwana responded.</w:t>
      </w:r>
    </w:p>
    <w:p w14:paraId="03836EBE" w14:textId="48323288" w:rsidR="001669C7" w:rsidRPr="00541335" w:rsidRDefault="001669C7" w:rsidP="001669C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00196246"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Will it always remain the same?</w:t>
      </w:r>
      <w:r w:rsidR="00196246" w:rsidRPr="00541335">
        <w:rPr>
          <w:rFonts w:ascii="Unikurd Web" w:hAnsi="Unikurd Web" w:cs="Unikurd Web"/>
          <w:color w:val="000000" w:themeColor="text1"/>
          <w:sz w:val="24"/>
          <w:szCs w:val="24"/>
          <w:lang w:bidi="ar-KW"/>
        </w:rPr>
        <w:t>”</w:t>
      </w:r>
    </w:p>
    <w:p w14:paraId="71943F36" w14:textId="11E11AD2" w:rsidR="001669C7" w:rsidRPr="00541335" w:rsidRDefault="00196246" w:rsidP="001669C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1669C7" w:rsidRPr="00541335">
        <w:rPr>
          <w:rFonts w:ascii="Unikurd Web" w:hAnsi="Unikurd Web" w:cs="Unikurd Web"/>
          <w:color w:val="000000" w:themeColor="text1"/>
          <w:sz w:val="24"/>
          <w:szCs w:val="24"/>
          <w:lang w:bidi="ar-KW"/>
        </w:rPr>
        <w:t>It has always been and will continue to be the same,</w:t>
      </w:r>
      <w:r w:rsidRPr="00541335">
        <w:rPr>
          <w:rFonts w:ascii="Unikurd Web" w:hAnsi="Unikurd Web" w:cs="Unikurd Web"/>
          <w:color w:val="000000" w:themeColor="text1"/>
          <w:sz w:val="24"/>
          <w:szCs w:val="24"/>
          <w:lang w:bidi="ar-KW"/>
        </w:rPr>
        <w:t>”</w:t>
      </w:r>
      <w:r w:rsidR="001669C7" w:rsidRPr="00541335">
        <w:rPr>
          <w:rFonts w:ascii="Unikurd Web" w:hAnsi="Unikurd Web" w:cs="Unikurd Web"/>
          <w:color w:val="000000" w:themeColor="text1"/>
          <w:sz w:val="24"/>
          <w:szCs w:val="24"/>
          <w:lang w:bidi="ar-KW"/>
        </w:rPr>
        <w:t xml:space="preserve"> Parwana explained.</w:t>
      </w:r>
    </w:p>
    <w:p w14:paraId="62DB4FD5" w14:textId="77777777" w:rsidR="00196246" w:rsidRPr="00541335" w:rsidRDefault="001669C7" w:rsidP="00196246">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inquired, </w:t>
      </w:r>
      <w:r w:rsidR="00196246"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Why is that?</w:t>
      </w:r>
      <w:r w:rsidR="00196246" w:rsidRPr="00541335">
        <w:rPr>
          <w:rFonts w:ascii="Unikurd Web" w:hAnsi="Unikurd Web" w:cs="Unikurd Web"/>
          <w:color w:val="000000" w:themeColor="text1"/>
          <w:sz w:val="24"/>
          <w:szCs w:val="24"/>
          <w:lang w:bidi="ar-KW"/>
        </w:rPr>
        <w:t>”</w:t>
      </w:r>
    </w:p>
    <w:p w14:paraId="1A5687F0" w14:textId="03465E9C" w:rsidR="001669C7" w:rsidRPr="00541335" w:rsidRDefault="00196246" w:rsidP="00196246">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1669C7" w:rsidRPr="00541335">
        <w:rPr>
          <w:rFonts w:ascii="Unikurd Web" w:hAnsi="Unikurd Web" w:cs="Unikurd Web"/>
          <w:color w:val="000000" w:themeColor="text1"/>
          <w:sz w:val="24"/>
          <w:szCs w:val="24"/>
          <w:lang w:bidi="ar-KW"/>
        </w:rPr>
        <w:t>Humans believe that their programming will always lead to a desirable outcome,</w:t>
      </w:r>
      <w:r w:rsidRPr="00541335">
        <w:rPr>
          <w:rFonts w:ascii="Unikurd Web" w:hAnsi="Unikurd Web" w:cs="Unikurd Web"/>
          <w:color w:val="000000" w:themeColor="text1"/>
          <w:sz w:val="24"/>
          <w:szCs w:val="24"/>
          <w:lang w:bidi="ar-KW"/>
        </w:rPr>
        <w:t>”</w:t>
      </w:r>
      <w:r w:rsidR="001669C7" w:rsidRPr="00541335">
        <w:rPr>
          <w:rFonts w:ascii="Unikurd Web" w:hAnsi="Unikurd Web" w:cs="Unikurd Web"/>
          <w:color w:val="000000" w:themeColor="text1"/>
          <w:sz w:val="24"/>
          <w:szCs w:val="24"/>
          <w:lang w:bidi="ar-KW"/>
        </w:rPr>
        <w:t xml:space="preserve"> Parwana explained.</w:t>
      </w:r>
    </w:p>
    <w:p w14:paraId="7F62D8A4" w14:textId="4BA7F3DA" w:rsidR="001669C7" w:rsidRPr="00541335" w:rsidRDefault="001669C7" w:rsidP="001669C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00196246"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Why doesn't it lead to the desired outcome?</w:t>
      </w:r>
      <w:r w:rsidR="00196246" w:rsidRPr="00541335">
        <w:rPr>
          <w:rFonts w:ascii="Unikurd Web" w:hAnsi="Unikurd Web" w:cs="Unikurd Web"/>
          <w:color w:val="000000" w:themeColor="text1"/>
          <w:sz w:val="24"/>
          <w:szCs w:val="24"/>
          <w:lang w:bidi="ar-KW"/>
        </w:rPr>
        <w:t>”</w:t>
      </w:r>
    </w:p>
    <w:p w14:paraId="2F248718" w14:textId="7EE1A075" w:rsidR="001669C7" w:rsidRPr="00541335" w:rsidRDefault="00196246" w:rsidP="001669C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1669C7" w:rsidRPr="00541335">
        <w:rPr>
          <w:rFonts w:ascii="Unikurd Web" w:hAnsi="Unikurd Web" w:cs="Unikurd Web"/>
          <w:color w:val="000000" w:themeColor="text1"/>
          <w:sz w:val="24"/>
          <w:szCs w:val="24"/>
          <w:lang w:bidi="ar-KW"/>
        </w:rPr>
        <w:t>No program</w:t>
      </w:r>
      <w:r w:rsidRPr="00541335">
        <w:rPr>
          <w:rFonts w:ascii="Unikurd Web" w:hAnsi="Unikurd Web" w:cs="Unikurd Web"/>
          <w:color w:val="000000" w:themeColor="text1"/>
          <w:sz w:val="24"/>
          <w:szCs w:val="24"/>
          <w:lang w:bidi="ar-KW"/>
        </w:rPr>
        <w:t>me</w:t>
      </w:r>
      <w:r w:rsidR="001669C7" w:rsidRPr="00541335">
        <w:rPr>
          <w:rFonts w:ascii="Unikurd Web" w:hAnsi="Unikurd Web" w:cs="Unikurd Web"/>
          <w:color w:val="000000" w:themeColor="text1"/>
          <w:sz w:val="24"/>
          <w:szCs w:val="24"/>
          <w:lang w:bidi="ar-KW"/>
        </w:rPr>
        <w:t>, whether invented by humans or otherwise, has ever been, nor will ever be, completely flawless,</w:t>
      </w:r>
      <w:r w:rsidRPr="00541335">
        <w:rPr>
          <w:rFonts w:ascii="Unikurd Web" w:hAnsi="Unikurd Web" w:cs="Unikurd Web"/>
          <w:color w:val="000000" w:themeColor="text1"/>
          <w:sz w:val="24"/>
          <w:szCs w:val="24"/>
          <w:lang w:bidi="ar-KW"/>
        </w:rPr>
        <w:t>”</w:t>
      </w:r>
      <w:r w:rsidR="001669C7" w:rsidRPr="00541335">
        <w:rPr>
          <w:rFonts w:ascii="Unikurd Web" w:hAnsi="Unikurd Web" w:cs="Unikurd Web"/>
          <w:color w:val="000000" w:themeColor="text1"/>
          <w:sz w:val="24"/>
          <w:szCs w:val="24"/>
          <w:lang w:bidi="ar-KW"/>
        </w:rPr>
        <w:t xml:space="preserve"> Parwana responded.</w:t>
      </w:r>
    </w:p>
    <w:p w14:paraId="1518CBDB" w14:textId="6AA8358E" w:rsidR="001669C7" w:rsidRPr="00541335" w:rsidRDefault="001669C7" w:rsidP="001669C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questioned, </w:t>
      </w:r>
      <w:r w:rsidR="00196246"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What do you mean by that?</w:t>
      </w:r>
      <w:r w:rsidR="00196246" w:rsidRPr="00541335">
        <w:rPr>
          <w:rFonts w:ascii="Unikurd Web" w:hAnsi="Unikurd Web" w:cs="Unikurd Web"/>
          <w:color w:val="000000" w:themeColor="text1"/>
          <w:sz w:val="24"/>
          <w:szCs w:val="24"/>
          <w:lang w:bidi="ar-KW"/>
        </w:rPr>
        <w:t>”</w:t>
      </w:r>
    </w:p>
    <w:p w14:paraId="138B9254" w14:textId="4F9626AE" w:rsidR="001669C7" w:rsidRPr="00541335" w:rsidRDefault="00196246" w:rsidP="001669C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1669C7" w:rsidRPr="00541335">
        <w:rPr>
          <w:rFonts w:ascii="Unikurd Web" w:hAnsi="Unikurd Web" w:cs="Unikurd Web"/>
          <w:color w:val="000000" w:themeColor="text1"/>
          <w:sz w:val="24"/>
          <w:szCs w:val="24"/>
          <w:lang w:bidi="ar-KW"/>
        </w:rPr>
        <w:t>Because humans will never reach their intended destination and end,</w:t>
      </w:r>
      <w:r w:rsidRPr="00541335">
        <w:rPr>
          <w:rFonts w:ascii="Unikurd Web" w:hAnsi="Unikurd Web" w:cs="Unikurd Web"/>
          <w:color w:val="000000" w:themeColor="text1"/>
          <w:sz w:val="24"/>
          <w:szCs w:val="24"/>
          <w:lang w:bidi="ar-KW"/>
        </w:rPr>
        <w:t>”</w:t>
      </w:r>
      <w:r w:rsidR="001669C7" w:rsidRPr="00541335">
        <w:rPr>
          <w:rFonts w:ascii="Unikurd Web" w:hAnsi="Unikurd Web" w:cs="Unikurd Web"/>
          <w:color w:val="000000" w:themeColor="text1"/>
          <w:sz w:val="24"/>
          <w:szCs w:val="24"/>
          <w:lang w:bidi="ar-KW"/>
        </w:rPr>
        <w:t xml:space="preserve"> Parwana explained.</w:t>
      </w:r>
    </w:p>
    <w:p w14:paraId="05308D9B" w14:textId="0EC86AED" w:rsidR="001669C7" w:rsidRPr="00541335" w:rsidRDefault="001669C7" w:rsidP="001669C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00196246"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Why won't they?</w:t>
      </w:r>
      <w:r w:rsidR="00196246" w:rsidRPr="00541335">
        <w:rPr>
          <w:rFonts w:ascii="Unikurd Web" w:hAnsi="Unikurd Web" w:cs="Unikurd Web"/>
          <w:color w:val="000000" w:themeColor="text1"/>
          <w:sz w:val="24"/>
          <w:szCs w:val="24"/>
          <w:lang w:bidi="ar-KW"/>
        </w:rPr>
        <w:t>”</w:t>
      </w:r>
    </w:p>
    <w:p w14:paraId="69CEC800" w14:textId="323A6065" w:rsidR="001669C7" w:rsidRPr="00541335" w:rsidRDefault="00196246" w:rsidP="001669C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1669C7" w:rsidRPr="00541335">
        <w:rPr>
          <w:rFonts w:ascii="Unikurd Web" w:hAnsi="Unikurd Web" w:cs="Unikurd Web"/>
          <w:color w:val="000000" w:themeColor="text1"/>
          <w:sz w:val="24"/>
          <w:szCs w:val="24"/>
          <w:lang w:bidi="ar-KW"/>
        </w:rPr>
        <w:t>Because they have become lost,</w:t>
      </w:r>
      <w:r w:rsidRPr="00541335">
        <w:rPr>
          <w:rFonts w:ascii="Unikurd Web" w:hAnsi="Unikurd Web" w:cs="Unikurd Web"/>
          <w:color w:val="000000" w:themeColor="text1"/>
          <w:sz w:val="24"/>
          <w:szCs w:val="24"/>
          <w:lang w:bidi="ar-KW"/>
        </w:rPr>
        <w:t>”</w:t>
      </w:r>
      <w:r w:rsidR="001669C7" w:rsidRPr="00541335">
        <w:rPr>
          <w:rFonts w:ascii="Unikurd Web" w:hAnsi="Unikurd Web" w:cs="Unikurd Web"/>
          <w:color w:val="000000" w:themeColor="text1"/>
          <w:sz w:val="24"/>
          <w:szCs w:val="24"/>
          <w:lang w:bidi="ar-KW"/>
        </w:rPr>
        <w:t xml:space="preserve"> Parwana responded.</w:t>
      </w:r>
    </w:p>
    <w:p w14:paraId="503876ED" w14:textId="3D2E05C9" w:rsidR="001669C7" w:rsidRPr="00541335" w:rsidRDefault="001669C7" w:rsidP="001669C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wondered, </w:t>
      </w:r>
      <w:r w:rsidR="00196246"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Whom have they lost?</w:t>
      </w:r>
      <w:r w:rsidR="00196246" w:rsidRPr="00541335">
        <w:rPr>
          <w:rFonts w:ascii="Unikurd Web" w:hAnsi="Unikurd Web" w:cs="Unikurd Web"/>
          <w:color w:val="000000" w:themeColor="text1"/>
          <w:sz w:val="24"/>
          <w:szCs w:val="24"/>
          <w:lang w:bidi="ar-KW"/>
        </w:rPr>
        <w:t>”</w:t>
      </w:r>
    </w:p>
    <w:p w14:paraId="6067A7D2" w14:textId="19D95AEB" w:rsidR="001669C7" w:rsidRPr="00541335" w:rsidRDefault="00196246" w:rsidP="001669C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1669C7" w:rsidRPr="00541335">
        <w:rPr>
          <w:rFonts w:ascii="Unikurd Web" w:hAnsi="Unikurd Web" w:cs="Unikurd Web"/>
          <w:color w:val="000000" w:themeColor="text1"/>
          <w:sz w:val="24"/>
          <w:szCs w:val="24"/>
          <w:lang w:bidi="ar-KW"/>
        </w:rPr>
        <w:t>Themselves,</w:t>
      </w:r>
      <w:r w:rsidRPr="00541335">
        <w:rPr>
          <w:rFonts w:ascii="Unikurd Web" w:hAnsi="Unikurd Web" w:cs="Unikurd Web"/>
          <w:color w:val="000000" w:themeColor="text1"/>
          <w:sz w:val="24"/>
          <w:szCs w:val="24"/>
          <w:lang w:bidi="ar-KW"/>
        </w:rPr>
        <w:t>”</w:t>
      </w:r>
      <w:r w:rsidR="001669C7" w:rsidRPr="00541335">
        <w:rPr>
          <w:rFonts w:ascii="Unikurd Web" w:hAnsi="Unikurd Web" w:cs="Unikurd Web"/>
          <w:color w:val="000000" w:themeColor="text1"/>
          <w:sz w:val="24"/>
          <w:szCs w:val="24"/>
          <w:lang w:bidi="ar-KW"/>
        </w:rPr>
        <w:t xml:space="preserve"> Parwana clarified.</w:t>
      </w:r>
    </w:p>
    <w:p w14:paraId="62DBC06E" w14:textId="5F7A708B" w:rsidR="001669C7" w:rsidRPr="00541335" w:rsidRDefault="001669C7" w:rsidP="001669C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00196246"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Is it possible for them to find themselves?</w:t>
      </w:r>
      <w:r w:rsidR="00196246" w:rsidRPr="00541335">
        <w:rPr>
          <w:rFonts w:ascii="Unikurd Web" w:hAnsi="Unikurd Web" w:cs="Unikurd Web"/>
          <w:color w:val="000000" w:themeColor="text1"/>
          <w:sz w:val="24"/>
          <w:szCs w:val="24"/>
          <w:lang w:bidi="ar-KW"/>
        </w:rPr>
        <w:t>”</w:t>
      </w:r>
    </w:p>
    <w:p w14:paraId="6C2B1A97" w14:textId="0720EBA1" w:rsidR="001669C7" w:rsidRPr="00541335" w:rsidRDefault="00196246" w:rsidP="001669C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1669C7" w:rsidRPr="00541335">
        <w:rPr>
          <w:rFonts w:ascii="Unikurd Web" w:hAnsi="Unikurd Web" w:cs="Unikurd Web"/>
          <w:color w:val="000000" w:themeColor="text1"/>
          <w:sz w:val="24"/>
          <w:szCs w:val="24"/>
          <w:lang w:bidi="ar-KW"/>
        </w:rPr>
        <w:t>Where?</w:t>
      </w:r>
      <w:r w:rsidRPr="00541335">
        <w:rPr>
          <w:rFonts w:ascii="Unikurd Web" w:hAnsi="Unikurd Web" w:cs="Unikurd Web"/>
          <w:color w:val="000000" w:themeColor="text1"/>
          <w:sz w:val="24"/>
          <w:szCs w:val="24"/>
          <w:lang w:bidi="ar-KW"/>
        </w:rPr>
        <w:t xml:space="preserve">” </w:t>
      </w:r>
      <w:r w:rsidR="001669C7" w:rsidRPr="00541335">
        <w:rPr>
          <w:rFonts w:ascii="Unikurd Web" w:hAnsi="Unikurd Web" w:cs="Unikurd Web"/>
          <w:color w:val="000000" w:themeColor="text1"/>
          <w:sz w:val="24"/>
          <w:szCs w:val="24"/>
          <w:lang w:bidi="ar-KW"/>
        </w:rPr>
        <w:t>Parwana asked me.</w:t>
      </w:r>
    </w:p>
    <w:p w14:paraId="628EEAA2" w14:textId="53824D99" w:rsidR="001669C7" w:rsidRPr="00541335" w:rsidRDefault="001669C7" w:rsidP="001669C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responded, </w:t>
      </w:r>
      <w:r w:rsidR="00196246"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In life.</w:t>
      </w:r>
      <w:r w:rsidR="00196246" w:rsidRPr="00541335">
        <w:rPr>
          <w:rFonts w:ascii="Unikurd Web" w:hAnsi="Unikurd Web" w:cs="Unikurd Web"/>
          <w:color w:val="000000" w:themeColor="text1"/>
          <w:sz w:val="24"/>
          <w:szCs w:val="24"/>
          <w:lang w:bidi="ar-KW"/>
        </w:rPr>
        <w:t>”</w:t>
      </w:r>
    </w:p>
    <w:p w14:paraId="75BA8DB4" w14:textId="330B1AE2" w:rsidR="001669C7" w:rsidRPr="00541335" w:rsidRDefault="00196246" w:rsidP="001669C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1669C7" w:rsidRPr="00541335">
        <w:rPr>
          <w:rFonts w:ascii="Unikurd Web" w:hAnsi="Unikurd Web" w:cs="Unikurd Web"/>
          <w:color w:val="000000" w:themeColor="text1"/>
          <w:sz w:val="24"/>
          <w:szCs w:val="24"/>
          <w:lang w:bidi="ar-KW"/>
        </w:rPr>
        <w:t>No,</w:t>
      </w:r>
      <w:r w:rsidRPr="00541335">
        <w:rPr>
          <w:rFonts w:ascii="Unikurd Web" w:hAnsi="Unikurd Web" w:cs="Unikurd Web"/>
          <w:color w:val="000000" w:themeColor="text1"/>
          <w:sz w:val="24"/>
          <w:szCs w:val="24"/>
          <w:lang w:bidi="ar-KW"/>
        </w:rPr>
        <w:t>”</w:t>
      </w:r>
      <w:r w:rsidR="001669C7" w:rsidRPr="00541335">
        <w:rPr>
          <w:rFonts w:ascii="Unikurd Web" w:hAnsi="Unikurd Web" w:cs="Unikurd Web"/>
          <w:color w:val="000000" w:themeColor="text1"/>
          <w:sz w:val="24"/>
          <w:szCs w:val="24"/>
          <w:lang w:bidi="ar-KW"/>
        </w:rPr>
        <w:t xml:space="preserve"> Parwana responded.</w:t>
      </w:r>
    </w:p>
    <w:p w14:paraId="40FD87E6" w14:textId="7F2D2A55" w:rsidR="001669C7" w:rsidRPr="00541335" w:rsidRDefault="001669C7" w:rsidP="001669C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00196246"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Why not?</w:t>
      </w:r>
      <w:r w:rsidR="00196246" w:rsidRPr="00541335">
        <w:rPr>
          <w:rFonts w:ascii="Unikurd Web" w:hAnsi="Unikurd Web" w:cs="Unikurd Web"/>
          <w:color w:val="000000" w:themeColor="text1"/>
          <w:sz w:val="24"/>
          <w:szCs w:val="24"/>
          <w:lang w:bidi="ar-KW"/>
        </w:rPr>
        <w:t>”</w:t>
      </w:r>
    </w:p>
    <w:p w14:paraId="6DDB828F" w14:textId="0A01302C" w:rsidR="001669C7" w:rsidRPr="00541335" w:rsidRDefault="00F738A9" w:rsidP="001669C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1669C7" w:rsidRPr="00541335">
        <w:rPr>
          <w:rFonts w:ascii="Unikurd Web" w:hAnsi="Unikurd Web" w:cs="Unikurd Web"/>
          <w:color w:val="000000" w:themeColor="text1"/>
          <w:sz w:val="24"/>
          <w:szCs w:val="24"/>
          <w:lang w:bidi="ar-KW"/>
        </w:rPr>
        <w:t>Because human beings are consumed and vanish within the course of life,</w:t>
      </w:r>
      <w:r w:rsidRPr="00541335">
        <w:rPr>
          <w:rFonts w:ascii="Unikurd Web" w:hAnsi="Unikurd Web" w:cs="Unikurd Web"/>
          <w:color w:val="000000" w:themeColor="text1"/>
          <w:sz w:val="24"/>
          <w:szCs w:val="24"/>
          <w:lang w:bidi="ar-KW"/>
        </w:rPr>
        <w:t xml:space="preserve">” </w:t>
      </w:r>
      <w:r w:rsidR="001669C7" w:rsidRPr="00541335">
        <w:rPr>
          <w:rFonts w:ascii="Unikurd Web" w:hAnsi="Unikurd Web" w:cs="Unikurd Web"/>
          <w:color w:val="000000" w:themeColor="text1"/>
          <w:sz w:val="24"/>
          <w:szCs w:val="24"/>
          <w:lang w:bidi="ar-KW"/>
        </w:rPr>
        <w:t>Parwana explained.</w:t>
      </w:r>
    </w:p>
    <w:p w14:paraId="602A9E20" w14:textId="7746C4BF" w:rsidR="001669C7" w:rsidRPr="00541335" w:rsidRDefault="001669C7" w:rsidP="001669C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questioned, </w:t>
      </w:r>
      <w:r w:rsidR="00F738A9"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Who or what has caused their destruction and disappearance?</w:t>
      </w:r>
      <w:r w:rsidR="00EF48BF" w:rsidRPr="00541335">
        <w:rPr>
          <w:rFonts w:ascii="Unikurd Web" w:hAnsi="Unikurd Web" w:cs="Unikurd Web"/>
          <w:color w:val="000000" w:themeColor="text1"/>
          <w:sz w:val="24"/>
          <w:szCs w:val="24"/>
          <w:lang w:bidi="ar-KW"/>
        </w:rPr>
        <w:t>”</w:t>
      </w:r>
    </w:p>
    <w:p w14:paraId="6A3E3919" w14:textId="26D7C806" w:rsidR="001669C7" w:rsidRPr="00541335" w:rsidRDefault="00EF48BF" w:rsidP="001669C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1669C7" w:rsidRPr="00541335">
        <w:rPr>
          <w:rFonts w:ascii="Unikurd Web" w:hAnsi="Unikurd Web" w:cs="Unikurd Web"/>
          <w:color w:val="000000" w:themeColor="text1"/>
          <w:sz w:val="24"/>
          <w:szCs w:val="24"/>
          <w:lang w:bidi="ar-KW"/>
        </w:rPr>
        <w:t>Life itself,</w:t>
      </w:r>
      <w:r w:rsidRPr="00541335">
        <w:rPr>
          <w:rFonts w:ascii="Unikurd Web" w:hAnsi="Unikurd Web" w:cs="Unikurd Web"/>
          <w:color w:val="000000" w:themeColor="text1"/>
          <w:sz w:val="24"/>
          <w:szCs w:val="24"/>
          <w:lang w:bidi="ar-KW"/>
        </w:rPr>
        <w:t>”</w:t>
      </w:r>
      <w:r w:rsidR="001669C7" w:rsidRPr="00541335">
        <w:rPr>
          <w:rFonts w:ascii="Unikurd Web" w:hAnsi="Unikurd Web" w:cs="Unikurd Web"/>
          <w:color w:val="000000" w:themeColor="text1"/>
          <w:sz w:val="24"/>
          <w:szCs w:val="24"/>
          <w:lang w:bidi="ar-KW"/>
        </w:rPr>
        <w:t xml:space="preserve"> Parwana responded.</w:t>
      </w:r>
    </w:p>
    <w:p w14:paraId="1DA81C2F" w14:textId="431EE46F" w:rsidR="001669C7" w:rsidRPr="00541335" w:rsidRDefault="001669C7" w:rsidP="001669C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00EF48BF"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Why is that?</w:t>
      </w:r>
      <w:r w:rsidR="00EF48BF" w:rsidRPr="00541335">
        <w:rPr>
          <w:rFonts w:ascii="Unikurd Web" w:hAnsi="Unikurd Web" w:cs="Unikurd Web"/>
          <w:color w:val="000000" w:themeColor="text1"/>
          <w:sz w:val="24"/>
          <w:szCs w:val="24"/>
          <w:lang w:bidi="ar-KW"/>
        </w:rPr>
        <w:t>”</w:t>
      </w:r>
    </w:p>
    <w:p w14:paraId="2A2FB5C8" w14:textId="2F50EC37" w:rsidR="001669C7" w:rsidRPr="00541335" w:rsidRDefault="00036B1C" w:rsidP="001669C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1669C7" w:rsidRPr="00541335">
        <w:rPr>
          <w:rFonts w:ascii="Unikurd Web" w:hAnsi="Unikurd Web" w:cs="Unikurd Web"/>
          <w:color w:val="000000" w:themeColor="text1"/>
          <w:sz w:val="24"/>
          <w:szCs w:val="24"/>
          <w:lang w:bidi="ar-KW"/>
        </w:rPr>
        <w:t>Because life does not align with the desires and aspirations of humans,</w:t>
      </w:r>
      <w:r w:rsidRPr="00541335">
        <w:rPr>
          <w:rFonts w:ascii="Unikurd Web" w:hAnsi="Unikurd Web" w:cs="Unikurd Web"/>
          <w:color w:val="000000" w:themeColor="text1"/>
          <w:sz w:val="24"/>
          <w:szCs w:val="24"/>
          <w:lang w:bidi="ar-KW"/>
        </w:rPr>
        <w:t>”</w:t>
      </w:r>
      <w:r w:rsidR="001669C7" w:rsidRPr="00541335">
        <w:rPr>
          <w:rFonts w:ascii="Unikurd Web" w:hAnsi="Unikurd Web" w:cs="Unikurd Web"/>
          <w:color w:val="000000" w:themeColor="text1"/>
          <w:sz w:val="24"/>
          <w:szCs w:val="24"/>
          <w:lang w:bidi="ar-KW"/>
        </w:rPr>
        <w:t xml:space="preserve"> Parwana explained.</w:t>
      </w:r>
    </w:p>
    <w:p w14:paraId="376C06C2" w14:textId="6BB00129" w:rsidR="001669C7" w:rsidRPr="00541335" w:rsidRDefault="001669C7" w:rsidP="001669C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inquired, </w:t>
      </w:r>
      <w:r w:rsidR="00036B1C"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What evidence supports that?</w:t>
      </w:r>
      <w:r w:rsidR="00036B1C" w:rsidRPr="00541335">
        <w:rPr>
          <w:rFonts w:ascii="Unikurd Web" w:hAnsi="Unikurd Web" w:cs="Unikurd Web"/>
          <w:color w:val="000000" w:themeColor="text1"/>
          <w:sz w:val="24"/>
          <w:szCs w:val="24"/>
          <w:lang w:bidi="ar-KW"/>
        </w:rPr>
        <w:t>”</w:t>
      </w:r>
    </w:p>
    <w:p w14:paraId="7032EBC0" w14:textId="58D8EC26" w:rsidR="001669C7" w:rsidRPr="00541335" w:rsidRDefault="00036B1C" w:rsidP="001669C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1669C7" w:rsidRPr="00541335">
        <w:rPr>
          <w:rFonts w:ascii="Unikurd Web" w:hAnsi="Unikurd Web" w:cs="Unikurd Web"/>
          <w:color w:val="000000" w:themeColor="text1"/>
          <w:sz w:val="24"/>
          <w:szCs w:val="24"/>
          <w:lang w:bidi="ar-KW"/>
        </w:rPr>
        <w:t>The inevitable death of human beings,</w:t>
      </w:r>
      <w:r w:rsidRPr="00541335">
        <w:rPr>
          <w:rFonts w:ascii="Unikurd Web" w:hAnsi="Unikurd Web" w:cs="Unikurd Web"/>
          <w:color w:val="000000" w:themeColor="text1"/>
          <w:sz w:val="24"/>
          <w:szCs w:val="24"/>
          <w:lang w:bidi="ar-KW"/>
        </w:rPr>
        <w:t>”</w:t>
      </w:r>
      <w:r w:rsidR="001669C7" w:rsidRPr="00541335">
        <w:rPr>
          <w:rFonts w:ascii="Unikurd Web" w:hAnsi="Unikurd Web" w:cs="Unikurd Web"/>
          <w:color w:val="000000" w:themeColor="text1"/>
          <w:sz w:val="24"/>
          <w:szCs w:val="24"/>
          <w:lang w:bidi="ar-KW"/>
        </w:rPr>
        <w:t xml:space="preserve"> Parwana responded.</w:t>
      </w:r>
    </w:p>
    <w:p w14:paraId="3040BFF5" w14:textId="35496EAE" w:rsidR="001669C7" w:rsidRPr="00541335" w:rsidRDefault="001669C7" w:rsidP="001669C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00036B1C"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Why is that?</w:t>
      </w:r>
      <w:r w:rsidR="00036B1C" w:rsidRPr="00541335">
        <w:rPr>
          <w:rFonts w:ascii="Unikurd Web" w:hAnsi="Unikurd Web" w:cs="Unikurd Web"/>
          <w:color w:val="000000" w:themeColor="text1"/>
          <w:sz w:val="24"/>
          <w:szCs w:val="24"/>
          <w:lang w:bidi="ar-KW"/>
        </w:rPr>
        <w:t>”</w:t>
      </w:r>
    </w:p>
    <w:p w14:paraId="0919AF20" w14:textId="5A7DECC8" w:rsidR="001669C7" w:rsidRPr="00541335" w:rsidRDefault="00036B1C" w:rsidP="001669C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1669C7" w:rsidRPr="00541335">
        <w:rPr>
          <w:rFonts w:ascii="Unikurd Web" w:hAnsi="Unikurd Web" w:cs="Unikurd Web"/>
          <w:color w:val="000000" w:themeColor="text1"/>
          <w:sz w:val="24"/>
          <w:szCs w:val="24"/>
          <w:lang w:bidi="ar-KW"/>
        </w:rPr>
        <w:t>Because life has never been and will never be subject to human fantasies and wild dreams,</w:t>
      </w:r>
      <w:r w:rsidRPr="00541335">
        <w:rPr>
          <w:rFonts w:ascii="Unikurd Web" w:hAnsi="Unikurd Web" w:cs="Unikurd Web"/>
          <w:color w:val="000000" w:themeColor="text1"/>
          <w:sz w:val="24"/>
          <w:szCs w:val="24"/>
          <w:lang w:bidi="ar-KW"/>
        </w:rPr>
        <w:t>”</w:t>
      </w:r>
      <w:r w:rsidR="001669C7" w:rsidRPr="00541335">
        <w:rPr>
          <w:rFonts w:ascii="Unikurd Web" w:hAnsi="Unikurd Web" w:cs="Unikurd Web"/>
          <w:color w:val="000000" w:themeColor="text1"/>
          <w:sz w:val="24"/>
          <w:szCs w:val="24"/>
          <w:lang w:bidi="ar-KW"/>
        </w:rPr>
        <w:t xml:space="preserve"> Parwana explained.</w:t>
      </w:r>
    </w:p>
    <w:p w14:paraId="37862B64" w14:textId="6EE8BFEA" w:rsidR="001669C7" w:rsidRPr="00541335" w:rsidRDefault="001669C7" w:rsidP="001669C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questioned, </w:t>
      </w:r>
      <w:r w:rsidR="00036B1C"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Why not?</w:t>
      </w:r>
      <w:r w:rsidR="00036B1C" w:rsidRPr="00541335">
        <w:rPr>
          <w:rFonts w:ascii="Unikurd Web" w:hAnsi="Unikurd Web" w:cs="Unikurd Web"/>
          <w:color w:val="000000" w:themeColor="text1"/>
          <w:sz w:val="24"/>
          <w:szCs w:val="24"/>
          <w:lang w:bidi="ar-KW"/>
        </w:rPr>
        <w:t>”</w:t>
      </w:r>
    </w:p>
    <w:p w14:paraId="50B4882C" w14:textId="3FC98E7F" w:rsidR="001669C7" w:rsidRPr="00541335" w:rsidRDefault="00036B1C" w:rsidP="001669C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1669C7" w:rsidRPr="00541335">
        <w:rPr>
          <w:rFonts w:ascii="Unikurd Web" w:hAnsi="Unikurd Web" w:cs="Unikurd Web"/>
          <w:color w:val="000000" w:themeColor="text1"/>
          <w:sz w:val="24"/>
          <w:szCs w:val="24"/>
          <w:lang w:bidi="ar-KW"/>
        </w:rPr>
        <w:t>Because life has only allowed humans to coexist with it, but on certain conditions,</w:t>
      </w:r>
      <w:r w:rsidRPr="00541335">
        <w:rPr>
          <w:rFonts w:ascii="Unikurd Web" w:hAnsi="Unikurd Web" w:cs="Unikurd Web"/>
          <w:color w:val="000000" w:themeColor="text1"/>
          <w:sz w:val="24"/>
          <w:szCs w:val="24"/>
          <w:lang w:bidi="ar-KW"/>
        </w:rPr>
        <w:t>”</w:t>
      </w:r>
      <w:r w:rsidR="001669C7" w:rsidRPr="00541335">
        <w:rPr>
          <w:rFonts w:ascii="Unikurd Web" w:hAnsi="Unikurd Web" w:cs="Unikurd Web"/>
          <w:color w:val="000000" w:themeColor="text1"/>
          <w:sz w:val="24"/>
          <w:szCs w:val="24"/>
          <w:lang w:bidi="ar-KW"/>
        </w:rPr>
        <w:t xml:space="preserve"> Parwana responded.</w:t>
      </w:r>
    </w:p>
    <w:p w14:paraId="735FB75B" w14:textId="7505B4C1" w:rsidR="001669C7" w:rsidRPr="00541335" w:rsidRDefault="001669C7" w:rsidP="001669C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00036B1C"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What conditions?</w:t>
      </w:r>
      <w:r w:rsidR="00036B1C" w:rsidRPr="00541335">
        <w:rPr>
          <w:rFonts w:ascii="Unikurd Web" w:hAnsi="Unikurd Web" w:cs="Unikurd Web"/>
          <w:color w:val="000000" w:themeColor="text1"/>
          <w:sz w:val="24"/>
          <w:szCs w:val="24"/>
          <w:lang w:bidi="ar-KW"/>
        </w:rPr>
        <w:t>”</w:t>
      </w:r>
    </w:p>
    <w:p w14:paraId="2DB12AB2" w14:textId="727A9343" w:rsidR="001669C7" w:rsidRPr="00541335" w:rsidRDefault="00036B1C" w:rsidP="001669C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1669C7" w:rsidRPr="00541335">
        <w:rPr>
          <w:rFonts w:ascii="Unikurd Web" w:hAnsi="Unikurd Web" w:cs="Unikurd Web"/>
          <w:color w:val="000000" w:themeColor="text1"/>
          <w:sz w:val="24"/>
          <w:szCs w:val="24"/>
          <w:lang w:bidi="ar-KW"/>
        </w:rPr>
        <w:t>Surrender,</w:t>
      </w:r>
      <w:r w:rsidRPr="00541335">
        <w:rPr>
          <w:rFonts w:ascii="Unikurd Web" w:hAnsi="Unikurd Web" w:cs="Unikurd Web"/>
          <w:color w:val="000000" w:themeColor="text1"/>
          <w:sz w:val="24"/>
          <w:szCs w:val="24"/>
          <w:lang w:bidi="ar-KW"/>
        </w:rPr>
        <w:t>”</w:t>
      </w:r>
      <w:r w:rsidR="001669C7" w:rsidRPr="00541335">
        <w:rPr>
          <w:rFonts w:ascii="Unikurd Web" w:hAnsi="Unikurd Web" w:cs="Unikurd Web"/>
          <w:color w:val="000000" w:themeColor="text1"/>
          <w:sz w:val="24"/>
          <w:szCs w:val="24"/>
          <w:lang w:bidi="ar-KW"/>
        </w:rPr>
        <w:t xml:space="preserve"> Parwana responded.</w:t>
      </w:r>
    </w:p>
    <w:p w14:paraId="57E93521" w14:textId="61699C07" w:rsidR="001669C7" w:rsidRPr="00541335" w:rsidRDefault="001669C7" w:rsidP="001669C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00036B1C"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Surrender to whom?</w:t>
      </w:r>
      <w:r w:rsidR="00036B1C" w:rsidRPr="00541335">
        <w:rPr>
          <w:rFonts w:ascii="Unikurd Web" w:hAnsi="Unikurd Web" w:cs="Unikurd Web"/>
          <w:color w:val="000000" w:themeColor="text1"/>
          <w:sz w:val="24"/>
          <w:szCs w:val="24"/>
          <w:lang w:bidi="ar-KW"/>
        </w:rPr>
        <w:t>”</w:t>
      </w:r>
    </w:p>
    <w:p w14:paraId="54AFFF3E" w14:textId="26C885A9" w:rsidR="001669C7" w:rsidRPr="00541335" w:rsidRDefault="00036B1C" w:rsidP="001669C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1669C7" w:rsidRPr="00541335">
        <w:rPr>
          <w:rFonts w:ascii="Unikurd Web" w:hAnsi="Unikurd Web" w:cs="Unikurd Web"/>
          <w:color w:val="000000" w:themeColor="text1"/>
          <w:sz w:val="24"/>
          <w:szCs w:val="24"/>
          <w:lang w:bidi="ar-KW"/>
        </w:rPr>
        <w:t>To death,</w:t>
      </w:r>
      <w:r w:rsidRPr="00541335">
        <w:rPr>
          <w:rFonts w:ascii="Unikurd Web" w:hAnsi="Unikurd Web" w:cs="Unikurd Web"/>
          <w:color w:val="000000" w:themeColor="text1"/>
          <w:sz w:val="24"/>
          <w:szCs w:val="24"/>
          <w:lang w:bidi="ar-KW"/>
        </w:rPr>
        <w:t>”</w:t>
      </w:r>
      <w:r w:rsidR="001669C7" w:rsidRPr="00541335">
        <w:rPr>
          <w:rFonts w:ascii="Unikurd Web" w:hAnsi="Unikurd Web" w:cs="Unikurd Web"/>
          <w:color w:val="000000" w:themeColor="text1"/>
          <w:sz w:val="24"/>
          <w:szCs w:val="24"/>
          <w:lang w:bidi="ar-KW"/>
        </w:rPr>
        <w:t xml:space="preserve"> Parwana responded.</w:t>
      </w:r>
    </w:p>
    <w:p w14:paraId="6A8B4579" w14:textId="4685A693" w:rsidR="001669C7" w:rsidRPr="00541335" w:rsidRDefault="001669C7" w:rsidP="001669C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inquired, </w:t>
      </w:r>
      <w:r w:rsidR="00036B1C"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Why is that?</w:t>
      </w:r>
      <w:r w:rsidR="00036B1C" w:rsidRPr="00541335">
        <w:rPr>
          <w:rFonts w:ascii="Unikurd Web" w:hAnsi="Unikurd Web" w:cs="Unikurd Web"/>
          <w:color w:val="000000" w:themeColor="text1"/>
          <w:sz w:val="24"/>
          <w:szCs w:val="24"/>
          <w:lang w:bidi="ar-KW"/>
        </w:rPr>
        <w:t>”</w:t>
      </w:r>
    </w:p>
    <w:p w14:paraId="040CB35F" w14:textId="713D746A" w:rsidR="001669C7" w:rsidRPr="00541335" w:rsidRDefault="00036B1C" w:rsidP="001669C7">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1669C7" w:rsidRPr="00541335">
        <w:rPr>
          <w:rFonts w:ascii="Unikurd Web" w:hAnsi="Unikurd Web" w:cs="Unikurd Web"/>
          <w:color w:val="000000" w:themeColor="text1"/>
          <w:sz w:val="24"/>
          <w:szCs w:val="24"/>
          <w:lang w:bidi="ar-KW"/>
        </w:rPr>
        <w:t>Because humans cannot always be relied upon to do good deeds,</w:t>
      </w:r>
      <w:r w:rsidRPr="00541335">
        <w:rPr>
          <w:rFonts w:ascii="Unikurd Web" w:hAnsi="Unikurd Web" w:cs="Unikurd Web"/>
          <w:color w:val="000000" w:themeColor="text1"/>
          <w:sz w:val="24"/>
          <w:szCs w:val="24"/>
          <w:lang w:bidi="ar-KW"/>
        </w:rPr>
        <w:t>”</w:t>
      </w:r>
      <w:r w:rsidR="001669C7" w:rsidRPr="00541335">
        <w:rPr>
          <w:rFonts w:ascii="Unikurd Web" w:hAnsi="Unikurd Web" w:cs="Unikurd Web"/>
          <w:color w:val="000000" w:themeColor="text1"/>
          <w:sz w:val="24"/>
          <w:szCs w:val="24"/>
          <w:lang w:bidi="ar-KW"/>
        </w:rPr>
        <w:t xml:space="preserve"> Parwana explained.</w:t>
      </w:r>
    </w:p>
    <w:p w14:paraId="7F60F0E0" w14:textId="2C4315B9" w:rsidR="00D01ECB" w:rsidRPr="00541335" w:rsidRDefault="001669C7" w:rsidP="00D01EC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surprised, </w:t>
      </w:r>
      <w:r w:rsidR="00036B1C"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Nothing of good at all?!</w:t>
      </w:r>
      <w:r w:rsidR="00036B1C" w:rsidRPr="00541335">
        <w:rPr>
          <w:rFonts w:ascii="Unikurd Web" w:hAnsi="Unikurd Web" w:cs="Unikurd Web"/>
          <w:color w:val="000000" w:themeColor="text1"/>
          <w:sz w:val="24"/>
          <w:szCs w:val="24"/>
          <w:lang w:bidi="ar-KW"/>
        </w:rPr>
        <w:t>”</w:t>
      </w:r>
    </w:p>
    <w:p w14:paraId="4505C4F3" w14:textId="247C779C" w:rsidR="00D01ECB" w:rsidRPr="00541335" w:rsidRDefault="00036B1C" w:rsidP="00D01EC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D01ECB" w:rsidRPr="00541335">
        <w:rPr>
          <w:rFonts w:ascii="Unikurd Web" w:hAnsi="Unikurd Web" w:cs="Unikurd Web"/>
          <w:color w:val="000000" w:themeColor="text1"/>
          <w:sz w:val="24"/>
          <w:szCs w:val="24"/>
          <w:lang w:bidi="ar-KW"/>
        </w:rPr>
        <w:t>Things that can help them transcend their current state,</w:t>
      </w:r>
      <w:r w:rsidRPr="00541335">
        <w:rPr>
          <w:rFonts w:ascii="Unikurd Web" w:hAnsi="Unikurd Web" w:cs="Unikurd Web"/>
          <w:color w:val="000000" w:themeColor="text1"/>
          <w:sz w:val="24"/>
          <w:szCs w:val="24"/>
          <w:lang w:bidi="ar-KW"/>
        </w:rPr>
        <w:t>”</w:t>
      </w:r>
      <w:r w:rsidR="00D01ECB" w:rsidRPr="00541335">
        <w:rPr>
          <w:rFonts w:ascii="Unikurd Web" w:hAnsi="Unikurd Web" w:cs="Unikurd Web"/>
          <w:color w:val="000000" w:themeColor="text1"/>
          <w:sz w:val="24"/>
          <w:szCs w:val="24"/>
          <w:lang w:bidi="ar-KW"/>
        </w:rPr>
        <w:t xml:space="preserve"> Parwana explained.</w:t>
      </w:r>
    </w:p>
    <w:p w14:paraId="7B106B27" w14:textId="05F47E1E" w:rsidR="00D01ECB" w:rsidRPr="00541335" w:rsidRDefault="00D01ECB" w:rsidP="00D01EC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 </w:t>
      </w:r>
      <w:r w:rsidR="00036B1C" w:rsidRPr="00541335">
        <w:rPr>
          <w:rFonts w:ascii="Unikurd Web" w:hAnsi="Unikurd Web" w:cs="Unikurd Web"/>
          <w:color w:val="000000" w:themeColor="text1"/>
          <w:sz w:val="24"/>
          <w:szCs w:val="24"/>
          <w:lang w:bidi="ar-KW"/>
        </w:rPr>
        <w:t xml:space="preserve">I </w:t>
      </w:r>
      <w:r w:rsidRPr="00541335">
        <w:rPr>
          <w:rFonts w:ascii="Unikurd Web" w:hAnsi="Unikurd Web" w:cs="Unikurd Web"/>
          <w:color w:val="000000" w:themeColor="text1"/>
          <w:sz w:val="24"/>
          <w:szCs w:val="24"/>
          <w:lang w:bidi="ar-KW"/>
        </w:rPr>
        <w:t xml:space="preserve">asked, </w:t>
      </w:r>
      <w:r w:rsidR="00036B1C"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Whose fault is it then?</w:t>
      </w:r>
      <w:r w:rsidR="00036B1C" w:rsidRPr="00541335">
        <w:rPr>
          <w:rFonts w:ascii="Unikurd Web" w:hAnsi="Unikurd Web" w:cs="Unikurd Web"/>
          <w:color w:val="000000" w:themeColor="text1"/>
          <w:sz w:val="24"/>
          <w:szCs w:val="24"/>
          <w:lang w:bidi="ar-KW"/>
        </w:rPr>
        <w:t>”</w:t>
      </w:r>
    </w:p>
    <w:p w14:paraId="51AFC034" w14:textId="251D1D4A" w:rsidR="00D01ECB" w:rsidRPr="00541335" w:rsidRDefault="00036B1C" w:rsidP="00D01EC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D01ECB" w:rsidRPr="00541335">
        <w:rPr>
          <w:rFonts w:ascii="Unikurd Web" w:hAnsi="Unikurd Web" w:cs="Unikurd Web"/>
          <w:color w:val="000000" w:themeColor="text1"/>
          <w:sz w:val="24"/>
          <w:szCs w:val="24"/>
          <w:lang w:bidi="ar-KW"/>
        </w:rPr>
        <w:t>The fault lies with life itself,</w:t>
      </w:r>
      <w:r w:rsidRPr="00541335">
        <w:rPr>
          <w:rFonts w:ascii="Unikurd Web" w:hAnsi="Unikurd Web" w:cs="Unikurd Web"/>
          <w:color w:val="000000" w:themeColor="text1"/>
          <w:sz w:val="24"/>
          <w:szCs w:val="24"/>
          <w:lang w:bidi="ar-KW"/>
        </w:rPr>
        <w:t>”</w:t>
      </w:r>
      <w:r w:rsidR="00D01ECB" w:rsidRPr="00541335">
        <w:rPr>
          <w:rFonts w:ascii="Unikurd Web" w:hAnsi="Unikurd Web" w:cs="Unikurd Web"/>
          <w:color w:val="000000" w:themeColor="text1"/>
          <w:sz w:val="24"/>
          <w:szCs w:val="24"/>
          <w:lang w:bidi="ar-KW"/>
        </w:rPr>
        <w:t xml:space="preserve"> Parwana responded.</w:t>
      </w:r>
    </w:p>
    <w:p w14:paraId="297B608B" w14:textId="6D3292F2" w:rsidR="00D01ECB" w:rsidRPr="00541335" w:rsidRDefault="00D01ECB" w:rsidP="00D01EC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questioned, </w:t>
      </w:r>
      <w:r w:rsidR="00036B1C"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What has life done?</w:t>
      </w:r>
      <w:r w:rsidR="00036B1C" w:rsidRPr="00541335">
        <w:rPr>
          <w:rFonts w:ascii="Unikurd Web" w:hAnsi="Unikurd Web" w:cs="Unikurd Web"/>
          <w:color w:val="000000" w:themeColor="text1"/>
          <w:sz w:val="24"/>
          <w:szCs w:val="24"/>
          <w:lang w:bidi="ar-KW"/>
        </w:rPr>
        <w:t>”</w:t>
      </w:r>
    </w:p>
    <w:p w14:paraId="39679EC6" w14:textId="5C66CD2F" w:rsidR="00D01ECB" w:rsidRPr="00541335" w:rsidRDefault="00036B1C" w:rsidP="00D01EC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D01ECB" w:rsidRPr="00541335">
        <w:rPr>
          <w:rFonts w:ascii="Unikurd Web" w:hAnsi="Unikurd Web" w:cs="Unikurd Web"/>
          <w:color w:val="000000" w:themeColor="text1"/>
          <w:sz w:val="24"/>
          <w:szCs w:val="24"/>
          <w:lang w:bidi="ar-KW"/>
        </w:rPr>
        <w:t>It has provided the opportunity for human beings to become oppressors and engage in bloodshed,</w:t>
      </w:r>
      <w:r w:rsidRPr="00541335">
        <w:rPr>
          <w:rFonts w:ascii="Unikurd Web" w:hAnsi="Unikurd Web" w:cs="Unikurd Web"/>
          <w:color w:val="000000" w:themeColor="text1"/>
          <w:sz w:val="24"/>
          <w:szCs w:val="24"/>
          <w:lang w:bidi="ar-KW"/>
        </w:rPr>
        <w:t>”</w:t>
      </w:r>
      <w:r w:rsidR="00D01ECB" w:rsidRPr="00541335">
        <w:rPr>
          <w:rFonts w:ascii="Unikurd Web" w:hAnsi="Unikurd Web" w:cs="Unikurd Web"/>
          <w:color w:val="000000" w:themeColor="text1"/>
          <w:sz w:val="24"/>
          <w:szCs w:val="24"/>
          <w:lang w:bidi="ar-KW"/>
        </w:rPr>
        <w:t xml:space="preserve"> Parwana explained.</w:t>
      </w:r>
    </w:p>
    <w:p w14:paraId="09B5750B" w14:textId="6BA79332" w:rsidR="00D01ECB" w:rsidRPr="00541335" w:rsidRDefault="00D01ECB" w:rsidP="00D01EC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00036B1C"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Why would it do that?</w:t>
      </w:r>
      <w:r w:rsidR="00036B1C" w:rsidRPr="00541335">
        <w:rPr>
          <w:rFonts w:ascii="Unikurd Web" w:hAnsi="Unikurd Web" w:cs="Unikurd Web"/>
          <w:color w:val="000000" w:themeColor="text1"/>
          <w:sz w:val="24"/>
          <w:szCs w:val="24"/>
          <w:lang w:bidi="ar-KW"/>
        </w:rPr>
        <w:t>”</w:t>
      </w:r>
    </w:p>
    <w:p w14:paraId="522F6557" w14:textId="2AF7C148" w:rsidR="00D01ECB" w:rsidRPr="00541335" w:rsidRDefault="001C1EB4" w:rsidP="00D01EC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D01ECB" w:rsidRPr="00541335">
        <w:rPr>
          <w:rFonts w:ascii="Unikurd Web" w:hAnsi="Unikurd Web" w:cs="Unikurd Web"/>
          <w:color w:val="000000" w:themeColor="text1"/>
          <w:sz w:val="24"/>
          <w:szCs w:val="24"/>
          <w:lang w:bidi="ar-KW"/>
        </w:rPr>
        <w:t>To lead them towards self-destruction and harm to other beings around them,</w:t>
      </w:r>
      <w:r w:rsidRPr="00541335">
        <w:rPr>
          <w:rFonts w:ascii="Unikurd Web" w:hAnsi="Unikurd Web" w:cs="Unikurd Web"/>
          <w:color w:val="000000" w:themeColor="text1"/>
          <w:sz w:val="24"/>
          <w:szCs w:val="24"/>
          <w:lang w:bidi="ar-KW"/>
        </w:rPr>
        <w:t>”</w:t>
      </w:r>
      <w:r w:rsidR="00D01ECB" w:rsidRPr="00541335">
        <w:rPr>
          <w:rFonts w:ascii="Unikurd Web" w:hAnsi="Unikurd Web" w:cs="Unikurd Web"/>
          <w:color w:val="000000" w:themeColor="text1"/>
          <w:sz w:val="24"/>
          <w:szCs w:val="24"/>
          <w:lang w:bidi="ar-KW"/>
        </w:rPr>
        <w:t xml:space="preserve"> Parwana explained.</w:t>
      </w:r>
    </w:p>
    <w:p w14:paraId="2DEFC934" w14:textId="7BC2057C" w:rsidR="00D01ECB" w:rsidRPr="00541335" w:rsidRDefault="00D01ECB" w:rsidP="00D01EC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inquired, </w:t>
      </w:r>
      <w:r w:rsidR="001C1EB4"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So who bears the blame for the guilt?</w:t>
      </w:r>
      <w:r w:rsidR="001C1EB4" w:rsidRPr="00541335">
        <w:rPr>
          <w:rFonts w:ascii="Unikurd Web" w:hAnsi="Unikurd Web" w:cs="Unikurd Web"/>
          <w:color w:val="000000" w:themeColor="text1"/>
          <w:sz w:val="24"/>
          <w:szCs w:val="24"/>
          <w:lang w:bidi="ar-KW"/>
        </w:rPr>
        <w:t>”</w:t>
      </w:r>
    </w:p>
    <w:p w14:paraId="10C446F4" w14:textId="4543D6B5" w:rsidR="00D01ECB" w:rsidRPr="00541335" w:rsidRDefault="001C1EB4" w:rsidP="00D01EC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D01ECB" w:rsidRPr="00541335">
        <w:rPr>
          <w:rFonts w:ascii="Unikurd Web" w:hAnsi="Unikurd Web" w:cs="Unikurd Web"/>
          <w:color w:val="000000" w:themeColor="text1"/>
          <w:sz w:val="24"/>
          <w:szCs w:val="24"/>
          <w:lang w:bidi="ar-KW"/>
        </w:rPr>
        <w:t>Life bears that responsibility,</w:t>
      </w:r>
      <w:r w:rsidRPr="00541335">
        <w:rPr>
          <w:rFonts w:ascii="Unikurd Web" w:hAnsi="Unikurd Web" w:cs="Unikurd Web"/>
          <w:color w:val="000000" w:themeColor="text1"/>
          <w:sz w:val="24"/>
          <w:szCs w:val="24"/>
          <w:lang w:bidi="ar-KW"/>
        </w:rPr>
        <w:t>”</w:t>
      </w:r>
      <w:r w:rsidR="00D01ECB" w:rsidRPr="00541335">
        <w:rPr>
          <w:rFonts w:ascii="Unikurd Web" w:hAnsi="Unikurd Web" w:cs="Unikurd Web"/>
          <w:color w:val="000000" w:themeColor="text1"/>
          <w:sz w:val="24"/>
          <w:szCs w:val="24"/>
          <w:lang w:bidi="ar-KW"/>
        </w:rPr>
        <w:t xml:space="preserve"> Parwana confirmed.</w:t>
      </w:r>
    </w:p>
    <w:p w14:paraId="1B309409" w14:textId="75C1B69F" w:rsidR="00D01ECB" w:rsidRPr="00541335" w:rsidRDefault="00D01ECB" w:rsidP="00D01EC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00D86F43"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Why is that?</w:t>
      </w:r>
      <w:r w:rsidR="00D86F43" w:rsidRPr="00541335">
        <w:rPr>
          <w:rFonts w:ascii="Unikurd Web" w:hAnsi="Unikurd Web" w:cs="Unikurd Web"/>
          <w:color w:val="000000" w:themeColor="text1"/>
          <w:sz w:val="24"/>
          <w:szCs w:val="24"/>
          <w:lang w:bidi="ar-KW"/>
        </w:rPr>
        <w:t>”</w:t>
      </w:r>
    </w:p>
    <w:p w14:paraId="2751829D" w14:textId="6FF66E75" w:rsidR="00D01ECB" w:rsidRPr="00541335" w:rsidRDefault="00D86F43" w:rsidP="00D01EC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D01ECB" w:rsidRPr="00541335">
        <w:rPr>
          <w:rFonts w:ascii="Unikurd Web" w:hAnsi="Unikurd Web" w:cs="Unikurd Web"/>
          <w:color w:val="000000" w:themeColor="text1"/>
          <w:sz w:val="24"/>
          <w:szCs w:val="24"/>
          <w:lang w:bidi="ar-KW"/>
        </w:rPr>
        <w:t>If life had not allowed humans to coexist with it, there wouldn't be acts like killing, inflicting pain, and causing destruction,</w:t>
      </w:r>
      <w:r w:rsidRPr="00541335">
        <w:rPr>
          <w:rFonts w:ascii="Unikurd Web" w:hAnsi="Unikurd Web" w:cs="Unikurd Web"/>
          <w:color w:val="000000" w:themeColor="text1"/>
          <w:sz w:val="24"/>
          <w:szCs w:val="24"/>
          <w:lang w:bidi="ar-KW"/>
        </w:rPr>
        <w:t>”</w:t>
      </w:r>
      <w:r w:rsidR="00D01ECB" w:rsidRPr="00541335">
        <w:rPr>
          <w:rFonts w:ascii="Unikurd Web" w:hAnsi="Unikurd Web" w:cs="Unikurd Web"/>
          <w:color w:val="000000" w:themeColor="text1"/>
          <w:sz w:val="24"/>
          <w:szCs w:val="24"/>
          <w:lang w:bidi="ar-KW"/>
        </w:rPr>
        <w:t xml:space="preserve"> Parwana explained.</w:t>
      </w:r>
    </w:p>
    <w:p w14:paraId="6376C4E5" w14:textId="361AF119" w:rsidR="00D01ECB" w:rsidRPr="00541335" w:rsidRDefault="00D01ECB" w:rsidP="00D01EC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said, </w:t>
      </w:r>
      <w:r w:rsidR="00D86F43"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This suggests that humans are innocent.</w:t>
      </w:r>
      <w:r w:rsidR="00D86F43" w:rsidRPr="00541335">
        <w:rPr>
          <w:rFonts w:ascii="Unikurd Web" w:hAnsi="Unikurd Web" w:cs="Unikurd Web"/>
          <w:color w:val="000000" w:themeColor="text1"/>
          <w:sz w:val="24"/>
          <w:szCs w:val="24"/>
          <w:lang w:bidi="ar-KW"/>
        </w:rPr>
        <w:t>”</w:t>
      </w:r>
    </w:p>
    <w:p w14:paraId="02BF56F5" w14:textId="4BD68E6B" w:rsidR="00D01ECB" w:rsidRPr="00541335" w:rsidRDefault="00D86F43" w:rsidP="00D01EC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D01ECB" w:rsidRPr="00541335">
        <w:rPr>
          <w:rFonts w:ascii="Unikurd Web" w:hAnsi="Unikurd Web" w:cs="Unikurd Web"/>
          <w:color w:val="000000" w:themeColor="text1"/>
          <w:sz w:val="24"/>
          <w:szCs w:val="24"/>
          <w:lang w:bidi="ar-KW"/>
        </w:rPr>
        <w:t>They are, as long as they refrain from engaging in those actions,</w:t>
      </w:r>
      <w:r w:rsidRPr="00541335">
        <w:rPr>
          <w:rFonts w:ascii="Unikurd Web" w:hAnsi="Unikurd Web" w:cs="Unikurd Web"/>
          <w:color w:val="000000" w:themeColor="text1"/>
          <w:sz w:val="24"/>
          <w:szCs w:val="24"/>
          <w:lang w:bidi="ar-KW"/>
        </w:rPr>
        <w:t>”</w:t>
      </w:r>
      <w:r w:rsidR="00D01ECB" w:rsidRPr="00541335">
        <w:rPr>
          <w:rFonts w:ascii="Unikurd Web" w:hAnsi="Unikurd Web" w:cs="Unikurd Web"/>
          <w:color w:val="000000" w:themeColor="text1"/>
          <w:sz w:val="24"/>
          <w:szCs w:val="24"/>
          <w:lang w:bidi="ar-KW"/>
        </w:rPr>
        <w:t xml:space="preserve"> Parwana explained.</w:t>
      </w:r>
    </w:p>
    <w:p w14:paraId="643722FF" w14:textId="0EAEA954" w:rsidR="00D01ECB" w:rsidRPr="00541335" w:rsidRDefault="00D01ECB" w:rsidP="00D01EC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00D86F43"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Why do humans engage in such actions then?</w:t>
      </w:r>
      <w:r w:rsidR="00D86F43" w:rsidRPr="00541335">
        <w:rPr>
          <w:rFonts w:ascii="Unikurd Web" w:hAnsi="Unikurd Web" w:cs="Unikurd Web"/>
          <w:color w:val="000000" w:themeColor="text1"/>
          <w:sz w:val="24"/>
          <w:szCs w:val="24"/>
          <w:lang w:bidi="ar-KW"/>
        </w:rPr>
        <w:t>”</w:t>
      </w:r>
    </w:p>
    <w:p w14:paraId="568E530F" w14:textId="3533C065" w:rsidR="00D01ECB" w:rsidRPr="00541335" w:rsidRDefault="00D86F43" w:rsidP="00D01EC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D01ECB" w:rsidRPr="00541335">
        <w:rPr>
          <w:rFonts w:ascii="Unikurd Web" w:hAnsi="Unikurd Web" w:cs="Unikurd Web"/>
          <w:color w:val="000000" w:themeColor="text1"/>
          <w:sz w:val="24"/>
          <w:szCs w:val="24"/>
          <w:lang w:bidi="ar-KW"/>
        </w:rPr>
        <w:t>Because they are often driven by arrogance and violence,</w:t>
      </w:r>
      <w:r w:rsidRPr="00541335">
        <w:rPr>
          <w:rFonts w:ascii="Unikurd Web" w:hAnsi="Unikurd Web" w:cs="Unikurd Web"/>
          <w:color w:val="000000" w:themeColor="text1"/>
          <w:sz w:val="24"/>
          <w:szCs w:val="24"/>
          <w:lang w:bidi="ar-KW"/>
        </w:rPr>
        <w:t>”</w:t>
      </w:r>
      <w:r w:rsidR="00D01ECB" w:rsidRPr="00541335">
        <w:rPr>
          <w:rFonts w:ascii="Unikurd Web" w:hAnsi="Unikurd Web" w:cs="Unikurd Web"/>
          <w:color w:val="000000" w:themeColor="text1"/>
          <w:sz w:val="24"/>
          <w:szCs w:val="24"/>
          <w:lang w:bidi="ar-KW"/>
        </w:rPr>
        <w:t xml:space="preserve"> Parwana responded.</w:t>
      </w:r>
    </w:p>
    <w:p w14:paraId="24BA5843" w14:textId="68A292C0" w:rsidR="00D01ECB" w:rsidRPr="00541335" w:rsidRDefault="00D01ECB" w:rsidP="00D01EC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inquired, </w:t>
      </w:r>
      <w:r w:rsidR="00D86F43"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Can they ever cease such behaviour?</w:t>
      </w:r>
      <w:r w:rsidR="00D86F43" w:rsidRPr="00541335">
        <w:rPr>
          <w:rFonts w:ascii="Unikurd Web" w:hAnsi="Unikurd Web" w:cs="Unikurd Web"/>
          <w:color w:val="000000" w:themeColor="text1"/>
          <w:sz w:val="24"/>
          <w:szCs w:val="24"/>
          <w:lang w:bidi="ar-KW"/>
        </w:rPr>
        <w:t>”</w:t>
      </w:r>
    </w:p>
    <w:p w14:paraId="665EC698" w14:textId="2E3F2ECE" w:rsidR="00D01ECB" w:rsidRPr="00541335" w:rsidRDefault="00D86F43" w:rsidP="00D01EC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D01ECB" w:rsidRPr="00541335">
        <w:rPr>
          <w:rFonts w:ascii="Unikurd Web" w:hAnsi="Unikurd Web" w:cs="Unikurd Web"/>
          <w:color w:val="000000" w:themeColor="text1"/>
          <w:sz w:val="24"/>
          <w:szCs w:val="24"/>
          <w:lang w:bidi="ar-KW"/>
        </w:rPr>
        <w:t>No,</w:t>
      </w:r>
      <w:r w:rsidRPr="00541335">
        <w:rPr>
          <w:rFonts w:ascii="Unikurd Web" w:hAnsi="Unikurd Web" w:cs="Unikurd Web"/>
          <w:color w:val="000000" w:themeColor="text1"/>
          <w:sz w:val="24"/>
          <w:szCs w:val="24"/>
          <w:lang w:bidi="ar-KW"/>
        </w:rPr>
        <w:t>”</w:t>
      </w:r>
      <w:r w:rsidR="00D01ECB" w:rsidRPr="00541335">
        <w:rPr>
          <w:rFonts w:ascii="Unikurd Web" w:hAnsi="Unikurd Web" w:cs="Unikurd Web"/>
          <w:color w:val="000000" w:themeColor="text1"/>
          <w:sz w:val="24"/>
          <w:szCs w:val="24"/>
          <w:lang w:bidi="ar-KW"/>
        </w:rPr>
        <w:t xml:space="preserve"> Parwana responded.</w:t>
      </w:r>
    </w:p>
    <w:p w14:paraId="53DFBFB9" w14:textId="2F53B4B8" w:rsidR="00D01ECB" w:rsidRPr="00541335" w:rsidRDefault="00D01ECB" w:rsidP="00D01EC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00D86F43"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Why not?</w:t>
      </w:r>
      <w:r w:rsidR="00D86F43" w:rsidRPr="00541335">
        <w:rPr>
          <w:rFonts w:ascii="Unikurd Web" w:hAnsi="Unikurd Web" w:cs="Unikurd Web"/>
          <w:color w:val="000000" w:themeColor="text1"/>
          <w:sz w:val="24"/>
          <w:szCs w:val="24"/>
          <w:lang w:bidi="ar-KW"/>
        </w:rPr>
        <w:t>”</w:t>
      </w:r>
    </w:p>
    <w:p w14:paraId="0C3C65CA" w14:textId="1DA7BFB4" w:rsidR="00D01ECB" w:rsidRPr="00541335" w:rsidRDefault="00D86F43" w:rsidP="00D01EC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D01ECB" w:rsidRPr="00541335">
        <w:rPr>
          <w:rFonts w:ascii="Unikurd Web" w:hAnsi="Unikurd Web" w:cs="Unikurd Web"/>
          <w:color w:val="000000" w:themeColor="text1"/>
          <w:sz w:val="24"/>
          <w:szCs w:val="24"/>
          <w:lang w:bidi="ar-KW"/>
        </w:rPr>
        <w:t>Because they have never been able to harmonize with life, and they never will,</w:t>
      </w:r>
      <w:r w:rsidRPr="00541335">
        <w:rPr>
          <w:rFonts w:ascii="Unikurd Web" w:hAnsi="Unikurd Web" w:cs="Unikurd Web"/>
          <w:color w:val="000000" w:themeColor="text1"/>
          <w:sz w:val="24"/>
          <w:szCs w:val="24"/>
          <w:lang w:bidi="ar-KW"/>
        </w:rPr>
        <w:t>”</w:t>
      </w:r>
      <w:r w:rsidR="00D01ECB" w:rsidRPr="00541335">
        <w:rPr>
          <w:rFonts w:ascii="Unikurd Web" w:hAnsi="Unikurd Web" w:cs="Unikurd Web"/>
          <w:color w:val="000000" w:themeColor="text1"/>
          <w:sz w:val="24"/>
          <w:szCs w:val="24"/>
          <w:lang w:bidi="ar-KW"/>
        </w:rPr>
        <w:t xml:space="preserve"> Parwana explained.</w:t>
      </w:r>
    </w:p>
    <w:p w14:paraId="6A874CB5" w14:textId="60161DD6" w:rsidR="00D01ECB" w:rsidRPr="00541335" w:rsidRDefault="00D01ECB" w:rsidP="00D01EC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00D86F43"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What does that mean?</w:t>
      </w:r>
      <w:r w:rsidR="00D86F43" w:rsidRPr="00541335">
        <w:rPr>
          <w:rFonts w:ascii="Unikurd Web" w:hAnsi="Unikurd Web" w:cs="Unikurd Web"/>
          <w:color w:val="000000" w:themeColor="text1"/>
          <w:sz w:val="24"/>
          <w:szCs w:val="24"/>
          <w:lang w:bidi="ar-KW"/>
        </w:rPr>
        <w:t>”</w:t>
      </w:r>
    </w:p>
    <w:p w14:paraId="27CF8206" w14:textId="58CAFA15" w:rsidR="00D01ECB" w:rsidRPr="00541335" w:rsidRDefault="00D01ECB" w:rsidP="00D01EC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It signifies their inherent imperfection,</w:t>
      </w:r>
      <w:r w:rsidR="00D86F43"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 xml:space="preserve"> Parwana responded.</w:t>
      </w:r>
    </w:p>
    <w:p w14:paraId="23A2A1CC" w14:textId="7F13DC22" w:rsidR="00D86F43" w:rsidRPr="00541335" w:rsidRDefault="00D01ECB" w:rsidP="00D86F43">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questioned, </w:t>
      </w:r>
      <w:r w:rsidR="00D86F43"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How so?</w:t>
      </w:r>
      <w:r w:rsidR="00D86F43" w:rsidRPr="00541335">
        <w:rPr>
          <w:rFonts w:ascii="Unikurd Web" w:hAnsi="Unikurd Web" w:cs="Unikurd Web"/>
          <w:color w:val="000000" w:themeColor="text1"/>
          <w:sz w:val="24"/>
          <w:szCs w:val="24"/>
          <w:lang w:bidi="ar-KW"/>
        </w:rPr>
        <w:t>”</w:t>
      </w:r>
    </w:p>
    <w:p w14:paraId="1780FA4F" w14:textId="3A3A6C91" w:rsidR="00D01ECB" w:rsidRPr="00541335" w:rsidRDefault="00D86F43" w:rsidP="00D01EC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D01ECB" w:rsidRPr="00541335">
        <w:rPr>
          <w:rFonts w:ascii="Unikurd Web" w:hAnsi="Unikurd Web" w:cs="Unikurd Web"/>
          <w:color w:val="000000" w:themeColor="text1"/>
          <w:sz w:val="24"/>
          <w:szCs w:val="24"/>
          <w:lang w:bidi="ar-KW"/>
        </w:rPr>
        <w:t>If humans were flawless and impeccable, you would not be here in 'The Palace of Unknown Tableaus' with us now, bearing the message of night vigils,</w:t>
      </w:r>
      <w:r w:rsidRPr="00541335">
        <w:rPr>
          <w:rFonts w:ascii="Unikurd Web" w:hAnsi="Unikurd Web" w:cs="Unikurd Web"/>
          <w:color w:val="000000" w:themeColor="text1"/>
          <w:sz w:val="24"/>
          <w:szCs w:val="24"/>
          <w:lang w:bidi="ar-KW"/>
        </w:rPr>
        <w:t>”</w:t>
      </w:r>
      <w:r w:rsidR="00D01ECB" w:rsidRPr="00541335">
        <w:rPr>
          <w:rFonts w:ascii="Unikurd Web" w:hAnsi="Unikurd Web" w:cs="Unikurd Web"/>
          <w:color w:val="000000" w:themeColor="text1"/>
          <w:sz w:val="24"/>
          <w:szCs w:val="24"/>
          <w:lang w:bidi="ar-KW"/>
        </w:rPr>
        <w:t xml:space="preserve"> Parwana expressed.</w:t>
      </w:r>
    </w:p>
    <w:p w14:paraId="4BEDE965" w14:textId="524F8794" w:rsidR="00D01ECB" w:rsidRPr="00541335" w:rsidRDefault="00D01ECB" w:rsidP="00D01EC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00D86F43"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How long will they remain flawless and impeccable?</w:t>
      </w:r>
      <w:r w:rsidR="00D86F43" w:rsidRPr="00541335">
        <w:rPr>
          <w:rFonts w:ascii="Unikurd Web" w:hAnsi="Unikurd Web" w:cs="Unikurd Web"/>
          <w:color w:val="000000" w:themeColor="text1"/>
          <w:sz w:val="24"/>
          <w:szCs w:val="24"/>
          <w:lang w:bidi="ar-KW"/>
        </w:rPr>
        <w:t>”</w:t>
      </w:r>
    </w:p>
    <w:p w14:paraId="38814DAE" w14:textId="055CA406" w:rsidR="00D01ECB" w:rsidRPr="00541335" w:rsidRDefault="00B243BA" w:rsidP="00D01EC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D01ECB" w:rsidRPr="00541335">
        <w:rPr>
          <w:rFonts w:ascii="Unikurd Web" w:hAnsi="Unikurd Web" w:cs="Unikurd Web"/>
          <w:color w:val="000000" w:themeColor="text1"/>
          <w:sz w:val="24"/>
          <w:szCs w:val="24"/>
          <w:lang w:bidi="ar-KW"/>
        </w:rPr>
        <w:t>Forever,</w:t>
      </w:r>
      <w:r w:rsidRPr="00541335">
        <w:rPr>
          <w:rFonts w:ascii="Unikurd Web" w:hAnsi="Unikurd Web" w:cs="Unikurd Web"/>
          <w:color w:val="000000" w:themeColor="text1"/>
          <w:sz w:val="24"/>
          <w:szCs w:val="24"/>
          <w:lang w:bidi="ar-KW"/>
        </w:rPr>
        <w:t>”</w:t>
      </w:r>
      <w:r w:rsidR="00D01ECB" w:rsidRPr="00541335">
        <w:rPr>
          <w:rFonts w:ascii="Unikurd Web" w:hAnsi="Unikurd Web" w:cs="Unikurd Web"/>
          <w:color w:val="000000" w:themeColor="text1"/>
          <w:sz w:val="24"/>
          <w:szCs w:val="24"/>
          <w:lang w:bidi="ar-KW"/>
        </w:rPr>
        <w:t xml:space="preserve"> Parwana confirmed.</w:t>
      </w:r>
    </w:p>
    <w:p w14:paraId="405D3192" w14:textId="538BD094" w:rsidR="00AC4798" w:rsidRPr="00541335" w:rsidRDefault="00D01ECB" w:rsidP="00B243BA">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00B243BA"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Are you the same?</w:t>
      </w:r>
      <w:r w:rsidR="00B243BA" w:rsidRPr="00541335">
        <w:rPr>
          <w:rFonts w:ascii="Unikurd Web" w:hAnsi="Unikurd Web" w:cs="Unikurd Web"/>
          <w:color w:val="000000" w:themeColor="text1"/>
          <w:sz w:val="24"/>
          <w:szCs w:val="24"/>
          <w:lang w:bidi="ar-KW"/>
        </w:rPr>
        <w:t>”</w:t>
      </w:r>
    </w:p>
    <w:p w14:paraId="170B2E4D" w14:textId="6FC2D95E" w:rsidR="00D01ECB" w:rsidRPr="00541335" w:rsidRDefault="008C23EF" w:rsidP="00AC4798">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D01ECB" w:rsidRPr="00541335">
        <w:rPr>
          <w:rFonts w:ascii="Unikurd Web" w:hAnsi="Unikurd Web" w:cs="Unikurd Web"/>
          <w:color w:val="000000" w:themeColor="text1"/>
          <w:sz w:val="24"/>
          <w:szCs w:val="24"/>
          <w:lang w:bidi="ar-KW"/>
        </w:rPr>
        <w:t>No, we are not,</w:t>
      </w:r>
      <w:r w:rsidRPr="00541335">
        <w:rPr>
          <w:rFonts w:ascii="Unikurd Web" w:hAnsi="Unikurd Web" w:cs="Unikurd Web"/>
          <w:color w:val="000000" w:themeColor="text1"/>
          <w:sz w:val="24"/>
          <w:szCs w:val="24"/>
          <w:lang w:bidi="ar-KW"/>
        </w:rPr>
        <w:t>”</w:t>
      </w:r>
      <w:r w:rsidR="00D01ECB" w:rsidRPr="00541335">
        <w:rPr>
          <w:rFonts w:ascii="Unikurd Web" w:hAnsi="Unikurd Web" w:cs="Unikurd Web"/>
          <w:color w:val="000000" w:themeColor="text1"/>
          <w:sz w:val="24"/>
          <w:szCs w:val="24"/>
          <w:lang w:bidi="ar-KW"/>
        </w:rPr>
        <w:t xml:space="preserve"> Parwana responded.</w:t>
      </w:r>
    </w:p>
    <w:p w14:paraId="383E42DD" w14:textId="46BE7C87" w:rsidR="00D01ECB" w:rsidRPr="00541335" w:rsidRDefault="00D01ECB" w:rsidP="00D01EC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inquired, </w:t>
      </w:r>
      <w:r w:rsidR="008C23EF"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Why not?</w:t>
      </w:r>
      <w:r w:rsidR="008C23EF" w:rsidRPr="00541335">
        <w:rPr>
          <w:rFonts w:ascii="Unikurd Web" w:hAnsi="Unikurd Web" w:cs="Unikurd Web"/>
          <w:color w:val="000000" w:themeColor="text1"/>
          <w:sz w:val="24"/>
          <w:szCs w:val="24"/>
          <w:lang w:bidi="ar-KW"/>
        </w:rPr>
        <w:t>”</w:t>
      </w:r>
    </w:p>
    <w:p w14:paraId="279E706D" w14:textId="48AED869" w:rsidR="00D01ECB" w:rsidRPr="00541335" w:rsidRDefault="008C23EF" w:rsidP="00D01EC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D01ECB" w:rsidRPr="00541335">
        <w:rPr>
          <w:rFonts w:ascii="Unikurd Web" w:hAnsi="Unikurd Web" w:cs="Unikurd Web"/>
          <w:color w:val="000000" w:themeColor="text1"/>
          <w:sz w:val="24"/>
          <w:szCs w:val="24"/>
          <w:lang w:bidi="ar-KW"/>
        </w:rPr>
        <w:t>In our realm, there is no concept of life.</w:t>
      </w:r>
      <w:r w:rsidRPr="00541335">
        <w:rPr>
          <w:rFonts w:ascii="Unikurd Web" w:hAnsi="Unikurd Web" w:cs="Unikurd Web"/>
          <w:color w:val="000000" w:themeColor="text1"/>
          <w:sz w:val="24"/>
          <w:szCs w:val="24"/>
          <w:lang w:bidi="ar-KW"/>
        </w:rPr>
        <w:t>”</w:t>
      </w:r>
    </w:p>
    <w:p w14:paraId="68E255BE" w14:textId="20CA9961" w:rsidR="00D01ECB" w:rsidRPr="00541335" w:rsidRDefault="00D01ECB" w:rsidP="00D01EC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008C23EF"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Only life?</w:t>
      </w:r>
      <w:r w:rsidR="008C23EF" w:rsidRPr="00541335">
        <w:rPr>
          <w:rFonts w:ascii="Unikurd Web" w:hAnsi="Unikurd Web" w:cs="Unikurd Web"/>
          <w:color w:val="000000" w:themeColor="text1"/>
          <w:sz w:val="24"/>
          <w:szCs w:val="24"/>
          <w:lang w:bidi="ar-KW"/>
        </w:rPr>
        <w:t>”</w:t>
      </w:r>
    </w:p>
    <w:p w14:paraId="7D8F8061" w14:textId="1D9179E0" w:rsidR="00D01ECB" w:rsidRPr="00541335" w:rsidRDefault="00A01435" w:rsidP="00D01EC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D01ECB" w:rsidRPr="00541335">
        <w:rPr>
          <w:rFonts w:ascii="Unikurd Web" w:hAnsi="Unikurd Web" w:cs="Unikurd Web"/>
          <w:color w:val="000000" w:themeColor="text1"/>
          <w:sz w:val="24"/>
          <w:szCs w:val="24"/>
          <w:lang w:bidi="ar-KW"/>
        </w:rPr>
        <w:t>No, humans as well,</w:t>
      </w:r>
      <w:r w:rsidRPr="00541335">
        <w:rPr>
          <w:rFonts w:ascii="Unikurd Web" w:hAnsi="Unikurd Web" w:cs="Unikurd Web"/>
          <w:color w:val="000000" w:themeColor="text1"/>
          <w:sz w:val="24"/>
          <w:szCs w:val="24"/>
          <w:lang w:bidi="ar-KW"/>
        </w:rPr>
        <w:t>”</w:t>
      </w:r>
      <w:r w:rsidR="00D01ECB" w:rsidRPr="00541335">
        <w:rPr>
          <w:rFonts w:ascii="Unikurd Web" w:hAnsi="Unikurd Web" w:cs="Unikurd Web"/>
          <w:color w:val="000000" w:themeColor="text1"/>
          <w:sz w:val="24"/>
          <w:szCs w:val="24"/>
          <w:lang w:bidi="ar-KW"/>
        </w:rPr>
        <w:t xml:space="preserve"> Parwana responded.</w:t>
      </w:r>
    </w:p>
    <w:p w14:paraId="0FA61C90" w14:textId="22EC2BF8" w:rsidR="00D01ECB" w:rsidRPr="00541335" w:rsidRDefault="00D01ECB" w:rsidP="00D01EC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00A01435"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So, what exists in your realm?</w:t>
      </w:r>
      <w:r w:rsidR="00A01435" w:rsidRPr="00541335">
        <w:rPr>
          <w:rFonts w:ascii="Unikurd Web" w:hAnsi="Unikurd Web" w:cs="Unikurd Web"/>
          <w:color w:val="000000" w:themeColor="text1"/>
          <w:sz w:val="24"/>
          <w:szCs w:val="24"/>
          <w:lang w:bidi="ar-KW"/>
        </w:rPr>
        <w:t>”</w:t>
      </w:r>
    </w:p>
    <w:p w14:paraId="5DB0F902" w14:textId="64124D3B" w:rsidR="00D01ECB" w:rsidRPr="00541335" w:rsidRDefault="00A01435" w:rsidP="00D01EC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D01ECB" w:rsidRPr="00541335">
        <w:rPr>
          <w:rFonts w:ascii="Unikurd Web" w:hAnsi="Unikurd Web" w:cs="Unikurd Web"/>
          <w:color w:val="000000" w:themeColor="text1"/>
          <w:sz w:val="24"/>
          <w:szCs w:val="24"/>
          <w:lang w:bidi="ar-KW"/>
        </w:rPr>
        <w:t>Being,</w:t>
      </w:r>
      <w:r w:rsidRPr="00541335">
        <w:rPr>
          <w:rFonts w:ascii="Unikurd Web" w:hAnsi="Unikurd Web" w:cs="Unikurd Web"/>
          <w:color w:val="000000" w:themeColor="text1"/>
          <w:sz w:val="24"/>
          <w:szCs w:val="24"/>
          <w:lang w:bidi="ar-KW"/>
        </w:rPr>
        <w:t>”</w:t>
      </w:r>
      <w:r w:rsidR="00D01ECB" w:rsidRPr="00541335">
        <w:rPr>
          <w:rFonts w:ascii="Unikurd Web" w:hAnsi="Unikurd Web" w:cs="Unikurd Web"/>
          <w:color w:val="000000" w:themeColor="text1"/>
          <w:sz w:val="24"/>
          <w:szCs w:val="24"/>
          <w:lang w:bidi="ar-KW"/>
        </w:rPr>
        <w:t xml:space="preserve"> Parwana responded.</w:t>
      </w:r>
    </w:p>
    <w:p w14:paraId="65F06652" w14:textId="57D23BFD" w:rsidR="00D01ECB" w:rsidRPr="00541335" w:rsidRDefault="00D01ECB" w:rsidP="00D01EC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questioned, </w:t>
      </w:r>
      <w:r w:rsidR="00A01435"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What kind of being?</w:t>
      </w:r>
      <w:r w:rsidR="00A01435" w:rsidRPr="00541335">
        <w:rPr>
          <w:rFonts w:ascii="Unikurd Web" w:hAnsi="Unikurd Web" w:cs="Unikurd Web"/>
          <w:color w:val="000000" w:themeColor="text1"/>
          <w:sz w:val="24"/>
          <w:szCs w:val="24"/>
          <w:lang w:bidi="ar-KW"/>
        </w:rPr>
        <w:t>”</w:t>
      </w:r>
    </w:p>
    <w:p w14:paraId="52F60091" w14:textId="5B2DEC27" w:rsidR="00D01ECB" w:rsidRPr="00541335" w:rsidRDefault="00A01435" w:rsidP="00D01EC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D01ECB" w:rsidRPr="00541335">
        <w:rPr>
          <w:rFonts w:ascii="Unikurd Web" w:hAnsi="Unikurd Web" w:cs="Unikurd Web"/>
          <w:color w:val="000000" w:themeColor="text1"/>
          <w:sz w:val="24"/>
          <w:szCs w:val="24"/>
          <w:lang w:bidi="ar-KW"/>
        </w:rPr>
        <w:t>A being detached from human life on Earth, a being composed of non-being, a being that cannot be eradicated from existence by any means,</w:t>
      </w:r>
      <w:r w:rsidRPr="00541335">
        <w:rPr>
          <w:rFonts w:ascii="Unikurd Web" w:hAnsi="Unikurd Web" w:cs="Unikurd Web"/>
          <w:color w:val="000000" w:themeColor="text1"/>
          <w:sz w:val="24"/>
          <w:szCs w:val="24"/>
          <w:lang w:bidi="ar-KW"/>
        </w:rPr>
        <w:t>”</w:t>
      </w:r>
      <w:r w:rsidR="00D01ECB" w:rsidRPr="00541335">
        <w:rPr>
          <w:rFonts w:ascii="Unikurd Web" w:hAnsi="Unikurd Web" w:cs="Unikurd Web"/>
          <w:color w:val="000000" w:themeColor="text1"/>
          <w:sz w:val="24"/>
          <w:szCs w:val="24"/>
          <w:lang w:bidi="ar-KW"/>
        </w:rPr>
        <w:t xml:space="preserve"> Parwana pondered.</w:t>
      </w:r>
    </w:p>
    <w:p w14:paraId="59C89DE2" w14:textId="49B6D806" w:rsidR="00D01ECB" w:rsidRPr="00541335" w:rsidRDefault="00D01ECB" w:rsidP="00D01EC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00A01435"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Why is that?</w:t>
      </w:r>
      <w:r w:rsidR="00A01435" w:rsidRPr="00541335">
        <w:rPr>
          <w:rFonts w:ascii="Unikurd Web" w:hAnsi="Unikurd Web" w:cs="Unikurd Web"/>
          <w:color w:val="000000" w:themeColor="text1"/>
          <w:sz w:val="24"/>
          <w:szCs w:val="24"/>
          <w:lang w:bidi="ar-KW"/>
        </w:rPr>
        <w:t>”</w:t>
      </w:r>
    </w:p>
    <w:p w14:paraId="28EAA1C6" w14:textId="3DFF3D1B" w:rsidR="00D01ECB" w:rsidRPr="00541335" w:rsidRDefault="00A01435" w:rsidP="00D01EC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D01ECB" w:rsidRPr="00541335">
        <w:rPr>
          <w:rFonts w:ascii="Unikurd Web" w:hAnsi="Unikurd Web" w:cs="Unikurd Web"/>
          <w:color w:val="000000" w:themeColor="text1"/>
          <w:sz w:val="24"/>
          <w:szCs w:val="24"/>
          <w:lang w:bidi="ar-KW"/>
        </w:rPr>
        <w:t>Because in our realm, existence has eternally subsisted, and it hasn't revealed itself through tangible forms,</w:t>
      </w:r>
      <w:r w:rsidRPr="00541335">
        <w:rPr>
          <w:rFonts w:ascii="Unikurd Web" w:hAnsi="Unikurd Web" w:cs="Unikurd Web"/>
          <w:color w:val="000000" w:themeColor="text1"/>
          <w:sz w:val="24"/>
          <w:szCs w:val="24"/>
          <w:lang w:bidi="ar-KW"/>
        </w:rPr>
        <w:t>”</w:t>
      </w:r>
      <w:r w:rsidR="00D01ECB" w:rsidRPr="00541335">
        <w:rPr>
          <w:rFonts w:ascii="Unikurd Web" w:hAnsi="Unikurd Web" w:cs="Unikurd Web"/>
          <w:color w:val="000000" w:themeColor="text1"/>
          <w:sz w:val="24"/>
          <w:szCs w:val="24"/>
          <w:lang w:bidi="ar-KW"/>
        </w:rPr>
        <w:t xml:space="preserve"> Parwana explained.</w:t>
      </w:r>
    </w:p>
    <w:p w14:paraId="216B9831" w14:textId="2EE5AE74" w:rsidR="00AC4798" w:rsidRPr="00541335" w:rsidRDefault="00D01ECB" w:rsidP="00AC4798">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00A01435"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If not through tangible forms, then how?</w:t>
      </w:r>
      <w:r w:rsidR="00A01435" w:rsidRPr="00541335">
        <w:rPr>
          <w:rFonts w:ascii="Unikurd Web" w:hAnsi="Unikurd Web" w:cs="Unikurd Web"/>
          <w:color w:val="000000" w:themeColor="text1"/>
          <w:sz w:val="24"/>
          <w:szCs w:val="24"/>
          <w:lang w:bidi="ar-KW"/>
        </w:rPr>
        <w:t>”</w:t>
      </w:r>
    </w:p>
    <w:p w14:paraId="63F67B51" w14:textId="31E41AC4" w:rsidR="00AC4798" w:rsidRPr="00541335" w:rsidRDefault="00A01435" w:rsidP="00AC4798">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AC4798" w:rsidRPr="00541335">
        <w:rPr>
          <w:rFonts w:ascii="Unikurd Web" w:hAnsi="Unikurd Web" w:cs="Unikurd Web"/>
          <w:color w:val="000000" w:themeColor="text1"/>
          <w:sz w:val="24"/>
          <w:szCs w:val="24"/>
          <w:lang w:bidi="ar-KW"/>
        </w:rPr>
        <w:t>Through sacred purity,</w:t>
      </w:r>
      <w:r w:rsidRPr="00541335">
        <w:rPr>
          <w:rFonts w:ascii="Unikurd Web" w:hAnsi="Unikurd Web" w:cs="Unikurd Web"/>
          <w:color w:val="000000" w:themeColor="text1"/>
          <w:sz w:val="24"/>
          <w:szCs w:val="24"/>
          <w:lang w:bidi="ar-KW"/>
        </w:rPr>
        <w:t>”</w:t>
      </w:r>
      <w:r w:rsidR="00AC4798" w:rsidRPr="00541335">
        <w:rPr>
          <w:rFonts w:ascii="Unikurd Web" w:hAnsi="Unikurd Web" w:cs="Unikurd Web"/>
          <w:color w:val="000000" w:themeColor="text1"/>
          <w:sz w:val="24"/>
          <w:szCs w:val="24"/>
          <w:lang w:bidi="ar-KW"/>
        </w:rPr>
        <w:t xml:space="preserve"> Parwana responded.</w:t>
      </w:r>
    </w:p>
    <w:p w14:paraId="642831B3" w14:textId="76098DFD" w:rsidR="00AC4798" w:rsidRPr="00541335" w:rsidRDefault="00AC4798" w:rsidP="00AC4798">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00A01435"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What does that entail?</w:t>
      </w:r>
      <w:r w:rsidR="00A01435" w:rsidRPr="00541335">
        <w:rPr>
          <w:rFonts w:ascii="Unikurd Web" w:hAnsi="Unikurd Web" w:cs="Unikurd Web"/>
          <w:color w:val="000000" w:themeColor="text1"/>
          <w:sz w:val="24"/>
          <w:szCs w:val="24"/>
          <w:lang w:bidi="ar-KW"/>
        </w:rPr>
        <w:t>”</w:t>
      </w:r>
    </w:p>
    <w:p w14:paraId="3D8183CE" w14:textId="10F2C6ED" w:rsidR="00AC4798" w:rsidRPr="00541335" w:rsidRDefault="00A01435" w:rsidP="00AC4798">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AC4798" w:rsidRPr="00541335">
        <w:rPr>
          <w:rFonts w:ascii="Unikurd Web" w:hAnsi="Unikurd Web" w:cs="Unikurd Web"/>
          <w:color w:val="000000" w:themeColor="text1"/>
          <w:sz w:val="24"/>
          <w:szCs w:val="24"/>
          <w:lang w:bidi="ar-KW"/>
        </w:rPr>
        <w:t>It transcends both colour and voice,</w:t>
      </w:r>
      <w:r w:rsidRPr="00541335">
        <w:rPr>
          <w:rFonts w:ascii="Unikurd Web" w:hAnsi="Unikurd Web" w:cs="Unikurd Web"/>
          <w:color w:val="000000" w:themeColor="text1"/>
          <w:sz w:val="24"/>
          <w:szCs w:val="24"/>
          <w:lang w:bidi="ar-KW"/>
        </w:rPr>
        <w:t>”</w:t>
      </w:r>
      <w:r w:rsidR="00AC4798" w:rsidRPr="00541335">
        <w:rPr>
          <w:rFonts w:ascii="Unikurd Web" w:hAnsi="Unikurd Web" w:cs="Unikurd Web"/>
          <w:color w:val="000000" w:themeColor="text1"/>
          <w:sz w:val="24"/>
          <w:szCs w:val="24"/>
          <w:lang w:bidi="ar-KW"/>
        </w:rPr>
        <w:t xml:space="preserve"> Parwana explained.</w:t>
      </w:r>
    </w:p>
    <w:p w14:paraId="194FD919" w14:textId="581AED68" w:rsidR="00AC4798" w:rsidRPr="00541335" w:rsidRDefault="00AC4798" w:rsidP="00AC4798">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inquired, </w:t>
      </w:r>
      <w:r w:rsidR="00A13618"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What about the colours and voices of humans in relation to sacred purity on Earth?</w:t>
      </w:r>
      <w:r w:rsidR="00A13618" w:rsidRPr="00541335">
        <w:rPr>
          <w:rFonts w:ascii="Unikurd Web" w:hAnsi="Unikurd Web" w:cs="Unikurd Web"/>
          <w:color w:val="000000" w:themeColor="text1"/>
          <w:sz w:val="24"/>
          <w:szCs w:val="24"/>
          <w:lang w:bidi="ar-KW"/>
        </w:rPr>
        <w:t>”</w:t>
      </w:r>
    </w:p>
    <w:p w14:paraId="1A1F13EF" w14:textId="08765AB9" w:rsidR="00AC4798" w:rsidRPr="00541335" w:rsidRDefault="00ED1297" w:rsidP="00AC4798">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AC4798" w:rsidRPr="00541335">
        <w:rPr>
          <w:rFonts w:ascii="Unikurd Web" w:hAnsi="Unikurd Web" w:cs="Unikurd Web"/>
          <w:color w:val="000000" w:themeColor="text1"/>
          <w:sz w:val="24"/>
          <w:szCs w:val="24"/>
          <w:lang w:bidi="ar-KW"/>
        </w:rPr>
        <w:t>They hold no significance,</w:t>
      </w:r>
      <w:r w:rsidRPr="00541335">
        <w:rPr>
          <w:rFonts w:ascii="Unikurd Web" w:hAnsi="Unikurd Web" w:cs="Unikurd Web"/>
          <w:color w:val="000000" w:themeColor="text1"/>
          <w:sz w:val="24"/>
          <w:szCs w:val="24"/>
          <w:lang w:bidi="ar-KW"/>
        </w:rPr>
        <w:t>”</w:t>
      </w:r>
      <w:r w:rsidR="00AC4798" w:rsidRPr="00541335">
        <w:rPr>
          <w:rFonts w:ascii="Unikurd Web" w:hAnsi="Unikurd Web" w:cs="Unikurd Web"/>
          <w:color w:val="000000" w:themeColor="text1"/>
          <w:sz w:val="24"/>
          <w:szCs w:val="24"/>
          <w:lang w:bidi="ar-KW"/>
        </w:rPr>
        <w:t xml:space="preserve"> Parwana responded.</w:t>
      </w:r>
    </w:p>
    <w:p w14:paraId="53E4CACB" w14:textId="36F263FD" w:rsidR="00AC4798" w:rsidRPr="00541335" w:rsidRDefault="00AC4798" w:rsidP="00AC4798">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00ED1297"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Why is that?</w:t>
      </w:r>
      <w:r w:rsidR="00ED1297" w:rsidRPr="00541335">
        <w:rPr>
          <w:rFonts w:ascii="Unikurd Web" w:hAnsi="Unikurd Web" w:cs="Unikurd Web"/>
          <w:color w:val="000000" w:themeColor="text1"/>
          <w:sz w:val="24"/>
          <w:szCs w:val="24"/>
          <w:lang w:bidi="ar-KW"/>
        </w:rPr>
        <w:t>”</w:t>
      </w:r>
    </w:p>
    <w:p w14:paraId="65426720" w14:textId="2B2889F3" w:rsidR="00AC4798" w:rsidRPr="00541335" w:rsidRDefault="00ED1297" w:rsidP="00AC4798">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AC4798" w:rsidRPr="00541335">
        <w:rPr>
          <w:rFonts w:ascii="Unikurd Web" w:hAnsi="Unikurd Web" w:cs="Unikurd Web"/>
          <w:color w:val="000000" w:themeColor="text1"/>
          <w:sz w:val="24"/>
          <w:szCs w:val="24"/>
          <w:lang w:bidi="ar-KW"/>
        </w:rPr>
        <w:t>If they held any importance, purity would have already encompassed the entire Earth, and we wouldn't perceive your sorrows, pains, and agonies through your voice and the water screen now,</w:t>
      </w:r>
      <w:r w:rsidRPr="00541335">
        <w:rPr>
          <w:rFonts w:ascii="Unikurd Web" w:hAnsi="Unikurd Web" w:cs="Unikurd Web"/>
          <w:color w:val="000000" w:themeColor="text1"/>
          <w:sz w:val="24"/>
          <w:szCs w:val="24"/>
          <w:lang w:bidi="ar-KW"/>
        </w:rPr>
        <w:t>”</w:t>
      </w:r>
      <w:r w:rsidR="00AC4798" w:rsidRPr="00541335">
        <w:rPr>
          <w:rFonts w:ascii="Unikurd Web" w:hAnsi="Unikurd Web" w:cs="Unikurd Web"/>
          <w:color w:val="000000" w:themeColor="text1"/>
          <w:sz w:val="24"/>
          <w:szCs w:val="24"/>
          <w:lang w:bidi="ar-KW"/>
        </w:rPr>
        <w:t xml:space="preserve"> Parwana expressed.</w:t>
      </w:r>
    </w:p>
    <w:p w14:paraId="730A8AAC" w14:textId="077E39F1" w:rsidR="00AC4798" w:rsidRPr="00541335" w:rsidRDefault="00AC4798" w:rsidP="00AC4798">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00ED1297"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Why are humans like that?</w:t>
      </w:r>
      <w:r w:rsidR="00ED1297" w:rsidRPr="00541335">
        <w:rPr>
          <w:rFonts w:ascii="Unikurd Web" w:hAnsi="Unikurd Web" w:cs="Unikurd Web"/>
          <w:color w:val="000000" w:themeColor="text1"/>
          <w:sz w:val="24"/>
          <w:szCs w:val="24"/>
          <w:lang w:bidi="ar-KW"/>
        </w:rPr>
        <w:t>”</w:t>
      </w:r>
    </w:p>
    <w:p w14:paraId="2196E463" w14:textId="748F0A07" w:rsidR="00AC4798" w:rsidRPr="00541335" w:rsidRDefault="00ED1297" w:rsidP="00AC4798">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AC4798" w:rsidRPr="00541335">
        <w:rPr>
          <w:rFonts w:ascii="Unikurd Web" w:hAnsi="Unikurd Web" w:cs="Unikurd Web"/>
          <w:color w:val="000000" w:themeColor="text1"/>
          <w:sz w:val="24"/>
          <w:szCs w:val="24"/>
          <w:lang w:bidi="ar-KW"/>
        </w:rPr>
        <w:t>Because their colours and voices are artificial,</w:t>
      </w:r>
      <w:r w:rsidRPr="00541335">
        <w:rPr>
          <w:rFonts w:ascii="Unikurd Web" w:hAnsi="Unikurd Web" w:cs="Unikurd Web"/>
          <w:color w:val="000000" w:themeColor="text1"/>
          <w:sz w:val="24"/>
          <w:szCs w:val="24"/>
          <w:lang w:bidi="ar-KW"/>
        </w:rPr>
        <w:t>”</w:t>
      </w:r>
      <w:r w:rsidR="00AC4798" w:rsidRPr="00541335">
        <w:rPr>
          <w:rFonts w:ascii="Unikurd Web" w:hAnsi="Unikurd Web" w:cs="Unikurd Web"/>
          <w:color w:val="000000" w:themeColor="text1"/>
          <w:sz w:val="24"/>
          <w:szCs w:val="24"/>
          <w:lang w:bidi="ar-KW"/>
        </w:rPr>
        <w:t xml:space="preserve"> Parwana explained.</w:t>
      </w:r>
    </w:p>
    <w:p w14:paraId="112A42F1" w14:textId="7572B639" w:rsidR="00AC4798" w:rsidRPr="00541335" w:rsidRDefault="00AC4798" w:rsidP="00AC4798">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questioned, </w:t>
      </w:r>
      <w:r w:rsidR="00ED1297"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Whose creation, are they?</w:t>
      </w:r>
      <w:r w:rsidR="00ED1297" w:rsidRPr="00541335">
        <w:rPr>
          <w:rFonts w:ascii="Unikurd Web" w:hAnsi="Unikurd Web" w:cs="Unikurd Web"/>
          <w:color w:val="000000" w:themeColor="text1"/>
          <w:sz w:val="24"/>
          <w:szCs w:val="24"/>
          <w:lang w:bidi="ar-KW"/>
        </w:rPr>
        <w:t>”</w:t>
      </w:r>
    </w:p>
    <w:p w14:paraId="247B6B71" w14:textId="16539EE7" w:rsidR="00AC4798" w:rsidRPr="00541335" w:rsidRDefault="00ED1297" w:rsidP="00AC4798">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AC4798" w:rsidRPr="00541335">
        <w:rPr>
          <w:rFonts w:ascii="Unikurd Web" w:hAnsi="Unikurd Web" w:cs="Unikurd Web"/>
          <w:color w:val="000000" w:themeColor="text1"/>
          <w:sz w:val="24"/>
          <w:szCs w:val="24"/>
          <w:lang w:bidi="ar-KW"/>
        </w:rPr>
        <w:t>Human beings themselves,</w:t>
      </w:r>
      <w:r w:rsidRPr="00541335">
        <w:rPr>
          <w:rFonts w:ascii="Unikurd Web" w:hAnsi="Unikurd Web" w:cs="Unikurd Web"/>
          <w:color w:val="000000" w:themeColor="text1"/>
          <w:sz w:val="24"/>
          <w:szCs w:val="24"/>
          <w:lang w:bidi="ar-KW"/>
        </w:rPr>
        <w:t>”</w:t>
      </w:r>
      <w:r w:rsidR="00AC4798" w:rsidRPr="00541335">
        <w:rPr>
          <w:rFonts w:ascii="Unikurd Web" w:hAnsi="Unikurd Web" w:cs="Unikurd Web"/>
          <w:color w:val="000000" w:themeColor="text1"/>
          <w:sz w:val="24"/>
          <w:szCs w:val="24"/>
          <w:lang w:bidi="ar-KW"/>
        </w:rPr>
        <w:t xml:space="preserve"> Parwana responded.</w:t>
      </w:r>
    </w:p>
    <w:p w14:paraId="7777346E" w14:textId="4617C93B" w:rsidR="00AC4798" w:rsidRPr="00541335" w:rsidRDefault="00AC4798" w:rsidP="00AC4798">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00ED1297"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Which human beings?</w:t>
      </w:r>
      <w:r w:rsidR="00ED1297" w:rsidRPr="00541335">
        <w:rPr>
          <w:rFonts w:ascii="Unikurd Web" w:hAnsi="Unikurd Web" w:cs="Unikurd Web"/>
          <w:color w:val="000000" w:themeColor="text1"/>
          <w:sz w:val="24"/>
          <w:szCs w:val="24"/>
          <w:lang w:bidi="ar-KW"/>
        </w:rPr>
        <w:t>”</w:t>
      </w:r>
    </w:p>
    <w:p w14:paraId="6DA04ED9" w14:textId="0E0DC1D8" w:rsidR="00AC4798" w:rsidRPr="00541335" w:rsidRDefault="00ED1297" w:rsidP="00AC4798">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AC4798" w:rsidRPr="00541335">
        <w:rPr>
          <w:rFonts w:ascii="Unikurd Web" w:hAnsi="Unikurd Web" w:cs="Unikurd Web"/>
          <w:color w:val="000000" w:themeColor="text1"/>
          <w:sz w:val="24"/>
          <w:szCs w:val="24"/>
          <w:lang w:bidi="ar-KW"/>
        </w:rPr>
        <w:t>Those who present themselves as philosophers and wise individuals, merely preaching purity without taking any practical steps,</w:t>
      </w:r>
      <w:r w:rsidRPr="00541335">
        <w:rPr>
          <w:rFonts w:ascii="Unikurd Web" w:hAnsi="Unikurd Web" w:cs="Unikurd Web"/>
          <w:color w:val="000000" w:themeColor="text1"/>
          <w:sz w:val="24"/>
          <w:szCs w:val="24"/>
          <w:lang w:bidi="ar-KW"/>
        </w:rPr>
        <w:t xml:space="preserve">” </w:t>
      </w:r>
      <w:r w:rsidR="00AC4798" w:rsidRPr="00541335">
        <w:rPr>
          <w:rFonts w:ascii="Unikurd Web" w:hAnsi="Unikurd Web" w:cs="Unikurd Web"/>
          <w:color w:val="000000" w:themeColor="text1"/>
          <w:sz w:val="24"/>
          <w:szCs w:val="24"/>
          <w:lang w:bidi="ar-KW"/>
        </w:rPr>
        <w:t>Parwana expressed.</w:t>
      </w:r>
    </w:p>
    <w:p w14:paraId="5AC01A54" w14:textId="76AB4CA6" w:rsidR="00AC4798" w:rsidRPr="00541335" w:rsidRDefault="00AC4798" w:rsidP="00AC4798">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inquired, </w:t>
      </w:r>
      <w:r w:rsidR="00ED1297"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How do they manage to get away with it?</w:t>
      </w:r>
      <w:r w:rsidR="00ED1297" w:rsidRPr="00541335">
        <w:rPr>
          <w:rFonts w:ascii="Unikurd Web" w:hAnsi="Unikurd Web" w:cs="Unikurd Web"/>
          <w:color w:val="000000" w:themeColor="text1"/>
          <w:sz w:val="24"/>
          <w:szCs w:val="24"/>
          <w:lang w:bidi="ar-KW"/>
        </w:rPr>
        <w:t>”</w:t>
      </w:r>
    </w:p>
    <w:p w14:paraId="35C79A2B" w14:textId="2A1DC600" w:rsidR="00AC4798" w:rsidRPr="00541335" w:rsidRDefault="00ED1297" w:rsidP="00AC4798">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AC4798" w:rsidRPr="00541335">
        <w:rPr>
          <w:rFonts w:ascii="Unikurd Web" w:hAnsi="Unikurd Web" w:cs="Unikurd Web"/>
          <w:color w:val="000000" w:themeColor="text1"/>
          <w:sz w:val="24"/>
          <w:szCs w:val="24"/>
          <w:lang w:bidi="ar-KW"/>
        </w:rPr>
        <w:t>Because they are humans who interact with other humans,</w:t>
      </w:r>
      <w:r w:rsidRPr="00541335">
        <w:rPr>
          <w:rFonts w:ascii="Unikurd Web" w:hAnsi="Unikurd Web" w:cs="Unikurd Web"/>
          <w:color w:val="000000" w:themeColor="text1"/>
          <w:sz w:val="24"/>
          <w:szCs w:val="24"/>
          <w:lang w:bidi="ar-KW"/>
        </w:rPr>
        <w:t>”</w:t>
      </w:r>
      <w:r w:rsidR="00AC4798" w:rsidRPr="00541335">
        <w:rPr>
          <w:rFonts w:ascii="Unikurd Web" w:hAnsi="Unikurd Web" w:cs="Unikurd Web"/>
          <w:color w:val="000000" w:themeColor="text1"/>
          <w:sz w:val="24"/>
          <w:szCs w:val="24"/>
          <w:lang w:bidi="ar-KW"/>
        </w:rPr>
        <w:t xml:space="preserve"> Parwana responded.</w:t>
      </w:r>
    </w:p>
    <w:p w14:paraId="4A258F9E" w14:textId="225B7CE1" w:rsidR="00AC4798" w:rsidRPr="00541335" w:rsidRDefault="00AC4798" w:rsidP="00AC4798">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00ED1297"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What can ordinary people do then?</w:t>
      </w:r>
      <w:r w:rsidR="00ED1297" w:rsidRPr="00541335">
        <w:rPr>
          <w:rFonts w:ascii="Unikurd Web" w:hAnsi="Unikurd Web" w:cs="Unikurd Web"/>
          <w:color w:val="000000" w:themeColor="text1"/>
          <w:sz w:val="24"/>
          <w:szCs w:val="24"/>
          <w:lang w:bidi="ar-KW"/>
        </w:rPr>
        <w:t>”</w:t>
      </w:r>
    </w:p>
    <w:p w14:paraId="06ABE561" w14:textId="2CE70E8B" w:rsidR="00AC4798" w:rsidRPr="00541335" w:rsidRDefault="00ED1297" w:rsidP="00AC4798">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AC4798" w:rsidRPr="00541335">
        <w:rPr>
          <w:rFonts w:ascii="Unikurd Web" w:hAnsi="Unikurd Web" w:cs="Unikurd Web"/>
          <w:color w:val="000000" w:themeColor="text1"/>
          <w:sz w:val="24"/>
          <w:szCs w:val="24"/>
          <w:lang w:bidi="ar-KW"/>
        </w:rPr>
        <w:t>Instead of holding them accountable, they follow suit by praising them,</w:t>
      </w:r>
      <w:r w:rsidRPr="00541335">
        <w:rPr>
          <w:rFonts w:ascii="Unikurd Web" w:hAnsi="Unikurd Web" w:cs="Unikurd Web"/>
          <w:color w:val="000000" w:themeColor="text1"/>
          <w:sz w:val="24"/>
          <w:szCs w:val="24"/>
          <w:lang w:bidi="ar-KW"/>
        </w:rPr>
        <w:t>”</w:t>
      </w:r>
      <w:r w:rsidR="00AC4798" w:rsidRPr="00541335">
        <w:rPr>
          <w:rFonts w:ascii="Unikurd Web" w:hAnsi="Unikurd Web" w:cs="Unikurd Web"/>
          <w:color w:val="000000" w:themeColor="text1"/>
          <w:sz w:val="24"/>
          <w:szCs w:val="24"/>
          <w:lang w:bidi="ar-KW"/>
        </w:rPr>
        <w:t xml:space="preserve"> Parwana responded.</w:t>
      </w:r>
    </w:p>
    <w:p w14:paraId="7EAF3AA4" w14:textId="4239C42C" w:rsidR="00AC4798" w:rsidRPr="00541335" w:rsidRDefault="00AC4798" w:rsidP="00AC4798">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questioned, </w:t>
      </w:r>
      <w:r w:rsidR="00ED1297"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Why is that?</w:t>
      </w:r>
      <w:r w:rsidR="00ED1297" w:rsidRPr="00541335">
        <w:rPr>
          <w:rFonts w:ascii="Unikurd Web" w:hAnsi="Unikurd Web" w:cs="Unikurd Web"/>
          <w:color w:val="000000" w:themeColor="text1"/>
          <w:sz w:val="24"/>
          <w:szCs w:val="24"/>
          <w:lang w:bidi="ar-KW"/>
        </w:rPr>
        <w:t>”</w:t>
      </w:r>
    </w:p>
    <w:p w14:paraId="2665E2DA" w14:textId="25B88C1B" w:rsidR="00AC4798" w:rsidRPr="00541335" w:rsidRDefault="00ED1297" w:rsidP="00AC4798">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AC4798" w:rsidRPr="00541335">
        <w:rPr>
          <w:rFonts w:ascii="Unikurd Web" w:hAnsi="Unikurd Web" w:cs="Unikurd Web"/>
          <w:color w:val="000000" w:themeColor="text1"/>
          <w:sz w:val="24"/>
          <w:szCs w:val="24"/>
          <w:lang w:bidi="ar-KW"/>
        </w:rPr>
        <w:t>Because these self-proclaimed philosophers and intellectuals are charlatans and deceivers,</w:t>
      </w:r>
      <w:r w:rsidRPr="00541335">
        <w:rPr>
          <w:rFonts w:ascii="Unikurd Web" w:hAnsi="Unikurd Web" w:cs="Unikurd Web"/>
          <w:color w:val="000000" w:themeColor="text1"/>
          <w:sz w:val="24"/>
          <w:szCs w:val="24"/>
          <w:lang w:bidi="ar-KW"/>
        </w:rPr>
        <w:t>”</w:t>
      </w:r>
      <w:r w:rsidR="00AC4798" w:rsidRPr="00541335">
        <w:rPr>
          <w:rFonts w:ascii="Unikurd Web" w:hAnsi="Unikurd Web" w:cs="Unikurd Web"/>
          <w:color w:val="000000" w:themeColor="text1"/>
          <w:sz w:val="24"/>
          <w:szCs w:val="24"/>
          <w:lang w:bidi="ar-KW"/>
        </w:rPr>
        <w:t xml:space="preserve"> Parwana explained.</w:t>
      </w:r>
    </w:p>
    <w:p w14:paraId="3528B0BB" w14:textId="1975452A" w:rsidR="00AC4798" w:rsidRPr="00541335" w:rsidRDefault="00AC4798" w:rsidP="00AC4798">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00ED1297"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Why are they like that?</w:t>
      </w:r>
      <w:r w:rsidR="00ED1297" w:rsidRPr="00541335">
        <w:rPr>
          <w:rFonts w:ascii="Unikurd Web" w:hAnsi="Unikurd Web" w:cs="Unikurd Web"/>
          <w:color w:val="000000" w:themeColor="text1"/>
          <w:sz w:val="24"/>
          <w:szCs w:val="24"/>
          <w:lang w:bidi="ar-KW"/>
        </w:rPr>
        <w:t>”</w:t>
      </w:r>
    </w:p>
    <w:p w14:paraId="2056183C" w14:textId="7A81E6E9" w:rsidR="00AC4798" w:rsidRPr="00541335" w:rsidRDefault="00ED1297" w:rsidP="00AC4798">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AC4798" w:rsidRPr="00541335">
        <w:rPr>
          <w:rFonts w:ascii="Unikurd Web" w:hAnsi="Unikurd Web" w:cs="Unikurd Web"/>
          <w:color w:val="000000" w:themeColor="text1"/>
          <w:sz w:val="24"/>
          <w:szCs w:val="24"/>
          <w:lang w:bidi="ar-KW"/>
        </w:rPr>
        <w:t>They are driven by cowardice,</w:t>
      </w:r>
      <w:r w:rsidRPr="00541335">
        <w:rPr>
          <w:rFonts w:ascii="Unikurd Web" w:hAnsi="Unikurd Web" w:cs="Unikurd Web"/>
          <w:color w:val="000000" w:themeColor="text1"/>
          <w:sz w:val="24"/>
          <w:szCs w:val="24"/>
          <w:lang w:bidi="ar-KW"/>
        </w:rPr>
        <w:t>”</w:t>
      </w:r>
      <w:r w:rsidR="00AC4798" w:rsidRPr="00541335">
        <w:rPr>
          <w:rFonts w:ascii="Unikurd Web" w:hAnsi="Unikurd Web" w:cs="Unikurd Web"/>
          <w:color w:val="000000" w:themeColor="text1"/>
          <w:sz w:val="24"/>
          <w:szCs w:val="24"/>
          <w:lang w:bidi="ar-KW"/>
        </w:rPr>
        <w:t xml:space="preserve"> Parwana responded.</w:t>
      </w:r>
    </w:p>
    <w:p w14:paraId="07725E61" w14:textId="19359836" w:rsidR="00AC4798" w:rsidRPr="00541335" w:rsidRDefault="00AC4798" w:rsidP="00AC4798">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inquired, </w:t>
      </w:r>
      <w:r w:rsidR="00ED1297"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Where does this cowardice originate?</w:t>
      </w:r>
      <w:r w:rsidR="00ED1297" w:rsidRPr="00541335">
        <w:rPr>
          <w:rFonts w:ascii="Unikurd Web" w:hAnsi="Unikurd Web" w:cs="Unikurd Web"/>
          <w:color w:val="000000" w:themeColor="text1"/>
          <w:sz w:val="24"/>
          <w:szCs w:val="24"/>
          <w:lang w:bidi="ar-KW"/>
        </w:rPr>
        <w:t>”</w:t>
      </w:r>
    </w:p>
    <w:p w14:paraId="68D09C08" w14:textId="7FA8FBE8" w:rsidR="00AC4798" w:rsidRPr="00541335" w:rsidRDefault="00ED1297" w:rsidP="00AC4798">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AC4798" w:rsidRPr="00541335">
        <w:rPr>
          <w:rFonts w:ascii="Unikurd Web" w:hAnsi="Unikurd Web" w:cs="Unikurd Web"/>
          <w:color w:val="000000" w:themeColor="text1"/>
          <w:sz w:val="24"/>
          <w:szCs w:val="24"/>
          <w:lang w:bidi="ar-KW"/>
        </w:rPr>
        <w:t>It stems from their dishonesty,</w:t>
      </w:r>
      <w:r w:rsidRPr="00541335">
        <w:rPr>
          <w:rFonts w:ascii="Unikurd Web" w:hAnsi="Unikurd Web" w:cs="Unikurd Web"/>
          <w:color w:val="000000" w:themeColor="text1"/>
          <w:sz w:val="24"/>
          <w:szCs w:val="24"/>
          <w:lang w:bidi="ar-KW"/>
        </w:rPr>
        <w:t>”</w:t>
      </w:r>
      <w:r w:rsidR="00AC4798" w:rsidRPr="00541335">
        <w:rPr>
          <w:rFonts w:ascii="Unikurd Web" w:hAnsi="Unikurd Web" w:cs="Unikurd Web"/>
          <w:color w:val="000000" w:themeColor="text1"/>
          <w:sz w:val="24"/>
          <w:szCs w:val="24"/>
          <w:lang w:bidi="ar-KW"/>
        </w:rPr>
        <w:t xml:space="preserve"> Parwana responded.</w:t>
      </w:r>
    </w:p>
    <w:p w14:paraId="3938BB18" w14:textId="46234646" w:rsidR="00AC4798" w:rsidRPr="00541335" w:rsidRDefault="00AC4798" w:rsidP="00AC4798">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00ED1297"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Why do humans resort to lying?</w:t>
      </w:r>
      <w:r w:rsidR="00ED1297" w:rsidRPr="00541335">
        <w:rPr>
          <w:rFonts w:ascii="Unikurd Web" w:hAnsi="Unikurd Web" w:cs="Unikurd Web"/>
          <w:color w:val="000000" w:themeColor="text1"/>
          <w:sz w:val="24"/>
          <w:szCs w:val="24"/>
          <w:lang w:bidi="ar-KW"/>
        </w:rPr>
        <w:t>”</w:t>
      </w:r>
    </w:p>
    <w:p w14:paraId="321AE53B" w14:textId="5BAA2C8D" w:rsidR="00AC4798" w:rsidRPr="00541335" w:rsidRDefault="00ED1297" w:rsidP="00AC4798">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AC4798" w:rsidRPr="00541335">
        <w:rPr>
          <w:rFonts w:ascii="Unikurd Web" w:hAnsi="Unikurd Web" w:cs="Unikurd Web"/>
          <w:color w:val="000000" w:themeColor="text1"/>
          <w:sz w:val="24"/>
          <w:szCs w:val="24"/>
          <w:lang w:bidi="ar-KW"/>
        </w:rPr>
        <w:t>They are afraid,</w:t>
      </w:r>
      <w:r w:rsidRPr="00541335">
        <w:rPr>
          <w:rFonts w:ascii="Unikurd Web" w:hAnsi="Unikurd Web" w:cs="Unikurd Web"/>
          <w:color w:val="000000" w:themeColor="text1"/>
          <w:sz w:val="24"/>
          <w:szCs w:val="24"/>
          <w:lang w:bidi="ar-KW"/>
        </w:rPr>
        <w:t>”</w:t>
      </w:r>
      <w:r w:rsidR="00AC4798" w:rsidRPr="00541335">
        <w:rPr>
          <w:rFonts w:ascii="Unikurd Web" w:hAnsi="Unikurd Web" w:cs="Unikurd Web"/>
          <w:color w:val="000000" w:themeColor="text1"/>
          <w:sz w:val="24"/>
          <w:szCs w:val="24"/>
          <w:lang w:bidi="ar-KW"/>
        </w:rPr>
        <w:t xml:space="preserve"> Parwana responded.</w:t>
      </w:r>
    </w:p>
    <w:p w14:paraId="35CF7BBA" w14:textId="0A04485F" w:rsidR="00AC4798" w:rsidRPr="00541335" w:rsidRDefault="00AC4798" w:rsidP="00AC4798">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questioned, </w:t>
      </w:r>
      <w:r w:rsidR="00ED1297"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Afraid of whom?</w:t>
      </w:r>
      <w:r w:rsidR="00ED1297" w:rsidRPr="00541335">
        <w:rPr>
          <w:rFonts w:ascii="Unikurd Web" w:hAnsi="Unikurd Web" w:cs="Unikurd Web"/>
          <w:color w:val="000000" w:themeColor="text1"/>
          <w:sz w:val="24"/>
          <w:szCs w:val="24"/>
          <w:lang w:bidi="ar-KW"/>
        </w:rPr>
        <w:t>”</w:t>
      </w:r>
    </w:p>
    <w:p w14:paraId="33F539C5" w14:textId="450CA6F0" w:rsidR="00AC4798" w:rsidRPr="00541335" w:rsidRDefault="00ED1297" w:rsidP="00AC4798">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AC4798" w:rsidRPr="00541335">
        <w:rPr>
          <w:rFonts w:ascii="Unikurd Web" w:hAnsi="Unikurd Web" w:cs="Unikurd Web"/>
          <w:color w:val="000000" w:themeColor="text1"/>
          <w:sz w:val="24"/>
          <w:szCs w:val="24"/>
          <w:lang w:bidi="ar-KW"/>
        </w:rPr>
        <w:t>Of themselves,</w:t>
      </w:r>
      <w:r w:rsidRPr="00541335">
        <w:rPr>
          <w:rFonts w:ascii="Unikurd Web" w:hAnsi="Unikurd Web" w:cs="Unikurd Web"/>
          <w:color w:val="000000" w:themeColor="text1"/>
          <w:sz w:val="24"/>
          <w:szCs w:val="24"/>
          <w:lang w:bidi="ar-KW"/>
        </w:rPr>
        <w:t>”</w:t>
      </w:r>
      <w:r w:rsidR="00AC4798" w:rsidRPr="00541335">
        <w:rPr>
          <w:rFonts w:ascii="Unikurd Web" w:hAnsi="Unikurd Web" w:cs="Unikurd Web"/>
          <w:color w:val="000000" w:themeColor="text1"/>
          <w:sz w:val="24"/>
          <w:szCs w:val="24"/>
          <w:lang w:bidi="ar-KW"/>
        </w:rPr>
        <w:t xml:space="preserve"> Parwana responded.</w:t>
      </w:r>
    </w:p>
    <w:p w14:paraId="205F3549" w14:textId="00EC1A98" w:rsidR="00AC4798" w:rsidRPr="00541335" w:rsidRDefault="00AC4798" w:rsidP="00AC4798">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00ED1297"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Why is that?</w:t>
      </w:r>
      <w:r w:rsidR="00ED1297" w:rsidRPr="00541335">
        <w:rPr>
          <w:rFonts w:ascii="Unikurd Web" w:hAnsi="Unikurd Web" w:cs="Unikurd Web"/>
          <w:color w:val="000000" w:themeColor="text1"/>
          <w:sz w:val="24"/>
          <w:szCs w:val="24"/>
          <w:lang w:bidi="ar-KW"/>
        </w:rPr>
        <w:t>”</w:t>
      </w:r>
    </w:p>
    <w:p w14:paraId="35BD1239" w14:textId="59B18D10" w:rsidR="00AC4798" w:rsidRPr="00541335" w:rsidRDefault="00ED1297" w:rsidP="00AC4798">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AC4798" w:rsidRPr="00541335">
        <w:rPr>
          <w:rFonts w:ascii="Unikurd Web" w:hAnsi="Unikurd Web" w:cs="Unikurd Web"/>
          <w:color w:val="000000" w:themeColor="text1"/>
          <w:sz w:val="24"/>
          <w:szCs w:val="24"/>
          <w:lang w:bidi="ar-KW"/>
        </w:rPr>
        <w:t>Because they are the closest to the lie itself,</w:t>
      </w:r>
      <w:r w:rsidRPr="00541335">
        <w:rPr>
          <w:rFonts w:ascii="Unikurd Web" w:hAnsi="Unikurd Web" w:cs="Unikurd Web"/>
          <w:color w:val="000000" w:themeColor="text1"/>
          <w:sz w:val="24"/>
          <w:szCs w:val="24"/>
          <w:lang w:bidi="ar-KW"/>
        </w:rPr>
        <w:t>”</w:t>
      </w:r>
      <w:r w:rsidR="00AC4798" w:rsidRPr="00541335">
        <w:rPr>
          <w:rFonts w:ascii="Unikurd Web" w:hAnsi="Unikurd Web" w:cs="Unikurd Web"/>
          <w:color w:val="000000" w:themeColor="text1"/>
          <w:sz w:val="24"/>
          <w:szCs w:val="24"/>
          <w:lang w:bidi="ar-KW"/>
        </w:rPr>
        <w:t xml:space="preserve"> Parwana explained.</w:t>
      </w:r>
    </w:p>
    <w:p w14:paraId="523D5C65" w14:textId="05EE1C38" w:rsidR="00AC4798" w:rsidRPr="00541335" w:rsidRDefault="00AC4798" w:rsidP="00AC4798">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00ED1297"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Is it possible for them to distance themselves from falsehood?</w:t>
      </w:r>
      <w:r w:rsidR="00ED1297" w:rsidRPr="00541335">
        <w:rPr>
          <w:rFonts w:ascii="Unikurd Web" w:hAnsi="Unikurd Web" w:cs="Unikurd Web"/>
          <w:color w:val="000000" w:themeColor="text1"/>
          <w:sz w:val="24"/>
          <w:szCs w:val="24"/>
          <w:lang w:bidi="ar-KW"/>
        </w:rPr>
        <w:t>”</w:t>
      </w:r>
    </w:p>
    <w:p w14:paraId="30BD1990" w14:textId="13A8BC41" w:rsidR="00652FC0" w:rsidRPr="00541335" w:rsidRDefault="00ED1297" w:rsidP="00652FC0">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AC4798" w:rsidRPr="00541335">
        <w:rPr>
          <w:rFonts w:ascii="Unikurd Web" w:hAnsi="Unikurd Web" w:cs="Unikurd Web"/>
          <w:color w:val="000000" w:themeColor="text1"/>
          <w:sz w:val="24"/>
          <w:szCs w:val="24"/>
          <w:lang w:bidi="ar-KW"/>
        </w:rPr>
        <w:t>No,</w:t>
      </w:r>
      <w:r w:rsidRPr="00541335">
        <w:rPr>
          <w:rFonts w:ascii="Unikurd Web" w:hAnsi="Unikurd Web" w:cs="Unikurd Web"/>
          <w:color w:val="000000" w:themeColor="text1"/>
          <w:sz w:val="24"/>
          <w:szCs w:val="24"/>
          <w:lang w:bidi="ar-KW"/>
        </w:rPr>
        <w:t>”</w:t>
      </w:r>
      <w:r w:rsidR="00AC4798" w:rsidRPr="00541335">
        <w:rPr>
          <w:rFonts w:ascii="Unikurd Web" w:hAnsi="Unikurd Web" w:cs="Unikurd Web"/>
          <w:color w:val="000000" w:themeColor="text1"/>
          <w:sz w:val="24"/>
          <w:szCs w:val="24"/>
          <w:lang w:bidi="ar-KW"/>
        </w:rPr>
        <w:t xml:space="preserve"> Parwana responded.</w:t>
      </w:r>
    </w:p>
    <w:p w14:paraId="315B5754" w14:textId="461FB1B0" w:rsidR="00AC4798" w:rsidRPr="00541335" w:rsidRDefault="00AC4798" w:rsidP="00652FC0">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questioned, </w:t>
      </w:r>
      <w:r w:rsidR="001347CF"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Why is that?</w:t>
      </w:r>
      <w:r w:rsidR="001347CF" w:rsidRPr="00541335">
        <w:rPr>
          <w:rFonts w:ascii="Unikurd Web" w:hAnsi="Unikurd Web" w:cs="Unikurd Web"/>
          <w:color w:val="000000" w:themeColor="text1"/>
          <w:sz w:val="24"/>
          <w:szCs w:val="24"/>
          <w:lang w:bidi="ar-KW"/>
        </w:rPr>
        <w:t>”</w:t>
      </w:r>
    </w:p>
    <w:p w14:paraId="4F979A03" w14:textId="1A55740C" w:rsidR="00AC4798" w:rsidRPr="00541335" w:rsidRDefault="001347CF" w:rsidP="00AC4798">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AC4798" w:rsidRPr="00541335">
        <w:rPr>
          <w:rFonts w:ascii="Unikurd Web" w:hAnsi="Unikurd Web" w:cs="Unikurd Web"/>
          <w:color w:val="000000" w:themeColor="text1"/>
          <w:sz w:val="24"/>
          <w:szCs w:val="24"/>
          <w:lang w:bidi="ar-KW"/>
        </w:rPr>
        <w:t>Let me ask you this: Can humans detach from themselves?</w:t>
      </w:r>
      <w:r w:rsidRPr="00541335">
        <w:rPr>
          <w:rFonts w:ascii="Unikurd Web" w:hAnsi="Unikurd Web" w:cs="Unikurd Web"/>
          <w:color w:val="000000" w:themeColor="text1"/>
          <w:sz w:val="24"/>
          <w:szCs w:val="24"/>
          <w:lang w:bidi="ar-KW"/>
        </w:rPr>
        <w:t>”</w:t>
      </w:r>
      <w:r w:rsidR="00AC4798" w:rsidRPr="00541335">
        <w:rPr>
          <w:rFonts w:ascii="Unikurd Web" w:hAnsi="Unikurd Web" w:cs="Unikurd Web"/>
          <w:color w:val="000000" w:themeColor="text1"/>
          <w:sz w:val="24"/>
          <w:szCs w:val="24"/>
          <w:lang w:bidi="ar-KW"/>
        </w:rPr>
        <w:t xml:space="preserve"> Parwana inquired.</w:t>
      </w:r>
    </w:p>
    <w:p w14:paraId="37CAD05C" w14:textId="6D97AD5E" w:rsidR="00AC4798" w:rsidRPr="00541335" w:rsidRDefault="00AC4798" w:rsidP="00AC4798">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001347CF"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Why couldn't they?</w:t>
      </w:r>
      <w:r w:rsidR="001347CF" w:rsidRPr="00541335">
        <w:rPr>
          <w:rFonts w:ascii="Unikurd Web" w:hAnsi="Unikurd Web" w:cs="Unikurd Web"/>
          <w:color w:val="000000" w:themeColor="text1"/>
          <w:sz w:val="24"/>
          <w:szCs w:val="24"/>
          <w:lang w:bidi="ar-KW"/>
        </w:rPr>
        <w:t>”</w:t>
      </w:r>
    </w:p>
    <w:p w14:paraId="20A3EFF2" w14:textId="62F0339D" w:rsidR="00AC4798" w:rsidRPr="00541335" w:rsidRDefault="001347CF" w:rsidP="00AC4798">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AC4798" w:rsidRPr="00541335">
        <w:rPr>
          <w:rFonts w:ascii="Unikurd Web" w:hAnsi="Unikurd Web" w:cs="Unikurd Web"/>
          <w:color w:val="000000" w:themeColor="text1"/>
          <w:sz w:val="24"/>
          <w:szCs w:val="24"/>
          <w:lang w:bidi="ar-KW"/>
        </w:rPr>
        <w:t>Because nothing would remain to be called 'themselves,'</w:t>
      </w:r>
      <w:r w:rsidR="008C1B8B" w:rsidRPr="00541335">
        <w:rPr>
          <w:rFonts w:ascii="Unikurd Web" w:hAnsi="Unikurd Web" w:cs="Unikurd Web"/>
          <w:color w:val="000000" w:themeColor="text1"/>
          <w:sz w:val="24"/>
          <w:szCs w:val="24"/>
          <w:lang w:bidi="ar-KW"/>
        </w:rPr>
        <w:t>”</w:t>
      </w:r>
      <w:r w:rsidR="00AC4798" w:rsidRPr="00541335">
        <w:rPr>
          <w:rFonts w:ascii="Unikurd Web" w:hAnsi="Unikurd Web" w:cs="Unikurd Web"/>
          <w:color w:val="000000" w:themeColor="text1"/>
          <w:sz w:val="24"/>
          <w:szCs w:val="24"/>
          <w:lang w:bidi="ar-KW"/>
        </w:rPr>
        <w:t xml:space="preserve"> Parwana explained.</w:t>
      </w:r>
    </w:p>
    <w:p w14:paraId="3DF1FF60" w14:textId="365F6BFC" w:rsidR="00AC4798" w:rsidRPr="00541335" w:rsidRDefault="00AC4798" w:rsidP="00AC4798">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inquired, </w:t>
      </w:r>
      <w:r w:rsidR="008C1B8B"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Who?</w:t>
      </w:r>
      <w:r w:rsidR="008C1B8B" w:rsidRPr="00541335">
        <w:rPr>
          <w:rFonts w:ascii="Unikurd Web" w:hAnsi="Unikurd Web" w:cs="Unikurd Web"/>
          <w:color w:val="000000" w:themeColor="text1"/>
          <w:sz w:val="24"/>
          <w:szCs w:val="24"/>
          <w:lang w:bidi="ar-KW"/>
        </w:rPr>
        <w:t>”</w:t>
      </w:r>
    </w:p>
    <w:p w14:paraId="09E91BCC" w14:textId="32BE3F19" w:rsidR="00AC4798" w:rsidRPr="00541335" w:rsidRDefault="008C1B8B" w:rsidP="00AC4798">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AC4798" w:rsidRPr="00541335">
        <w:rPr>
          <w:rFonts w:ascii="Unikurd Web" w:hAnsi="Unikurd Web" w:cs="Unikurd Web"/>
          <w:color w:val="000000" w:themeColor="text1"/>
          <w:sz w:val="24"/>
          <w:szCs w:val="24"/>
          <w:lang w:bidi="ar-KW"/>
        </w:rPr>
        <w:t>Human beings,</w:t>
      </w:r>
      <w:r w:rsidRPr="00541335">
        <w:rPr>
          <w:rFonts w:ascii="Unikurd Web" w:hAnsi="Unikurd Web" w:cs="Unikurd Web"/>
          <w:color w:val="000000" w:themeColor="text1"/>
          <w:sz w:val="24"/>
          <w:szCs w:val="24"/>
          <w:lang w:bidi="ar-KW"/>
        </w:rPr>
        <w:t>”</w:t>
      </w:r>
      <w:r w:rsidR="00AC4798" w:rsidRPr="00541335">
        <w:rPr>
          <w:rFonts w:ascii="Unikurd Web" w:hAnsi="Unikurd Web" w:cs="Unikurd Web"/>
          <w:color w:val="000000" w:themeColor="text1"/>
          <w:sz w:val="24"/>
          <w:szCs w:val="24"/>
          <w:lang w:bidi="ar-KW"/>
        </w:rPr>
        <w:t xml:space="preserve"> Parwana responded.</w:t>
      </w:r>
    </w:p>
    <w:p w14:paraId="6CBB0867" w14:textId="16D7CFC7" w:rsidR="00AC4798" w:rsidRPr="00541335" w:rsidRDefault="00AC4798" w:rsidP="00AC4798">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008C1B8B"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Why can't they do it then?</w:t>
      </w:r>
      <w:r w:rsidR="008C1B8B" w:rsidRPr="00541335">
        <w:rPr>
          <w:rFonts w:ascii="Unikurd Web" w:hAnsi="Unikurd Web" w:cs="Unikurd Web"/>
          <w:color w:val="000000" w:themeColor="text1"/>
          <w:sz w:val="24"/>
          <w:szCs w:val="24"/>
          <w:lang w:bidi="ar-KW"/>
        </w:rPr>
        <w:t>”</w:t>
      </w:r>
    </w:p>
    <w:p w14:paraId="0F4BD7A0" w14:textId="7D8AE9DC" w:rsidR="00AC4798" w:rsidRPr="00541335" w:rsidRDefault="008C1B8B" w:rsidP="00996B9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AC4798" w:rsidRPr="00541335">
        <w:rPr>
          <w:rFonts w:ascii="Unikurd Web" w:hAnsi="Unikurd Web" w:cs="Unikurd Web"/>
          <w:color w:val="000000" w:themeColor="text1"/>
          <w:sz w:val="24"/>
          <w:szCs w:val="24"/>
          <w:lang w:bidi="ar-KW"/>
        </w:rPr>
        <w:t>Because they are deeply entwined with falsehood,</w:t>
      </w:r>
      <w:r w:rsidRPr="00541335">
        <w:rPr>
          <w:rFonts w:ascii="Unikurd Web" w:hAnsi="Unikurd Web" w:cs="Unikurd Web"/>
          <w:color w:val="000000" w:themeColor="text1"/>
          <w:sz w:val="24"/>
          <w:szCs w:val="24"/>
          <w:lang w:bidi="ar-KW"/>
        </w:rPr>
        <w:t>”</w:t>
      </w:r>
      <w:r w:rsidR="00AC4798" w:rsidRPr="00541335">
        <w:rPr>
          <w:rFonts w:ascii="Unikurd Web" w:hAnsi="Unikurd Web" w:cs="Unikurd Web"/>
          <w:color w:val="000000" w:themeColor="text1"/>
          <w:sz w:val="24"/>
          <w:szCs w:val="24"/>
          <w:lang w:bidi="ar-KW"/>
        </w:rPr>
        <w:t xml:space="preserve"> Parwana responded. She paused briefly and continued, </w:t>
      </w:r>
      <w:r w:rsidRPr="00541335">
        <w:rPr>
          <w:rFonts w:ascii="Unikurd Web" w:hAnsi="Unikurd Web" w:cs="Unikurd Web"/>
          <w:color w:val="000000" w:themeColor="text1"/>
          <w:sz w:val="24"/>
          <w:szCs w:val="24"/>
          <w:lang w:bidi="ar-KW"/>
        </w:rPr>
        <w:t>“</w:t>
      </w:r>
      <w:r w:rsidR="00AC4798" w:rsidRPr="00541335">
        <w:rPr>
          <w:rFonts w:ascii="Unikurd Web" w:hAnsi="Unikurd Web" w:cs="Unikurd Web"/>
          <w:color w:val="000000" w:themeColor="text1"/>
          <w:sz w:val="24"/>
          <w:szCs w:val="24"/>
          <w:lang w:bidi="ar-KW"/>
        </w:rPr>
        <w:t xml:space="preserve">They can't control themselves, nor can they control the lies. That's why they struggle to manage the lies of others. In other words, if they can't be truthful with themselves, how can they be honest with others? Suppose they </w:t>
      </w:r>
      <w:r w:rsidRPr="00541335">
        <w:rPr>
          <w:rFonts w:ascii="Unikurd Web" w:hAnsi="Unikurd Web" w:cs="Unikurd Web"/>
          <w:color w:val="000000" w:themeColor="text1"/>
          <w:sz w:val="24"/>
          <w:szCs w:val="24"/>
          <w:lang w:bidi="ar-KW"/>
        </w:rPr>
        <w:t>b</w:t>
      </w:r>
      <w:r w:rsidR="00971E91" w:rsidRPr="00541335">
        <w:rPr>
          <w:rFonts w:ascii="Unikurd Web" w:hAnsi="Unikurd Web" w:cs="Unikurd Web"/>
          <w:color w:val="000000" w:themeColor="text1"/>
          <w:sz w:val="24"/>
          <w:szCs w:val="24"/>
          <w:lang w:bidi="ar-KW"/>
        </w:rPr>
        <w:t>eg</w:t>
      </w:r>
      <w:r w:rsidR="00AC4798" w:rsidRPr="00541335">
        <w:rPr>
          <w:rFonts w:ascii="Unikurd Web" w:hAnsi="Unikurd Web" w:cs="Unikurd Web"/>
          <w:color w:val="000000" w:themeColor="text1"/>
          <w:sz w:val="24"/>
          <w:szCs w:val="24"/>
          <w:lang w:bidi="ar-KW"/>
        </w:rPr>
        <w:t>in to tell the truth; what would they admit? 'We are liars?' To whom would they confess?</w:t>
      </w:r>
      <w:r w:rsidRPr="00541335">
        <w:rPr>
          <w:rFonts w:ascii="Unikurd Web" w:hAnsi="Unikurd Web" w:cs="Unikurd Web"/>
          <w:color w:val="000000" w:themeColor="text1"/>
          <w:sz w:val="24"/>
          <w:szCs w:val="24"/>
          <w:lang w:bidi="ar-KW"/>
        </w:rPr>
        <w:t>”</w:t>
      </w:r>
    </w:p>
    <w:p w14:paraId="3F8D5B25" w14:textId="46AC62D8" w:rsidR="00996B9B" w:rsidRPr="00541335" w:rsidRDefault="00996B9B" w:rsidP="00996B9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replied, </w:t>
      </w:r>
      <w:r w:rsidR="003B6BFE"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They could say, 'We are liars.'</w:t>
      </w:r>
      <w:r w:rsidR="003B6BFE" w:rsidRPr="00541335">
        <w:rPr>
          <w:rFonts w:ascii="Unikurd Web" w:hAnsi="Unikurd Web" w:cs="Unikurd Web"/>
          <w:color w:val="000000" w:themeColor="text1"/>
          <w:sz w:val="24"/>
          <w:szCs w:val="24"/>
          <w:lang w:bidi="ar-KW"/>
        </w:rPr>
        <w:t>”</w:t>
      </w:r>
    </w:p>
    <w:p w14:paraId="54BA3B3D" w14:textId="0B7B2A95" w:rsidR="00996B9B" w:rsidRPr="00541335" w:rsidRDefault="003B6BFE" w:rsidP="00996B9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996B9B" w:rsidRPr="00541335">
        <w:rPr>
          <w:rFonts w:ascii="Unikurd Web" w:hAnsi="Unikurd Web" w:cs="Unikurd Web"/>
          <w:color w:val="000000" w:themeColor="text1"/>
          <w:sz w:val="24"/>
          <w:szCs w:val="24"/>
          <w:lang w:bidi="ar-KW"/>
        </w:rPr>
        <w:t>To whom?</w:t>
      </w:r>
      <w:r w:rsidRPr="00541335">
        <w:rPr>
          <w:rFonts w:ascii="Unikurd Web" w:hAnsi="Unikurd Web" w:cs="Unikurd Web"/>
          <w:color w:val="000000" w:themeColor="text1"/>
          <w:sz w:val="24"/>
          <w:szCs w:val="24"/>
          <w:lang w:bidi="ar-KW"/>
        </w:rPr>
        <w:t>”</w:t>
      </w:r>
      <w:r w:rsidR="00996B9B" w:rsidRPr="00541335">
        <w:rPr>
          <w:rFonts w:ascii="Unikurd Web" w:hAnsi="Unikurd Web" w:cs="Unikurd Web"/>
          <w:color w:val="000000" w:themeColor="text1"/>
          <w:sz w:val="24"/>
          <w:szCs w:val="24"/>
          <w:lang w:bidi="ar-KW"/>
        </w:rPr>
        <w:t xml:space="preserve"> Parwana asked.</w:t>
      </w:r>
    </w:p>
    <w:p w14:paraId="3E34EE4B" w14:textId="46A1B5F3" w:rsidR="00996B9B" w:rsidRPr="00541335" w:rsidRDefault="00996B9B" w:rsidP="00996B9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responded, </w:t>
      </w:r>
      <w:r w:rsidR="003B6BFE"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To the public.</w:t>
      </w:r>
      <w:r w:rsidR="003B6BFE" w:rsidRPr="00541335">
        <w:rPr>
          <w:rFonts w:ascii="Unikurd Web" w:hAnsi="Unikurd Web" w:cs="Unikurd Web"/>
          <w:color w:val="000000" w:themeColor="text1"/>
          <w:sz w:val="24"/>
          <w:szCs w:val="24"/>
          <w:lang w:bidi="ar-KW"/>
        </w:rPr>
        <w:t>”</w:t>
      </w:r>
    </w:p>
    <w:p w14:paraId="037996ED" w14:textId="3C07B555" w:rsidR="00996B9B" w:rsidRPr="00541335" w:rsidRDefault="003B6BFE" w:rsidP="00996B9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996B9B" w:rsidRPr="00541335">
        <w:rPr>
          <w:rFonts w:ascii="Unikurd Web" w:hAnsi="Unikurd Web" w:cs="Unikurd Web"/>
          <w:color w:val="000000" w:themeColor="text1"/>
          <w:sz w:val="24"/>
          <w:szCs w:val="24"/>
          <w:lang w:bidi="ar-KW"/>
        </w:rPr>
        <w:t>How would the public know they are liars?</w:t>
      </w:r>
      <w:r w:rsidRPr="00541335">
        <w:rPr>
          <w:rFonts w:ascii="Unikurd Web" w:hAnsi="Unikurd Web" w:cs="Unikurd Web"/>
          <w:color w:val="000000" w:themeColor="text1"/>
          <w:sz w:val="24"/>
          <w:szCs w:val="24"/>
          <w:lang w:bidi="ar-KW"/>
        </w:rPr>
        <w:t>”</w:t>
      </w:r>
      <w:r w:rsidR="00996B9B" w:rsidRPr="00541335">
        <w:rPr>
          <w:rFonts w:ascii="Unikurd Web" w:hAnsi="Unikurd Web" w:cs="Unikurd Web"/>
          <w:color w:val="000000" w:themeColor="text1"/>
          <w:sz w:val="24"/>
          <w:szCs w:val="24"/>
          <w:lang w:bidi="ar-KW"/>
        </w:rPr>
        <w:t xml:space="preserve"> Parwana inquired.</w:t>
      </w:r>
    </w:p>
    <w:p w14:paraId="0D308CA1" w14:textId="6AA9A46A" w:rsidR="00996B9B" w:rsidRPr="00541335" w:rsidRDefault="00996B9B" w:rsidP="00996B9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acknowledged, saying, </w:t>
      </w:r>
      <w:r w:rsidR="003B6BFE"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They wouldn’t know.</w:t>
      </w:r>
      <w:r w:rsidR="003B6BFE" w:rsidRPr="00541335">
        <w:rPr>
          <w:rFonts w:ascii="Unikurd Web" w:hAnsi="Unikurd Web" w:cs="Unikurd Web"/>
          <w:color w:val="000000" w:themeColor="text1"/>
          <w:sz w:val="24"/>
          <w:szCs w:val="24"/>
          <w:lang w:bidi="ar-KW"/>
        </w:rPr>
        <w:t>”</w:t>
      </w:r>
    </w:p>
    <w:p w14:paraId="14503490" w14:textId="5B7E2004" w:rsidR="00996B9B" w:rsidRPr="00541335" w:rsidRDefault="003B6BFE" w:rsidP="00996B9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996B9B" w:rsidRPr="00541335">
        <w:rPr>
          <w:rFonts w:ascii="Unikurd Web" w:hAnsi="Unikurd Web" w:cs="Unikurd Web"/>
          <w:color w:val="000000" w:themeColor="text1"/>
          <w:sz w:val="24"/>
          <w:szCs w:val="24"/>
          <w:lang w:bidi="ar-KW"/>
        </w:rPr>
        <w:t>Of course, they wouldn’t know,</w:t>
      </w:r>
      <w:r w:rsidRPr="00541335">
        <w:rPr>
          <w:rFonts w:ascii="Unikurd Web" w:hAnsi="Unikurd Web" w:cs="Unikurd Web"/>
          <w:color w:val="000000" w:themeColor="text1"/>
          <w:sz w:val="24"/>
          <w:szCs w:val="24"/>
          <w:lang w:bidi="ar-KW"/>
        </w:rPr>
        <w:t>”</w:t>
      </w:r>
      <w:r w:rsidR="00996B9B" w:rsidRPr="00541335">
        <w:rPr>
          <w:rFonts w:ascii="Unikurd Web" w:hAnsi="Unikurd Web" w:cs="Unikurd Web"/>
          <w:color w:val="000000" w:themeColor="text1"/>
          <w:sz w:val="24"/>
          <w:szCs w:val="24"/>
          <w:lang w:bidi="ar-KW"/>
        </w:rPr>
        <w:t xml:space="preserve"> Parwana affirmed.</w:t>
      </w:r>
    </w:p>
    <w:p w14:paraId="0304305E" w14:textId="77777777" w:rsidR="00996B9B" w:rsidRPr="00541335" w:rsidRDefault="00996B9B" w:rsidP="00996B9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asked, “Why?”</w:t>
      </w:r>
    </w:p>
    <w:p w14:paraId="34F0AF78" w14:textId="77777777" w:rsidR="00996B9B" w:rsidRPr="00541335" w:rsidRDefault="00996B9B" w:rsidP="00996B9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“Because people are always and only seeking answers,” Parwana responded.</w:t>
      </w:r>
    </w:p>
    <w:p w14:paraId="5D37CF31" w14:textId="77777777" w:rsidR="00996B9B" w:rsidRPr="00541335" w:rsidRDefault="00996B9B" w:rsidP="00996B9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asked, “Why do they seek answers?”</w:t>
      </w:r>
    </w:p>
    <w:p w14:paraId="486E01D7" w14:textId="77777777" w:rsidR="00996B9B" w:rsidRPr="00541335" w:rsidRDefault="00996B9B" w:rsidP="00996B9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“To convince themselves,” Parwana responded.</w:t>
      </w:r>
    </w:p>
    <w:p w14:paraId="02540782" w14:textId="77777777" w:rsidR="00996B9B" w:rsidRPr="00541335" w:rsidRDefault="00996B9B" w:rsidP="00996B9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asked, “Why do they need to self-soothe?”</w:t>
      </w:r>
    </w:p>
    <w:p w14:paraId="52EADEE6" w14:textId="77777777" w:rsidR="00996B9B" w:rsidRPr="00541335" w:rsidRDefault="00996B9B" w:rsidP="00996B9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“To find comfort,” Parwana responded.</w:t>
      </w:r>
    </w:p>
    <w:p w14:paraId="284CA75F" w14:textId="77777777" w:rsidR="00996B9B" w:rsidRPr="00541335" w:rsidRDefault="00996B9B" w:rsidP="00996B9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asked, “Why don't they first determine if it's true or false?”</w:t>
      </w:r>
    </w:p>
    <w:p w14:paraId="31CC990E" w14:textId="3078E096" w:rsidR="00996B9B" w:rsidRPr="00541335" w:rsidRDefault="00996B9B" w:rsidP="00996B9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“It's not their top priority,” Parwana explained.</w:t>
      </w:r>
    </w:p>
    <w:p w14:paraId="71ED45C1" w14:textId="77777777" w:rsidR="00996B9B" w:rsidRPr="00541335" w:rsidRDefault="00996B9B" w:rsidP="00996B9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asked, “What is their priority then?”</w:t>
      </w:r>
    </w:p>
    <w:p w14:paraId="4AEE7150" w14:textId="77777777" w:rsidR="00996B9B" w:rsidRPr="00541335" w:rsidRDefault="00996B9B" w:rsidP="00996B9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“To receive an answer,” Parwana responded.</w:t>
      </w:r>
    </w:p>
    <w:p w14:paraId="51018210" w14:textId="77777777" w:rsidR="00996B9B" w:rsidRPr="00541335" w:rsidRDefault="00996B9B" w:rsidP="00996B9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asked, “What kind of answer?”</w:t>
      </w:r>
    </w:p>
    <w:p w14:paraId="69831E35" w14:textId="625594F1" w:rsidR="00996B9B" w:rsidRPr="00541335" w:rsidRDefault="00EA347D" w:rsidP="00996B9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996B9B" w:rsidRPr="00541335">
        <w:rPr>
          <w:rFonts w:ascii="Unikurd Web" w:hAnsi="Unikurd Web" w:cs="Unikurd Web"/>
          <w:color w:val="000000" w:themeColor="text1"/>
          <w:sz w:val="24"/>
          <w:szCs w:val="24"/>
          <w:lang w:bidi="ar-KW"/>
        </w:rPr>
        <w:t>Any answer, no matter how it's been crafted with deceptive tools, regardless of the masks it's been adorned with, and how it's been conveyed; they don't see any problem with it,</w:t>
      </w:r>
      <w:r w:rsidRPr="00541335">
        <w:rPr>
          <w:rFonts w:ascii="Unikurd Web" w:hAnsi="Unikurd Web" w:cs="Unikurd Web"/>
          <w:color w:val="000000" w:themeColor="text1"/>
          <w:sz w:val="24"/>
          <w:szCs w:val="24"/>
          <w:lang w:bidi="ar-KW"/>
        </w:rPr>
        <w:t>”</w:t>
      </w:r>
      <w:r w:rsidR="00996B9B" w:rsidRPr="00541335">
        <w:rPr>
          <w:rFonts w:ascii="Unikurd Web" w:hAnsi="Unikurd Web" w:cs="Unikurd Web"/>
          <w:color w:val="000000" w:themeColor="text1"/>
          <w:sz w:val="24"/>
          <w:szCs w:val="24"/>
          <w:lang w:bidi="ar-KW"/>
        </w:rPr>
        <w:t xml:space="preserve"> Parwana explained.</w:t>
      </w:r>
    </w:p>
    <w:p w14:paraId="1142BB97" w14:textId="10FF5C0D" w:rsidR="00996B9B" w:rsidRPr="00541335" w:rsidRDefault="00996B9B" w:rsidP="00996B9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00EA347D"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Is there a problem with that?</w:t>
      </w:r>
      <w:r w:rsidR="00EA347D" w:rsidRPr="00541335">
        <w:rPr>
          <w:rFonts w:ascii="Unikurd Web" w:hAnsi="Unikurd Web" w:cs="Unikurd Web"/>
          <w:color w:val="000000" w:themeColor="text1"/>
          <w:sz w:val="24"/>
          <w:szCs w:val="24"/>
          <w:lang w:bidi="ar-KW"/>
        </w:rPr>
        <w:t>”</w:t>
      </w:r>
    </w:p>
    <w:p w14:paraId="0B3CCCAB" w14:textId="22066F77" w:rsidR="00996B9B" w:rsidRPr="00541335" w:rsidRDefault="00EA347D" w:rsidP="00996B9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996B9B" w:rsidRPr="00541335">
        <w:rPr>
          <w:rFonts w:ascii="Unikurd Web" w:hAnsi="Unikurd Web" w:cs="Unikurd Web"/>
          <w:color w:val="000000" w:themeColor="text1"/>
          <w:sz w:val="24"/>
          <w:szCs w:val="24"/>
          <w:lang w:bidi="ar-KW"/>
        </w:rPr>
        <w:t>No,</w:t>
      </w:r>
      <w:r w:rsidRPr="00541335">
        <w:rPr>
          <w:rFonts w:ascii="Unikurd Web" w:hAnsi="Unikurd Web" w:cs="Unikurd Web"/>
          <w:color w:val="000000" w:themeColor="text1"/>
          <w:sz w:val="24"/>
          <w:szCs w:val="24"/>
          <w:lang w:bidi="ar-KW"/>
        </w:rPr>
        <w:t>”</w:t>
      </w:r>
      <w:r w:rsidR="00996B9B" w:rsidRPr="00541335">
        <w:rPr>
          <w:rFonts w:ascii="Unikurd Web" w:hAnsi="Unikurd Web" w:cs="Unikurd Web"/>
          <w:color w:val="000000" w:themeColor="text1"/>
          <w:sz w:val="24"/>
          <w:szCs w:val="24"/>
          <w:lang w:bidi="ar-KW"/>
        </w:rPr>
        <w:t xml:space="preserve"> Parwana responded.</w:t>
      </w:r>
    </w:p>
    <w:p w14:paraId="1121B91C" w14:textId="346E0CB1" w:rsidR="00996B9B" w:rsidRPr="00541335" w:rsidRDefault="00996B9B" w:rsidP="00996B9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00EA347D"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Why not?</w:t>
      </w:r>
      <w:r w:rsidR="00EA347D" w:rsidRPr="00541335">
        <w:rPr>
          <w:rFonts w:ascii="Unikurd Web" w:hAnsi="Unikurd Web" w:cs="Unikurd Web"/>
          <w:color w:val="000000" w:themeColor="text1"/>
          <w:sz w:val="24"/>
          <w:szCs w:val="24"/>
          <w:lang w:bidi="ar-KW"/>
        </w:rPr>
        <w:t>”</w:t>
      </w:r>
    </w:p>
    <w:p w14:paraId="564156D7" w14:textId="1816C0FA" w:rsidR="00996B9B" w:rsidRPr="00541335" w:rsidRDefault="00EA347D" w:rsidP="00996B9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996B9B" w:rsidRPr="00541335">
        <w:rPr>
          <w:rFonts w:ascii="Unikurd Web" w:hAnsi="Unikurd Web" w:cs="Unikurd Web"/>
          <w:color w:val="000000" w:themeColor="text1"/>
          <w:sz w:val="24"/>
          <w:szCs w:val="24"/>
          <w:lang w:bidi="ar-KW"/>
        </w:rPr>
        <w:t>Because lies, whether told or heard, remain lies; I mean the falsehood and deceitful nature of lies persist,</w:t>
      </w:r>
      <w:r w:rsidRPr="00541335">
        <w:rPr>
          <w:rFonts w:ascii="Unikurd Web" w:hAnsi="Unikurd Web" w:cs="Unikurd Web"/>
          <w:color w:val="000000" w:themeColor="text1"/>
          <w:sz w:val="24"/>
          <w:szCs w:val="24"/>
          <w:lang w:bidi="ar-KW"/>
        </w:rPr>
        <w:t>”</w:t>
      </w:r>
      <w:r w:rsidR="00996B9B" w:rsidRPr="00541335">
        <w:rPr>
          <w:rFonts w:ascii="Unikurd Web" w:hAnsi="Unikurd Web" w:cs="Unikurd Web"/>
          <w:color w:val="000000" w:themeColor="text1"/>
          <w:sz w:val="24"/>
          <w:szCs w:val="24"/>
          <w:lang w:bidi="ar-KW"/>
        </w:rPr>
        <w:t xml:space="preserve"> Parwana explained.</w:t>
      </w:r>
    </w:p>
    <w:p w14:paraId="4DBDC79B" w14:textId="62A8BFCC" w:rsidR="00996B9B" w:rsidRPr="00541335" w:rsidRDefault="00996B9B" w:rsidP="00996B9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00EA347D"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How?</w:t>
      </w:r>
      <w:r w:rsidR="00EA347D" w:rsidRPr="00541335">
        <w:rPr>
          <w:rFonts w:ascii="Unikurd Web" w:hAnsi="Unikurd Web" w:cs="Unikurd Web"/>
          <w:color w:val="000000" w:themeColor="text1"/>
          <w:sz w:val="24"/>
          <w:szCs w:val="24"/>
          <w:lang w:bidi="ar-KW"/>
        </w:rPr>
        <w:t>”</w:t>
      </w:r>
    </w:p>
    <w:p w14:paraId="747EBF07" w14:textId="766B234B" w:rsidR="00996B9B" w:rsidRPr="00541335" w:rsidRDefault="00EA347D" w:rsidP="00996B9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996B9B" w:rsidRPr="00541335">
        <w:rPr>
          <w:rFonts w:ascii="Unikurd Web" w:hAnsi="Unikurd Web" w:cs="Unikurd Web"/>
          <w:color w:val="000000" w:themeColor="text1"/>
          <w:sz w:val="24"/>
          <w:szCs w:val="24"/>
          <w:lang w:bidi="ar-KW"/>
        </w:rPr>
        <w:t>Because the liar and the listener of the lie complement each other,</w:t>
      </w:r>
      <w:r w:rsidRPr="00541335">
        <w:rPr>
          <w:rFonts w:ascii="Unikurd Web" w:hAnsi="Unikurd Web" w:cs="Unikurd Web"/>
          <w:color w:val="000000" w:themeColor="text1"/>
          <w:sz w:val="24"/>
          <w:szCs w:val="24"/>
          <w:lang w:bidi="ar-KW"/>
        </w:rPr>
        <w:t>”</w:t>
      </w:r>
      <w:r w:rsidR="00996B9B" w:rsidRPr="00541335">
        <w:rPr>
          <w:rFonts w:ascii="Unikurd Web" w:hAnsi="Unikurd Web" w:cs="Unikurd Web"/>
          <w:color w:val="000000" w:themeColor="text1"/>
          <w:sz w:val="24"/>
          <w:szCs w:val="24"/>
          <w:lang w:bidi="ar-KW"/>
        </w:rPr>
        <w:t xml:space="preserve"> Parwana explained.</w:t>
      </w:r>
    </w:p>
    <w:p w14:paraId="11DD5557" w14:textId="602E9BE9" w:rsidR="00996B9B" w:rsidRPr="00541335" w:rsidRDefault="00996B9B" w:rsidP="00996B9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00200E51"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How do they complement each other?</w:t>
      </w:r>
      <w:r w:rsidR="00200E51" w:rsidRPr="00541335">
        <w:rPr>
          <w:rFonts w:ascii="Unikurd Web" w:hAnsi="Unikurd Web" w:cs="Unikurd Web"/>
          <w:color w:val="000000" w:themeColor="text1"/>
          <w:sz w:val="24"/>
          <w:szCs w:val="24"/>
          <w:lang w:bidi="ar-KW"/>
        </w:rPr>
        <w:t>”</w:t>
      </w:r>
    </w:p>
    <w:p w14:paraId="1EFD7D6F" w14:textId="7341C46D" w:rsidR="00996B9B" w:rsidRPr="00541335" w:rsidRDefault="00200E51" w:rsidP="00996B9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996B9B" w:rsidRPr="00541335">
        <w:rPr>
          <w:rFonts w:ascii="Unikurd Web" w:hAnsi="Unikurd Web" w:cs="Unikurd Web"/>
          <w:color w:val="000000" w:themeColor="text1"/>
          <w:sz w:val="24"/>
          <w:szCs w:val="24"/>
          <w:lang w:bidi="ar-KW"/>
        </w:rPr>
        <w:t>If either of them were absent, there wouldn't be anything called a lie,</w:t>
      </w:r>
      <w:r w:rsidRPr="00541335">
        <w:rPr>
          <w:rFonts w:ascii="Unikurd Web" w:hAnsi="Unikurd Web" w:cs="Unikurd Web"/>
          <w:color w:val="000000" w:themeColor="text1"/>
          <w:sz w:val="24"/>
          <w:szCs w:val="24"/>
          <w:lang w:bidi="ar-KW"/>
        </w:rPr>
        <w:t>”</w:t>
      </w:r>
      <w:r w:rsidR="00996B9B" w:rsidRPr="00541335">
        <w:rPr>
          <w:rFonts w:ascii="Unikurd Web" w:hAnsi="Unikurd Web" w:cs="Unikurd Web"/>
          <w:color w:val="000000" w:themeColor="text1"/>
          <w:sz w:val="24"/>
          <w:szCs w:val="24"/>
          <w:lang w:bidi="ar-KW"/>
        </w:rPr>
        <w:t xml:space="preserve"> Parwana explained.</w:t>
      </w:r>
    </w:p>
    <w:p w14:paraId="0D5149AE" w14:textId="77777777" w:rsidR="00996B9B" w:rsidRPr="00541335" w:rsidRDefault="00996B9B" w:rsidP="00996B9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inquired, “What do you mean?”</w:t>
      </w:r>
    </w:p>
    <w:p w14:paraId="2BE4C7BE" w14:textId="09CD1D04" w:rsidR="00996B9B" w:rsidRPr="00541335" w:rsidRDefault="00200E51" w:rsidP="00996B9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996B9B" w:rsidRPr="00541335">
        <w:rPr>
          <w:rFonts w:ascii="Unikurd Web" w:hAnsi="Unikurd Web" w:cs="Unikurd Web"/>
          <w:color w:val="000000" w:themeColor="text1"/>
          <w:sz w:val="24"/>
          <w:szCs w:val="24"/>
          <w:lang w:bidi="ar-KW"/>
        </w:rPr>
        <w:t>I mean, if there weren't any humans, there wouldn't be any lies,</w:t>
      </w:r>
      <w:r w:rsidRPr="00541335">
        <w:rPr>
          <w:rFonts w:ascii="Unikurd Web" w:hAnsi="Unikurd Web" w:cs="Unikurd Web"/>
          <w:color w:val="000000" w:themeColor="text1"/>
          <w:sz w:val="24"/>
          <w:szCs w:val="24"/>
          <w:lang w:bidi="ar-KW"/>
        </w:rPr>
        <w:t>”</w:t>
      </w:r>
      <w:r w:rsidR="00996B9B" w:rsidRPr="00541335">
        <w:rPr>
          <w:rFonts w:ascii="Unikurd Web" w:hAnsi="Unikurd Web" w:cs="Unikurd Web"/>
          <w:color w:val="000000" w:themeColor="text1"/>
          <w:sz w:val="24"/>
          <w:szCs w:val="24"/>
          <w:lang w:bidi="ar-KW"/>
        </w:rPr>
        <w:t xml:space="preserve"> Parwana explained.</w:t>
      </w:r>
    </w:p>
    <w:p w14:paraId="72274D1D" w14:textId="77777777" w:rsidR="00996B9B" w:rsidRPr="00541335" w:rsidRDefault="00996B9B" w:rsidP="00996B9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asked, “All humans?”</w:t>
      </w:r>
    </w:p>
    <w:p w14:paraId="17B6F0E4" w14:textId="77777777" w:rsidR="00996B9B" w:rsidRPr="00541335" w:rsidRDefault="00996B9B" w:rsidP="00996B9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“Yes, all humans lie; kings lie, queens lie, princes lie, princesses lie, presidents lie, professors lie, doctors lie, lawyers lie, scientists lie, millionaires lie, etc. Whoever you have seen or encountered on Earth, regardless of their background and title, they have all lied, and they still lie.”</w:t>
      </w:r>
    </w:p>
    <w:p w14:paraId="700BF62E" w14:textId="77777777" w:rsidR="00996B9B" w:rsidRPr="00541335" w:rsidRDefault="00996B9B" w:rsidP="00996B9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asked, “Why do they lie?”</w:t>
      </w:r>
    </w:p>
    <w:p w14:paraId="00EDBCEB" w14:textId="4A065587" w:rsidR="00996B9B" w:rsidRPr="00541335" w:rsidRDefault="00996B9B" w:rsidP="00996B9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“Because they are equals,” Parwana answered.</w:t>
      </w:r>
    </w:p>
    <w:p w14:paraId="17BAF78E" w14:textId="77777777" w:rsidR="00996B9B" w:rsidRPr="00541335" w:rsidRDefault="00996B9B" w:rsidP="00996B9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asked, “Equals in what sense?”</w:t>
      </w:r>
    </w:p>
    <w:p w14:paraId="771ABB19" w14:textId="77777777" w:rsidR="00996B9B" w:rsidRPr="00541335" w:rsidRDefault="00996B9B" w:rsidP="00996B9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“They are all humans,” Parwana explained.</w:t>
      </w:r>
    </w:p>
    <w:p w14:paraId="3205F318" w14:textId="15B9EC6D" w:rsidR="00996B9B" w:rsidRPr="00541335" w:rsidRDefault="00996B9B" w:rsidP="00996B9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asked,</w:t>
      </w:r>
      <w:r w:rsidR="0006516E" w:rsidRPr="00541335">
        <w:rPr>
          <w:rFonts w:ascii="Unikurd Web" w:hAnsi="Unikurd Web" w:cs="Unikurd Web"/>
          <w:color w:val="000000" w:themeColor="text1"/>
          <w:sz w:val="24"/>
          <w:szCs w:val="24"/>
          <w:lang w:bidi="ar-KW"/>
        </w:rPr>
        <w:t xml:space="preserve"> “</w:t>
      </w:r>
      <w:r w:rsidRPr="00541335">
        <w:rPr>
          <w:rFonts w:ascii="Unikurd Web" w:hAnsi="Unikurd Web" w:cs="Unikurd Web"/>
          <w:color w:val="000000" w:themeColor="text1"/>
          <w:sz w:val="24"/>
          <w:szCs w:val="24"/>
          <w:lang w:bidi="ar-KW"/>
        </w:rPr>
        <w:t>Do animals lie?”</w:t>
      </w:r>
    </w:p>
    <w:p w14:paraId="585F9D07" w14:textId="77777777" w:rsidR="00996B9B" w:rsidRPr="00541335" w:rsidRDefault="00996B9B" w:rsidP="00996B9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“No,” Parwana responded.</w:t>
      </w:r>
    </w:p>
    <w:p w14:paraId="1C1C3637" w14:textId="77777777" w:rsidR="00996B9B" w:rsidRPr="00541335" w:rsidRDefault="00996B9B" w:rsidP="00996B9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asked, “Why not?”</w:t>
      </w:r>
    </w:p>
    <w:p w14:paraId="40F6C579" w14:textId="77777777" w:rsidR="00996B9B" w:rsidRPr="00541335" w:rsidRDefault="00996B9B" w:rsidP="00996B9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“Because they are exempt,” Parwana responded.</w:t>
      </w:r>
    </w:p>
    <w:p w14:paraId="3AEEAA99" w14:textId="77777777" w:rsidR="00996B9B" w:rsidRPr="00541335" w:rsidRDefault="00996B9B" w:rsidP="00996B9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asked, “Exempt from what?”</w:t>
      </w:r>
    </w:p>
    <w:p w14:paraId="16F035DF" w14:textId="77777777" w:rsidR="00996B9B" w:rsidRPr="00541335" w:rsidRDefault="00996B9B" w:rsidP="00996B9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“Exempt from having the capacity,” Parwana responded.</w:t>
      </w:r>
    </w:p>
    <w:p w14:paraId="3E562B77" w14:textId="5A721633" w:rsidR="00996B9B" w:rsidRPr="00541335" w:rsidRDefault="00996B9B" w:rsidP="0087441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asked, “What capacity are you referring to?”</w:t>
      </w:r>
    </w:p>
    <w:p w14:paraId="437CDB04" w14:textId="3DB198A9" w:rsidR="0087441B" w:rsidRPr="00541335" w:rsidRDefault="0087441B" w:rsidP="0087441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“The capacity to lie in the way that humans do,” Parwana clarified. She then asked me, </w:t>
      </w:r>
      <w:r w:rsidR="0006516E"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Did you encounter any liars and deceivers while you were on Earth in your physical human form?</w:t>
      </w:r>
      <w:r w:rsidR="0006516E" w:rsidRPr="00541335">
        <w:rPr>
          <w:rFonts w:ascii="Unikurd Web" w:hAnsi="Unikurd Web" w:cs="Unikurd Web"/>
          <w:color w:val="000000" w:themeColor="text1"/>
          <w:sz w:val="24"/>
          <w:szCs w:val="24"/>
          <w:lang w:bidi="ar-KW"/>
        </w:rPr>
        <w:t>”</w:t>
      </w:r>
    </w:p>
    <w:p w14:paraId="7EC67D46" w14:textId="77777777" w:rsidR="0087441B" w:rsidRPr="00541335" w:rsidRDefault="0087441B" w:rsidP="0087441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said, “Yes.”</w:t>
      </w:r>
    </w:p>
    <w:p w14:paraId="48341164" w14:textId="77777777" w:rsidR="0087441B" w:rsidRPr="00541335" w:rsidRDefault="0087441B" w:rsidP="0087441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“Who did you see lying?” Parwana asked.</w:t>
      </w:r>
    </w:p>
    <w:p w14:paraId="63D017E8" w14:textId="77777777" w:rsidR="0087441B" w:rsidRPr="00541335" w:rsidRDefault="0087441B" w:rsidP="0087441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responded, “Someone who referred to himself as a philosopher and asserted expertise in matters of beauty.”</w:t>
      </w:r>
    </w:p>
    <w:p w14:paraId="38902502" w14:textId="77777777" w:rsidR="0087441B" w:rsidRPr="00541335" w:rsidRDefault="0087441B" w:rsidP="0087441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Parwana asked, “What was his or her name?”</w:t>
      </w:r>
    </w:p>
    <w:p w14:paraId="500E9E3D" w14:textId="77777777" w:rsidR="0087441B" w:rsidRPr="00541335" w:rsidRDefault="0087441B" w:rsidP="0087441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“Hlêw,” I responded.</w:t>
      </w:r>
    </w:p>
    <w:p w14:paraId="3DE1058B" w14:textId="77777777" w:rsidR="0087441B" w:rsidRPr="00541335" w:rsidRDefault="0087441B" w:rsidP="0087441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Parwana asked, “Where was he?”</w:t>
      </w:r>
    </w:p>
    <w:p w14:paraId="66D87FCD" w14:textId="77777777" w:rsidR="0087441B" w:rsidRPr="00541335" w:rsidRDefault="0087441B" w:rsidP="0087441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“He stood with an upright posture on a manure pile,” I responded.</w:t>
      </w:r>
    </w:p>
    <w:p w14:paraId="4B76ABC8" w14:textId="77777777" w:rsidR="0087441B" w:rsidRPr="00541335" w:rsidRDefault="0087441B" w:rsidP="0087441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Parwana asked, “Why?”</w:t>
      </w:r>
    </w:p>
    <w:p w14:paraId="46FD5E88" w14:textId="77777777" w:rsidR="0087441B" w:rsidRPr="00541335" w:rsidRDefault="0087441B" w:rsidP="0087441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“To be seen,” I responded.</w:t>
      </w:r>
    </w:p>
    <w:p w14:paraId="52E6380F" w14:textId="77777777" w:rsidR="0087441B" w:rsidRPr="00541335" w:rsidRDefault="0087441B" w:rsidP="0087441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Parwana asked, “What was he doing?”</w:t>
      </w:r>
    </w:p>
    <w:p w14:paraId="122CF711" w14:textId="77777777" w:rsidR="0087441B" w:rsidRPr="00541335" w:rsidRDefault="0087441B" w:rsidP="0087441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“He was delivering a speech to a captivated crowd,” I explained.</w:t>
      </w:r>
    </w:p>
    <w:p w14:paraId="2C0A4662" w14:textId="620EFF85" w:rsidR="0087441B" w:rsidRPr="00541335" w:rsidRDefault="0087441B" w:rsidP="0087441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Parwana asked, “About what?”</w:t>
      </w:r>
    </w:p>
    <w:p w14:paraId="213AF5DF" w14:textId="77777777" w:rsidR="0087441B" w:rsidRPr="00541335" w:rsidRDefault="0087441B" w:rsidP="0087441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“Exploring the concept of beauty and the enchanting essence of floral scents,” I explained.</w:t>
      </w:r>
    </w:p>
    <w:p w14:paraId="3C5791E5" w14:textId="5BACE863" w:rsidR="0087441B" w:rsidRPr="00541335" w:rsidRDefault="0087441B" w:rsidP="0087441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Parwana inquired, </w:t>
      </w:r>
      <w:r w:rsidR="0006516E"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And what about you? What did you experience or perceive in there?</w:t>
      </w:r>
      <w:r w:rsidR="0006516E" w:rsidRPr="00541335">
        <w:rPr>
          <w:rFonts w:ascii="Unikurd Web" w:hAnsi="Unikurd Web" w:cs="Unikurd Web"/>
          <w:color w:val="000000" w:themeColor="text1"/>
          <w:sz w:val="24"/>
          <w:szCs w:val="24"/>
          <w:lang w:bidi="ar-KW"/>
        </w:rPr>
        <w:t>”</w:t>
      </w:r>
    </w:p>
    <w:p w14:paraId="2E751E34" w14:textId="6B6BC1E2" w:rsidR="0087441B" w:rsidRPr="00541335" w:rsidRDefault="0006516E" w:rsidP="0087441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87441B" w:rsidRPr="00541335">
        <w:rPr>
          <w:rFonts w:ascii="Unikurd Web" w:hAnsi="Unikurd Web" w:cs="Unikurd Web"/>
          <w:color w:val="000000" w:themeColor="text1"/>
          <w:sz w:val="24"/>
          <w:szCs w:val="24"/>
          <w:lang w:bidi="ar-KW"/>
        </w:rPr>
        <w:t>I didn’t perceive anything, other than the overwhelming scent of manure,</w:t>
      </w:r>
      <w:r w:rsidR="001013DC" w:rsidRPr="00541335">
        <w:rPr>
          <w:rFonts w:ascii="Unikurd Web" w:hAnsi="Unikurd Web" w:cs="Unikurd Web"/>
          <w:color w:val="000000" w:themeColor="text1"/>
          <w:sz w:val="24"/>
          <w:szCs w:val="24"/>
          <w:lang w:bidi="ar-KW"/>
        </w:rPr>
        <w:t>”</w:t>
      </w:r>
      <w:r w:rsidR="0087441B" w:rsidRPr="00541335">
        <w:rPr>
          <w:rFonts w:ascii="Unikurd Web" w:hAnsi="Unikurd Web" w:cs="Unikurd Web"/>
          <w:color w:val="000000" w:themeColor="text1"/>
          <w:sz w:val="24"/>
          <w:szCs w:val="24"/>
          <w:lang w:bidi="ar-KW"/>
        </w:rPr>
        <w:t xml:space="preserve"> I replied.</w:t>
      </w:r>
    </w:p>
    <w:p w14:paraId="54A23F09" w14:textId="77777777" w:rsidR="0087441B" w:rsidRPr="00541335" w:rsidRDefault="0087441B" w:rsidP="0087441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Parwana asked, “Did anyone call him out?”</w:t>
      </w:r>
    </w:p>
    <w:p w14:paraId="4A91E0BC" w14:textId="77777777" w:rsidR="0087441B" w:rsidRPr="00541335" w:rsidRDefault="0087441B" w:rsidP="0087441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“They did,” I answered.</w:t>
      </w:r>
    </w:p>
    <w:p w14:paraId="719A7DCB" w14:textId="77777777" w:rsidR="0087441B" w:rsidRPr="00541335" w:rsidRDefault="0087441B" w:rsidP="0087441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Parwana asked, “Who did it?”</w:t>
      </w:r>
    </w:p>
    <w:p w14:paraId="6EF58574" w14:textId="77777777" w:rsidR="0087441B" w:rsidRPr="00541335" w:rsidRDefault="0087441B" w:rsidP="0087441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“The scent of the manure itself,” I responded.</w:t>
      </w:r>
    </w:p>
    <w:p w14:paraId="12D17DB9" w14:textId="70D950A3" w:rsidR="0087441B" w:rsidRPr="00541335" w:rsidRDefault="0087441B" w:rsidP="0087441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Parwana inquired, </w:t>
      </w:r>
      <w:r w:rsidR="001013DC"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Apart from that, have you witnessed similar incidents?</w:t>
      </w:r>
      <w:r w:rsidR="001013DC" w:rsidRPr="00541335">
        <w:rPr>
          <w:rFonts w:ascii="Unikurd Web" w:hAnsi="Unikurd Web" w:cs="Unikurd Web"/>
          <w:color w:val="000000" w:themeColor="text1"/>
          <w:sz w:val="24"/>
          <w:szCs w:val="24"/>
          <w:lang w:bidi="ar-KW"/>
        </w:rPr>
        <w:t>”</w:t>
      </w:r>
    </w:p>
    <w:p w14:paraId="2E7F6B45" w14:textId="2495EE08" w:rsidR="0087441B" w:rsidRPr="00541335" w:rsidRDefault="001013DC" w:rsidP="0087441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87441B" w:rsidRPr="00541335">
        <w:rPr>
          <w:rFonts w:ascii="Unikurd Web" w:hAnsi="Unikurd Web" w:cs="Unikurd Web"/>
          <w:color w:val="000000" w:themeColor="text1"/>
          <w:sz w:val="24"/>
          <w:szCs w:val="24"/>
          <w:lang w:bidi="ar-KW"/>
        </w:rPr>
        <w:t>Yes,</w:t>
      </w:r>
      <w:r w:rsidRPr="00541335">
        <w:rPr>
          <w:rFonts w:ascii="Unikurd Web" w:hAnsi="Unikurd Web" w:cs="Unikurd Web"/>
          <w:color w:val="000000" w:themeColor="text1"/>
          <w:sz w:val="24"/>
          <w:szCs w:val="24"/>
          <w:lang w:bidi="ar-KW"/>
        </w:rPr>
        <w:t>”</w:t>
      </w:r>
      <w:r w:rsidR="0087441B" w:rsidRPr="00541335">
        <w:rPr>
          <w:rFonts w:ascii="Unikurd Web" w:hAnsi="Unikurd Web" w:cs="Unikurd Web"/>
          <w:color w:val="000000" w:themeColor="text1"/>
          <w:sz w:val="24"/>
          <w:szCs w:val="24"/>
          <w:lang w:bidi="ar-KW"/>
        </w:rPr>
        <w:t xml:space="preserve"> I replied.</w:t>
      </w:r>
    </w:p>
    <w:p w14:paraId="4A7303B9" w14:textId="130B6008" w:rsidR="0087441B" w:rsidRPr="00541335" w:rsidRDefault="0087441B" w:rsidP="0087441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Parwana asked, </w:t>
      </w:r>
      <w:r w:rsidR="001013DC"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Who was involved?</w:t>
      </w:r>
      <w:r w:rsidR="001013DC" w:rsidRPr="00541335">
        <w:rPr>
          <w:rFonts w:ascii="Unikurd Web" w:hAnsi="Unikurd Web" w:cs="Unikurd Web"/>
          <w:color w:val="000000" w:themeColor="text1"/>
          <w:sz w:val="24"/>
          <w:szCs w:val="24"/>
          <w:lang w:bidi="ar-KW"/>
        </w:rPr>
        <w:t>”</w:t>
      </w:r>
    </w:p>
    <w:p w14:paraId="1A6CF129" w14:textId="234720A5" w:rsidR="0087441B" w:rsidRPr="00541335" w:rsidRDefault="001013DC" w:rsidP="0087441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87441B" w:rsidRPr="00541335">
        <w:rPr>
          <w:rFonts w:ascii="Unikurd Web" w:hAnsi="Unikurd Web" w:cs="Unikurd Web"/>
          <w:color w:val="000000" w:themeColor="text1"/>
          <w:sz w:val="24"/>
          <w:szCs w:val="24"/>
          <w:lang w:bidi="ar-KW"/>
        </w:rPr>
        <w:t>An individual who claimed to be an intellectual,</w:t>
      </w:r>
      <w:r w:rsidRPr="00541335">
        <w:rPr>
          <w:rFonts w:ascii="Unikurd Web" w:hAnsi="Unikurd Web" w:cs="Unikurd Web"/>
          <w:color w:val="000000" w:themeColor="text1"/>
          <w:sz w:val="24"/>
          <w:szCs w:val="24"/>
          <w:lang w:bidi="ar-KW"/>
        </w:rPr>
        <w:t>”</w:t>
      </w:r>
      <w:r w:rsidR="0087441B" w:rsidRPr="00541335">
        <w:rPr>
          <w:rFonts w:ascii="Unikurd Web" w:hAnsi="Unikurd Web" w:cs="Unikurd Web"/>
          <w:color w:val="000000" w:themeColor="text1"/>
          <w:sz w:val="24"/>
          <w:szCs w:val="24"/>
          <w:lang w:bidi="ar-KW"/>
        </w:rPr>
        <w:t xml:space="preserve"> I responded.</w:t>
      </w:r>
    </w:p>
    <w:p w14:paraId="3D1FF527" w14:textId="0F413BDA" w:rsidR="0087441B" w:rsidRPr="00541335" w:rsidRDefault="0087441B" w:rsidP="0087441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Parwana inquired, </w:t>
      </w:r>
      <w:r w:rsidR="001013DC"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What was his name?</w:t>
      </w:r>
      <w:r w:rsidR="001013DC" w:rsidRPr="00541335">
        <w:rPr>
          <w:rFonts w:ascii="Unikurd Web" w:hAnsi="Unikurd Web" w:cs="Unikurd Web"/>
          <w:color w:val="000000" w:themeColor="text1"/>
          <w:sz w:val="24"/>
          <w:szCs w:val="24"/>
          <w:lang w:bidi="ar-KW"/>
        </w:rPr>
        <w:t>”</w:t>
      </w:r>
    </w:p>
    <w:p w14:paraId="18AC405B" w14:textId="0A85A715" w:rsidR="0087441B" w:rsidRPr="00541335" w:rsidRDefault="0087441B" w:rsidP="0087441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answered, </w:t>
      </w:r>
      <w:r w:rsidR="001013DC"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Frew.</w:t>
      </w:r>
      <w:r w:rsidR="001013DC" w:rsidRPr="00541335">
        <w:rPr>
          <w:rFonts w:ascii="Unikurd Web" w:hAnsi="Unikurd Web" w:cs="Unikurd Web"/>
          <w:color w:val="000000" w:themeColor="text1"/>
          <w:sz w:val="24"/>
          <w:szCs w:val="24"/>
          <w:lang w:bidi="ar-KW"/>
        </w:rPr>
        <w:t>”</w:t>
      </w:r>
    </w:p>
    <w:p w14:paraId="2B8C828C" w14:textId="71D6B13B" w:rsidR="0087441B" w:rsidRPr="00541335" w:rsidRDefault="0087441B" w:rsidP="0087441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Parwana asked, </w:t>
      </w:r>
      <w:r w:rsidR="001013DC"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What did you see him doing?</w:t>
      </w:r>
      <w:r w:rsidR="001013DC" w:rsidRPr="00541335">
        <w:rPr>
          <w:rFonts w:ascii="Unikurd Web" w:hAnsi="Unikurd Web" w:cs="Unikurd Web"/>
          <w:color w:val="000000" w:themeColor="text1"/>
          <w:sz w:val="24"/>
          <w:szCs w:val="24"/>
          <w:lang w:bidi="ar-KW"/>
        </w:rPr>
        <w:t>”</w:t>
      </w:r>
    </w:p>
    <w:p w14:paraId="67835735" w14:textId="3F613939" w:rsidR="0087441B" w:rsidRPr="00541335" w:rsidRDefault="001013DC" w:rsidP="0087441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87441B" w:rsidRPr="00541335">
        <w:rPr>
          <w:rFonts w:ascii="Unikurd Web" w:hAnsi="Unikurd Web" w:cs="Unikurd Web"/>
          <w:color w:val="000000" w:themeColor="text1"/>
          <w:sz w:val="24"/>
          <w:szCs w:val="24"/>
          <w:lang w:bidi="ar-KW"/>
        </w:rPr>
        <w:t>He penalized a TV station,</w:t>
      </w:r>
      <w:r w:rsidRPr="00541335">
        <w:rPr>
          <w:rFonts w:ascii="Unikurd Web" w:hAnsi="Unikurd Web" w:cs="Unikurd Web"/>
          <w:color w:val="000000" w:themeColor="text1"/>
          <w:sz w:val="24"/>
          <w:szCs w:val="24"/>
          <w:lang w:bidi="ar-KW"/>
        </w:rPr>
        <w:t>”</w:t>
      </w:r>
      <w:r w:rsidR="0087441B" w:rsidRPr="00541335">
        <w:rPr>
          <w:rFonts w:ascii="Unikurd Web" w:hAnsi="Unikurd Web" w:cs="Unikurd Web"/>
          <w:color w:val="000000" w:themeColor="text1"/>
          <w:sz w:val="24"/>
          <w:szCs w:val="24"/>
          <w:lang w:bidi="ar-KW"/>
        </w:rPr>
        <w:t xml:space="preserve"> I responded.</w:t>
      </w:r>
    </w:p>
    <w:p w14:paraId="2E9BD293" w14:textId="0CE59A82" w:rsidR="0087441B" w:rsidRPr="00541335" w:rsidRDefault="0087441B" w:rsidP="0087441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Parwana inquired, </w:t>
      </w:r>
      <w:r w:rsidR="001013DC"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How did he do that?</w:t>
      </w:r>
      <w:r w:rsidR="001013DC" w:rsidRPr="00541335">
        <w:rPr>
          <w:rFonts w:ascii="Unikurd Web" w:hAnsi="Unikurd Web" w:cs="Unikurd Web"/>
          <w:color w:val="000000" w:themeColor="text1"/>
          <w:sz w:val="24"/>
          <w:szCs w:val="24"/>
          <w:lang w:bidi="ar-KW"/>
        </w:rPr>
        <w:t>”</w:t>
      </w:r>
    </w:p>
    <w:p w14:paraId="6FAD1331" w14:textId="7FCB52A0" w:rsidR="0087441B" w:rsidRPr="00541335" w:rsidRDefault="001013DC" w:rsidP="0087441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87441B" w:rsidRPr="00541335">
        <w:rPr>
          <w:rFonts w:ascii="Unikurd Web" w:hAnsi="Unikurd Web" w:cs="Unikurd Web"/>
          <w:color w:val="000000" w:themeColor="text1"/>
          <w:sz w:val="24"/>
          <w:szCs w:val="24"/>
          <w:lang w:bidi="ar-KW"/>
        </w:rPr>
        <w:t>He ceased production of one of their programs for two weeks,</w:t>
      </w:r>
      <w:r w:rsidRPr="00541335">
        <w:rPr>
          <w:rFonts w:ascii="Unikurd Web" w:hAnsi="Unikurd Web" w:cs="Unikurd Web"/>
          <w:color w:val="000000" w:themeColor="text1"/>
          <w:sz w:val="24"/>
          <w:szCs w:val="24"/>
          <w:lang w:bidi="ar-KW"/>
        </w:rPr>
        <w:t>”</w:t>
      </w:r>
      <w:r w:rsidR="0087441B" w:rsidRPr="00541335">
        <w:rPr>
          <w:rFonts w:ascii="Unikurd Web" w:hAnsi="Unikurd Web" w:cs="Unikurd Web"/>
          <w:color w:val="000000" w:themeColor="text1"/>
          <w:sz w:val="24"/>
          <w:szCs w:val="24"/>
          <w:lang w:bidi="ar-KW"/>
        </w:rPr>
        <w:t xml:space="preserve"> I replied.</w:t>
      </w:r>
    </w:p>
    <w:p w14:paraId="168EDC04" w14:textId="3273D3C9" w:rsidR="0087441B" w:rsidRPr="00541335" w:rsidRDefault="0087441B" w:rsidP="0087441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Parwana asked, </w:t>
      </w:r>
      <w:r w:rsidR="001013DC"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Which program</w:t>
      </w:r>
      <w:r w:rsidR="001013DC" w:rsidRPr="00541335">
        <w:rPr>
          <w:rFonts w:ascii="Unikurd Web" w:hAnsi="Unikurd Web" w:cs="Unikurd Web"/>
          <w:color w:val="000000" w:themeColor="text1"/>
          <w:sz w:val="24"/>
          <w:szCs w:val="24"/>
          <w:lang w:bidi="ar-KW"/>
        </w:rPr>
        <w:t>me</w:t>
      </w:r>
      <w:r w:rsidRPr="00541335">
        <w:rPr>
          <w:rFonts w:ascii="Unikurd Web" w:hAnsi="Unikurd Web" w:cs="Unikurd Web"/>
          <w:color w:val="000000" w:themeColor="text1"/>
          <w:sz w:val="24"/>
          <w:szCs w:val="24"/>
          <w:lang w:bidi="ar-KW"/>
        </w:rPr>
        <w:t>?</w:t>
      </w:r>
      <w:r w:rsidR="001013DC" w:rsidRPr="00541335">
        <w:rPr>
          <w:rFonts w:ascii="Unikurd Web" w:hAnsi="Unikurd Web" w:cs="Unikurd Web"/>
          <w:color w:val="000000" w:themeColor="text1"/>
          <w:sz w:val="24"/>
          <w:szCs w:val="24"/>
          <w:lang w:bidi="ar-KW"/>
        </w:rPr>
        <w:t>”</w:t>
      </w:r>
    </w:p>
    <w:p w14:paraId="3D145AEA" w14:textId="4A124F11" w:rsidR="0087441B" w:rsidRPr="00541335" w:rsidRDefault="0087441B" w:rsidP="0087441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replied, </w:t>
      </w:r>
      <w:r w:rsidR="001013DC"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Transparency, which he named 'The Crown of Humanity.'</w:t>
      </w:r>
      <w:r w:rsidR="001013DC" w:rsidRPr="00541335">
        <w:rPr>
          <w:rFonts w:ascii="Unikurd Web" w:hAnsi="Unikurd Web" w:cs="Unikurd Web"/>
          <w:color w:val="000000" w:themeColor="text1"/>
          <w:sz w:val="24"/>
          <w:szCs w:val="24"/>
          <w:lang w:bidi="ar-KW"/>
        </w:rPr>
        <w:t>”</w:t>
      </w:r>
    </w:p>
    <w:p w14:paraId="39FA6B41" w14:textId="67526157" w:rsidR="0087441B" w:rsidRPr="00541335" w:rsidRDefault="0087441B" w:rsidP="0087441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Parwana questioned, </w:t>
      </w:r>
      <w:r w:rsidR="001013DC"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Why did he punish the station?</w:t>
      </w:r>
      <w:r w:rsidR="001013DC" w:rsidRPr="00541335">
        <w:rPr>
          <w:rFonts w:ascii="Unikurd Web" w:hAnsi="Unikurd Web" w:cs="Unikurd Web"/>
          <w:color w:val="000000" w:themeColor="text1"/>
          <w:sz w:val="24"/>
          <w:szCs w:val="24"/>
          <w:lang w:bidi="ar-KW"/>
        </w:rPr>
        <w:t>”</w:t>
      </w:r>
    </w:p>
    <w:p w14:paraId="7E919CFF" w14:textId="03597C97" w:rsidR="0087441B" w:rsidRPr="00541335" w:rsidRDefault="001013DC" w:rsidP="0087441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87441B" w:rsidRPr="00541335">
        <w:rPr>
          <w:rFonts w:ascii="Unikurd Web" w:hAnsi="Unikurd Web" w:cs="Unikurd Web"/>
          <w:color w:val="000000" w:themeColor="text1"/>
          <w:sz w:val="24"/>
          <w:szCs w:val="24"/>
          <w:lang w:bidi="ar-KW"/>
        </w:rPr>
        <w:t>It happened when a guest on another program</w:t>
      </w:r>
      <w:r w:rsidRPr="00541335">
        <w:rPr>
          <w:rFonts w:ascii="Unikurd Web" w:hAnsi="Unikurd Web" w:cs="Unikurd Web"/>
          <w:color w:val="000000" w:themeColor="text1"/>
          <w:sz w:val="24"/>
          <w:szCs w:val="24"/>
          <w:lang w:bidi="ar-KW"/>
        </w:rPr>
        <w:t>me</w:t>
      </w:r>
      <w:r w:rsidR="0087441B" w:rsidRPr="00541335">
        <w:rPr>
          <w:rFonts w:ascii="Unikurd Web" w:hAnsi="Unikurd Web" w:cs="Unikurd Web"/>
          <w:color w:val="000000" w:themeColor="text1"/>
          <w:sz w:val="24"/>
          <w:szCs w:val="24"/>
          <w:lang w:bidi="ar-KW"/>
        </w:rPr>
        <w:t xml:space="preserve"> on the same TV station exposed the corrupt behaviour of one of his friends,</w:t>
      </w:r>
      <w:r w:rsidRPr="00541335">
        <w:rPr>
          <w:rFonts w:ascii="Unikurd Web" w:hAnsi="Unikurd Web" w:cs="Unikurd Web"/>
          <w:color w:val="000000" w:themeColor="text1"/>
          <w:sz w:val="24"/>
          <w:szCs w:val="24"/>
          <w:lang w:bidi="ar-KW"/>
        </w:rPr>
        <w:t>”</w:t>
      </w:r>
      <w:r w:rsidR="0087441B" w:rsidRPr="00541335">
        <w:rPr>
          <w:rFonts w:ascii="Unikurd Web" w:hAnsi="Unikurd Web" w:cs="Unikurd Web"/>
          <w:color w:val="000000" w:themeColor="text1"/>
          <w:sz w:val="24"/>
          <w:szCs w:val="24"/>
          <w:lang w:bidi="ar-KW"/>
        </w:rPr>
        <w:t xml:space="preserve"> I explained.</w:t>
      </w:r>
    </w:p>
    <w:p w14:paraId="1A4EBA65" w14:textId="5294AB0A" w:rsidR="0087441B" w:rsidRPr="00541335" w:rsidRDefault="0087441B" w:rsidP="0087441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Parwana asked, </w:t>
      </w:r>
      <w:r w:rsidR="001013DC"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What was this behaviour?</w:t>
      </w:r>
      <w:r w:rsidR="001013DC" w:rsidRPr="00541335">
        <w:rPr>
          <w:rFonts w:ascii="Unikurd Web" w:hAnsi="Unikurd Web" w:cs="Unikurd Web"/>
          <w:color w:val="000000" w:themeColor="text1"/>
          <w:sz w:val="24"/>
          <w:szCs w:val="24"/>
          <w:lang w:bidi="ar-KW"/>
        </w:rPr>
        <w:t>”</w:t>
      </w:r>
    </w:p>
    <w:p w14:paraId="2344093A" w14:textId="4E71BEFE" w:rsidR="0087441B" w:rsidRPr="00541335" w:rsidRDefault="001013DC" w:rsidP="0087441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87441B" w:rsidRPr="00541335">
        <w:rPr>
          <w:rFonts w:ascii="Unikurd Web" w:hAnsi="Unikurd Web" w:cs="Unikurd Web"/>
          <w:color w:val="000000" w:themeColor="text1"/>
          <w:sz w:val="24"/>
          <w:szCs w:val="24"/>
          <w:lang w:bidi="ar-KW"/>
        </w:rPr>
        <w:t>Stealing,</w:t>
      </w:r>
      <w:r w:rsidRPr="00541335">
        <w:rPr>
          <w:rFonts w:ascii="Unikurd Web" w:hAnsi="Unikurd Web" w:cs="Unikurd Web"/>
          <w:color w:val="000000" w:themeColor="text1"/>
          <w:sz w:val="24"/>
          <w:szCs w:val="24"/>
          <w:lang w:bidi="ar-KW"/>
        </w:rPr>
        <w:t>”</w:t>
      </w:r>
      <w:r w:rsidR="0087441B" w:rsidRPr="00541335">
        <w:rPr>
          <w:rFonts w:ascii="Unikurd Web" w:hAnsi="Unikurd Web" w:cs="Unikurd Web"/>
          <w:color w:val="000000" w:themeColor="text1"/>
          <w:sz w:val="24"/>
          <w:szCs w:val="24"/>
          <w:lang w:bidi="ar-KW"/>
        </w:rPr>
        <w:t xml:space="preserve"> I said.</w:t>
      </w:r>
    </w:p>
    <w:p w14:paraId="425BDFAF" w14:textId="2D94A7F3" w:rsidR="0087441B" w:rsidRPr="00541335" w:rsidRDefault="0087441B" w:rsidP="0087441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Parwana further inquired, </w:t>
      </w:r>
      <w:r w:rsidR="001013DC"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Stealing from whom?</w:t>
      </w:r>
      <w:r w:rsidR="001013DC" w:rsidRPr="00541335">
        <w:rPr>
          <w:rFonts w:ascii="Unikurd Web" w:hAnsi="Unikurd Web" w:cs="Unikurd Web"/>
          <w:color w:val="000000" w:themeColor="text1"/>
          <w:sz w:val="24"/>
          <w:szCs w:val="24"/>
          <w:lang w:bidi="ar-KW"/>
        </w:rPr>
        <w:t>”</w:t>
      </w:r>
    </w:p>
    <w:p w14:paraId="14D72752" w14:textId="45EF2D5B" w:rsidR="0087441B" w:rsidRPr="00541335" w:rsidRDefault="00F72462" w:rsidP="0087441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87441B" w:rsidRPr="00541335">
        <w:rPr>
          <w:rFonts w:ascii="Unikurd Web" w:hAnsi="Unikurd Web" w:cs="Unikurd Web"/>
          <w:color w:val="000000" w:themeColor="text1"/>
          <w:sz w:val="24"/>
          <w:szCs w:val="24"/>
          <w:lang w:bidi="ar-KW"/>
        </w:rPr>
        <w:t>From public funds,</w:t>
      </w:r>
      <w:r w:rsidRPr="00541335">
        <w:rPr>
          <w:rFonts w:ascii="Unikurd Web" w:hAnsi="Unikurd Web" w:cs="Unikurd Web"/>
          <w:color w:val="000000" w:themeColor="text1"/>
          <w:sz w:val="24"/>
          <w:szCs w:val="24"/>
          <w:lang w:bidi="ar-KW"/>
        </w:rPr>
        <w:t>”</w:t>
      </w:r>
      <w:r w:rsidR="0087441B" w:rsidRPr="00541335">
        <w:rPr>
          <w:rFonts w:ascii="Unikurd Web" w:hAnsi="Unikurd Web" w:cs="Unikurd Web"/>
          <w:color w:val="000000" w:themeColor="text1"/>
          <w:sz w:val="24"/>
          <w:szCs w:val="24"/>
          <w:lang w:bidi="ar-KW"/>
        </w:rPr>
        <w:t xml:space="preserve"> I clarified.</w:t>
      </w:r>
    </w:p>
    <w:p w14:paraId="763DCCB3" w14:textId="72AEF727" w:rsidR="0087441B" w:rsidRPr="00541335" w:rsidRDefault="0087441B" w:rsidP="0087441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Parwana responded, </w:t>
      </w:r>
      <w:r w:rsidR="00F72462"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That's considered normal!</w:t>
      </w:r>
      <w:r w:rsidR="00F72462" w:rsidRPr="00541335">
        <w:rPr>
          <w:rFonts w:ascii="Unikurd Web" w:hAnsi="Unikurd Web" w:cs="Unikurd Web"/>
          <w:color w:val="000000" w:themeColor="text1"/>
          <w:sz w:val="24"/>
          <w:szCs w:val="24"/>
          <w:lang w:bidi="ar-KW"/>
        </w:rPr>
        <w:t>”</w:t>
      </w:r>
    </w:p>
    <w:p w14:paraId="0B8D815B" w14:textId="3E3067EE" w:rsidR="0087441B" w:rsidRPr="00541335" w:rsidRDefault="0087441B" w:rsidP="0087441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perplexed, </w:t>
      </w:r>
      <w:r w:rsidR="00F72462"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Why do you think so?</w:t>
      </w:r>
      <w:r w:rsidR="00F72462" w:rsidRPr="00541335">
        <w:rPr>
          <w:rFonts w:ascii="Unikurd Web" w:hAnsi="Unikurd Web" w:cs="Unikurd Web"/>
          <w:color w:val="000000" w:themeColor="text1"/>
          <w:sz w:val="24"/>
          <w:szCs w:val="24"/>
          <w:lang w:bidi="ar-KW"/>
        </w:rPr>
        <w:t>”</w:t>
      </w:r>
    </w:p>
    <w:p w14:paraId="287CE189" w14:textId="313BB261" w:rsidR="0087441B" w:rsidRPr="00541335" w:rsidRDefault="0087441B" w:rsidP="0087441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Parwana explained, </w:t>
      </w:r>
      <w:r w:rsidR="00F72462"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Because liars and thieves often cover up for each other's malicious actions.</w:t>
      </w:r>
      <w:r w:rsidR="00F72462" w:rsidRPr="00541335">
        <w:rPr>
          <w:rFonts w:ascii="Unikurd Web" w:hAnsi="Unikurd Web" w:cs="Unikurd Web"/>
          <w:color w:val="000000" w:themeColor="text1"/>
          <w:sz w:val="24"/>
          <w:szCs w:val="24"/>
          <w:lang w:bidi="ar-KW"/>
        </w:rPr>
        <w:t>”</w:t>
      </w:r>
    </w:p>
    <w:p w14:paraId="41E325BD" w14:textId="1E3A9FC4" w:rsidR="0087441B" w:rsidRPr="00541335" w:rsidRDefault="0087441B" w:rsidP="0087441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00F72462"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How do wise and intellectual individuals exhibit such behaviours?</w:t>
      </w:r>
      <w:r w:rsidR="00F72462"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 xml:space="preserve"> I was puzzled.</w:t>
      </w:r>
    </w:p>
    <w:p w14:paraId="1C82BD7A" w14:textId="77777777" w:rsidR="0087441B" w:rsidRPr="00541335" w:rsidRDefault="0087441B" w:rsidP="0087441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Parwana answered, “They exhibit.”</w:t>
      </w:r>
    </w:p>
    <w:p w14:paraId="7EC61F43" w14:textId="77777777" w:rsidR="0087441B" w:rsidRPr="00541335" w:rsidRDefault="0087441B" w:rsidP="0087441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asked, “Why?”</w:t>
      </w:r>
    </w:p>
    <w:p w14:paraId="44224A19" w14:textId="6852EEBE" w:rsidR="0087441B" w:rsidRPr="00541335" w:rsidRDefault="0087441B" w:rsidP="0087441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“Because essentially, no one is wise and intellectual,</w:t>
      </w:r>
      <w:r w:rsidR="00F72462"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 xml:space="preserve"> Parwana explained.</w:t>
      </w:r>
    </w:p>
    <w:p w14:paraId="05AC2FB1" w14:textId="77777777" w:rsidR="007770D2" w:rsidRPr="00541335" w:rsidRDefault="007770D2" w:rsidP="007770D2">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asked, “What are wise and intellectual in essence?”</w:t>
      </w:r>
    </w:p>
    <w:p w14:paraId="6F6538B8" w14:textId="77777777" w:rsidR="007770D2" w:rsidRPr="00541335" w:rsidRDefault="007770D2" w:rsidP="007770D2">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“Nothing more than two words,” Parwana explained.</w:t>
      </w:r>
    </w:p>
    <w:p w14:paraId="7746BEEA" w14:textId="77777777" w:rsidR="007770D2" w:rsidRPr="00541335" w:rsidRDefault="007770D2" w:rsidP="007770D2">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asked, “So, why are they there?”</w:t>
      </w:r>
    </w:p>
    <w:p w14:paraId="3F0239E3" w14:textId="77777777" w:rsidR="007770D2" w:rsidRPr="00541335" w:rsidRDefault="007770D2" w:rsidP="007770D2">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“People invented them,” Parwana responded.</w:t>
      </w:r>
    </w:p>
    <w:p w14:paraId="137F6DAB" w14:textId="77777777" w:rsidR="007770D2" w:rsidRPr="00541335" w:rsidRDefault="007770D2" w:rsidP="007770D2">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asked, “Why?”</w:t>
      </w:r>
    </w:p>
    <w:p w14:paraId="5D12C4D3" w14:textId="77777777" w:rsidR="007770D2" w:rsidRPr="00541335" w:rsidRDefault="007770D2" w:rsidP="007770D2">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“To intoxicate themselves,” Parwana replied.</w:t>
      </w:r>
    </w:p>
    <w:p w14:paraId="3E2B3396" w14:textId="77777777" w:rsidR="007770D2" w:rsidRPr="00541335" w:rsidRDefault="007770D2" w:rsidP="007770D2">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asked, “Why?”</w:t>
      </w:r>
    </w:p>
    <w:p w14:paraId="73AC0392" w14:textId="77777777" w:rsidR="007770D2" w:rsidRPr="00541335" w:rsidRDefault="007770D2" w:rsidP="007770D2">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“To persuade themselves with these two words and to recognize who they are,” Parwana explained.</w:t>
      </w:r>
    </w:p>
    <w:p w14:paraId="2EF4D0B9" w14:textId="77777777" w:rsidR="007770D2" w:rsidRPr="00541335" w:rsidRDefault="007770D2" w:rsidP="007770D2">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asked, “Who are they?”</w:t>
      </w:r>
    </w:p>
    <w:p w14:paraId="49430218" w14:textId="77777777" w:rsidR="007770D2" w:rsidRPr="00541335" w:rsidRDefault="007770D2" w:rsidP="007770D2">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“Little,” Parwana responded.</w:t>
      </w:r>
    </w:p>
    <w:p w14:paraId="3AED6CC4" w14:textId="77777777" w:rsidR="007770D2" w:rsidRPr="00541335" w:rsidRDefault="007770D2" w:rsidP="007770D2">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asked, “How do they view the philosophers and intellectuals?”</w:t>
      </w:r>
    </w:p>
    <w:p w14:paraId="32B61AD6" w14:textId="7348623B" w:rsidR="007770D2" w:rsidRPr="00541335" w:rsidRDefault="007770D2" w:rsidP="007770D2">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“Big,” Parwana responded.</w:t>
      </w:r>
    </w:p>
    <w:p w14:paraId="4C0D3F9D" w14:textId="77777777" w:rsidR="007770D2" w:rsidRPr="00541335" w:rsidRDefault="007770D2" w:rsidP="007770D2">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inquired, “Do philosophers and intellectuals truly deserve to be seen as significant and advanced individuals?”</w:t>
      </w:r>
    </w:p>
    <w:p w14:paraId="5C49BD26" w14:textId="77777777" w:rsidR="007770D2" w:rsidRPr="00541335" w:rsidRDefault="007770D2" w:rsidP="007770D2">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“No,” Parwana responded.</w:t>
      </w:r>
    </w:p>
    <w:p w14:paraId="1E340A1C" w14:textId="77777777" w:rsidR="007770D2" w:rsidRPr="00541335" w:rsidRDefault="007770D2" w:rsidP="007770D2">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asked, “Who are they?”</w:t>
      </w:r>
    </w:p>
    <w:p w14:paraId="0F5305A1" w14:textId="77777777" w:rsidR="007770D2" w:rsidRPr="00541335" w:rsidRDefault="007770D2" w:rsidP="007770D2">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“They are individuals who claim to change the course of events,” Parwana explained.</w:t>
      </w:r>
    </w:p>
    <w:p w14:paraId="7CD5A89F" w14:textId="77777777" w:rsidR="007770D2" w:rsidRPr="00541335" w:rsidRDefault="007770D2" w:rsidP="007770D2">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asked, “What do they actually achieve?”</w:t>
      </w:r>
    </w:p>
    <w:p w14:paraId="09A74DB8" w14:textId="77777777" w:rsidR="007770D2" w:rsidRPr="00541335" w:rsidRDefault="007770D2" w:rsidP="007770D2">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“They often discard old paradigms and introduce new ones,” Parwana explained.</w:t>
      </w:r>
    </w:p>
    <w:p w14:paraId="7FD70D00" w14:textId="77777777" w:rsidR="007770D2" w:rsidRPr="00541335" w:rsidRDefault="007770D2" w:rsidP="007770D2">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asked, “Why?”</w:t>
      </w:r>
    </w:p>
    <w:p w14:paraId="314EB386" w14:textId="77777777" w:rsidR="007770D2" w:rsidRPr="00541335" w:rsidRDefault="007770D2" w:rsidP="007770D2">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“Perhaps just to pass the time,” Parwana explained.</w:t>
      </w:r>
    </w:p>
    <w:p w14:paraId="336EAE41" w14:textId="77777777" w:rsidR="007770D2" w:rsidRPr="00541335" w:rsidRDefault="007770D2" w:rsidP="007770D2">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asked, “Such as?”</w:t>
      </w:r>
    </w:p>
    <w:p w14:paraId="34B8483B" w14:textId="77777777" w:rsidR="007770D2" w:rsidRPr="00541335" w:rsidRDefault="007770D2" w:rsidP="007770D2">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“By attempting to link today, yesterday, and tomorrow together,” Parwana explained.</w:t>
      </w:r>
    </w:p>
    <w:p w14:paraId="52B873E1" w14:textId="77777777" w:rsidR="007770D2" w:rsidRPr="00541335" w:rsidRDefault="007770D2" w:rsidP="007770D2">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asked, “Does that mean they keep life going?”</w:t>
      </w:r>
    </w:p>
    <w:p w14:paraId="51D6F13B" w14:textId="77777777" w:rsidR="007770D2" w:rsidRPr="00541335" w:rsidRDefault="007770D2" w:rsidP="007770D2">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“No, life doesn’t need them to keep going,” Parwana responded.</w:t>
      </w:r>
    </w:p>
    <w:p w14:paraId="69F7A039" w14:textId="3BF1032A" w:rsidR="007770D2" w:rsidRPr="00541335" w:rsidRDefault="007770D2" w:rsidP="007770D2">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00F72462"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What will life do to them?</w:t>
      </w:r>
      <w:r w:rsidR="00F72462" w:rsidRPr="00541335">
        <w:rPr>
          <w:rFonts w:ascii="Unikurd Web" w:hAnsi="Unikurd Web" w:cs="Unikurd Web"/>
          <w:color w:val="000000" w:themeColor="text1"/>
          <w:sz w:val="24"/>
          <w:szCs w:val="24"/>
          <w:lang w:bidi="ar-KW"/>
        </w:rPr>
        <w:t>”</w:t>
      </w:r>
    </w:p>
    <w:p w14:paraId="04993189" w14:textId="77777777" w:rsidR="007770D2" w:rsidRPr="00541335" w:rsidRDefault="007770D2" w:rsidP="007770D2">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“It will make them leave everything incomplete,” Parwana explained.</w:t>
      </w:r>
    </w:p>
    <w:p w14:paraId="26A789DB" w14:textId="77777777" w:rsidR="007770D2" w:rsidRPr="00541335" w:rsidRDefault="007770D2" w:rsidP="007770D2">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asked, “To whom?”</w:t>
      </w:r>
    </w:p>
    <w:p w14:paraId="02ADCBC4" w14:textId="77777777" w:rsidR="007770D2" w:rsidRPr="00541335" w:rsidRDefault="007770D2" w:rsidP="007770D2">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“For the ones who will come after them,” Parwana responded.</w:t>
      </w:r>
    </w:p>
    <w:p w14:paraId="158E9BFA" w14:textId="77777777" w:rsidR="007770D2" w:rsidRPr="00541335" w:rsidRDefault="007770D2" w:rsidP="007770D2">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asked, “Can those after them complete what they started?”</w:t>
      </w:r>
    </w:p>
    <w:p w14:paraId="48C34C7B" w14:textId="77777777" w:rsidR="007770D2" w:rsidRPr="00541335" w:rsidRDefault="007770D2" w:rsidP="007770D2">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“No,” Parwana confirmed.</w:t>
      </w:r>
    </w:p>
    <w:p w14:paraId="1D8FA6A4" w14:textId="77777777" w:rsidR="007770D2" w:rsidRPr="00541335" w:rsidRDefault="007770D2" w:rsidP="007770D2">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asked, “Why?”</w:t>
      </w:r>
    </w:p>
    <w:p w14:paraId="1E979EF5" w14:textId="77777777" w:rsidR="007770D2" w:rsidRPr="00541335" w:rsidRDefault="007770D2" w:rsidP="007770D2">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“Because, people before them couldn’t complete it,” Parwana explained.</w:t>
      </w:r>
    </w:p>
    <w:p w14:paraId="2A8818F3" w14:textId="77777777" w:rsidR="007770D2" w:rsidRPr="00541335" w:rsidRDefault="007770D2" w:rsidP="007770D2">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asked, “Why?”</w:t>
      </w:r>
    </w:p>
    <w:p w14:paraId="10041AB5" w14:textId="77777777" w:rsidR="007770D2" w:rsidRPr="00541335" w:rsidRDefault="007770D2" w:rsidP="007770D2">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“Because they are human beings,” Parwana responded.</w:t>
      </w:r>
    </w:p>
    <w:p w14:paraId="4AEC21C4" w14:textId="77777777" w:rsidR="007770D2" w:rsidRPr="00541335" w:rsidRDefault="007770D2" w:rsidP="007770D2">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asked, “What’s wrong with human beings?”</w:t>
      </w:r>
    </w:p>
    <w:p w14:paraId="70197F93" w14:textId="609EE60B" w:rsidR="007770D2" w:rsidRPr="00541335" w:rsidRDefault="007770D2" w:rsidP="007770D2">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“Since human existence, they have always been struggling with incompleteness,” Parwana explained.</w:t>
      </w:r>
    </w:p>
    <w:p w14:paraId="4092BAC9" w14:textId="77777777" w:rsidR="007770D2" w:rsidRPr="00541335" w:rsidRDefault="007770D2" w:rsidP="007770D2">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asked, “Why don’t they try to get rid of incompleteness?”</w:t>
      </w:r>
    </w:p>
    <w:p w14:paraId="24F5248E" w14:textId="77777777" w:rsidR="007770D2" w:rsidRPr="00541335" w:rsidRDefault="007770D2" w:rsidP="007770D2">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“They cannot,” Parwana responded.</w:t>
      </w:r>
    </w:p>
    <w:p w14:paraId="61DB5AC3" w14:textId="77777777" w:rsidR="007770D2" w:rsidRPr="00541335" w:rsidRDefault="007770D2" w:rsidP="007770D2">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asked, “Why?”</w:t>
      </w:r>
    </w:p>
    <w:p w14:paraId="26CC819B" w14:textId="7F3C1E95" w:rsidR="007770D2" w:rsidRPr="00541335" w:rsidRDefault="00F72462" w:rsidP="007770D2">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7770D2" w:rsidRPr="00541335">
        <w:rPr>
          <w:rFonts w:ascii="Unikurd Web" w:hAnsi="Unikurd Web" w:cs="Unikurd Web"/>
          <w:color w:val="000000" w:themeColor="text1"/>
          <w:sz w:val="24"/>
          <w:szCs w:val="24"/>
          <w:lang w:bidi="ar-KW"/>
        </w:rPr>
        <w:t xml:space="preserve">Because they have never witnessed their </w:t>
      </w:r>
      <w:r w:rsidRPr="00541335">
        <w:rPr>
          <w:rFonts w:ascii="Unikurd Web" w:hAnsi="Unikurd Web" w:cs="Unikurd Web"/>
          <w:color w:val="000000" w:themeColor="text1"/>
          <w:sz w:val="24"/>
          <w:szCs w:val="24"/>
          <w:lang w:bidi="ar-KW"/>
        </w:rPr>
        <w:t>b</w:t>
      </w:r>
      <w:r w:rsidR="00971E91" w:rsidRPr="00541335">
        <w:rPr>
          <w:rFonts w:ascii="Unikurd Web" w:hAnsi="Unikurd Web" w:cs="Unikurd Web"/>
          <w:color w:val="000000" w:themeColor="text1"/>
          <w:sz w:val="24"/>
          <w:szCs w:val="24"/>
          <w:lang w:bidi="ar-KW"/>
        </w:rPr>
        <w:t>eg</w:t>
      </w:r>
      <w:r w:rsidR="007770D2" w:rsidRPr="00541335">
        <w:rPr>
          <w:rFonts w:ascii="Unikurd Web" w:hAnsi="Unikurd Web" w:cs="Unikurd Web"/>
          <w:color w:val="000000" w:themeColor="text1"/>
          <w:sz w:val="24"/>
          <w:szCs w:val="24"/>
          <w:lang w:bidi="ar-KW"/>
        </w:rPr>
        <w:t>inning, and their future is unknown to them,</w:t>
      </w:r>
      <w:r w:rsidRPr="00541335">
        <w:rPr>
          <w:rFonts w:ascii="Unikurd Web" w:hAnsi="Unikurd Web" w:cs="Unikurd Web"/>
          <w:color w:val="000000" w:themeColor="text1"/>
          <w:sz w:val="24"/>
          <w:szCs w:val="24"/>
          <w:lang w:bidi="ar-KW"/>
        </w:rPr>
        <w:t>”</w:t>
      </w:r>
      <w:r w:rsidR="007770D2" w:rsidRPr="00541335">
        <w:rPr>
          <w:rFonts w:ascii="Unikurd Web" w:hAnsi="Unikurd Web" w:cs="Unikurd Web"/>
          <w:color w:val="000000" w:themeColor="text1"/>
          <w:sz w:val="24"/>
          <w:szCs w:val="24"/>
          <w:lang w:bidi="ar-KW"/>
        </w:rPr>
        <w:t xml:space="preserve"> Parwana explained.</w:t>
      </w:r>
    </w:p>
    <w:p w14:paraId="00F46780" w14:textId="406B98EC" w:rsidR="007770D2" w:rsidRPr="00541335" w:rsidRDefault="007770D2" w:rsidP="007770D2">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asked, </w:t>
      </w:r>
      <w:r w:rsidR="00F72462"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Where will they ultimately end up?</w:t>
      </w:r>
      <w:r w:rsidR="00F72462" w:rsidRPr="00541335">
        <w:rPr>
          <w:rFonts w:ascii="Unikurd Web" w:hAnsi="Unikurd Web" w:cs="Unikurd Web"/>
          <w:color w:val="000000" w:themeColor="text1"/>
          <w:sz w:val="24"/>
          <w:szCs w:val="24"/>
          <w:lang w:bidi="ar-KW"/>
        </w:rPr>
        <w:t>”</w:t>
      </w:r>
    </w:p>
    <w:p w14:paraId="3ABDDD40" w14:textId="4F580D0C" w:rsidR="007770D2" w:rsidRPr="00541335" w:rsidRDefault="007770D2" w:rsidP="007770D2">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“If they continue as they are now, I'm certain it will only get worse,</w:t>
      </w:r>
      <w:r w:rsidR="00F72462"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 xml:space="preserve"> Parwana explained.</w:t>
      </w:r>
    </w:p>
    <w:p w14:paraId="4E6FB36E" w14:textId="76C8640C" w:rsidR="007770D2" w:rsidRPr="00541335" w:rsidRDefault="007770D2" w:rsidP="007770D2">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The music's volume increased gradually, then the hall quickly plunged into darkness.</w:t>
      </w:r>
    </w:p>
    <w:p w14:paraId="6BBE99F3" w14:textId="77777777" w:rsidR="007770D2" w:rsidRPr="00541335" w:rsidRDefault="007770D2" w:rsidP="0087441B">
      <w:pPr>
        <w:spacing w:line="360" w:lineRule="auto"/>
        <w:rPr>
          <w:rFonts w:ascii="Unikurd Web" w:hAnsi="Unikurd Web" w:cs="Unikurd Web"/>
          <w:color w:val="000000" w:themeColor="text1"/>
          <w:sz w:val="24"/>
          <w:szCs w:val="24"/>
          <w:lang w:bidi="ar-KW"/>
        </w:rPr>
      </w:pPr>
    </w:p>
    <w:p w14:paraId="072F7C29" w14:textId="77777777" w:rsidR="006441F0" w:rsidRPr="00541335" w:rsidRDefault="006441F0" w:rsidP="0087441B">
      <w:pPr>
        <w:spacing w:line="360" w:lineRule="auto"/>
        <w:rPr>
          <w:rFonts w:ascii="Unikurd Web" w:hAnsi="Unikurd Web" w:cs="Unikurd Web"/>
          <w:color w:val="000000" w:themeColor="text1"/>
          <w:sz w:val="24"/>
          <w:szCs w:val="24"/>
          <w:lang w:bidi="ar-KW"/>
        </w:rPr>
      </w:pPr>
    </w:p>
    <w:p w14:paraId="684F4A65" w14:textId="77777777" w:rsidR="00D01ECB" w:rsidRPr="00541335" w:rsidRDefault="00D01ECB" w:rsidP="001669C7">
      <w:pPr>
        <w:spacing w:line="360" w:lineRule="auto"/>
        <w:rPr>
          <w:rFonts w:ascii="Unikurd Web" w:hAnsi="Unikurd Web" w:cs="Unikurd Web"/>
          <w:color w:val="000000" w:themeColor="text1"/>
          <w:sz w:val="24"/>
          <w:szCs w:val="24"/>
          <w:lang w:bidi="ar-KW"/>
        </w:rPr>
      </w:pPr>
    </w:p>
    <w:p w14:paraId="1C86BC0C" w14:textId="77777777" w:rsidR="00F72462" w:rsidRPr="00541335" w:rsidRDefault="00F72462" w:rsidP="001669C7">
      <w:pPr>
        <w:spacing w:line="360" w:lineRule="auto"/>
        <w:rPr>
          <w:rFonts w:ascii="Unikurd Web" w:hAnsi="Unikurd Web" w:cs="Unikurd Web"/>
          <w:color w:val="000000" w:themeColor="text1"/>
          <w:sz w:val="24"/>
          <w:szCs w:val="24"/>
          <w:lang w:bidi="ar-KW"/>
        </w:rPr>
      </w:pPr>
    </w:p>
    <w:p w14:paraId="3AE60B23" w14:textId="77777777" w:rsidR="00F72462" w:rsidRPr="00541335" w:rsidRDefault="00F72462" w:rsidP="001669C7">
      <w:pPr>
        <w:spacing w:line="360" w:lineRule="auto"/>
        <w:rPr>
          <w:rFonts w:ascii="Unikurd Web" w:hAnsi="Unikurd Web" w:cs="Unikurd Web"/>
          <w:color w:val="000000" w:themeColor="text1"/>
          <w:sz w:val="24"/>
          <w:szCs w:val="24"/>
          <w:lang w:bidi="ar-KW"/>
        </w:rPr>
      </w:pPr>
    </w:p>
    <w:p w14:paraId="68088B04" w14:textId="77777777" w:rsidR="00F72462" w:rsidRPr="00541335" w:rsidRDefault="00F72462" w:rsidP="001669C7">
      <w:pPr>
        <w:spacing w:line="360" w:lineRule="auto"/>
        <w:rPr>
          <w:rFonts w:ascii="Unikurd Web" w:hAnsi="Unikurd Web" w:cs="Unikurd Web"/>
          <w:color w:val="000000" w:themeColor="text1"/>
          <w:sz w:val="24"/>
          <w:szCs w:val="24"/>
          <w:lang w:bidi="ar-KW"/>
        </w:rPr>
      </w:pPr>
    </w:p>
    <w:p w14:paraId="25857DB0" w14:textId="77777777" w:rsidR="00F72462" w:rsidRPr="00541335" w:rsidRDefault="00F72462" w:rsidP="001669C7">
      <w:pPr>
        <w:spacing w:line="360" w:lineRule="auto"/>
        <w:rPr>
          <w:rFonts w:ascii="Unikurd Web" w:hAnsi="Unikurd Web" w:cs="Unikurd Web"/>
          <w:color w:val="000000" w:themeColor="text1"/>
          <w:sz w:val="24"/>
          <w:szCs w:val="24"/>
          <w:lang w:bidi="ar-KW"/>
        </w:rPr>
      </w:pPr>
    </w:p>
    <w:p w14:paraId="0FC20BEF" w14:textId="77777777" w:rsidR="00F72462" w:rsidRPr="00541335" w:rsidRDefault="00F72462" w:rsidP="001669C7">
      <w:pPr>
        <w:spacing w:line="360" w:lineRule="auto"/>
        <w:rPr>
          <w:rFonts w:ascii="Unikurd Web" w:hAnsi="Unikurd Web" w:cs="Unikurd Web"/>
          <w:color w:val="000000" w:themeColor="text1"/>
          <w:sz w:val="24"/>
          <w:szCs w:val="24"/>
          <w:lang w:bidi="ar-KW"/>
        </w:rPr>
      </w:pPr>
    </w:p>
    <w:p w14:paraId="092E0B97" w14:textId="77777777" w:rsidR="00F72462" w:rsidRPr="00541335" w:rsidRDefault="00F72462" w:rsidP="001669C7">
      <w:pPr>
        <w:spacing w:line="360" w:lineRule="auto"/>
        <w:rPr>
          <w:rFonts w:ascii="Unikurd Web" w:hAnsi="Unikurd Web" w:cs="Unikurd Web"/>
          <w:color w:val="000000" w:themeColor="text1"/>
          <w:sz w:val="24"/>
          <w:szCs w:val="24"/>
          <w:lang w:bidi="ar-KW"/>
        </w:rPr>
      </w:pPr>
    </w:p>
    <w:p w14:paraId="20D19157" w14:textId="77777777" w:rsidR="00F72462" w:rsidRPr="00541335" w:rsidRDefault="00F72462" w:rsidP="001669C7">
      <w:pPr>
        <w:spacing w:line="360" w:lineRule="auto"/>
        <w:rPr>
          <w:rFonts w:ascii="Unikurd Web" w:hAnsi="Unikurd Web" w:cs="Unikurd Web"/>
          <w:color w:val="000000" w:themeColor="text1"/>
          <w:sz w:val="24"/>
          <w:szCs w:val="24"/>
          <w:lang w:bidi="ar-KW"/>
        </w:rPr>
      </w:pPr>
    </w:p>
    <w:p w14:paraId="764AFD08" w14:textId="77777777" w:rsidR="00F72462" w:rsidRPr="00541335" w:rsidRDefault="00F72462" w:rsidP="001669C7">
      <w:pPr>
        <w:spacing w:line="360" w:lineRule="auto"/>
        <w:rPr>
          <w:rFonts w:ascii="Unikurd Web" w:hAnsi="Unikurd Web" w:cs="Unikurd Web"/>
          <w:color w:val="000000" w:themeColor="text1"/>
          <w:sz w:val="24"/>
          <w:szCs w:val="24"/>
          <w:lang w:bidi="ar-KW"/>
        </w:rPr>
      </w:pPr>
    </w:p>
    <w:p w14:paraId="7433F9A9" w14:textId="77777777" w:rsidR="00F72462" w:rsidRDefault="00F72462" w:rsidP="001669C7">
      <w:pPr>
        <w:spacing w:line="360" w:lineRule="auto"/>
        <w:rPr>
          <w:rFonts w:ascii="Unikurd Web" w:hAnsi="Unikurd Web" w:cs="Unikurd Web"/>
          <w:color w:val="000000" w:themeColor="text1"/>
          <w:sz w:val="24"/>
          <w:szCs w:val="24"/>
          <w:lang w:bidi="ar-KW"/>
        </w:rPr>
      </w:pPr>
    </w:p>
    <w:p w14:paraId="0AF6528E" w14:textId="77777777" w:rsidR="00944AE0" w:rsidRDefault="00944AE0" w:rsidP="001669C7">
      <w:pPr>
        <w:spacing w:line="360" w:lineRule="auto"/>
        <w:rPr>
          <w:rFonts w:ascii="Unikurd Web" w:hAnsi="Unikurd Web" w:cs="Unikurd Web"/>
          <w:color w:val="000000" w:themeColor="text1"/>
          <w:sz w:val="24"/>
          <w:szCs w:val="24"/>
          <w:lang w:bidi="ar-KW"/>
        </w:rPr>
      </w:pPr>
    </w:p>
    <w:p w14:paraId="2454F71A" w14:textId="77777777" w:rsidR="00944AE0" w:rsidRDefault="00944AE0" w:rsidP="001669C7">
      <w:pPr>
        <w:spacing w:line="360" w:lineRule="auto"/>
        <w:rPr>
          <w:rFonts w:ascii="Unikurd Web" w:hAnsi="Unikurd Web" w:cs="Unikurd Web"/>
          <w:color w:val="000000" w:themeColor="text1"/>
          <w:sz w:val="24"/>
          <w:szCs w:val="24"/>
          <w:lang w:bidi="ar-KW"/>
        </w:rPr>
      </w:pPr>
    </w:p>
    <w:p w14:paraId="71932DFF" w14:textId="77777777" w:rsidR="00944AE0" w:rsidRDefault="00944AE0" w:rsidP="001669C7">
      <w:pPr>
        <w:spacing w:line="360" w:lineRule="auto"/>
        <w:rPr>
          <w:rFonts w:ascii="Unikurd Web" w:hAnsi="Unikurd Web" w:cs="Unikurd Web"/>
          <w:color w:val="000000" w:themeColor="text1"/>
          <w:sz w:val="24"/>
          <w:szCs w:val="24"/>
          <w:lang w:bidi="ar-KW"/>
        </w:rPr>
      </w:pPr>
    </w:p>
    <w:p w14:paraId="204D00EE" w14:textId="77777777" w:rsidR="003E2E84" w:rsidRDefault="003E2E84" w:rsidP="001669C7">
      <w:pPr>
        <w:spacing w:line="360" w:lineRule="auto"/>
        <w:rPr>
          <w:rFonts w:ascii="Unikurd Web" w:hAnsi="Unikurd Web" w:cs="Unikurd Web"/>
          <w:color w:val="000000" w:themeColor="text1"/>
          <w:sz w:val="24"/>
          <w:szCs w:val="24"/>
          <w:lang w:bidi="ar-KW"/>
        </w:rPr>
      </w:pPr>
    </w:p>
    <w:p w14:paraId="6341411A" w14:textId="77777777" w:rsidR="003E2E84" w:rsidRDefault="003E2E84" w:rsidP="001669C7">
      <w:pPr>
        <w:spacing w:line="360" w:lineRule="auto"/>
        <w:rPr>
          <w:rFonts w:ascii="Unikurd Web" w:hAnsi="Unikurd Web" w:cs="Unikurd Web"/>
          <w:color w:val="000000" w:themeColor="text1"/>
          <w:sz w:val="24"/>
          <w:szCs w:val="24"/>
          <w:lang w:bidi="ar-KW"/>
        </w:rPr>
      </w:pPr>
    </w:p>
    <w:p w14:paraId="0991ADBC" w14:textId="77777777" w:rsidR="003E2E84" w:rsidRPr="00541335" w:rsidRDefault="003E2E84" w:rsidP="001669C7">
      <w:pPr>
        <w:spacing w:line="360" w:lineRule="auto"/>
        <w:rPr>
          <w:rFonts w:ascii="Unikurd Web" w:hAnsi="Unikurd Web" w:cs="Unikurd Web"/>
          <w:color w:val="000000" w:themeColor="text1"/>
          <w:sz w:val="24"/>
          <w:szCs w:val="24"/>
          <w:lang w:bidi="ar-KW"/>
        </w:rPr>
      </w:pPr>
    </w:p>
    <w:p w14:paraId="0A618EC7" w14:textId="77777777" w:rsidR="00F72462" w:rsidRPr="00541335" w:rsidRDefault="00F72462" w:rsidP="001669C7">
      <w:pPr>
        <w:spacing w:line="360" w:lineRule="auto"/>
        <w:rPr>
          <w:rFonts w:ascii="Unikurd Web" w:hAnsi="Unikurd Web" w:cs="Unikurd Web"/>
          <w:color w:val="000000" w:themeColor="text1"/>
          <w:sz w:val="24"/>
          <w:szCs w:val="24"/>
          <w:lang w:bidi="ar-KW"/>
        </w:rPr>
      </w:pPr>
    </w:p>
    <w:p w14:paraId="085F718B" w14:textId="77777777" w:rsidR="00FB37D4" w:rsidRPr="00541335" w:rsidRDefault="00FB37D4" w:rsidP="00D76607">
      <w:pPr>
        <w:spacing w:line="360" w:lineRule="auto"/>
        <w:jc w:val="both"/>
        <w:rPr>
          <w:rFonts w:ascii="Unikurd Web" w:hAnsi="Unikurd Web" w:cs="Unikurd Web"/>
          <w:color w:val="000000" w:themeColor="text1"/>
          <w:sz w:val="24"/>
          <w:szCs w:val="24"/>
          <w:rtl/>
          <w:lang w:bidi="ar-KW"/>
        </w:rPr>
      </w:pPr>
    </w:p>
    <w:p w14:paraId="765A048A" w14:textId="6BAA0D68" w:rsidR="00D76607" w:rsidRPr="00FF5A6C" w:rsidRDefault="002021CF" w:rsidP="00D76607">
      <w:pPr>
        <w:spacing w:line="360" w:lineRule="auto"/>
        <w:jc w:val="center"/>
        <w:rPr>
          <w:rFonts w:ascii="Unikurd Web" w:hAnsi="Unikurd Web" w:cs="Unikurd Web"/>
          <w:b/>
          <w:bCs/>
          <w:color w:val="000000" w:themeColor="text1"/>
          <w:sz w:val="24"/>
          <w:szCs w:val="24"/>
          <w:lang w:bidi="ar-KW"/>
        </w:rPr>
      </w:pPr>
      <w:r w:rsidRPr="00FF5A6C">
        <w:rPr>
          <w:rFonts w:ascii="Unikurd Web" w:hAnsi="Unikurd Web" w:cs="Unikurd Web"/>
          <w:b/>
          <w:bCs/>
          <w:color w:val="000000" w:themeColor="text1"/>
          <w:sz w:val="24"/>
          <w:szCs w:val="24"/>
          <w:lang w:bidi="ar-KW"/>
        </w:rPr>
        <w:t>(</w:t>
      </w:r>
      <w:r w:rsidR="00433DF8" w:rsidRPr="00FF5A6C">
        <w:rPr>
          <w:rFonts w:ascii="Unikurd Web" w:hAnsi="Unikurd Web" w:cs="Unikurd Web"/>
          <w:b/>
          <w:bCs/>
          <w:sz w:val="24"/>
          <w:szCs w:val="24"/>
        </w:rPr>
        <w:t>Chapter</w:t>
      </w:r>
      <w:r w:rsidR="00433DF8" w:rsidRPr="00FF5A6C">
        <w:rPr>
          <w:rFonts w:ascii="Unikurd Web" w:eastAsia="Times New Roman" w:hAnsi="Unikurd Web" w:cs="Unikurd Web"/>
          <w:b/>
          <w:bCs/>
          <w:color w:val="000000" w:themeColor="text1"/>
          <w:sz w:val="24"/>
          <w:szCs w:val="24"/>
          <w:lang w:val="en-US" w:bidi="ar-KW"/>
        </w:rPr>
        <w:t xml:space="preserve"> -</w:t>
      </w:r>
      <w:r w:rsidRPr="00FF5A6C">
        <w:rPr>
          <w:rFonts w:ascii="Unikurd Web" w:hAnsi="Unikurd Web" w:cs="Unikurd Web"/>
          <w:b/>
          <w:bCs/>
          <w:color w:val="000000" w:themeColor="text1"/>
          <w:sz w:val="24"/>
          <w:szCs w:val="24"/>
          <w:lang w:bidi="ar-KW"/>
        </w:rPr>
        <w:t>36)</w:t>
      </w:r>
    </w:p>
    <w:p w14:paraId="68924522" w14:textId="77777777" w:rsidR="00B84A2B" w:rsidRPr="00541335" w:rsidRDefault="00B84A2B" w:rsidP="00B84A2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The darkness lifted, and the lights returned to the hall. Parwana nodded her head to me.</w:t>
      </w:r>
    </w:p>
    <w:p w14:paraId="31227460" w14:textId="4FC74048" w:rsidR="00B84A2B" w:rsidRPr="00541335" w:rsidRDefault="00B84A2B" w:rsidP="00B84A2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resumed reading, “Another nine months have passed, and Samya and Omar's wait for a son continues. However, Samya gave birth to her seventh daughter, whom they named Tara. This event not only left Samya and Omar in contemplation but also stirred suspicion among their relatives and acquaintances. They </w:t>
      </w:r>
      <w:r w:rsidR="00ED1640" w:rsidRPr="00541335">
        <w:rPr>
          <w:rFonts w:ascii="Unikurd Web" w:hAnsi="Unikurd Web" w:cs="Unikurd Web"/>
          <w:color w:val="000000" w:themeColor="text1"/>
          <w:sz w:val="24"/>
          <w:szCs w:val="24"/>
          <w:lang w:bidi="ar-KW"/>
        </w:rPr>
        <w:t>b</w:t>
      </w:r>
      <w:r w:rsidR="00971E91" w:rsidRPr="00541335">
        <w:rPr>
          <w:rFonts w:ascii="Unikurd Web" w:hAnsi="Unikurd Web" w:cs="Unikurd Web"/>
          <w:color w:val="000000" w:themeColor="text1"/>
          <w:sz w:val="24"/>
          <w:szCs w:val="24"/>
          <w:lang w:bidi="ar-KW"/>
        </w:rPr>
        <w:t>eg</w:t>
      </w:r>
      <w:r w:rsidRPr="00541335">
        <w:rPr>
          <w:rFonts w:ascii="Unikurd Web" w:hAnsi="Unikurd Web" w:cs="Unikurd Web"/>
          <w:color w:val="000000" w:themeColor="text1"/>
          <w:sz w:val="24"/>
          <w:szCs w:val="24"/>
          <w:lang w:bidi="ar-KW"/>
        </w:rPr>
        <w:t>an to wonder, 'Why haven't they had a son?'</w:t>
      </w:r>
      <w:r w:rsidR="00ED1640" w:rsidRPr="00541335">
        <w:rPr>
          <w:rFonts w:ascii="Unikurd Web" w:hAnsi="Unikurd Web" w:cs="Unikurd Web"/>
          <w:color w:val="000000" w:themeColor="text1"/>
          <w:sz w:val="24"/>
          <w:szCs w:val="24"/>
          <w:lang w:bidi="ar-KW"/>
        </w:rPr>
        <w:t>”</w:t>
      </w:r>
    </w:p>
    <w:p w14:paraId="0AF468B4" w14:textId="6E516B1D" w:rsidR="00B84A2B" w:rsidRPr="00541335" w:rsidRDefault="00B84A2B" w:rsidP="00B84A2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took a seat in the chair, and the image of Omar appeared on the water screen, lamenting, “God's divine judgment will be carried out. In the darkness of the grave, you will be alone with your deeds, both the good and the sinful, recorded by the Noble Scribes, the two angels who documented your actions, thoughts, and intentions during your earthly life. One of them will remind you of your transgressions, while the other will lighten the burden of your sins if you had also performed good deeds. If you are guilty, your grave will speak to you and say, 'I will squeeze you until your ribs on the right side collide with those on the left.</w:t>
      </w:r>
      <w:r w:rsidR="00ED1640"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 xml:space="preserve"> Despite all this, Omar said, </w:t>
      </w:r>
      <w:r w:rsidR="00ED1640"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God's blessing and forgiveness are still within reach.'</w:t>
      </w:r>
      <w:r w:rsidR="00ED1640" w:rsidRPr="00541335">
        <w:rPr>
          <w:rFonts w:ascii="Unikurd Web" w:hAnsi="Unikurd Web" w:cs="Unikurd Web"/>
          <w:color w:val="000000" w:themeColor="text1"/>
          <w:sz w:val="24"/>
          <w:szCs w:val="24"/>
          <w:lang w:bidi="ar-KW"/>
        </w:rPr>
        <w:t>”</w:t>
      </w:r>
    </w:p>
    <w:p w14:paraId="00B30478" w14:textId="77777777" w:rsidR="00B84A2B" w:rsidRPr="00541335" w:rsidRDefault="00B84A2B" w:rsidP="00B84A2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Omar raised his head, opened his palms in prayer, and continued, “God, You know I am still alive. I am enduring punishment now. People have hurt us. I am imprisoned in this endless waiting. People utter disparaging remarks, seeing me as feeble. They fail to understand that I work tirelessly, more than the capacity of two people. Some overlook my efforts for my daughters, not realizing that we are all born from females. God, what is my sin? My only fault is not having a son. I don't understand why people don't comprehend my innocence. When will they realize that I am not the one who grants sons, but that it is You, God?” Omar fell silent, and the water screen slowly faded his image.</w:t>
      </w:r>
    </w:p>
    <w:p w14:paraId="27768A52" w14:textId="4B5870AC" w:rsidR="00B84A2B" w:rsidRPr="00541335" w:rsidRDefault="00B84A2B" w:rsidP="00B84A2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continued reading, “With each passing day, Samya grew increasingly distressed. Giving birth to a child every year had taken a toll on her, leaving her physically weakened and slimmer. Imagine the challenges of carrying each child for nine months, nurturing them, and tending to their well-being. Each pregnancy was a period of hope and hopelessness, as she awaited the arrival of a son.”</w:t>
      </w:r>
    </w:p>
    <w:p w14:paraId="1A084F07" w14:textId="64317DCB" w:rsidR="002F6AF9" w:rsidRPr="00541335" w:rsidRDefault="00ED1640" w:rsidP="002F6AF9">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2F6AF9" w:rsidRPr="00541335">
        <w:rPr>
          <w:rFonts w:ascii="Unikurd Web" w:hAnsi="Unikurd Web" w:cs="Unikurd Web"/>
          <w:color w:val="000000" w:themeColor="text1"/>
          <w:sz w:val="24"/>
          <w:szCs w:val="24"/>
          <w:lang w:bidi="ar-KW"/>
        </w:rPr>
        <w:t xml:space="preserve">I, Parwana, and the chorus watched as Samya appeared on the water screen. She was sitting in a room in her house, gently rocking her daughter's wooden cradle, whispering quietly and rhythmically, 'In less than nine months, my inner pain will be gone. Like other mothers in our neighbourhood, I will finally have my son. My daughters will be proud among their friends to have a brother.” </w:t>
      </w:r>
    </w:p>
    <w:p w14:paraId="4E5876DE" w14:textId="3DFDBC34" w:rsidR="00B84A2B" w:rsidRPr="00541335" w:rsidRDefault="002F6AF9" w:rsidP="002F6AF9">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She then retrieved a prayer mat, positioning it for her prayers. </w:t>
      </w:r>
      <w:r w:rsidR="00B84A2B" w:rsidRPr="00541335">
        <w:rPr>
          <w:rFonts w:ascii="Unikurd Web" w:hAnsi="Unikurd Web" w:cs="Unikurd Web"/>
          <w:color w:val="000000" w:themeColor="text1"/>
          <w:sz w:val="24"/>
          <w:szCs w:val="24"/>
          <w:lang w:bidi="ar-KW"/>
        </w:rPr>
        <w:t xml:space="preserve">At the conclusion of her supplication, she raised her hands and said, </w:t>
      </w:r>
      <w:r w:rsidR="00ED1640" w:rsidRPr="00541335">
        <w:rPr>
          <w:rFonts w:ascii="Unikurd Web" w:hAnsi="Unikurd Web" w:cs="Unikurd Web"/>
          <w:color w:val="000000" w:themeColor="text1"/>
          <w:sz w:val="24"/>
          <w:szCs w:val="24"/>
          <w:lang w:bidi="ar-KW"/>
        </w:rPr>
        <w:t>“</w:t>
      </w:r>
      <w:r w:rsidR="00B84A2B" w:rsidRPr="00541335">
        <w:rPr>
          <w:rFonts w:ascii="Unikurd Web" w:hAnsi="Unikurd Web" w:cs="Unikurd Web"/>
          <w:color w:val="000000" w:themeColor="text1"/>
          <w:sz w:val="24"/>
          <w:szCs w:val="24"/>
          <w:lang w:bidi="ar-KW"/>
        </w:rPr>
        <w:t xml:space="preserve">God, I have never been discontent with my daughters, nor will I ever be unhappy to have girls. But, God, what should I do? People have </w:t>
      </w:r>
      <w:r w:rsidRPr="00541335">
        <w:rPr>
          <w:rFonts w:ascii="Unikurd Web" w:hAnsi="Unikurd Web" w:cs="Unikurd Web"/>
          <w:color w:val="000000" w:themeColor="text1"/>
          <w:sz w:val="24"/>
          <w:szCs w:val="24"/>
          <w:lang w:bidi="ar-KW"/>
        </w:rPr>
        <w:t>labelled</w:t>
      </w:r>
      <w:r w:rsidR="00B84A2B" w:rsidRPr="00541335">
        <w:rPr>
          <w:rFonts w:ascii="Unikurd Web" w:hAnsi="Unikurd Web" w:cs="Unikurd Web"/>
          <w:color w:val="000000" w:themeColor="text1"/>
          <w:sz w:val="24"/>
          <w:szCs w:val="24"/>
          <w:lang w:bidi="ar-KW"/>
        </w:rPr>
        <w:t xml:space="preserve"> each of us with a flaw simply because we lack a son. It's a tangled knot that only You can unravel. God, please help us by granting us a son. Let us leave this enduring pain behind. O God, do not burden my heart. Instead, hear my prayer and bless us with a son, even if it means taking one of my eyes.</w:t>
      </w:r>
      <w:r w:rsidR="00B00BB8" w:rsidRPr="00541335">
        <w:rPr>
          <w:rFonts w:ascii="Unikurd Web" w:hAnsi="Unikurd Web" w:cs="Unikurd Web"/>
          <w:color w:val="000000" w:themeColor="text1"/>
          <w:sz w:val="24"/>
          <w:szCs w:val="24"/>
          <w:lang w:bidi="ar-KW"/>
        </w:rPr>
        <w:t>”</w:t>
      </w:r>
    </w:p>
    <w:p w14:paraId="3159E866" w14:textId="45E88E42" w:rsidR="00B84A2B" w:rsidRPr="00541335" w:rsidRDefault="00B84A2B" w:rsidP="00B84A2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She lowered her hands, covering her face in deep supplication, and bowed her head, resting it against the prayer mat. The water screen turned green, followed by scrolling text that read, </w:t>
      </w:r>
      <w:r w:rsidR="008A17B8"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Samya gave birth to her eighth daughter and named her Shilan.</w:t>
      </w:r>
      <w:r w:rsidR="008A17B8"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 xml:space="preserve"> Soon after, the text gradually disappeared, and Samya reappeared on the screen. Her head remained on the prayer mat as she continued her plea, </w:t>
      </w:r>
      <w:r w:rsidR="008A17B8"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 xml:space="preserve">God, Omar has been tirelessly working day and night to provide for our family. He toils with his hands in dough and his eyes filled with tears, grieving internally due to the absence of a son. God, in my dreams at night, a little boy crawls to me, calling me 'mother.' Except for You, I have no one to turn to for peace and </w:t>
      </w:r>
      <w:r w:rsidR="00AC13AE" w:rsidRPr="00541335">
        <w:rPr>
          <w:rFonts w:ascii="Unikurd Web" w:hAnsi="Unikurd Web" w:cs="Unikurd Web"/>
          <w:color w:val="000000" w:themeColor="text1"/>
          <w:sz w:val="24"/>
          <w:szCs w:val="24"/>
          <w:lang w:bidi="ar-KW"/>
        </w:rPr>
        <w:t>tranquillity</w:t>
      </w:r>
      <w:r w:rsidRPr="00541335">
        <w:rPr>
          <w:rFonts w:ascii="Unikurd Web" w:hAnsi="Unikurd Web" w:cs="Unikurd Web"/>
          <w:color w:val="000000" w:themeColor="text1"/>
          <w:sz w:val="24"/>
          <w:szCs w:val="24"/>
          <w:lang w:bidi="ar-KW"/>
        </w:rPr>
        <w:t xml:space="preserve">. We are exhausted, God. Without a boy, our relief seems impossible. Our knees are bent in prayer to You. We implore You. We </w:t>
      </w:r>
      <w:r w:rsidR="008A17B8" w:rsidRPr="00541335">
        <w:rPr>
          <w:rFonts w:ascii="Unikurd Web" w:hAnsi="Unikurd Web" w:cs="Unikurd Web"/>
          <w:color w:val="000000" w:themeColor="text1"/>
          <w:sz w:val="24"/>
          <w:szCs w:val="24"/>
          <w:lang w:bidi="ar-KW"/>
        </w:rPr>
        <w:t>b</w:t>
      </w:r>
      <w:r w:rsidR="00971E91" w:rsidRPr="00541335">
        <w:rPr>
          <w:rFonts w:ascii="Unikurd Web" w:hAnsi="Unikurd Web" w:cs="Unikurd Web"/>
          <w:color w:val="000000" w:themeColor="text1"/>
          <w:sz w:val="24"/>
          <w:szCs w:val="24"/>
          <w:lang w:bidi="ar-KW"/>
        </w:rPr>
        <w:t>eg</w:t>
      </w:r>
      <w:r w:rsidRPr="00541335">
        <w:rPr>
          <w:rFonts w:ascii="Unikurd Web" w:hAnsi="Unikurd Web" w:cs="Unikurd Web"/>
          <w:color w:val="000000" w:themeColor="text1"/>
          <w:sz w:val="24"/>
          <w:szCs w:val="24"/>
          <w:lang w:bidi="ar-KW"/>
        </w:rPr>
        <w:t xml:space="preserve"> You to bless us with a son.</w:t>
      </w:r>
      <w:r w:rsidR="008A17B8" w:rsidRPr="00541335">
        <w:rPr>
          <w:rFonts w:ascii="Unikurd Web" w:hAnsi="Unikurd Web" w:cs="Unikurd Web"/>
          <w:color w:val="000000" w:themeColor="text1"/>
          <w:sz w:val="24"/>
          <w:szCs w:val="24"/>
          <w:lang w:bidi="ar-KW"/>
        </w:rPr>
        <w:t>”</w:t>
      </w:r>
    </w:p>
    <w:p w14:paraId="5A133C32" w14:textId="77777777" w:rsidR="00B84A2B" w:rsidRPr="00541335" w:rsidRDefault="00B84A2B" w:rsidP="00B84A2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The screen then ceased displaying her image.</w:t>
      </w:r>
    </w:p>
    <w:p w14:paraId="2B7337A9" w14:textId="3C2DFD93" w:rsidR="00B84A2B" w:rsidRPr="00541335" w:rsidRDefault="00B84A2B" w:rsidP="00B84A2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continued, “Samya and Omar decided not to try for any more children. They held onto this decision for five years, but their pain never truly vanished, and the desire for a son remained etched in their hearts. Eventually, they had no choice but to reconsider their decision.” I fell silent, and the music in the background increased in volume.</w:t>
      </w:r>
    </w:p>
    <w:p w14:paraId="6D1CD4F4" w14:textId="569185A0" w:rsidR="00B84A2B" w:rsidRPr="00541335" w:rsidRDefault="00B84A2B" w:rsidP="00B84A2B">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After a brief pause, I resumed, “Samya became pregnant again, and a flicker of hope ignited within her and Omar. Like sentenced prisoners, they </w:t>
      </w:r>
      <w:r w:rsidR="008A17B8" w:rsidRPr="00541335">
        <w:rPr>
          <w:rFonts w:ascii="Unikurd Web" w:hAnsi="Unikurd Web" w:cs="Unikurd Web"/>
          <w:color w:val="000000" w:themeColor="text1"/>
          <w:sz w:val="24"/>
          <w:szCs w:val="24"/>
          <w:lang w:bidi="ar-KW"/>
        </w:rPr>
        <w:t>b</w:t>
      </w:r>
      <w:r w:rsidR="00971E91" w:rsidRPr="00541335">
        <w:rPr>
          <w:rFonts w:ascii="Unikurd Web" w:hAnsi="Unikurd Web" w:cs="Unikurd Web"/>
          <w:color w:val="000000" w:themeColor="text1"/>
          <w:sz w:val="24"/>
          <w:szCs w:val="24"/>
          <w:lang w:bidi="ar-KW"/>
        </w:rPr>
        <w:t>eg</w:t>
      </w:r>
      <w:r w:rsidRPr="00541335">
        <w:rPr>
          <w:rFonts w:ascii="Unikurd Web" w:hAnsi="Unikurd Web" w:cs="Unikurd Web"/>
          <w:color w:val="000000" w:themeColor="text1"/>
          <w:sz w:val="24"/>
          <w:szCs w:val="24"/>
          <w:lang w:bidi="ar-KW"/>
        </w:rPr>
        <w:t xml:space="preserve">an counting down the days of the pregnancy, yearning for the release that could only come with the birth of a son. This child would be their </w:t>
      </w:r>
      <w:r w:rsidR="00451106" w:rsidRPr="00541335">
        <w:rPr>
          <w:rFonts w:ascii="Unikurd Web" w:hAnsi="Unikurd Web" w:cs="Unikurd Web"/>
          <w:color w:val="000000" w:themeColor="text1"/>
          <w:sz w:val="24"/>
          <w:szCs w:val="24"/>
          <w:lang w:bidi="ar-KW"/>
        </w:rPr>
        <w:t>saviour</w:t>
      </w:r>
      <w:r w:rsidRPr="00541335">
        <w:rPr>
          <w:rFonts w:ascii="Unikurd Web" w:hAnsi="Unikurd Web" w:cs="Unikurd Web"/>
          <w:color w:val="000000" w:themeColor="text1"/>
          <w:sz w:val="24"/>
          <w:szCs w:val="24"/>
          <w:lang w:bidi="ar-KW"/>
        </w:rPr>
        <w:t>, freeing them from a fate they had witnessed repeatedly after the births of their daughters.” The volume of the music swelled, enveloping the scene.</w:t>
      </w:r>
    </w:p>
    <w:p w14:paraId="0F1F6E30" w14:textId="77777777" w:rsidR="00D76607" w:rsidRPr="00541335" w:rsidRDefault="00D76607" w:rsidP="00D76607">
      <w:pPr>
        <w:spacing w:line="360" w:lineRule="auto"/>
        <w:rPr>
          <w:rFonts w:ascii="Unikurd Web" w:hAnsi="Unikurd Web" w:cs="Unikurd Web"/>
          <w:color w:val="000000" w:themeColor="text1"/>
          <w:sz w:val="24"/>
          <w:szCs w:val="24"/>
          <w:lang w:bidi="ar-KW"/>
        </w:rPr>
      </w:pPr>
    </w:p>
    <w:p w14:paraId="43D2E0E8" w14:textId="77777777" w:rsidR="00D76607" w:rsidRPr="00541335" w:rsidRDefault="00D76607" w:rsidP="00D76607">
      <w:pPr>
        <w:spacing w:line="360" w:lineRule="auto"/>
        <w:rPr>
          <w:rFonts w:ascii="Unikurd Web" w:hAnsi="Unikurd Web" w:cs="Unikurd Web"/>
          <w:color w:val="000000" w:themeColor="text1"/>
          <w:sz w:val="24"/>
          <w:szCs w:val="24"/>
          <w:lang w:bidi="ar-KW"/>
        </w:rPr>
      </w:pPr>
    </w:p>
    <w:p w14:paraId="13DDAC4F" w14:textId="77777777" w:rsidR="008A17B8" w:rsidRPr="00541335" w:rsidRDefault="008A17B8" w:rsidP="00D76607">
      <w:pPr>
        <w:spacing w:line="360" w:lineRule="auto"/>
        <w:rPr>
          <w:rFonts w:ascii="Unikurd Web" w:hAnsi="Unikurd Web" w:cs="Unikurd Web"/>
          <w:color w:val="000000" w:themeColor="text1"/>
          <w:sz w:val="24"/>
          <w:szCs w:val="24"/>
          <w:lang w:bidi="ar-KW"/>
        </w:rPr>
      </w:pPr>
    </w:p>
    <w:p w14:paraId="2B766A0C" w14:textId="77777777" w:rsidR="008A17B8" w:rsidRPr="00541335" w:rsidRDefault="008A17B8" w:rsidP="00D76607">
      <w:pPr>
        <w:spacing w:line="360" w:lineRule="auto"/>
        <w:rPr>
          <w:rFonts w:ascii="Unikurd Web" w:hAnsi="Unikurd Web" w:cs="Unikurd Web"/>
          <w:color w:val="000000" w:themeColor="text1"/>
          <w:sz w:val="24"/>
          <w:szCs w:val="24"/>
          <w:lang w:bidi="ar-KW"/>
        </w:rPr>
      </w:pPr>
    </w:p>
    <w:p w14:paraId="3E265F9F" w14:textId="77777777" w:rsidR="008A17B8" w:rsidRPr="00541335" w:rsidRDefault="008A17B8" w:rsidP="00D76607">
      <w:pPr>
        <w:spacing w:line="360" w:lineRule="auto"/>
        <w:rPr>
          <w:rFonts w:ascii="Unikurd Web" w:hAnsi="Unikurd Web" w:cs="Unikurd Web"/>
          <w:color w:val="000000" w:themeColor="text1"/>
          <w:sz w:val="24"/>
          <w:szCs w:val="24"/>
          <w:lang w:bidi="ar-KW"/>
        </w:rPr>
      </w:pPr>
    </w:p>
    <w:p w14:paraId="033B1088" w14:textId="77777777" w:rsidR="008A17B8" w:rsidRPr="00541335" w:rsidRDefault="008A17B8" w:rsidP="00D76607">
      <w:pPr>
        <w:spacing w:line="360" w:lineRule="auto"/>
        <w:rPr>
          <w:rFonts w:ascii="Unikurd Web" w:hAnsi="Unikurd Web" w:cs="Unikurd Web"/>
          <w:color w:val="000000" w:themeColor="text1"/>
          <w:sz w:val="24"/>
          <w:szCs w:val="24"/>
          <w:lang w:bidi="ar-KW"/>
        </w:rPr>
      </w:pPr>
    </w:p>
    <w:p w14:paraId="71D6753B" w14:textId="77777777" w:rsidR="008A17B8" w:rsidRPr="00541335" w:rsidRDefault="008A17B8" w:rsidP="00D76607">
      <w:pPr>
        <w:spacing w:line="360" w:lineRule="auto"/>
        <w:rPr>
          <w:rFonts w:ascii="Unikurd Web" w:hAnsi="Unikurd Web" w:cs="Unikurd Web"/>
          <w:color w:val="000000" w:themeColor="text1"/>
          <w:sz w:val="24"/>
          <w:szCs w:val="24"/>
          <w:rtl/>
          <w:lang w:bidi="ar-KW"/>
        </w:rPr>
      </w:pPr>
    </w:p>
    <w:p w14:paraId="0C0B0A56" w14:textId="75D13F2C" w:rsidR="00D76607" w:rsidRPr="00FF5A6C" w:rsidRDefault="00511250" w:rsidP="00D76607">
      <w:pPr>
        <w:spacing w:line="360" w:lineRule="auto"/>
        <w:jc w:val="center"/>
        <w:rPr>
          <w:rFonts w:ascii="Unikurd Web" w:hAnsi="Unikurd Web" w:cs="Unikurd Web"/>
          <w:b/>
          <w:bCs/>
          <w:color w:val="000000" w:themeColor="text1"/>
          <w:sz w:val="24"/>
          <w:szCs w:val="24"/>
          <w:lang w:bidi="ar-KW"/>
        </w:rPr>
      </w:pPr>
      <w:r w:rsidRPr="00FF5A6C">
        <w:rPr>
          <w:rFonts w:ascii="Unikurd Web" w:hAnsi="Unikurd Web" w:cs="Unikurd Web"/>
          <w:b/>
          <w:bCs/>
          <w:color w:val="000000" w:themeColor="text1"/>
          <w:sz w:val="24"/>
          <w:szCs w:val="24"/>
          <w:lang w:bidi="ar-KW"/>
        </w:rPr>
        <w:t>(</w:t>
      </w:r>
      <w:r w:rsidR="00433DF8" w:rsidRPr="00FF5A6C">
        <w:rPr>
          <w:rFonts w:ascii="Unikurd Web" w:hAnsi="Unikurd Web" w:cs="Unikurd Web"/>
          <w:b/>
          <w:bCs/>
          <w:sz w:val="24"/>
          <w:szCs w:val="24"/>
        </w:rPr>
        <w:t>Chapter</w:t>
      </w:r>
      <w:r w:rsidR="00433DF8" w:rsidRPr="00FF5A6C">
        <w:rPr>
          <w:rFonts w:ascii="Unikurd Web" w:eastAsia="Times New Roman" w:hAnsi="Unikurd Web" w:cs="Unikurd Web"/>
          <w:b/>
          <w:bCs/>
          <w:color w:val="000000" w:themeColor="text1"/>
          <w:sz w:val="24"/>
          <w:szCs w:val="24"/>
          <w:lang w:val="en-US" w:bidi="ar-KW"/>
        </w:rPr>
        <w:t xml:space="preserve"> -</w:t>
      </w:r>
      <w:r w:rsidRPr="00FF5A6C">
        <w:rPr>
          <w:rFonts w:ascii="Unikurd Web" w:hAnsi="Unikurd Web" w:cs="Unikurd Web"/>
          <w:b/>
          <w:bCs/>
          <w:color w:val="000000" w:themeColor="text1"/>
          <w:sz w:val="24"/>
          <w:szCs w:val="24"/>
          <w:lang w:bidi="ar-KW"/>
        </w:rPr>
        <w:t>37)</w:t>
      </w:r>
    </w:p>
    <w:p w14:paraId="2AA5F9B4" w14:textId="77777777" w:rsidR="00F21484" w:rsidRPr="00541335" w:rsidRDefault="00F21484" w:rsidP="00F21484">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Days turned into weeks, and weeks into months. Omar and Samya continued to wait for the arrival of their son.</w:t>
      </w:r>
    </w:p>
    <w:p w14:paraId="2BB78B9E" w14:textId="77777777" w:rsidR="00F21484" w:rsidRPr="00541335" w:rsidRDefault="00F21484" w:rsidP="00F21484">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Omar had not been going to work, and on this particular late night, he made his way to his mother-in-law's (R) house. Upon his arrival, he urgently knocked on her front door. (R) quickly opened the door, only to find Omar visibly anxious.</w:t>
      </w:r>
    </w:p>
    <w:p w14:paraId="6D2E832F" w14:textId="1CA0A332" w:rsidR="00F21484" w:rsidRPr="00541335" w:rsidRDefault="00321C22" w:rsidP="00F21484">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F21484" w:rsidRPr="00541335">
        <w:rPr>
          <w:rFonts w:ascii="Unikurd Web" w:hAnsi="Unikurd Web" w:cs="Unikurd Web"/>
          <w:color w:val="000000" w:themeColor="text1"/>
          <w:sz w:val="24"/>
          <w:szCs w:val="24"/>
          <w:lang w:bidi="ar-KW"/>
        </w:rPr>
        <w:t>Samya is having contractions,</w:t>
      </w:r>
      <w:r w:rsidRPr="00541335">
        <w:rPr>
          <w:rFonts w:ascii="Unikurd Web" w:hAnsi="Unikurd Web" w:cs="Unikurd Web"/>
          <w:color w:val="000000" w:themeColor="text1"/>
          <w:sz w:val="24"/>
          <w:szCs w:val="24"/>
          <w:lang w:bidi="ar-KW"/>
        </w:rPr>
        <w:t>”</w:t>
      </w:r>
      <w:r w:rsidR="00F21484" w:rsidRPr="00541335">
        <w:rPr>
          <w:rFonts w:ascii="Unikurd Web" w:hAnsi="Unikurd Web" w:cs="Unikurd Web"/>
          <w:color w:val="000000" w:themeColor="text1"/>
          <w:sz w:val="24"/>
          <w:szCs w:val="24"/>
          <w:lang w:bidi="ar-KW"/>
        </w:rPr>
        <w:t xml:space="preserve"> he quickly informed her.</w:t>
      </w:r>
    </w:p>
    <w:p w14:paraId="351593F5" w14:textId="24693019" w:rsidR="00F21484" w:rsidRPr="00541335" w:rsidRDefault="00F21484" w:rsidP="00F21484">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(R) inquired, </w:t>
      </w:r>
      <w:r w:rsidR="00321C22"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Where is she? Is she still at home?</w:t>
      </w:r>
      <w:r w:rsidR="00321C22" w:rsidRPr="00541335">
        <w:rPr>
          <w:rFonts w:ascii="Unikurd Web" w:hAnsi="Unikurd Web" w:cs="Unikurd Web"/>
          <w:color w:val="000000" w:themeColor="text1"/>
          <w:sz w:val="24"/>
          <w:szCs w:val="24"/>
          <w:lang w:bidi="ar-KW"/>
        </w:rPr>
        <w:t>”</w:t>
      </w:r>
    </w:p>
    <w:p w14:paraId="1D5CA9CB" w14:textId="462168BF" w:rsidR="00F21484" w:rsidRPr="00541335" w:rsidRDefault="00321C22" w:rsidP="00F21484">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F21484" w:rsidRPr="00541335">
        <w:rPr>
          <w:rFonts w:ascii="Unikurd Web" w:hAnsi="Unikurd Web" w:cs="Unikurd Web"/>
          <w:color w:val="000000" w:themeColor="text1"/>
          <w:sz w:val="24"/>
          <w:szCs w:val="24"/>
          <w:lang w:bidi="ar-KW"/>
        </w:rPr>
        <w:t>Yes, she is,</w:t>
      </w:r>
      <w:r w:rsidRPr="00541335">
        <w:rPr>
          <w:rFonts w:ascii="Unikurd Web" w:hAnsi="Unikurd Web" w:cs="Unikurd Web"/>
          <w:color w:val="000000" w:themeColor="text1"/>
          <w:sz w:val="24"/>
          <w:szCs w:val="24"/>
          <w:lang w:bidi="ar-KW"/>
        </w:rPr>
        <w:t>”</w:t>
      </w:r>
      <w:r w:rsidR="00F21484" w:rsidRPr="00541335">
        <w:rPr>
          <w:rFonts w:ascii="Unikurd Web" w:hAnsi="Unikurd Web" w:cs="Unikurd Web"/>
          <w:color w:val="000000" w:themeColor="text1"/>
          <w:sz w:val="24"/>
          <w:szCs w:val="24"/>
          <w:lang w:bidi="ar-KW"/>
        </w:rPr>
        <w:t xml:space="preserve"> he replied, his face reddened under the light above the door, as if he had just stepped away from his bakery's tandoor.</w:t>
      </w:r>
    </w:p>
    <w:p w14:paraId="707192C3" w14:textId="6029EF36" w:rsidR="00F21484" w:rsidRPr="00541335" w:rsidRDefault="00F21484" w:rsidP="00F21484">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Without delay, Omar and (R) hurried to reach Samya and rushed her to the hospital, which was a mere one and a half miles away. After spending the night in the labour room, Samya gave birth to their long-awaited child. Early the next morning, as they left the hospital, (R) bid them farewell and returned to her own home.</w:t>
      </w:r>
    </w:p>
    <w:p w14:paraId="4A4D174C" w14:textId="136D9CCE" w:rsidR="00F21484" w:rsidRPr="00541335" w:rsidRDefault="00321C22" w:rsidP="00F21484">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F21484" w:rsidRPr="00541335">
        <w:rPr>
          <w:rFonts w:ascii="Unikurd Web" w:hAnsi="Unikurd Web" w:cs="Unikurd Web"/>
          <w:color w:val="000000" w:themeColor="text1"/>
          <w:sz w:val="24"/>
          <w:szCs w:val="24"/>
          <w:lang w:bidi="ar-KW"/>
        </w:rPr>
        <w:t>Wake up, quickly... Wake up, all of you, wake up!</w:t>
      </w:r>
      <w:r w:rsidRPr="00541335">
        <w:rPr>
          <w:rFonts w:ascii="Unikurd Web" w:hAnsi="Unikurd Web" w:cs="Unikurd Web"/>
          <w:color w:val="000000" w:themeColor="text1"/>
          <w:sz w:val="24"/>
          <w:szCs w:val="24"/>
          <w:lang w:bidi="ar-KW"/>
        </w:rPr>
        <w:t>”</w:t>
      </w:r>
      <w:r w:rsidR="00F21484" w:rsidRPr="00541335">
        <w:rPr>
          <w:rFonts w:ascii="Unikurd Web" w:hAnsi="Unikurd Web" w:cs="Unikurd Web"/>
          <w:color w:val="000000" w:themeColor="text1"/>
          <w:sz w:val="24"/>
          <w:szCs w:val="24"/>
          <w:lang w:bidi="ar-KW"/>
        </w:rPr>
        <w:t xml:space="preserve"> (R) urgently knocked on the doors of her sons' and daughters' rooms, where they were still sound asleep. </w:t>
      </w:r>
      <w:r w:rsidRPr="00541335">
        <w:rPr>
          <w:rFonts w:ascii="Unikurd Web" w:hAnsi="Unikurd Web" w:cs="Unikurd Web"/>
          <w:color w:val="000000" w:themeColor="text1"/>
          <w:sz w:val="24"/>
          <w:szCs w:val="24"/>
          <w:lang w:bidi="ar-KW"/>
        </w:rPr>
        <w:t>“</w:t>
      </w:r>
      <w:r w:rsidR="00F21484" w:rsidRPr="00541335">
        <w:rPr>
          <w:rFonts w:ascii="Unikurd Web" w:hAnsi="Unikurd Web" w:cs="Unikurd Web"/>
          <w:color w:val="000000" w:themeColor="text1"/>
          <w:sz w:val="24"/>
          <w:szCs w:val="24"/>
          <w:lang w:bidi="ar-KW"/>
        </w:rPr>
        <w:t>Wake up,</w:t>
      </w:r>
      <w:r w:rsidRPr="00541335">
        <w:rPr>
          <w:rFonts w:ascii="Unikurd Web" w:hAnsi="Unikurd Web" w:cs="Unikurd Web"/>
          <w:color w:val="000000" w:themeColor="text1"/>
          <w:sz w:val="24"/>
          <w:szCs w:val="24"/>
          <w:lang w:bidi="ar-KW"/>
        </w:rPr>
        <w:t>”</w:t>
      </w:r>
      <w:r w:rsidR="00F21484" w:rsidRPr="00541335">
        <w:rPr>
          <w:rFonts w:ascii="Unikurd Web" w:hAnsi="Unikurd Web" w:cs="Unikurd Web"/>
          <w:color w:val="000000" w:themeColor="text1"/>
          <w:sz w:val="24"/>
          <w:szCs w:val="24"/>
          <w:lang w:bidi="ar-KW"/>
        </w:rPr>
        <w:t xml:space="preserve"> (R) repeated, tears streaming down her face.</w:t>
      </w:r>
    </w:p>
    <w:p w14:paraId="7556E721" w14:textId="0B911178" w:rsidR="00F21484" w:rsidRPr="00541335" w:rsidRDefault="00F21484" w:rsidP="00F21484">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One by one, they emerged from their rooms, half-asleep and anxious. They asked, </w:t>
      </w:r>
      <w:r w:rsidR="00321C22"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What's wrong, Mother? Why are you crying? What's happened?</w:t>
      </w:r>
      <w:r w:rsidR="00321C22" w:rsidRPr="00541335">
        <w:rPr>
          <w:rFonts w:ascii="Unikurd Web" w:hAnsi="Unikurd Web" w:cs="Unikurd Web"/>
          <w:color w:val="000000" w:themeColor="text1"/>
          <w:sz w:val="24"/>
          <w:szCs w:val="24"/>
          <w:lang w:bidi="ar-KW"/>
        </w:rPr>
        <w:t>”</w:t>
      </w:r>
    </w:p>
    <w:p w14:paraId="39C1FB36" w14:textId="4113AE6B" w:rsidR="00F21484" w:rsidRPr="00541335" w:rsidRDefault="00321C22" w:rsidP="00F21484">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F21484" w:rsidRPr="00541335">
        <w:rPr>
          <w:rFonts w:ascii="Unikurd Web" w:hAnsi="Unikurd Web" w:cs="Unikurd Web"/>
          <w:color w:val="000000" w:themeColor="text1"/>
          <w:sz w:val="24"/>
          <w:szCs w:val="24"/>
          <w:lang w:bidi="ar-KW"/>
        </w:rPr>
        <w:t>I have wonderful news,</w:t>
      </w:r>
      <w:r w:rsidRPr="00541335">
        <w:rPr>
          <w:rFonts w:ascii="Unikurd Web" w:hAnsi="Unikurd Web" w:cs="Unikurd Web"/>
          <w:color w:val="000000" w:themeColor="text1"/>
          <w:sz w:val="24"/>
          <w:szCs w:val="24"/>
          <w:lang w:bidi="ar-KW"/>
        </w:rPr>
        <w:t>”</w:t>
      </w:r>
      <w:r w:rsidR="00F21484" w:rsidRPr="00541335">
        <w:rPr>
          <w:rFonts w:ascii="Unikurd Web" w:hAnsi="Unikurd Web" w:cs="Unikurd Web"/>
          <w:color w:val="000000" w:themeColor="text1"/>
          <w:sz w:val="24"/>
          <w:szCs w:val="24"/>
          <w:lang w:bidi="ar-KW"/>
        </w:rPr>
        <w:t xml:space="preserve"> she said.</w:t>
      </w:r>
    </w:p>
    <w:p w14:paraId="611D25AF" w14:textId="30020DB7" w:rsidR="00F21484" w:rsidRPr="00541335" w:rsidRDefault="00F21484" w:rsidP="00F21484">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They implored her, </w:t>
      </w:r>
      <w:r w:rsidR="00321C22"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Then tell us.</w:t>
      </w:r>
      <w:r w:rsidR="00321C22" w:rsidRPr="00541335">
        <w:rPr>
          <w:rFonts w:ascii="Unikurd Web" w:hAnsi="Unikurd Web" w:cs="Unikurd Web"/>
          <w:color w:val="000000" w:themeColor="text1"/>
          <w:sz w:val="24"/>
          <w:szCs w:val="24"/>
          <w:lang w:bidi="ar-KW"/>
        </w:rPr>
        <w:t>”</w:t>
      </w:r>
    </w:p>
    <w:p w14:paraId="277B63D7" w14:textId="6FF4D2AB" w:rsidR="00F21484" w:rsidRPr="00541335" w:rsidRDefault="00321C22" w:rsidP="00F21484">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F21484" w:rsidRPr="00541335">
        <w:rPr>
          <w:rFonts w:ascii="Unikurd Web" w:hAnsi="Unikurd Web" w:cs="Unikurd Web"/>
          <w:color w:val="000000" w:themeColor="text1"/>
          <w:sz w:val="24"/>
          <w:szCs w:val="24"/>
          <w:lang w:bidi="ar-KW"/>
        </w:rPr>
        <w:t>The moment we've been waiting for has arrived,</w:t>
      </w:r>
      <w:r w:rsidRPr="00541335">
        <w:rPr>
          <w:rFonts w:ascii="Unikurd Web" w:hAnsi="Unikurd Web" w:cs="Unikurd Web"/>
          <w:color w:val="000000" w:themeColor="text1"/>
          <w:sz w:val="24"/>
          <w:szCs w:val="24"/>
          <w:lang w:bidi="ar-KW"/>
        </w:rPr>
        <w:t>”</w:t>
      </w:r>
      <w:r w:rsidR="00F21484" w:rsidRPr="00541335">
        <w:rPr>
          <w:rFonts w:ascii="Unikurd Web" w:hAnsi="Unikurd Web" w:cs="Unikurd Web"/>
          <w:color w:val="000000" w:themeColor="text1"/>
          <w:sz w:val="24"/>
          <w:szCs w:val="24"/>
          <w:lang w:bidi="ar-KW"/>
        </w:rPr>
        <w:t xml:space="preserve"> (R) replied, her eyes filled with tears of happiness.</w:t>
      </w:r>
    </w:p>
    <w:p w14:paraId="1EEBAAA6" w14:textId="1DFA0DF6" w:rsidR="00F21484" w:rsidRPr="00541335" w:rsidRDefault="00F21484" w:rsidP="00F21484">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They eagerly questioned, </w:t>
      </w:r>
      <w:r w:rsidR="00321C22"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Tell us, please, what is it?</w:t>
      </w:r>
      <w:r w:rsidR="00321C22" w:rsidRPr="00541335">
        <w:rPr>
          <w:rFonts w:ascii="Unikurd Web" w:hAnsi="Unikurd Web" w:cs="Unikurd Web"/>
          <w:color w:val="000000" w:themeColor="text1"/>
          <w:sz w:val="24"/>
          <w:szCs w:val="24"/>
          <w:lang w:bidi="ar-KW"/>
        </w:rPr>
        <w:t>”</w:t>
      </w:r>
    </w:p>
    <w:p w14:paraId="29FED3D9" w14:textId="0833EACB" w:rsidR="00F21484" w:rsidRPr="00541335" w:rsidRDefault="00321C22" w:rsidP="00F21484">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F21484" w:rsidRPr="00541335">
        <w:rPr>
          <w:rFonts w:ascii="Unikurd Web" w:hAnsi="Unikurd Web" w:cs="Unikurd Web"/>
          <w:color w:val="000000" w:themeColor="text1"/>
          <w:sz w:val="24"/>
          <w:szCs w:val="24"/>
          <w:lang w:bidi="ar-KW"/>
        </w:rPr>
        <w:t>Samya...,</w:t>
      </w:r>
      <w:r w:rsidRPr="00541335">
        <w:rPr>
          <w:rFonts w:ascii="Unikurd Web" w:hAnsi="Unikurd Web" w:cs="Unikurd Web"/>
          <w:color w:val="000000" w:themeColor="text1"/>
          <w:sz w:val="24"/>
          <w:szCs w:val="24"/>
          <w:lang w:bidi="ar-KW"/>
        </w:rPr>
        <w:t>”</w:t>
      </w:r>
      <w:r w:rsidR="00F21484" w:rsidRPr="00541335">
        <w:rPr>
          <w:rFonts w:ascii="Unikurd Web" w:hAnsi="Unikurd Web" w:cs="Unikurd Web"/>
          <w:color w:val="000000" w:themeColor="text1"/>
          <w:sz w:val="24"/>
          <w:szCs w:val="24"/>
          <w:lang w:bidi="ar-KW"/>
        </w:rPr>
        <w:t xml:space="preserve"> (R) </w:t>
      </w:r>
      <w:r w:rsidRPr="00541335">
        <w:rPr>
          <w:rFonts w:ascii="Unikurd Web" w:hAnsi="Unikurd Web" w:cs="Unikurd Web"/>
          <w:color w:val="000000" w:themeColor="text1"/>
          <w:sz w:val="24"/>
          <w:szCs w:val="24"/>
          <w:lang w:bidi="ar-KW"/>
        </w:rPr>
        <w:t>b</w:t>
      </w:r>
      <w:r w:rsidR="00971E91" w:rsidRPr="00541335">
        <w:rPr>
          <w:rFonts w:ascii="Unikurd Web" w:hAnsi="Unikurd Web" w:cs="Unikurd Web"/>
          <w:color w:val="000000" w:themeColor="text1"/>
          <w:sz w:val="24"/>
          <w:szCs w:val="24"/>
          <w:lang w:bidi="ar-KW"/>
        </w:rPr>
        <w:t>eg</w:t>
      </w:r>
      <w:r w:rsidR="00F21484" w:rsidRPr="00541335">
        <w:rPr>
          <w:rFonts w:ascii="Unikurd Web" w:hAnsi="Unikurd Web" w:cs="Unikurd Web"/>
          <w:color w:val="000000" w:themeColor="text1"/>
          <w:sz w:val="24"/>
          <w:szCs w:val="24"/>
          <w:lang w:bidi="ar-KW"/>
        </w:rPr>
        <w:t>an.</w:t>
      </w:r>
    </w:p>
    <w:p w14:paraId="3DE38F7E" w14:textId="2E6EC2D1" w:rsidR="00F21484" w:rsidRPr="00541335" w:rsidRDefault="00F21484" w:rsidP="00F21484">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They pressed, </w:t>
      </w:r>
      <w:r w:rsidR="00321C22"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Samya what?</w:t>
      </w:r>
      <w:r w:rsidR="00321C22" w:rsidRPr="00541335">
        <w:rPr>
          <w:rFonts w:ascii="Unikurd Web" w:hAnsi="Unikurd Web" w:cs="Unikurd Web"/>
          <w:color w:val="000000" w:themeColor="text1"/>
          <w:sz w:val="24"/>
          <w:szCs w:val="24"/>
          <w:lang w:bidi="ar-KW"/>
        </w:rPr>
        <w:t>”</w:t>
      </w:r>
    </w:p>
    <w:p w14:paraId="761E5E05" w14:textId="424C507B" w:rsidR="00F21484" w:rsidRPr="00541335" w:rsidRDefault="00321C22" w:rsidP="00F21484">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F21484" w:rsidRPr="00541335">
        <w:rPr>
          <w:rFonts w:ascii="Unikurd Web" w:hAnsi="Unikurd Web" w:cs="Unikurd Web"/>
          <w:color w:val="000000" w:themeColor="text1"/>
          <w:sz w:val="24"/>
          <w:szCs w:val="24"/>
          <w:lang w:bidi="ar-KW"/>
        </w:rPr>
        <w:t>She has given birth to a boy... a baby boy,</w:t>
      </w:r>
      <w:r w:rsidRPr="00541335">
        <w:rPr>
          <w:rFonts w:ascii="Unikurd Web" w:hAnsi="Unikurd Web" w:cs="Unikurd Web"/>
          <w:color w:val="000000" w:themeColor="text1"/>
          <w:sz w:val="24"/>
          <w:szCs w:val="24"/>
          <w:lang w:bidi="ar-KW"/>
        </w:rPr>
        <w:t>”</w:t>
      </w:r>
      <w:r w:rsidR="00F21484" w:rsidRPr="00541335">
        <w:rPr>
          <w:rFonts w:ascii="Unikurd Web" w:hAnsi="Unikurd Web" w:cs="Unikurd Web"/>
          <w:color w:val="000000" w:themeColor="text1"/>
          <w:sz w:val="24"/>
          <w:szCs w:val="24"/>
          <w:lang w:bidi="ar-KW"/>
        </w:rPr>
        <w:t xml:space="preserve"> (R) announced.</w:t>
      </w:r>
    </w:p>
    <w:p w14:paraId="458AB6F9" w14:textId="1F3D1D44" w:rsidR="00F21484" w:rsidRPr="00541335" w:rsidRDefault="00321C22" w:rsidP="00F21484">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F21484" w:rsidRPr="00541335">
        <w:rPr>
          <w:rFonts w:ascii="Unikurd Web" w:hAnsi="Unikurd Web" w:cs="Unikurd Web"/>
          <w:color w:val="000000" w:themeColor="text1"/>
          <w:sz w:val="24"/>
          <w:szCs w:val="24"/>
          <w:lang w:bidi="ar-KW"/>
        </w:rPr>
        <w:t>Yes, a baby boy,</w:t>
      </w:r>
      <w:r w:rsidRPr="00541335">
        <w:rPr>
          <w:rFonts w:ascii="Unikurd Web" w:hAnsi="Unikurd Web" w:cs="Unikurd Web"/>
          <w:color w:val="000000" w:themeColor="text1"/>
          <w:sz w:val="24"/>
          <w:szCs w:val="24"/>
          <w:lang w:bidi="ar-KW"/>
        </w:rPr>
        <w:t>”</w:t>
      </w:r>
      <w:r w:rsidR="00F21484" w:rsidRPr="00541335">
        <w:rPr>
          <w:rFonts w:ascii="Unikurd Web" w:hAnsi="Unikurd Web" w:cs="Unikurd Web"/>
          <w:color w:val="000000" w:themeColor="text1"/>
          <w:sz w:val="24"/>
          <w:szCs w:val="24"/>
          <w:lang w:bidi="ar-KW"/>
        </w:rPr>
        <w:t xml:space="preserve"> confirmed (R).</w:t>
      </w:r>
    </w:p>
    <w:p w14:paraId="794C3C69" w14:textId="69182553" w:rsidR="00E46169" w:rsidRPr="00541335" w:rsidRDefault="00F21484" w:rsidP="00E4485E">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glanced at Parwana and the chorus, and continued, </w:t>
      </w:r>
      <w:r w:rsidR="00321C22"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The boys and girls rushed over to Omar's house to catch a glimpse of the long-awaited baby. Upon entering the front yard through the front door, they spotted Omar, pacing restlessly in excitement. His face lit up even brighter as he saw them approaching. Tears of joy streamed down his face as he embraced them.</w:t>
      </w:r>
      <w:r w:rsidR="00E4485E" w:rsidRPr="00541335">
        <w:rPr>
          <w:rFonts w:ascii="Unikurd Web" w:hAnsi="Unikurd Web" w:cs="Unikurd Web"/>
          <w:color w:val="000000" w:themeColor="text1"/>
          <w:sz w:val="24"/>
          <w:szCs w:val="24"/>
          <w:lang w:bidi="ar-KW"/>
        </w:rPr>
        <w:t xml:space="preserve"> </w:t>
      </w:r>
      <w:r w:rsidRPr="00541335">
        <w:rPr>
          <w:rFonts w:ascii="Unikurd Web" w:hAnsi="Unikurd Web" w:cs="Unikurd Web"/>
          <w:color w:val="000000" w:themeColor="text1"/>
          <w:sz w:val="24"/>
          <w:szCs w:val="24"/>
          <w:lang w:bidi="ar-KW"/>
        </w:rPr>
        <w:t>'Come to me, my dear sisters and brothers, come to me! We have a boy. I am now the father of a boy,' he exclaimed as they embraced each other.</w:t>
      </w:r>
      <w:r w:rsidR="00321C22" w:rsidRPr="00541335">
        <w:rPr>
          <w:rFonts w:ascii="Unikurd Web" w:hAnsi="Unikurd Web" w:cs="Unikurd Web"/>
          <w:color w:val="000000" w:themeColor="text1"/>
          <w:sz w:val="24"/>
          <w:szCs w:val="24"/>
          <w:lang w:bidi="ar-KW"/>
        </w:rPr>
        <w:t>”</w:t>
      </w:r>
    </w:p>
    <w:p w14:paraId="62237989" w14:textId="0D7E87BC" w:rsidR="00F21484" w:rsidRPr="00541335" w:rsidRDefault="00F21484" w:rsidP="00E46169">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fell silent, and the music's volume gradually increased</w:t>
      </w:r>
      <w:r w:rsidR="004B137C" w:rsidRPr="00541335">
        <w:rPr>
          <w:rFonts w:ascii="Unikurd Web" w:hAnsi="Unikurd Web" w:cs="Unikurd Web"/>
          <w:color w:val="000000" w:themeColor="text1"/>
          <w:sz w:val="24"/>
          <w:szCs w:val="24"/>
          <w:lang w:bidi="ar-KW"/>
        </w:rPr>
        <w:t xml:space="preserve"> even more.</w:t>
      </w:r>
    </w:p>
    <w:p w14:paraId="634B9919" w14:textId="762B0D0F" w:rsidR="00E46169" w:rsidRPr="00541335" w:rsidRDefault="00E46169" w:rsidP="00E46169">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With the gradual fade-out of the music, I continued, </w:t>
      </w:r>
      <w:r w:rsidR="003F2615"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 xml:space="preserve">The arrival of a new baby boy melted away the cliffs of sorrow that had accumulated throughout the past years. Their bud of hope had finally blossomed. To them, the boy was a special gift from God, and they named him Hemecwan (in Kurdish, meaning 'the handsome </w:t>
      </w:r>
      <w:r w:rsidR="00E3749C" w:rsidRPr="00541335">
        <w:rPr>
          <w:rFonts w:ascii="Unikurd Web" w:hAnsi="Unikurd Web" w:cs="Unikurd Web"/>
          <w:color w:val="000000" w:themeColor="text1"/>
          <w:sz w:val="24"/>
          <w:szCs w:val="24"/>
          <w:lang w:bidi="ar-KW"/>
        </w:rPr>
        <w:t>Heme</w:t>
      </w:r>
      <w:r w:rsidRPr="00541335">
        <w:rPr>
          <w:rFonts w:ascii="Unikurd Web" w:hAnsi="Unikurd Web" w:cs="Unikurd Web"/>
          <w:color w:val="000000" w:themeColor="text1"/>
          <w:sz w:val="24"/>
          <w:szCs w:val="24"/>
          <w:lang w:bidi="ar-KW"/>
        </w:rPr>
        <w:t>'). His birth brought a ray of light to dispel the long-lasting darkness that had enveloped his parents and his eight sisters.</w:t>
      </w:r>
      <w:r w:rsidR="003F2615" w:rsidRPr="00541335">
        <w:rPr>
          <w:rFonts w:ascii="Unikurd Web" w:hAnsi="Unikurd Web" w:cs="Unikurd Web"/>
          <w:color w:val="000000" w:themeColor="text1"/>
          <w:sz w:val="24"/>
          <w:szCs w:val="24"/>
          <w:lang w:bidi="ar-KW"/>
        </w:rPr>
        <w:t>”</w:t>
      </w:r>
    </w:p>
    <w:p w14:paraId="0BDC78D2" w14:textId="73FE8F26" w:rsidR="00E46169" w:rsidRPr="00541335" w:rsidRDefault="00E46169" w:rsidP="00E46169">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paused, allowing the emotions to settle in the room. Parwana and the chorus stood up, and the volume of the music increased slightly. Together, they echoed, </w:t>
      </w:r>
      <w:r w:rsidR="003F2615"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He was a special gift of God, they named him Hemecwan,</w:t>
      </w:r>
      <w:r w:rsidR="003F2615"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 xml:space="preserve"> and then they sat down.</w:t>
      </w:r>
    </w:p>
    <w:p w14:paraId="2746D0FC" w14:textId="61099CCB" w:rsidR="00E46169" w:rsidRPr="00541335" w:rsidRDefault="00E46169" w:rsidP="00E46169">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Resuming, I narrated, </w:t>
      </w:r>
      <w:r w:rsidR="003F2615"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A few months passed. Every night, before Samya placed Hemecwan in his cradle, his sisters and Omar would go to him, refreshing their happiness by looking at him. Each one showed their love by kissing and speaking words of affection. 'My sweet son,' Omar said. 'My heart,' Samya added. His sisters, not once or twice, but many times, said, 'We would all sacrifice ourselves for you.'</w:t>
      </w:r>
      <w:r w:rsidR="00D46CDF" w:rsidRPr="00541335">
        <w:rPr>
          <w:rFonts w:ascii="Unikurd Web" w:hAnsi="Unikurd Web" w:cs="Unikurd Web"/>
          <w:color w:val="000000" w:themeColor="text1"/>
          <w:sz w:val="24"/>
          <w:szCs w:val="24"/>
          <w:lang w:bidi="ar-KW"/>
        </w:rPr>
        <w:t>”</w:t>
      </w:r>
    </w:p>
    <w:p w14:paraId="4DD0A251" w14:textId="77777777" w:rsidR="00E46169" w:rsidRPr="00541335" w:rsidRDefault="00E46169" w:rsidP="00E46169">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stood up briefly and then returned to my seat. The water screen displayed their bedroom, where Samya was carefully placing Hemecwan in his cradle, securing him with straps.</w:t>
      </w:r>
    </w:p>
    <w:p w14:paraId="295863E6" w14:textId="21927EF4" w:rsidR="00E46169" w:rsidRPr="00541335" w:rsidRDefault="00D46CDF" w:rsidP="00E46169">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t>
      </w:r>
      <w:r w:rsidR="00E46169" w:rsidRPr="00541335">
        <w:rPr>
          <w:rFonts w:ascii="Unikurd Web" w:hAnsi="Unikurd Web" w:cs="Unikurd Web"/>
          <w:color w:val="000000" w:themeColor="text1"/>
          <w:sz w:val="24"/>
          <w:szCs w:val="24"/>
          <w:lang w:bidi="ar-KW"/>
        </w:rPr>
        <w:t>It's enough, girls. It's time for you to go to your own bedrooms and let your brother sleep,</w:t>
      </w:r>
      <w:r w:rsidRPr="00541335">
        <w:rPr>
          <w:rFonts w:ascii="Unikurd Web" w:hAnsi="Unikurd Web" w:cs="Unikurd Web"/>
          <w:color w:val="000000" w:themeColor="text1"/>
          <w:sz w:val="24"/>
          <w:szCs w:val="24"/>
          <w:lang w:bidi="ar-KW"/>
        </w:rPr>
        <w:t>”</w:t>
      </w:r>
      <w:r w:rsidR="00E46169" w:rsidRPr="00541335">
        <w:rPr>
          <w:rFonts w:ascii="Unikurd Web" w:hAnsi="Unikurd Web" w:cs="Unikurd Web"/>
          <w:color w:val="000000" w:themeColor="text1"/>
          <w:sz w:val="24"/>
          <w:szCs w:val="24"/>
          <w:lang w:bidi="ar-KW"/>
        </w:rPr>
        <w:t xml:space="preserve"> Omar told the girls.</w:t>
      </w:r>
    </w:p>
    <w:p w14:paraId="6FD45095" w14:textId="7BF4AE9A" w:rsidR="00E46169" w:rsidRPr="00541335" w:rsidRDefault="00E46169" w:rsidP="00E46169">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The girls kissed Hemecwan and left the room one by one. Samya </w:t>
      </w:r>
      <w:r w:rsidR="0025616F" w:rsidRPr="00541335">
        <w:rPr>
          <w:rFonts w:ascii="Unikurd Web" w:hAnsi="Unikurd Web" w:cs="Unikurd Web"/>
          <w:color w:val="000000" w:themeColor="text1"/>
          <w:sz w:val="24"/>
          <w:szCs w:val="24"/>
          <w:lang w:bidi="ar-KW"/>
        </w:rPr>
        <w:t>b</w:t>
      </w:r>
      <w:r w:rsidR="00971E91" w:rsidRPr="00541335">
        <w:rPr>
          <w:rFonts w:ascii="Unikurd Web" w:hAnsi="Unikurd Web" w:cs="Unikurd Web"/>
          <w:color w:val="000000" w:themeColor="text1"/>
          <w:sz w:val="24"/>
          <w:szCs w:val="24"/>
          <w:lang w:bidi="ar-KW"/>
        </w:rPr>
        <w:t>eg</w:t>
      </w:r>
      <w:r w:rsidRPr="00541335">
        <w:rPr>
          <w:rFonts w:ascii="Unikurd Web" w:hAnsi="Unikurd Web" w:cs="Unikurd Web"/>
          <w:color w:val="000000" w:themeColor="text1"/>
          <w:sz w:val="24"/>
          <w:szCs w:val="24"/>
          <w:lang w:bidi="ar-KW"/>
        </w:rPr>
        <w:t>an gently rocking the cradle, and with each sway, her heart filled with increasing joy. Hemecwan slept peacefully, and shortly after, Samya, with a satisfied soul, drifted</w:t>
      </w:r>
    </w:p>
    <w:p w14:paraId="14CF47E0" w14:textId="563CA6B5" w:rsidR="00E46169" w:rsidRPr="00541335" w:rsidRDefault="00E46169" w:rsidP="00E46169">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into slumber. Omar had already fallen asleep, knowing he would need to wake up in four hours.</w:t>
      </w:r>
    </w:p>
    <w:p w14:paraId="5D1DC3B4" w14:textId="5C961DA1" w:rsidR="00E46169" w:rsidRPr="00541335" w:rsidRDefault="00E46169" w:rsidP="00D61D8A">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When he did wake up, Omar approached Hemecwan cautiously. He lifted the edge of the cradle cover and gazed adoringly at his son, wanting to kiss him but not wanting to wake him up. Instead, he listened to Hemecwan's cooing breath.</w:t>
      </w:r>
      <w:r w:rsidR="00D61D8A" w:rsidRPr="00541335">
        <w:rPr>
          <w:rFonts w:ascii="Unikurd Web" w:hAnsi="Unikurd Web" w:cs="Unikurd Web"/>
          <w:color w:val="000000" w:themeColor="text1"/>
          <w:sz w:val="24"/>
          <w:szCs w:val="24"/>
          <w:lang w:bidi="ar-KW"/>
        </w:rPr>
        <w:t xml:space="preserve"> </w:t>
      </w:r>
      <w:r w:rsidR="0025616F"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My dear, may I sacrifice for your cooing breath,</w:t>
      </w:r>
      <w:r w:rsidR="0025616F"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 xml:space="preserve"> he whispered in his heart, careful not to disturb anyone. Omar then </w:t>
      </w:r>
      <w:r w:rsidR="00D61D8A" w:rsidRPr="00541335">
        <w:rPr>
          <w:rFonts w:ascii="Unikurd Web" w:hAnsi="Unikurd Web" w:cs="Unikurd Web"/>
          <w:color w:val="000000" w:themeColor="text1"/>
          <w:sz w:val="24"/>
          <w:szCs w:val="24"/>
          <w:lang w:bidi="ar-KW"/>
        </w:rPr>
        <w:t>prudently</w:t>
      </w:r>
      <w:r w:rsidRPr="00541335">
        <w:rPr>
          <w:rFonts w:ascii="Unikurd Web" w:hAnsi="Unikurd Web" w:cs="Unikurd Web"/>
          <w:color w:val="000000" w:themeColor="text1"/>
          <w:sz w:val="24"/>
          <w:szCs w:val="24"/>
          <w:lang w:bidi="ar-KW"/>
        </w:rPr>
        <w:t xml:space="preserve"> picked up his hand torch from the top of the TV and silently left the room.</w:t>
      </w:r>
    </w:p>
    <w:p w14:paraId="78677ABC" w14:textId="77777777" w:rsidR="00E46169" w:rsidRPr="00541335" w:rsidRDefault="00E46169" w:rsidP="00E46169">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In the open yard, he tested the torch by toggling the light on and off a few times, then directed it at the front door's lock. He opened and closed the door quietly, leaving the sweet sleep and the happiness of his home behind for a few hours. In the dimly lit alley, with the help of the torch's beams, he pierced through the darkness of the night, heading to the bakery.</w:t>
      </w:r>
    </w:p>
    <w:p w14:paraId="08D9D2AA" w14:textId="77777777" w:rsidR="00E46169" w:rsidRPr="00541335" w:rsidRDefault="00E46169" w:rsidP="00E46169">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The water screen paused the image, and the hall's lights returned.</w:t>
      </w:r>
    </w:p>
    <w:p w14:paraId="16780A87" w14:textId="215B2863" w:rsidR="00E46169" w:rsidRPr="00541335" w:rsidRDefault="00E46169" w:rsidP="00E46169">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glanced at Parwana and the chorus, offering an explanation, </w:t>
      </w:r>
      <w:r w:rsidR="00152DF7"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Omar's tears were no longer shed for the absence of a son, but now they fell in front of the bakery's tandoors as he worked tirelessly to provide for his large family. Despite enduring hardships, he remained enthusiastic and filled with joy. The taunts of heartless individuals, reminiscent of the era when he had no son, could no longer hurt his soul.</w:t>
      </w:r>
      <w:r w:rsidR="00152DF7" w:rsidRPr="00541335">
        <w:rPr>
          <w:rFonts w:ascii="Unikurd Web" w:hAnsi="Unikurd Web" w:cs="Unikurd Web"/>
          <w:color w:val="000000" w:themeColor="text1"/>
          <w:sz w:val="24"/>
          <w:szCs w:val="24"/>
          <w:lang w:bidi="ar-KW"/>
        </w:rPr>
        <w:t>”</w:t>
      </w:r>
    </w:p>
    <w:p w14:paraId="7B2BECCA" w14:textId="15AAD1DC" w:rsidR="00E46169" w:rsidRPr="00541335" w:rsidRDefault="00E46169" w:rsidP="00E46169">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fell silent again and settled back into my chair. The sound of rewinding papers in the box came and swiftly ceased.</w:t>
      </w:r>
    </w:p>
    <w:p w14:paraId="7CA8C8A0" w14:textId="77777777" w:rsidR="00D76607" w:rsidRPr="00541335" w:rsidRDefault="00D76607" w:rsidP="00D76607">
      <w:pPr>
        <w:spacing w:line="360" w:lineRule="auto"/>
        <w:jc w:val="both"/>
        <w:rPr>
          <w:rFonts w:ascii="Unikurd Web" w:hAnsi="Unikurd Web" w:cs="Unikurd Web"/>
          <w:color w:val="000000" w:themeColor="text1"/>
          <w:sz w:val="24"/>
          <w:szCs w:val="24"/>
          <w:rtl/>
          <w:lang w:bidi="ar-KW"/>
        </w:rPr>
      </w:pPr>
    </w:p>
    <w:p w14:paraId="27F3EC4C" w14:textId="77777777" w:rsidR="00D76607" w:rsidRPr="002A3931" w:rsidRDefault="00D76607" w:rsidP="00D76607">
      <w:pPr>
        <w:spacing w:line="360" w:lineRule="auto"/>
        <w:jc w:val="both"/>
        <w:rPr>
          <w:rFonts w:ascii="Unikurd Web" w:hAnsi="Unikurd Web" w:cs="Unikurd Web"/>
          <w:sz w:val="24"/>
          <w:szCs w:val="24"/>
          <w:lang w:bidi="ar-KW"/>
        </w:rPr>
      </w:pPr>
    </w:p>
    <w:p w14:paraId="12921181" w14:textId="77777777" w:rsidR="00C62296" w:rsidRPr="002A3931" w:rsidRDefault="00C62296" w:rsidP="00D76607">
      <w:pPr>
        <w:spacing w:line="360" w:lineRule="auto"/>
        <w:jc w:val="both"/>
        <w:rPr>
          <w:rFonts w:ascii="Unikurd Web" w:hAnsi="Unikurd Web" w:cs="Unikurd Web"/>
          <w:sz w:val="24"/>
          <w:szCs w:val="24"/>
          <w:lang w:bidi="ar-KW"/>
        </w:rPr>
      </w:pPr>
    </w:p>
    <w:p w14:paraId="53008711" w14:textId="77777777" w:rsidR="00C62296" w:rsidRPr="002A3931" w:rsidRDefault="00C62296" w:rsidP="00D76607">
      <w:pPr>
        <w:spacing w:line="360" w:lineRule="auto"/>
        <w:jc w:val="both"/>
        <w:rPr>
          <w:rFonts w:ascii="Unikurd Web" w:hAnsi="Unikurd Web" w:cs="Unikurd Web"/>
          <w:sz w:val="24"/>
          <w:szCs w:val="24"/>
          <w:lang w:bidi="ar-KW"/>
        </w:rPr>
      </w:pPr>
    </w:p>
    <w:p w14:paraId="03009F8F" w14:textId="77777777" w:rsidR="00C62296" w:rsidRPr="002A3931" w:rsidRDefault="00C62296" w:rsidP="00D76607">
      <w:pPr>
        <w:spacing w:line="360" w:lineRule="auto"/>
        <w:jc w:val="both"/>
        <w:rPr>
          <w:rFonts w:ascii="Unikurd Web" w:hAnsi="Unikurd Web" w:cs="Unikurd Web"/>
          <w:sz w:val="24"/>
          <w:szCs w:val="24"/>
          <w:lang w:bidi="ar-KW"/>
        </w:rPr>
      </w:pPr>
    </w:p>
    <w:p w14:paraId="76DC1734" w14:textId="77777777" w:rsidR="00C62296" w:rsidRPr="002A3931" w:rsidRDefault="00C62296" w:rsidP="00D76607">
      <w:pPr>
        <w:spacing w:line="360" w:lineRule="auto"/>
        <w:jc w:val="both"/>
        <w:rPr>
          <w:rFonts w:ascii="Unikurd Web" w:hAnsi="Unikurd Web" w:cs="Unikurd Web"/>
          <w:sz w:val="24"/>
          <w:szCs w:val="24"/>
          <w:lang w:bidi="ar-KW"/>
        </w:rPr>
      </w:pPr>
    </w:p>
    <w:p w14:paraId="7F55A63A" w14:textId="77777777" w:rsidR="00C62296" w:rsidRPr="002A3931" w:rsidRDefault="00C62296" w:rsidP="00D76607">
      <w:pPr>
        <w:spacing w:line="360" w:lineRule="auto"/>
        <w:jc w:val="both"/>
        <w:rPr>
          <w:rFonts w:ascii="Unikurd Web" w:hAnsi="Unikurd Web" w:cs="Unikurd Web"/>
          <w:sz w:val="24"/>
          <w:szCs w:val="24"/>
          <w:lang w:bidi="ar-KW"/>
        </w:rPr>
      </w:pPr>
    </w:p>
    <w:p w14:paraId="67149C53" w14:textId="77777777" w:rsidR="00C62296" w:rsidRDefault="00C62296" w:rsidP="00D76607">
      <w:pPr>
        <w:spacing w:line="360" w:lineRule="auto"/>
        <w:jc w:val="both"/>
        <w:rPr>
          <w:rFonts w:ascii="Unikurd Web" w:hAnsi="Unikurd Web" w:cs="Unikurd Web"/>
          <w:sz w:val="24"/>
          <w:szCs w:val="24"/>
          <w:lang w:bidi="ar-KW"/>
        </w:rPr>
      </w:pPr>
    </w:p>
    <w:p w14:paraId="2D5CB3EC" w14:textId="77777777" w:rsidR="003E2E84" w:rsidRPr="002A3931" w:rsidRDefault="003E2E84" w:rsidP="00D76607">
      <w:pPr>
        <w:spacing w:line="360" w:lineRule="auto"/>
        <w:jc w:val="both"/>
        <w:rPr>
          <w:rFonts w:ascii="Unikurd Web" w:hAnsi="Unikurd Web" w:cs="Unikurd Web"/>
          <w:sz w:val="24"/>
          <w:szCs w:val="24"/>
          <w:lang w:bidi="ar-KW"/>
        </w:rPr>
      </w:pPr>
    </w:p>
    <w:p w14:paraId="4B46A0B1" w14:textId="77777777" w:rsidR="006D74E1" w:rsidRPr="002A3931" w:rsidRDefault="006D74E1" w:rsidP="00D76607">
      <w:pPr>
        <w:spacing w:line="360" w:lineRule="auto"/>
        <w:jc w:val="both"/>
        <w:rPr>
          <w:rFonts w:ascii="Unikurd Web" w:hAnsi="Unikurd Web" w:cs="Unikurd Web"/>
          <w:sz w:val="24"/>
          <w:szCs w:val="24"/>
          <w:rtl/>
          <w:lang w:bidi="ar-KW"/>
        </w:rPr>
      </w:pPr>
    </w:p>
    <w:p w14:paraId="53BCEB10" w14:textId="77717D95" w:rsidR="00D76607" w:rsidRPr="00FF5A6C" w:rsidRDefault="003D7A88" w:rsidP="00D76607">
      <w:pPr>
        <w:spacing w:line="360" w:lineRule="auto"/>
        <w:jc w:val="center"/>
        <w:rPr>
          <w:rFonts w:ascii="Unikurd Web" w:hAnsi="Unikurd Web" w:cs="Unikurd Web"/>
          <w:b/>
          <w:bCs/>
          <w:sz w:val="24"/>
          <w:szCs w:val="24"/>
          <w:lang w:bidi="ar-KW"/>
        </w:rPr>
      </w:pPr>
      <w:r w:rsidRPr="00FF5A6C">
        <w:rPr>
          <w:rFonts w:ascii="Unikurd Web" w:hAnsi="Unikurd Web" w:cs="Unikurd Web"/>
          <w:b/>
          <w:bCs/>
          <w:sz w:val="24"/>
          <w:szCs w:val="24"/>
          <w:lang w:bidi="ar-KW"/>
        </w:rPr>
        <w:t>(</w:t>
      </w:r>
      <w:r w:rsidR="00433DF8" w:rsidRPr="00FF5A6C">
        <w:rPr>
          <w:rFonts w:ascii="Unikurd Web" w:hAnsi="Unikurd Web" w:cs="Unikurd Web"/>
          <w:b/>
          <w:bCs/>
          <w:sz w:val="24"/>
          <w:szCs w:val="24"/>
        </w:rPr>
        <w:t>Chapter</w:t>
      </w:r>
      <w:r w:rsidR="00433DF8" w:rsidRPr="00FF5A6C">
        <w:rPr>
          <w:rFonts w:ascii="Unikurd Web" w:eastAsia="Times New Roman" w:hAnsi="Unikurd Web" w:cs="Unikurd Web"/>
          <w:b/>
          <w:bCs/>
          <w:color w:val="000000" w:themeColor="text1"/>
          <w:sz w:val="24"/>
          <w:szCs w:val="24"/>
          <w:lang w:val="en-US" w:bidi="ar-KW"/>
        </w:rPr>
        <w:t xml:space="preserve"> -</w:t>
      </w:r>
      <w:r w:rsidRPr="00FF5A6C">
        <w:rPr>
          <w:rFonts w:ascii="Unikurd Web" w:hAnsi="Unikurd Web" w:cs="Unikurd Web"/>
          <w:b/>
          <w:bCs/>
          <w:sz w:val="24"/>
          <w:szCs w:val="24"/>
          <w:lang w:bidi="ar-KW"/>
        </w:rPr>
        <w:t>38)</w:t>
      </w:r>
    </w:p>
    <w:p w14:paraId="211219B7" w14:textId="77777777" w:rsidR="00466F79" w:rsidRPr="00541335" w:rsidRDefault="00466F79" w:rsidP="00466F79">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rose from the chair and announced, “Hemecwan has turned two years old,”</w:t>
      </w:r>
    </w:p>
    <w:p w14:paraId="4E715852" w14:textId="77777777" w:rsidR="00466F79" w:rsidRPr="00541335" w:rsidRDefault="00466F79" w:rsidP="00466F79">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Parwana and the chorus followed suit, echoing, “Hemecwan turned two years old.”</w:t>
      </w:r>
    </w:p>
    <w:p w14:paraId="6D562FA2" w14:textId="77777777" w:rsidR="00466F79" w:rsidRPr="00541335" w:rsidRDefault="00466F79" w:rsidP="00466F79">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continued, “He fell ill suddenly.”</w:t>
      </w:r>
    </w:p>
    <w:p w14:paraId="1E6E3EA2" w14:textId="7086E77D" w:rsidR="00466F79" w:rsidRPr="00541335" w:rsidRDefault="00466F79" w:rsidP="00466F79">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The melancholic music </w:t>
      </w:r>
      <w:r w:rsidR="006D74E1" w:rsidRPr="00541335">
        <w:rPr>
          <w:rFonts w:ascii="Unikurd Web" w:hAnsi="Unikurd Web" w:cs="Unikurd Web"/>
          <w:color w:val="000000" w:themeColor="text1"/>
          <w:sz w:val="24"/>
          <w:szCs w:val="24"/>
          <w:lang w:bidi="ar-KW"/>
        </w:rPr>
        <w:t>b</w:t>
      </w:r>
      <w:r w:rsidR="00971E91" w:rsidRPr="00541335">
        <w:rPr>
          <w:rFonts w:ascii="Unikurd Web" w:hAnsi="Unikurd Web" w:cs="Unikurd Web"/>
          <w:color w:val="000000" w:themeColor="text1"/>
          <w:sz w:val="24"/>
          <w:szCs w:val="24"/>
          <w:lang w:bidi="ar-KW"/>
        </w:rPr>
        <w:t>eg</w:t>
      </w:r>
      <w:r w:rsidRPr="00541335">
        <w:rPr>
          <w:rFonts w:ascii="Unikurd Web" w:hAnsi="Unikurd Web" w:cs="Unikurd Web"/>
          <w:color w:val="000000" w:themeColor="text1"/>
          <w:sz w:val="24"/>
          <w:szCs w:val="24"/>
          <w:lang w:bidi="ar-KW"/>
        </w:rPr>
        <w:t>an to play.</w:t>
      </w:r>
    </w:p>
    <w:p w14:paraId="00BF13C2" w14:textId="1399C4AE" w:rsidR="00466F79" w:rsidRPr="00541335" w:rsidRDefault="00466F79" w:rsidP="00466F79">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gazed at Parwana and the chorus, explaining, “No one could determine the cause of his health issues, as if it were an enemy of life, aimed at extracting the only little green tree of Omar, Samya, and their daughters’ garden of life, and eliminating their short-lived joy.” I paused, “They implored God fervently, consulted every doctor they could find, searching for a cure, but luck eluded them, and ultimately death struck, extinguishing their mere light.”</w:t>
      </w:r>
    </w:p>
    <w:p w14:paraId="3D65AD8D" w14:textId="77777777" w:rsidR="00466F79" w:rsidRPr="00541335" w:rsidRDefault="00466F79" w:rsidP="00466F79">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My heart filled with sorrow; I covered my face with my hands.</w:t>
      </w:r>
    </w:p>
    <w:p w14:paraId="00BFDD49" w14:textId="77777777" w:rsidR="00466F79" w:rsidRPr="00541335" w:rsidRDefault="00466F79" w:rsidP="00466F79">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The volume of the music faded.</w:t>
      </w:r>
    </w:p>
    <w:p w14:paraId="5B98D70A" w14:textId="77777777" w:rsidR="00466F79" w:rsidRPr="00541335" w:rsidRDefault="00466F79" w:rsidP="00466F79">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released my hands from my face, raised my head, and narrated, “Omar was atop Hemecwan’s lifeless body, crying and lamenting, ‘Hemecwan, are you leaving? Leaving our cradles? Taking our sight away? My dear boy, are you departing? What about me? Your mother? Your eight sisters? In this harsh and merciless world, don’t abandon us. Please stay with us; my dear, we waited fifteen years for you to come, and when you arrived, you brought joy, light, and warmth that thawed our cold hearts. My flower, why did you wither in the vase of our hearts so quickly? I hoped to watch you grow as long as I lived, my little one, don’t dry up our recently sprouted spring of happiness. Please stay with us, don’t go away.”</w:t>
      </w:r>
    </w:p>
    <w:p w14:paraId="117E8A35" w14:textId="77777777" w:rsidR="00466F79" w:rsidRPr="00541335" w:rsidRDefault="00466F79" w:rsidP="00466F79">
      <w:pPr>
        <w:spacing w:line="360" w:lineRule="auto"/>
        <w:rPr>
          <w:rFonts w:ascii="Unikurd Web" w:hAnsi="Unikurd Web" w:cs="Unikurd Web"/>
          <w:color w:val="000000" w:themeColor="text1"/>
          <w:sz w:val="24"/>
          <w:szCs w:val="24"/>
          <w:lang w:bidi="ar-KW"/>
        </w:rPr>
      </w:pPr>
    </w:p>
    <w:p w14:paraId="3E88BD97" w14:textId="77777777" w:rsidR="00466F79" w:rsidRPr="00541335" w:rsidRDefault="00466F79" w:rsidP="00466F79">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serenely returned to my chair.</w:t>
      </w:r>
    </w:p>
    <w:p w14:paraId="1EDE1563" w14:textId="77777777" w:rsidR="00466F79" w:rsidRPr="00541335" w:rsidRDefault="00466F79" w:rsidP="00466F79">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Calmness swept over the entire hall.</w:t>
      </w:r>
    </w:p>
    <w:p w14:paraId="48E72E09" w14:textId="77777777" w:rsidR="00466F79" w:rsidRPr="00541335" w:rsidRDefault="00466F79" w:rsidP="00466F79">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A gentle breeze enveloped us, while flashes of light fell like clusters, scattering diamond-like sparks across the ground.</w:t>
      </w:r>
    </w:p>
    <w:p w14:paraId="67DDFC83" w14:textId="77777777" w:rsidR="00466F79" w:rsidRPr="00541335" w:rsidRDefault="00466F79" w:rsidP="00466F79">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Parwana and the chorus moved one step forward, bowing their heads; the sound of their attire merged with the melancholic music.</w:t>
      </w:r>
    </w:p>
    <w:p w14:paraId="4A2D2759" w14:textId="77777777" w:rsidR="00466F79" w:rsidRPr="00541335" w:rsidRDefault="00466F79" w:rsidP="00466F79">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The water screen displayed Hemecwan in the arms of (Mama K), the husband of (R). His body was wrapped in a red wool fabric, and relatives along with several town residents followed them, heading toward a cemetery.</w:t>
      </w:r>
    </w:p>
    <w:p w14:paraId="414B618A" w14:textId="77777777" w:rsidR="00466F79" w:rsidRPr="00541335" w:rsidRDefault="00466F79" w:rsidP="00466F79">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The screen paused the image at the cemetery, instantly turning it green.</w:t>
      </w:r>
    </w:p>
    <w:p w14:paraId="3B83C721" w14:textId="0833401B" w:rsidR="00466F79" w:rsidRPr="00541335" w:rsidRDefault="00466F79" w:rsidP="000A004F">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The sound of the rustling box under the chair returned. I continued, “Every late night, the deep, mournful cries of Omar and Samya shattered the silence of the neighbourhood, awakening their daughters, who would join in their lament.”</w:t>
      </w:r>
    </w:p>
    <w:p w14:paraId="497B04B2" w14:textId="77777777" w:rsidR="00466F79" w:rsidRPr="00541335" w:rsidRDefault="00466F79" w:rsidP="00466F79">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looked at Parwana and the Chorus and said, “Omar had cried so much that his eyes became swollen and puffy. Samya scratched her face with her nails in grief, and the weight of the sorrow caused her to lose consciousness intermittently. Their daughters cried inconsolably, anytime and anywhere.”</w:t>
      </w:r>
    </w:p>
    <w:p w14:paraId="54EFE3C9" w14:textId="77777777" w:rsidR="00466F79" w:rsidRPr="00541335" w:rsidRDefault="00466F79" w:rsidP="00466F79">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fell silent, sensing their tears mirroring my own. My tears fell onto the papers before me, transforming into shimmering drops of light.</w:t>
      </w:r>
    </w:p>
    <w:p w14:paraId="12027CAD" w14:textId="77777777" w:rsidR="00466F79" w:rsidRPr="00541335" w:rsidRDefault="00466F79" w:rsidP="00466F79">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resumed, “Omar woke up at the crack of dawn every day, heading to the cemetery, to Hemecwan’s resting place. He would stand still on top of the grave, bending over it, embracing the soil, and crying as deeply as he could. Then, he would take off his hat and place it on the grave, resting his forehead on it, breathing a deep, sorrowful sigh.” I paused, “Omar had no hope left for anything, as all his hopes had turned into a small grave; he no longer thought of the future, and wherever you saw him, you could recognize the deep, painful grief of a father for his deceased child in his expression.”</w:t>
      </w:r>
    </w:p>
    <w:p w14:paraId="308087EA" w14:textId="3BB09EC4" w:rsidR="00466F79" w:rsidRPr="00541335" w:rsidRDefault="00466F79" w:rsidP="00466F79">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Parwana and the chorus bowed.</w:t>
      </w:r>
    </w:p>
    <w:p w14:paraId="4DEADD92" w14:textId="77777777" w:rsidR="00466F79" w:rsidRPr="00541335" w:rsidRDefault="00466F79" w:rsidP="00466F79">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The water screen displayed Omar, his head still resting on his hat, and his hands embracing the soil of the grave.</w:t>
      </w:r>
    </w:p>
    <w:p w14:paraId="10382EA5" w14:textId="46430168" w:rsidR="00466F79" w:rsidRPr="00541335" w:rsidRDefault="00466F79" w:rsidP="00466F79">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glanced at Parwana and the chorus and continued, “Hemecwan's grave became the only place that could console Omar's soul, nowhere else felt as close to him.” I paused, “To him, the entire world became a graveyard, where both the living and the dead were buried. Whenever he wasn't at home, at work, or in the market, his family and friends knew immediately that he was in the cemetery, and they would go to implore, console, and persuade him to return home with them.”</w:t>
      </w:r>
    </w:p>
    <w:p w14:paraId="10A77266" w14:textId="77777777" w:rsidR="00D76607" w:rsidRPr="00541335" w:rsidRDefault="00D76607" w:rsidP="00D76607">
      <w:pPr>
        <w:spacing w:line="360" w:lineRule="auto"/>
        <w:jc w:val="both"/>
        <w:rPr>
          <w:rFonts w:ascii="Unikurd Web" w:hAnsi="Unikurd Web" w:cs="Unikurd Web"/>
          <w:color w:val="000000" w:themeColor="text1"/>
          <w:sz w:val="24"/>
          <w:szCs w:val="24"/>
          <w:lang w:bidi="ar-KW"/>
        </w:rPr>
      </w:pPr>
    </w:p>
    <w:p w14:paraId="2AF178FB" w14:textId="77777777" w:rsidR="000424E7" w:rsidRPr="00541335" w:rsidRDefault="000424E7" w:rsidP="00D76607">
      <w:pPr>
        <w:spacing w:line="360" w:lineRule="auto"/>
        <w:jc w:val="both"/>
        <w:rPr>
          <w:rFonts w:ascii="Unikurd Web" w:hAnsi="Unikurd Web" w:cs="Unikurd Web"/>
          <w:color w:val="000000" w:themeColor="text1"/>
          <w:sz w:val="24"/>
          <w:szCs w:val="24"/>
          <w:lang w:bidi="ar-KW"/>
        </w:rPr>
      </w:pPr>
    </w:p>
    <w:p w14:paraId="7D1443AE" w14:textId="77777777" w:rsidR="000424E7" w:rsidRPr="00541335" w:rsidRDefault="000424E7" w:rsidP="00D76607">
      <w:pPr>
        <w:spacing w:line="360" w:lineRule="auto"/>
        <w:jc w:val="both"/>
        <w:rPr>
          <w:rFonts w:ascii="Unikurd Web" w:hAnsi="Unikurd Web" w:cs="Unikurd Web"/>
          <w:color w:val="000000" w:themeColor="text1"/>
          <w:sz w:val="24"/>
          <w:szCs w:val="24"/>
          <w:lang w:bidi="ar-KW"/>
        </w:rPr>
      </w:pPr>
    </w:p>
    <w:p w14:paraId="6A470FDC" w14:textId="77777777" w:rsidR="000424E7" w:rsidRPr="00541335" w:rsidRDefault="000424E7" w:rsidP="00D76607">
      <w:pPr>
        <w:spacing w:line="360" w:lineRule="auto"/>
        <w:jc w:val="both"/>
        <w:rPr>
          <w:rFonts w:ascii="Unikurd Web" w:hAnsi="Unikurd Web" w:cs="Unikurd Web"/>
          <w:color w:val="000000" w:themeColor="text1"/>
          <w:sz w:val="24"/>
          <w:szCs w:val="24"/>
          <w:lang w:bidi="ar-KW"/>
        </w:rPr>
      </w:pPr>
    </w:p>
    <w:p w14:paraId="63398169" w14:textId="77777777" w:rsidR="000424E7" w:rsidRPr="00541335" w:rsidRDefault="000424E7" w:rsidP="00D76607">
      <w:pPr>
        <w:spacing w:line="360" w:lineRule="auto"/>
        <w:jc w:val="both"/>
        <w:rPr>
          <w:rFonts w:ascii="Unikurd Web" w:hAnsi="Unikurd Web" w:cs="Unikurd Web"/>
          <w:color w:val="000000" w:themeColor="text1"/>
          <w:sz w:val="24"/>
          <w:szCs w:val="24"/>
          <w:lang w:bidi="ar-KW"/>
        </w:rPr>
      </w:pPr>
    </w:p>
    <w:p w14:paraId="52CA6908" w14:textId="77777777" w:rsidR="000424E7" w:rsidRPr="00541335" w:rsidRDefault="000424E7" w:rsidP="00D76607">
      <w:pPr>
        <w:spacing w:line="360" w:lineRule="auto"/>
        <w:jc w:val="both"/>
        <w:rPr>
          <w:rFonts w:ascii="Unikurd Web" w:hAnsi="Unikurd Web" w:cs="Unikurd Web"/>
          <w:color w:val="000000" w:themeColor="text1"/>
          <w:sz w:val="24"/>
          <w:szCs w:val="24"/>
          <w:lang w:bidi="ar-KW"/>
        </w:rPr>
      </w:pPr>
    </w:p>
    <w:p w14:paraId="4C5D9F7B" w14:textId="77777777" w:rsidR="000424E7" w:rsidRPr="00541335" w:rsidRDefault="000424E7" w:rsidP="00D76607">
      <w:pPr>
        <w:spacing w:line="360" w:lineRule="auto"/>
        <w:jc w:val="both"/>
        <w:rPr>
          <w:rFonts w:ascii="Unikurd Web" w:hAnsi="Unikurd Web" w:cs="Unikurd Web"/>
          <w:color w:val="000000" w:themeColor="text1"/>
          <w:sz w:val="24"/>
          <w:szCs w:val="24"/>
          <w:lang w:bidi="ar-KW"/>
        </w:rPr>
      </w:pPr>
    </w:p>
    <w:p w14:paraId="500CFA19" w14:textId="77777777" w:rsidR="000424E7" w:rsidRPr="00541335" w:rsidRDefault="000424E7" w:rsidP="00D76607">
      <w:pPr>
        <w:spacing w:line="360" w:lineRule="auto"/>
        <w:jc w:val="both"/>
        <w:rPr>
          <w:rFonts w:ascii="Unikurd Web" w:hAnsi="Unikurd Web" w:cs="Unikurd Web"/>
          <w:color w:val="000000" w:themeColor="text1"/>
          <w:sz w:val="24"/>
          <w:szCs w:val="24"/>
          <w:lang w:bidi="ar-KW"/>
        </w:rPr>
      </w:pPr>
    </w:p>
    <w:p w14:paraId="5272C6A2" w14:textId="77777777" w:rsidR="00714D62" w:rsidRPr="00541335" w:rsidRDefault="00714D62" w:rsidP="00D76607">
      <w:pPr>
        <w:spacing w:line="360" w:lineRule="auto"/>
        <w:jc w:val="both"/>
        <w:rPr>
          <w:rFonts w:ascii="Unikurd Web" w:hAnsi="Unikurd Web" w:cs="Unikurd Web"/>
          <w:color w:val="000000" w:themeColor="text1"/>
          <w:sz w:val="24"/>
          <w:szCs w:val="24"/>
          <w:lang w:bidi="ar-KW"/>
        </w:rPr>
      </w:pPr>
    </w:p>
    <w:p w14:paraId="2B1A2036" w14:textId="77777777" w:rsidR="00714D62" w:rsidRPr="00541335" w:rsidRDefault="00714D62" w:rsidP="00D76607">
      <w:pPr>
        <w:spacing w:line="360" w:lineRule="auto"/>
        <w:jc w:val="both"/>
        <w:rPr>
          <w:rFonts w:ascii="Unikurd Web" w:hAnsi="Unikurd Web" w:cs="Unikurd Web"/>
          <w:color w:val="000000" w:themeColor="text1"/>
          <w:sz w:val="24"/>
          <w:szCs w:val="24"/>
          <w:lang w:bidi="ar-KW"/>
        </w:rPr>
      </w:pPr>
    </w:p>
    <w:p w14:paraId="02DC5E71" w14:textId="57EBAE0B" w:rsidR="00D76607" w:rsidRPr="00FF5A6C" w:rsidRDefault="00D76607" w:rsidP="00D76607">
      <w:pPr>
        <w:spacing w:line="360" w:lineRule="auto"/>
        <w:jc w:val="center"/>
        <w:rPr>
          <w:rFonts w:ascii="Unikurd Web" w:hAnsi="Unikurd Web" w:cs="Unikurd Web"/>
          <w:b/>
          <w:bCs/>
          <w:color w:val="000000" w:themeColor="text1"/>
          <w:sz w:val="24"/>
          <w:szCs w:val="24"/>
          <w:lang w:bidi="ar-EG"/>
        </w:rPr>
      </w:pPr>
      <w:r w:rsidRPr="00FF5A6C">
        <w:rPr>
          <w:rFonts w:ascii="Unikurd Web" w:hAnsi="Unikurd Web" w:cs="Unikurd Web"/>
          <w:b/>
          <w:bCs/>
          <w:color w:val="000000" w:themeColor="text1"/>
          <w:sz w:val="24"/>
          <w:szCs w:val="24"/>
          <w:rtl/>
          <w:lang w:bidi="ar-EG"/>
        </w:rPr>
        <w:t xml:space="preserve"> </w:t>
      </w:r>
      <w:r w:rsidR="00735BE3" w:rsidRPr="00FF5A6C">
        <w:rPr>
          <w:rFonts w:ascii="Unikurd Web" w:hAnsi="Unikurd Web" w:cs="Unikurd Web"/>
          <w:b/>
          <w:bCs/>
          <w:color w:val="000000" w:themeColor="text1"/>
          <w:sz w:val="24"/>
          <w:szCs w:val="24"/>
          <w:lang w:bidi="ar-EG"/>
        </w:rPr>
        <w:t>(</w:t>
      </w:r>
      <w:r w:rsidR="00433DF8" w:rsidRPr="00FF5A6C">
        <w:rPr>
          <w:rFonts w:ascii="Unikurd Web" w:hAnsi="Unikurd Web" w:cs="Unikurd Web"/>
          <w:b/>
          <w:bCs/>
          <w:sz w:val="24"/>
          <w:szCs w:val="24"/>
        </w:rPr>
        <w:t>Chapter</w:t>
      </w:r>
      <w:r w:rsidR="00433DF8" w:rsidRPr="00FF5A6C">
        <w:rPr>
          <w:rFonts w:ascii="Unikurd Web" w:eastAsia="Times New Roman" w:hAnsi="Unikurd Web" w:cs="Unikurd Web"/>
          <w:b/>
          <w:bCs/>
          <w:color w:val="000000" w:themeColor="text1"/>
          <w:sz w:val="24"/>
          <w:szCs w:val="24"/>
          <w:lang w:val="en-US" w:bidi="ar-KW"/>
        </w:rPr>
        <w:t xml:space="preserve"> -</w:t>
      </w:r>
      <w:r w:rsidR="00735BE3" w:rsidRPr="00FF5A6C">
        <w:rPr>
          <w:rFonts w:ascii="Unikurd Web" w:hAnsi="Unikurd Web" w:cs="Unikurd Web"/>
          <w:b/>
          <w:bCs/>
          <w:color w:val="000000" w:themeColor="text1"/>
          <w:sz w:val="24"/>
          <w:szCs w:val="24"/>
          <w:lang w:bidi="ar-EG"/>
        </w:rPr>
        <w:t>39)</w:t>
      </w:r>
    </w:p>
    <w:p w14:paraId="7DCCFBAF" w14:textId="4A2ECBEE" w:rsidR="009E1E48" w:rsidRPr="00541335" w:rsidRDefault="009E1E48" w:rsidP="009E1E48">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The water screen displayed every moment of the 1970s and 1980s in Halabja and its surroundings during the twentieth century, leaving no detail untouched. I couldn't comprehend how Parwana, the chorus, and I managed to see and hear everything in such a short span.</w:t>
      </w:r>
    </w:p>
    <w:p w14:paraId="29D01B3F" w14:textId="5E464E18" w:rsidR="009E1E48" w:rsidRPr="00541335" w:rsidRDefault="009E1E48" w:rsidP="009E1E48">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Suddenly, a lady's voice emerged from the screen, conveying, “The neighbourhood was abuzz with a rumour about Samya's health issues related to her womb. This suggested that she might not be able to bear more children. It was said that Samya's next-door neighbour, Ameen, was the source of this rumour. Ameen claimed to have heard it from a doctor's relative. Samya herself had heard the rumour, and despite its speculative nature, she couldn't help but believe it. She felt utterly fatigued, exhausted, and weakened. After all, she had already given birth to eight surviving daughters, in addition to two toddlers who had sadly passed away, and her beloved son, Hemecwan, who had recently departed from this world,” the lady's voice trailed off as she concluded.</w:t>
      </w:r>
    </w:p>
    <w:p w14:paraId="5E1BEB8B" w14:textId="77777777" w:rsidR="009E1E48" w:rsidRPr="00541335" w:rsidRDefault="009E1E48" w:rsidP="009E1E48">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The water screen paused the image but continued with the lady’s voice, who went on to say, “In the town, there were no Obstetrician-Gynaecologist doctors; therefore, any lady with related health issues had to travel to Slemani for treatment. The expenses for the round trip, accommodation, doctor's fees, medications – all of it burdened a poor family like Samaya's. Omar somehow had to bear the weight of this responsibility.” The lady fell silent.</w:t>
      </w:r>
    </w:p>
    <w:p w14:paraId="4DD633EB" w14:textId="77777777" w:rsidR="009E1E48" w:rsidRPr="00541335" w:rsidRDefault="009E1E48" w:rsidP="009E1E48">
      <w:pPr>
        <w:spacing w:line="360" w:lineRule="auto"/>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We all exchanged glances, understanding the gravity of the situation.</w:t>
      </w:r>
    </w:p>
    <w:p w14:paraId="1CB7747F" w14:textId="77777777" w:rsidR="00EA0F9C" w:rsidRPr="00541335" w:rsidRDefault="009E1E48" w:rsidP="00EA0F9C">
      <w:pPr>
        <w:spacing w:line="360" w:lineRule="auto"/>
        <w:jc w:val="both"/>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The lady resumed, “A few months passed, and Samya's condition worsened. She needed someone to take her to Slemani to see a doctor, and the only person who was willing and able to do so was (R). Omar was preoccupied with his work and caring for their children. He had to borrow the money from someone to cover Samya’s medical expenses.”</w:t>
      </w:r>
    </w:p>
    <w:p w14:paraId="6168EDCA" w14:textId="44FCF844" w:rsidR="00E94517" w:rsidRPr="00541335" w:rsidRDefault="00EA0F9C" w:rsidP="00EA0F9C">
      <w:pPr>
        <w:spacing w:line="360" w:lineRule="auto"/>
        <w:jc w:val="both"/>
        <w:rPr>
          <w:rFonts w:ascii="Unikurd Web" w:hAnsi="Unikurd Web" w:cs="Unikurd Web"/>
          <w:color w:val="000000" w:themeColor="text1"/>
          <w:sz w:val="24"/>
          <w:szCs w:val="24"/>
          <w:lang w:bidi="ar-EG"/>
        </w:rPr>
      </w:pPr>
      <w:r w:rsidRPr="00541335">
        <w:rPr>
          <w:rFonts w:ascii="Unikurd Web" w:hAnsi="Unikurd Web" w:cs="Unikurd Web"/>
          <w:color w:val="000000" w:themeColor="text1"/>
          <w:sz w:val="24"/>
          <w:szCs w:val="24"/>
          <w:lang w:bidi="ar-EG"/>
        </w:rPr>
        <w:t>Following her surgery in Slemani, Samy received the news from her doctor that her womb had fully recovered.</w:t>
      </w:r>
    </w:p>
    <w:p w14:paraId="3EABBE54" w14:textId="77777777" w:rsidR="001071CE" w:rsidRPr="00541335" w:rsidRDefault="001071CE" w:rsidP="00EA0F9C">
      <w:pPr>
        <w:spacing w:line="360" w:lineRule="auto"/>
        <w:jc w:val="both"/>
        <w:rPr>
          <w:rFonts w:ascii="Unikurd Web" w:hAnsi="Unikurd Web" w:cs="Unikurd Web"/>
          <w:color w:val="000000" w:themeColor="text1"/>
          <w:sz w:val="24"/>
          <w:szCs w:val="24"/>
          <w:lang w:bidi="ar-EG"/>
        </w:rPr>
      </w:pPr>
    </w:p>
    <w:p w14:paraId="7A75857B" w14:textId="77777777" w:rsidR="001071CE" w:rsidRPr="00541335" w:rsidRDefault="001071CE" w:rsidP="00EA0F9C">
      <w:pPr>
        <w:spacing w:line="360" w:lineRule="auto"/>
        <w:jc w:val="both"/>
        <w:rPr>
          <w:rFonts w:ascii="Unikurd Web" w:hAnsi="Unikurd Web" w:cs="Unikurd Web"/>
          <w:color w:val="000000" w:themeColor="text1"/>
          <w:sz w:val="24"/>
          <w:szCs w:val="24"/>
          <w:lang w:bidi="ar-EG"/>
        </w:rPr>
      </w:pPr>
    </w:p>
    <w:p w14:paraId="0525CAE8" w14:textId="77777777" w:rsidR="006C4722" w:rsidRPr="00541335" w:rsidRDefault="006C4722" w:rsidP="00EA0F9C">
      <w:pPr>
        <w:spacing w:line="360" w:lineRule="auto"/>
        <w:jc w:val="both"/>
        <w:rPr>
          <w:rFonts w:ascii="Unikurd Web" w:hAnsi="Unikurd Web" w:cs="Unikurd Web"/>
          <w:color w:val="000000" w:themeColor="text1"/>
          <w:sz w:val="24"/>
          <w:szCs w:val="24"/>
          <w:lang w:bidi="ar-EG"/>
        </w:rPr>
      </w:pPr>
    </w:p>
    <w:p w14:paraId="2EF3ACBC" w14:textId="77777777" w:rsidR="006C4722" w:rsidRPr="00541335" w:rsidRDefault="006C4722" w:rsidP="00EA0F9C">
      <w:pPr>
        <w:spacing w:line="360" w:lineRule="auto"/>
        <w:jc w:val="both"/>
        <w:rPr>
          <w:rFonts w:ascii="Unikurd Web" w:hAnsi="Unikurd Web" w:cs="Unikurd Web"/>
          <w:color w:val="000000" w:themeColor="text1"/>
          <w:sz w:val="24"/>
          <w:szCs w:val="24"/>
          <w:lang w:bidi="ar-EG"/>
        </w:rPr>
      </w:pPr>
    </w:p>
    <w:p w14:paraId="254E1FDB" w14:textId="77777777" w:rsidR="006C4722" w:rsidRPr="00541335" w:rsidRDefault="006C4722" w:rsidP="00EA0F9C">
      <w:pPr>
        <w:spacing w:line="360" w:lineRule="auto"/>
        <w:jc w:val="both"/>
        <w:rPr>
          <w:rFonts w:ascii="Unikurd Web" w:hAnsi="Unikurd Web" w:cs="Unikurd Web"/>
          <w:color w:val="000000" w:themeColor="text1"/>
          <w:sz w:val="24"/>
          <w:szCs w:val="24"/>
          <w:lang w:bidi="ar-EG"/>
        </w:rPr>
      </w:pPr>
    </w:p>
    <w:p w14:paraId="59461CA0" w14:textId="77777777" w:rsidR="006C4722" w:rsidRPr="00541335" w:rsidRDefault="006C4722" w:rsidP="00EA0F9C">
      <w:pPr>
        <w:spacing w:line="360" w:lineRule="auto"/>
        <w:jc w:val="both"/>
        <w:rPr>
          <w:rFonts w:ascii="Unikurd Web" w:hAnsi="Unikurd Web" w:cs="Unikurd Web"/>
          <w:color w:val="000000" w:themeColor="text1"/>
          <w:sz w:val="24"/>
          <w:szCs w:val="24"/>
          <w:lang w:bidi="ar-EG"/>
        </w:rPr>
      </w:pPr>
    </w:p>
    <w:p w14:paraId="2CDEC0F0" w14:textId="77777777" w:rsidR="006C4722" w:rsidRPr="00541335" w:rsidRDefault="006C4722" w:rsidP="00EA0F9C">
      <w:pPr>
        <w:spacing w:line="360" w:lineRule="auto"/>
        <w:jc w:val="both"/>
        <w:rPr>
          <w:rFonts w:ascii="Unikurd Web" w:hAnsi="Unikurd Web" w:cs="Unikurd Web"/>
          <w:color w:val="000000" w:themeColor="text1"/>
          <w:sz w:val="24"/>
          <w:szCs w:val="24"/>
          <w:lang w:bidi="ar-EG"/>
        </w:rPr>
      </w:pPr>
    </w:p>
    <w:p w14:paraId="29E7860B" w14:textId="77777777" w:rsidR="006C4722" w:rsidRPr="00541335" w:rsidRDefault="006C4722" w:rsidP="00EA0F9C">
      <w:pPr>
        <w:spacing w:line="360" w:lineRule="auto"/>
        <w:jc w:val="both"/>
        <w:rPr>
          <w:rFonts w:ascii="Unikurd Web" w:hAnsi="Unikurd Web" w:cs="Unikurd Web"/>
          <w:color w:val="000000" w:themeColor="text1"/>
          <w:sz w:val="24"/>
          <w:szCs w:val="24"/>
          <w:lang w:bidi="ar-EG"/>
        </w:rPr>
      </w:pPr>
    </w:p>
    <w:p w14:paraId="6340D096" w14:textId="77777777" w:rsidR="006C4722" w:rsidRPr="00541335" w:rsidRDefault="006C4722" w:rsidP="00EA0F9C">
      <w:pPr>
        <w:spacing w:line="360" w:lineRule="auto"/>
        <w:jc w:val="both"/>
        <w:rPr>
          <w:rFonts w:ascii="Unikurd Web" w:hAnsi="Unikurd Web" w:cs="Unikurd Web"/>
          <w:color w:val="000000" w:themeColor="text1"/>
          <w:sz w:val="24"/>
          <w:szCs w:val="24"/>
          <w:lang w:bidi="ar-EG"/>
        </w:rPr>
      </w:pPr>
    </w:p>
    <w:p w14:paraId="31247126" w14:textId="77777777" w:rsidR="006C4722" w:rsidRPr="00541335" w:rsidRDefault="006C4722" w:rsidP="00EA0F9C">
      <w:pPr>
        <w:spacing w:line="360" w:lineRule="auto"/>
        <w:jc w:val="both"/>
        <w:rPr>
          <w:rFonts w:ascii="Unikurd Web" w:hAnsi="Unikurd Web" w:cs="Unikurd Web"/>
          <w:color w:val="000000" w:themeColor="text1"/>
          <w:sz w:val="24"/>
          <w:szCs w:val="24"/>
          <w:lang w:bidi="ar-EG"/>
        </w:rPr>
      </w:pPr>
    </w:p>
    <w:p w14:paraId="7D48C6B7" w14:textId="77777777" w:rsidR="006C4722" w:rsidRPr="00541335" w:rsidRDefault="006C4722" w:rsidP="00EA0F9C">
      <w:pPr>
        <w:spacing w:line="360" w:lineRule="auto"/>
        <w:jc w:val="both"/>
        <w:rPr>
          <w:rFonts w:ascii="Unikurd Web" w:hAnsi="Unikurd Web" w:cs="Unikurd Web"/>
          <w:color w:val="000000" w:themeColor="text1"/>
          <w:sz w:val="24"/>
          <w:szCs w:val="24"/>
          <w:lang w:bidi="ar-EG"/>
        </w:rPr>
      </w:pPr>
    </w:p>
    <w:p w14:paraId="48B19A08" w14:textId="77777777" w:rsidR="006C4722" w:rsidRPr="00541335" w:rsidRDefault="006C4722" w:rsidP="00EA0F9C">
      <w:pPr>
        <w:spacing w:line="360" w:lineRule="auto"/>
        <w:jc w:val="both"/>
        <w:rPr>
          <w:rFonts w:ascii="Unikurd Web" w:hAnsi="Unikurd Web" w:cs="Unikurd Web"/>
          <w:color w:val="000000" w:themeColor="text1"/>
          <w:sz w:val="24"/>
          <w:szCs w:val="24"/>
          <w:lang w:bidi="ar-EG"/>
        </w:rPr>
      </w:pPr>
    </w:p>
    <w:p w14:paraId="1D4C75C5" w14:textId="77777777" w:rsidR="006C4722" w:rsidRPr="00541335" w:rsidRDefault="006C4722" w:rsidP="00EA0F9C">
      <w:pPr>
        <w:spacing w:line="360" w:lineRule="auto"/>
        <w:jc w:val="both"/>
        <w:rPr>
          <w:rFonts w:ascii="Unikurd Web" w:hAnsi="Unikurd Web" w:cs="Unikurd Web"/>
          <w:color w:val="000000" w:themeColor="text1"/>
          <w:sz w:val="24"/>
          <w:szCs w:val="24"/>
          <w:lang w:bidi="ar-EG"/>
        </w:rPr>
      </w:pPr>
    </w:p>
    <w:p w14:paraId="7BC58F5B" w14:textId="77777777" w:rsidR="006C4722" w:rsidRPr="00541335" w:rsidRDefault="006C4722" w:rsidP="00EA0F9C">
      <w:pPr>
        <w:spacing w:line="360" w:lineRule="auto"/>
        <w:jc w:val="both"/>
        <w:rPr>
          <w:rFonts w:ascii="Unikurd Web" w:hAnsi="Unikurd Web" w:cs="Unikurd Web"/>
          <w:color w:val="000000" w:themeColor="text1"/>
          <w:sz w:val="24"/>
          <w:szCs w:val="24"/>
          <w:lang w:bidi="ar-EG"/>
        </w:rPr>
      </w:pPr>
    </w:p>
    <w:p w14:paraId="2002ACF8" w14:textId="77777777" w:rsidR="006C4722" w:rsidRPr="00541335" w:rsidRDefault="006C4722" w:rsidP="00EA0F9C">
      <w:pPr>
        <w:spacing w:line="360" w:lineRule="auto"/>
        <w:jc w:val="both"/>
        <w:rPr>
          <w:rFonts w:ascii="Unikurd Web" w:hAnsi="Unikurd Web" w:cs="Unikurd Web"/>
          <w:color w:val="000000" w:themeColor="text1"/>
          <w:sz w:val="24"/>
          <w:szCs w:val="24"/>
          <w:lang w:bidi="ar-EG"/>
        </w:rPr>
      </w:pPr>
    </w:p>
    <w:p w14:paraId="570B2F32" w14:textId="77777777" w:rsidR="006C4722" w:rsidRPr="00541335" w:rsidRDefault="006C4722" w:rsidP="00EA0F9C">
      <w:pPr>
        <w:spacing w:line="360" w:lineRule="auto"/>
        <w:jc w:val="both"/>
        <w:rPr>
          <w:rFonts w:ascii="Unikurd Web" w:hAnsi="Unikurd Web" w:cs="Unikurd Web"/>
          <w:color w:val="000000" w:themeColor="text1"/>
          <w:sz w:val="24"/>
          <w:szCs w:val="24"/>
          <w:lang w:bidi="ar-EG"/>
        </w:rPr>
      </w:pPr>
    </w:p>
    <w:p w14:paraId="213DF410" w14:textId="77777777" w:rsidR="006C4722" w:rsidRPr="00541335" w:rsidRDefault="006C4722" w:rsidP="00EA0F9C">
      <w:pPr>
        <w:spacing w:line="360" w:lineRule="auto"/>
        <w:jc w:val="both"/>
        <w:rPr>
          <w:rFonts w:ascii="Unikurd Web" w:hAnsi="Unikurd Web" w:cs="Unikurd Web"/>
          <w:color w:val="000000" w:themeColor="text1"/>
          <w:sz w:val="24"/>
          <w:szCs w:val="24"/>
          <w:rtl/>
          <w:lang w:bidi="ar-EG"/>
        </w:rPr>
      </w:pPr>
    </w:p>
    <w:p w14:paraId="1F5E5F5F" w14:textId="0780D203" w:rsidR="00EA0F9C" w:rsidRPr="00FF5A6C" w:rsidRDefault="00E94517" w:rsidP="00EA0F9C">
      <w:pPr>
        <w:spacing w:line="360" w:lineRule="auto"/>
        <w:jc w:val="center"/>
        <w:rPr>
          <w:rFonts w:ascii="Unikurd Web" w:hAnsi="Unikurd Web" w:cs="Unikurd Web"/>
          <w:b/>
          <w:bCs/>
          <w:color w:val="000000" w:themeColor="text1"/>
          <w:sz w:val="24"/>
          <w:szCs w:val="24"/>
          <w:lang w:bidi="ar-IQ"/>
        </w:rPr>
      </w:pPr>
      <w:r w:rsidRPr="00FF5A6C">
        <w:rPr>
          <w:rFonts w:ascii="Unikurd Web" w:hAnsi="Unikurd Web" w:cs="Unikurd Web"/>
          <w:b/>
          <w:bCs/>
          <w:color w:val="000000" w:themeColor="text1"/>
          <w:sz w:val="24"/>
          <w:szCs w:val="24"/>
          <w:lang w:bidi="ar-IQ"/>
        </w:rPr>
        <w:t>(</w:t>
      </w:r>
      <w:r w:rsidR="00433DF8" w:rsidRPr="00FF5A6C">
        <w:rPr>
          <w:rFonts w:ascii="Unikurd Web" w:hAnsi="Unikurd Web" w:cs="Unikurd Web"/>
          <w:b/>
          <w:bCs/>
          <w:sz w:val="24"/>
          <w:szCs w:val="24"/>
        </w:rPr>
        <w:t>Chapter</w:t>
      </w:r>
      <w:r w:rsidR="00433DF8" w:rsidRPr="00FF5A6C">
        <w:rPr>
          <w:rFonts w:ascii="Unikurd Web" w:eastAsia="Times New Roman" w:hAnsi="Unikurd Web" w:cs="Unikurd Web"/>
          <w:b/>
          <w:bCs/>
          <w:color w:val="000000" w:themeColor="text1"/>
          <w:sz w:val="24"/>
          <w:szCs w:val="24"/>
          <w:lang w:val="en-US" w:bidi="ar-KW"/>
        </w:rPr>
        <w:t xml:space="preserve"> -</w:t>
      </w:r>
      <w:r w:rsidRPr="00FF5A6C">
        <w:rPr>
          <w:rFonts w:ascii="Unikurd Web" w:hAnsi="Unikurd Web" w:cs="Unikurd Web"/>
          <w:b/>
          <w:bCs/>
          <w:color w:val="000000" w:themeColor="text1"/>
          <w:sz w:val="24"/>
          <w:szCs w:val="24"/>
          <w:lang w:bidi="ar-IQ"/>
        </w:rPr>
        <w:t>40)</w:t>
      </w:r>
    </w:p>
    <w:p w14:paraId="76DB1B57" w14:textId="77777777" w:rsidR="00AD1C63" w:rsidRPr="00541335" w:rsidRDefault="00A37486" w:rsidP="00AD1C6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A few months after Samya's visit to Slemani to see the doctor, she decided to go with (R) to see another doctor again.</w:t>
      </w:r>
    </w:p>
    <w:p w14:paraId="7B28EA67" w14:textId="46D9CD1E" w:rsidR="00A37486" w:rsidRPr="00541335" w:rsidRDefault="00A37486" w:rsidP="00AD1C6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The voice from the water screen narrated, </w:t>
      </w:r>
      <w:r w:rsidR="00515A20"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Samya's belly was growing day by day, to an extent she had never seen her belly so big for any of her previous children, and she had never witnessed such poor health during any of her past pregnancies.</w:t>
      </w:r>
      <w:r w:rsidR="00515A20" w:rsidRPr="00541335">
        <w:rPr>
          <w:rFonts w:ascii="Unikurd Web" w:hAnsi="Unikurd Web" w:cs="Unikurd Web"/>
          <w:color w:val="000000" w:themeColor="text1"/>
          <w:sz w:val="24"/>
          <w:szCs w:val="24"/>
          <w:lang w:bidi="ar-IQ"/>
        </w:rPr>
        <w:t>”</w:t>
      </w:r>
    </w:p>
    <w:p w14:paraId="2AB23410" w14:textId="77777777" w:rsidR="00A37486" w:rsidRPr="00541335" w:rsidRDefault="00A37486" w:rsidP="00A3748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voice from the water screen paused. Parwana, the chorus, and I exchanged glances.</w:t>
      </w:r>
    </w:p>
    <w:p w14:paraId="123F3309" w14:textId="772DBAB9" w:rsidR="00A37486" w:rsidRPr="00541335" w:rsidRDefault="00A37486" w:rsidP="00A3748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The voice resumed, </w:t>
      </w:r>
      <w:r w:rsidR="00515A20"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In Slemani, at a clinic, a female doctor asked Samya to lie down on the examination bed, and she conducted her examination. Samya's face turned very pale, yellow, and she had lost a considerable amount of weight. After the examination, the doctor prescribed some medications and handed them to (R).</w:t>
      </w:r>
      <w:r w:rsidR="00BC6BFB" w:rsidRPr="00541335">
        <w:rPr>
          <w:rFonts w:ascii="Unikurd Web" w:hAnsi="Unikurd Web" w:cs="Unikurd Web"/>
          <w:color w:val="000000" w:themeColor="text1"/>
          <w:sz w:val="24"/>
          <w:szCs w:val="24"/>
          <w:lang w:bidi="ar-IQ"/>
        </w:rPr>
        <w:t>”</w:t>
      </w:r>
    </w:p>
    <w:p w14:paraId="11FAEDE7" w14:textId="77777777" w:rsidR="00A37486" w:rsidRPr="00541335" w:rsidRDefault="00A37486" w:rsidP="00A3748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voice from the water screen paused once again. After a brief pause, the water screen displayed the clinic.</w:t>
      </w:r>
    </w:p>
    <w:p w14:paraId="5BAA166D" w14:textId="4AA5C566" w:rsidR="00BC6BFB" w:rsidRPr="00541335" w:rsidRDefault="00515A20" w:rsidP="00BC6BFB">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BC6BFB" w:rsidRPr="00541335">
        <w:rPr>
          <w:rFonts w:ascii="Unikurd Web" w:hAnsi="Unikurd Web" w:cs="Unikurd Web"/>
          <w:color w:val="000000" w:themeColor="text1"/>
          <w:sz w:val="24"/>
          <w:szCs w:val="24"/>
          <w:lang w:bidi="ar-IQ"/>
        </w:rPr>
        <w:t>You have finished. You may go and wait outside,</w:t>
      </w:r>
      <w:r w:rsidRPr="00541335">
        <w:rPr>
          <w:rFonts w:ascii="Unikurd Web" w:hAnsi="Unikurd Web" w:cs="Unikurd Web"/>
          <w:color w:val="000000" w:themeColor="text1"/>
          <w:sz w:val="24"/>
          <w:szCs w:val="24"/>
          <w:lang w:bidi="ar-IQ"/>
        </w:rPr>
        <w:t>”</w:t>
      </w:r>
      <w:r w:rsidR="00BC6BFB" w:rsidRPr="00541335">
        <w:rPr>
          <w:rFonts w:ascii="Unikurd Web" w:hAnsi="Unikurd Web" w:cs="Unikurd Web"/>
          <w:color w:val="000000" w:themeColor="text1"/>
          <w:sz w:val="24"/>
          <w:szCs w:val="24"/>
          <w:lang w:bidi="ar-IQ"/>
        </w:rPr>
        <w:t xml:space="preserve"> the doctor said. </w:t>
      </w:r>
    </w:p>
    <w:p w14:paraId="41551283" w14:textId="77777777" w:rsidR="00BC6BFB" w:rsidRPr="00541335" w:rsidRDefault="00BC6BFB" w:rsidP="00BC6BFB">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Samya and (R) were about to leave the doctor's room, thinking their visit was over. The doctor told (R), “You stay.”</w:t>
      </w:r>
    </w:p>
    <w:p w14:paraId="73722702" w14:textId="31505E81" w:rsidR="00BC6BFB" w:rsidRPr="00541335" w:rsidRDefault="00A37486" w:rsidP="00BC6BFB">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Samya gave the doctor a suspicious glance and asked, </w:t>
      </w:r>
      <w:r w:rsidR="00515A20"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Can I stay in the room, too?</w:t>
      </w:r>
      <w:r w:rsidR="00515A20" w:rsidRPr="00541335">
        <w:rPr>
          <w:rFonts w:ascii="Unikurd Web" w:hAnsi="Unikurd Web" w:cs="Unikurd Web"/>
          <w:color w:val="000000" w:themeColor="text1"/>
          <w:sz w:val="24"/>
          <w:szCs w:val="24"/>
          <w:lang w:bidi="ar-IQ"/>
        </w:rPr>
        <w:t>”</w:t>
      </w:r>
    </w:p>
    <w:p w14:paraId="0BAC6A49" w14:textId="16ABDFB0" w:rsidR="00BC6BFB" w:rsidRPr="00541335" w:rsidRDefault="00515A20" w:rsidP="00BC6BFB">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A37486" w:rsidRPr="00541335">
        <w:rPr>
          <w:rFonts w:ascii="Unikurd Web" w:hAnsi="Unikurd Web" w:cs="Unikurd Web"/>
          <w:color w:val="000000" w:themeColor="text1"/>
          <w:sz w:val="24"/>
          <w:szCs w:val="24"/>
          <w:lang w:bidi="ar-IQ"/>
        </w:rPr>
        <w:t>There's nothing to worry about. Wait outside for a moment; your companion will join you soon,</w:t>
      </w:r>
      <w:r w:rsidRPr="00541335">
        <w:rPr>
          <w:rFonts w:ascii="Unikurd Web" w:hAnsi="Unikurd Web" w:cs="Unikurd Web"/>
          <w:color w:val="000000" w:themeColor="text1"/>
          <w:sz w:val="24"/>
          <w:szCs w:val="24"/>
          <w:lang w:bidi="ar-IQ"/>
        </w:rPr>
        <w:t>”</w:t>
      </w:r>
      <w:r w:rsidR="00A37486" w:rsidRPr="00541335">
        <w:rPr>
          <w:rFonts w:ascii="Unikurd Web" w:hAnsi="Unikurd Web" w:cs="Unikurd Web"/>
          <w:color w:val="000000" w:themeColor="text1"/>
          <w:sz w:val="24"/>
          <w:szCs w:val="24"/>
          <w:lang w:bidi="ar-IQ"/>
        </w:rPr>
        <w:t xml:space="preserve"> the doctor reassured her.</w:t>
      </w:r>
      <w:r w:rsidR="00BC6BFB" w:rsidRPr="00541335">
        <w:rPr>
          <w:rFonts w:ascii="Unikurd Web" w:hAnsi="Unikurd Web" w:cs="Unikurd Web"/>
          <w:color w:val="000000" w:themeColor="text1"/>
          <w:sz w:val="24"/>
          <w:szCs w:val="24"/>
          <w:lang w:bidi="ar-IQ"/>
        </w:rPr>
        <w:t xml:space="preserve"> </w:t>
      </w:r>
    </w:p>
    <w:p w14:paraId="6A4449D3" w14:textId="77777777" w:rsidR="00270066" w:rsidRPr="00541335" w:rsidRDefault="00A37486" w:rsidP="00BC6BFB">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Samya left the room with a reluctant expression.</w:t>
      </w:r>
    </w:p>
    <w:p w14:paraId="0C0FE248" w14:textId="19E77B75" w:rsidR="00A37486" w:rsidRPr="00541335" w:rsidRDefault="00515A20" w:rsidP="00BC6BFB">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A37486" w:rsidRPr="00541335">
        <w:rPr>
          <w:rFonts w:ascii="Unikurd Web" w:hAnsi="Unikurd Web" w:cs="Unikurd Web"/>
          <w:color w:val="000000" w:themeColor="text1"/>
          <w:sz w:val="24"/>
          <w:szCs w:val="24"/>
          <w:lang w:bidi="ar-IQ"/>
        </w:rPr>
        <w:t>Why did you allow her to get pregnant?</w:t>
      </w:r>
      <w:r w:rsidRPr="00541335">
        <w:rPr>
          <w:rFonts w:ascii="Unikurd Web" w:hAnsi="Unikurd Web" w:cs="Unikurd Web"/>
          <w:color w:val="000000" w:themeColor="text1"/>
          <w:sz w:val="24"/>
          <w:szCs w:val="24"/>
          <w:lang w:bidi="ar-IQ"/>
        </w:rPr>
        <w:t>”</w:t>
      </w:r>
      <w:r w:rsidR="00A37486" w:rsidRPr="00541335">
        <w:rPr>
          <w:rFonts w:ascii="Unikurd Web" w:hAnsi="Unikurd Web" w:cs="Unikurd Web"/>
          <w:color w:val="000000" w:themeColor="text1"/>
          <w:sz w:val="24"/>
          <w:szCs w:val="24"/>
          <w:lang w:bidi="ar-IQ"/>
        </w:rPr>
        <w:t xml:space="preserve"> the doctor asked (R).</w:t>
      </w:r>
    </w:p>
    <w:p w14:paraId="3E04253E" w14:textId="1ABB05EF" w:rsidR="00A37486" w:rsidRPr="00541335" w:rsidRDefault="00A37486" w:rsidP="00A3748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(R) responded, perplexed, </w:t>
      </w:r>
      <w:r w:rsidR="00515A20"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Why?</w:t>
      </w:r>
      <w:r w:rsidR="00515A20" w:rsidRPr="00541335">
        <w:rPr>
          <w:rFonts w:ascii="Unikurd Web" w:hAnsi="Unikurd Web" w:cs="Unikurd Web"/>
          <w:color w:val="000000" w:themeColor="text1"/>
          <w:sz w:val="24"/>
          <w:szCs w:val="24"/>
          <w:lang w:bidi="ar-IQ"/>
        </w:rPr>
        <w:t>”</w:t>
      </w:r>
    </w:p>
    <w:p w14:paraId="155DD5FD" w14:textId="1D1EB9CD" w:rsidR="00A37486" w:rsidRPr="00541335" w:rsidRDefault="00070B4A" w:rsidP="00A3748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A37486" w:rsidRPr="00541335">
        <w:rPr>
          <w:rFonts w:ascii="Unikurd Web" w:hAnsi="Unikurd Web" w:cs="Unikurd Web"/>
          <w:color w:val="000000" w:themeColor="text1"/>
          <w:sz w:val="24"/>
          <w:szCs w:val="24"/>
          <w:lang w:bidi="ar-IQ"/>
        </w:rPr>
        <w:t>How could you not notice her frailty? 'I have concerns about her ability to endure the pregnancy given her frailty,</w:t>
      </w:r>
      <w:r w:rsidRPr="00541335">
        <w:rPr>
          <w:rFonts w:ascii="Unikurd Web" w:hAnsi="Unikurd Web" w:cs="Unikurd Web"/>
          <w:color w:val="000000" w:themeColor="text1"/>
          <w:sz w:val="24"/>
          <w:szCs w:val="24"/>
          <w:lang w:bidi="ar-IQ"/>
        </w:rPr>
        <w:t>”</w:t>
      </w:r>
      <w:r w:rsidR="00A37486" w:rsidRPr="00541335">
        <w:rPr>
          <w:rFonts w:ascii="Unikurd Web" w:hAnsi="Unikurd Web" w:cs="Unikurd Web"/>
          <w:color w:val="000000" w:themeColor="text1"/>
          <w:sz w:val="24"/>
          <w:szCs w:val="24"/>
          <w:lang w:bidi="ar-IQ"/>
        </w:rPr>
        <w:t xml:space="preserve"> the doctor explained.</w:t>
      </w:r>
    </w:p>
    <w:p w14:paraId="78ED7FCC" w14:textId="45C79909" w:rsidR="00A37486" w:rsidRPr="00541335" w:rsidRDefault="00A37486" w:rsidP="00A3748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(R) responded, </w:t>
      </w:r>
      <w:r w:rsidR="00070B4A"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She wants to have a son.</w:t>
      </w:r>
      <w:r w:rsidR="00070B4A" w:rsidRPr="00541335">
        <w:rPr>
          <w:rFonts w:ascii="Unikurd Web" w:hAnsi="Unikurd Web" w:cs="Unikurd Web"/>
          <w:color w:val="000000" w:themeColor="text1"/>
          <w:sz w:val="24"/>
          <w:szCs w:val="24"/>
          <w:lang w:bidi="ar-IQ"/>
        </w:rPr>
        <w:t>”</w:t>
      </w:r>
    </w:p>
    <w:p w14:paraId="78EC113A" w14:textId="42748D8C" w:rsidR="00A37486" w:rsidRPr="00541335" w:rsidRDefault="00070B4A" w:rsidP="00A3748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A37486" w:rsidRPr="00541335">
        <w:rPr>
          <w:rFonts w:ascii="Unikurd Web" w:hAnsi="Unikurd Web" w:cs="Unikurd Web"/>
          <w:color w:val="000000" w:themeColor="text1"/>
          <w:sz w:val="24"/>
          <w:szCs w:val="24"/>
          <w:lang w:bidi="ar-IQ"/>
        </w:rPr>
        <w:t>Alright, but she needs regular check-ups,</w:t>
      </w:r>
      <w:r w:rsidRPr="00541335">
        <w:rPr>
          <w:rFonts w:ascii="Unikurd Web" w:hAnsi="Unikurd Web" w:cs="Unikurd Web"/>
          <w:color w:val="000000" w:themeColor="text1"/>
          <w:sz w:val="24"/>
          <w:szCs w:val="24"/>
          <w:lang w:bidi="ar-IQ"/>
        </w:rPr>
        <w:t>”</w:t>
      </w:r>
      <w:r w:rsidR="00A37486" w:rsidRPr="00541335">
        <w:rPr>
          <w:rFonts w:ascii="Unikurd Web" w:hAnsi="Unikurd Web" w:cs="Unikurd Web"/>
          <w:color w:val="000000" w:themeColor="text1"/>
          <w:sz w:val="24"/>
          <w:szCs w:val="24"/>
          <w:lang w:bidi="ar-IQ"/>
        </w:rPr>
        <w:t xml:space="preserve"> the doctor urged.</w:t>
      </w:r>
    </w:p>
    <w:p w14:paraId="120E21CD" w14:textId="60313FD1" w:rsidR="00A37486" w:rsidRPr="00541335" w:rsidRDefault="00A37486" w:rsidP="00A3748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(R) asked in confusion, </w:t>
      </w:r>
      <w:r w:rsidR="00070B4A"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Why, Doctor?</w:t>
      </w:r>
      <w:r w:rsidR="00070B4A" w:rsidRPr="00541335">
        <w:rPr>
          <w:rFonts w:ascii="Unikurd Web" w:hAnsi="Unikurd Web" w:cs="Unikurd Web"/>
          <w:color w:val="000000" w:themeColor="text1"/>
          <w:sz w:val="24"/>
          <w:szCs w:val="24"/>
          <w:lang w:bidi="ar-IQ"/>
        </w:rPr>
        <w:t>”</w:t>
      </w:r>
    </w:p>
    <w:p w14:paraId="24FDB315" w14:textId="595581EE" w:rsidR="00A37486" w:rsidRPr="00541335" w:rsidRDefault="00070B4A" w:rsidP="00A3748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A37486" w:rsidRPr="00541335">
        <w:rPr>
          <w:rFonts w:ascii="Unikurd Web" w:hAnsi="Unikurd Web" w:cs="Unikurd Web"/>
          <w:color w:val="000000" w:themeColor="text1"/>
          <w:sz w:val="24"/>
          <w:szCs w:val="24"/>
          <w:lang w:bidi="ar-IQ"/>
        </w:rPr>
        <w:t>Because of the size and weight of her belly,</w:t>
      </w:r>
      <w:r w:rsidRPr="00541335">
        <w:rPr>
          <w:rFonts w:ascii="Unikurd Web" w:hAnsi="Unikurd Web" w:cs="Unikurd Web"/>
          <w:color w:val="000000" w:themeColor="text1"/>
          <w:sz w:val="24"/>
          <w:szCs w:val="24"/>
          <w:lang w:bidi="ar-IQ"/>
        </w:rPr>
        <w:t>”</w:t>
      </w:r>
      <w:r w:rsidR="00A37486" w:rsidRPr="00541335">
        <w:rPr>
          <w:rFonts w:ascii="Unikurd Web" w:hAnsi="Unikurd Web" w:cs="Unikurd Web"/>
          <w:color w:val="000000" w:themeColor="text1"/>
          <w:sz w:val="24"/>
          <w:szCs w:val="24"/>
          <w:lang w:bidi="ar-IQ"/>
        </w:rPr>
        <w:t xml:space="preserve"> the doctor explained.</w:t>
      </w:r>
    </w:p>
    <w:p w14:paraId="329478A0" w14:textId="77890E45" w:rsidR="00A37486" w:rsidRPr="00541335" w:rsidRDefault="00A37486" w:rsidP="00A3748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(R) inquired, </w:t>
      </w:r>
      <w:r w:rsidR="00070B4A"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Why is she like that, Doctor?</w:t>
      </w:r>
      <w:r w:rsidR="00070B4A" w:rsidRPr="00541335">
        <w:rPr>
          <w:rFonts w:ascii="Unikurd Web" w:hAnsi="Unikurd Web" w:cs="Unikurd Web"/>
          <w:color w:val="000000" w:themeColor="text1"/>
          <w:sz w:val="24"/>
          <w:szCs w:val="24"/>
          <w:lang w:bidi="ar-IQ"/>
        </w:rPr>
        <w:t>”</w:t>
      </w:r>
    </w:p>
    <w:p w14:paraId="4673FDEA" w14:textId="6F8D855D" w:rsidR="00A37486" w:rsidRPr="00541335" w:rsidRDefault="00070B4A" w:rsidP="00A3748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A37486" w:rsidRPr="00541335">
        <w:rPr>
          <w:rFonts w:ascii="Unikurd Web" w:hAnsi="Unikurd Web" w:cs="Unikurd Web"/>
          <w:color w:val="000000" w:themeColor="text1"/>
          <w:sz w:val="24"/>
          <w:szCs w:val="24"/>
          <w:lang w:bidi="ar-IQ"/>
        </w:rPr>
        <w:t>God knows best,</w:t>
      </w:r>
      <w:r w:rsidRPr="00541335">
        <w:rPr>
          <w:rFonts w:ascii="Unikurd Web" w:hAnsi="Unikurd Web" w:cs="Unikurd Web"/>
          <w:color w:val="000000" w:themeColor="text1"/>
          <w:sz w:val="24"/>
          <w:szCs w:val="24"/>
          <w:lang w:bidi="ar-IQ"/>
        </w:rPr>
        <w:t>”</w:t>
      </w:r>
      <w:r w:rsidR="00A37486" w:rsidRPr="00541335">
        <w:rPr>
          <w:rFonts w:ascii="Unikurd Web" w:hAnsi="Unikurd Web" w:cs="Unikurd Web"/>
          <w:color w:val="000000" w:themeColor="text1"/>
          <w:sz w:val="24"/>
          <w:szCs w:val="24"/>
          <w:lang w:bidi="ar-IQ"/>
        </w:rPr>
        <w:t xml:space="preserve"> the doctor expressed.</w:t>
      </w:r>
    </w:p>
    <w:p w14:paraId="50E0BE56" w14:textId="77777777" w:rsidR="00A37486" w:rsidRPr="00541335" w:rsidRDefault="00A37486" w:rsidP="00A3748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(R) gave the doctor a doubtful look, bid her farewell, and was about to grasp the door handle to leave the room when the doctor called (R) from behind.</w:t>
      </w:r>
    </w:p>
    <w:p w14:paraId="74C84793" w14:textId="4B1A245C" w:rsidR="00A37486" w:rsidRPr="00541335" w:rsidRDefault="00A37486" w:rsidP="00A3748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(R) turned and asked, </w:t>
      </w:r>
      <w:r w:rsidR="00070B4A"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Yes, Doctor?</w:t>
      </w:r>
      <w:r w:rsidR="00070B4A" w:rsidRPr="00541335">
        <w:rPr>
          <w:rFonts w:ascii="Unikurd Web" w:hAnsi="Unikurd Web" w:cs="Unikurd Web"/>
          <w:color w:val="000000" w:themeColor="text1"/>
          <w:sz w:val="24"/>
          <w:szCs w:val="24"/>
          <w:lang w:bidi="ar-IQ"/>
        </w:rPr>
        <w:t>”</w:t>
      </w:r>
    </w:p>
    <w:p w14:paraId="2D22BDA1" w14:textId="04323CF7" w:rsidR="00A37486" w:rsidRPr="00541335" w:rsidRDefault="00070B4A" w:rsidP="00A3748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A37486" w:rsidRPr="00541335">
        <w:rPr>
          <w:rFonts w:ascii="Unikurd Web" w:hAnsi="Unikurd Web" w:cs="Unikurd Web"/>
          <w:color w:val="000000" w:themeColor="text1"/>
          <w:sz w:val="24"/>
          <w:szCs w:val="24"/>
          <w:lang w:bidi="ar-IQ"/>
        </w:rPr>
        <w:t>Please," the doctor said.</w:t>
      </w:r>
    </w:p>
    <w:p w14:paraId="0DAFFC7A" w14:textId="4F5770DE" w:rsidR="00A37486" w:rsidRPr="00541335" w:rsidRDefault="00A37486" w:rsidP="00A3748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(R) questioned, </w:t>
      </w:r>
      <w:r w:rsidR="00070B4A"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What is it, Doctor?</w:t>
      </w:r>
      <w:r w:rsidR="00070B4A" w:rsidRPr="00541335">
        <w:rPr>
          <w:rFonts w:ascii="Unikurd Web" w:hAnsi="Unikurd Web" w:cs="Unikurd Web"/>
          <w:color w:val="000000" w:themeColor="text1"/>
          <w:sz w:val="24"/>
          <w:szCs w:val="24"/>
          <w:lang w:bidi="ar-IQ"/>
        </w:rPr>
        <w:t>”</w:t>
      </w:r>
    </w:p>
    <w:p w14:paraId="3D5DA080" w14:textId="55EAF6D2" w:rsidR="00A37486" w:rsidRPr="00541335" w:rsidRDefault="00070B4A" w:rsidP="00A3748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A37486" w:rsidRPr="00541335">
        <w:rPr>
          <w:rFonts w:ascii="Unikurd Web" w:hAnsi="Unikurd Web" w:cs="Unikurd Web"/>
          <w:color w:val="000000" w:themeColor="text1"/>
          <w:sz w:val="24"/>
          <w:szCs w:val="24"/>
          <w:lang w:bidi="ar-IQ"/>
        </w:rPr>
        <w:t>She is pregnant with twins,</w:t>
      </w:r>
      <w:r w:rsidRPr="00541335">
        <w:rPr>
          <w:rFonts w:ascii="Unikurd Web" w:hAnsi="Unikurd Web" w:cs="Unikurd Web"/>
          <w:color w:val="000000" w:themeColor="text1"/>
          <w:sz w:val="24"/>
          <w:szCs w:val="24"/>
          <w:lang w:bidi="ar-IQ"/>
        </w:rPr>
        <w:t>”</w:t>
      </w:r>
      <w:r w:rsidR="00A37486" w:rsidRPr="00541335">
        <w:rPr>
          <w:rFonts w:ascii="Unikurd Web" w:hAnsi="Unikurd Web" w:cs="Unikurd Web"/>
          <w:color w:val="000000" w:themeColor="text1"/>
          <w:sz w:val="24"/>
          <w:szCs w:val="24"/>
          <w:lang w:bidi="ar-IQ"/>
        </w:rPr>
        <w:t xml:space="preserve"> the doctor confirmed.</w:t>
      </w:r>
    </w:p>
    <w:p w14:paraId="62DD56CE" w14:textId="585C9058" w:rsidR="00A37486" w:rsidRPr="00541335" w:rsidRDefault="00A37486" w:rsidP="00A3748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(R) echoed, </w:t>
      </w:r>
      <w:r w:rsidR="00070B4A"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Twins?</w:t>
      </w:r>
      <w:r w:rsidR="00070B4A" w:rsidRPr="00541335">
        <w:rPr>
          <w:rFonts w:ascii="Unikurd Web" w:hAnsi="Unikurd Web" w:cs="Unikurd Web"/>
          <w:color w:val="000000" w:themeColor="text1"/>
          <w:sz w:val="24"/>
          <w:szCs w:val="24"/>
          <w:lang w:bidi="ar-IQ"/>
        </w:rPr>
        <w:t>”</w:t>
      </w:r>
    </w:p>
    <w:p w14:paraId="2AD2AEAF" w14:textId="58FD42F6" w:rsidR="00A37486" w:rsidRPr="00541335" w:rsidRDefault="00070B4A" w:rsidP="00A3748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A37486" w:rsidRPr="00541335">
        <w:rPr>
          <w:rFonts w:ascii="Unikurd Web" w:hAnsi="Unikurd Web" w:cs="Unikurd Web"/>
          <w:color w:val="000000" w:themeColor="text1"/>
          <w:sz w:val="24"/>
          <w:szCs w:val="24"/>
          <w:lang w:bidi="ar-IQ"/>
        </w:rPr>
        <w:t>Yes, but...</w:t>
      </w:r>
      <w:r w:rsidRPr="00541335">
        <w:rPr>
          <w:rFonts w:ascii="Unikurd Web" w:hAnsi="Unikurd Web" w:cs="Unikurd Web"/>
          <w:color w:val="000000" w:themeColor="text1"/>
          <w:sz w:val="24"/>
          <w:szCs w:val="24"/>
          <w:lang w:bidi="ar-IQ"/>
        </w:rPr>
        <w:t>”</w:t>
      </w:r>
      <w:r w:rsidR="00A37486" w:rsidRPr="00541335">
        <w:rPr>
          <w:rFonts w:ascii="Unikurd Web" w:hAnsi="Unikurd Web" w:cs="Unikurd Web"/>
          <w:color w:val="000000" w:themeColor="text1"/>
          <w:sz w:val="24"/>
          <w:szCs w:val="24"/>
          <w:lang w:bidi="ar-IQ"/>
        </w:rPr>
        <w:t xml:space="preserve"> the doctor </w:t>
      </w:r>
      <w:r w:rsidRPr="00541335">
        <w:rPr>
          <w:rFonts w:ascii="Unikurd Web" w:hAnsi="Unikurd Web" w:cs="Unikurd Web"/>
          <w:color w:val="000000" w:themeColor="text1"/>
          <w:sz w:val="24"/>
          <w:szCs w:val="24"/>
          <w:lang w:bidi="ar-IQ"/>
        </w:rPr>
        <w:t>b</w:t>
      </w:r>
      <w:r w:rsidR="00971E91" w:rsidRPr="00541335">
        <w:rPr>
          <w:rFonts w:ascii="Unikurd Web" w:hAnsi="Unikurd Web" w:cs="Unikurd Web"/>
          <w:color w:val="000000" w:themeColor="text1"/>
          <w:sz w:val="24"/>
          <w:szCs w:val="24"/>
          <w:lang w:bidi="ar-IQ"/>
        </w:rPr>
        <w:t>eg</w:t>
      </w:r>
      <w:r w:rsidR="00A37486" w:rsidRPr="00541335">
        <w:rPr>
          <w:rFonts w:ascii="Unikurd Web" w:hAnsi="Unikurd Web" w:cs="Unikurd Web"/>
          <w:color w:val="000000" w:themeColor="text1"/>
          <w:sz w:val="24"/>
          <w:szCs w:val="24"/>
          <w:lang w:bidi="ar-IQ"/>
        </w:rPr>
        <w:t>an.</w:t>
      </w:r>
    </w:p>
    <w:p w14:paraId="3E18BAAD" w14:textId="764DE326" w:rsidR="00A37486" w:rsidRPr="00541335" w:rsidRDefault="00A37486" w:rsidP="00A3748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(R) asked, </w:t>
      </w:r>
      <w:r w:rsidR="00070B4A"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But what, Doctor?</w:t>
      </w:r>
      <w:r w:rsidR="00070B4A" w:rsidRPr="00541335">
        <w:rPr>
          <w:rFonts w:ascii="Unikurd Web" w:hAnsi="Unikurd Web" w:cs="Unikurd Web"/>
          <w:color w:val="000000" w:themeColor="text1"/>
          <w:sz w:val="24"/>
          <w:szCs w:val="24"/>
          <w:lang w:bidi="ar-IQ"/>
        </w:rPr>
        <w:t>”</w:t>
      </w:r>
    </w:p>
    <w:p w14:paraId="357C55C5" w14:textId="46C10291" w:rsidR="00A37486" w:rsidRPr="00541335" w:rsidRDefault="00070B4A" w:rsidP="000640C3">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t>
      </w:r>
      <w:r w:rsidR="00A37486" w:rsidRPr="00541335">
        <w:rPr>
          <w:rFonts w:ascii="Unikurd Web" w:hAnsi="Unikurd Web" w:cs="Unikurd Web"/>
          <w:color w:val="000000" w:themeColor="text1"/>
          <w:sz w:val="24"/>
          <w:szCs w:val="24"/>
          <w:lang w:bidi="ar-IQ"/>
        </w:rPr>
        <w:t>I hope everything goes well,</w:t>
      </w:r>
      <w:r w:rsidRPr="00541335">
        <w:rPr>
          <w:rFonts w:ascii="Unikurd Web" w:hAnsi="Unikurd Web" w:cs="Unikurd Web"/>
          <w:color w:val="000000" w:themeColor="text1"/>
          <w:sz w:val="24"/>
          <w:szCs w:val="24"/>
          <w:lang w:bidi="ar-IQ"/>
        </w:rPr>
        <w:t>”</w:t>
      </w:r>
      <w:r w:rsidR="00A37486" w:rsidRPr="00541335">
        <w:rPr>
          <w:rFonts w:ascii="Unikurd Web" w:hAnsi="Unikurd Web" w:cs="Unikurd Web"/>
          <w:color w:val="000000" w:themeColor="text1"/>
          <w:sz w:val="24"/>
          <w:szCs w:val="24"/>
          <w:lang w:bidi="ar-IQ"/>
        </w:rPr>
        <w:t xml:space="preserve"> the doctor wished for Samya.</w:t>
      </w:r>
    </w:p>
    <w:p w14:paraId="2BE58E2A" w14:textId="77777777" w:rsidR="00D76607" w:rsidRPr="00541335" w:rsidRDefault="00D76607" w:rsidP="00D76607">
      <w:pPr>
        <w:spacing w:line="360" w:lineRule="auto"/>
        <w:rPr>
          <w:rFonts w:ascii="Unikurd Web" w:hAnsi="Unikurd Web" w:cs="Unikurd Web"/>
          <w:color w:val="000000" w:themeColor="text1"/>
          <w:sz w:val="24"/>
          <w:szCs w:val="24"/>
          <w:lang w:bidi="ar-IQ"/>
        </w:rPr>
      </w:pPr>
    </w:p>
    <w:p w14:paraId="24BAF7F6" w14:textId="77777777" w:rsidR="00070B4A" w:rsidRPr="00541335" w:rsidRDefault="00070B4A" w:rsidP="00D76607">
      <w:pPr>
        <w:spacing w:line="360" w:lineRule="auto"/>
        <w:rPr>
          <w:rFonts w:ascii="Unikurd Web" w:hAnsi="Unikurd Web" w:cs="Unikurd Web"/>
          <w:b/>
          <w:bCs/>
          <w:color w:val="000000" w:themeColor="text1"/>
          <w:sz w:val="24"/>
          <w:szCs w:val="24"/>
          <w:rtl/>
          <w:lang w:bidi="ar-IQ"/>
        </w:rPr>
      </w:pPr>
    </w:p>
    <w:p w14:paraId="208BB0FC" w14:textId="740573C9" w:rsidR="00D76607" w:rsidRPr="00FF5A6C" w:rsidRDefault="00BB1D89" w:rsidP="00F54347">
      <w:pPr>
        <w:spacing w:line="360" w:lineRule="auto"/>
        <w:jc w:val="center"/>
        <w:rPr>
          <w:rFonts w:ascii="Unikurd Web" w:hAnsi="Unikurd Web" w:cs="Unikurd Web"/>
          <w:b/>
          <w:bCs/>
          <w:color w:val="000000" w:themeColor="text1"/>
          <w:sz w:val="24"/>
          <w:szCs w:val="24"/>
          <w:lang w:bidi="ar-IQ"/>
        </w:rPr>
      </w:pPr>
      <w:r w:rsidRPr="00FF5A6C">
        <w:rPr>
          <w:rFonts w:ascii="Unikurd Web" w:hAnsi="Unikurd Web" w:cs="Unikurd Web"/>
          <w:b/>
          <w:bCs/>
          <w:color w:val="000000" w:themeColor="text1"/>
          <w:sz w:val="24"/>
          <w:szCs w:val="24"/>
          <w:lang w:bidi="ar-IQ"/>
        </w:rPr>
        <w:t>(</w:t>
      </w:r>
      <w:r w:rsidR="00433DF8" w:rsidRPr="00FF5A6C">
        <w:rPr>
          <w:rFonts w:ascii="Unikurd Web" w:hAnsi="Unikurd Web" w:cs="Unikurd Web"/>
          <w:b/>
          <w:bCs/>
          <w:sz w:val="24"/>
          <w:szCs w:val="24"/>
        </w:rPr>
        <w:t>Chapter</w:t>
      </w:r>
      <w:r w:rsidR="00433DF8" w:rsidRPr="00FF5A6C">
        <w:rPr>
          <w:rFonts w:ascii="Unikurd Web" w:eastAsia="Times New Roman" w:hAnsi="Unikurd Web" w:cs="Unikurd Web"/>
          <w:b/>
          <w:bCs/>
          <w:color w:val="000000" w:themeColor="text1"/>
          <w:sz w:val="24"/>
          <w:szCs w:val="24"/>
          <w:lang w:val="en-US" w:bidi="ar-KW"/>
        </w:rPr>
        <w:t xml:space="preserve"> -</w:t>
      </w:r>
      <w:r w:rsidRPr="00FF5A6C">
        <w:rPr>
          <w:rFonts w:ascii="Unikurd Web" w:hAnsi="Unikurd Web" w:cs="Unikurd Web"/>
          <w:b/>
          <w:bCs/>
          <w:color w:val="000000" w:themeColor="text1"/>
          <w:sz w:val="24"/>
          <w:szCs w:val="24"/>
          <w:lang w:bidi="ar-IQ"/>
        </w:rPr>
        <w:t>41)</w:t>
      </w:r>
    </w:p>
    <w:p w14:paraId="5C25F510" w14:textId="584D7C82" w:rsidR="00F54347" w:rsidRPr="00541335" w:rsidRDefault="00F54347" w:rsidP="00F54347">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Today marks approximately four months since Samya's second visit to Slemani to see the doctor. Later in the day, Samya's two older daughters hurriedly went to (R)'s house. “Please help us,” they implored.</w:t>
      </w:r>
    </w:p>
    <w:p w14:paraId="2198F4F7" w14:textId="032185D3" w:rsidR="00BE6C15" w:rsidRPr="00541335" w:rsidRDefault="00BE6C15" w:rsidP="00BE6C1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(R) responded, “What has happened?”</w:t>
      </w:r>
    </w:p>
    <w:p w14:paraId="7D0B03F8" w14:textId="1CF16F72" w:rsidR="00BE6C15" w:rsidRPr="00541335" w:rsidRDefault="00BE6C15" w:rsidP="00BE6C15">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“Our mother is very ill,” they replied anxiously. </w:t>
      </w:r>
    </w:p>
    <w:p w14:paraId="72321EA6" w14:textId="26894C04" w:rsidR="00D76607" w:rsidRPr="00541335" w:rsidRDefault="00BE6C15" w:rsidP="00BE6C15">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The water screen halted the image, the green colour returned. </w:t>
      </w:r>
    </w:p>
    <w:p w14:paraId="1FAB5D1E" w14:textId="0813FB4D" w:rsidR="00D76607" w:rsidRPr="00541335" w:rsidRDefault="00BE6C15" w:rsidP="00BE6C15">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The sound of the lady came back, narrating, “The two girls and (R) went to Samya and quickly rushed her to the hospital,” the sound paused. </w:t>
      </w:r>
    </w:p>
    <w:p w14:paraId="6A9FE1F0" w14:textId="27CA628A" w:rsidR="00BE6C15" w:rsidRPr="00541335" w:rsidRDefault="00BE6C15" w:rsidP="00BE6C15">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The water screen displayed </w:t>
      </w:r>
      <w:r w:rsidR="008406A5" w:rsidRPr="00541335">
        <w:rPr>
          <w:rFonts w:ascii="Unikurd Web" w:hAnsi="Unikurd Web" w:cs="Unikurd Web"/>
          <w:color w:val="000000" w:themeColor="text1"/>
          <w:sz w:val="24"/>
          <w:szCs w:val="24"/>
          <w:lang w:bidi="ar-IQ"/>
        </w:rPr>
        <w:t>(R) and two nurses in the hospital’s labour room, they were trying to laydown Samya on a bed, the girls who were also with them, on</w:t>
      </w:r>
      <w:r w:rsidR="005A174D" w:rsidRPr="00541335">
        <w:rPr>
          <w:rFonts w:ascii="Unikurd Web" w:hAnsi="Unikurd Web" w:cs="Unikurd Web"/>
          <w:color w:val="000000" w:themeColor="text1"/>
          <w:sz w:val="24"/>
          <w:szCs w:val="24"/>
          <w:lang w:bidi="ar-IQ"/>
        </w:rPr>
        <w:t>e</w:t>
      </w:r>
      <w:r w:rsidR="008406A5" w:rsidRPr="00541335">
        <w:rPr>
          <w:rFonts w:ascii="Unikurd Web" w:hAnsi="Unikurd Web" w:cs="Unikurd Web"/>
          <w:color w:val="000000" w:themeColor="text1"/>
          <w:sz w:val="24"/>
          <w:szCs w:val="24"/>
          <w:lang w:bidi="ar-IQ"/>
        </w:rPr>
        <w:t xml:space="preserve"> of the nurses asked them to leave and wait outside in the waiting room, they then went out, the nurse closed the door behind. </w:t>
      </w:r>
    </w:p>
    <w:p w14:paraId="45066080" w14:textId="68DE499E" w:rsidR="00D76607" w:rsidRPr="00541335" w:rsidRDefault="009376C1" w:rsidP="009376C1">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The water screen paused the image. </w:t>
      </w:r>
    </w:p>
    <w:p w14:paraId="4D38CD2D" w14:textId="28B76625" w:rsidR="009376C1" w:rsidRPr="00541335" w:rsidRDefault="009376C1" w:rsidP="009376C1">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I, Parwana, the chorus, Raz and Niyaz were still standing where we were bowed our heads, our bodies were totally motionless, music already played itself but was about to fade down gradually. </w:t>
      </w:r>
    </w:p>
    <w:p w14:paraId="7352CC64" w14:textId="4A7810E3" w:rsidR="00510F64" w:rsidRPr="00541335" w:rsidRDefault="009376C1" w:rsidP="00510F64">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water screen displayed</w:t>
      </w:r>
      <w:r w:rsidR="00510F64" w:rsidRPr="00541335">
        <w:rPr>
          <w:rFonts w:ascii="Unikurd Web" w:hAnsi="Unikurd Web" w:cs="Unikurd Web"/>
          <w:color w:val="000000" w:themeColor="text1"/>
          <w:sz w:val="24"/>
          <w:szCs w:val="24"/>
          <w:lang w:bidi="ar-IQ"/>
        </w:rPr>
        <w:t xml:space="preserve"> (R) and the girls outside the labour room. </w:t>
      </w:r>
    </w:p>
    <w:p w14:paraId="7DA8E6AD" w14:textId="059DB300" w:rsidR="00510F64" w:rsidRPr="00541335" w:rsidRDefault="00510F64" w:rsidP="00510F64">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“When Samya delivered the baby, to know whether it was a boy or a girl</w:t>
      </w:r>
      <w:r w:rsidRPr="00541335">
        <w:rPr>
          <w:rFonts w:ascii="Arial" w:hAnsi="Arial" w:cs="Arial"/>
          <w:color w:val="000000" w:themeColor="text1"/>
          <w:sz w:val="24"/>
          <w:szCs w:val="24"/>
          <w:lang w:bidi="ar-IQ"/>
        </w:rPr>
        <w:t>…</w:t>
      </w:r>
      <w:r w:rsidRPr="00541335">
        <w:rPr>
          <w:rFonts w:ascii="Unikurd Web" w:hAnsi="Unikurd Web" w:cs="Unikurd Web"/>
          <w:color w:val="000000" w:themeColor="text1"/>
          <w:sz w:val="24"/>
          <w:szCs w:val="24"/>
          <w:lang w:bidi="ar-IQ"/>
        </w:rPr>
        <w:t>,” (R) started narrating.</w:t>
      </w:r>
    </w:p>
    <w:p w14:paraId="2D164EE0" w14:textId="77777777" w:rsidR="00510F64" w:rsidRPr="00541335" w:rsidRDefault="00510F64" w:rsidP="00510F64">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girls bounced and loudly asked,” Is a boy? Is it?”</w:t>
      </w:r>
    </w:p>
    <w:p w14:paraId="31E54769" w14:textId="061E96D6" w:rsidR="00510F64" w:rsidRPr="00541335" w:rsidRDefault="00510F64" w:rsidP="00510F64">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 stretched my hands to the private area of the baby</w:t>
      </w:r>
      <w:r w:rsidRPr="00541335">
        <w:rPr>
          <w:rFonts w:ascii="Arial" w:hAnsi="Arial" w:cs="Arial"/>
          <w:color w:val="000000" w:themeColor="text1"/>
          <w:sz w:val="24"/>
          <w:szCs w:val="24"/>
          <w:lang w:bidi="ar-IQ"/>
        </w:rPr>
        <w:t>…</w:t>
      </w:r>
      <w:r w:rsidRPr="00541335">
        <w:rPr>
          <w:rFonts w:ascii="Unikurd Web" w:hAnsi="Unikurd Web" w:cs="Unikurd Web"/>
          <w:color w:val="000000" w:themeColor="text1"/>
          <w:sz w:val="24"/>
          <w:szCs w:val="24"/>
          <w:lang w:bidi="ar-IQ"/>
        </w:rPr>
        <w:t>,” (R) said.</w:t>
      </w:r>
    </w:p>
    <w:p w14:paraId="3CBA7A71" w14:textId="110D19DB" w:rsidR="00D76607" w:rsidRPr="00541335" w:rsidRDefault="00510F64" w:rsidP="00C02038">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girls interrupted, nervous, “</w:t>
      </w:r>
      <w:r w:rsidR="00C02038" w:rsidRPr="00541335">
        <w:rPr>
          <w:rFonts w:ascii="Unikurd Web" w:hAnsi="Unikurd Web" w:cs="Unikurd Web"/>
          <w:color w:val="000000" w:themeColor="text1"/>
          <w:sz w:val="24"/>
          <w:szCs w:val="24"/>
          <w:lang w:bidi="ar-IQ"/>
        </w:rPr>
        <w:t>And</w:t>
      </w:r>
      <w:r w:rsidRPr="00541335">
        <w:rPr>
          <w:rFonts w:ascii="Unikurd Web" w:hAnsi="Unikurd Web" w:cs="Unikurd Web"/>
          <w:color w:val="000000" w:themeColor="text1"/>
          <w:sz w:val="24"/>
          <w:szCs w:val="24"/>
          <w:lang w:bidi="ar-IQ"/>
        </w:rPr>
        <w:t>?”</w:t>
      </w:r>
    </w:p>
    <w:p w14:paraId="1B82A74A" w14:textId="1A33019B" w:rsidR="00C02038" w:rsidRPr="00541335" w:rsidRDefault="00C02038" w:rsidP="00C02038">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 sensed it was a boy, but</w:t>
      </w:r>
      <w:r w:rsidRPr="00541335">
        <w:rPr>
          <w:rFonts w:ascii="Arial" w:hAnsi="Arial" w:cs="Arial"/>
          <w:color w:val="000000" w:themeColor="text1"/>
          <w:sz w:val="24"/>
          <w:szCs w:val="24"/>
          <w:lang w:bidi="ar-IQ"/>
        </w:rPr>
        <w:t>…</w:t>
      </w:r>
      <w:r w:rsidRPr="00541335">
        <w:rPr>
          <w:rFonts w:ascii="Unikurd Web" w:hAnsi="Unikurd Web" w:cs="Unikurd Web"/>
          <w:color w:val="000000" w:themeColor="text1"/>
          <w:sz w:val="24"/>
          <w:szCs w:val="24"/>
          <w:lang w:bidi="ar-IQ"/>
        </w:rPr>
        <w:t>” (R) said</w:t>
      </w:r>
      <w:r w:rsidR="005A174D" w:rsidRPr="00541335">
        <w:rPr>
          <w:rFonts w:ascii="Unikurd Web" w:hAnsi="Unikurd Web" w:cs="Unikurd Web"/>
          <w:color w:val="000000" w:themeColor="text1"/>
          <w:sz w:val="24"/>
          <w:szCs w:val="24"/>
          <w:lang w:bidi="ar-IQ"/>
        </w:rPr>
        <w:t>.</w:t>
      </w:r>
    </w:p>
    <w:p w14:paraId="585768D7" w14:textId="565FD58D" w:rsidR="00C02038" w:rsidRPr="00541335" w:rsidRDefault="00C02038" w:rsidP="00C02038">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girls interrupted, “But what?”</w:t>
      </w:r>
    </w:p>
    <w:p w14:paraId="4B1B1227" w14:textId="31D15700" w:rsidR="00C02038" w:rsidRPr="00541335" w:rsidRDefault="00C02038" w:rsidP="00C02038">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 couldn’t trust my hands until I saw the whole body of the baby, and I ascertained it was a boy,” (R) explained.</w:t>
      </w:r>
    </w:p>
    <w:p w14:paraId="6510A0A4" w14:textId="60F8254D" w:rsidR="00C02038" w:rsidRPr="00541335" w:rsidRDefault="00C02038" w:rsidP="00C02038">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The girls started crying in </w:t>
      </w:r>
      <w:r w:rsidR="0025582B" w:rsidRPr="00541335">
        <w:rPr>
          <w:rFonts w:ascii="Unikurd Web" w:hAnsi="Unikurd Web" w:cs="Unikurd Web"/>
          <w:color w:val="000000" w:themeColor="text1"/>
          <w:sz w:val="24"/>
          <w:szCs w:val="24"/>
          <w:lang w:bidi="ar-IQ"/>
        </w:rPr>
        <w:t>happiness</w:t>
      </w:r>
      <w:r w:rsidRPr="00541335">
        <w:rPr>
          <w:rFonts w:ascii="Unikurd Web" w:hAnsi="Unikurd Web" w:cs="Unikurd Web"/>
          <w:color w:val="000000" w:themeColor="text1"/>
          <w:sz w:val="24"/>
          <w:szCs w:val="24"/>
          <w:lang w:bidi="ar-IQ"/>
        </w:rPr>
        <w:t xml:space="preserve">. </w:t>
      </w:r>
    </w:p>
    <w:p w14:paraId="64C67261" w14:textId="45508782" w:rsidR="00A804BE" w:rsidRPr="00541335" w:rsidRDefault="00A804BE" w:rsidP="00C02038">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(R) resumed, “I was overwhelmed with joy and yielded in excitement. It's a boy, a boy... I was in a hurry and wanted to pass the good news to Omar straight away,” Her heart filled with emotion as she continued, “One of the nurses told me, ‘Don't rush,’ and she brought her hand over Samya's belly while giving me an inquiring glance. She shortly said, ‘She has another baby’. It didn't take long; the other baby was born. I yielded again, thanking God. This one is a boy, too.”</w:t>
      </w:r>
    </w:p>
    <w:p w14:paraId="41879844" w14:textId="643CB895" w:rsidR="00F9766C" w:rsidRPr="00541335" w:rsidRDefault="00F9766C" w:rsidP="00F9766C">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exited girls asked, “What about Samya?”</w:t>
      </w:r>
    </w:p>
    <w:p w14:paraId="00F1F856" w14:textId="42460107" w:rsidR="00F9766C" w:rsidRPr="00541335" w:rsidRDefault="00F9766C" w:rsidP="00F9766C">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“She lost her consciousness for around five minutes,” (R) responded.</w:t>
      </w:r>
    </w:p>
    <w:p w14:paraId="75929D2F" w14:textId="3ADDC917" w:rsidR="00F9766C" w:rsidRPr="00541335" w:rsidRDefault="00F9766C" w:rsidP="00F9766C">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girls asked, “Why?”</w:t>
      </w:r>
    </w:p>
    <w:p w14:paraId="49A727A0" w14:textId="71964D4E" w:rsidR="00F9766C" w:rsidRPr="00541335" w:rsidRDefault="00F9766C" w:rsidP="00F9766C">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“When she regained her consciousness, I asked for the reason,” (R) said,</w:t>
      </w:r>
    </w:p>
    <w:p w14:paraId="2981B8AA" w14:textId="64F4A94A" w:rsidR="00D76607" w:rsidRPr="00541335" w:rsidRDefault="00F9766C" w:rsidP="00F9766C">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girls asked, “What she said?”</w:t>
      </w:r>
    </w:p>
    <w:p w14:paraId="70960D19" w14:textId="1662A1DD" w:rsidR="00D76607" w:rsidRPr="00541335" w:rsidRDefault="00F9766C" w:rsidP="00F24E20">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“She said</w:t>
      </w:r>
      <w:r w:rsidR="00F24E20" w:rsidRPr="00541335">
        <w:rPr>
          <w:rFonts w:ascii="Unikurd Web" w:hAnsi="Unikurd Web" w:cs="Unikurd Web"/>
          <w:color w:val="000000" w:themeColor="text1"/>
          <w:sz w:val="24"/>
          <w:szCs w:val="24"/>
          <w:lang w:bidi="ar-IQ"/>
        </w:rPr>
        <w:t>, ‘As soon as I heard that I gave birth to boy, I lost my consciousness in delight,” (R) explained.</w:t>
      </w:r>
    </w:p>
    <w:p w14:paraId="478172E4" w14:textId="124D5ADB" w:rsidR="00D76607" w:rsidRPr="00541335" w:rsidRDefault="00F24E20" w:rsidP="00F24E20">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water screen paused the image.</w:t>
      </w:r>
    </w:p>
    <w:p w14:paraId="3A171379" w14:textId="7D2F8151" w:rsidR="000F065D" w:rsidRPr="00541335" w:rsidRDefault="000F065D" w:rsidP="00FF3C8B">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 looked at Parwana, the chorus and said, “</w:t>
      </w:r>
      <w:r w:rsidR="00012228" w:rsidRPr="00541335">
        <w:rPr>
          <w:rFonts w:ascii="Unikurd Web" w:hAnsi="Unikurd Web" w:cs="Unikurd Web"/>
          <w:color w:val="000000" w:themeColor="text1"/>
          <w:sz w:val="24"/>
          <w:szCs w:val="24"/>
          <w:lang w:bidi="ar-IQ"/>
        </w:rPr>
        <w:t>Samya, her daughters and (R) with elated heart along with two toddler boys left the hospital. On their way back home in</w:t>
      </w:r>
      <w:r w:rsidR="00FF3C8B" w:rsidRPr="00541335">
        <w:rPr>
          <w:rFonts w:ascii="Unikurd Web" w:hAnsi="Unikurd Web" w:cs="Unikurd Web"/>
          <w:color w:val="000000" w:themeColor="text1"/>
          <w:sz w:val="24"/>
          <w:szCs w:val="24"/>
          <w:lang w:bidi="ar-IQ"/>
        </w:rPr>
        <w:t xml:space="preserve"> A short distance away, they saw Omar waiting for them in front of his house. As he noticed their happy faces, he felt as if he were on tenterhooks, waiting eagerly for the news. Happiness enveloped him, too. (R), with a proud voice, told him, 'Give me a gift, you have a boy, two boys, two boys at a time.' He quickly went towards them, grabbed (R)'s hand, and kissed it.”</w:t>
      </w:r>
    </w:p>
    <w:p w14:paraId="076F5FB1" w14:textId="42C55FCF" w:rsidR="00012228" w:rsidRPr="00541335" w:rsidRDefault="00012228" w:rsidP="00F24E20">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 became silent and sat on my chair.</w:t>
      </w:r>
    </w:p>
    <w:p w14:paraId="7FF6E509" w14:textId="1F47D9A6" w:rsidR="00012228" w:rsidRPr="00541335" w:rsidRDefault="00012228" w:rsidP="00F24E20">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sound of the music raised a bit.</w:t>
      </w:r>
    </w:p>
    <w:p w14:paraId="72A87851" w14:textId="698C8E97" w:rsidR="00D76607" w:rsidRPr="00541335" w:rsidRDefault="00012228" w:rsidP="0090708B">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Parwana looked at me.</w:t>
      </w:r>
    </w:p>
    <w:p w14:paraId="55FE58CB" w14:textId="21B64A74" w:rsidR="0090708B" w:rsidRPr="00541335" w:rsidRDefault="0090708B" w:rsidP="0090708B">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 stood up, told Parwana and the chorus, “Omar and Samya became the mother and the father of son, once again, boys shielded them from sharp sword of people’s sarcastic remarks, again none can hurt their souls.”</w:t>
      </w:r>
    </w:p>
    <w:p w14:paraId="68C9F559" w14:textId="13DCF580" w:rsidR="0090708B" w:rsidRPr="00541335" w:rsidRDefault="0090708B" w:rsidP="0090708B">
      <w:pPr>
        <w:spacing w:line="360" w:lineRule="auto"/>
        <w:jc w:val="both"/>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Parwana and the chorus stood up, too, and echoed, “Omar and Samya became the mother and the father of son, once again, boys shielded them from sharp sword of people’s sarcastic remarks, again none can hurt their souls,” they then sat down. </w:t>
      </w:r>
    </w:p>
    <w:p w14:paraId="5FD9B015" w14:textId="77777777" w:rsidR="00D76607" w:rsidRPr="00541335" w:rsidRDefault="00D76607" w:rsidP="00D76607">
      <w:pPr>
        <w:spacing w:line="360" w:lineRule="auto"/>
        <w:jc w:val="both"/>
        <w:rPr>
          <w:rFonts w:ascii="Unikurd Web" w:hAnsi="Unikurd Web" w:cs="Unikurd Web"/>
          <w:color w:val="000000" w:themeColor="text1"/>
          <w:sz w:val="24"/>
          <w:szCs w:val="24"/>
          <w:rtl/>
          <w:lang w:bidi="ar-IQ"/>
        </w:rPr>
      </w:pPr>
    </w:p>
    <w:p w14:paraId="3D450DD0" w14:textId="77777777" w:rsidR="00D76607" w:rsidRPr="00541335" w:rsidRDefault="00D76607" w:rsidP="00D76607">
      <w:pPr>
        <w:spacing w:line="360" w:lineRule="auto"/>
        <w:jc w:val="both"/>
        <w:rPr>
          <w:rFonts w:ascii="Unikurd Web" w:hAnsi="Unikurd Web" w:cs="Unikurd Web"/>
          <w:b/>
          <w:bCs/>
          <w:color w:val="000000" w:themeColor="text1"/>
          <w:sz w:val="24"/>
          <w:szCs w:val="24"/>
          <w:lang w:bidi="ar-IQ"/>
        </w:rPr>
      </w:pPr>
    </w:p>
    <w:p w14:paraId="520A85B9" w14:textId="77777777" w:rsidR="00360742" w:rsidRPr="00541335" w:rsidRDefault="00360742" w:rsidP="00D76607">
      <w:pPr>
        <w:spacing w:line="360" w:lineRule="auto"/>
        <w:jc w:val="both"/>
        <w:rPr>
          <w:rFonts w:ascii="Unikurd Web" w:hAnsi="Unikurd Web" w:cs="Unikurd Web"/>
          <w:b/>
          <w:bCs/>
          <w:color w:val="000000" w:themeColor="text1"/>
          <w:sz w:val="24"/>
          <w:szCs w:val="24"/>
          <w:lang w:bidi="ar-IQ"/>
        </w:rPr>
      </w:pPr>
    </w:p>
    <w:p w14:paraId="68B82A87" w14:textId="77777777" w:rsidR="00360742" w:rsidRPr="00541335" w:rsidRDefault="00360742" w:rsidP="00D76607">
      <w:pPr>
        <w:spacing w:line="360" w:lineRule="auto"/>
        <w:jc w:val="both"/>
        <w:rPr>
          <w:rFonts w:ascii="Unikurd Web" w:hAnsi="Unikurd Web" w:cs="Unikurd Web"/>
          <w:b/>
          <w:bCs/>
          <w:color w:val="000000" w:themeColor="text1"/>
          <w:sz w:val="24"/>
          <w:szCs w:val="24"/>
          <w:lang w:bidi="ar-IQ"/>
        </w:rPr>
      </w:pPr>
    </w:p>
    <w:p w14:paraId="69213B98" w14:textId="77777777" w:rsidR="00360742" w:rsidRPr="00541335" w:rsidRDefault="00360742" w:rsidP="00D76607">
      <w:pPr>
        <w:spacing w:line="360" w:lineRule="auto"/>
        <w:jc w:val="both"/>
        <w:rPr>
          <w:rFonts w:ascii="Unikurd Web" w:hAnsi="Unikurd Web" w:cs="Unikurd Web"/>
          <w:b/>
          <w:bCs/>
          <w:color w:val="000000" w:themeColor="text1"/>
          <w:sz w:val="24"/>
          <w:szCs w:val="24"/>
          <w:lang w:bidi="ar-IQ"/>
        </w:rPr>
      </w:pPr>
    </w:p>
    <w:p w14:paraId="5B58CC6D" w14:textId="77777777" w:rsidR="00360742" w:rsidRPr="00541335" w:rsidRDefault="00360742" w:rsidP="00D76607">
      <w:pPr>
        <w:spacing w:line="360" w:lineRule="auto"/>
        <w:jc w:val="both"/>
        <w:rPr>
          <w:rFonts w:ascii="Unikurd Web" w:hAnsi="Unikurd Web" w:cs="Unikurd Web"/>
          <w:b/>
          <w:bCs/>
          <w:color w:val="000000" w:themeColor="text1"/>
          <w:sz w:val="24"/>
          <w:szCs w:val="24"/>
          <w:lang w:bidi="ar-IQ"/>
        </w:rPr>
      </w:pPr>
    </w:p>
    <w:p w14:paraId="49A06456" w14:textId="77777777" w:rsidR="00360742" w:rsidRPr="00541335" w:rsidRDefault="00360742" w:rsidP="00D76607">
      <w:pPr>
        <w:spacing w:line="360" w:lineRule="auto"/>
        <w:jc w:val="both"/>
        <w:rPr>
          <w:rFonts w:ascii="Unikurd Web" w:hAnsi="Unikurd Web" w:cs="Unikurd Web"/>
          <w:b/>
          <w:bCs/>
          <w:color w:val="000000" w:themeColor="text1"/>
          <w:sz w:val="24"/>
          <w:szCs w:val="24"/>
          <w:lang w:bidi="ar-IQ"/>
        </w:rPr>
      </w:pPr>
    </w:p>
    <w:p w14:paraId="19E9A7ED" w14:textId="77777777" w:rsidR="00360742" w:rsidRPr="00541335" w:rsidRDefault="00360742" w:rsidP="00D76607">
      <w:pPr>
        <w:spacing w:line="360" w:lineRule="auto"/>
        <w:jc w:val="both"/>
        <w:rPr>
          <w:rFonts w:ascii="Unikurd Web" w:hAnsi="Unikurd Web" w:cs="Unikurd Web"/>
          <w:b/>
          <w:bCs/>
          <w:color w:val="000000" w:themeColor="text1"/>
          <w:sz w:val="24"/>
          <w:szCs w:val="24"/>
          <w:rtl/>
          <w:lang w:bidi="ar-IQ"/>
        </w:rPr>
      </w:pPr>
    </w:p>
    <w:p w14:paraId="1D2FCBE4" w14:textId="1037D6CA" w:rsidR="00D76607" w:rsidRPr="00FF5A6C" w:rsidRDefault="0090708B" w:rsidP="00D76607">
      <w:pPr>
        <w:spacing w:line="360" w:lineRule="auto"/>
        <w:jc w:val="center"/>
        <w:rPr>
          <w:rFonts w:ascii="Unikurd Web" w:hAnsi="Unikurd Web" w:cs="Unikurd Web"/>
          <w:b/>
          <w:bCs/>
          <w:color w:val="000000" w:themeColor="text1"/>
          <w:sz w:val="24"/>
          <w:szCs w:val="24"/>
          <w:lang w:bidi="ar-IQ"/>
        </w:rPr>
      </w:pPr>
      <w:r w:rsidRPr="00FF5A6C">
        <w:rPr>
          <w:rFonts w:ascii="Unikurd Web" w:hAnsi="Unikurd Web" w:cs="Unikurd Web"/>
          <w:b/>
          <w:bCs/>
          <w:color w:val="000000" w:themeColor="text1"/>
          <w:sz w:val="24"/>
          <w:szCs w:val="24"/>
          <w:lang w:bidi="ar-IQ"/>
        </w:rPr>
        <w:t>(</w:t>
      </w:r>
      <w:r w:rsidR="00433DF8" w:rsidRPr="00FF5A6C">
        <w:rPr>
          <w:rFonts w:ascii="Unikurd Web" w:hAnsi="Unikurd Web" w:cs="Unikurd Web"/>
          <w:b/>
          <w:bCs/>
          <w:sz w:val="24"/>
          <w:szCs w:val="24"/>
        </w:rPr>
        <w:t>Chapter</w:t>
      </w:r>
      <w:r w:rsidR="00433DF8" w:rsidRPr="00FF5A6C">
        <w:rPr>
          <w:rFonts w:ascii="Unikurd Web" w:eastAsia="Times New Roman" w:hAnsi="Unikurd Web" w:cs="Unikurd Web"/>
          <w:b/>
          <w:bCs/>
          <w:color w:val="000000" w:themeColor="text1"/>
          <w:sz w:val="24"/>
          <w:szCs w:val="24"/>
          <w:lang w:val="en-US" w:bidi="ar-KW"/>
        </w:rPr>
        <w:t xml:space="preserve"> -</w:t>
      </w:r>
      <w:r w:rsidRPr="00FF5A6C">
        <w:rPr>
          <w:rFonts w:ascii="Unikurd Web" w:hAnsi="Unikurd Web" w:cs="Unikurd Web"/>
          <w:b/>
          <w:bCs/>
          <w:color w:val="000000" w:themeColor="text1"/>
          <w:sz w:val="24"/>
          <w:szCs w:val="24"/>
          <w:lang w:bidi="ar-IQ"/>
        </w:rPr>
        <w:t>42)</w:t>
      </w:r>
    </w:p>
    <w:p w14:paraId="5011CFF2" w14:textId="2BCDA523" w:rsidR="009C31BD" w:rsidRPr="00541335" w:rsidRDefault="009C31BD" w:rsidP="009C31B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 Parwana, and the chorus stood still. The water screen displayed Samya and Omar's house.</w:t>
      </w:r>
    </w:p>
    <w:p w14:paraId="3BD005C4" w14:textId="4757B5C1" w:rsidR="009C31BD" w:rsidRPr="00541335" w:rsidRDefault="00A45B24" w:rsidP="00A45B24">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"(R) asked Samya’s daughter, 'Go and ask Heme-Amin, the barber, to come and circumcise your brothers.'"</w:t>
      </w:r>
    </w:p>
    <w:p w14:paraId="04C303F2" w14:textId="77777777" w:rsidR="009C31BD" w:rsidRPr="00541335" w:rsidRDefault="009C31BD" w:rsidP="009C31BD">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water screen paused the image.</w:t>
      </w:r>
    </w:p>
    <w:p w14:paraId="338DA7E1" w14:textId="47FF48B5" w:rsidR="009C31BD" w:rsidRPr="00541335" w:rsidRDefault="009C31BD" w:rsidP="00191A32">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I turned to face Parwana and the chorus and said, </w:t>
      </w:r>
      <w:r w:rsidR="00A45B24" w:rsidRPr="00541335">
        <w:rPr>
          <w:rFonts w:ascii="Unikurd Web" w:hAnsi="Unikurd Web" w:cs="Unikurd Web"/>
          <w:color w:val="000000" w:themeColor="text1"/>
          <w:sz w:val="24"/>
          <w:szCs w:val="24"/>
          <w:lang w:bidi="ar-IQ"/>
        </w:rPr>
        <w:t>“</w:t>
      </w:r>
      <w:r w:rsidR="00E3749C" w:rsidRPr="00541335">
        <w:rPr>
          <w:rFonts w:ascii="Unikurd Web" w:hAnsi="Unikurd Web" w:cs="Unikurd Web"/>
          <w:color w:val="000000" w:themeColor="text1"/>
          <w:sz w:val="24"/>
          <w:szCs w:val="24"/>
          <w:lang w:bidi="ar-IQ"/>
        </w:rPr>
        <w:t>Heme</w:t>
      </w:r>
      <w:r w:rsidRPr="00541335">
        <w:rPr>
          <w:rFonts w:ascii="Unikurd Web" w:hAnsi="Unikurd Web" w:cs="Unikurd Web"/>
          <w:color w:val="000000" w:themeColor="text1"/>
          <w:sz w:val="24"/>
          <w:szCs w:val="24"/>
          <w:lang w:bidi="ar-IQ"/>
        </w:rPr>
        <w:t>-Am</w:t>
      </w:r>
      <w:r w:rsidR="00B77C26" w:rsidRPr="00541335">
        <w:rPr>
          <w:rFonts w:ascii="Unikurd Web" w:hAnsi="Unikurd Web" w:cs="Unikurd Web"/>
          <w:color w:val="000000" w:themeColor="text1"/>
          <w:sz w:val="24"/>
          <w:szCs w:val="24"/>
          <w:lang w:bidi="ar-IQ"/>
        </w:rPr>
        <w:t>in</w:t>
      </w:r>
      <w:r w:rsidRPr="00541335">
        <w:rPr>
          <w:rFonts w:ascii="Unikurd Web" w:hAnsi="Unikurd Web" w:cs="Unikurd Web"/>
          <w:color w:val="000000" w:themeColor="text1"/>
          <w:sz w:val="24"/>
          <w:szCs w:val="24"/>
          <w:lang w:bidi="ar-IQ"/>
        </w:rPr>
        <w:t xml:space="preserve"> was a multi-skilled man. Besides his main job as a barber, he was also a cupper therapist, bone setter, mohel, herbalist, and more. Following his arrival, Samya and Omar left their two babies with him in a room, as they couldn't bear to watch the surgery. If it were not for religious and social norms, neither Omar nor Samya would allow anyone to remove even a single hair from the babies, let alone cut a piece of skin</w:t>
      </w:r>
      <w:r w:rsidR="00191A32" w:rsidRPr="00541335">
        <w:rPr>
          <w:rFonts w:ascii="Unikurd Web" w:hAnsi="Unikurd Web" w:cs="Unikurd Web"/>
          <w:color w:val="000000" w:themeColor="text1"/>
          <w:sz w:val="24"/>
          <w:szCs w:val="24"/>
          <w:lang w:bidi="ar-IQ"/>
        </w:rPr>
        <w:t>,</w:t>
      </w:r>
      <w:r w:rsidR="00A45B24" w:rsidRPr="00541335">
        <w:rPr>
          <w:rFonts w:ascii="Unikurd Web" w:hAnsi="Unikurd Web" w:cs="Unikurd Web"/>
          <w:color w:val="000000" w:themeColor="text1"/>
          <w:sz w:val="24"/>
          <w:szCs w:val="24"/>
          <w:lang w:bidi="ar-IQ"/>
        </w:rPr>
        <w:t>”</w:t>
      </w:r>
    </w:p>
    <w:p w14:paraId="0D4D3D79" w14:textId="77777777" w:rsidR="009C31BD" w:rsidRPr="00541335" w:rsidRDefault="009C31BD" w:rsidP="00191A32">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 sat down in the chair.</w:t>
      </w:r>
    </w:p>
    <w:p w14:paraId="05D5E065" w14:textId="26FC5DA4" w:rsidR="009C31BD" w:rsidRPr="00541335" w:rsidRDefault="009C31BD" w:rsidP="00191A32">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Parwana and the chorus echoed, </w:t>
      </w:r>
      <w:r w:rsidR="00A45B24"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If it were not for religious and social norms, neither Omar nor Samya would allow anyone to remove even a single hair from the babies, let alone cut a piece of skin.</w:t>
      </w:r>
      <w:r w:rsidR="00A45B24" w:rsidRPr="00541335">
        <w:rPr>
          <w:rFonts w:ascii="Unikurd Web" w:hAnsi="Unikurd Web" w:cs="Unikurd Web"/>
          <w:color w:val="000000" w:themeColor="text1"/>
          <w:sz w:val="24"/>
          <w:szCs w:val="24"/>
          <w:lang w:bidi="ar-IQ"/>
        </w:rPr>
        <w:t>”</w:t>
      </w:r>
    </w:p>
    <w:p w14:paraId="392C0CDC" w14:textId="27381A4D" w:rsidR="00191A32" w:rsidRPr="00541335" w:rsidRDefault="009C31BD" w:rsidP="00191A32">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The water screen displayed Omar in his house. He climbed the staircase to the roof, where he housed his doves in a loft. He took out two of his </w:t>
      </w:r>
      <w:r w:rsidR="00A45B24" w:rsidRPr="00541335">
        <w:rPr>
          <w:rFonts w:ascii="Unikurd Web" w:hAnsi="Unikurd Web" w:cs="Unikurd Web"/>
          <w:color w:val="000000" w:themeColor="text1"/>
          <w:sz w:val="24"/>
          <w:szCs w:val="24"/>
          <w:lang w:bidi="ar-IQ"/>
        </w:rPr>
        <w:t>favourite</w:t>
      </w:r>
      <w:r w:rsidRPr="00541335">
        <w:rPr>
          <w:rFonts w:ascii="Unikurd Web" w:hAnsi="Unikurd Web" w:cs="Unikurd Web"/>
          <w:color w:val="000000" w:themeColor="text1"/>
          <w:sz w:val="24"/>
          <w:szCs w:val="24"/>
          <w:lang w:bidi="ar-IQ"/>
        </w:rPr>
        <w:t xml:space="preserve"> elite pigeons, which bobbed their heads eagerly, their tiny alert eyes moving restlessly like small, gleaming marbles. They seemed in a hurry, longing to fly and dance in the boundless sky. Omar kissed them and released them one by one. They circled over his house several times before gradually ascending into the vast expanse of the sky. He shielded his eyes with his hands and watched them attentively, not stopping until they </w:t>
      </w:r>
      <w:r w:rsidR="00A45B24" w:rsidRPr="00541335">
        <w:rPr>
          <w:rFonts w:ascii="Unikurd Web" w:hAnsi="Unikurd Web" w:cs="Unikurd Web"/>
          <w:color w:val="000000" w:themeColor="text1"/>
          <w:sz w:val="24"/>
          <w:szCs w:val="24"/>
          <w:lang w:bidi="ar-IQ"/>
        </w:rPr>
        <w:t>disappeared</w:t>
      </w:r>
      <w:r w:rsidRPr="00541335">
        <w:rPr>
          <w:rFonts w:ascii="Unikurd Web" w:hAnsi="Unikurd Web" w:cs="Unikurd Web"/>
          <w:color w:val="000000" w:themeColor="text1"/>
          <w:sz w:val="24"/>
          <w:szCs w:val="24"/>
          <w:lang w:bidi="ar-IQ"/>
        </w:rPr>
        <w:t xml:space="preserve">. He wished he could fly like them, to soar amidst the white clouds, and go further, so he could give the Sun and the stars a passionate kiss. He raised both hands in prayer and said, </w:t>
      </w:r>
      <w:r w:rsidR="00046C23"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 xml:space="preserve">God, thanks to you. You taught us to be passionate, you lifted the heavy burden from our shoulders, and you made us happy with two boys, </w:t>
      </w:r>
      <w:r w:rsidR="006638B8" w:rsidRPr="00541335">
        <w:rPr>
          <w:rFonts w:ascii="Unikurd Web" w:hAnsi="Unikurd Web" w:cs="Unikurd Web"/>
          <w:color w:val="000000" w:themeColor="text1"/>
          <w:sz w:val="24"/>
          <w:szCs w:val="24"/>
          <w:lang w:bidi="ar-IQ"/>
        </w:rPr>
        <w:t>Ahmed</w:t>
      </w:r>
      <w:r w:rsidRPr="00541335">
        <w:rPr>
          <w:rFonts w:ascii="Unikurd Web" w:hAnsi="Unikurd Web" w:cs="Unikurd Web"/>
          <w:color w:val="000000" w:themeColor="text1"/>
          <w:sz w:val="24"/>
          <w:szCs w:val="24"/>
          <w:lang w:bidi="ar-IQ"/>
        </w:rPr>
        <w:t xml:space="preserve"> and Mohammad.</w:t>
      </w:r>
      <w:r w:rsidR="00046C23"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 xml:space="preserve"> He brought his hand to his face in supplication, then left the roof to rejoin the guests. His daughters didn't know how to express their happiness and couldn't stop watching their brothers. They distributed candies and sweets to the men, women</w:t>
      </w:r>
      <w:r w:rsidR="00191A32" w:rsidRPr="00541335">
        <w:rPr>
          <w:rFonts w:ascii="Unikurd Web" w:hAnsi="Unikurd Web" w:cs="Unikurd Web"/>
          <w:color w:val="000000" w:themeColor="text1"/>
          <w:sz w:val="24"/>
          <w:szCs w:val="24"/>
          <w:lang w:bidi="ar-IQ"/>
        </w:rPr>
        <w:t xml:space="preserve"> </w:t>
      </w:r>
      <w:r w:rsidRPr="00541335">
        <w:rPr>
          <w:rFonts w:ascii="Unikurd Web" w:hAnsi="Unikurd Web" w:cs="Unikurd Web"/>
          <w:color w:val="000000" w:themeColor="text1"/>
          <w:sz w:val="24"/>
          <w:szCs w:val="24"/>
          <w:lang w:bidi="ar-IQ"/>
        </w:rPr>
        <w:t>and children guests, who laughed, embraced Omar and Samya, and congratulated them. Some danced in Kurdish traditional attire while listening to music.</w:t>
      </w:r>
    </w:p>
    <w:p w14:paraId="1C4F84FC" w14:textId="37D9CA20" w:rsidR="009C31BD" w:rsidRPr="00541335" w:rsidRDefault="009C31BD" w:rsidP="00191A32">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water screen turned green.</w:t>
      </w:r>
    </w:p>
    <w:p w14:paraId="6898ACB0" w14:textId="61900BA4" w:rsidR="009C31BD" w:rsidRPr="00541335" w:rsidRDefault="009C31BD" w:rsidP="00191A32">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The lady's voice returned, saying, </w:t>
      </w:r>
      <w:r w:rsidR="00046C23"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Omar borrowed money to spend on holding the</w:t>
      </w:r>
      <w:r w:rsidR="00191A32" w:rsidRPr="00541335">
        <w:rPr>
          <w:rFonts w:ascii="Unikurd Web" w:hAnsi="Unikurd Web" w:cs="Unikurd Web"/>
          <w:color w:val="000000" w:themeColor="text1"/>
          <w:sz w:val="24"/>
          <w:szCs w:val="24"/>
          <w:lang w:bidi="ar-IQ"/>
        </w:rPr>
        <w:t xml:space="preserve"> </w:t>
      </w:r>
      <w:r w:rsidRPr="00541335">
        <w:rPr>
          <w:rFonts w:ascii="Unikurd Web" w:hAnsi="Unikurd Web" w:cs="Unikurd Web"/>
          <w:color w:val="000000" w:themeColor="text1"/>
          <w:sz w:val="24"/>
          <w:szCs w:val="24"/>
          <w:lang w:bidi="ar-IQ"/>
        </w:rPr>
        <w:t>baby shower.</w:t>
      </w:r>
      <w:r w:rsidR="00046C23" w:rsidRPr="00541335">
        <w:rPr>
          <w:rFonts w:ascii="Unikurd Web" w:hAnsi="Unikurd Web" w:cs="Unikurd Web"/>
          <w:color w:val="000000" w:themeColor="text1"/>
          <w:sz w:val="24"/>
          <w:szCs w:val="24"/>
          <w:lang w:bidi="ar-IQ"/>
        </w:rPr>
        <w:t>”</w:t>
      </w:r>
    </w:p>
    <w:p w14:paraId="67992DD3" w14:textId="7B4D24D1" w:rsidR="009C31BD" w:rsidRPr="00541335" w:rsidRDefault="009C31BD" w:rsidP="00191A32">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I, Parwana, and the chorus bowed our heads.</w:t>
      </w:r>
    </w:p>
    <w:p w14:paraId="159612B0" w14:textId="77777777" w:rsidR="00D76607" w:rsidRPr="00541335" w:rsidRDefault="00D76607" w:rsidP="00D76607">
      <w:pPr>
        <w:spacing w:line="360" w:lineRule="auto"/>
        <w:rPr>
          <w:rFonts w:ascii="Unikurd Web" w:hAnsi="Unikurd Web" w:cs="Unikurd Web"/>
          <w:b/>
          <w:bCs/>
          <w:color w:val="000000" w:themeColor="text1"/>
          <w:sz w:val="24"/>
          <w:szCs w:val="24"/>
          <w:lang w:bidi="ar-IQ"/>
        </w:rPr>
      </w:pPr>
    </w:p>
    <w:p w14:paraId="3153E5EB" w14:textId="77777777" w:rsidR="00046C23" w:rsidRPr="00541335" w:rsidRDefault="00046C23" w:rsidP="00D76607">
      <w:pPr>
        <w:spacing w:line="360" w:lineRule="auto"/>
        <w:rPr>
          <w:rFonts w:ascii="Unikurd Web" w:hAnsi="Unikurd Web" w:cs="Unikurd Web"/>
          <w:b/>
          <w:bCs/>
          <w:color w:val="000000" w:themeColor="text1"/>
          <w:sz w:val="24"/>
          <w:szCs w:val="24"/>
          <w:lang w:bidi="ar-IQ"/>
        </w:rPr>
      </w:pPr>
    </w:p>
    <w:p w14:paraId="21B67DAC" w14:textId="77777777" w:rsidR="00046C23" w:rsidRPr="00541335" w:rsidRDefault="00046C23" w:rsidP="00D76607">
      <w:pPr>
        <w:spacing w:line="360" w:lineRule="auto"/>
        <w:rPr>
          <w:rFonts w:ascii="Unikurd Web" w:hAnsi="Unikurd Web" w:cs="Unikurd Web"/>
          <w:b/>
          <w:bCs/>
          <w:color w:val="000000" w:themeColor="text1"/>
          <w:sz w:val="24"/>
          <w:szCs w:val="24"/>
          <w:lang w:bidi="ar-IQ"/>
        </w:rPr>
      </w:pPr>
    </w:p>
    <w:p w14:paraId="28E88D09" w14:textId="77777777" w:rsidR="00046C23" w:rsidRPr="00541335" w:rsidRDefault="00046C23" w:rsidP="00D76607">
      <w:pPr>
        <w:spacing w:line="360" w:lineRule="auto"/>
        <w:rPr>
          <w:rFonts w:ascii="Unikurd Web" w:hAnsi="Unikurd Web" w:cs="Unikurd Web"/>
          <w:b/>
          <w:bCs/>
          <w:color w:val="000000" w:themeColor="text1"/>
          <w:sz w:val="24"/>
          <w:szCs w:val="24"/>
          <w:lang w:bidi="ar-IQ"/>
        </w:rPr>
      </w:pPr>
    </w:p>
    <w:p w14:paraId="0795F83C" w14:textId="77777777" w:rsidR="00046C23" w:rsidRPr="00541335" w:rsidRDefault="00046C23" w:rsidP="00D76607">
      <w:pPr>
        <w:spacing w:line="360" w:lineRule="auto"/>
        <w:rPr>
          <w:rFonts w:ascii="Unikurd Web" w:hAnsi="Unikurd Web" w:cs="Unikurd Web"/>
          <w:b/>
          <w:bCs/>
          <w:color w:val="000000" w:themeColor="text1"/>
          <w:sz w:val="24"/>
          <w:szCs w:val="24"/>
          <w:lang w:bidi="ar-IQ"/>
        </w:rPr>
      </w:pPr>
    </w:p>
    <w:p w14:paraId="5E195F7B" w14:textId="77777777" w:rsidR="00046C23" w:rsidRPr="00541335" w:rsidRDefault="00046C23" w:rsidP="00D76607">
      <w:pPr>
        <w:spacing w:line="360" w:lineRule="auto"/>
        <w:rPr>
          <w:rFonts w:ascii="Unikurd Web" w:hAnsi="Unikurd Web" w:cs="Unikurd Web"/>
          <w:b/>
          <w:bCs/>
          <w:color w:val="000000" w:themeColor="text1"/>
          <w:sz w:val="24"/>
          <w:szCs w:val="24"/>
          <w:lang w:bidi="ar-IQ"/>
        </w:rPr>
      </w:pPr>
    </w:p>
    <w:p w14:paraId="1AC64820" w14:textId="77777777" w:rsidR="00046C23" w:rsidRDefault="00046C23" w:rsidP="00D76607">
      <w:pPr>
        <w:spacing w:line="360" w:lineRule="auto"/>
        <w:rPr>
          <w:rFonts w:ascii="Unikurd Web" w:hAnsi="Unikurd Web" w:cs="Unikurd Web"/>
          <w:b/>
          <w:bCs/>
          <w:color w:val="000000" w:themeColor="text1"/>
          <w:sz w:val="24"/>
          <w:szCs w:val="24"/>
          <w:lang w:bidi="ar-IQ"/>
        </w:rPr>
      </w:pPr>
    </w:p>
    <w:p w14:paraId="3C679A1B" w14:textId="77777777" w:rsidR="003E2E84" w:rsidRPr="00541335" w:rsidRDefault="003E2E84" w:rsidP="00D76607">
      <w:pPr>
        <w:spacing w:line="360" w:lineRule="auto"/>
        <w:rPr>
          <w:rFonts w:ascii="Unikurd Web" w:hAnsi="Unikurd Web" w:cs="Unikurd Web"/>
          <w:b/>
          <w:bCs/>
          <w:color w:val="000000" w:themeColor="text1"/>
          <w:sz w:val="24"/>
          <w:szCs w:val="24"/>
          <w:lang w:bidi="ar-IQ"/>
        </w:rPr>
      </w:pPr>
    </w:p>
    <w:p w14:paraId="5699D8EA" w14:textId="77777777" w:rsidR="00046C23" w:rsidRPr="00541335" w:rsidRDefault="00046C23" w:rsidP="00D76607">
      <w:pPr>
        <w:spacing w:line="360" w:lineRule="auto"/>
        <w:rPr>
          <w:rFonts w:ascii="Unikurd Web" w:hAnsi="Unikurd Web" w:cs="Unikurd Web"/>
          <w:b/>
          <w:bCs/>
          <w:color w:val="000000" w:themeColor="text1"/>
          <w:sz w:val="24"/>
          <w:szCs w:val="24"/>
          <w:lang w:bidi="ar-IQ"/>
        </w:rPr>
      </w:pPr>
    </w:p>
    <w:p w14:paraId="54D5E205" w14:textId="77777777" w:rsidR="00046C23" w:rsidRPr="00541335" w:rsidRDefault="00046C23" w:rsidP="00D76607">
      <w:pPr>
        <w:spacing w:line="360" w:lineRule="auto"/>
        <w:rPr>
          <w:rFonts w:ascii="Unikurd Web" w:hAnsi="Unikurd Web" w:cs="Unikurd Web"/>
          <w:b/>
          <w:bCs/>
          <w:color w:val="000000" w:themeColor="text1"/>
          <w:sz w:val="24"/>
          <w:szCs w:val="24"/>
          <w:rtl/>
          <w:lang w:bidi="ar-IQ"/>
        </w:rPr>
      </w:pPr>
    </w:p>
    <w:p w14:paraId="3957AD73" w14:textId="4937C518" w:rsidR="00D76607" w:rsidRPr="00FF5A6C" w:rsidRDefault="003E5003" w:rsidP="00D76607">
      <w:pPr>
        <w:spacing w:line="360" w:lineRule="auto"/>
        <w:jc w:val="center"/>
        <w:rPr>
          <w:rFonts w:ascii="Unikurd Web" w:hAnsi="Unikurd Web" w:cs="Unikurd Web"/>
          <w:b/>
          <w:bCs/>
          <w:color w:val="000000" w:themeColor="text1"/>
          <w:sz w:val="24"/>
          <w:szCs w:val="24"/>
          <w:lang w:bidi="ar-IQ"/>
        </w:rPr>
      </w:pPr>
      <w:r w:rsidRPr="00FF5A6C">
        <w:rPr>
          <w:rFonts w:ascii="Unikurd Web" w:hAnsi="Unikurd Web" w:cs="Unikurd Web"/>
          <w:b/>
          <w:bCs/>
          <w:color w:val="000000" w:themeColor="text1"/>
          <w:sz w:val="24"/>
          <w:szCs w:val="24"/>
          <w:lang w:bidi="ar-IQ"/>
        </w:rPr>
        <w:t>(</w:t>
      </w:r>
      <w:r w:rsidR="00433DF8" w:rsidRPr="00FF5A6C">
        <w:rPr>
          <w:rFonts w:ascii="Unikurd Web" w:hAnsi="Unikurd Web" w:cs="Unikurd Web"/>
          <w:b/>
          <w:bCs/>
          <w:sz w:val="24"/>
          <w:szCs w:val="24"/>
        </w:rPr>
        <w:t>Chapter</w:t>
      </w:r>
      <w:r w:rsidR="00433DF8" w:rsidRPr="00FF5A6C">
        <w:rPr>
          <w:rFonts w:ascii="Unikurd Web" w:eastAsia="Times New Roman" w:hAnsi="Unikurd Web" w:cs="Unikurd Web"/>
          <w:b/>
          <w:bCs/>
          <w:color w:val="000000" w:themeColor="text1"/>
          <w:sz w:val="24"/>
          <w:szCs w:val="24"/>
          <w:lang w:val="en-US" w:bidi="ar-KW"/>
        </w:rPr>
        <w:t xml:space="preserve"> -</w:t>
      </w:r>
      <w:r w:rsidRPr="00FF5A6C">
        <w:rPr>
          <w:rFonts w:ascii="Unikurd Web" w:hAnsi="Unikurd Web" w:cs="Unikurd Web"/>
          <w:b/>
          <w:bCs/>
          <w:color w:val="000000" w:themeColor="text1"/>
          <w:sz w:val="24"/>
          <w:szCs w:val="24"/>
          <w:lang w:bidi="ar-IQ"/>
        </w:rPr>
        <w:t>43)</w:t>
      </w:r>
    </w:p>
    <w:p w14:paraId="06A68599" w14:textId="1821A4EA" w:rsidR="00CB61D6" w:rsidRPr="00541335" w:rsidRDefault="00CB61D6" w:rsidP="00CB61D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I stood up, raised my head, glanced at Parwana, the painter, the chorus, Raz, and Niyaz, and said, </w:t>
      </w:r>
      <w:r w:rsidR="006D05B9"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I don’t have anything else to say,</w:t>
      </w:r>
      <w:r w:rsidR="006D05B9"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 xml:space="preserve"> then I sat down.</w:t>
      </w:r>
    </w:p>
    <w:p w14:paraId="25997254" w14:textId="485B9866" w:rsidR="00CB61D6" w:rsidRPr="00541335" w:rsidRDefault="00CB61D6" w:rsidP="00CB61D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Parwana stood up, approached me, took </w:t>
      </w:r>
      <w:r w:rsidR="00F15A9F" w:rsidRPr="00541335">
        <w:rPr>
          <w:rFonts w:ascii="Unikurd Web" w:hAnsi="Unikurd Web" w:cs="Unikurd Web"/>
          <w:color w:val="000000" w:themeColor="text1"/>
          <w:sz w:val="24"/>
          <w:szCs w:val="24"/>
          <w:lang w:bidi="ar-IQ"/>
        </w:rPr>
        <w:t xml:space="preserve">the </w:t>
      </w:r>
      <w:r w:rsidRPr="00541335">
        <w:rPr>
          <w:rFonts w:ascii="Unikurd Web" w:hAnsi="Unikurd Web" w:cs="Unikurd Web"/>
          <w:color w:val="000000" w:themeColor="text1"/>
          <w:sz w:val="24"/>
          <w:szCs w:val="24"/>
          <w:lang w:bidi="ar-IQ"/>
        </w:rPr>
        <w:t>book from the box, and handed it to me.</w:t>
      </w:r>
    </w:p>
    <w:p w14:paraId="14CAFBAF" w14:textId="77777777" w:rsidR="00CB61D6" w:rsidRPr="00541335" w:rsidRDefault="00CB61D6" w:rsidP="00CB61D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chorus, while standing, remarked, “Neither thoughts nor the passage of time and place can alter the truths; it is humans who fabricate lies to distort the truth for personal gain and out of fear.”</w:t>
      </w:r>
    </w:p>
    <w:p w14:paraId="354DD688" w14:textId="0B1D42AF" w:rsidR="00CB61D6" w:rsidRPr="00541335" w:rsidRDefault="00CB61D6" w:rsidP="00CB61D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Parwana went and joined them, and together they said, “The voices will remain as they were, the </w:t>
      </w:r>
      <w:r w:rsidR="00F15A9F" w:rsidRPr="00541335">
        <w:rPr>
          <w:rFonts w:ascii="Unikurd Web" w:hAnsi="Unikurd Web" w:cs="Unikurd Web"/>
          <w:color w:val="000000" w:themeColor="text1"/>
          <w:sz w:val="24"/>
          <w:szCs w:val="24"/>
          <w:lang w:bidi="ar-IQ"/>
        </w:rPr>
        <w:t>colours</w:t>
      </w:r>
      <w:r w:rsidRPr="00541335">
        <w:rPr>
          <w:rFonts w:ascii="Unikurd Web" w:hAnsi="Unikurd Web" w:cs="Unikurd Web"/>
          <w:color w:val="000000" w:themeColor="text1"/>
          <w:sz w:val="24"/>
          <w:szCs w:val="24"/>
          <w:lang w:bidi="ar-IQ"/>
        </w:rPr>
        <w:t xml:space="preserve"> will be presented as they were, love and hate will be exactly as they were expressed; everything shall be kept by God and endure.”</w:t>
      </w:r>
    </w:p>
    <w:p w14:paraId="5D2B9868" w14:textId="77777777" w:rsidR="00CB61D6" w:rsidRPr="00541335" w:rsidRDefault="00CB61D6" w:rsidP="00CB61D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They took their seats.</w:t>
      </w:r>
    </w:p>
    <w:p w14:paraId="6CF7BE53" w14:textId="77777777" w:rsidR="00CB61D6" w:rsidRPr="00541335" w:rsidRDefault="00CB61D6" w:rsidP="00CB61D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Parwana returned to me, placed her hands on my shoulders, briefly glanced at my face, and sat down beside me.</w:t>
      </w:r>
    </w:p>
    <w:p w14:paraId="717D55E8" w14:textId="77777777" w:rsidR="00CB61D6" w:rsidRPr="00541335" w:rsidRDefault="00CB61D6" w:rsidP="00CB61D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music ceased.</w:t>
      </w:r>
    </w:p>
    <w:p w14:paraId="1F4A685A" w14:textId="77777777" w:rsidR="00CB61D6" w:rsidRPr="00541335" w:rsidRDefault="00CB61D6" w:rsidP="00CB61D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hall was shrouded in darkness.</w:t>
      </w:r>
    </w:p>
    <w:p w14:paraId="6E7786D4" w14:textId="77777777" w:rsidR="00CB61D6" w:rsidRPr="00541335" w:rsidRDefault="00CB61D6" w:rsidP="00CB61D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Everyone remained motionless and silent.</w:t>
      </w:r>
    </w:p>
    <w:p w14:paraId="0F40EC6D" w14:textId="58587816" w:rsidR="00CB61D6" w:rsidRPr="00541335" w:rsidRDefault="00CB61D6" w:rsidP="00CB61D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The water screen turned a bright white, and the voices of children, women, and men emanated from it, saying, “life and death, virus and illness, men and women, boys and girls, love, hate, anger, wounds, healing, violence, fear, bombs, killings, decimation, and outcry; sounds of </w:t>
      </w:r>
      <w:r w:rsidR="00FA5191" w:rsidRPr="00541335">
        <w:rPr>
          <w:rFonts w:ascii="Unikurd Web" w:hAnsi="Unikurd Web" w:cs="Unikurd Web"/>
          <w:color w:val="000000" w:themeColor="text1"/>
          <w:sz w:val="24"/>
          <w:szCs w:val="24"/>
          <w:lang w:bidi="ar-IQ"/>
        </w:rPr>
        <w:t xml:space="preserve">hungry </w:t>
      </w:r>
      <w:r w:rsidRPr="00541335">
        <w:rPr>
          <w:rFonts w:ascii="Unikurd Web" w:hAnsi="Unikurd Web" w:cs="Unikurd Web"/>
          <w:color w:val="000000" w:themeColor="text1"/>
          <w:sz w:val="24"/>
          <w:szCs w:val="24"/>
          <w:lang w:bidi="ar-IQ"/>
        </w:rPr>
        <w:t xml:space="preserve">animals, injured and hungry birds, rustling leaves blown by the wind, crushed green grass underfoot, tempestuous waves of seas, the rush of rivers, the destruction of houses, buildings, and villas, deep cries, </w:t>
      </w:r>
      <w:r w:rsidR="006D05B9" w:rsidRPr="00541335">
        <w:rPr>
          <w:rFonts w:ascii="Unikurd Web" w:hAnsi="Unikurd Web" w:cs="Unikurd Web"/>
          <w:color w:val="000000" w:themeColor="text1"/>
          <w:sz w:val="24"/>
          <w:szCs w:val="24"/>
          <w:lang w:bidi="ar-IQ"/>
        </w:rPr>
        <w:t>b</w:t>
      </w:r>
      <w:r w:rsidR="00971E91" w:rsidRPr="00541335">
        <w:rPr>
          <w:rFonts w:ascii="Unikurd Web" w:hAnsi="Unikurd Web" w:cs="Unikurd Web"/>
          <w:color w:val="000000" w:themeColor="text1"/>
          <w:sz w:val="24"/>
          <w:szCs w:val="24"/>
          <w:lang w:bidi="ar-IQ"/>
        </w:rPr>
        <w:t>eg</w:t>
      </w:r>
      <w:r w:rsidRPr="00541335">
        <w:rPr>
          <w:rFonts w:ascii="Unikurd Web" w:hAnsi="Unikurd Web" w:cs="Unikurd Web"/>
          <w:color w:val="000000" w:themeColor="text1"/>
          <w:sz w:val="24"/>
          <w:szCs w:val="24"/>
          <w:lang w:bidi="ar-IQ"/>
        </w:rPr>
        <w:t>ging, and imploring.”</w:t>
      </w:r>
    </w:p>
    <w:p w14:paraId="42F5DB3E" w14:textId="77777777" w:rsidR="00CB61D6" w:rsidRPr="00541335" w:rsidRDefault="00CB61D6" w:rsidP="00CB61D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The sound from the water screen paused.</w:t>
      </w:r>
    </w:p>
    <w:p w14:paraId="36F93FAA" w14:textId="77777777" w:rsidR="00CB61D6" w:rsidRPr="00541335" w:rsidRDefault="00CB61D6" w:rsidP="00CB61D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All the hall's attendees remained standing, motionless and mute, including myself. Nobody knew how long we were like that. Was it one second? One hour? One day? One month? One year? Or perhaps countless years?</w:t>
      </w:r>
    </w:p>
    <w:p w14:paraId="054710C0" w14:textId="2CF62E64" w:rsidR="00CB61D6" w:rsidRPr="00541335" w:rsidRDefault="00CB61D6" w:rsidP="00CB61D6">
      <w:pPr>
        <w:spacing w:line="360" w:lineRule="auto"/>
        <w:rPr>
          <w:rFonts w:ascii="Unikurd Web" w:hAnsi="Unikurd Web" w:cs="Unikurd Web"/>
          <w:color w:val="000000" w:themeColor="text1"/>
          <w:sz w:val="24"/>
          <w:szCs w:val="24"/>
          <w:lang w:bidi="ar-IQ"/>
        </w:rPr>
      </w:pPr>
      <w:r w:rsidRPr="00541335">
        <w:rPr>
          <w:rFonts w:ascii="Unikurd Web" w:hAnsi="Unikurd Web" w:cs="Unikurd Web"/>
          <w:color w:val="000000" w:themeColor="text1"/>
          <w:sz w:val="24"/>
          <w:szCs w:val="24"/>
          <w:lang w:bidi="ar-IQ"/>
        </w:rPr>
        <w:t xml:space="preserve">The sound from the water screen resumed, this time with the sound of </w:t>
      </w:r>
      <w:r w:rsidR="006D05B9"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Arrogance of wealth, enduring hardships, negligence, sleeping and narrating dreams, the pain of giving birth and abortion.</w:t>
      </w:r>
      <w:r w:rsidR="006D05B9" w:rsidRPr="00541335">
        <w:rPr>
          <w:rFonts w:ascii="Unikurd Web" w:hAnsi="Unikurd Web" w:cs="Unikurd Web"/>
          <w:color w:val="000000" w:themeColor="text1"/>
          <w:sz w:val="24"/>
          <w:szCs w:val="24"/>
          <w:lang w:bidi="ar-IQ"/>
        </w:rPr>
        <w:t>”</w:t>
      </w:r>
      <w:r w:rsidRPr="00541335">
        <w:rPr>
          <w:rFonts w:ascii="Unikurd Web" w:hAnsi="Unikurd Web" w:cs="Unikurd Web"/>
          <w:color w:val="000000" w:themeColor="text1"/>
          <w:sz w:val="24"/>
          <w:szCs w:val="24"/>
          <w:lang w:bidi="ar-IQ"/>
        </w:rPr>
        <w:t xml:space="preserve"> Nobody could ascertain how many people these sounds represented. Was it one? One hundred? One thousand? One million? One billion? Different sounds with varying volumes frequently emerged, and we couldn't discern their origins.</w:t>
      </w:r>
    </w:p>
    <w:p w14:paraId="0936B106" w14:textId="77777777" w:rsidR="002445EE" w:rsidRPr="00541335" w:rsidRDefault="002445EE" w:rsidP="00D76607">
      <w:pPr>
        <w:spacing w:line="360" w:lineRule="auto"/>
        <w:rPr>
          <w:rFonts w:ascii="Unikurd Web" w:hAnsi="Unikurd Web" w:cs="Unikurd Web"/>
          <w:color w:val="000000" w:themeColor="text1"/>
          <w:sz w:val="24"/>
          <w:szCs w:val="24"/>
          <w:lang w:bidi="ar-IQ"/>
        </w:rPr>
      </w:pPr>
    </w:p>
    <w:p w14:paraId="7428CB51" w14:textId="77777777" w:rsidR="006D05B9" w:rsidRPr="00541335" w:rsidRDefault="006D05B9" w:rsidP="00D76607">
      <w:pPr>
        <w:spacing w:line="360" w:lineRule="auto"/>
        <w:rPr>
          <w:rFonts w:ascii="Unikurd Web" w:hAnsi="Unikurd Web" w:cs="Unikurd Web"/>
          <w:color w:val="000000" w:themeColor="text1"/>
          <w:sz w:val="24"/>
          <w:szCs w:val="24"/>
          <w:lang w:bidi="ar-IQ"/>
        </w:rPr>
      </w:pPr>
    </w:p>
    <w:p w14:paraId="75424D86" w14:textId="77777777" w:rsidR="006D05B9" w:rsidRPr="00541335" w:rsidRDefault="006D05B9" w:rsidP="00D76607">
      <w:pPr>
        <w:spacing w:line="360" w:lineRule="auto"/>
        <w:rPr>
          <w:rFonts w:ascii="Unikurd Web" w:hAnsi="Unikurd Web" w:cs="Unikurd Web"/>
          <w:color w:val="000000" w:themeColor="text1"/>
          <w:sz w:val="24"/>
          <w:szCs w:val="24"/>
          <w:lang w:bidi="ar-IQ"/>
        </w:rPr>
      </w:pPr>
    </w:p>
    <w:p w14:paraId="5779B89B" w14:textId="77777777" w:rsidR="006D05B9" w:rsidRPr="00541335" w:rsidRDefault="006D05B9" w:rsidP="00D76607">
      <w:pPr>
        <w:spacing w:line="360" w:lineRule="auto"/>
        <w:rPr>
          <w:rFonts w:ascii="Unikurd Web" w:hAnsi="Unikurd Web" w:cs="Unikurd Web"/>
          <w:color w:val="000000" w:themeColor="text1"/>
          <w:sz w:val="24"/>
          <w:szCs w:val="24"/>
          <w:lang w:bidi="ar-IQ"/>
        </w:rPr>
      </w:pPr>
    </w:p>
    <w:p w14:paraId="28C83A5D" w14:textId="77777777" w:rsidR="006D05B9" w:rsidRPr="00541335" w:rsidRDefault="006D05B9" w:rsidP="00D76607">
      <w:pPr>
        <w:spacing w:line="360" w:lineRule="auto"/>
        <w:rPr>
          <w:rFonts w:ascii="Unikurd Web" w:hAnsi="Unikurd Web" w:cs="Unikurd Web"/>
          <w:color w:val="000000" w:themeColor="text1"/>
          <w:sz w:val="24"/>
          <w:szCs w:val="24"/>
          <w:lang w:bidi="ar-IQ"/>
        </w:rPr>
      </w:pPr>
    </w:p>
    <w:p w14:paraId="06E95269" w14:textId="77777777" w:rsidR="006D05B9" w:rsidRPr="00541335" w:rsidRDefault="006D05B9" w:rsidP="00D76607">
      <w:pPr>
        <w:spacing w:line="360" w:lineRule="auto"/>
        <w:rPr>
          <w:rFonts w:ascii="Unikurd Web" w:hAnsi="Unikurd Web" w:cs="Unikurd Web"/>
          <w:color w:val="000000" w:themeColor="text1"/>
          <w:sz w:val="24"/>
          <w:szCs w:val="24"/>
          <w:lang w:bidi="ar-IQ"/>
        </w:rPr>
      </w:pPr>
    </w:p>
    <w:p w14:paraId="0AB6CE8A" w14:textId="77777777" w:rsidR="006D05B9" w:rsidRPr="00541335" w:rsidRDefault="006D05B9" w:rsidP="00D76607">
      <w:pPr>
        <w:spacing w:line="360" w:lineRule="auto"/>
        <w:rPr>
          <w:rFonts w:ascii="Unikurd Web" w:hAnsi="Unikurd Web" w:cs="Unikurd Web"/>
          <w:color w:val="000000" w:themeColor="text1"/>
          <w:sz w:val="24"/>
          <w:szCs w:val="24"/>
          <w:lang w:bidi="ar-IQ"/>
        </w:rPr>
      </w:pPr>
    </w:p>
    <w:p w14:paraId="7CE3665B" w14:textId="77777777" w:rsidR="006D05B9" w:rsidRPr="00541335" w:rsidRDefault="006D05B9" w:rsidP="00D76607">
      <w:pPr>
        <w:spacing w:line="360" w:lineRule="auto"/>
        <w:rPr>
          <w:rFonts w:ascii="Unikurd Web" w:hAnsi="Unikurd Web" w:cs="Unikurd Web"/>
          <w:color w:val="000000" w:themeColor="text1"/>
          <w:sz w:val="24"/>
          <w:szCs w:val="24"/>
          <w:lang w:bidi="ar-IQ"/>
        </w:rPr>
      </w:pPr>
    </w:p>
    <w:p w14:paraId="73E31CAB" w14:textId="77777777" w:rsidR="006D05B9" w:rsidRDefault="006D05B9" w:rsidP="00D76607">
      <w:pPr>
        <w:spacing w:line="360" w:lineRule="auto"/>
        <w:rPr>
          <w:rFonts w:ascii="Unikurd Web" w:hAnsi="Unikurd Web" w:cs="Unikurd Web"/>
          <w:color w:val="000000" w:themeColor="text1"/>
          <w:sz w:val="24"/>
          <w:szCs w:val="24"/>
          <w:lang w:bidi="ar-IQ"/>
        </w:rPr>
      </w:pPr>
    </w:p>
    <w:p w14:paraId="3F17D218" w14:textId="77777777" w:rsidR="003E2E84" w:rsidRPr="00541335" w:rsidRDefault="003E2E84" w:rsidP="00D76607">
      <w:pPr>
        <w:spacing w:line="360" w:lineRule="auto"/>
        <w:rPr>
          <w:rFonts w:ascii="Unikurd Web" w:hAnsi="Unikurd Web" w:cs="Unikurd Web"/>
          <w:color w:val="000000" w:themeColor="text1"/>
          <w:sz w:val="24"/>
          <w:szCs w:val="24"/>
          <w:lang w:bidi="ar-IQ"/>
        </w:rPr>
      </w:pPr>
    </w:p>
    <w:p w14:paraId="400C876A" w14:textId="77777777" w:rsidR="006D05B9" w:rsidRPr="00541335" w:rsidRDefault="006D05B9" w:rsidP="00D76607">
      <w:pPr>
        <w:spacing w:line="360" w:lineRule="auto"/>
        <w:rPr>
          <w:rFonts w:ascii="Unikurd Web" w:hAnsi="Unikurd Web" w:cs="Unikurd Web"/>
          <w:color w:val="000000" w:themeColor="text1"/>
          <w:sz w:val="24"/>
          <w:szCs w:val="24"/>
          <w:lang w:bidi="ar-IQ"/>
        </w:rPr>
      </w:pPr>
    </w:p>
    <w:p w14:paraId="5527F67A" w14:textId="7B910F05" w:rsidR="00D76607" w:rsidRPr="00FF5A6C" w:rsidRDefault="003E5003" w:rsidP="00D76607">
      <w:pPr>
        <w:spacing w:line="360" w:lineRule="auto"/>
        <w:jc w:val="center"/>
        <w:rPr>
          <w:rFonts w:ascii="Unikurd Web" w:hAnsi="Unikurd Web" w:cs="Unikurd Web"/>
          <w:b/>
          <w:bCs/>
          <w:color w:val="000000" w:themeColor="text1"/>
          <w:sz w:val="24"/>
          <w:szCs w:val="24"/>
          <w:lang w:bidi="ar-KW"/>
        </w:rPr>
      </w:pPr>
      <w:r w:rsidRPr="00FF5A6C">
        <w:rPr>
          <w:rFonts w:ascii="Unikurd Web" w:hAnsi="Unikurd Web" w:cs="Unikurd Web"/>
          <w:b/>
          <w:bCs/>
          <w:color w:val="000000" w:themeColor="text1"/>
          <w:sz w:val="24"/>
          <w:szCs w:val="24"/>
          <w:lang w:bidi="ar-KW"/>
        </w:rPr>
        <w:t>(</w:t>
      </w:r>
      <w:r w:rsidR="00433DF8" w:rsidRPr="00FF5A6C">
        <w:rPr>
          <w:rFonts w:ascii="Unikurd Web" w:hAnsi="Unikurd Web" w:cs="Unikurd Web"/>
          <w:b/>
          <w:bCs/>
          <w:sz w:val="24"/>
          <w:szCs w:val="24"/>
        </w:rPr>
        <w:t>Chapter</w:t>
      </w:r>
      <w:r w:rsidR="00433DF8" w:rsidRPr="00FF5A6C">
        <w:rPr>
          <w:rFonts w:ascii="Unikurd Web" w:eastAsia="Times New Roman" w:hAnsi="Unikurd Web" w:cs="Unikurd Web"/>
          <w:b/>
          <w:bCs/>
          <w:color w:val="000000" w:themeColor="text1"/>
          <w:sz w:val="24"/>
          <w:szCs w:val="24"/>
          <w:lang w:val="en-US" w:bidi="ar-KW"/>
        </w:rPr>
        <w:t xml:space="preserve"> -</w:t>
      </w:r>
      <w:r w:rsidRPr="00FF5A6C">
        <w:rPr>
          <w:rFonts w:ascii="Unikurd Web" w:hAnsi="Unikurd Web" w:cs="Unikurd Web"/>
          <w:b/>
          <w:bCs/>
          <w:color w:val="000000" w:themeColor="text1"/>
          <w:sz w:val="24"/>
          <w:szCs w:val="24"/>
          <w:lang w:bidi="ar-KW"/>
        </w:rPr>
        <w:t>44)</w:t>
      </w:r>
    </w:p>
    <w:p w14:paraId="3B1DBAAA" w14:textId="6D36B19A" w:rsidR="00EA26B6" w:rsidRPr="00541335" w:rsidRDefault="00EA26B6" w:rsidP="00EA26B6">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Gradually, the hall </w:t>
      </w:r>
      <w:r w:rsidR="002218D9" w:rsidRPr="00541335">
        <w:rPr>
          <w:rFonts w:ascii="Unikurd Web" w:hAnsi="Unikurd Web" w:cs="Unikurd Web"/>
          <w:color w:val="000000" w:themeColor="text1"/>
          <w:sz w:val="24"/>
          <w:szCs w:val="24"/>
          <w:lang w:bidi="ar-KW"/>
        </w:rPr>
        <w:t>b</w:t>
      </w:r>
      <w:r w:rsidR="00971E91" w:rsidRPr="00541335">
        <w:rPr>
          <w:rFonts w:ascii="Unikurd Web" w:hAnsi="Unikurd Web" w:cs="Unikurd Web"/>
          <w:color w:val="000000" w:themeColor="text1"/>
          <w:sz w:val="24"/>
          <w:szCs w:val="24"/>
          <w:lang w:bidi="ar-KW"/>
        </w:rPr>
        <w:t>eg</w:t>
      </w:r>
      <w:r w:rsidRPr="00541335">
        <w:rPr>
          <w:rFonts w:ascii="Unikurd Web" w:hAnsi="Unikurd Web" w:cs="Unikurd Web"/>
          <w:color w:val="000000" w:themeColor="text1"/>
          <w:sz w:val="24"/>
          <w:szCs w:val="24"/>
          <w:lang w:bidi="ar-KW"/>
        </w:rPr>
        <w:t>an to fill with light. Parwana and I stood up and joined the chorus, all of us facing the water screen. The music slowly increased in volume. The painter applied her final brushstroke to the canvas, placed the brush back in the paint pot, removed her apron, and sat down in her chair. Raz and Niyaz joined the painter, each standing on one of her sides. Parwana and I, with no control over it, found ourselves drifting away from each other as our bodies gradually shrank until we transformed into two butterfly-like forms, yet our language and tone of voice remained the same.</w:t>
      </w:r>
    </w:p>
    <w:p w14:paraId="4C91DEAA" w14:textId="7F345E09" w:rsidR="00EA26B6" w:rsidRPr="00541335" w:rsidRDefault="00EA26B6" w:rsidP="00EA26B6">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In an instant, we </w:t>
      </w:r>
      <w:r w:rsidR="002218D9" w:rsidRPr="00541335">
        <w:rPr>
          <w:rFonts w:ascii="Unikurd Web" w:hAnsi="Unikurd Web" w:cs="Unikurd Web"/>
          <w:color w:val="000000" w:themeColor="text1"/>
          <w:sz w:val="24"/>
          <w:szCs w:val="24"/>
          <w:lang w:bidi="ar-KW"/>
        </w:rPr>
        <w:t>b</w:t>
      </w:r>
      <w:r w:rsidR="00971E91" w:rsidRPr="00541335">
        <w:rPr>
          <w:rFonts w:ascii="Unikurd Web" w:hAnsi="Unikurd Web" w:cs="Unikurd Web"/>
          <w:color w:val="000000" w:themeColor="text1"/>
          <w:sz w:val="24"/>
          <w:szCs w:val="24"/>
          <w:lang w:bidi="ar-KW"/>
        </w:rPr>
        <w:t>eg</w:t>
      </w:r>
      <w:r w:rsidRPr="00541335">
        <w:rPr>
          <w:rFonts w:ascii="Unikurd Web" w:hAnsi="Unikurd Web" w:cs="Unikurd Web"/>
          <w:color w:val="000000" w:themeColor="text1"/>
          <w:sz w:val="24"/>
          <w:szCs w:val="24"/>
          <w:lang w:bidi="ar-KW"/>
        </w:rPr>
        <w:t>an to flutter together in the air. Shortly after, the painter, the chorus, Raz, and Niyaz also underwent a transformation, their bodies taking on the shape of butterflies, and they too started fluttering in a circle. The canvas, easel, brush, paint pot, apron, water screen, box, chairs, walls, door, and all the materials seemed to melt into pristine white, leaving only us as colourful butterflies, fluttering in the bright, cloudless sky.</w:t>
      </w:r>
    </w:p>
    <w:p w14:paraId="1C029AE9" w14:textId="6915250D" w:rsidR="00EA26B6" w:rsidRPr="00541335" w:rsidRDefault="00EA26B6" w:rsidP="00EA26B6">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Parwana, in her butterfly form with agile flight, said, “Crimes committed by humans against humans cannot be healed by humans alone.</w:t>
      </w:r>
      <w:r w:rsidR="002218D9" w:rsidRPr="00541335">
        <w:rPr>
          <w:rFonts w:ascii="Unikurd Web" w:hAnsi="Unikurd Web" w:cs="Unikurd Web"/>
          <w:color w:val="000000" w:themeColor="text1"/>
          <w:sz w:val="24"/>
          <w:szCs w:val="24"/>
          <w:lang w:bidi="ar-KW"/>
        </w:rPr>
        <w:t>”</w:t>
      </w:r>
    </w:p>
    <w:p w14:paraId="5C2D0B54" w14:textId="2259E145" w:rsidR="00EA26B6" w:rsidRPr="00541335" w:rsidRDefault="00EA26B6" w:rsidP="00EA26B6">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The others, in their butterfly forms with fluttering wings, echoed, </w:t>
      </w:r>
      <w:r w:rsidR="002218D9"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Crimes committed by humans against humans cannot be healed by humans alone.</w:t>
      </w:r>
      <w:r w:rsidR="002218D9" w:rsidRPr="00541335">
        <w:rPr>
          <w:rFonts w:ascii="Unikurd Web" w:hAnsi="Unikurd Web" w:cs="Unikurd Web"/>
          <w:color w:val="000000" w:themeColor="text1"/>
          <w:sz w:val="24"/>
          <w:szCs w:val="24"/>
          <w:lang w:bidi="ar-KW"/>
        </w:rPr>
        <w:t>”</w:t>
      </w:r>
    </w:p>
    <w:p w14:paraId="13239D51" w14:textId="4CC7FF07" w:rsidR="00EA26B6" w:rsidRPr="00541335" w:rsidRDefault="00EA26B6" w:rsidP="00EA26B6">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Parwana continued, “The criminal humans will never receive just punishment for their crimes from humans.</w:t>
      </w:r>
      <w:r w:rsidR="002218D9" w:rsidRPr="00541335">
        <w:rPr>
          <w:rFonts w:ascii="Unikurd Web" w:hAnsi="Unikurd Web" w:cs="Unikurd Web"/>
          <w:color w:val="000000" w:themeColor="text1"/>
          <w:sz w:val="24"/>
          <w:szCs w:val="24"/>
          <w:lang w:bidi="ar-KW"/>
        </w:rPr>
        <w:t>”</w:t>
      </w:r>
    </w:p>
    <w:p w14:paraId="166E42E3" w14:textId="6A571481" w:rsidR="00EA26B6" w:rsidRPr="00541335" w:rsidRDefault="00EA26B6" w:rsidP="00EA26B6">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The other butterflies echoed, “The criminal humans will never receive just punishment for their crimes from humans.</w:t>
      </w:r>
      <w:r w:rsidR="002218D9" w:rsidRPr="00541335">
        <w:rPr>
          <w:rFonts w:ascii="Unikurd Web" w:hAnsi="Unikurd Web" w:cs="Unikurd Web"/>
          <w:color w:val="000000" w:themeColor="text1"/>
          <w:sz w:val="24"/>
          <w:szCs w:val="24"/>
          <w:lang w:bidi="ar-KW"/>
        </w:rPr>
        <w:t>”</w:t>
      </w:r>
    </w:p>
    <w:p w14:paraId="2EA19991" w14:textId="4A9EE087" w:rsidR="00EA26B6" w:rsidRPr="00541335" w:rsidRDefault="00EA26B6" w:rsidP="00EA26B6">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Parwana resumed, “The crimes of humans against animals and birds will never be eradicated by humans.</w:t>
      </w:r>
      <w:r w:rsidR="002218D9" w:rsidRPr="00541335">
        <w:rPr>
          <w:rFonts w:ascii="Unikurd Web" w:hAnsi="Unikurd Web" w:cs="Unikurd Web"/>
          <w:color w:val="000000" w:themeColor="text1"/>
          <w:sz w:val="24"/>
          <w:szCs w:val="24"/>
          <w:lang w:bidi="ar-KW"/>
        </w:rPr>
        <w:t>”</w:t>
      </w:r>
    </w:p>
    <w:p w14:paraId="25E3F3A7" w14:textId="283288B7" w:rsidR="00EA26B6" w:rsidRPr="00541335" w:rsidRDefault="00EA26B6" w:rsidP="00EA26B6">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The other butterflies echoed, </w:t>
      </w:r>
      <w:r w:rsidR="002218D9"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The crimes of humans against animals and birds will never be eradicated by humans.</w:t>
      </w:r>
      <w:r w:rsidR="002218D9" w:rsidRPr="00541335">
        <w:rPr>
          <w:rFonts w:ascii="Unikurd Web" w:hAnsi="Unikurd Web" w:cs="Unikurd Web"/>
          <w:color w:val="000000" w:themeColor="text1"/>
          <w:sz w:val="24"/>
          <w:szCs w:val="24"/>
          <w:lang w:bidi="ar-KW"/>
        </w:rPr>
        <w:t>”</w:t>
      </w:r>
    </w:p>
    <w:p w14:paraId="68F1B80B" w14:textId="13445DAC" w:rsidR="00EA26B6" w:rsidRPr="00541335" w:rsidRDefault="00EA26B6" w:rsidP="00EA26B6">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This time, they all said together, </w:t>
      </w:r>
      <w:r w:rsidR="002218D9"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As long as humans are the recorders of behaviours and speeches and the judges of humans, the source of justice will remain unclear.</w:t>
      </w:r>
      <w:r w:rsidR="002218D9" w:rsidRPr="00541335">
        <w:rPr>
          <w:rFonts w:ascii="Unikurd Web" w:hAnsi="Unikurd Web" w:cs="Unikurd Web"/>
          <w:color w:val="000000" w:themeColor="text1"/>
          <w:sz w:val="24"/>
          <w:szCs w:val="24"/>
          <w:lang w:bidi="ar-KW"/>
        </w:rPr>
        <w:t>”</w:t>
      </w:r>
    </w:p>
    <w:p w14:paraId="212851F1" w14:textId="059F9CE4" w:rsidR="00EA26B6" w:rsidRPr="00541335" w:rsidRDefault="00EA26B6" w:rsidP="00EA26B6">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Parwana asked, </w:t>
      </w:r>
      <w:r w:rsidR="002218D9"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Who judged those who brought enemies to the homeland?</w:t>
      </w:r>
      <w:r w:rsidR="002218D9" w:rsidRPr="00541335">
        <w:rPr>
          <w:rFonts w:ascii="Unikurd Web" w:hAnsi="Unikurd Web" w:cs="Unikurd Web"/>
          <w:color w:val="000000" w:themeColor="text1"/>
          <w:sz w:val="24"/>
          <w:szCs w:val="24"/>
          <w:lang w:bidi="ar-KW"/>
        </w:rPr>
        <w:t>”</w:t>
      </w:r>
    </w:p>
    <w:p w14:paraId="59B621FD" w14:textId="77777777" w:rsidR="00EA26B6" w:rsidRPr="00541335" w:rsidRDefault="00EA26B6" w:rsidP="00EA26B6">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The other butterflies responded, “No one.”</w:t>
      </w:r>
    </w:p>
    <w:p w14:paraId="7B3587A1" w14:textId="77777777" w:rsidR="00EA26B6" w:rsidRPr="00541335" w:rsidRDefault="00EA26B6" w:rsidP="00EA26B6">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Parwana asked, “Who judged those who inflicted death and injuries on children in Halabja?”</w:t>
      </w:r>
    </w:p>
    <w:p w14:paraId="68784ECD" w14:textId="77777777" w:rsidR="00EA26B6" w:rsidRPr="00541335" w:rsidRDefault="00EA26B6" w:rsidP="00EA26B6">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The other butterflies responded, “No one </w:t>
      </w:r>
      <w:r w:rsidRPr="00541335">
        <w:rPr>
          <w:rFonts w:ascii="Arial" w:hAnsi="Arial" w:cs="Arial"/>
          <w:color w:val="000000" w:themeColor="text1"/>
          <w:sz w:val="24"/>
          <w:szCs w:val="24"/>
          <w:lang w:bidi="ar-KW"/>
        </w:rPr>
        <w:t>…</w:t>
      </w:r>
      <w:r w:rsidRPr="00541335">
        <w:rPr>
          <w:rFonts w:ascii="Unikurd Web" w:hAnsi="Unikurd Web" w:cs="Unikurd Web"/>
          <w:color w:val="000000" w:themeColor="text1"/>
          <w:sz w:val="24"/>
          <w:szCs w:val="24"/>
          <w:lang w:bidi="ar-KW"/>
        </w:rPr>
        <w:t xml:space="preserve"> No one </w:t>
      </w:r>
      <w:r w:rsidRPr="00541335">
        <w:rPr>
          <w:rFonts w:ascii="Arial" w:hAnsi="Arial" w:cs="Arial"/>
          <w:color w:val="000000" w:themeColor="text1"/>
          <w:sz w:val="24"/>
          <w:szCs w:val="24"/>
          <w:lang w:bidi="ar-KW"/>
        </w:rPr>
        <w:t>…</w:t>
      </w:r>
      <w:r w:rsidRPr="00541335">
        <w:rPr>
          <w:rFonts w:ascii="Unikurd Web" w:hAnsi="Unikurd Web" w:cs="Unikurd Web"/>
          <w:color w:val="000000" w:themeColor="text1"/>
          <w:sz w:val="24"/>
          <w:szCs w:val="24"/>
          <w:lang w:bidi="ar-KW"/>
        </w:rPr>
        <w:t xml:space="preserve"> No one </w:t>
      </w:r>
      <w:r w:rsidRPr="00541335">
        <w:rPr>
          <w:rFonts w:ascii="Arial" w:hAnsi="Arial" w:cs="Arial"/>
          <w:color w:val="000000" w:themeColor="text1"/>
          <w:sz w:val="24"/>
          <w:szCs w:val="24"/>
          <w:lang w:bidi="ar-KW"/>
        </w:rPr>
        <w:t>…</w:t>
      </w:r>
      <w:r w:rsidRPr="00541335">
        <w:rPr>
          <w:rFonts w:ascii="Unikurd Web" w:hAnsi="Unikurd Web" w:cs="Unikurd Web"/>
          <w:color w:val="000000" w:themeColor="text1"/>
          <w:sz w:val="24"/>
          <w:szCs w:val="24"/>
          <w:lang w:bidi="ar-KW"/>
        </w:rPr>
        <w:t xml:space="preserve"> No one </w:t>
      </w:r>
      <w:r w:rsidRPr="00541335">
        <w:rPr>
          <w:rFonts w:ascii="Arial" w:hAnsi="Arial" w:cs="Arial"/>
          <w:color w:val="000000" w:themeColor="text1"/>
          <w:sz w:val="24"/>
          <w:szCs w:val="24"/>
          <w:lang w:bidi="ar-KW"/>
        </w:rPr>
        <w:t>…</w:t>
      </w:r>
      <w:r w:rsidRPr="00541335">
        <w:rPr>
          <w:rFonts w:ascii="Unikurd Web" w:hAnsi="Unikurd Web" w:cs="Unikurd Web"/>
          <w:color w:val="000000" w:themeColor="text1"/>
          <w:sz w:val="24"/>
          <w:szCs w:val="24"/>
          <w:lang w:bidi="ar-KW"/>
        </w:rPr>
        <w:t>,” their voices echoed several times in the sky.</w:t>
      </w:r>
    </w:p>
    <w:p w14:paraId="161481C7" w14:textId="763849E8" w:rsidR="00EA26B6" w:rsidRPr="00541335" w:rsidRDefault="00EA26B6" w:rsidP="00EA26B6">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Parwana asked, “Who judged those who inflicted death and injuries on women, men, girls, and boys in Halabja?”</w:t>
      </w:r>
    </w:p>
    <w:p w14:paraId="03715D11" w14:textId="77777777" w:rsidR="00EA26B6" w:rsidRPr="00541335" w:rsidRDefault="00EA26B6" w:rsidP="00EA26B6">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The other butterflies responded, “No one.”</w:t>
      </w:r>
    </w:p>
    <w:p w14:paraId="7D07F113" w14:textId="77777777" w:rsidR="00EA26B6" w:rsidRPr="00541335" w:rsidRDefault="00EA26B6" w:rsidP="00EA26B6">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Parwana asked, “Who judged those who plundered their possessions?”</w:t>
      </w:r>
    </w:p>
    <w:p w14:paraId="22FDD6DE" w14:textId="77777777" w:rsidR="00EA26B6" w:rsidRPr="00541335" w:rsidRDefault="00EA26B6" w:rsidP="00EA26B6">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The other butterflies responded, “No one.”</w:t>
      </w:r>
    </w:p>
    <w:p w14:paraId="57C5DC76" w14:textId="77777777" w:rsidR="00EA26B6" w:rsidRPr="00541335" w:rsidRDefault="00EA26B6" w:rsidP="00EA26B6">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Parwana asked, “Who judged those who looted the town's infrastructure?”</w:t>
      </w:r>
    </w:p>
    <w:p w14:paraId="1EF5D846" w14:textId="77777777" w:rsidR="00EA26B6" w:rsidRPr="00541335" w:rsidRDefault="00EA26B6" w:rsidP="00EA26B6">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The other butterflies responded, “No one.”</w:t>
      </w:r>
    </w:p>
    <w:p w14:paraId="5D4006AC" w14:textId="77777777" w:rsidR="00EA26B6" w:rsidRPr="00541335" w:rsidRDefault="00EA26B6" w:rsidP="00EA26B6">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Parwana asked, “Who judged those who left thousands of women, men, and children homeless?”</w:t>
      </w:r>
    </w:p>
    <w:p w14:paraId="491940A5" w14:textId="2D542CA1" w:rsidR="00EA26B6" w:rsidRPr="00541335" w:rsidRDefault="00EA26B6" w:rsidP="00EA26B6">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The other butterflies responded, “No one.”</w:t>
      </w:r>
    </w:p>
    <w:p w14:paraId="3683D479" w14:textId="77777777" w:rsidR="00F26C25" w:rsidRPr="00541335" w:rsidRDefault="00F26C25" w:rsidP="00F26C25">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Parwana asked, “Who judged those responsible for suffocating thousands of voiceless innocent animals and birds?”</w:t>
      </w:r>
    </w:p>
    <w:p w14:paraId="58474E39" w14:textId="77777777" w:rsidR="00F26C25" w:rsidRPr="00541335" w:rsidRDefault="00F26C25" w:rsidP="00F26C25">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The other butterflies responded, “No one.”</w:t>
      </w:r>
    </w:p>
    <w:p w14:paraId="49A6EC9C" w14:textId="35E131A7" w:rsidR="00F26C25" w:rsidRPr="00541335" w:rsidRDefault="00F26C25" w:rsidP="00F26C25">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Parwana asked, </w:t>
      </w:r>
      <w:r w:rsidR="002218D9"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Who judged those accountable for the gas contamination of the Halabja environment?</w:t>
      </w:r>
      <w:r w:rsidR="002218D9" w:rsidRPr="00541335">
        <w:rPr>
          <w:rFonts w:ascii="Unikurd Web" w:hAnsi="Unikurd Web" w:cs="Unikurd Web"/>
          <w:color w:val="000000" w:themeColor="text1"/>
          <w:sz w:val="24"/>
          <w:szCs w:val="24"/>
          <w:lang w:bidi="ar-KW"/>
        </w:rPr>
        <w:t>”</w:t>
      </w:r>
    </w:p>
    <w:p w14:paraId="7F332E99" w14:textId="77777777" w:rsidR="00F26C25" w:rsidRPr="00541335" w:rsidRDefault="00F26C25" w:rsidP="00F26C25">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The other butterflies responded, “No one.”</w:t>
      </w:r>
    </w:p>
    <w:p w14:paraId="2B0D90F0" w14:textId="4801E641" w:rsidR="00F26C25" w:rsidRPr="00541335" w:rsidRDefault="00F26C25" w:rsidP="00F26C25">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Parwana asked, </w:t>
      </w:r>
      <w:r w:rsidR="002218D9"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Who judged those who assassinated Kawan?"</w:t>
      </w:r>
    </w:p>
    <w:p w14:paraId="4749D519" w14:textId="3789584F" w:rsidR="00F26C25" w:rsidRPr="00541335" w:rsidRDefault="00F26C25" w:rsidP="00F26C25">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The other butterflies fell silent.</w:t>
      </w:r>
    </w:p>
    <w:p w14:paraId="4E9BB1E9" w14:textId="6A0D234E" w:rsidR="00F26C25" w:rsidRPr="00541335" w:rsidRDefault="00F26C25" w:rsidP="00F26C25">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I replied, </w:t>
      </w:r>
      <w:r w:rsidR="002218D9"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No one judged those who assassinated me.</w:t>
      </w:r>
      <w:r w:rsidR="002218D9" w:rsidRPr="00541335">
        <w:rPr>
          <w:rFonts w:ascii="Unikurd Web" w:hAnsi="Unikurd Web" w:cs="Unikurd Web"/>
          <w:color w:val="000000" w:themeColor="text1"/>
          <w:sz w:val="24"/>
          <w:szCs w:val="24"/>
          <w:lang w:bidi="ar-KW"/>
        </w:rPr>
        <w:t>”</w:t>
      </w:r>
    </w:p>
    <w:p w14:paraId="4F1A2A13" w14:textId="77777777" w:rsidR="00F26C25" w:rsidRPr="00541335" w:rsidRDefault="00F26C25" w:rsidP="00F26C25">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Parwana and the other butterflies echoed in unison, “No one judged those who assassinated you.”</w:t>
      </w:r>
    </w:p>
    <w:p w14:paraId="09205451" w14:textId="05133977" w:rsidR="00F26C25" w:rsidRPr="00541335" w:rsidRDefault="00F26C25" w:rsidP="00F26C25">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Parwana stated, “For one crime, a thousand crimes, or even a million crimes, there will always be</w:t>
      </w:r>
      <w:r w:rsidR="00CB787F" w:rsidRPr="00541335">
        <w:rPr>
          <w:rFonts w:ascii="Unikurd Web" w:hAnsi="Unikurd Web" w:cs="Unikurd Web"/>
          <w:color w:val="000000" w:themeColor="text1"/>
          <w:sz w:val="24"/>
          <w:szCs w:val="24"/>
          <w:lang w:bidi="ar-KW"/>
        </w:rPr>
        <w:t xml:space="preserve"> unnumbered</w:t>
      </w:r>
      <w:r w:rsidRPr="00541335">
        <w:rPr>
          <w:rFonts w:ascii="Unikurd Web" w:hAnsi="Unikurd Web" w:cs="Unikurd Web"/>
          <w:color w:val="000000" w:themeColor="text1"/>
          <w:sz w:val="24"/>
          <w:szCs w:val="24"/>
          <w:lang w:bidi="ar-KW"/>
        </w:rPr>
        <w:t xml:space="preserve"> individuals who will not be held accountable,”</w:t>
      </w:r>
    </w:p>
    <w:p w14:paraId="57CC5CAD" w14:textId="3C692139" w:rsidR="00F26C25" w:rsidRPr="00541335" w:rsidRDefault="00F26C25" w:rsidP="00F26C25">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The other butterflies echoed, “For one crime, a thousand crimes, or even a million crimes, there will always be</w:t>
      </w:r>
      <w:r w:rsidR="00CB787F" w:rsidRPr="00541335">
        <w:rPr>
          <w:rFonts w:ascii="Unikurd Web" w:hAnsi="Unikurd Web" w:cs="Unikurd Web"/>
          <w:color w:val="000000" w:themeColor="text1"/>
          <w:sz w:val="24"/>
          <w:szCs w:val="24"/>
          <w:lang w:bidi="ar-KW"/>
        </w:rPr>
        <w:t xml:space="preserve"> unnumbered</w:t>
      </w:r>
      <w:r w:rsidRPr="00541335">
        <w:rPr>
          <w:rFonts w:ascii="Unikurd Web" w:hAnsi="Unikurd Web" w:cs="Unikurd Web"/>
          <w:color w:val="000000" w:themeColor="text1"/>
          <w:sz w:val="24"/>
          <w:szCs w:val="24"/>
          <w:lang w:bidi="ar-KW"/>
        </w:rPr>
        <w:t xml:space="preserve"> individuals who will not be held accountable.”</w:t>
      </w:r>
    </w:p>
    <w:p w14:paraId="2C7761D2" w14:textId="7C3E19F7" w:rsidR="00F26C25" w:rsidRPr="00541335" w:rsidRDefault="00F26C25" w:rsidP="00F26C25">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Parwana explained, “The rule of oppressive monarchs, queens, princes, princesses, leaders, and political parties cannot be sustained without the involvement of those willing to resort to bloodshed, opportunism, thievery, and cunning strategies,”</w:t>
      </w:r>
    </w:p>
    <w:p w14:paraId="74C4AF4D" w14:textId="1ABD04DD" w:rsidR="00F26C25" w:rsidRPr="00541335" w:rsidRDefault="00F26C25" w:rsidP="00F26C25">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The other butterflies echoed, “The rule of oppressive monarchs, queens, princes, princesses, leaders and political parties cannot be sustained without the involvement of those willing to resort to bloodshed, opportunism, thievery, and cunning strategies.”</w:t>
      </w:r>
    </w:p>
    <w:p w14:paraId="0C539683" w14:textId="77777777" w:rsidR="00F26C25" w:rsidRPr="00541335" w:rsidRDefault="00F26C25" w:rsidP="00F26C25">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Parwana narrated, “Halabja, in the aftermath,</w:t>
      </w:r>
    </w:p>
    <w:p w14:paraId="7DC1D3E3" w14:textId="72C4A7C7" w:rsidR="00F26C25" w:rsidRPr="00541335" w:rsidRDefault="009D59AA" w:rsidP="00F26C25">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B</w:t>
      </w:r>
      <w:r w:rsidR="00F26C25" w:rsidRPr="00541335">
        <w:rPr>
          <w:rFonts w:ascii="Unikurd Web" w:hAnsi="Unikurd Web" w:cs="Unikurd Web"/>
          <w:color w:val="000000" w:themeColor="text1"/>
          <w:sz w:val="24"/>
          <w:szCs w:val="24"/>
          <w:lang w:bidi="ar-KW"/>
        </w:rPr>
        <w:t>ecame a tapestry of collective sorrow,</w:t>
      </w:r>
    </w:p>
    <w:p w14:paraId="0FEAA36E" w14:textId="77777777" w:rsidR="00F26C25" w:rsidRPr="00541335" w:rsidRDefault="00F26C25" w:rsidP="00F26C25">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Where green leaves fell like petals from roses,</w:t>
      </w:r>
    </w:p>
    <w:p w14:paraId="378C5F18" w14:textId="77777777" w:rsidR="00F26C25" w:rsidRPr="00541335" w:rsidRDefault="00F26C25" w:rsidP="00F26C25">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In the grasp of forces that shattered the flow of love.</w:t>
      </w:r>
    </w:p>
    <w:p w14:paraId="1F28F509" w14:textId="77777777" w:rsidR="00F26C25" w:rsidRPr="00541335" w:rsidRDefault="00F26C25" w:rsidP="00F26C25">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Spring's demise marked this desolate space,</w:t>
      </w:r>
    </w:p>
    <w:p w14:paraId="014D2188" w14:textId="77777777" w:rsidR="00F26C25" w:rsidRPr="00541335" w:rsidRDefault="00F26C25" w:rsidP="00F26C25">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Ruined dreams and hearts weighed down by pain,</w:t>
      </w:r>
    </w:p>
    <w:p w14:paraId="05B59A3A" w14:textId="77777777" w:rsidR="00F26C25" w:rsidRPr="00541335" w:rsidRDefault="00F26C25" w:rsidP="00F26C25">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Once a tender cradle for girls and boys,</w:t>
      </w:r>
    </w:p>
    <w:p w14:paraId="73988DF9" w14:textId="47EBD200" w:rsidR="00F26C25" w:rsidRPr="00541335" w:rsidRDefault="00F26C25" w:rsidP="00F26C25">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But the solace of sweet sleep's reign was stolen away</w:t>
      </w:r>
      <w:r w:rsidR="009D59AA"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w:t>
      </w:r>
    </w:p>
    <w:p w14:paraId="07BBB63C" w14:textId="160716B3" w:rsidR="00F26C25" w:rsidRPr="00541335" w:rsidRDefault="00F26C25" w:rsidP="00F26C25">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The other butterflies echoed, </w:t>
      </w:r>
      <w:r w:rsidR="009D59AA" w:rsidRPr="00541335">
        <w:rPr>
          <w:rFonts w:ascii="Unikurd Web" w:hAnsi="Unikurd Web" w:cs="Unikurd Web"/>
          <w:color w:val="000000" w:themeColor="text1"/>
          <w:sz w:val="24"/>
          <w:szCs w:val="24"/>
          <w:lang w:bidi="ar-KW"/>
        </w:rPr>
        <w:t>“</w:t>
      </w:r>
      <w:r w:rsidRPr="00541335">
        <w:rPr>
          <w:rFonts w:ascii="Unikurd Web" w:hAnsi="Unikurd Web" w:cs="Unikurd Web"/>
          <w:color w:val="000000" w:themeColor="text1"/>
          <w:sz w:val="24"/>
          <w:szCs w:val="24"/>
          <w:lang w:bidi="ar-KW"/>
        </w:rPr>
        <w:t>Halabja, in the aftermath,</w:t>
      </w:r>
    </w:p>
    <w:p w14:paraId="474AE048" w14:textId="77777777" w:rsidR="00F26C25" w:rsidRPr="00541335" w:rsidRDefault="00F26C25" w:rsidP="00F26C25">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Became a tapestry of collective sorrow,</w:t>
      </w:r>
    </w:p>
    <w:p w14:paraId="1E8B04BF" w14:textId="77777777" w:rsidR="00F26C25" w:rsidRPr="00541335" w:rsidRDefault="00F26C25" w:rsidP="00F26C25">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Where green leaves fell like petals from roses,</w:t>
      </w:r>
    </w:p>
    <w:p w14:paraId="5641DE04" w14:textId="77777777" w:rsidR="00F26C25" w:rsidRPr="00541335" w:rsidRDefault="00F26C25" w:rsidP="00F26C25">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In the grasp of forces that shattered the flow of love.</w:t>
      </w:r>
    </w:p>
    <w:p w14:paraId="37EF15FF" w14:textId="77777777" w:rsidR="00F26C25" w:rsidRPr="00541335" w:rsidRDefault="00F26C25" w:rsidP="00F26C25">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Spring's demise marked this desolate space,</w:t>
      </w:r>
    </w:p>
    <w:p w14:paraId="6A2BA99B" w14:textId="77777777" w:rsidR="00F26C25" w:rsidRPr="00541335" w:rsidRDefault="00F26C25" w:rsidP="00F26C25">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Ruined dreams and hearts weighed down by pain,</w:t>
      </w:r>
    </w:p>
    <w:p w14:paraId="28169493" w14:textId="77777777" w:rsidR="00F26C25" w:rsidRPr="00541335" w:rsidRDefault="00F26C25" w:rsidP="00F26C25">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Once a tender cradle for girls and boys,</w:t>
      </w:r>
    </w:p>
    <w:p w14:paraId="054E8926" w14:textId="77777777" w:rsidR="00F26C25" w:rsidRPr="00541335" w:rsidRDefault="00F26C25" w:rsidP="00F26C25">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But the solace of sweet sleep's reign was stolen away.”</w:t>
      </w:r>
    </w:p>
    <w:p w14:paraId="06AFF38F" w14:textId="77777777" w:rsidR="00F26C25" w:rsidRPr="00541335" w:rsidRDefault="00F26C25" w:rsidP="00F26C25">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Parwana explained, “As long as human thoughts stem from and revolve around materialism, as long as their actions and words are driven by materialistic values, life will continue to be tainted by negativity, and the wounds and suffering of humans and all living beings will persist,”</w:t>
      </w:r>
    </w:p>
    <w:p w14:paraId="7B29ACF0" w14:textId="77777777" w:rsidR="00F26C25" w:rsidRPr="00541335" w:rsidRDefault="00F26C25" w:rsidP="00F26C25">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The other butterflies echoed, “As long as human thoughts stem from and revolve around materialism, as long as their actions and words are driven by materialistic values, life will continue to be tainted by negativity, and the wounds and suffering of humans and all living beings will persist.”</w:t>
      </w:r>
    </w:p>
    <w:p w14:paraId="108676CA" w14:textId="01077FAD" w:rsidR="00F26C25" w:rsidRPr="00541335" w:rsidRDefault="00F26C25" w:rsidP="00E41023">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We all fell silent but continued to flutter about.</w:t>
      </w:r>
    </w:p>
    <w:p w14:paraId="22E4F931" w14:textId="3CE41FF1" w:rsidR="00E41023" w:rsidRPr="00541335" w:rsidRDefault="00E41023" w:rsidP="00E41023">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The Sun and the small stars drew nearer to us gradually. It didn't take long before they enveloped us in their radiant embrace, leaving us intoxicated by the divine beauty they had to offer. We continued to flutter, never ceasing for even a moment.</w:t>
      </w:r>
    </w:p>
    <w:p w14:paraId="7A41118F" w14:textId="4DCBEA36" w:rsidR="00E41023" w:rsidRPr="00541335" w:rsidRDefault="00E41023" w:rsidP="00E41023">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Parwana fluttered over to me and said, “You have now become one of us, united in this boundless sky, where we shall live in eternal freedom.”</w:t>
      </w:r>
    </w:p>
    <w:p w14:paraId="2D4B8367" w14:textId="77777777" w:rsidR="00E41023" w:rsidRPr="00541335" w:rsidRDefault="00E41023" w:rsidP="00E41023">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“I am grateful to have found you,” I replied.</w:t>
      </w:r>
    </w:p>
    <w:p w14:paraId="44FCC1FC" w14:textId="77777777" w:rsidR="00E41023" w:rsidRPr="00541335" w:rsidRDefault="00E41023" w:rsidP="00E41023">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The other butterflies circled around me, fluttering, and said, “Welcome, messenger of the night vigils. Your soul has returned to the source of truth.”</w:t>
      </w:r>
    </w:p>
    <w:p w14:paraId="46103EDE" w14:textId="77777777" w:rsidR="00E41023" w:rsidRPr="00541335" w:rsidRDefault="00E41023" w:rsidP="00E41023">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“Tell the night vigils on your journey to the waiting star that they shall not be deprived, and they will soon bask in the radiance of the Sun and the little stars, intoxicated by their divine beauty,” Parwana told me.</w:t>
      </w:r>
    </w:p>
    <w:p w14:paraId="146E1182" w14:textId="77777777" w:rsidR="00E41023" w:rsidRPr="00541335" w:rsidRDefault="00E41023" w:rsidP="00E41023">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The other butterflies added, “Tell them that they too shall soon join us, and together in this boundless sky filled with secrets and excitement, we shall live eternally.”</w:t>
      </w:r>
    </w:p>
    <w:p w14:paraId="3C483029" w14:textId="77777777" w:rsidR="00E41023" w:rsidRPr="00541335" w:rsidRDefault="00E41023" w:rsidP="00E41023">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Raz and Niyaz drifted over to me and said, “Let's go.”</w:t>
      </w:r>
    </w:p>
    <w:p w14:paraId="33EF27D0" w14:textId="77777777" w:rsidR="00E41023" w:rsidRPr="00541335" w:rsidRDefault="00E41023" w:rsidP="00E41023">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“Where are we headed?” I inquired.</w:t>
      </w:r>
    </w:p>
    <w:p w14:paraId="71C7B854" w14:textId="77777777" w:rsidR="00E41023" w:rsidRPr="00541335" w:rsidRDefault="00E41023" w:rsidP="00E41023">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They responded, “To visit the night vigils.” Together, we soared into the depths of the sky.</w:t>
      </w:r>
    </w:p>
    <w:p w14:paraId="506ADA13" w14:textId="315C01EE" w:rsidR="00E41023" w:rsidRPr="00541335" w:rsidRDefault="00E41023" w:rsidP="00E41023">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 xml:space="preserve">Parwana and the other butterflies </w:t>
      </w:r>
      <w:r w:rsidR="00B45B06" w:rsidRPr="00541335">
        <w:rPr>
          <w:rFonts w:ascii="Unikurd Web" w:hAnsi="Unikurd Web" w:cs="Unikurd Web"/>
          <w:color w:val="000000" w:themeColor="text1"/>
          <w:sz w:val="24"/>
          <w:szCs w:val="24"/>
          <w:lang w:bidi="ar-KW"/>
        </w:rPr>
        <w:t>b</w:t>
      </w:r>
      <w:r w:rsidR="00971E91" w:rsidRPr="00541335">
        <w:rPr>
          <w:rFonts w:ascii="Unikurd Web" w:hAnsi="Unikurd Web" w:cs="Unikurd Web"/>
          <w:color w:val="000000" w:themeColor="text1"/>
          <w:sz w:val="24"/>
          <w:szCs w:val="24"/>
          <w:lang w:bidi="ar-KW"/>
        </w:rPr>
        <w:t>eg</w:t>
      </w:r>
      <w:r w:rsidRPr="00541335">
        <w:rPr>
          <w:rFonts w:ascii="Unikurd Web" w:hAnsi="Unikurd Web" w:cs="Unikurd Web"/>
          <w:color w:val="000000" w:themeColor="text1"/>
          <w:sz w:val="24"/>
          <w:szCs w:val="24"/>
          <w:lang w:bidi="ar-KW"/>
        </w:rPr>
        <w:t xml:space="preserve">an to dance towards us. I, Raz, and Niyaz drifted a short distance, and our body parts – exoskeletons, wings, antennae, legs, proboscises, heads, thoraxes – </w:t>
      </w:r>
      <w:r w:rsidR="00B45B06" w:rsidRPr="00541335">
        <w:rPr>
          <w:rFonts w:ascii="Unikurd Web" w:hAnsi="Unikurd Web" w:cs="Unikurd Web"/>
          <w:color w:val="000000" w:themeColor="text1"/>
          <w:sz w:val="24"/>
          <w:szCs w:val="24"/>
          <w:lang w:bidi="ar-KW"/>
        </w:rPr>
        <w:t>b</w:t>
      </w:r>
      <w:r w:rsidR="00971E91" w:rsidRPr="00541335">
        <w:rPr>
          <w:rFonts w:ascii="Unikurd Web" w:hAnsi="Unikurd Web" w:cs="Unikurd Web"/>
          <w:color w:val="000000" w:themeColor="text1"/>
          <w:sz w:val="24"/>
          <w:szCs w:val="24"/>
          <w:lang w:bidi="ar-KW"/>
        </w:rPr>
        <w:t>eg</w:t>
      </w:r>
      <w:r w:rsidRPr="00541335">
        <w:rPr>
          <w:rFonts w:ascii="Unikurd Web" w:hAnsi="Unikurd Web" w:cs="Unikurd Web"/>
          <w:color w:val="000000" w:themeColor="text1"/>
          <w:sz w:val="24"/>
          <w:szCs w:val="24"/>
          <w:lang w:bidi="ar-KW"/>
        </w:rPr>
        <w:t>an to detach in delicate forms, merging with the beams of the Sun and the little stars. They scattered and descended upon Parwana and the other butterflies.</w:t>
      </w:r>
    </w:p>
    <w:p w14:paraId="50AED7EF" w14:textId="4538873F" w:rsidR="00E41023" w:rsidRPr="00541335" w:rsidRDefault="00E41023" w:rsidP="00E41023">
      <w:pPr>
        <w:spacing w:line="360" w:lineRule="auto"/>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Soon, all of us vanished into the brilliance of the light, leaving behind nothing but a radiant white luminescence that transformed everything into its essence.</w:t>
      </w:r>
    </w:p>
    <w:p w14:paraId="32EC1629" w14:textId="6488739C" w:rsidR="00F43DEA" w:rsidRPr="00541335" w:rsidRDefault="00F43DEA" w:rsidP="00F43DEA">
      <w:pPr>
        <w:spacing w:line="360" w:lineRule="auto"/>
        <w:jc w:val="center"/>
        <w:rPr>
          <w:rFonts w:ascii="Unikurd Web" w:hAnsi="Unikurd Web" w:cs="Unikurd Web"/>
          <w:color w:val="000000" w:themeColor="text1"/>
          <w:sz w:val="24"/>
          <w:szCs w:val="24"/>
          <w:lang w:bidi="ar-KW"/>
        </w:rPr>
      </w:pPr>
      <w:r w:rsidRPr="00541335">
        <w:rPr>
          <w:rFonts w:ascii="Unikurd Web" w:hAnsi="Unikurd Web" w:cs="Unikurd Web"/>
          <w:color w:val="000000" w:themeColor="text1"/>
          <w:sz w:val="24"/>
          <w:szCs w:val="24"/>
          <w:lang w:bidi="ar-KW"/>
        </w:rPr>
        <w:t>End</w:t>
      </w:r>
    </w:p>
    <w:p w14:paraId="61C2A2C7" w14:textId="77777777" w:rsidR="007D78D5" w:rsidRPr="00541335" w:rsidRDefault="007D78D5" w:rsidP="007D78D5">
      <w:pPr>
        <w:bidi/>
        <w:spacing w:after="0" w:line="360" w:lineRule="auto"/>
        <w:jc w:val="both"/>
        <w:rPr>
          <w:rFonts w:ascii="Unikurd Web" w:eastAsia="Times New Roman" w:hAnsi="Unikurd Web" w:cs="Unikurd Web"/>
          <w:color w:val="000000" w:themeColor="text1"/>
          <w:sz w:val="24"/>
          <w:szCs w:val="24"/>
          <w:rtl/>
          <w:lang w:val="en-US" w:bidi="ar-KW"/>
        </w:rPr>
      </w:pPr>
    </w:p>
    <w:p w14:paraId="6D9D11DF" w14:textId="77777777" w:rsidR="00352483" w:rsidRPr="00541335" w:rsidRDefault="00352483" w:rsidP="002E6767">
      <w:pPr>
        <w:jc w:val="center"/>
        <w:rPr>
          <w:rFonts w:ascii="Unikurd Web" w:hAnsi="Unikurd Web" w:cs="Unikurd Web"/>
          <w:color w:val="000000" w:themeColor="text1"/>
          <w:sz w:val="24"/>
          <w:szCs w:val="24"/>
          <w:lang w:bidi="ar-IQ"/>
        </w:rPr>
      </w:pPr>
    </w:p>
    <w:p w14:paraId="5F7FE37C" w14:textId="77777777" w:rsidR="00345B14" w:rsidRPr="00541335" w:rsidRDefault="00345B14" w:rsidP="00187CC3">
      <w:pPr>
        <w:rPr>
          <w:rFonts w:ascii="Unikurd Web" w:hAnsi="Unikurd Web" w:cs="Unikurd Web"/>
          <w:color w:val="000000" w:themeColor="text1"/>
          <w:sz w:val="24"/>
          <w:szCs w:val="24"/>
        </w:rPr>
      </w:pPr>
    </w:p>
    <w:p w14:paraId="39207B62" w14:textId="77777777" w:rsidR="003F588D" w:rsidRPr="00541335" w:rsidRDefault="003F588D" w:rsidP="002E6767">
      <w:pPr>
        <w:jc w:val="center"/>
        <w:rPr>
          <w:rFonts w:ascii="Unikurd Web" w:hAnsi="Unikurd Web" w:cs="Unikurd Web"/>
          <w:color w:val="000000" w:themeColor="text1"/>
          <w:sz w:val="24"/>
          <w:szCs w:val="24"/>
        </w:rPr>
      </w:pPr>
    </w:p>
    <w:p w14:paraId="2565117B" w14:textId="77777777" w:rsidR="003F588D" w:rsidRPr="00541335" w:rsidRDefault="003F588D" w:rsidP="002E6767">
      <w:pPr>
        <w:jc w:val="center"/>
        <w:rPr>
          <w:rFonts w:ascii="Unikurd Web" w:hAnsi="Unikurd Web" w:cs="Unikurd Web"/>
          <w:color w:val="000000" w:themeColor="text1"/>
          <w:sz w:val="24"/>
          <w:szCs w:val="24"/>
        </w:rPr>
      </w:pPr>
    </w:p>
    <w:p w14:paraId="1882C6B3" w14:textId="77777777" w:rsidR="00294E1C" w:rsidRPr="00541335" w:rsidRDefault="00294E1C" w:rsidP="003F588D">
      <w:pPr>
        <w:rPr>
          <w:rFonts w:ascii="Unikurd Web" w:hAnsi="Unikurd Web" w:cs="Unikurd Web"/>
          <w:color w:val="000000" w:themeColor="text1"/>
          <w:sz w:val="24"/>
          <w:szCs w:val="24"/>
          <w:lang w:bidi="ar-IQ"/>
        </w:rPr>
      </w:pPr>
    </w:p>
    <w:p w14:paraId="5AD98EEE" w14:textId="77777777" w:rsidR="00294E1C" w:rsidRPr="00541335" w:rsidRDefault="00294E1C" w:rsidP="003F588D">
      <w:pPr>
        <w:rPr>
          <w:rFonts w:ascii="Unikurd Web" w:hAnsi="Unikurd Web" w:cs="Unikurd Web"/>
          <w:color w:val="000000" w:themeColor="text1"/>
          <w:sz w:val="24"/>
          <w:szCs w:val="24"/>
          <w:lang w:bidi="ar-IQ"/>
        </w:rPr>
      </w:pPr>
    </w:p>
    <w:p w14:paraId="407A2E01" w14:textId="77777777" w:rsidR="00294E1C" w:rsidRPr="00541335" w:rsidRDefault="00294E1C" w:rsidP="003F588D">
      <w:pPr>
        <w:rPr>
          <w:rFonts w:ascii="Unikurd Web" w:hAnsi="Unikurd Web" w:cs="Unikurd Web"/>
          <w:color w:val="000000" w:themeColor="text1"/>
          <w:sz w:val="24"/>
          <w:szCs w:val="24"/>
          <w:lang w:bidi="ar-IQ"/>
        </w:rPr>
      </w:pPr>
    </w:p>
    <w:p w14:paraId="68A26B81" w14:textId="77777777" w:rsidR="00D74951" w:rsidRPr="00541335" w:rsidRDefault="00D74951" w:rsidP="003F588D">
      <w:pPr>
        <w:rPr>
          <w:rFonts w:ascii="Unikurd Web" w:hAnsi="Unikurd Web" w:cs="Unikurd Web"/>
          <w:color w:val="000000" w:themeColor="text1"/>
          <w:sz w:val="24"/>
          <w:szCs w:val="24"/>
          <w:lang w:bidi="ar-IQ"/>
        </w:rPr>
      </w:pPr>
    </w:p>
    <w:p w14:paraId="25703EB0" w14:textId="22FEAB93" w:rsidR="00D74951" w:rsidRPr="00541335" w:rsidRDefault="00D74951" w:rsidP="003F588D">
      <w:pPr>
        <w:rPr>
          <w:rFonts w:ascii="Unikurd Web" w:hAnsi="Unikurd Web" w:cs="Unikurd Web"/>
          <w:color w:val="000000" w:themeColor="text1"/>
          <w:sz w:val="24"/>
          <w:szCs w:val="24"/>
          <w:lang w:bidi="ar-IQ"/>
        </w:rPr>
      </w:pPr>
    </w:p>
    <w:sectPr w:rsidR="00D74951" w:rsidRPr="00541335">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6F36F" w14:textId="77777777" w:rsidR="00B947C1" w:rsidRDefault="00B947C1" w:rsidP="00B87F2F">
      <w:pPr>
        <w:spacing w:after="0" w:line="240" w:lineRule="auto"/>
      </w:pPr>
      <w:r>
        <w:separator/>
      </w:r>
    </w:p>
  </w:endnote>
  <w:endnote w:type="continuationSeparator" w:id="0">
    <w:p w14:paraId="6BB6EE05" w14:textId="77777777" w:rsidR="00B947C1" w:rsidRDefault="00B947C1" w:rsidP="00B87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Unikurd Jino">
    <w:altName w:val="Tahoma"/>
    <w:charset w:val="00"/>
    <w:family w:val="swiss"/>
    <w:pitch w:val="variable"/>
    <w:sig w:usb0="00002007" w:usb1="80000000" w:usb2="00000008" w:usb3="00000000" w:csb0="0000005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nikurd Web">
    <w:panose1 w:val="020B0604030504040204"/>
    <w:charset w:val="00"/>
    <w:family w:val="swiss"/>
    <w:pitch w:val="variable"/>
    <w:sig w:usb0="00002007" w:usb1="80000000" w:usb2="00000008" w:usb3="00000000" w:csb0="0000005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ighlight LET">
    <w:altName w:val="Calibri"/>
    <w:charset w:val="00"/>
    <w:family w:val="auto"/>
    <w:pitch w:val="default"/>
  </w:font>
  <w:font w:name="Ali_K_Jiddah">
    <w:altName w:val="Cambria"/>
    <w:panose1 w:val="00000000000000000000"/>
    <w:charset w:val="00"/>
    <w:family w:val="roman"/>
    <w:notTrueType/>
    <w:pitch w:val="default"/>
  </w:font>
  <w:font w:name="Ali_K_Samik">
    <w:altName w:val="Cambria"/>
    <w:panose1 w:val="00000000000000000000"/>
    <w:charset w:val="00"/>
    <w:family w:val="roman"/>
    <w:notTrueType/>
    <w:pitch w:val="default"/>
  </w:font>
  <w:font w:name="-  Mer - 3 - Ku">
    <w:altName w:val="Cambria"/>
    <w:panose1 w:val="00000000000000000000"/>
    <w:charset w:val="00"/>
    <w:family w:val="roman"/>
    <w:notTrueType/>
    <w:pitch w:val="default"/>
  </w:font>
  <w:font w:name="Ali_K_Alwand">
    <w:altName w:val="Cambria"/>
    <w:panose1 w:val="00000000000000000000"/>
    <w:charset w:val="00"/>
    <w:family w:val="roman"/>
    <w:notTrueType/>
    <w:pitch w:val="default"/>
  </w:font>
  <w:font w:name="Ali-A-Sulaimania">
    <w:altName w:val="Cambria"/>
    <w:panose1 w:val="00000000000000000000"/>
    <w:charset w:val="00"/>
    <w:family w:val="roman"/>
    <w:notTrueType/>
    <w:pitch w:val="default"/>
  </w:font>
  <w:font w:name="Ali-A-Samik">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1203963"/>
      <w:docPartObj>
        <w:docPartGallery w:val="Page Numbers (Bottom of Page)"/>
        <w:docPartUnique/>
      </w:docPartObj>
    </w:sdtPr>
    <w:sdtEndPr>
      <w:rPr>
        <w:noProof/>
      </w:rPr>
    </w:sdtEndPr>
    <w:sdtContent>
      <w:p w14:paraId="007C1A9A" w14:textId="04D27375" w:rsidR="00053EC1" w:rsidRDefault="00053EC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21BE7B" w14:textId="77777777" w:rsidR="00053EC1" w:rsidRDefault="00053E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07E57" w14:textId="77777777" w:rsidR="00B947C1" w:rsidRDefault="00B947C1" w:rsidP="00B87F2F">
      <w:pPr>
        <w:spacing w:after="0" w:line="240" w:lineRule="auto"/>
      </w:pPr>
      <w:r>
        <w:separator/>
      </w:r>
    </w:p>
  </w:footnote>
  <w:footnote w:type="continuationSeparator" w:id="0">
    <w:p w14:paraId="7B8A47C7" w14:textId="77777777" w:rsidR="00B947C1" w:rsidRDefault="00B947C1" w:rsidP="00B87F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7785585"/>
      <w:docPartObj>
        <w:docPartGallery w:val="Page Numbers (Top of Page)"/>
        <w:docPartUnique/>
      </w:docPartObj>
    </w:sdtPr>
    <w:sdtEndPr>
      <w:rPr>
        <w:noProof/>
      </w:rPr>
    </w:sdtEndPr>
    <w:sdtContent>
      <w:p w14:paraId="6EC27732" w14:textId="46D608B1" w:rsidR="00127755" w:rsidRDefault="00127755">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2DC61997" w14:textId="77777777" w:rsidR="00053EC1" w:rsidRDefault="00053E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E4F18"/>
    <w:multiLevelType w:val="hybridMultilevel"/>
    <w:tmpl w:val="503C923E"/>
    <w:lvl w:ilvl="0" w:tplc="35404CE4">
      <w:numFmt w:val="decimalFullWidth"/>
      <w:lvlText w:val="%1-"/>
      <w:lvlJc w:val="left"/>
      <w:pPr>
        <w:ind w:left="294" w:hanging="360"/>
      </w:pPr>
      <w:rPr>
        <w:rFonts w:hint="default"/>
      </w:rPr>
    </w:lvl>
    <w:lvl w:ilvl="1" w:tplc="08090019" w:tentative="1">
      <w:start w:val="1"/>
      <w:numFmt w:val="lowerLetter"/>
      <w:lvlText w:val="%2."/>
      <w:lvlJc w:val="left"/>
      <w:pPr>
        <w:ind w:left="1014" w:hanging="360"/>
      </w:pPr>
    </w:lvl>
    <w:lvl w:ilvl="2" w:tplc="0809001B" w:tentative="1">
      <w:start w:val="1"/>
      <w:numFmt w:val="lowerRoman"/>
      <w:lvlText w:val="%3."/>
      <w:lvlJc w:val="right"/>
      <w:pPr>
        <w:ind w:left="1734" w:hanging="180"/>
      </w:pPr>
    </w:lvl>
    <w:lvl w:ilvl="3" w:tplc="0809000F" w:tentative="1">
      <w:start w:val="1"/>
      <w:numFmt w:val="decimal"/>
      <w:lvlText w:val="%4."/>
      <w:lvlJc w:val="left"/>
      <w:pPr>
        <w:ind w:left="2454" w:hanging="360"/>
      </w:pPr>
    </w:lvl>
    <w:lvl w:ilvl="4" w:tplc="08090019" w:tentative="1">
      <w:start w:val="1"/>
      <w:numFmt w:val="lowerLetter"/>
      <w:lvlText w:val="%5."/>
      <w:lvlJc w:val="left"/>
      <w:pPr>
        <w:ind w:left="3174" w:hanging="360"/>
      </w:pPr>
    </w:lvl>
    <w:lvl w:ilvl="5" w:tplc="0809001B" w:tentative="1">
      <w:start w:val="1"/>
      <w:numFmt w:val="lowerRoman"/>
      <w:lvlText w:val="%6."/>
      <w:lvlJc w:val="right"/>
      <w:pPr>
        <w:ind w:left="3894" w:hanging="180"/>
      </w:pPr>
    </w:lvl>
    <w:lvl w:ilvl="6" w:tplc="0809000F" w:tentative="1">
      <w:start w:val="1"/>
      <w:numFmt w:val="decimal"/>
      <w:lvlText w:val="%7."/>
      <w:lvlJc w:val="left"/>
      <w:pPr>
        <w:ind w:left="4614" w:hanging="360"/>
      </w:pPr>
    </w:lvl>
    <w:lvl w:ilvl="7" w:tplc="08090019" w:tentative="1">
      <w:start w:val="1"/>
      <w:numFmt w:val="lowerLetter"/>
      <w:lvlText w:val="%8."/>
      <w:lvlJc w:val="left"/>
      <w:pPr>
        <w:ind w:left="5334" w:hanging="360"/>
      </w:pPr>
    </w:lvl>
    <w:lvl w:ilvl="8" w:tplc="0809001B" w:tentative="1">
      <w:start w:val="1"/>
      <w:numFmt w:val="lowerRoman"/>
      <w:lvlText w:val="%9."/>
      <w:lvlJc w:val="right"/>
      <w:pPr>
        <w:ind w:left="6054" w:hanging="180"/>
      </w:pPr>
    </w:lvl>
  </w:abstractNum>
  <w:abstractNum w:abstractNumId="1" w15:restartNumberingAfterBreak="0">
    <w:nsid w:val="077B355F"/>
    <w:multiLevelType w:val="hybridMultilevel"/>
    <w:tmpl w:val="1AFCB764"/>
    <w:lvl w:ilvl="0" w:tplc="BF1E6408">
      <w:numFmt w:val="bullet"/>
      <w:lvlText w:val="-"/>
      <w:lvlJc w:val="left"/>
      <w:pPr>
        <w:ind w:left="720" w:hanging="360"/>
      </w:pPr>
      <w:rPr>
        <w:rFonts w:ascii="Unikurd Jino" w:eastAsia="Times New Roman" w:hAnsi="Unikurd Jino" w:cs="Unikurd Jin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0763F"/>
    <w:multiLevelType w:val="multilevel"/>
    <w:tmpl w:val="234A203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6068BB"/>
    <w:multiLevelType w:val="multilevel"/>
    <w:tmpl w:val="26BA1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500ECC"/>
    <w:multiLevelType w:val="hybridMultilevel"/>
    <w:tmpl w:val="5C42B45C"/>
    <w:lvl w:ilvl="0" w:tplc="B120AF08">
      <w:numFmt w:val="decimalFullWidth"/>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5465BDD"/>
    <w:multiLevelType w:val="multilevel"/>
    <w:tmpl w:val="E2CC3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92461E"/>
    <w:multiLevelType w:val="hybridMultilevel"/>
    <w:tmpl w:val="E924A1CA"/>
    <w:lvl w:ilvl="0" w:tplc="0A1C2020">
      <w:numFmt w:val="bullet"/>
      <w:lvlText w:val="-"/>
      <w:lvlJc w:val="left"/>
      <w:pPr>
        <w:tabs>
          <w:tab w:val="num" w:pos="720"/>
        </w:tabs>
        <w:ind w:left="720" w:hanging="360"/>
      </w:pPr>
      <w:rPr>
        <w:rFonts w:ascii="Unikurd Jino" w:eastAsia="Times New Roman" w:hAnsi="Unikurd Jino" w:cs="Unikurd Jino"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ED37E4"/>
    <w:multiLevelType w:val="hybridMultilevel"/>
    <w:tmpl w:val="BADC2C9C"/>
    <w:lvl w:ilvl="0" w:tplc="05248DA0">
      <w:start w:val="49"/>
      <w:numFmt w:val="bullet"/>
      <w:lvlText w:val="-"/>
      <w:lvlJc w:val="left"/>
      <w:pPr>
        <w:ind w:left="1210" w:hanging="360"/>
      </w:pPr>
      <w:rPr>
        <w:rFonts w:ascii="Unikurd Web" w:eastAsia="Times New Roman" w:hAnsi="Unikurd Web" w:cs="Unikurd Web" w:hint="default"/>
        <w:color w:val="FF0000"/>
      </w:rPr>
    </w:lvl>
    <w:lvl w:ilvl="1" w:tplc="08090003" w:tentative="1">
      <w:start w:val="1"/>
      <w:numFmt w:val="bullet"/>
      <w:lvlText w:val="o"/>
      <w:lvlJc w:val="left"/>
      <w:pPr>
        <w:ind w:left="1930" w:hanging="360"/>
      </w:pPr>
      <w:rPr>
        <w:rFonts w:ascii="Courier New" w:hAnsi="Courier New" w:cs="Courier New" w:hint="default"/>
      </w:rPr>
    </w:lvl>
    <w:lvl w:ilvl="2" w:tplc="08090005" w:tentative="1">
      <w:start w:val="1"/>
      <w:numFmt w:val="bullet"/>
      <w:lvlText w:val=""/>
      <w:lvlJc w:val="left"/>
      <w:pPr>
        <w:ind w:left="2650" w:hanging="360"/>
      </w:pPr>
      <w:rPr>
        <w:rFonts w:ascii="Wingdings" w:hAnsi="Wingdings" w:hint="default"/>
      </w:rPr>
    </w:lvl>
    <w:lvl w:ilvl="3" w:tplc="08090001" w:tentative="1">
      <w:start w:val="1"/>
      <w:numFmt w:val="bullet"/>
      <w:lvlText w:val=""/>
      <w:lvlJc w:val="left"/>
      <w:pPr>
        <w:ind w:left="3370" w:hanging="360"/>
      </w:pPr>
      <w:rPr>
        <w:rFonts w:ascii="Symbol" w:hAnsi="Symbol" w:hint="default"/>
      </w:rPr>
    </w:lvl>
    <w:lvl w:ilvl="4" w:tplc="08090003" w:tentative="1">
      <w:start w:val="1"/>
      <w:numFmt w:val="bullet"/>
      <w:lvlText w:val="o"/>
      <w:lvlJc w:val="left"/>
      <w:pPr>
        <w:ind w:left="4090" w:hanging="360"/>
      </w:pPr>
      <w:rPr>
        <w:rFonts w:ascii="Courier New" w:hAnsi="Courier New" w:cs="Courier New" w:hint="default"/>
      </w:rPr>
    </w:lvl>
    <w:lvl w:ilvl="5" w:tplc="08090005" w:tentative="1">
      <w:start w:val="1"/>
      <w:numFmt w:val="bullet"/>
      <w:lvlText w:val=""/>
      <w:lvlJc w:val="left"/>
      <w:pPr>
        <w:ind w:left="4810" w:hanging="360"/>
      </w:pPr>
      <w:rPr>
        <w:rFonts w:ascii="Wingdings" w:hAnsi="Wingdings" w:hint="default"/>
      </w:rPr>
    </w:lvl>
    <w:lvl w:ilvl="6" w:tplc="08090001" w:tentative="1">
      <w:start w:val="1"/>
      <w:numFmt w:val="bullet"/>
      <w:lvlText w:val=""/>
      <w:lvlJc w:val="left"/>
      <w:pPr>
        <w:ind w:left="5530" w:hanging="360"/>
      </w:pPr>
      <w:rPr>
        <w:rFonts w:ascii="Symbol" w:hAnsi="Symbol" w:hint="default"/>
      </w:rPr>
    </w:lvl>
    <w:lvl w:ilvl="7" w:tplc="08090003" w:tentative="1">
      <w:start w:val="1"/>
      <w:numFmt w:val="bullet"/>
      <w:lvlText w:val="o"/>
      <w:lvlJc w:val="left"/>
      <w:pPr>
        <w:ind w:left="6250" w:hanging="360"/>
      </w:pPr>
      <w:rPr>
        <w:rFonts w:ascii="Courier New" w:hAnsi="Courier New" w:cs="Courier New" w:hint="default"/>
      </w:rPr>
    </w:lvl>
    <w:lvl w:ilvl="8" w:tplc="08090005" w:tentative="1">
      <w:start w:val="1"/>
      <w:numFmt w:val="bullet"/>
      <w:lvlText w:val=""/>
      <w:lvlJc w:val="left"/>
      <w:pPr>
        <w:ind w:left="6970" w:hanging="360"/>
      </w:pPr>
      <w:rPr>
        <w:rFonts w:ascii="Wingdings" w:hAnsi="Wingdings" w:hint="default"/>
      </w:rPr>
    </w:lvl>
  </w:abstractNum>
  <w:abstractNum w:abstractNumId="8" w15:restartNumberingAfterBreak="0">
    <w:nsid w:val="235957CD"/>
    <w:multiLevelType w:val="multilevel"/>
    <w:tmpl w:val="44527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24366F"/>
    <w:multiLevelType w:val="multilevel"/>
    <w:tmpl w:val="20000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4B679C"/>
    <w:multiLevelType w:val="multilevel"/>
    <w:tmpl w:val="1C3C7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DE78E9"/>
    <w:multiLevelType w:val="hybridMultilevel"/>
    <w:tmpl w:val="210AF752"/>
    <w:lvl w:ilvl="0" w:tplc="C5F6E23E">
      <w:numFmt w:val="bullet"/>
      <w:lvlText w:val="-"/>
      <w:lvlJc w:val="left"/>
      <w:pPr>
        <w:ind w:left="720" w:hanging="360"/>
      </w:pPr>
      <w:rPr>
        <w:rFonts w:ascii="Unikurd Web" w:eastAsia="Times New Roman" w:hAnsi="Unikurd Web" w:cs="Unikurd Web"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AA7E82"/>
    <w:multiLevelType w:val="multilevel"/>
    <w:tmpl w:val="2F96F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F61C9C"/>
    <w:multiLevelType w:val="multilevel"/>
    <w:tmpl w:val="ACD01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7D7354"/>
    <w:multiLevelType w:val="hybridMultilevel"/>
    <w:tmpl w:val="DFEAA860"/>
    <w:lvl w:ilvl="0" w:tplc="D4348362">
      <w:numFmt w:val="bullet"/>
      <w:lvlText w:val="-"/>
      <w:lvlJc w:val="left"/>
      <w:pPr>
        <w:ind w:left="720" w:hanging="360"/>
      </w:pPr>
      <w:rPr>
        <w:rFonts w:ascii="Unikurd Jino" w:eastAsia="Times New Roman" w:hAnsi="Unikurd Jino" w:cs="Unikurd Jin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D4209A"/>
    <w:multiLevelType w:val="hybridMultilevel"/>
    <w:tmpl w:val="64C8DBFA"/>
    <w:lvl w:ilvl="0" w:tplc="AF8ABCCC">
      <w:start w:val="1"/>
      <w:numFmt w:val="decimalFullWidth"/>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43E07D4"/>
    <w:multiLevelType w:val="hybridMultilevel"/>
    <w:tmpl w:val="028616A8"/>
    <w:lvl w:ilvl="0" w:tplc="3ABA5D76">
      <w:numFmt w:val="bullet"/>
      <w:lvlText w:val="-"/>
      <w:lvlJc w:val="left"/>
      <w:pPr>
        <w:ind w:left="480" w:hanging="360"/>
      </w:pPr>
      <w:rPr>
        <w:rFonts w:ascii="Unikurd Jino" w:eastAsia="Times New Roman" w:hAnsi="Unikurd Jino" w:cs="Unikurd Jino" w:hint="default"/>
      </w:rPr>
    </w:lvl>
    <w:lvl w:ilvl="1" w:tplc="08090003" w:tentative="1">
      <w:start w:val="1"/>
      <w:numFmt w:val="bullet"/>
      <w:lvlText w:val="o"/>
      <w:lvlJc w:val="left"/>
      <w:pPr>
        <w:ind w:left="1200" w:hanging="360"/>
      </w:pPr>
      <w:rPr>
        <w:rFonts w:ascii="Courier New" w:hAnsi="Courier New" w:cs="Courier New" w:hint="default"/>
      </w:rPr>
    </w:lvl>
    <w:lvl w:ilvl="2" w:tplc="08090005" w:tentative="1">
      <w:start w:val="1"/>
      <w:numFmt w:val="bullet"/>
      <w:lvlText w:val=""/>
      <w:lvlJc w:val="left"/>
      <w:pPr>
        <w:ind w:left="1920" w:hanging="360"/>
      </w:pPr>
      <w:rPr>
        <w:rFonts w:ascii="Wingdings" w:hAnsi="Wingdings" w:hint="default"/>
      </w:rPr>
    </w:lvl>
    <w:lvl w:ilvl="3" w:tplc="08090001" w:tentative="1">
      <w:start w:val="1"/>
      <w:numFmt w:val="bullet"/>
      <w:lvlText w:val=""/>
      <w:lvlJc w:val="left"/>
      <w:pPr>
        <w:ind w:left="2640" w:hanging="360"/>
      </w:pPr>
      <w:rPr>
        <w:rFonts w:ascii="Symbol" w:hAnsi="Symbol" w:hint="default"/>
      </w:rPr>
    </w:lvl>
    <w:lvl w:ilvl="4" w:tplc="08090003" w:tentative="1">
      <w:start w:val="1"/>
      <w:numFmt w:val="bullet"/>
      <w:lvlText w:val="o"/>
      <w:lvlJc w:val="left"/>
      <w:pPr>
        <w:ind w:left="3360" w:hanging="360"/>
      </w:pPr>
      <w:rPr>
        <w:rFonts w:ascii="Courier New" w:hAnsi="Courier New" w:cs="Courier New" w:hint="default"/>
      </w:rPr>
    </w:lvl>
    <w:lvl w:ilvl="5" w:tplc="08090005" w:tentative="1">
      <w:start w:val="1"/>
      <w:numFmt w:val="bullet"/>
      <w:lvlText w:val=""/>
      <w:lvlJc w:val="left"/>
      <w:pPr>
        <w:ind w:left="4080" w:hanging="360"/>
      </w:pPr>
      <w:rPr>
        <w:rFonts w:ascii="Wingdings" w:hAnsi="Wingdings" w:hint="default"/>
      </w:rPr>
    </w:lvl>
    <w:lvl w:ilvl="6" w:tplc="08090001" w:tentative="1">
      <w:start w:val="1"/>
      <w:numFmt w:val="bullet"/>
      <w:lvlText w:val=""/>
      <w:lvlJc w:val="left"/>
      <w:pPr>
        <w:ind w:left="4800" w:hanging="360"/>
      </w:pPr>
      <w:rPr>
        <w:rFonts w:ascii="Symbol" w:hAnsi="Symbol" w:hint="default"/>
      </w:rPr>
    </w:lvl>
    <w:lvl w:ilvl="7" w:tplc="08090003" w:tentative="1">
      <w:start w:val="1"/>
      <w:numFmt w:val="bullet"/>
      <w:lvlText w:val="o"/>
      <w:lvlJc w:val="left"/>
      <w:pPr>
        <w:ind w:left="5520" w:hanging="360"/>
      </w:pPr>
      <w:rPr>
        <w:rFonts w:ascii="Courier New" w:hAnsi="Courier New" w:cs="Courier New" w:hint="default"/>
      </w:rPr>
    </w:lvl>
    <w:lvl w:ilvl="8" w:tplc="08090005" w:tentative="1">
      <w:start w:val="1"/>
      <w:numFmt w:val="bullet"/>
      <w:lvlText w:val=""/>
      <w:lvlJc w:val="left"/>
      <w:pPr>
        <w:ind w:left="6240" w:hanging="360"/>
      </w:pPr>
      <w:rPr>
        <w:rFonts w:ascii="Wingdings" w:hAnsi="Wingdings" w:hint="default"/>
      </w:rPr>
    </w:lvl>
  </w:abstractNum>
  <w:abstractNum w:abstractNumId="17" w15:restartNumberingAfterBreak="0">
    <w:nsid w:val="54FD3CB8"/>
    <w:multiLevelType w:val="hybridMultilevel"/>
    <w:tmpl w:val="3432A99A"/>
    <w:lvl w:ilvl="0" w:tplc="BF1E6408">
      <w:numFmt w:val="bullet"/>
      <w:lvlText w:val="-"/>
      <w:lvlJc w:val="left"/>
      <w:pPr>
        <w:ind w:left="720" w:hanging="360"/>
      </w:pPr>
      <w:rPr>
        <w:rFonts w:ascii="Unikurd Jino" w:eastAsia="Times New Roman" w:hAnsi="Unikurd Jino" w:cs="Unikurd Jino"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6ED1571"/>
    <w:multiLevelType w:val="hybridMultilevel"/>
    <w:tmpl w:val="ACD031BE"/>
    <w:lvl w:ilvl="0" w:tplc="08090001">
      <w:start w:val="1"/>
      <w:numFmt w:val="bullet"/>
      <w:lvlText w:val=""/>
      <w:lvlJc w:val="left"/>
      <w:pPr>
        <w:ind w:left="871" w:hanging="360"/>
      </w:pPr>
      <w:rPr>
        <w:rFonts w:ascii="Symbol" w:hAnsi="Symbol" w:hint="default"/>
      </w:rPr>
    </w:lvl>
    <w:lvl w:ilvl="1" w:tplc="08090003" w:tentative="1">
      <w:start w:val="1"/>
      <w:numFmt w:val="bullet"/>
      <w:lvlText w:val="o"/>
      <w:lvlJc w:val="left"/>
      <w:pPr>
        <w:ind w:left="1591" w:hanging="360"/>
      </w:pPr>
      <w:rPr>
        <w:rFonts w:ascii="Courier New" w:hAnsi="Courier New" w:cs="Courier New" w:hint="default"/>
      </w:rPr>
    </w:lvl>
    <w:lvl w:ilvl="2" w:tplc="08090005" w:tentative="1">
      <w:start w:val="1"/>
      <w:numFmt w:val="bullet"/>
      <w:lvlText w:val=""/>
      <w:lvlJc w:val="left"/>
      <w:pPr>
        <w:ind w:left="2311" w:hanging="360"/>
      </w:pPr>
      <w:rPr>
        <w:rFonts w:ascii="Wingdings" w:hAnsi="Wingdings" w:hint="default"/>
      </w:rPr>
    </w:lvl>
    <w:lvl w:ilvl="3" w:tplc="08090001" w:tentative="1">
      <w:start w:val="1"/>
      <w:numFmt w:val="bullet"/>
      <w:lvlText w:val=""/>
      <w:lvlJc w:val="left"/>
      <w:pPr>
        <w:ind w:left="3031" w:hanging="360"/>
      </w:pPr>
      <w:rPr>
        <w:rFonts w:ascii="Symbol" w:hAnsi="Symbol" w:hint="default"/>
      </w:rPr>
    </w:lvl>
    <w:lvl w:ilvl="4" w:tplc="08090003" w:tentative="1">
      <w:start w:val="1"/>
      <w:numFmt w:val="bullet"/>
      <w:lvlText w:val="o"/>
      <w:lvlJc w:val="left"/>
      <w:pPr>
        <w:ind w:left="3751" w:hanging="360"/>
      </w:pPr>
      <w:rPr>
        <w:rFonts w:ascii="Courier New" w:hAnsi="Courier New" w:cs="Courier New" w:hint="default"/>
      </w:rPr>
    </w:lvl>
    <w:lvl w:ilvl="5" w:tplc="08090005" w:tentative="1">
      <w:start w:val="1"/>
      <w:numFmt w:val="bullet"/>
      <w:lvlText w:val=""/>
      <w:lvlJc w:val="left"/>
      <w:pPr>
        <w:ind w:left="4471" w:hanging="360"/>
      </w:pPr>
      <w:rPr>
        <w:rFonts w:ascii="Wingdings" w:hAnsi="Wingdings" w:hint="default"/>
      </w:rPr>
    </w:lvl>
    <w:lvl w:ilvl="6" w:tplc="08090001" w:tentative="1">
      <w:start w:val="1"/>
      <w:numFmt w:val="bullet"/>
      <w:lvlText w:val=""/>
      <w:lvlJc w:val="left"/>
      <w:pPr>
        <w:ind w:left="5191" w:hanging="360"/>
      </w:pPr>
      <w:rPr>
        <w:rFonts w:ascii="Symbol" w:hAnsi="Symbol" w:hint="default"/>
      </w:rPr>
    </w:lvl>
    <w:lvl w:ilvl="7" w:tplc="08090003" w:tentative="1">
      <w:start w:val="1"/>
      <w:numFmt w:val="bullet"/>
      <w:lvlText w:val="o"/>
      <w:lvlJc w:val="left"/>
      <w:pPr>
        <w:ind w:left="5911" w:hanging="360"/>
      </w:pPr>
      <w:rPr>
        <w:rFonts w:ascii="Courier New" w:hAnsi="Courier New" w:cs="Courier New" w:hint="default"/>
      </w:rPr>
    </w:lvl>
    <w:lvl w:ilvl="8" w:tplc="08090005" w:tentative="1">
      <w:start w:val="1"/>
      <w:numFmt w:val="bullet"/>
      <w:lvlText w:val=""/>
      <w:lvlJc w:val="left"/>
      <w:pPr>
        <w:ind w:left="6631" w:hanging="360"/>
      </w:pPr>
      <w:rPr>
        <w:rFonts w:ascii="Wingdings" w:hAnsi="Wingdings" w:hint="default"/>
      </w:rPr>
    </w:lvl>
  </w:abstractNum>
  <w:abstractNum w:abstractNumId="19" w15:restartNumberingAfterBreak="0">
    <w:nsid w:val="5A2872B2"/>
    <w:multiLevelType w:val="multilevel"/>
    <w:tmpl w:val="F46ED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D50E9B"/>
    <w:multiLevelType w:val="multilevel"/>
    <w:tmpl w:val="05BEC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963F87"/>
    <w:multiLevelType w:val="multilevel"/>
    <w:tmpl w:val="BED6C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2A6AF5"/>
    <w:multiLevelType w:val="hybridMultilevel"/>
    <w:tmpl w:val="C3EEF6D4"/>
    <w:lvl w:ilvl="0" w:tplc="723E57B8">
      <w:start w:val="23"/>
      <w:numFmt w:val="decimalFullWidth"/>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0567099"/>
    <w:multiLevelType w:val="hybridMultilevel"/>
    <w:tmpl w:val="9AE275B0"/>
    <w:lvl w:ilvl="0" w:tplc="8A742B96">
      <w:start w:val="1"/>
      <w:numFmt w:val="decimalFullWidth"/>
      <w:lvlText w:val="%1-"/>
      <w:lvlJc w:val="left"/>
      <w:pPr>
        <w:ind w:left="1352" w:hanging="360"/>
      </w:pPr>
      <w:rPr>
        <w:rFonts w:hint="default"/>
      </w:rPr>
    </w:lvl>
    <w:lvl w:ilvl="1" w:tplc="08090019" w:tentative="1">
      <w:start w:val="1"/>
      <w:numFmt w:val="lowerLetter"/>
      <w:lvlText w:val="%2."/>
      <w:lvlJc w:val="left"/>
      <w:pPr>
        <w:ind w:left="1930" w:hanging="360"/>
      </w:pPr>
    </w:lvl>
    <w:lvl w:ilvl="2" w:tplc="0809001B" w:tentative="1">
      <w:start w:val="1"/>
      <w:numFmt w:val="lowerRoman"/>
      <w:lvlText w:val="%3."/>
      <w:lvlJc w:val="right"/>
      <w:pPr>
        <w:ind w:left="2650" w:hanging="180"/>
      </w:pPr>
    </w:lvl>
    <w:lvl w:ilvl="3" w:tplc="0809000F" w:tentative="1">
      <w:start w:val="1"/>
      <w:numFmt w:val="decimal"/>
      <w:lvlText w:val="%4."/>
      <w:lvlJc w:val="left"/>
      <w:pPr>
        <w:ind w:left="3370" w:hanging="360"/>
      </w:pPr>
    </w:lvl>
    <w:lvl w:ilvl="4" w:tplc="08090019" w:tentative="1">
      <w:start w:val="1"/>
      <w:numFmt w:val="lowerLetter"/>
      <w:lvlText w:val="%5."/>
      <w:lvlJc w:val="left"/>
      <w:pPr>
        <w:ind w:left="4090" w:hanging="360"/>
      </w:pPr>
    </w:lvl>
    <w:lvl w:ilvl="5" w:tplc="0809001B" w:tentative="1">
      <w:start w:val="1"/>
      <w:numFmt w:val="lowerRoman"/>
      <w:lvlText w:val="%6."/>
      <w:lvlJc w:val="right"/>
      <w:pPr>
        <w:ind w:left="4810" w:hanging="180"/>
      </w:pPr>
    </w:lvl>
    <w:lvl w:ilvl="6" w:tplc="0809000F" w:tentative="1">
      <w:start w:val="1"/>
      <w:numFmt w:val="decimal"/>
      <w:lvlText w:val="%7."/>
      <w:lvlJc w:val="left"/>
      <w:pPr>
        <w:ind w:left="5530" w:hanging="360"/>
      </w:pPr>
    </w:lvl>
    <w:lvl w:ilvl="7" w:tplc="08090019" w:tentative="1">
      <w:start w:val="1"/>
      <w:numFmt w:val="lowerLetter"/>
      <w:lvlText w:val="%8."/>
      <w:lvlJc w:val="left"/>
      <w:pPr>
        <w:ind w:left="6250" w:hanging="360"/>
      </w:pPr>
    </w:lvl>
    <w:lvl w:ilvl="8" w:tplc="0809001B" w:tentative="1">
      <w:start w:val="1"/>
      <w:numFmt w:val="lowerRoman"/>
      <w:lvlText w:val="%9."/>
      <w:lvlJc w:val="right"/>
      <w:pPr>
        <w:ind w:left="6970" w:hanging="180"/>
      </w:pPr>
    </w:lvl>
  </w:abstractNum>
  <w:abstractNum w:abstractNumId="24" w15:restartNumberingAfterBreak="0">
    <w:nsid w:val="70B80937"/>
    <w:multiLevelType w:val="hybridMultilevel"/>
    <w:tmpl w:val="007876B8"/>
    <w:lvl w:ilvl="0" w:tplc="53C87410">
      <w:numFmt w:val="bullet"/>
      <w:lvlText w:val="-"/>
      <w:lvlJc w:val="left"/>
      <w:pPr>
        <w:ind w:left="1080" w:hanging="360"/>
      </w:pPr>
      <w:rPr>
        <w:rFonts w:ascii="Unikurd Web" w:eastAsia="Times New Roman" w:hAnsi="Unikurd Web" w:cs="Unikurd Web"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71146E23"/>
    <w:multiLevelType w:val="hybridMultilevel"/>
    <w:tmpl w:val="16BEE456"/>
    <w:lvl w:ilvl="0" w:tplc="FD0A01B6">
      <w:numFmt w:val="bullet"/>
      <w:lvlText w:val="-"/>
      <w:lvlJc w:val="left"/>
      <w:pPr>
        <w:ind w:left="720" w:hanging="360"/>
      </w:pPr>
      <w:rPr>
        <w:rFonts w:ascii="Unikurd Jino" w:eastAsia="Times New Roman" w:hAnsi="Unikurd Jino" w:cs="Unikurd Jin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1B56A6"/>
    <w:multiLevelType w:val="hybridMultilevel"/>
    <w:tmpl w:val="9DC62594"/>
    <w:lvl w:ilvl="0" w:tplc="07FA41EE">
      <w:numFmt w:val="bullet"/>
      <w:lvlText w:val="-"/>
      <w:lvlJc w:val="left"/>
      <w:pPr>
        <w:tabs>
          <w:tab w:val="num" w:pos="720"/>
        </w:tabs>
        <w:ind w:left="720" w:hanging="360"/>
      </w:pPr>
      <w:rPr>
        <w:rFonts w:ascii="Unikurd Jino" w:eastAsia="Times New Roman" w:hAnsi="Unikurd Jino" w:cs="Unikurd Jino"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6045BA8"/>
    <w:multiLevelType w:val="hybridMultilevel"/>
    <w:tmpl w:val="1952E0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C1E689C"/>
    <w:multiLevelType w:val="multilevel"/>
    <w:tmpl w:val="F1EC7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5217A5"/>
    <w:multiLevelType w:val="hybridMultilevel"/>
    <w:tmpl w:val="2BD01402"/>
    <w:lvl w:ilvl="0" w:tplc="CC5C86D6">
      <w:numFmt w:val="bullet"/>
      <w:lvlText w:val="-"/>
      <w:lvlJc w:val="left"/>
      <w:pPr>
        <w:ind w:left="720" w:hanging="360"/>
      </w:pPr>
      <w:rPr>
        <w:rFonts w:ascii="Unikurd Web" w:eastAsia="Times New Roman" w:hAnsi="Unikurd Web" w:cs="Unikurd Web"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83860617">
    <w:abstractNumId w:val="6"/>
  </w:num>
  <w:num w:numId="2" w16cid:durableId="1472212848">
    <w:abstractNumId w:val="26"/>
  </w:num>
  <w:num w:numId="3" w16cid:durableId="491606604">
    <w:abstractNumId w:val="1"/>
  </w:num>
  <w:num w:numId="4" w16cid:durableId="88425672">
    <w:abstractNumId w:val="25"/>
  </w:num>
  <w:num w:numId="5" w16cid:durableId="2084373453">
    <w:abstractNumId w:val="14"/>
  </w:num>
  <w:num w:numId="6" w16cid:durableId="287589722">
    <w:abstractNumId w:val="0"/>
  </w:num>
  <w:num w:numId="7" w16cid:durableId="1380743042">
    <w:abstractNumId w:val="4"/>
  </w:num>
  <w:num w:numId="8" w16cid:durableId="241254185">
    <w:abstractNumId w:val="16"/>
  </w:num>
  <w:num w:numId="9" w16cid:durableId="988632644">
    <w:abstractNumId w:val="27"/>
  </w:num>
  <w:num w:numId="10" w16cid:durableId="1085539262">
    <w:abstractNumId w:val="15"/>
  </w:num>
  <w:num w:numId="11" w16cid:durableId="744301246">
    <w:abstractNumId w:val="17"/>
  </w:num>
  <w:num w:numId="12" w16cid:durableId="120005524">
    <w:abstractNumId w:val="23"/>
  </w:num>
  <w:num w:numId="13" w16cid:durableId="426196445">
    <w:abstractNumId w:val="22"/>
  </w:num>
  <w:num w:numId="14" w16cid:durableId="371734200">
    <w:abstractNumId w:val="7"/>
  </w:num>
  <w:num w:numId="15" w16cid:durableId="2098942618">
    <w:abstractNumId w:val="29"/>
  </w:num>
  <w:num w:numId="16" w16cid:durableId="780879379">
    <w:abstractNumId w:val="24"/>
  </w:num>
  <w:num w:numId="17" w16cid:durableId="2097433060">
    <w:abstractNumId w:val="11"/>
  </w:num>
  <w:num w:numId="18" w16cid:durableId="2009357050">
    <w:abstractNumId w:val="18"/>
  </w:num>
  <w:num w:numId="19" w16cid:durableId="2057581740">
    <w:abstractNumId w:val="20"/>
  </w:num>
  <w:num w:numId="20" w16cid:durableId="1254973118">
    <w:abstractNumId w:val="9"/>
  </w:num>
  <w:num w:numId="21" w16cid:durableId="1071124747">
    <w:abstractNumId w:val="3"/>
  </w:num>
  <w:num w:numId="22" w16cid:durableId="45842276">
    <w:abstractNumId w:val="28"/>
  </w:num>
  <w:num w:numId="23" w16cid:durableId="1928227306">
    <w:abstractNumId w:val="2"/>
  </w:num>
  <w:num w:numId="24" w16cid:durableId="199755671">
    <w:abstractNumId w:val="10"/>
  </w:num>
  <w:num w:numId="25" w16cid:durableId="1586724104">
    <w:abstractNumId w:val="5"/>
  </w:num>
  <w:num w:numId="26" w16cid:durableId="747651067">
    <w:abstractNumId w:val="19"/>
  </w:num>
  <w:num w:numId="27" w16cid:durableId="1684284290">
    <w:abstractNumId w:val="8"/>
  </w:num>
  <w:num w:numId="28" w16cid:durableId="35155560">
    <w:abstractNumId w:val="12"/>
  </w:num>
  <w:num w:numId="29" w16cid:durableId="990451326">
    <w:abstractNumId w:val="13"/>
  </w:num>
  <w:num w:numId="30" w16cid:durableId="176248542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oNotDisplayPageBoundaries/>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44391"/>
    <w:rsid w:val="00000BED"/>
    <w:rsid w:val="0000173F"/>
    <w:rsid w:val="00001EDA"/>
    <w:rsid w:val="000022D2"/>
    <w:rsid w:val="000022E3"/>
    <w:rsid w:val="000023CF"/>
    <w:rsid w:val="00002AB3"/>
    <w:rsid w:val="00002D5E"/>
    <w:rsid w:val="00002FB0"/>
    <w:rsid w:val="00003ACA"/>
    <w:rsid w:val="00003B7C"/>
    <w:rsid w:val="00003E6A"/>
    <w:rsid w:val="00004002"/>
    <w:rsid w:val="00004A7D"/>
    <w:rsid w:val="00004B33"/>
    <w:rsid w:val="000050D1"/>
    <w:rsid w:val="000059CA"/>
    <w:rsid w:val="00005A1A"/>
    <w:rsid w:val="00006B63"/>
    <w:rsid w:val="00006C07"/>
    <w:rsid w:val="00006DE9"/>
    <w:rsid w:val="0001034C"/>
    <w:rsid w:val="0001042C"/>
    <w:rsid w:val="000104EE"/>
    <w:rsid w:val="0001069D"/>
    <w:rsid w:val="00010F9A"/>
    <w:rsid w:val="0001122F"/>
    <w:rsid w:val="000112C2"/>
    <w:rsid w:val="0001130D"/>
    <w:rsid w:val="0001139E"/>
    <w:rsid w:val="00011600"/>
    <w:rsid w:val="000119A6"/>
    <w:rsid w:val="00011D49"/>
    <w:rsid w:val="000120D4"/>
    <w:rsid w:val="00012228"/>
    <w:rsid w:val="00012332"/>
    <w:rsid w:val="00012489"/>
    <w:rsid w:val="00012548"/>
    <w:rsid w:val="00012BAF"/>
    <w:rsid w:val="000130C1"/>
    <w:rsid w:val="0001347C"/>
    <w:rsid w:val="00013551"/>
    <w:rsid w:val="000136CC"/>
    <w:rsid w:val="000139ED"/>
    <w:rsid w:val="00013BBC"/>
    <w:rsid w:val="00013D6E"/>
    <w:rsid w:val="00013E54"/>
    <w:rsid w:val="000141FA"/>
    <w:rsid w:val="00015E2A"/>
    <w:rsid w:val="00015F95"/>
    <w:rsid w:val="00016536"/>
    <w:rsid w:val="000169A4"/>
    <w:rsid w:val="00016DA3"/>
    <w:rsid w:val="00016DEE"/>
    <w:rsid w:val="000174E2"/>
    <w:rsid w:val="00017523"/>
    <w:rsid w:val="00017A45"/>
    <w:rsid w:val="000205E1"/>
    <w:rsid w:val="0002062B"/>
    <w:rsid w:val="00020C32"/>
    <w:rsid w:val="00021A11"/>
    <w:rsid w:val="000222F4"/>
    <w:rsid w:val="00022431"/>
    <w:rsid w:val="000225BC"/>
    <w:rsid w:val="0002317D"/>
    <w:rsid w:val="000234AB"/>
    <w:rsid w:val="00023A0B"/>
    <w:rsid w:val="00023A4B"/>
    <w:rsid w:val="000241C4"/>
    <w:rsid w:val="000243ED"/>
    <w:rsid w:val="00024459"/>
    <w:rsid w:val="00025B78"/>
    <w:rsid w:val="00025E20"/>
    <w:rsid w:val="00025F5E"/>
    <w:rsid w:val="000271FA"/>
    <w:rsid w:val="00027295"/>
    <w:rsid w:val="00027590"/>
    <w:rsid w:val="00027B2A"/>
    <w:rsid w:val="00027CF2"/>
    <w:rsid w:val="00027E55"/>
    <w:rsid w:val="00031C43"/>
    <w:rsid w:val="000325D9"/>
    <w:rsid w:val="00032C71"/>
    <w:rsid w:val="00032D8B"/>
    <w:rsid w:val="00033555"/>
    <w:rsid w:val="0003387E"/>
    <w:rsid w:val="000340B9"/>
    <w:rsid w:val="000345A4"/>
    <w:rsid w:val="000349D7"/>
    <w:rsid w:val="00034DF2"/>
    <w:rsid w:val="00035FD5"/>
    <w:rsid w:val="00036377"/>
    <w:rsid w:val="000365F5"/>
    <w:rsid w:val="000366A8"/>
    <w:rsid w:val="000366F4"/>
    <w:rsid w:val="00036B1C"/>
    <w:rsid w:val="00036EF1"/>
    <w:rsid w:val="00036FFA"/>
    <w:rsid w:val="000372AF"/>
    <w:rsid w:val="00037471"/>
    <w:rsid w:val="0004100C"/>
    <w:rsid w:val="00041834"/>
    <w:rsid w:val="00041BE0"/>
    <w:rsid w:val="000424E7"/>
    <w:rsid w:val="000424EE"/>
    <w:rsid w:val="00042547"/>
    <w:rsid w:val="00043005"/>
    <w:rsid w:val="00044078"/>
    <w:rsid w:val="00044391"/>
    <w:rsid w:val="000443BF"/>
    <w:rsid w:val="00044531"/>
    <w:rsid w:val="0004498B"/>
    <w:rsid w:val="00044C6E"/>
    <w:rsid w:val="00044D61"/>
    <w:rsid w:val="00045A41"/>
    <w:rsid w:val="00046297"/>
    <w:rsid w:val="00046C23"/>
    <w:rsid w:val="00046CF5"/>
    <w:rsid w:val="00046EB6"/>
    <w:rsid w:val="00047068"/>
    <w:rsid w:val="00047737"/>
    <w:rsid w:val="000478A5"/>
    <w:rsid w:val="00047CFB"/>
    <w:rsid w:val="00050423"/>
    <w:rsid w:val="000506E0"/>
    <w:rsid w:val="00050A36"/>
    <w:rsid w:val="00051419"/>
    <w:rsid w:val="00051528"/>
    <w:rsid w:val="00051906"/>
    <w:rsid w:val="000519E0"/>
    <w:rsid w:val="000521B2"/>
    <w:rsid w:val="000524F4"/>
    <w:rsid w:val="00052BEA"/>
    <w:rsid w:val="00053EC1"/>
    <w:rsid w:val="00053EFF"/>
    <w:rsid w:val="00054011"/>
    <w:rsid w:val="0005460A"/>
    <w:rsid w:val="000549E5"/>
    <w:rsid w:val="00054B2D"/>
    <w:rsid w:val="00054EF2"/>
    <w:rsid w:val="000556CB"/>
    <w:rsid w:val="00055930"/>
    <w:rsid w:val="00055BBD"/>
    <w:rsid w:val="00055F4F"/>
    <w:rsid w:val="0005643E"/>
    <w:rsid w:val="00056CAA"/>
    <w:rsid w:val="00056CE3"/>
    <w:rsid w:val="00056F92"/>
    <w:rsid w:val="0006087D"/>
    <w:rsid w:val="000615C4"/>
    <w:rsid w:val="000617E5"/>
    <w:rsid w:val="00061F5F"/>
    <w:rsid w:val="0006268F"/>
    <w:rsid w:val="00062F77"/>
    <w:rsid w:val="000633EB"/>
    <w:rsid w:val="000637F8"/>
    <w:rsid w:val="00063AB7"/>
    <w:rsid w:val="000640C3"/>
    <w:rsid w:val="00064402"/>
    <w:rsid w:val="00064BBB"/>
    <w:rsid w:val="0006516E"/>
    <w:rsid w:val="0006586B"/>
    <w:rsid w:val="00065955"/>
    <w:rsid w:val="00065B20"/>
    <w:rsid w:val="000664E3"/>
    <w:rsid w:val="00066896"/>
    <w:rsid w:val="000669FE"/>
    <w:rsid w:val="00067B29"/>
    <w:rsid w:val="00070B4A"/>
    <w:rsid w:val="00071E32"/>
    <w:rsid w:val="000728EE"/>
    <w:rsid w:val="00072A03"/>
    <w:rsid w:val="00073444"/>
    <w:rsid w:val="00073693"/>
    <w:rsid w:val="00073E56"/>
    <w:rsid w:val="00074223"/>
    <w:rsid w:val="00074481"/>
    <w:rsid w:val="00074888"/>
    <w:rsid w:val="00074E96"/>
    <w:rsid w:val="000750EB"/>
    <w:rsid w:val="000753DA"/>
    <w:rsid w:val="00075BE5"/>
    <w:rsid w:val="00075D09"/>
    <w:rsid w:val="00075D30"/>
    <w:rsid w:val="000760A1"/>
    <w:rsid w:val="00076384"/>
    <w:rsid w:val="000766DF"/>
    <w:rsid w:val="00077A05"/>
    <w:rsid w:val="00077B36"/>
    <w:rsid w:val="00080202"/>
    <w:rsid w:val="000802CE"/>
    <w:rsid w:val="0008056C"/>
    <w:rsid w:val="000808ED"/>
    <w:rsid w:val="00080CDD"/>
    <w:rsid w:val="00081C24"/>
    <w:rsid w:val="0008219C"/>
    <w:rsid w:val="00082780"/>
    <w:rsid w:val="00082C17"/>
    <w:rsid w:val="00082C35"/>
    <w:rsid w:val="00082D08"/>
    <w:rsid w:val="00082DC6"/>
    <w:rsid w:val="00082E2C"/>
    <w:rsid w:val="000831B6"/>
    <w:rsid w:val="000833D9"/>
    <w:rsid w:val="00083CF4"/>
    <w:rsid w:val="00083F03"/>
    <w:rsid w:val="0008412A"/>
    <w:rsid w:val="00084270"/>
    <w:rsid w:val="00084624"/>
    <w:rsid w:val="0008499A"/>
    <w:rsid w:val="00084B0F"/>
    <w:rsid w:val="00084BE0"/>
    <w:rsid w:val="00084C97"/>
    <w:rsid w:val="00084CF5"/>
    <w:rsid w:val="000869F7"/>
    <w:rsid w:val="00086E19"/>
    <w:rsid w:val="00087169"/>
    <w:rsid w:val="00087243"/>
    <w:rsid w:val="00087491"/>
    <w:rsid w:val="00087FE7"/>
    <w:rsid w:val="000902AB"/>
    <w:rsid w:val="0009079F"/>
    <w:rsid w:val="00090C90"/>
    <w:rsid w:val="00091ED2"/>
    <w:rsid w:val="00092653"/>
    <w:rsid w:val="000928E8"/>
    <w:rsid w:val="00092EAB"/>
    <w:rsid w:val="0009342D"/>
    <w:rsid w:val="00093D93"/>
    <w:rsid w:val="00094031"/>
    <w:rsid w:val="00094312"/>
    <w:rsid w:val="000946A6"/>
    <w:rsid w:val="000949AE"/>
    <w:rsid w:val="00094AA0"/>
    <w:rsid w:val="00094AB5"/>
    <w:rsid w:val="00094B7B"/>
    <w:rsid w:val="00094DDB"/>
    <w:rsid w:val="0009510F"/>
    <w:rsid w:val="000951CD"/>
    <w:rsid w:val="0009525B"/>
    <w:rsid w:val="00095E7D"/>
    <w:rsid w:val="000965BE"/>
    <w:rsid w:val="000968FF"/>
    <w:rsid w:val="00096CC3"/>
    <w:rsid w:val="000973E2"/>
    <w:rsid w:val="00097619"/>
    <w:rsid w:val="000976F5"/>
    <w:rsid w:val="0009798A"/>
    <w:rsid w:val="000A004F"/>
    <w:rsid w:val="000A00CB"/>
    <w:rsid w:val="000A0645"/>
    <w:rsid w:val="000A0C53"/>
    <w:rsid w:val="000A0E09"/>
    <w:rsid w:val="000A163A"/>
    <w:rsid w:val="000A22AE"/>
    <w:rsid w:val="000A2500"/>
    <w:rsid w:val="000A2932"/>
    <w:rsid w:val="000A29B8"/>
    <w:rsid w:val="000A2B50"/>
    <w:rsid w:val="000A322F"/>
    <w:rsid w:val="000A33C4"/>
    <w:rsid w:val="000A3BCA"/>
    <w:rsid w:val="000A445A"/>
    <w:rsid w:val="000A46F1"/>
    <w:rsid w:val="000A470F"/>
    <w:rsid w:val="000A4BC1"/>
    <w:rsid w:val="000A5308"/>
    <w:rsid w:val="000A5B62"/>
    <w:rsid w:val="000A60A0"/>
    <w:rsid w:val="000A66B1"/>
    <w:rsid w:val="000A7B73"/>
    <w:rsid w:val="000B0452"/>
    <w:rsid w:val="000B09E7"/>
    <w:rsid w:val="000B0D4F"/>
    <w:rsid w:val="000B1744"/>
    <w:rsid w:val="000B1FD7"/>
    <w:rsid w:val="000B23A6"/>
    <w:rsid w:val="000B384B"/>
    <w:rsid w:val="000B4403"/>
    <w:rsid w:val="000B4F96"/>
    <w:rsid w:val="000B52E9"/>
    <w:rsid w:val="000B56E1"/>
    <w:rsid w:val="000B5C44"/>
    <w:rsid w:val="000B5D93"/>
    <w:rsid w:val="000B6251"/>
    <w:rsid w:val="000B7024"/>
    <w:rsid w:val="000B7372"/>
    <w:rsid w:val="000B7E91"/>
    <w:rsid w:val="000C00D3"/>
    <w:rsid w:val="000C0BFE"/>
    <w:rsid w:val="000C141C"/>
    <w:rsid w:val="000C26B0"/>
    <w:rsid w:val="000C27D8"/>
    <w:rsid w:val="000C3031"/>
    <w:rsid w:val="000C3293"/>
    <w:rsid w:val="000C3818"/>
    <w:rsid w:val="000C3941"/>
    <w:rsid w:val="000C3DB8"/>
    <w:rsid w:val="000C4085"/>
    <w:rsid w:val="000C453A"/>
    <w:rsid w:val="000C4707"/>
    <w:rsid w:val="000C4790"/>
    <w:rsid w:val="000C47C7"/>
    <w:rsid w:val="000C48F4"/>
    <w:rsid w:val="000C57B1"/>
    <w:rsid w:val="000C5F2C"/>
    <w:rsid w:val="000C65B6"/>
    <w:rsid w:val="000C699A"/>
    <w:rsid w:val="000C6D66"/>
    <w:rsid w:val="000C704E"/>
    <w:rsid w:val="000C7579"/>
    <w:rsid w:val="000D0475"/>
    <w:rsid w:val="000D0894"/>
    <w:rsid w:val="000D0DD1"/>
    <w:rsid w:val="000D13EE"/>
    <w:rsid w:val="000D1957"/>
    <w:rsid w:val="000D1F29"/>
    <w:rsid w:val="000D20B9"/>
    <w:rsid w:val="000D22DC"/>
    <w:rsid w:val="000D2CAC"/>
    <w:rsid w:val="000D2CE3"/>
    <w:rsid w:val="000D34DB"/>
    <w:rsid w:val="000D3969"/>
    <w:rsid w:val="000D3E95"/>
    <w:rsid w:val="000D40EE"/>
    <w:rsid w:val="000D4A14"/>
    <w:rsid w:val="000D5B87"/>
    <w:rsid w:val="000D641A"/>
    <w:rsid w:val="000D6631"/>
    <w:rsid w:val="000D6D7C"/>
    <w:rsid w:val="000D7AF7"/>
    <w:rsid w:val="000E02E2"/>
    <w:rsid w:val="000E0837"/>
    <w:rsid w:val="000E179B"/>
    <w:rsid w:val="000E1D97"/>
    <w:rsid w:val="000E228D"/>
    <w:rsid w:val="000E3155"/>
    <w:rsid w:val="000E3220"/>
    <w:rsid w:val="000E3568"/>
    <w:rsid w:val="000E3591"/>
    <w:rsid w:val="000E3723"/>
    <w:rsid w:val="000E3E11"/>
    <w:rsid w:val="000E444B"/>
    <w:rsid w:val="000E44C9"/>
    <w:rsid w:val="000E4CED"/>
    <w:rsid w:val="000E4D67"/>
    <w:rsid w:val="000E51B2"/>
    <w:rsid w:val="000E59BA"/>
    <w:rsid w:val="000E5E7C"/>
    <w:rsid w:val="000E68D0"/>
    <w:rsid w:val="000E70CD"/>
    <w:rsid w:val="000E7AC1"/>
    <w:rsid w:val="000E7C8E"/>
    <w:rsid w:val="000E7E65"/>
    <w:rsid w:val="000F046A"/>
    <w:rsid w:val="000F065D"/>
    <w:rsid w:val="000F0DED"/>
    <w:rsid w:val="000F1008"/>
    <w:rsid w:val="000F11DA"/>
    <w:rsid w:val="000F1608"/>
    <w:rsid w:val="000F1697"/>
    <w:rsid w:val="000F1738"/>
    <w:rsid w:val="000F27DF"/>
    <w:rsid w:val="000F2AAE"/>
    <w:rsid w:val="000F31D0"/>
    <w:rsid w:val="000F33E2"/>
    <w:rsid w:val="000F34AB"/>
    <w:rsid w:val="000F3CD2"/>
    <w:rsid w:val="000F3E35"/>
    <w:rsid w:val="000F3EC8"/>
    <w:rsid w:val="000F4AF8"/>
    <w:rsid w:val="000F5094"/>
    <w:rsid w:val="000F61DB"/>
    <w:rsid w:val="000F6494"/>
    <w:rsid w:val="000F6659"/>
    <w:rsid w:val="000F6B0A"/>
    <w:rsid w:val="000F6EB2"/>
    <w:rsid w:val="000F71C0"/>
    <w:rsid w:val="000F76FE"/>
    <w:rsid w:val="000F7DBB"/>
    <w:rsid w:val="00100441"/>
    <w:rsid w:val="001006AD"/>
    <w:rsid w:val="00101055"/>
    <w:rsid w:val="0010115A"/>
    <w:rsid w:val="001013DC"/>
    <w:rsid w:val="00102963"/>
    <w:rsid w:val="00102964"/>
    <w:rsid w:val="00102BB5"/>
    <w:rsid w:val="00102CA0"/>
    <w:rsid w:val="0010362D"/>
    <w:rsid w:val="00103B10"/>
    <w:rsid w:val="001048F4"/>
    <w:rsid w:val="00104B88"/>
    <w:rsid w:val="00105030"/>
    <w:rsid w:val="001050B1"/>
    <w:rsid w:val="00105324"/>
    <w:rsid w:val="0010581D"/>
    <w:rsid w:val="00105D41"/>
    <w:rsid w:val="00105D5C"/>
    <w:rsid w:val="00105E70"/>
    <w:rsid w:val="00106057"/>
    <w:rsid w:val="001061FF"/>
    <w:rsid w:val="0010638F"/>
    <w:rsid w:val="00106844"/>
    <w:rsid w:val="00106A42"/>
    <w:rsid w:val="00106E70"/>
    <w:rsid w:val="001071CE"/>
    <w:rsid w:val="00107445"/>
    <w:rsid w:val="00107B10"/>
    <w:rsid w:val="00107CD8"/>
    <w:rsid w:val="001103C6"/>
    <w:rsid w:val="001107C4"/>
    <w:rsid w:val="001108D4"/>
    <w:rsid w:val="00110989"/>
    <w:rsid w:val="00110C77"/>
    <w:rsid w:val="001111DF"/>
    <w:rsid w:val="0011132B"/>
    <w:rsid w:val="00111C50"/>
    <w:rsid w:val="00111D06"/>
    <w:rsid w:val="0011221F"/>
    <w:rsid w:val="00112334"/>
    <w:rsid w:val="00112A71"/>
    <w:rsid w:val="00113C05"/>
    <w:rsid w:val="001143AA"/>
    <w:rsid w:val="00114499"/>
    <w:rsid w:val="001148FC"/>
    <w:rsid w:val="00114A35"/>
    <w:rsid w:val="00114E1C"/>
    <w:rsid w:val="00115118"/>
    <w:rsid w:val="001151F6"/>
    <w:rsid w:val="00115C8D"/>
    <w:rsid w:val="00115FE9"/>
    <w:rsid w:val="00116594"/>
    <w:rsid w:val="001166CB"/>
    <w:rsid w:val="00116CC5"/>
    <w:rsid w:val="001202C4"/>
    <w:rsid w:val="001213DB"/>
    <w:rsid w:val="00121C9B"/>
    <w:rsid w:val="00122A40"/>
    <w:rsid w:val="00122AA7"/>
    <w:rsid w:val="00122AAE"/>
    <w:rsid w:val="00122CB8"/>
    <w:rsid w:val="00123084"/>
    <w:rsid w:val="001231B5"/>
    <w:rsid w:val="00123B0E"/>
    <w:rsid w:val="00123C17"/>
    <w:rsid w:val="00124428"/>
    <w:rsid w:val="00124932"/>
    <w:rsid w:val="00124B02"/>
    <w:rsid w:val="00124B53"/>
    <w:rsid w:val="001250D4"/>
    <w:rsid w:val="001254C6"/>
    <w:rsid w:val="001256C0"/>
    <w:rsid w:val="0012583A"/>
    <w:rsid w:val="00125B38"/>
    <w:rsid w:val="00125B72"/>
    <w:rsid w:val="00125BC0"/>
    <w:rsid w:val="00126039"/>
    <w:rsid w:val="00126BC1"/>
    <w:rsid w:val="00126E39"/>
    <w:rsid w:val="00127755"/>
    <w:rsid w:val="00127CD9"/>
    <w:rsid w:val="00127D00"/>
    <w:rsid w:val="00127E83"/>
    <w:rsid w:val="001304E0"/>
    <w:rsid w:val="00130788"/>
    <w:rsid w:val="001309DF"/>
    <w:rsid w:val="00130E78"/>
    <w:rsid w:val="00131AFF"/>
    <w:rsid w:val="00131D7D"/>
    <w:rsid w:val="00132144"/>
    <w:rsid w:val="00132860"/>
    <w:rsid w:val="0013289A"/>
    <w:rsid w:val="0013356E"/>
    <w:rsid w:val="00133BB3"/>
    <w:rsid w:val="00133DBA"/>
    <w:rsid w:val="001345E6"/>
    <w:rsid w:val="001347CF"/>
    <w:rsid w:val="00134CD2"/>
    <w:rsid w:val="00134D6F"/>
    <w:rsid w:val="00134E72"/>
    <w:rsid w:val="001351A2"/>
    <w:rsid w:val="00135750"/>
    <w:rsid w:val="001358A9"/>
    <w:rsid w:val="00135A5F"/>
    <w:rsid w:val="001360AB"/>
    <w:rsid w:val="001368F4"/>
    <w:rsid w:val="00136A0A"/>
    <w:rsid w:val="00136BC4"/>
    <w:rsid w:val="00136D98"/>
    <w:rsid w:val="001374CC"/>
    <w:rsid w:val="00137821"/>
    <w:rsid w:val="001379CC"/>
    <w:rsid w:val="00137A97"/>
    <w:rsid w:val="00137C09"/>
    <w:rsid w:val="00137F54"/>
    <w:rsid w:val="00140180"/>
    <w:rsid w:val="00140AFC"/>
    <w:rsid w:val="00140B9D"/>
    <w:rsid w:val="00140C54"/>
    <w:rsid w:val="0014112C"/>
    <w:rsid w:val="001414CE"/>
    <w:rsid w:val="001419A4"/>
    <w:rsid w:val="0014267D"/>
    <w:rsid w:val="00142D89"/>
    <w:rsid w:val="001430CC"/>
    <w:rsid w:val="0014332D"/>
    <w:rsid w:val="001433DF"/>
    <w:rsid w:val="001439A8"/>
    <w:rsid w:val="0014459E"/>
    <w:rsid w:val="001446C4"/>
    <w:rsid w:val="001447E1"/>
    <w:rsid w:val="00144866"/>
    <w:rsid w:val="00144A7C"/>
    <w:rsid w:val="00144EB5"/>
    <w:rsid w:val="00144F56"/>
    <w:rsid w:val="0014528B"/>
    <w:rsid w:val="00145ACF"/>
    <w:rsid w:val="00146420"/>
    <w:rsid w:val="0014653F"/>
    <w:rsid w:val="00146A2C"/>
    <w:rsid w:val="00146F8A"/>
    <w:rsid w:val="001471CE"/>
    <w:rsid w:val="001475CA"/>
    <w:rsid w:val="001506B6"/>
    <w:rsid w:val="00150F7F"/>
    <w:rsid w:val="001513F1"/>
    <w:rsid w:val="00151882"/>
    <w:rsid w:val="00151936"/>
    <w:rsid w:val="0015198D"/>
    <w:rsid w:val="00152737"/>
    <w:rsid w:val="0015288E"/>
    <w:rsid w:val="00152ABB"/>
    <w:rsid w:val="00152BA8"/>
    <w:rsid w:val="00152DF7"/>
    <w:rsid w:val="001532D5"/>
    <w:rsid w:val="0015340C"/>
    <w:rsid w:val="00153603"/>
    <w:rsid w:val="001539C4"/>
    <w:rsid w:val="00153B36"/>
    <w:rsid w:val="00153EAB"/>
    <w:rsid w:val="00154C1D"/>
    <w:rsid w:val="00154C2F"/>
    <w:rsid w:val="0015527B"/>
    <w:rsid w:val="00155BA3"/>
    <w:rsid w:val="00155EEC"/>
    <w:rsid w:val="0015627B"/>
    <w:rsid w:val="001563B7"/>
    <w:rsid w:val="00156508"/>
    <w:rsid w:val="00156541"/>
    <w:rsid w:val="001576C6"/>
    <w:rsid w:val="00157CC7"/>
    <w:rsid w:val="00157E24"/>
    <w:rsid w:val="00160968"/>
    <w:rsid w:val="00161A41"/>
    <w:rsid w:val="001621FF"/>
    <w:rsid w:val="001624CD"/>
    <w:rsid w:val="001635FF"/>
    <w:rsid w:val="0016365D"/>
    <w:rsid w:val="00163FDF"/>
    <w:rsid w:val="00164845"/>
    <w:rsid w:val="00164870"/>
    <w:rsid w:val="00164D2E"/>
    <w:rsid w:val="00164F35"/>
    <w:rsid w:val="00165122"/>
    <w:rsid w:val="0016545F"/>
    <w:rsid w:val="001655E6"/>
    <w:rsid w:val="0016600D"/>
    <w:rsid w:val="0016606A"/>
    <w:rsid w:val="00166116"/>
    <w:rsid w:val="00166583"/>
    <w:rsid w:val="001665B6"/>
    <w:rsid w:val="00166986"/>
    <w:rsid w:val="001669C7"/>
    <w:rsid w:val="00167162"/>
    <w:rsid w:val="00167234"/>
    <w:rsid w:val="00167519"/>
    <w:rsid w:val="001678C8"/>
    <w:rsid w:val="001679C5"/>
    <w:rsid w:val="00167D11"/>
    <w:rsid w:val="00167F06"/>
    <w:rsid w:val="001702D1"/>
    <w:rsid w:val="001708AF"/>
    <w:rsid w:val="001713B3"/>
    <w:rsid w:val="00171A77"/>
    <w:rsid w:val="001721F6"/>
    <w:rsid w:val="0017227D"/>
    <w:rsid w:val="001725ED"/>
    <w:rsid w:val="00172D92"/>
    <w:rsid w:val="001739CA"/>
    <w:rsid w:val="00173DCD"/>
    <w:rsid w:val="00173E4C"/>
    <w:rsid w:val="00174509"/>
    <w:rsid w:val="00174CA8"/>
    <w:rsid w:val="001751C0"/>
    <w:rsid w:val="00176987"/>
    <w:rsid w:val="00176F92"/>
    <w:rsid w:val="0017721E"/>
    <w:rsid w:val="00177305"/>
    <w:rsid w:val="0017735F"/>
    <w:rsid w:val="0017746A"/>
    <w:rsid w:val="00177556"/>
    <w:rsid w:val="00177705"/>
    <w:rsid w:val="00177C43"/>
    <w:rsid w:val="00177E54"/>
    <w:rsid w:val="00177FD4"/>
    <w:rsid w:val="0018023B"/>
    <w:rsid w:val="00180433"/>
    <w:rsid w:val="001809FA"/>
    <w:rsid w:val="001816BF"/>
    <w:rsid w:val="001817F8"/>
    <w:rsid w:val="0018190C"/>
    <w:rsid w:val="00181A42"/>
    <w:rsid w:val="00181A85"/>
    <w:rsid w:val="00181C74"/>
    <w:rsid w:val="00181CA5"/>
    <w:rsid w:val="00182011"/>
    <w:rsid w:val="00182356"/>
    <w:rsid w:val="00182623"/>
    <w:rsid w:val="001830EB"/>
    <w:rsid w:val="001839BB"/>
    <w:rsid w:val="00183B5C"/>
    <w:rsid w:val="00183DA8"/>
    <w:rsid w:val="001842FD"/>
    <w:rsid w:val="00184453"/>
    <w:rsid w:val="001845C1"/>
    <w:rsid w:val="001858CE"/>
    <w:rsid w:val="00186019"/>
    <w:rsid w:val="00187021"/>
    <w:rsid w:val="001871E4"/>
    <w:rsid w:val="0018794E"/>
    <w:rsid w:val="00187AE3"/>
    <w:rsid w:val="00187CC3"/>
    <w:rsid w:val="001902AB"/>
    <w:rsid w:val="001904FF"/>
    <w:rsid w:val="001908C1"/>
    <w:rsid w:val="001917BA"/>
    <w:rsid w:val="00191A32"/>
    <w:rsid w:val="001923C2"/>
    <w:rsid w:val="001925CB"/>
    <w:rsid w:val="00192A5D"/>
    <w:rsid w:val="00192C04"/>
    <w:rsid w:val="0019411A"/>
    <w:rsid w:val="00194453"/>
    <w:rsid w:val="00195419"/>
    <w:rsid w:val="00195540"/>
    <w:rsid w:val="0019573D"/>
    <w:rsid w:val="0019578D"/>
    <w:rsid w:val="001957DA"/>
    <w:rsid w:val="00195D28"/>
    <w:rsid w:val="00195D35"/>
    <w:rsid w:val="00195FF6"/>
    <w:rsid w:val="00196246"/>
    <w:rsid w:val="0019676D"/>
    <w:rsid w:val="001968C2"/>
    <w:rsid w:val="00196A87"/>
    <w:rsid w:val="00196DB1"/>
    <w:rsid w:val="00197372"/>
    <w:rsid w:val="0019742E"/>
    <w:rsid w:val="00197472"/>
    <w:rsid w:val="001A0B64"/>
    <w:rsid w:val="001A0CD2"/>
    <w:rsid w:val="001A1206"/>
    <w:rsid w:val="001A1385"/>
    <w:rsid w:val="001A1470"/>
    <w:rsid w:val="001A1734"/>
    <w:rsid w:val="001A1868"/>
    <w:rsid w:val="001A2E59"/>
    <w:rsid w:val="001A37A4"/>
    <w:rsid w:val="001A3F5D"/>
    <w:rsid w:val="001A452A"/>
    <w:rsid w:val="001A56AC"/>
    <w:rsid w:val="001A5CF2"/>
    <w:rsid w:val="001A6309"/>
    <w:rsid w:val="001A663E"/>
    <w:rsid w:val="001A6DC6"/>
    <w:rsid w:val="001A70B5"/>
    <w:rsid w:val="001A731A"/>
    <w:rsid w:val="001A7544"/>
    <w:rsid w:val="001A75CA"/>
    <w:rsid w:val="001A7AB5"/>
    <w:rsid w:val="001A7C8B"/>
    <w:rsid w:val="001A7CCE"/>
    <w:rsid w:val="001B03F6"/>
    <w:rsid w:val="001B0740"/>
    <w:rsid w:val="001B0A56"/>
    <w:rsid w:val="001B0E0B"/>
    <w:rsid w:val="001B0F37"/>
    <w:rsid w:val="001B111B"/>
    <w:rsid w:val="001B1195"/>
    <w:rsid w:val="001B15C1"/>
    <w:rsid w:val="001B1955"/>
    <w:rsid w:val="001B1A58"/>
    <w:rsid w:val="001B21E6"/>
    <w:rsid w:val="001B2945"/>
    <w:rsid w:val="001B477B"/>
    <w:rsid w:val="001B4886"/>
    <w:rsid w:val="001B5328"/>
    <w:rsid w:val="001B54D6"/>
    <w:rsid w:val="001B5B2E"/>
    <w:rsid w:val="001B6BC3"/>
    <w:rsid w:val="001B6E75"/>
    <w:rsid w:val="001B706D"/>
    <w:rsid w:val="001B73AC"/>
    <w:rsid w:val="001B7737"/>
    <w:rsid w:val="001B7A6F"/>
    <w:rsid w:val="001B7C88"/>
    <w:rsid w:val="001C0286"/>
    <w:rsid w:val="001C032F"/>
    <w:rsid w:val="001C072A"/>
    <w:rsid w:val="001C0D98"/>
    <w:rsid w:val="001C1EB4"/>
    <w:rsid w:val="001C203B"/>
    <w:rsid w:val="001C29ED"/>
    <w:rsid w:val="001C2A0D"/>
    <w:rsid w:val="001C3642"/>
    <w:rsid w:val="001C3A33"/>
    <w:rsid w:val="001C3B63"/>
    <w:rsid w:val="001C3E09"/>
    <w:rsid w:val="001C3F7D"/>
    <w:rsid w:val="001C59FB"/>
    <w:rsid w:val="001C61D6"/>
    <w:rsid w:val="001C69FA"/>
    <w:rsid w:val="001C6DA4"/>
    <w:rsid w:val="001C77FC"/>
    <w:rsid w:val="001C7AEB"/>
    <w:rsid w:val="001D004A"/>
    <w:rsid w:val="001D0391"/>
    <w:rsid w:val="001D046E"/>
    <w:rsid w:val="001D0654"/>
    <w:rsid w:val="001D0746"/>
    <w:rsid w:val="001D120D"/>
    <w:rsid w:val="001D149C"/>
    <w:rsid w:val="001D15B7"/>
    <w:rsid w:val="001D1E7B"/>
    <w:rsid w:val="001D29B6"/>
    <w:rsid w:val="001D2B8E"/>
    <w:rsid w:val="001D2C7C"/>
    <w:rsid w:val="001D399B"/>
    <w:rsid w:val="001D405D"/>
    <w:rsid w:val="001D498C"/>
    <w:rsid w:val="001D4C73"/>
    <w:rsid w:val="001D4D9B"/>
    <w:rsid w:val="001D5B3D"/>
    <w:rsid w:val="001D637F"/>
    <w:rsid w:val="001D6700"/>
    <w:rsid w:val="001D733E"/>
    <w:rsid w:val="001E0431"/>
    <w:rsid w:val="001E05EA"/>
    <w:rsid w:val="001E0CA6"/>
    <w:rsid w:val="001E1AD8"/>
    <w:rsid w:val="001E1B02"/>
    <w:rsid w:val="001E1C79"/>
    <w:rsid w:val="001E1CBD"/>
    <w:rsid w:val="001E21E3"/>
    <w:rsid w:val="001E2DD3"/>
    <w:rsid w:val="001E2EBE"/>
    <w:rsid w:val="001E34E3"/>
    <w:rsid w:val="001E3C9B"/>
    <w:rsid w:val="001E547D"/>
    <w:rsid w:val="001E58EA"/>
    <w:rsid w:val="001E5E3C"/>
    <w:rsid w:val="001E6034"/>
    <w:rsid w:val="001E64FC"/>
    <w:rsid w:val="001E6561"/>
    <w:rsid w:val="001E6603"/>
    <w:rsid w:val="001E6834"/>
    <w:rsid w:val="001E7234"/>
    <w:rsid w:val="001E7C3E"/>
    <w:rsid w:val="001F080D"/>
    <w:rsid w:val="001F0C3F"/>
    <w:rsid w:val="001F0E4D"/>
    <w:rsid w:val="001F136C"/>
    <w:rsid w:val="001F1A9E"/>
    <w:rsid w:val="001F1CDC"/>
    <w:rsid w:val="001F1EEB"/>
    <w:rsid w:val="001F21DE"/>
    <w:rsid w:val="001F225F"/>
    <w:rsid w:val="001F3973"/>
    <w:rsid w:val="001F45BC"/>
    <w:rsid w:val="001F4690"/>
    <w:rsid w:val="001F4D03"/>
    <w:rsid w:val="001F4D51"/>
    <w:rsid w:val="001F4DBF"/>
    <w:rsid w:val="001F5A26"/>
    <w:rsid w:val="001F5F1C"/>
    <w:rsid w:val="001F62CD"/>
    <w:rsid w:val="001F652C"/>
    <w:rsid w:val="001F6721"/>
    <w:rsid w:val="001F6CC5"/>
    <w:rsid w:val="001F7390"/>
    <w:rsid w:val="001F7977"/>
    <w:rsid w:val="00200D64"/>
    <w:rsid w:val="00200E51"/>
    <w:rsid w:val="00201A13"/>
    <w:rsid w:val="002021CF"/>
    <w:rsid w:val="00202246"/>
    <w:rsid w:val="002024B8"/>
    <w:rsid w:val="002026BB"/>
    <w:rsid w:val="00202A5D"/>
    <w:rsid w:val="002031BA"/>
    <w:rsid w:val="00203B74"/>
    <w:rsid w:val="00204A62"/>
    <w:rsid w:val="00204F92"/>
    <w:rsid w:val="002051C0"/>
    <w:rsid w:val="00205375"/>
    <w:rsid w:val="00205CB5"/>
    <w:rsid w:val="0020688A"/>
    <w:rsid w:val="00207146"/>
    <w:rsid w:val="00207466"/>
    <w:rsid w:val="0020753A"/>
    <w:rsid w:val="002076DF"/>
    <w:rsid w:val="00207B48"/>
    <w:rsid w:val="00210403"/>
    <w:rsid w:val="002104C2"/>
    <w:rsid w:val="00210581"/>
    <w:rsid w:val="00210DDC"/>
    <w:rsid w:val="002114A9"/>
    <w:rsid w:val="00211EEE"/>
    <w:rsid w:val="00212769"/>
    <w:rsid w:val="00212C12"/>
    <w:rsid w:val="00213295"/>
    <w:rsid w:val="002136E7"/>
    <w:rsid w:val="002139EF"/>
    <w:rsid w:val="00213F10"/>
    <w:rsid w:val="002143B2"/>
    <w:rsid w:val="0021577A"/>
    <w:rsid w:val="002157D9"/>
    <w:rsid w:val="002157FC"/>
    <w:rsid w:val="00216047"/>
    <w:rsid w:val="002173A1"/>
    <w:rsid w:val="00217655"/>
    <w:rsid w:val="0021785A"/>
    <w:rsid w:val="00217957"/>
    <w:rsid w:val="00217CCB"/>
    <w:rsid w:val="002200F5"/>
    <w:rsid w:val="0022036D"/>
    <w:rsid w:val="002204CC"/>
    <w:rsid w:val="002207E9"/>
    <w:rsid w:val="00220FA3"/>
    <w:rsid w:val="002218D9"/>
    <w:rsid w:val="00221A5D"/>
    <w:rsid w:val="002221C8"/>
    <w:rsid w:val="0022294A"/>
    <w:rsid w:val="00222D47"/>
    <w:rsid w:val="00223430"/>
    <w:rsid w:val="00223DCC"/>
    <w:rsid w:val="00224015"/>
    <w:rsid w:val="00224022"/>
    <w:rsid w:val="002243C2"/>
    <w:rsid w:val="00224593"/>
    <w:rsid w:val="00224751"/>
    <w:rsid w:val="00224DDD"/>
    <w:rsid w:val="002253A4"/>
    <w:rsid w:val="002259D9"/>
    <w:rsid w:val="00225A16"/>
    <w:rsid w:val="00225A3B"/>
    <w:rsid w:val="00225E39"/>
    <w:rsid w:val="00225E6B"/>
    <w:rsid w:val="0022644E"/>
    <w:rsid w:val="00226DB6"/>
    <w:rsid w:val="002307C3"/>
    <w:rsid w:val="00231C30"/>
    <w:rsid w:val="00231F75"/>
    <w:rsid w:val="00231F91"/>
    <w:rsid w:val="00231FFA"/>
    <w:rsid w:val="002320A5"/>
    <w:rsid w:val="00232355"/>
    <w:rsid w:val="00232D5B"/>
    <w:rsid w:val="00233534"/>
    <w:rsid w:val="00233F7A"/>
    <w:rsid w:val="002342B0"/>
    <w:rsid w:val="00234653"/>
    <w:rsid w:val="0023506F"/>
    <w:rsid w:val="00235314"/>
    <w:rsid w:val="002355C2"/>
    <w:rsid w:val="00235DB8"/>
    <w:rsid w:val="00236082"/>
    <w:rsid w:val="00236448"/>
    <w:rsid w:val="0023651B"/>
    <w:rsid w:val="00236DC6"/>
    <w:rsid w:val="00236E33"/>
    <w:rsid w:val="002371DB"/>
    <w:rsid w:val="002373EB"/>
    <w:rsid w:val="00237AE9"/>
    <w:rsid w:val="002400D4"/>
    <w:rsid w:val="00240A11"/>
    <w:rsid w:val="00240F2C"/>
    <w:rsid w:val="002410B1"/>
    <w:rsid w:val="002419AD"/>
    <w:rsid w:val="00241E63"/>
    <w:rsid w:val="0024223F"/>
    <w:rsid w:val="0024257D"/>
    <w:rsid w:val="002425F7"/>
    <w:rsid w:val="002426E2"/>
    <w:rsid w:val="00242992"/>
    <w:rsid w:val="00242DDF"/>
    <w:rsid w:val="00242E17"/>
    <w:rsid w:val="002430E1"/>
    <w:rsid w:val="002431F9"/>
    <w:rsid w:val="002433BA"/>
    <w:rsid w:val="002433F6"/>
    <w:rsid w:val="00243436"/>
    <w:rsid w:val="00244424"/>
    <w:rsid w:val="002445EE"/>
    <w:rsid w:val="00244833"/>
    <w:rsid w:val="00245260"/>
    <w:rsid w:val="00245DBD"/>
    <w:rsid w:val="00245E7F"/>
    <w:rsid w:val="00246224"/>
    <w:rsid w:val="00246C5A"/>
    <w:rsid w:val="00246C75"/>
    <w:rsid w:val="00247283"/>
    <w:rsid w:val="002472AC"/>
    <w:rsid w:val="00247301"/>
    <w:rsid w:val="00247C34"/>
    <w:rsid w:val="00247C5E"/>
    <w:rsid w:val="002502D4"/>
    <w:rsid w:val="002506E5"/>
    <w:rsid w:val="00250792"/>
    <w:rsid w:val="00250AC7"/>
    <w:rsid w:val="00250C0D"/>
    <w:rsid w:val="00250DED"/>
    <w:rsid w:val="00251094"/>
    <w:rsid w:val="002513F0"/>
    <w:rsid w:val="00251B87"/>
    <w:rsid w:val="00251FB3"/>
    <w:rsid w:val="002527F3"/>
    <w:rsid w:val="00252F49"/>
    <w:rsid w:val="002532E8"/>
    <w:rsid w:val="00253C77"/>
    <w:rsid w:val="00253E95"/>
    <w:rsid w:val="00254B63"/>
    <w:rsid w:val="00254F20"/>
    <w:rsid w:val="00254F3A"/>
    <w:rsid w:val="0025582B"/>
    <w:rsid w:val="0025616F"/>
    <w:rsid w:val="0025628F"/>
    <w:rsid w:val="002568C9"/>
    <w:rsid w:val="00256C44"/>
    <w:rsid w:val="00256C4C"/>
    <w:rsid w:val="00257949"/>
    <w:rsid w:val="00257BE9"/>
    <w:rsid w:val="00257F3C"/>
    <w:rsid w:val="00260592"/>
    <w:rsid w:val="002612A2"/>
    <w:rsid w:val="0026132B"/>
    <w:rsid w:val="002618BE"/>
    <w:rsid w:val="00261A54"/>
    <w:rsid w:val="00261A7F"/>
    <w:rsid w:val="00261BDA"/>
    <w:rsid w:val="00263796"/>
    <w:rsid w:val="00263D85"/>
    <w:rsid w:val="00264BBF"/>
    <w:rsid w:val="00264E2F"/>
    <w:rsid w:val="00265537"/>
    <w:rsid w:val="00265731"/>
    <w:rsid w:val="002657DB"/>
    <w:rsid w:val="00265CEF"/>
    <w:rsid w:val="00266098"/>
    <w:rsid w:val="002662DB"/>
    <w:rsid w:val="0026695C"/>
    <w:rsid w:val="00267279"/>
    <w:rsid w:val="00267386"/>
    <w:rsid w:val="002677CA"/>
    <w:rsid w:val="002677FC"/>
    <w:rsid w:val="00267ED5"/>
    <w:rsid w:val="00270066"/>
    <w:rsid w:val="00270195"/>
    <w:rsid w:val="00270F52"/>
    <w:rsid w:val="00271578"/>
    <w:rsid w:val="00271E8A"/>
    <w:rsid w:val="00272389"/>
    <w:rsid w:val="0027256E"/>
    <w:rsid w:val="00273368"/>
    <w:rsid w:val="002736A4"/>
    <w:rsid w:val="00273976"/>
    <w:rsid w:val="00274B99"/>
    <w:rsid w:val="00274D25"/>
    <w:rsid w:val="00275E3E"/>
    <w:rsid w:val="00276103"/>
    <w:rsid w:val="002767A3"/>
    <w:rsid w:val="0027682A"/>
    <w:rsid w:val="00276B19"/>
    <w:rsid w:val="00276B50"/>
    <w:rsid w:val="0027734E"/>
    <w:rsid w:val="002773D0"/>
    <w:rsid w:val="002777D1"/>
    <w:rsid w:val="0027781B"/>
    <w:rsid w:val="002779B0"/>
    <w:rsid w:val="00277A6E"/>
    <w:rsid w:val="00277EE5"/>
    <w:rsid w:val="00280347"/>
    <w:rsid w:val="002804AB"/>
    <w:rsid w:val="002812D6"/>
    <w:rsid w:val="00282225"/>
    <w:rsid w:val="002822EC"/>
    <w:rsid w:val="00282514"/>
    <w:rsid w:val="0028260D"/>
    <w:rsid w:val="00283E57"/>
    <w:rsid w:val="00284020"/>
    <w:rsid w:val="00285369"/>
    <w:rsid w:val="00285859"/>
    <w:rsid w:val="00285969"/>
    <w:rsid w:val="00285F19"/>
    <w:rsid w:val="00286D12"/>
    <w:rsid w:val="00286DAB"/>
    <w:rsid w:val="00286F0A"/>
    <w:rsid w:val="00287333"/>
    <w:rsid w:val="00287A1D"/>
    <w:rsid w:val="00287A3D"/>
    <w:rsid w:val="00287C11"/>
    <w:rsid w:val="00290A03"/>
    <w:rsid w:val="00290CC8"/>
    <w:rsid w:val="0029115F"/>
    <w:rsid w:val="002911B5"/>
    <w:rsid w:val="00291A67"/>
    <w:rsid w:val="00292975"/>
    <w:rsid w:val="0029298B"/>
    <w:rsid w:val="0029325D"/>
    <w:rsid w:val="0029388A"/>
    <w:rsid w:val="00293E71"/>
    <w:rsid w:val="002942F7"/>
    <w:rsid w:val="002943BA"/>
    <w:rsid w:val="0029445D"/>
    <w:rsid w:val="0029480E"/>
    <w:rsid w:val="00294E1C"/>
    <w:rsid w:val="002951C3"/>
    <w:rsid w:val="00295590"/>
    <w:rsid w:val="002956B7"/>
    <w:rsid w:val="002956EA"/>
    <w:rsid w:val="00295819"/>
    <w:rsid w:val="00296799"/>
    <w:rsid w:val="002972A0"/>
    <w:rsid w:val="002976A1"/>
    <w:rsid w:val="00297A36"/>
    <w:rsid w:val="00297B5A"/>
    <w:rsid w:val="002A02A4"/>
    <w:rsid w:val="002A0726"/>
    <w:rsid w:val="002A0C50"/>
    <w:rsid w:val="002A155F"/>
    <w:rsid w:val="002A1C67"/>
    <w:rsid w:val="002A2A09"/>
    <w:rsid w:val="002A2EFD"/>
    <w:rsid w:val="002A35C4"/>
    <w:rsid w:val="002A3931"/>
    <w:rsid w:val="002A4635"/>
    <w:rsid w:val="002A49B3"/>
    <w:rsid w:val="002A52D8"/>
    <w:rsid w:val="002A5654"/>
    <w:rsid w:val="002A5839"/>
    <w:rsid w:val="002A5A85"/>
    <w:rsid w:val="002A5B72"/>
    <w:rsid w:val="002A5C9F"/>
    <w:rsid w:val="002A6048"/>
    <w:rsid w:val="002A6B4A"/>
    <w:rsid w:val="002A6BCF"/>
    <w:rsid w:val="002A6CC9"/>
    <w:rsid w:val="002A6F04"/>
    <w:rsid w:val="002A71A2"/>
    <w:rsid w:val="002A7A2C"/>
    <w:rsid w:val="002A7E8E"/>
    <w:rsid w:val="002B08B7"/>
    <w:rsid w:val="002B0C8C"/>
    <w:rsid w:val="002B0F8D"/>
    <w:rsid w:val="002B1C6B"/>
    <w:rsid w:val="002B1D4A"/>
    <w:rsid w:val="002B1DCA"/>
    <w:rsid w:val="002B2601"/>
    <w:rsid w:val="002B34E1"/>
    <w:rsid w:val="002B3A69"/>
    <w:rsid w:val="002B3BD8"/>
    <w:rsid w:val="002B3DB8"/>
    <w:rsid w:val="002B3E92"/>
    <w:rsid w:val="002B43CD"/>
    <w:rsid w:val="002B4B11"/>
    <w:rsid w:val="002B4E6A"/>
    <w:rsid w:val="002B4F26"/>
    <w:rsid w:val="002B52F3"/>
    <w:rsid w:val="002B54E9"/>
    <w:rsid w:val="002B5EC6"/>
    <w:rsid w:val="002B614A"/>
    <w:rsid w:val="002B615D"/>
    <w:rsid w:val="002B65D2"/>
    <w:rsid w:val="002B6B2C"/>
    <w:rsid w:val="002B7086"/>
    <w:rsid w:val="002B7BA0"/>
    <w:rsid w:val="002C03ED"/>
    <w:rsid w:val="002C062F"/>
    <w:rsid w:val="002C0C5F"/>
    <w:rsid w:val="002C0FA0"/>
    <w:rsid w:val="002C16EA"/>
    <w:rsid w:val="002C2039"/>
    <w:rsid w:val="002C2729"/>
    <w:rsid w:val="002C2AF5"/>
    <w:rsid w:val="002C32C9"/>
    <w:rsid w:val="002C3303"/>
    <w:rsid w:val="002C3528"/>
    <w:rsid w:val="002C386F"/>
    <w:rsid w:val="002C3FC9"/>
    <w:rsid w:val="002C4922"/>
    <w:rsid w:val="002C4BC5"/>
    <w:rsid w:val="002C4BFA"/>
    <w:rsid w:val="002C5618"/>
    <w:rsid w:val="002C5856"/>
    <w:rsid w:val="002C5AE5"/>
    <w:rsid w:val="002C6366"/>
    <w:rsid w:val="002C67C6"/>
    <w:rsid w:val="002C6924"/>
    <w:rsid w:val="002C6C32"/>
    <w:rsid w:val="002C6C98"/>
    <w:rsid w:val="002C6EB0"/>
    <w:rsid w:val="002C7455"/>
    <w:rsid w:val="002C797F"/>
    <w:rsid w:val="002D07E6"/>
    <w:rsid w:val="002D0C2E"/>
    <w:rsid w:val="002D0C68"/>
    <w:rsid w:val="002D1463"/>
    <w:rsid w:val="002D1F6B"/>
    <w:rsid w:val="002D24B1"/>
    <w:rsid w:val="002D2FC5"/>
    <w:rsid w:val="002D362A"/>
    <w:rsid w:val="002D3A2F"/>
    <w:rsid w:val="002D4689"/>
    <w:rsid w:val="002D482F"/>
    <w:rsid w:val="002D4D6B"/>
    <w:rsid w:val="002D4F0D"/>
    <w:rsid w:val="002D5525"/>
    <w:rsid w:val="002D5572"/>
    <w:rsid w:val="002D5969"/>
    <w:rsid w:val="002D59F9"/>
    <w:rsid w:val="002D5B37"/>
    <w:rsid w:val="002D5CCC"/>
    <w:rsid w:val="002D60D0"/>
    <w:rsid w:val="002D6319"/>
    <w:rsid w:val="002D6459"/>
    <w:rsid w:val="002D6CCE"/>
    <w:rsid w:val="002D7819"/>
    <w:rsid w:val="002D796C"/>
    <w:rsid w:val="002D7ABD"/>
    <w:rsid w:val="002E00F2"/>
    <w:rsid w:val="002E1246"/>
    <w:rsid w:val="002E15F1"/>
    <w:rsid w:val="002E20F7"/>
    <w:rsid w:val="002E2640"/>
    <w:rsid w:val="002E2B72"/>
    <w:rsid w:val="002E2D32"/>
    <w:rsid w:val="002E3458"/>
    <w:rsid w:val="002E3596"/>
    <w:rsid w:val="002E36CE"/>
    <w:rsid w:val="002E4003"/>
    <w:rsid w:val="002E4A07"/>
    <w:rsid w:val="002E4CC0"/>
    <w:rsid w:val="002E5708"/>
    <w:rsid w:val="002E59A0"/>
    <w:rsid w:val="002E5A02"/>
    <w:rsid w:val="002E5F75"/>
    <w:rsid w:val="002E6767"/>
    <w:rsid w:val="002E69FA"/>
    <w:rsid w:val="002E6A64"/>
    <w:rsid w:val="002E752D"/>
    <w:rsid w:val="002E7710"/>
    <w:rsid w:val="002E7876"/>
    <w:rsid w:val="002E78D5"/>
    <w:rsid w:val="002F019E"/>
    <w:rsid w:val="002F02B3"/>
    <w:rsid w:val="002F0F05"/>
    <w:rsid w:val="002F12E1"/>
    <w:rsid w:val="002F1844"/>
    <w:rsid w:val="002F1B2A"/>
    <w:rsid w:val="002F1BA7"/>
    <w:rsid w:val="002F4B08"/>
    <w:rsid w:val="002F4D7D"/>
    <w:rsid w:val="002F5252"/>
    <w:rsid w:val="002F550E"/>
    <w:rsid w:val="002F5D27"/>
    <w:rsid w:val="002F61D7"/>
    <w:rsid w:val="002F6365"/>
    <w:rsid w:val="002F6773"/>
    <w:rsid w:val="002F699C"/>
    <w:rsid w:val="002F6AF9"/>
    <w:rsid w:val="002F719A"/>
    <w:rsid w:val="002F7C08"/>
    <w:rsid w:val="003003FF"/>
    <w:rsid w:val="00300455"/>
    <w:rsid w:val="00300AAD"/>
    <w:rsid w:val="003011CA"/>
    <w:rsid w:val="003013DF"/>
    <w:rsid w:val="00301F61"/>
    <w:rsid w:val="00302323"/>
    <w:rsid w:val="00302E0A"/>
    <w:rsid w:val="00303117"/>
    <w:rsid w:val="003033BD"/>
    <w:rsid w:val="00303761"/>
    <w:rsid w:val="0030393E"/>
    <w:rsid w:val="00304057"/>
    <w:rsid w:val="003040E0"/>
    <w:rsid w:val="00304869"/>
    <w:rsid w:val="00304E7F"/>
    <w:rsid w:val="00305511"/>
    <w:rsid w:val="0030602D"/>
    <w:rsid w:val="00306742"/>
    <w:rsid w:val="00307331"/>
    <w:rsid w:val="003100BA"/>
    <w:rsid w:val="00310D0E"/>
    <w:rsid w:val="0031135A"/>
    <w:rsid w:val="0031337B"/>
    <w:rsid w:val="00313656"/>
    <w:rsid w:val="0031368C"/>
    <w:rsid w:val="003139E2"/>
    <w:rsid w:val="00313A85"/>
    <w:rsid w:val="00313C61"/>
    <w:rsid w:val="00314C41"/>
    <w:rsid w:val="00314D92"/>
    <w:rsid w:val="00314F0A"/>
    <w:rsid w:val="003150C3"/>
    <w:rsid w:val="003154BF"/>
    <w:rsid w:val="003155B6"/>
    <w:rsid w:val="00315A5E"/>
    <w:rsid w:val="00315B8C"/>
    <w:rsid w:val="00315BDC"/>
    <w:rsid w:val="00315CBE"/>
    <w:rsid w:val="00316291"/>
    <w:rsid w:val="00316333"/>
    <w:rsid w:val="00316F96"/>
    <w:rsid w:val="003170B2"/>
    <w:rsid w:val="003176E6"/>
    <w:rsid w:val="00317AE4"/>
    <w:rsid w:val="00317D9F"/>
    <w:rsid w:val="0032029B"/>
    <w:rsid w:val="003205E3"/>
    <w:rsid w:val="003207B6"/>
    <w:rsid w:val="00320843"/>
    <w:rsid w:val="00320B12"/>
    <w:rsid w:val="0032137B"/>
    <w:rsid w:val="00321A64"/>
    <w:rsid w:val="00321C22"/>
    <w:rsid w:val="00321C7A"/>
    <w:rsid w:val="00321D0F"/>
    <w:rsid w:val="00321E09"/>
    <w:rsid w:val="00321FF6"/>
    <w:rsid w:val="00322096"/>
    <w:rsid w:val="00322477"/>
    <w:rsid w:val="00322D65"/>
    <w:rsid w:val="00322E10"/>
    <w:rsid w:val="00322E95"/>
    <w:rsid w:val="00322EFA"/>
    <w:rsid w:val="00322F7F"/>
    <w:rsid w:val="00323CC1"/>
    <w:rsid w:val="00324428"/>
    <w:rsid w:val="00324829"/>
    <w:rsid w:val="00324ADF"/>
    <w:rsid w:val="00324FFC"/>
    <w:rsid w:val="003258A5"/>
    <w:rsid w:val="00325916"/>
    <w:rsid w:val="00325DE0"/>
    <w:rsid w:val="00326507"/>
    <w:rsid w:val="0032791B"/>
    <w:rsid w:val="0033023F"/>
    <w:rsid w:val="003303B7"/>
    <w:rsid w:val="00330A88"/>
    <w:rsid w:val="00331ED8"/>
    <w:rsid w:val="00332605"/>
    <w:rsid w:val="00332677"/>
    <w:rsid w:val="00332B76"/>
    <w:rsid w:val="0033398B"/>
    <w:rsid w:val="00333D59"/>
    <w:rsid w:val="0033430C"/>
    <w:rsid w:val="003343B5"/>
    <w:rsid w:val="003354E4"/>
    <w:rsid w:val="0033594F"/>
    <w:rsid w:val="0033638B"/>
    <w:rsid w:val="003364CD"/>
    <w:rsid w:val="00337139"/>
    <w:rsid w:val="003375F9"/>
    <w:rsid w:val="0033785F"/>
    <w:rsid w:val="00340F67"/>
    <w:rsid w:val="00341541"/>
    <w:rsid w:val="00341E59"/>
    <w:rsid w:val="003421C4"/>
    <w:rsid w:val="00342C5B"/>
    <w:rsid w:val="003433B1"/>
    <w:rsid w:val="00343820"/>
    <w:rsid w:val="00343BD7"/>
    <w:rsid w:val="00344197"/>
    <w:rsid w:val="00344E18"/>
    <w:rsid w:val="0034522F"/>
    <w:rsid w:val="003458C3"/>
    <w:rsid w:val="00345AEB"/>
    <w:rsid w:val="00345AF2"/>
    <w:rsid w:val="00345B14"/>
    <w:rsid w:val="00345F90"/>
    <w:rsid w:val="00346217"/>
    <w:rsid w:val="00346B69"/>
    <w:rsid w:val="00350DBA"/>
    <w:rsid w:val="00351215"/>
    <w:rsid w:val="00351BFB"/>
    <w:rsid w:val="00351C08"/>
    <w:rsid w:val="00351CBF"/>
    <w:rsid w:val="00352483"/>
    <w:rsid w:val="003524AB"/>
    <w:rsid w:val="0035280F"/>
    <w:rsid w:val="00352843"/>
    <w:rsid w:val="0035296C"/>
    <w:rsid w:val="00352C35"/>
    <w:rsid w:val="00352C6D"/>
    <w:rsid w:val="00352CF0"/>
    <w:rsid w:val="0035317E"/>
    <w:rsid w:val="0035344C"/>
    <w:rsid w:val="00353A0E"/>
    <w:rsid w:val="00353B42"/>
    <w:rsid w:val="00353C7C"/>
    <w:rsid w:val="00353D78"/>
    <w:rsid w:val="0035446D"/>
    <w:rsid w:val="0035452A"/>
    <w:rsid w:val="003545A9"/>
    <w:rsid w:val="00354D7B"/>
    <w:rsid w:val="00355062"/>
    <w:rsid w:val="003556B1"/>
    <w:rsid w:val="00355BE2"/>
    <w:rsid w:val="00355CA6"/>
    <w:rsid w:val="00356823"/>
    <w:rsid w:val="003568C1"/>
    <w:rsid w:val="003571F6"/>
    <w:rsid w:val="003573BF"/>
    <w:rsid w:val="003577A3"/>
    <w:rsid w:val="00357D11"/>
    <w:rsid w:val="00360230"/>
    <w:rsid w:val="00360742"/>
    <w:rsid w:val="003611FA"/>
    <w:rsid w:val="00361E97"/>
    <w:rsid w:val="0036207D"/>
    <w:rsid w:val="00362599"/>
    <w:rsid w:val="003628E7"/>
    <w:rsid w:val="00362F5F"/>
    <w:rsid w:val="003632B5"/>
    <w:rsid w:val="00363DE1"/>
    <w:rsid w:val="00364128"/>
    <w:rsid w:val="00364160"/>
    <w:rsid w:val="003641E0"/>
    <w:rsid w:val="00364DE9"/>
    <w:rsid w:val="0036605C"/>
    <w:rsid w:val="00366125"/>
    <w:rsid w:val="003666B8"/>
    <w:rsid w:val="00367017"/>
    <w:rsid w:val="003676F6"/>
    <w:rsid w:val="003678BC"/>
    <w:rsid w:val="00367F16"/>
    <w:rsid w:val="00370022"/>
    <w:rsid w:val="0037062C"/>
    <w:rsid w:val="00370636"/>
    <w:rsid w:val="00371141"/>
    <w:rsid w:val="00371A2F"/>
    <w:rsid w:val="00371C80"/>
    <w:rsid w:val="00371E0E"/>
    <w:rsid w:val="00373EF7"/>
    <w:rsid w:val="00373F61"/>
    <w:rsid w:val="003743D9"/>
    <w:rsid w:val="003748C2"/>
    <w:rsid w:val="00374A10"/>
    <w:rsid w:val="00374BA8"/>
    <w:rsid w:val="00374C31"/>
    <w:rsid w:val="00376103"/>
    <w:rsid w:val="0037624C"/>
    <w:rsid w:val="003762EF"/>
    <w:rsid w:val="00376624"/>
    <w:rsid w:val="00376811"/>
    <w:rsid w:val="00376F6B"/>
    <w:rsid w:val="00376F93"/>
    <w:rsid w:val="00377140"/>
    <w:rsid w:val="00377631"/>
    <w:rsid w:val="00377931"/>
    <w:rsid w:val="00377DFA"/>
    <w:rsid w:val="00381178"/>
    <w:rsid w:val="003822D3"/>
    <w:rsid w:val="0038302E"/>
    <w:rsid w:val="003835D4"/>
    <w:rsid w:val="0038399A"/>
    <w:rsid w:val="003839DA"/>
    <w:rsid w:val="003839E0"/>
    <w:rsid w:val="003843F4"/>
    <w:rsid w:val="003854FA"/>
    <w:rsid w:val="00385906"/>
    <w:rsid w:val="00385F5C"/>
    <w:rsid w:val="0038675D"/>
    <w:rsid w:val="0038699D"/>
    <w:rsid w:val="0038753F"/>
    <w:rsid w:val="00390100"/>
    <w:rsid w:val="0039258A"/>
    <w:rsid w:val="00392A91"/>
    <w:rsid w:val="00392D85"/>
    <w:rsid w:val="00393881"/>
    <w:rsid w:val="00394005"/>
    <w:rsid w:val="003948A5"/>
    <w:rsid w:val="0039498A"/>
    <w:rsid w:val="00394F35"/>
    <w:rsid w:val="00395403"/>
    <w:rsid w:val="003958C2"/>
    <w:rsid w:val="00396297"/>
    <w:rsid w:val="003964F0"/>
    <w:rsid w:val="00396A9A"/>
    <w:rsid w:val="00396E95"/>
    <w:rsid w:val="0039713B"/>
    <w:rsid w:val="003973FE"/>
    <w:rsid w:val="00397733"/>
    <w:rsid w:val="00397870"/>
    <w:rsid w:val="003A0D56"/>
    <w:rsid w:val="003A12C1"/>
    <w:rsid w:val="003A164B"/>
    <w:rsid w:val="003A1EE3"/>
    <w:rsid w:val="003A271E"/>
    <w:rsid w:val="003A36D7"/>
    <w:rsid w:val="003A3FA4"/>
    <w:rsid w:val="003A3FF3"/>
    <w:rsid w:val="003A4890"/>
    <w:rsid w:val="003A4E8C"/>
    <w:rsid w:val="003A5AF4"/>
    <w:rsid w:val="003A6D5D"/>
    <w:rsid w:val="003A6EE7"/>
    <w:rsid w:val="003A7204"/>
    <w:rsid w:val="003A72A7"/>
    <w:rsid w:val="003B09E7"/>
    <w:rsid w:val="003B0DF4"/>
    <w:rsid w:val="003B11FB"/>
    <w:rsid w:val="003B17F2"/>
    <w:rsid w:val="003B2851"/>
    <w:rsid w:val="003B2D02"/>
    <w:rsid w:val="003B2DFC"/>
    <w:rsid w:val="003B2FA2"/>
    <w:rsid w:val="003B30F4"/>
    <w:rsid w:val="003B31CE"/>
    <w:rsid w:val="003B3C3B"/>
    <w:rsid w:val="003B3CB3"/>
    <w:rsid w:val="003B4C56"/>
    <w:rsid w:val="003B5AF0"/>
    <w:rsid w:val="003B5DE4"/>
    <w:rsid w:val="003B5DF5"/>
    <w:rsid w:val="003B672B"/>
    <w:rsid w:val="003B699A"/>
    <w:rsid w:val="003B6BFE"/>
    <w:rsid w:val="003B7D0C"/>
    <w:rsid w:val="003C0A7A"/>
    <w:rsid w:val="003C0BF1"/>
    <w:rsid w:val="003C16FB"/>
    <w:rsid w:val="003C1A7D"/>
    <w:rsid w:val="003C1D4E"/>
    <w:rsid w:val="003C1DDF"/>
    <w:rsid w:val="003C1FB5"/>
    <w:rsid w:val="003C241A"/>
    <w:rsid w:val="003C2BE9"/>
    <w:rsid w:val="003C3CD2"/>
    <w:rsid w:val="003C437F"/>
    <w:rsid w:val="003C45AD"/>
    <w:rsid w:val="003C4B6A"/>
    <w:rsid w:val="003C4EA7"/>
    <w:rsid w:val="003C5521"/>
    <w:rsid w:val="003C56CB"/>
    <w:rsid w:val="003C5743"/>
    <w:rsid w:val="003C5F4F"/>
    <w:rsid w:val="003C6C6C"/>
    <w:rsid w:val="003C6F3B"/>
    <w:rsid w:val="003C746B"/>
    <w:rsid w:val="003C7DEE"/>
    <w:rsid w:val="003D0097"/>
    <w:rsid w:val="003D019C"/>
    <w:rsid w:val="003D09DA"/>
    <w:rsid w:val="003D1BFF"/>
    <w:rsid w:val="003D2247"/>
    <w:rsid w:val="003D2509"/>
    <w:rsid w:val="003D29F6"/>
    <w:rsid w:val="003D38B9"/>
    <w:rsid w:val="003D44E0"/>
    <w:rsid w:val="003D4973"/>
    <w:rsid w:val="003D5B57"/>
    <w:rsid w:val="003D5E4F"/>
    <w:rsid w:val="003D7373"/>
    <w:rsid w:val="003D747D"/>
    <w:rsid w:val="003D7A88"/>
    <w:rsid w:val="003E0236"/>
    <w:rsid w:val="003E0499"/>
    <w:rsid w:val="003E08DA"/>
    <w:rsid w:val="003E094E"/>
    <w:rsid w:val="003E121C"/>
    <w:rsid w:val="003E155A"/>
    <w:rsid w:val="003E1658"/>
    <w:rsid w:val="003E1B51"/>
    <w:rsid w:val="003E22CB"/>
    <w:rsid w:val="003E23D5"/>
    <w:rsid w:val="003E28F8"/>
    <w:rsid w:val="003E2C21"/>
    <w:rsid w:val="003E2CEF"/>
    <w:rsid w:val="003E2E84"/>
    <w:rsid w:val="003E330B"/>
    <w:rsid w:val="003E3746"/>
    <w:rsid w:val="003E3790"/>
    <w:rsid w:val="003E3AC0"/>
    <w:rsid w:val="003E3D23"/>
    <w:rsid w:val="003E3E2A"/>
    <w:rsid w:val="003E4122"/>
    <w:rsid w:val="003E4541"/>
    <w:rsid w:val="003E4862"/>
    <w:rsid w:val="003E5003"/>
    <w:rsid w:val="003E562A"/>
    <w:rsid w:val="003E580D"/>
    <w:rsid w:val="003E631D"/>
    <w:rsid w:val="003E6F67"/>
    <w:rsid w:val="003E7460"/>
    <w:rsid w:val="003F0367"/>
    <w:rsid w:val="003F09A3"/>
    <w:rsid w:val="003F1919"/>
    <w:rsid w:val="003F22B5"/>
    <w:rsid w:val="003F25A9"/>
    <w:rsid w:val="003F2615"/>
    <w:rsid w:val="003F2747"/>
    <w:rsid w:val="003F2DA7"/>
    <w:rsid w:val="003F329F"/>
    <w:rsid w:val="003F33AD"/>
    <w:rsid w:val="003F3EA3"/>
    <w:rsid w:val="003F4038"/>
    <w:rsid w:val="003F43DF"/>
    <w:rsid w:val="003F440A"/>
    <w:rsid w:val="003F44AB"/>
    <w:rsid w:val="003F482F"/>
    <w:rsid w:val="003F588D"/>
    <w:rsid w:val="003F59EB"/>
    <w:rsid w:val="003F5DB4"/>
    <w:rsid w:val="003F60D9"/>
    <w:rsid w:val="003F6316"/>
    <w:rsid w:val="003F6C73"/>
    <w:rsid w:val="003F6F56"/>
    <w:rsid w:val="003F7BB5"/>
    <w:rsid w:val="003F7C78"/>
    <w:rsid w:val="00400C48"/>
    <w:rsid w:val="00400FEB"/>
    <w:rsid w:val="004010F8"/>
    <w:rsid w:val="0040141C"/>
    <w:rsid w:val="00401581"/>
    <w:rsid w:val="004016A8"/>
    <w:rsid w:val="00401ABF"/>
    <w:rsid w:val="00401B27"/>
    <w:rsid w:val="00401E9E"/>
    <w:rsid w:val="00402E93"/>
    <w:rsid w:val="00402F88"/>
    <w:rsid w:val="00403C7D"/>
    <w:rsid w:val="004054EB"/>
    <w:rsid w:val="004056E0"/>
    <w:rsid w:val="00405D42"/>
    <w:rsid w:val="00405D8F"/>
    <w:rsid w:val="00406176"/>
    <w:rsid w:val="0040634D"/>
    <w:rsid w:val="00406387"/>
    <w:rsid w:val="004065A6"/>
    <w:rsid w:val="00407314"/>
    <w:rsid w:val="00407C68"/>
    <w:rsid w:val="00407ED6"/>
    <w:rsid w:val="00407FE3"/>
    <w:rsid w:val="004101CF"/>
    <w:rsid w:val="00410217"/>
    <w:rsid w:val="00410B05"/>
    <w:rsid w:val="00410B2F"/>
    <w:rsid w:val="00411340"/>
    <w:rsid w:val="00411558"/>
    <w:rsid w:val="00411B07"/>
    <w:rsid w:val="00411D65"/>
    <w:rsid w:val="004125D6"/>
    <w:rsid w:val="0041291B"/>
    <w:rsid w:val="0041298B"/>
    <w:rsid w:val="00412AF5"/>
    <w:rsid w:val="00412C3B"/>
    <w:rsid w:val="004135F3"/>
    <w:rsid w:val="00413858"/>
    <w:rsid w:val="00413B2C"/>
    <w:rsid w:val="00413DEA"/>
    <w:rsid w:val="00413E02"/>
    <w:rsid w:val="0041411D"/>
    <w:rsid w:val="004146BD"/>
    <w:rsid w:val="004149C0"/>
    <w:rsid w:val="00414B1C"/>
    <w:rsid w:val="004153F8"/>
    <w:rsid w:val="0041598B"/>
    <w:rsid w:val="00415F37"/>
    <w:rsid w:val="004161B2"/>
    <w:rsid w:val="004166DF"/>
    <w:rsid w:val="004173E4"/>
    <w:rsid w:val="0041774A"/>
    <w:rsid w:val="00417A87"/>
    <w:rsid w:val="00417C27"/>
    <w:rsid w:val="0042082D"/>
    <w:rsid w:val="00420A01"/>
    <w:rsid w:val="0042273C"/>
    <w:rsid w:val="00422EC4"/>
    <w:rsid w:val="00423266"/>
    <w:rsid w:val="00423858"/>
    <w:rsid w:val="004246A0"/>
    <w:rsid w:val="00424746"/>
    <w:rsid w:val="0042486A"/>
    <w:rsid w:val="00424B9B"/>
    <w:rsid w:val="004252E0"/>
    <w:rsid w:val="00425400"/>
    <w:rsid w:val="004255E1"/>
    <w:rsid w:val="00425E61"/>
    <w:rsid w:val="004267C9"/>
    <w:rsid w:val="0042696E"/>
    <w:rsid w:val="00426EFD"/>
    <w:rsid w:val="0042708A"/>
    <w:rsid w:val="00427186"/>
    <w:rsid w:val="00427468"/>
    <w:rsid w:val="004275DE"/>
    <w:rsid w:val="0042778F"/>
    <w:rsid w:val="00430056"/>
    <w:rsid w:val="004303F4"/>
    <w:rsid w:val="00431331"/>
    <w:rsid w:val="00431432"/>
    <w:rsid w:val="004316FE"/>
    <w:rsid w:val="004318FC"/>
    <w:rsid w:val="00431D94"/>
    <w:rsid w:val="004321F5"/>
    <w:rsid w:val="00432436"/>
    <w:rsid w:val="004324C0"/>
    <w:rsid w:val="00432B13"/>
    <w:rsid w:val="004331A9"/>
    <w:rsid w:val="00433516"/>
    <w:rsid w:val="00433B00"/>
    <w:rsid w:val="00433DF8"/>
    <w:rsid w:val="00433F02"/>
    <w:rsid w:val="00434096"/>
    <w:rsid w:val="0043456E"/>
    <w:rsid w:val="004346D1"/>
    <w:rsid w:val="004347B3"/>
    <w:rsid w:val="004349B6"/>
    <w:rsid w:val="004367D7"/>
    <w:rsid w:val="00437554"/>
    <w:rsid w:val="00437611"/>
    <w:rsid w:val="0043783C"/>
    <w:rsid w:val="00437DC7"/>
    <w:rsid w:val="004402DF"/>
    <w:rsid w:val="004408D4"/>
    <w:rsid w:val="0044094F"/>
    <w:rsid w:val="004412B8"/>
    <w:rsid w:val="00441E26"/>
    <w:rsid w:val="00441FAF"/>
    <w:rsid w:val="00443A58"/>
    <w:rsid w:val="00443B9E"/>
    <w:rsid w:val="00443D85"/>
    <w:rsid w:val="0044403F"/>
    <w:rsid w:val="004442EC"/>
    <w:rsid w:val="0044480D"/>
    <w:rsid w:val="00444B4B"/>
    <w:rsid w:val="00444C76"/>
    <w:rsid w:val="00444F42"/>
    <w:rsid w:val="00445342"/>
    <w:rsid w:val="004457DA"/>
    <w:rsid w:val="00445C3B"/>
    <w:rsid w:val="00445D09"/>
    <w:rsid w:val="00445DBE"/>
    <w:rsid w:val="0044637E"/>
    <w:rsid w:val="0044665D"/>
    <w:rsid w:val="00446CEF"/>
    <w:rsid w:val="004472F3"/>
    <w:rsid w:val="004476BD"/>
    <w:rsid w:val="00447A43"/>
    <w:rsid w:val="00447E16"/>
    <w:rsid w:val="00450126"/>
    <w:rsid w:val="00450904"/>
    <w:rsid w:val="00451106"/>
    <w:rsid w:val="0045116D"/>
    <w:rsid w:val="00451746"/>
    <w:rsid w:val="0045237A"/>
    <w:rsid w:val="0045274E"/>
    <w:rsid w:val="004529BE"/>
    <w:rsid w:val="004531B9"/>
    <w:rsid w:val="0045327B"/>
    <w:rsid w:val="004533AD"/>
    <w:rsid w:val="00454103"/>
    <w:rsid w:val="004542D7"/>
    <w:rsid w:val="00454DF8"/>
    <w:rsid w:val="00454E01"/>
    <w:rsid w:val="00454FA8"/>
    <w:rsid w:val="00455026"/>
    <w:rsid w:val="004557C3"/>
    <w:rsid w:val="00455874"/>
    <w:rsid w:val="00455D1D"/>
    <w:rsid w:val="00455EA8"/>
    <w:rsid w:val="00455EC6"/>
    <w:rsid w:val="00456476"/>
    <w:rsid w:val="00456D3F"/>
    <w:rsid w:val="00460755"/>
    <w:rsid w:val="00460E75"/>
    <w:rsid w:val="00460EBD"/>
    <w:rsid w:val="004616B6"/>
    <w:rsid w:val="004619F5"/>
    <w:rsid w:val="00461A68"/>
    <w:rsid w:val="00462232"/>
    <w:rsid w:val="004629D1"/>
    <w:rsid w:val="00462FF7"/>
    <w:rsid w:val="00463668"/>
    <w:rsid w:val="00463775"/>
    <w:rsid w:val="004638B9"/>
    <w:rsid w:val="00463F70"/>
    <w:rsid w:val="00463FFD"/>
    <w:rsid w:val="00464B90"/>
    <w:rsid w:val="00465AA4"/>
    <w:rsid w:val="00465E35"/>
    <w:rsid w:val="00466281"/>
    <w:rsid w:val="00466F79"/>
    <w:rsid w:val="004675CD"/>
    <w:rsid w:val="004679AD"/>
    <w:rsid w:val="00467AA7"/>
    <w:rsid w:val="0047131D"/>
    <w:rsid w:val="004714AB"/>
    <w:rsid w:val="00471DF1"/>
    <w:rsid w:val="0047244F"/>
    <w:rsid w:val="004725BC"/>
    <w:rsid w:val="00472758"/>
    <w:rsid w:val="004728CE"/>
    <w:rsid w:val="00472B21"/>
    <w:rsid w:val="00472EC8"/>
    <w:rsid w:val="00472FD3"/>
    <w:rsid w:val="00473394"/>
    <w:rsid w:val="004742E6"/>
    <w:rsid w:val="00474476"/>
    <w:rsid w:val="0047479C"/>
    <w:rsid w:val="004752BA"/>
    <w:rsid w:val="0047542C"/>
    <w:rsid w:val="00475614"/>
    <w:rsid w:val="00475B4A"/>
    <w:rsid w:val="00475F6F"/>
    <w:rsid w:val="0047612E"/>
    <w:rsid w:val="0047623D"/>
    <w:rsid w:val="004769BC"/>
    <w:rsid w:val="00476E59"/>
    <w:rsid w:val="00476E8A"/>
    <w:rsid w:val="004770D6"/>
    <w:rsid w:val="00477D5B"/>
    <w:rsid w:val="00480BE2"/>
    <w:rsid w:val="00480D69"/>
    <w:rsid w:val="00481263"/>
    <w:rsid w:val="004813C5"/>
    <w:rsid w:val="004818D2"/>
    <w:rsid w:val="004818E8"/>
    <w:rsid w:val="00482514"/>
    <w:rsid w:val="004825E7"/>
    <w:rsid w:val="00482786"/>
    <w:rsid w:val="00482E05"/>
    <w:rsid w:val="00482EDD"/>
    <w:rsid w:val="00483A80"/>
    <w:rsid w:val="00484168"/>
    <w:rsid w:val="00484FA5"/>
    <w:rsid w:val="00485781"/>
    <w:rsid w:val="00486624"/>
    <w:rsid w:val="0048669E"/>
    <w:rsid w:val="00486B35"/>
    <w:rsid w:val="00486C52"/>
    <w:rsid w:val="00487595"/>
    <w:rsid w:val="004876A4"/>
    <w:rsid w:val="00487884"/>
    <w:rsid w:val="00490677"/>
    <w:rsid w:val="00490F2D"/>
    <w:rsid w:val="00490FBD"/>
    <w:rsid w:val="004911CF"/>
    <w:rsid w:val="00491AB7"/>
    <w:rsid w:val="00491E7E"/>
    <w:rsid w:val="00492171"/>
    <w:rsid w:val="00492250"/>
    <w:rsid w:val="00492457"/>
    <w:rsid w:val="004924D0"/>
    <w:rsid w:val="00492739"/>
    <w:rsid w:val="00492FC1"/>
    <w:rsid w:val="00493440"/>
    <w:rsid w:val="00493465"/>
    <w:rsid w:val="00493886"/>
    <w:rsid w:val="004945F7"/>
    <w:rsid w:val="00494AFB"/>
    <w:rsid w:val="00494D1C"/>
    <w:rsid w:val="00494FE9"/>
    <w:rsid w:val="004955A7"/>
    <w:rsid w:val="00495A26"/>
    <w:rsid w:val="00495DFE"/>
    <w:rsid w:val="00496124"/>
    <w:rsid w:val="00496615"/>
    <w:rsid w:val="00496744"/>
    <w:rsid w:val="00496E16"/>
    <w:rsid w:val="00496EBB"/>
    <w:rsid w:val="004971B8"/>
    <w:rsid w:val="004973A0"/>
    <w:rsid w:val="004975A4"/>
    <w:rsid w:val="004A00AE"/>
    <w:rsid w:val="004A012D"/>
    <w:rsid w:val="004A0598"/>
    <w:rsid w:val="004A05D3"/>
    <w:rsid w:val="004A0AAC"/>
    <w:rsid w:val="004A0B6C"/>
    <w:rsid w:val="004A0B8A"/>
    <w:rsid w:val="004A0DAD"/>
    <w:rsid w:val="004A1044"/>
    <w:rsid w:val="004A199E"/>
    <w:rsid w:val="004A2202"/>
    <w:rsid w:val="004A24BB"/>
    <w:rsid w:val="004A25EC"/>
    <w:rsid w:val="004A26B4"/>
    <w:rsid w:val="004A2B2D"/>
    <w:rsid w:val="004A2B8B"/>
    <w:rsid w:val="004A2BDF"/>
    <w:rsid w:val="004A2FEE"/>
    <w:rsid w:val="004A32FB"/>
    <w:rsid w:val="004A3A6C"/>
    <w:rsid w:val="004A4567"/>
    <w:rsid w:val="004A4B00"/>
    <w:rsid w:val="004A4D60"/>
    <w:rsid w:val="004A4F04"/>
    <w:rsid w:val="004A503D"/>
    <w:rsid w:val="004A52EA"/>
    <w:rsid w:val="004A52F7"/>
    <w:rsid w:val="004A5794"/>
    <w:rsid w:val="004A5A6F"/>
    <w:rsid w:val="004A6AFA"/>
    <w:rsid w:val="004A6F24"/>
    <w:rsid w:val="004A7956"/>
    <w:rsid w:val="004A7DBA"/>
    <w:rsid w:val="004B0C71"/>
    <w:rsid w:val="004B0CA8"/>
    <w:rsid w:val="004B12B1"/>
    <w:rsid w:val="004B137C"/>
    <w:rsid w:val="004B1B1B"/>
    <w:rsid w:val="004B1CA2"/>
    <w:rsid w:val="004B1D0B"/>
    <w:rsid w:val="004B1E57"/>
    <w:rsid w:val="004B26AD"/>
    <w:rsid w:val="004B26EB"/>
    <w:rsid w:val="004B28BC"/>
    <w:rsid w:val="004B2B44"/>
    <w:rsid w:val="004B2D0E"/>
    <w:rsid w:val="004B2DF3"/>
    <w:rsid w:val="004B31FD"/>
    <w:rsid w:val="004B3307"/>
    <w:rsid w:val="004B3392"/>
    <w:rsid w:val="004B358F"/>
    <w:rsid w:val="004B3AC5"/>
    <w:rsid w:val="004B43E8"/>
    <w:rsid w:val="004B4D0D"/>
    <w:rsid w:val="004B4FBE"/>
    <w:rsid w:val="004B5050"/>
    <w:rsid w:val="004B5282"/>
    <w:rsid w:val="004B52A5"/>
    <w:rsid w:val="004B5BA6"/>
    <w:rsid w:val="004B6051"/>
    <w:rsid w:val="004B636A"/>
    <w:rsid w:val="004B6649"/>
    <w:rsid w:val="004B6AD2"/>
    <w:rsid w:val="004B6C4C"/>
    <w:rsid w:val="004B7037"/>
    <w:rsid w:val="004B7107"/>
    <w:rsid w:val="004B72EA"/>
    <w:rsid w:val="004B7906"/>
    <w:rsid w:val="004C0C4B"/>
    <w:rsid w:val="004C14B2"/>
    <w:rsid w:val="004C1D1D"/>
    <w:rsid w:val="004C28CF"/>
    <w:rsid w:val="004C312A"/>
    <w:rsid w:val="004C32CA"/>
    <w:rsid w:val="004C3380"/>
    <w:rsid w:val="004C357F"/>
    <w:rsid w:val="004C3946"/>
    <w:rsid w:val="004C420D"/>
    <w:rsid w:val="004C42DA"/>
    <w:rsid w:val="004C443E"/>
    <w:rsid w:val="004C4D34"/>
    <w:rsid w:val="004C5020"/>
    <w:rsid w:val="004C5C80"/>
    <w:rsid w:val="004C644C"/>
    <w:rsid w:val="004C650C"/>
    <w:rsid w:val="004C67F4"/>
    <w:rsid w:val="004C686F"/>
    <w:rsid w:val="004C6DA2"/>
    <w:rsid w:val="004C6ED8"/>
    <w:rsid w:val="004C720C"/>
    <w:rsid w:val="004C72A3"/>
    <w:rsid w:val="004C7A7E"/>
    <w:rsid w:val="004C7FFB"/>
    <w:rsid w:val="004D00E9"/>
    <w:rsid w:val="004D02FB"/>
    <w:rsid w:val="004D04D8"/>
    <w:rsid w:val="004D0812"/>
    <w:rsid w:val="004D0892"/>
    <w:rsid w:val="004D0B84"/>
    <w:rsid w:val="004D1448"/>
    <w:rsid w:val="004D15E9"/>
    <w:rsid w:val="004D1A2E"/>
    <w:rsid w:val="004D1D12"/>
    <w:rsid w:val="004D2233"/>
    <w:rsid w:val="004D2CE6"/>
    <w:rsid w:val="004D3995"/>
    <w:rsid w:val="004D3FDD"/>
    <w:rsid w:val="004D3FEB"/>
    <w:rsid w:val="004D4502"/>
    <w:rsid w:val="004D4519"/>
    <w:rsid w:val="004D4CF6"/>
    <w:rsid w:val="004D4E9B"/>
    <w:rsid w:val="004D64CA"/>
    <w:rsid w:val="004D65F5"/>
    <w:rsid w:val="004D6B48"/>
    <w:rsid w:val="004D722A"/>
    <w:rsid w:val="004D761B"/>
    <w:rsid w:val="004D7A0C"/>
    <w:rsid w:val="004D7A20"/>
    <w:rsid w:val="004D7AFE"/>
    <w:rsid w:val="004D7C69"/>
    <w:rsid w:val="004E0341"/>
    <w:rsid w:val="004E095D"/>
    <w:rsid w:val="004E0962"/>
    <w:rsid w:val="004E0B8A"/>
    <w:rsid w:val="004E0E9E"/>
    <w:rsid w:val="004E1088"/>
    <w:rsid w:val="004E10F2"/>
    <w:rsid w:val="004E1BE1"/>
    <w:rsid w:val="004E1E5E"/>
    <w:rsid w:val="004E1F0A"/>
    <w:rsid w:val="004E210D"/>
    <w:rsid w:val="004E29B3"/>
    <w:rsid w:val="004E2C83"/>
    <w:rsid w:val="004E34BB"/>
    <w:rsid w:val="004E3683"/>
    <w:rsid w:val="004E388A"/>
    <w:rsid w:val="004E3B87"/>
    <w:rsid w:val="004E3C4E"/>
    <w:rsid w:val="004E467B"/>
    <w:rsid w:val="004E4726"/>
    <w:rsid w:val="004E4DF3"/>
    <w:rsid w:val="004E70D5"/>
    <w:rsid w:val="004E73A1"/>
    <w:rsid w:val="004E7CBD"/>
    <w:rsid w:val="004E7E70"/>
    <w:rsid w:val="004F0054"/>
    <w:rsid w:val="004F06EF"/>
    <w:rsid w:val="004F093C"/>
    <w:rsid w:val="004F0CE7"/>
    <w:rsid w:val="004F116F"/>
    <w:rsid w:val="004F11BD"/>
    <w:rsid w:val="004F1539"/>
    <w:rsid w:val="004F2215"/>
    <w:rsid w:val="004F2936"/>
    <w:rsid w:val="004F2A1A"/>
    <w:rsid w:val="004F3281"/>
    <w:rsid w:val="004F3CAF"/>
    <w:rsid w:val="004F3D42"/>
    <w:rsid w:val="004F40D8"/>
    <w:rsid w:val="004F46B3"/>
    <w:rsid w:val="004F4E18"/>
    <w:rsid w:val="004F4FAC"/>
    <w:rsid w:val="004F5029"/>
    <w:rsid w:val="004F5053"/>
    <w:rsid w:val="004F545E"/>
    <w:rsid w:val="004F5B9E"/>
    <w:rsid w:val="004F669C"/>
    <w:rsid w:val="004F6B09"/>
    <w:rsid w:val="004F6E26"/>
    <w:rsid w:val="004F7ED7"/>
    <w:rsid w:val="0050039D"/>
    <w:rsid w:val="00500480"/>
    <w:rsid w:val="005004C1"/>
    <w:rsid w:val="005008AE"/>
    <w:rsid w:val="005019CC"/>
    <w:rsid w:val="00501CE4"/>
    <w:rsid w:val="00501D53"/>
    <w:rsid w:val="00501DFA"/>
    <w:rsid w:val="00502476"/>
    <w:rsid w:val="00503878"/>
    <w:rsid w:val="005038BE"/>
    <w:rsid w:val="00504887"/>
    <w:rsid w:val="00504928"/>
    <w:rsid w:val="0050550E"/>
    <w:rsid w:val="005055B8"/>
    <w:rsid w:val="0050603A"/>
    <w:rsid w:val="00506F32"/>
    <w:rsid w:val="00506F67"/>
    <w:rsid w:val="005072FC"/>
    <w:rsid w:val="00507698"/>
    <w:rsid w:val="00507D6A"/>
    <w:rsid w:val="00507E8F"/>
    <w:rsid w:val="005102CD"/>
    <w:rsid w:val="00510429"/>
    <w:rsid w:val="00510F64"/>
    <w:rsid w:val="00511188"/>
    <w:rsid w:val="00511250"/>
    <w:rsid w:val="00511481"/>
    <w:rsid w:val="00511E9B"/>
    <w:rsid w:val="00511EC4"/>
    <w:rsid w:val="005124BB"/>
    <w:rsid w:val="00513639"/>
    <w:rsid w:val="00513A22"/>
    <w:rsid w:val="00514420"/>
    <w:rsid w:val="00515114"/>
    <w:rsid w:val="005153EE"/>
    <w:rsid w:val="00515434"/>
    <w:rsid w:val="00515A20"/>
    <w:rsid w:val="00515C96"/>
    <w:rsid w:val="00515FDA"/>
    <w:rsid w:val="00516440"/>
    <w:rsid w:val="00516A42"/>
    <w:rsid w:val="00516FDC"/>
    <w:rsid w:val="00517614"/>
    <w:rsid w:val="0052030D"/>
    <w:rsid w:val="0052063C"/>
    <w:rsid w:val="00520A37"/>
    <w:rsid w:val="00520B83"/>
    <w:rsid w:val="0052108D"/>
    <w:rsid w:val="00521292"/>
    <w:rsid w:val="00522B75"/>
    <w:rsid w:val="00523930"/>
    <w:rsid w:val="00523BEA"/>
    <w:rsid w:val="00523D83"/>
    <w:rsid w:val="00524D48"/>
    <w:rsid w:val="0052503E"/>
    <w:rsid w:val="00525254"/>
    <w:rsid w:val="00525416"/>
    <w:rsid w:val="005254A2"/>
    <w:rsid w:val="005256A7"/>
    <w:rsid w:val="00525E01"/>
    <w:rsid w:val="00525FDD"/>
    <w:rsid w:val="0052653A"/>
    <w:rsid w:val="0052655E"/>
    <w:rsid w:val="005265A7"/>
    <w:rsid w:val="00526E2F"/>
    <w:rsid w:val="00526F54"/>
    <w:rsid w:val="00527615"/>
    <w:rsid w:val="005276EC"/>
    <w:rsid w:val="00527FAF"/>
    <w:rsid w:val="00527FCC"/>
    <w:rsid w:val="00530C01"/>
    <w:rsid w:val="00530C4F"/>
    <w:rsid w:val="00530F53"/>
    <w:rsid w:val="00530F89"/>
    <w:rsid w:val="00531382"/>
    <w:rsid w:val="00531A4A"/>
    <w:rsid w:val="005321D7"/>
    <w:rsid w:val="00532C98"/>
    <w:rsid w:val="00533E21"/>
    <w:rsid w:val="00534085"/>
    <w:rsid w:val="0053412E"/>
    <w:rsid w:val="00534264"/>
    <w:rsid w:val="005342A7"/>
    <w:rsid w:val="00534732"/>
    <w:rsid w:val="00534A2F"/>
    <w:rsid w:val="00534D1A"/>
    <w:rsid w:val="005356DB"/>
    <w:rsid w:val="00535BC3"/>
    <w:rsid w:val="00535F3B"/>
    <w:rsid w:val="0053640E"/>
    <w:rsid w:val="00536730"/>
    <w:rsid w:val="005367A1"/>
    <w:rsid w:val="00536AA0"/>
    <w:rsid w:val="00536EC9"/>
    <w:rsid w:val="005373B6"/>
    <w:rsid w:val="00537785"/>
    <w:rsid w:val="00537794"/>
    <w:rsid w:val="00537B9D"/>
    <w:rsid w:val="0054025D"/>
    <w:rsid w:val="00540C36"/>
    <w:rsid w:val="00541335"/>
    <w:rsid w:val="00541BD6"/>
    <w:rsid w:val="005420D5"/>
    <w:rsid w:val="005427F4"/>
    <w:rsid w:val="00542816"/>
    <w:rsid w:val="00542F3E"/>
    <w:rsid w:val="00542F6F"/>
    <w:rsid w:val="005437E1"/>
    <w:rsid w:val="00543E3B"/>
    <w:rsid w:val="00543F37"/>
    <w:rsid w:val="0054402D"/>
    <w:rsid w:val="00544387"/>
    <w:rsid w:val="00544930"/>
    <w:rsid w:val="00545070"/>
    <w:rsid w:val="00545B4B"/>
    <w:rsid w:val="00545C1A"/>
    <w:rsid w:val="00546687"/>
    <w:rsid w:val="00546C35"/>
    <w:rsid w:val="00546EE5"/>
    <w:rsid w:val="00547757"/>
    <w:rsid w:val="00547FB2"/>
    <w:rsid w:val="005508D5"/>
    <w:rsid w:val="00550AE2"/>
    <w:rsid w:val="00550FD6"/>
    <w:rsid w:val="00551A16"/>
    <w:rsid w:val="005526EC"/>
    <w:rsid w:val="005527BB"/>
    <w:rsid w:val="00552A4F"/>
    <w:rsid w:val="00552EDB"/>
    <w:rsid w:val="005530F5"/>
    <w:rsid w:val="005531D9"/>
    <w:rsid w:val="005532F7"/>
    <w:rsid w:val="00553458"/>
    <w:rsid w:val="005536A4"/>
    <w:rsid w:val="00553967"/>
    <w:rsid w:val="00553E2B"/>
    <w:rsid w:val="005543D2"/>
    <w:rsid w:val="0055574A"/>
    <w:rsid w:val="00555F0F"/>
    <w:rsid w:val="0055639D"/>
    <w:rsid w:val="005563FF"/>
    <w:rsid w:val="005564BE"/>
    <w:rsid w:val="00556901"/>
    <w:rsid w:val="005570A0"/>
    <w:rsid w:val="00557573"/>
    <w:rsid w:val="0056189C"/>
    <w:rsid w:val="00561B36"/>
    <w:rsid w:val="00561C71"/>
    <w:rsid w:val="00561F5F"/>
    <w:rsid w:val="005623EB"/>
    <w:rsid w:val="00562B43"/>
    <w:rsid w:val="00562E93"/>
    <w:rsid w:val="00562F88"/>
    <w:rsid w:val="005634C1"/>
    <w:rsid w:val="005637DF"/>
    <w:rsid w:val="0056465D"/>
    <w:rsid w:val="005648DC"/>
    <w:rsid w:val="005658BE"/>
    <w:rsid w:val="0056592C"/>
    <w:rsid w:val="00567303"/>
    <w:rsid w:val="005674CE"/>
    <w:rsid w:val="005678B8"/>
    <w:rsid w:val="005678CD"/>
    <w:rsid w:val="00567CDF"/>
    <w:rsid w:val="00570A96"/>
    <w:rsid w:val="00571544"/>
    <w:rsid w:val="005719CF"/>
    <w:rsid w:val="00571A64"/>
    <w:rsid w:val="00571B18"/>
    <w:rsid w:val="00572381"/>
    <w:rsid w:val="00572BFB"/>
    <w:rsid w:val="0057374D"/>
    <w:rsid w:val="00573C55"/>
    <w:rsid w:val="005740F2"/>
    <w:rsid w:val="0057473D"/>
    <w:rsid w:val="005750C8"/>
    <w:rsid w:val="00575771"/>
    <w:rsid w:val="00575B8A"/>
    <w:rsid w:val="00575BDA"/>
    <w:rsid w:val="0057600B"/>
    <w:rsid w:val="0057691A"/>
    <w:rsid w:val="00576FBE"/>
    <w:rsid w:val="005772B6"/>
    <w:rsid w:val="005772F8"/>
    <w:rsid w:val="00577E28"/>
    <w:rsid w:val="00577E38"/>
    <w:rsid w:val="00577E3A"/>
    <w:rsid w:val="0058015F"/>
    <w:rsid w:val="0058050D"/>
    <w:rsid w:val="00580706"/>
    <w:rsid w:val="005807BF"/>
    <w:rsid w:val="005811B4"/>
    <w:rsid w:val="005812A3"/>
    <w:rsid w:val="005816DF"/>
    <w:rsid w:val="00581C3E"/>
    <w:rsid w:val="00581F6B"/>
    <w:rsid w:val="0058214C"/>
    <w:rsid w:val="005821C3"/>
    <w:rsid w:val="00582E45"/>
    <w:rsid w:val="00583D77"/>
    <w:rsid w:val="00583E81"/>
    <w:rsid w:val="005840AD"/>
    <w:rsid w:val="005841D0"/>
    <w:rsid w:val="00584215"/>
    <w:rsid w:val="00584263"/>
    <w:rsid w:val="005848C0"/>
    <w:rsid w:val="0058500E"/>
    <w:rsid w:val="0058533E"/>
    <w:rsid w:val="005857B0"/>
    <w:rsid w:val="005857DE"/>
    <w:rsid w:val="00585902"/>
    <w:rsid w:val="005859F7"/>
    <w:rsid w:val="005861B5"/>
    <w:rsid w:val="00586D4A"/>
    <w:rsid w:val="0058722E"/>
    <w:rsid w:val="00587EE4"/>
    <w:rsid w:val="0059052A"/>
    <w:rsid w:val="005905FF"/>
    <w:rsid w:val="00590B53"/>
    <w:rsid w:val="00591372"/>
    <w:rsid w:val="00591605"/>
    <w:rsid w:val="00591868"/>
    <w:rsid w:val="005919A8"/>
    <w:rsid w:val="00592541"/>
    <w:rsid w:val="00593705"/>
    <w:rsid w:val="00593763"/>
    <w:rsid w:val="00593EB0"/>
    <w:rsid w:val="00593F30"/>
    <w:rsid w:val="00593F99"/>
    <w:rsid w:val="005941DB"/>
    <w:rsid w:val="00594D8C"/>
    <w:rsid w:val="0059507F"/>
    <w:rsid w:val="00595DC1"/>
    <w:rsid w:val="0059656F"/>
    <w:rsid w:val="00596D26"/>
    <w:rsid w:val="00596D2C"/>
    <w:rsid w:val="00597AE2"/>
    <w:rsid w:val="005A045A"/>
    <w:rsid w:val="005A11C4"/>
    <w:rsid w:val="005A15A8"/>
    <w:rsid w:val="005A174D"/>
    <w:rsid w:val="005A199F"/>
    <w:rsid w:val="005A1C94"/>
    <w:rsid w:val="005A1E13"/>
    <w:rsid w:val="005A2EC4"/>
    <w:rsid w:val="005A2EC5"/>
    <w:rsid w:val="005A370B"/>
    <w:rsid w:val="005A37E3"/>
    <w:rsid w:val="005A38AC"/>
    <w:rsid w:val="005A4170"/>
    <w:rsid w:val="005A4830"/>
    <w:rsid w:val="005A4A30"/>
    <w:rsid w:val="005A552A"/>
    <w:rsid w:val="005A5BAF"/>
    <w:rsid w:val="005A5FEB"/>
    <w:rsid w:val="005A6C96"/>
    <w:rsid w:val="005A759C"/>
    <w:rsid w:val="005A7B13"/>
    <w:rsid w:val="005B0A23"/>
    <w:rsid w:val="005B0C14"/>
    <w:rsid w:val="005B195D"/>
    <w:rsid w:val="005B1BC1"/>
    <w:rsid w:val="005B243F"/>
    <w:rsid w:val="005B2735"/>
    <w:rsid w:val="005B2BE6"/>
    <w:rsid w:val="005B366D"/>
    <w:rsid w:val="005B3680"/>
    <w:rsid w:val="005B3816"/>
    <w:rsid w:val="005B4297"/>
    <w:rsid w:val="005B449F"/>
    <w:rsid w:val="005B4D55"/>
    <w:rsid w:val="005B4F9F"/>
    <w:rsid w:val="005B5020"/>
    <w:rsid w:val="005B5244"/>
    <w:rsid w:val="005B5687"/>
    <w:rsid w:val="005B5B70"/>
    <w:rsid w:val="005B653E"/>
    <w:rsid w:val="005B7C7B"/>
    <w:rsid w:val="005C0637"/>
    <w:rsid w:val="005C0C3D"/>
    <w:rsid w:val="005C0EF9"/>
    <w:rsid w:val="005C10AB"/>
    <w:rsid w:val="005C11BD"/>
    <w:rsid w:val="005C1468"/>
    <w:rsid w:val="005C2605"/>
    <w:rsid w:val="005C2DDE"/>
    <w:rsid w:val="005C37BF"/>
    <w:rsid w:val="005C39D2"/>
    <w:rsid w:val="005C3A19"/>
    <w:rsid w:val="005C3BED"/>
    <w:rsid w:val="005C3EB4"/>
    <w:rsid w:val="005C4818"/>
    <w:rsid w:val="005C4A51"/>
    <w:rsid w:val="005C51F0"/>
    <w:rsid w:val="005C5217"/>
    <w:rsid w:val="005C5F75"/>
    <w:rsid w:val="005C5F85"/>
    <w:rsid w:val="005C61CD"/>
    <w:rsid w:val="005C63EE"/>
    <w:rsid w:val="005C6E8B"/>
    <w:rsid w:val="005C727C"/>
    <w:rsid w:val="005C7F4F"/>
    <w:rsid w:val="005D01A7"/>
    <w:rsid w:val="005D17C8"/>
    <w:rsid w:val="005D1B63"/>
    <w:rsid w:val="005D1E38"/>
    <w:rsid w:val="005D24BC"/>
    <w:rsid w:val="005D2C39"/>
    <w:rsid w:val="005D2EF9"/>
    <w:rsid w:val="005D33AD"/>
    <w:rsid w:val="005D49F8"/>
    <w:rsid w:val="005D4AF5"/>
    <w:rsid w:val="005D514F"/>
    <w:rsid w:val="005D5193"/>
    <w:rsid w:val="005D5EC2"/>
    <w:rsid w:val="005D63C9"/>
    <w:rsid w:val="005D670C"/>
    <w:rsid w:val="005D6942"/>
    <w:rsid w:val="005D6AAE"/>
    <w:rsid w:val="005D6C55"/>
    <w:rsid w:val="005D6D8D"/>
    <w:rsid w:val="005D77A1"/>
    <w:rsid w:val="005E072E"/>
    <w:rsid w:val="005E0D46"/>
    <w:rsid w:val="005E0E9E"/>
    <w:rsid w:val="005E0FC5"/>
    <w:rsid w:val="005E12FE"/>
    <w:rsid w:val="005E1C88"/>
    <w:rsid w:val="005E1F20"/>
    <w:rsid w:val="005E218F"/>
    <w:rsid w:val="005E2234"/>
    <w:rsid w:val="005E233F"/>
    <w:rsid w:val="005E29F6"/>
    <w:rsid w:val="005E2E4E"/>
    <w:rsid w:val="005E33D4"/>
    <w:rsid w:val="005E36E5"/>
    <w:rsid w:val="005E3753"/>
    <w:rsid w:val="005E3E53"/>
    <w:rsid w:val="005E4305"/>
    <w:rsid w:val="005E46D1"/>
    <w:rsid w:val="005E47D2"/>
    <w:rsid w:val="005E49EE"/>
    <w:rsid w:val="005E4CDB"/>
    <w:rsid w:val="005E4F26"/>
    <w:rsid w:val="005E4F52"/>
    <w:rsid w:val="005E5AED"/>
    <w:rsid w:val="005E5AFA"/>
    <w:rsid w:val="005E65E7"/>
    <w:rsid w:val="005E6B97"/>
    <w:rsid w:val="005E773A"/>
    <w:rsid w:val="005F0032"/>
    <w:rsid w:val="005F0362"/>
    <w:rsid w:val="005F08DA"/>
    <w:rsid w:val="005F0BC1"/>
    <w:rsid w:val="005F0D3C"/>
    <w:rsid w:val="005F0F95"/>
    <w:rsid w:val="005F10AA"/>
    <w:rsid w:val="005F10F1"/>
    <w:rsid w:val="005F114B"/>
    <w:rsid w:val="005F11F3"/>
    <w:rsid w:val="005F1515"/>
    <w:rsid w:val="005F1841"/>
    <w:rsid w:val="005F1907"/>
    <w:rsid w:val="005F1AE7"/>
    <w:rsid w:val="005F1B86"/>
    <w:rsid w:val="005F1C1B"/>
    <w:rsid w:val="005F1EB7"/>
    <w:rsid w:val="005F2157"/>
    <w:rsid w:val="005F25C0"/>
    <w:rsid w:val="005F435F"/>
    <w:rsid w:val="005F43A8"/>
    <w:rsid w:val="005F4653"/>
    <w:rsid w:val="005F49C4"/>
    <w:rsid w:val="005F4F57"/>
    <w:rsid w:val="005F529B"/>
    <w:rsid w:val="005F58BC"/>
    <w:rsid w:val="005F5B85"/>
    <w:rsid w:val="005F5E7C"/>
    <w:rsid w:val="005F5FA5"/>
    <w:rsid w:val="005F62D9"/>
    <w:rsid w:val="005F6930"/>
    <w:rsid w:val="005F6D66"/>
    <w:rsid w:val="005F70C6"/>
    <w:rsid w:val="005F73D2"/>
    <w:rsid w:val="005F7A50"/>
    <w:rsid w:val="0060001E"/>
    <w:rsid w:val="006001F0"/>
    <w:rsid w:val="00600AC1"/>
    <w:rsid w:val="0060179E"/>
    <w:rsid w:val="00601C62"/>
    <w:rsid w:val="006021D3"/>
    <w:rsid w:val="006026A7"/>
    <w:rsid w:val="006033CD"/>
    <w:rsid w:val="006038BD"/>
    <w:rsid w:val="00603BE5"/>
    <w:rsid w:val="00603CA1"/>
    <w:rsid w:val="006041C5"/>
    <w:rsid w:val="006042A1"/>
    <w:rsid w:val="00605B84"/>
    <w:rsid w:val="00605DA0"/>
    <w:rsid w:val="006065D0"/>
    <w:rsid w:val="00606F30"/>
    <w:rsid w:val="006075CE"/>
    <w:rsid w:val="006076A6"/>
    <w:rsid w:val="00607993"/>
    <w:rsid w:val="0061049C"/>
    <w:rsid w:val="006104DB"/>
    <w:rsid w:val="0061066E"/>
    <w:rsid w:val="00610A78"/>
    <w:rsid w:val="00610EA3"/>
    <w:rsid w:val="00610F17"/>
    <w:rsid w:val="006117FC"/>
    <w:rsid w:val="00612675"/>
    <w:rsid w:val="00612ABD"/>
    <w:rsid w:val="00612C29"/>
    <w:rsid w:val="00613285"/>
    <w:rsid w:val="006141DB"/>
    <w:rsid w:val="00615088"/>
    <w:rsid w:val="006154A6"/>
    <w:rsid w:val="00615887"/>
    <w:rsid w:val="006158B6"/>
    <w:rsid w:val="00615928"/>
    <w:rsid w:val="0061621E"/>
    <w:rsid w:val="00616342"/>
    <w:rsid w:val="00616476"/>
    <w:rsid w:val="00616478"/>
    <w:rsid w:val="00616EA9"/>
    <w:rsid w:val="00617177"/>
    <w:rsid w:val="006171E6"/>
    <w:rsid w:val="00617AB0"/>
    <w:rsid w:val="00617D53"/>
    <w:rsid w:val="00620AF1"/>
    <w:rsid w:val="00620B0B"/>
    <w:rsid w:val="0062110A"/>
    <w:rsid w:val="00621591"/>
    <w:rsid w:val="006219FE"/>
    <w:rsid w:val="00621B38"/>
    <w:rsid w:val="006222C7"/>
    <w:rsid w:val="006229FC"/>
    <w:rsid w:val="00622F0B"/>
    <w:rsid w:val="006233A7"/>
    <w:rsid w:val="00623883"/>
    <w:rsid w:val="00623EAE"/>
    <w:rsid w:val="0062439F"/>
    <w:rsid w:val="0062479E"/>
    <w:rsid w:val="00624B43"/>
    <w:rsid w:val="00624E7E"/>
    <w:rsid w:val="00625124"/>
    <w:rsid w:val="006253B0"/>
    <w:rsid w:val="006256A9"/>
    <w:rsid w:val="00626177"/>
    <w:rsid w:val="00626706"/>
    <w:rsid w:val="00626C8C"/>
    <w:rsid w:val="006273B2"/>
    <w:rsid w:val="006274B7"/>
    <w:rsid w:val="006276E6"/>
    <w:rsid w:val="00627785"/>
    <w:rsid w:val="00627B60"/>
    <w:rsid w:val="006302B4"/>
    <w:rsid w:val="0063138C"/>
    <w:rsid w:val="0063159D"/>
    <w:rsid w:val="006317C4"/>
    <w:rsid w:val="00632258"/>
    <w:rsid w:val="0063300D"/>
    <w:rsid w:val="006338C8"/>
    <w:rsid w:val="00634988"/>
    <w:rsid w:val="00634E5B"/>
    <w:rsid w:val="0063504D"/>
    <w:rsid w:val="00635180"/>
    <w:rsid w:val="00635B29"/>
    <w:rsid w:val="00635BAC"/>
    <w:rsid w:val="00635E1B"/>
    <w:rsid w:val="00636188"/>
    <w:rsid w:val="00636631"/>
    <w:rsid w:val="0063681F"/>
    <w:rsid w:val="0063695B"/>
    <w:rsid w:val="006372C8"/>
    <w:rsid w:val="00637790"/>
    <w:rsid w:val="00637935"/>
    <w:rsid w:val="00637A8A"/>
    <w:rsid w:val="00637CB4"/>
    <w:rsid w:val="00637FC4"/>
    <w:rsid w:val="006404E6"/>
    <w:rsid w:val="00641131"/>
    <w:rsid w:val="00641831"/>
    <w:rsid w:val="0064207D"/>
    <w:rsid w:val="00642389"/>
    <w:rsid w:val="00642B8F"/>
    <w:rsid w:val="00643CBB"/>
    <w:rsid w:val="006441F0"/>
    <w:rsid w:val="0064476E"/>
    <w:rsid w:val="006451EA"/>
    <w:rsid w:val="006453AA"/>
    <w:rsid w:val="00645B78"/>
    <w:rsid w:val="00645C8E"/>
    <w:rsid w:val="006460C9"/>
    <w:rsid w:val="006462F1"/>
    <w:rsid w:val="00646538"/>
    <w:rsid w:val="00646AB3"/>
    <w:rsid w:val="00647338"/>
    <w:rsid w:val="0064797A"/>
    <w:rsid w:val="006501B7"/>
    <w:rsid w:val="0065023E"/>
    <w:rsid w:val="00651343"/>
    <w:rsid w:val="00651EF4"/>
    <w:rsid w:val="00651FF0"/>
    <w:rsid w:val="006522FD"/>
    <w:rsid w:val="00652845"/>
    <w:rsid w:val="00652B94"/>
    <w:rsid w:val="00652FC0"/>
    <w:rsid w:val="00653206"/>
    <w:rsid w:val="00653B07"/>
    <w:rsid w:val="0065402E"/>
    <w:rsid w:val="00654332"/>
    <w:rsid w:val="00654385"/>
    <w:rsid w:val="00654671"/>
    <w:rsid w:val="0065488E"/>
    <w:rsid w:val="0065595F"/>
    <w:rsid w:val="00655EBD"/>
    <w:rsid w:val="00656108"/>
    <w:rsid w:val="006564DB"/>
    <w:rsid w:val="006568CF"/>
    <w:rsid w:val="00656C01"/>
    <w:rsid w:val="0065763B"/>
    <w:rsid w:val="00657C73"/>
    <w:rsid w:val="0066003D"/>
    <w:rsid w:val="00660810"/>
    <w:rsid w:val="0066086B"/>
    <w:rsid w:val="006609BF"/>
    <w:rsid w:val="00660B09"/>
    <w:rsid w:val="00660D8A"/>
    <w:rsid w:val="00660E11"/>
    <w:rsid w:val="00661163"/>
    <w:rsid w:val="0066156E"/>
    <w:rsid w:val="006615D1"/>
    <w:rsid w:val="006619B1"/>
    <w:rsid w:val="006631A7"/>
    <w:rsid w:val="0066375C"/>
    <w:rsid w:val="006638B8"/>
    <w:rsid w:val="0066415C"/>
    <w:rsid w:val="00664795"/>
    <w:rsid w:val="006647BF"/>
    <w:rsid w:val="00664B70"/>
    <w:rsid w:val="00665043"/>
    <w:rsid w:val="00666991"/>
    <w:rsid w:val="006670F7"/>
    <w:rsid w:val="0066775D"/>
    <w:rsid w:val="00667AEF"/>
    <w:rsid w:val="006701D4"/>
    <w:rsid w:val="00670466"/>
    <w:rsid w:val="006705FB"/>
    <w:rsid w:val="00670889"/>
    <w:rsid w:val="00671111"/>
    <w:rsid w:val="006717A6"/>
    <w:rsid w:val="006719EF"/>
    <w:rsid w:val="00671B17"/>
    <w:rsid w:val="00671B3A"/>
    <w:rsid w:val="00671D5B"/>
    <w:rsid w:val="00671FF5"/>
    <w:rsid w:val="00672378"/>
    <w:rsid w:val="006725B1"/>
    <w:rsid w:val="006738A6"/>
    <w:rsid w:val="00673933"/>
    <w:rsid w:val="00673A64"/>
    <w:rsid w:val="00673FBD"/>
    <w:rsid w:val="00674456"/>
    <w:rsid w:val="00674581"/>
    <w:rsid w:val="00674677"/>
    <w:rsid w:val="00674FE1"/>
    <w:rsid w:val="00675EAB"/>
    <w:rsid w:val="006760B9"/>
    <w:rsid w:val="00676246"/>
    <w:rsid w:val="00676255"/>
    <w:rsid w:val="006770E9"/>
    <w:rsid w:val="00677271"/>
    <w:rsid w:val="0068015E"/>
    <w:rsid w:val="006809F2"/>
    <w:rsid w:val="00680A87"/>
    <w:rsid w:val="006822A4"/>
    <w:rsid w:val="00682BA3"/>
    <w:rsid w:val="00682E79"/>
    <w:rsid w:val="00683253"/>
    <w:rsid w:val="006835D7"/>
    <w:rsid w:val="006837F2"/>
    <w:rsid w:val="0068424B"/>
    <w:rsid w:val="00684531"/>
    <w:rsid w:val="00684934"/>
    <w:rsid w:val="006850A1"/>
    <w:rsid w:val="006850C4"/>
    <w:rsid w:val="00685204"/>
    <w:rsid w:val="0068532D"/>
    <w:rsid w:val="0068561B"/>
    <w:rsid w:val="0068569D"/>
    <w:rsid w:val="00685863"/>
    <w:rsid w:val="00685B4A"/>
    <w:rsid w:val="00686104"/>
    <w:rsid w:val="006864A8"/>
    <w:rsid w:val="006866EA"/>
    <w:rsid w:val="006868BD"/>
    <w:rsid w:val="00686D06"/>
    <w:rsid w:val="006870B8"/>
    <w:rsid w:val="0068799F"/>
    <w:rsid w:val="00690318"/>
    <w:rsid w:val="006905F3"/>
    <w:rsid w:val="0069065B"/>
    <w:rsid w:val="00690D5A"/>
    <w:rsid w:val="0069117D"/>
    <w:rsid w:val="00691AE0"/>
    <w:rsid w:val="00691BB7"/>
    <w:rsid w:val="00691D17"/>
    <w:rsid w:val="00692648"/>
    <w:rsid w:val="00692EF4"/>
    <w:rsid w:val="006943F3"/>
    <w:rsid w:val="00694752"/>
    <w:rsid w:val="00694CF6"/>
    <w:rsid w:val="00694FA8"/>
    <w:rsid w:val="0069523A"/>
    <w:rsid w:val="00695AD0"/>
    <w:rsid w:val="00695C19"/>
    <w:rsid w:val="00696495"/>
    <w:rsid w:val="00696C00"/>
    <w:rsid w:val="0069702A"/>
    <w:rsid w:val="00697191"/>
    <w:rsid w:val="006972E0"/>
    <w:rsid w:val="006978E5"/>
    <w:rsid w:val="0069790A"/>
    <w:rsid w:val="006979CB"/>
    <w:rsid w:val="00697BA8"/>
    <w:rsid w:val="006A0285"/>
    <w:rsid w:val="006A0C63"/>
    <w:rsid w:val="006A0CDF"/>
    <w:rsid w:val="006A0FD3"/>
    <w:rsid w:val="006A1097"/>
    <w:rsid w:val="006A1B31"/>
    <w:rsid w:val="006A2013"/>
    <w:rsid w:val="006A2221"/>
    <w:rsid w:val="006A2490"/>
    <w:rsid w:val="006A251E"/>
    <w:rsid w:val="006A252D"/>
    <w:rsid w:val="006A328D"/>
    <w:rsid w:val="006A339E"/>
    <w:rsid w:val="006A384A"/>
    <w:rsid w:val="006A4ACE"/>
    <w:rsid w:val="006A4B96"/>
    <w:rsid w:val="006A4D85"/>
    <w:rsid w:val="006A527D"/>
    <w:rsid w:val="006A537E"/>
    <w:rsid w:val="006A5DC8"/>
    <w:rsid w:val="006A6367"/>
    <w:rsid w:val="006A6679"/>
    <w:rsid w:val="006A67CC"/>
    <w:rsid w:val="006A6F7F"/>
    <w:rsid w:val="006A787E"/>
    <w:rsid w:val="006A7B3C"/>
    <w:rsid w:val="006A7CA8"/>
    <w:rsid w:val="006B02E8"/>
    <w:rsid w:val="006B0605"/>
    <w:rsid w:val="006B07C5"/>
    <w:rsid w:val="006B0A41"/>
    <w:rsid w:val="006B1019"/>
    <w:rsid w:val="006B186B"/>
    <w:rsid w:val="006B2294"/>
    <w:rsid w:val="006B2815"/>
    <w:rsid w:val="006B2912"/>
    <w:rsid w:val="006B300F"/>
    <w:rsid w:val="006B32D1"/>
    <w:rsid w:val="006B3B70"/>
    <w:rsid w:val="006B3DDD"/>
    <w:rsid w:val="006B4037"/>
    <w:rsid w:val="006B4A1F"/>
    <w:rsid w:val="006B4E70"/>
    <w:rsid w:val="006B5054"/>
    <w:rsid w:val="006B6573"/>
    <w:rsid w:val="006B661D"/>
    <w:rsid w:val="006B6B84"/>
    <w:rsid w:val="006B6D1E"/>
    <w:rsid w:val="006B6E23"/>
    <w:rsid w:val="006B6F49"/>
    <w:rsid w:val="006B7954"/>
    <w:rsid w:val="006B79C3"/>
    <w:rsid w:val="006B7DE3"/>
    <w:rsid w:val="006B7ECE"/>
    <w:rsid w:val="006C037D"/>
    <w:rsid w:val="006C0957"/>
    <w:rsid w:val="006C09AC"/>
    <w:rsid w:val="006C0A67"/>
    <w:rsid w:val="006C103B"/>
    <w:rsid w:val="006C1139"/>
    <w:rsid w:val="006C135A"/>
    <w:rsid w:val="006C157F"/>
    <w:rsid w:val="006C1D43"/>
    <w:rsid w:val="006C24B6"/>
    <w:rsid w:val="006C25A1"/>
    <w:rsid w:val="006C2CBF"/>
    <w:rsid w:val="006C2FA3"/>
    <w:rsid w:val="006C37D9"/>
    <w:rsid w:val="006C388F"/>
    <w:rsid w:val="006C39B9"/>
    <w:rsid w:val="006C3F33"/>
    <w:rsid w:val="006C3FD0"/>
    <w:rsid w:val="006C4722"/>
    <w:rsid w:val="006C553F"/>
    <w:rsid w:val="006C5819"/>
    <w:rsid w:val="006C5E13"/>
    <w:rsid w:val="006C734F"/>
    <w:rsid w:val="006C7951"/>
    <w:rsid w:val="006C7AC7"/>
    <w:rsid w:val="006C7EE2"/>
    <w:rsid w:val="006D0081"/>
    <w:rsid w:val="006D035D"/>
    <w:rsid w:val="006D0480"/>
    <w:rsid w:val="006D05B9"/>
    <w:rsid w:val="006D0A79"/>
    <w:rsid w:val="006D1243"/>
    <w:rsid w:val="006D1F1F"/>
    <w:rsid w:val="006D2321"/>
    <w:rsid w:val="006D2599"/>
    <w:rsid w:val="006D2894"/>
    <w:rsid w:val="006D296C"/>
    <w:rsid w:val="006D3798"/>
    <w:rsid w:val="006D3853"/>
    <w:rsid w:val="006D3D8A"/>
    <w:rsid w:val="006D3F68"/>
    <w:rsid w:val="006D40AB"/>
    <w:rsid w:val="006D446C"/>
    <w:rsid w:val="006D4C84"/>
    <w:rsid w:val="006D4E46"/>
    <w:rsid w:val="006D5055"/>
    <w:rsid w:val="006D5112"/>
    <w:rsid w:val="006D5414"/>
    <w:rsid w:val="006D56D5"/>
    <w:rsid w:val="006D582A"/>
    <w:rsid w:val="006D5DDF"/>
    <w:rsid w:val="006D6391"/>
    <w:rsid w:val="006D6607"/>
    <w:rsid w:val="006D6CFF"/>
    <w:rsid w:val="006D74E1"/>
    <w:rsid w:val="006D7B83"/>
    <w:rsid w:val="006D7D17"/>
    <w:rsid w:val="006E0665"/>
    <w:rsid w:val="006E0D61"/>
    <w:rsid w:val="006E0DB8"/>
    <w:rsid w:val="006E15D2"/>
    <w:rsid w:val="006E1DEB"/>
    <w:rsid w:val="006E2423"/>
    <w:rsid w:val="006E248C"/>
    <w:rsid w:val="006E2FC8"/>
    <w:rsid w:val="006E3139"/>
    <w:rsid w:val="006E3149"/>
    <w:rsid w:val="006E33D4"/>
    <w:rsid w:val="006E3C5E"/>
    <w:rsid w:val="006E3F9D"/>
    <w:rsid w:val="006E4190"/>
    <w:rsid w:val="006E4625"/>
    <w:rsid w:val="006E553C"/>
    <w:rsid w:val="006E5AB7"/>
    <w:rsid w:val="006E6370"/>
    <w:rsid w:val="006E6B0B"/>
    <w:rsid w:val="006F0B4D"/>
    <w:rsid w:val="006F175A"/>
    <w:rsid w:val="006F1F28"/>
    <w:rsid w:val="006F229E"/>
    <w:rsid w:val="006F2449"/>
    <w:rsid w:val="006F2833"/>
    <w:rsid w:val="006F2BA5"/>
    <w:rsid w:val="006F2DD4"/>
    <w:rsid w:val="006F305E"/>
    <w:rsid w:val="006F3089"/>
    <w:rsid w:val="006F3753"/>
    <w:rsid w:val="006F46BB"/>
    <w:rsid w:val="006F4878"/>
    <w:rsid w:val="006F4D46"/>
    <w:rsid w:val="006F5155"/>
    <w:rsid w:val="006F5448"/>
    <w:rsid w:val="006F61C6"/>
    <w:rsid w:val="006F7115"/>
    <w:rsid w:val="006F71D8"/>
    <w:rsid w:val="006F7A8E"/>
    <w:rsid w:val="006F7E43"/>
    <w:rsid w:val="0070013C"/>
    <w:rsid w:val="00700A49"/>
    <w:rsid w:val="00700ADE"/>
    <w:rsid w:val="0070153A"/>
    <w:rsid w:val="0070167D"/>
    <w:rsid w:val="007019CE"/>
    <w:rsid w:val="00701E56"/>
    <w:rsid w:val="007029FC"/>
    <w:rsid w:val="007030E1"/>
    <w:rsid w:val="00703119"/>
    <w:rsid w:val="007034CE"/>
    <w:rsid w:val="00703C1F"/>
    <w:rsid w:val="00703DA1"/>
    <w:rsid w:val="00703DAF"/>
    <w:rsid w:val="00703E00"/>
    <w:rsid w:val="00704729"/>
    <w:rsid w:val="00704B8E"/>
    <w:rsid w:val="0070508F"/>
    <w:rsid w:val="0070533E"/>
    <w:rsid w:val="007054B8"/>
    <w:rsid w:val="00705D1F"/>
    <w:rsid w:val="00705DC4"/>
    <w:rsid w:val="00706C1A"/>
    <w:rsid w:val="0070790D"/>
    <w:rsid w:val="00710A57"/>
    <w:rsid w:val="00710B5E"/>
    <w:rsid w:val="007115D9"/>
    <w:rsid w:val="007120A7"/>
    <w:rsid w:val="007121F8"/>
    <w:rsid w:val="0071248D"/>
    <w:rsid w:val="0071263D"/>
    <w:rsid w:val="007126D4"/>
    <w:rsid w:val="00712B36"/>
    <w:rsid w:val="00713394"/>
    <w:rsid w:val="00713532"/>
    <w:rsid w:val="00713608"/>
    <w:rsid w:val="0071461E"/>
    <w:rsid w:val="00714D62"/>
    <w:rsid w:val="00715419"/>
    <w:rsid w:val="007154FC"/>
    <w:rsid w:val="0071556C"/>
    <w:rsid w:val="00715B58"/>
    <w:rsid w:val="007160C5"/>
    <w:rsid w:val="007161A6"/>
    <w:rsid w:val="00716230"/>
    <w:rsid w:val="00717103"/>
    <w:rsid w:val="00717C0D"/>
    <w:rsid w:val="00717CB7"/>
    <w:rsid w:val="00720468"/>
    <w:rsid w:val="0072064F"/>
    <w:rsid w:val="00720B1C"/>
    <w:rsid w:val="00721E7F"/>
    <w:rsid w:val="00721FCD"/>
    <w:rsid w:val="007226D4"/>
    <w:rsid w:val="00722790"/>
    <w:rsid w:val="00722883"/>
    <w:rsid w:val="007232F1"/>
    <w:rsid w:val="007233A5"/>
    <w:rsid w:val="007235CD"/>
    <w:rsid w:val="00723D76"/>
    <w:rsid w:val="007246E0"/>
    <w:rsid w:val="00724902"/>
    <w:rsid w:val="00724C7C"/>
    <w:rsid w:val="0072533B"/>
    <w:rsid w:val="00725450"/>
    <w:rsid w:val="007265C1"/>
    <w:rsid w:val="0072767B"/>
    <w:rsid w:val="00730243"/>
    <w:rsid w:val="0073045C"/>
    <w:rsid w:val="00731009"/>
    <w:rsid w:val="00731260"/>
    <w:rsid w:val="007313F5"/>
    <w:rsid w:val="00731942"/>
    <w:rsid w:val="00732839"/>
    <w:rsid w:val="00732D5E"/>
    <w:rsid w:val="00733B5F"/>
    <w:rsid w:val="00733D04"/>
    <w:rsid w:val="00734B4C"/>
    <w:rsid w:val="00734E1A"/>
    <w:rsid w:val="0073576E"/>
    <w:rsid w:val="00735BE3"/>
    <w:rsid w:val="00735EF3"/>
    <w:rsid w:val="007362E4"/>
    <w:rsid w:val="00736385"/>
    <w:rsid w:val="00736444"/>
    <w:rsid w:val="007373CD"/>
    <w:rsid w:val="00737B66"/>
    <w:rsid w:val="0074030D"/>
    <w:rsid w:val="007404BA"/>
    <w:rsid w:val="007410A8"/>
    <w:rsid w:val="00742142"/>
    <w:rsid w:val="00742532"/>
    <w:rsid w:val="00742689"/>
    <w:rsid w:val="00742FB2"/>
    <w:rsid w:val="00743090"/>
    <w:rsid w:val="007432E7"/>
    <w:rsid w:val="0074370B"/>
    <w:rsid w:val="00743AEC"/>
    <w:rsid w:val="00743C2F"/>
    <w:rsid w:val="007440C5"/>
    <w:rsid w:val="00745827"/>
    <w:rsid w:val="00745887"/>
    <w:rsid w:val="0074660B"/>
    <w:rsid w:val="0074673C"/>
    <w:rsid w:val="00746BA4"/>
    <w:rsid w:val="00746C64"/>
    <w:rsid w:val="00747118"/>
    <w:rsid w:val="0074754D"/>
    <w:rsid w:val="00747645"/>
    <w:rsid w:val="00747BE7"/>
    <w:rsid w:val="00750B7F"/>
    <w:rsid w:val="00751276"/>
    <w:rsid w:val="0075139A"/>
    <w:rsid w:val="0075176B"/>
    <w:rsid w:val="00751B18"/>
    <w:rsid w:val="00751C37"/>
    <w:rsid w:val="00751D65"/>
    <w:rsid w:val="00752060"/>
    <w:rsid w:val="00752807"/>
    <w:rsid w:val="0075292D"/>
    <w:rsid w:val="00752BB9"/>
    <w:rsid w:val="00752E2B"/>
    <w:rsid w:val="00752F22"/>
    <w:rsid w:val="0075307A"/>
    <w:rsid w:val="0075357C"/>
    <w:rsid w:val="00753AE6"/>
    <w:rsid w:val="0075402F"/>
    <w:rsid w:val="00755C7A"/>
    <w:rsid w:val="0075608F"/>
    <w:rsid w:val="00756287"/>
    <w:rsid w:val="00756325"/>
    <w:rsid w:val="00756EAF"/>
    <w:rsid w:val="007600D6"/>
    <w:rsid w:val="007608BD"/>
    <w:rsid w:val="007609B1"/>
    <w:rsid w:val="00761108"/>
    <w:rsid w:val="00761571"/>
    <w:rsid w:val="00761C17"/>
    <w:rsid w:val="00761E26"/>
    <w:rsid w:val="00762778"/>
    <w:rsid w:val="007628B6"/>
    <w:rsid w:val="00762B9A"/>
    <w:rsid w:val="00762EFD"/>
    <w:rsid w:val="007638C7"/>
    <w:rsid w:val="00764D1F"/>
    <w:rsid w:val="00765524"/>
    <w:rsid w:val="00765AA6"/>
    <w:rsid w:val="00766403"/>
    <w:rsid w:val="0076678B"/>
    <w:rsid w:val="00766A64"/>
    <w:rsid w:val="00767E38"/>
    <w:rsid w:val="007706BE"/>
    <w:rsid w:val="007718B4"/>
    <w:rsid w:val="00771BCF"/>
    <w:rsid w:val="00772972"/>
    <w:rsid w:val="00772A94"/>
    <w:rsid w:val="00772D67"/>
    <w:rsid w:val="00773030"/>
    <w:rsid w:val="00774B19"/>
    <w:rsid w:val="00775CC4"/>
    <w:rsid w:val="00775E64"/>
    <w:rsid w:val="00775F9E"/>
    <w:rsid w:val="00775FD9"/>
    <w:rsid w:val="0077617A"/>
    <w:rsid w:val="007763A5"/>
    <w:rsid w:val="00776E17"/>
    <w:rsid w:val="007770D2"/>
    <w:rsid w:val="00777804"/>
    <w:rsid w:val="00777959"/>
    <w:rsid w:val="00777A24"/>
    <w:rsid w:val="00780A0B"/>
    <w:rsid w:val="00780AD9"/>
    <w:rsid w:val="00781561"/>
    <w:rsid w:val="00781A90"/>
    <w:rsid w:val="00781C8F"/>
    <w:rsid w:val="00781CAF"/>
    <w:rsid w:val="0078326B"/>
    <w:rsid w:val="007836FF"/>
    <w:rsid w:val="007842B8"/>
    <w:rsid w:val="00784C1D"/>
    <w:rsid w:val="00784E5D"/>
    <w:rsid w:val="00784FD3"/>
    <w:rsid w:val="00785521"/>
    <w:rsid w:val="00785612"/>
    <w:rsid w:val="007859CC"/>
    <w:rsid w:val="00785FC7"/>
    <w:rsid w:val="007869BB"/>
    <w:rsid w:val="00786C42"/>
    <w:rsid w:val="00786F9C"/>
    <w:rsid w:val="0078708F"/>
    <w:rsid w:val="0078726E"/>
    <w:rsid w:val="00787971"/>
    <w:rsid w:val="00790306"/>
    <w:rsid w:val="0079069C"/>
    <w:rsid w:val="00790A12"/>
    <w:rsid w:val="00790FC0"/>
    <w:rsid w:val="0079172A"/>
    <w:rsid w:val="00791E2A"/>
    <w:rsid w:val="00791F21"/>
    <w:rsid w:val="00791FB9"/>
    <w:rsid w:val="00792012"/>
    <w:rsid w:val="00793413"/>
    <w:rsid w:val="007939BA"/>
    <w:rsid w:val="00794073"/>
    <w:rsid w:val="0079448B"/>
    <w:rsid w:val="00794681"/>
    <w:rsid w:val="007949A3"/>
    <w:rsid w:val="00794DDD"/>
    <w:rsid w:val="00794FEE"/>
    <w:rsid w:val="00795126"/>
    <w:rsid w:val="007951F6"/>
    <w:rsid w:val="00795592"/>
    <w:rsid w:val="007955F5"/>
    <w:rsid w:val="007958B5"/>
    <w:rsid w:val="00795F7F"/>
    <w:rsid w:val="0079602B"/>
    <w:rsid w:val="00796772"/>
    <w:rsid w:val="00797786"/>
    <w:rsid w:val="007A09E5"/>
    <w:rsid w:val="007A162C"/>
    <w:rsid w:val="007A1719"/>
    <w:rsid w:val="007A24F6"/>
    <w:rsid w:val="007A2F2C"/>
    <w:rsid w:val="007A3063"/>
    <w:rsid w:val="007A338F"/>
    <w:rsid w:val="007A36B3"/>
    <w:rsid w:val="007A3A78"/>
    <w:rsid w:val="007A3E6B"/>
    <w:rsid w:val="007A4051"/>
    <w:rsid w:val="007A4085"/>
    <w:rsid w:val="007A456E"/>
    <w:rsid w:val="007A47C3"/>
    <w:rsid w:val="007A481E"/>
    <w:rsid w:val="007A5928"/>
    <w:rsid w:val="007A5C01"/>
    <w:rsid w:val="007A5D3E"/>
    <w:rsid w:val="007A5DA5"/>
    <w:rsid w:val="007A5F2B"/>
    <w:rsid w:val="007A6092"/>
    <w:rsid w:val="007A6474"/>
    <w:rsid w:val="007A650E"/>
    <w:rsid w:val="007A68BA"/>
    <w:rsid w:val="007A6962"/>
    <w:rsid w:val="007A6D69"/>
    <w:rsid w:val="007A6DB0"/>
    <w:rsid w:val="007A6E11"/>
    <w:rsid w:val="007A71F0"/>
    <w:rsid w:val="007A731D"/>
    <w:rsid w:val="007B00E9"/>
    <w:rsid w:val="007B0D13"/>
    <w:rsid w:val="007B196B"/>
    <w:rsid w:val="007B1FF8"/>
    <w:rsid w:val="007B2201"/>
    <w:rsid w:val="007B2A0C"/>
    <w:rsid w:val="007B2CCD"/>
    <w:rsid w:val="007B318C"/>
    <w:rsid w:val="007B325E"/>
    <w:rsid w:val="007B328F"/>
    <w:rsid w:val="007B43CE"/>
    <w:rsid w:val="007B4B23"/>
    <w:rsid w:val="007B50B9"/>
    <w:rsid w:val="007B515E"/>
    <w:rsid w:val="007B535E"/>
    <w:rsid w:val="007B578E"/>
    <w:rsid w:val="007B61BC"/>
    <w:rsid w:val="007B6594"/>
    <w:rsid w:val="007B6816"/>
    <w:rsid w:val="007B6AEA"/>
    <w:rsid w:val="007B6B19"/>
    <w:rsid w:val="007B712F"/>
    <w:rsid w:val="007B715D"/>
    <w:rsid w:val="007B7182"/>
    <w:rsid w:val="007B7632"/>
    <w:rsid w:val="007B7E17"/>
    <w:rsid w:val="007C03C1"/>
    <w:rsid w:val="007C0972"/>
    <w:rsid w:val="007C1183"/>
    <w:rsid w:val="007C184D"/>
    <w:rsid w:val="007C1861"/>
    <w:rsid w:val="007C1B6F"/>
    <w:rsid w:val="007C2119"/>
    <w:rsid w:val="007C2B42"/>
    <w:rsid w:val="007C2DAB"/>
    <w:rsid w:val="007C2E59"/>
    <w:rsid w:val="007C34E0"/>
    <w:rsid w:val="007C35B7"/>
    <w:rsid w:val="007C3819"/>
    <w:rsid w:val="007C3D72"/>
    <w:rsid w:val="007C4860"/>
    <w:rsid w:val="007C490D"/>
    <w:rsid w:val="007C492E"/>
    <w:rsid w:val="007C62AB"/>
    <w:rsid w:val="007C6A2E"/>
    <w:rsid w:val="007C6B85"/>
    <w:rsid w:val="007C787A"/>
    <w:rsid w:val="007C7A7C"/>
    <w:rsid w:val="007C7BFF"/>
    <w:rsid w:val="007D02DD"/>
    <w:rsid w:val="007D05F0"/>
    <w:rsid w:val="007D0E9D"/>
    <w:rsid w:val="007D1274"/>
    <w:rsid w:val="007D12C9"/>
    <w:rsid w:val="007D2597"/>
    <w:rsid w:val="007D27DB"/>
    <w:rsid w:val="007D29C3"/>
    <w:rsid w:val="007D2A85"/>
    <w:rsid w:val="007D2A96"/>
    <w:rsid w:val="007D3219"/>
    <w:rsid w:val="007D3292"/>
    <w:rsid w:val="007D333B"/>
    <w:rsid w:val="007D3414"/>
    <w:rsid w:val="007D368C"/>
    <w:rsid w:val="007D385A"/>
    <w:rsid w:val="007D41A5"/>
    <w:rsid w:val="007D43A2"/>
    <w:rsid w:val="007D4DAF"/>
    <w:rsid w:val="007D4DC1"/>
    <w:rsid w:val="007D4F41"/>
    <w:rsid w:val="007D53E8"/>
    <w:rsid w:val="007D54D7"/>
    <w:rsid w:val="007D57DA"/>
    <w:rsid w:val="007D58A5"/>
    <w:rsid w:val="007D5BC7"/>
    <w:rsid w:val="007D5F31"/>
    <w:rsid w:val="007D65E4"/>
    <w:rsid w:val="007D7068"/>
    <w:rsid w:val="007D78D5"/>
    <w:rsid w:val="007D7B8D"/>
    <w:rsid w:val="007E03D0"/>
    <w:rsid w:val="007E04C7"/>
    <w:rsid w:val="007E0BDE"/>
    <w:rsid w:val="007E1351"/>
    <w:rsid w:val="007E232F"/>
    <w:rsid w:val="007E2FAC"/>
    <w:rsid w:val="007E3191"/>
    <w:rsid w:val="007E4E24"/>
    <w:rsid w:val="007E5AE4"/>
    <w:rsid w:val="007E5D7F"/>
    <w:rsid w:val="007E5E86"/>
    <w:rsid w:val="007E6041"/>
    <w:rsid w:val="007E6E2C"/>
    <w:rsid w:val="007E7075"/>
    <w:rsid w:val="007E7A7E"/>
    <w:rsid w:val="007F0171"/>
    <w:rsid w:val="007F04F7"/>
    <w:rsid w:val="007F0772"/>
    <w:rsid w:val="007F0FCE"/>
    <w:rsid w:val="007F1190"/>
    <w:rsid w:val="007F1653"/>
    <w:rsid w:val="007F1745"/>
    <w:rsid w:val="007F2328"/>
    <w:rsid w:val="007F270F"/>
    <w:rsid w:val="007F28D3"/>
    <w:rsid w:val="007F2E1D"/>
    <w:rsid w:val="007F2FF6"/>
    <w:rsid w:val="007F3F0F"/>
    <w:rsid w:val="007F5F0C"/>
    <w:rsid w:val="007F6656"/>
    <w:rsid w:val="007F67BB"/>
    <w:rsid w:val="007F6DEB"/>
    <w:rsid w:val="007F718C"/>
    <w:rsid w:val="007F7516"/>
    <w:rsid w:val="007F75E2"/>
    <w:rsid w:val="008005E5"/>
    <w:rsid w:val="0080142C"/>
    <w:rsid w:val="00801507"/>
    <w:rsid w:val="0080175B"/>
    <w:rsid w:val="00801793"/>
    <w:rsid w:val="00801EB0"/>
    <w:rsid w:val="00802289"/>
    <w:rsid w:val="008023AC"/>
    <w:rsid w:val="00802737"/>
    <w:rsid w:val="0080299B"/>
    <w:rsid w:val="00802C32"/>
    <w:rsid w:val="00802C84"/>
    <w:rsid w:val="00802CCC"/>
    <w:rsid w:val="00802E95"/>
    <w:rsid w:val="008041C8"/>
    <w:rsid w:val="00804263"/>
    <w:rsid w:val="008052EE"/>
    <w:rsid w:val="0080532C"/>
    <w:rsid w:val="00806390"/>
    <w:rsid w:val="00806735"/>
    <w:rsid w:val="008068B0"/>
    <w:rsid w:val="00807564"/>
    <w:rsid w:val="00810411"/>
    <w:rsid w:val="00810C54"/>
    <w:rsid w:val="0081186D"/>
    <w:rsid w:val="00811C93"/>
    <w:rsid w:val="00811F55"/>
    <w:rsid w:val="008122C5"/>
    <w:rsid w:val="0081236F"/>
    <w:rsid w:val="00812E3B"/>
    <w:rsid w:val="00813B3D"/>
    <w:rsid w:val="00814225"/>
    <w:rsid w:val="008143A3"/>
    <w:rsid w:val="0081483A"/>
    <w:rsid w:val="00814C3A"/>
    <w:rsid w:val="00815177"/>
    <w:rsid w:val="00815575"/>
    <w:rsid w:val="00815AF7"/>
    <w:rsid w:val="0081656B"/>
    <w:rsid w:val="008167C6"/>
    <w:rsid w:val="00816D61"/>
    <w:rsid w:val="00816D65"/>
    <w:rsid w:val="00816E85"/>
    <w:rsid w:val="008170DC"/>
    <w:rsid w:val="008171D6"/>
    <w:rsid w:val="0082074A"/>
    <w:rsid w:val="008211E4"/>
    <w:rsid w:val="008215D1"/>
    <w:rsid w:val="0082233A"/>
    <w:rsid w:val="00823B6B"/>
    <w:rsid w:val="00823DB5"/>
    <w:rsid w:val="008247B5"/>
    <w:rsid w:val="008256F9"/>
    <w:rsid w:val="008262FC"/>
    <w:rsid w:val="0082677A"/>
    <w:rsid w:val="00826784"/>
    <w:rsid w:val="00826B47"/>
    <w:rsid w:val="0082732A"/>
    <w:rsid w:val="00827535"/>
    <w:rsid w:val="00827B81"/>
    <w:rsid w:val="00827CA6"/>
    <w:rsid w:val="008309BD"/>
    <w:rsid w:val="00830A16"/>
    <w:rsid w:val="00830DD1"/>
    <w:rsid w:val="00830DF6"/>
    <w:rsid w:val="0083113C"/>
    <w:rsid w:val="008319A5"/>
    <w:rsid w:val="00831CD1"/>
    <w:rsid w:val="00832ADE"/>
    <w:rsid w:val="00832BC0"/>
    <w:rsid w:val="0083336D"/>
    <w:rsid w:val="0083358B"/>
    <w:rsid w:val="0083381A"/>
    <w:rsid w:val="00834816"/>
    <w:rsid w:val="00834D4D"/>
    <w:rsid w:val="00835648"/>
    <w:rsid w:val="008362BC"/>
    <w:rsid w:val="00836841"/>
    <w:rsid w:val="00836A5F"/>
    <w:rsid w:val="00836D22"/>
    <w:rsid w:val="00836DBD"/>
    <w:rsid w:val="00836E27"/>
    <w:rsid w:val="00836F22"/>
    <w:rsid w:val="0083744F"/>
    <w:rsid w:val="00837B68"/>
    <w:rsid w:val="00837B72"/>
    <w:rsid w:val="00837D24"/>
    <w:rsid w:val="00837F09"/>
    <w:rsid w:val="0084025D"/>
    <w:rsid w:val="008406A5"/>
    <w:rsid w:val="0084084C"/>
    <w:rsid w:val="008408B8"/>
    <w:rsid w:val="00840A7F"/>
    <w:rsid w:val="00841075"/>
    <w:rsid w:val="0084192C"/>
    <w:rsid w:val="00841A13"/>
    <w:rsid w:val="00841BBB"/>
    <w:rsid w:val="00841E35"/>
    <w:rsid w:val="0084216F"/>
    <w:rsid w:val="00842C6B"/>
    <w:rsid w:val="00842FC8"/>
    <w:rsid w:val="0084315D"/>
    <w:rsid w:val="00844117"/>
    <w:rsid w:val="00844273"/>
    <w:rsid w:val="008443D3"/>
    <w:rsid w:val="008447CD"/>
    <w:rsid w:val="00844B04"/>
    <w:rsid w:val="00845595"/>
    <w:rsid w:val="00846CC4"/>
    <w:rsid w:val="00847247"/>
    <w:rsid w:val="0084745F"/>
    <w:rsid w:val="008501A8"/>
    <w:rsid w:val="0085037A"/>
    <w:rsid w:val="00850D57"/>
    <w:rsid w:val="00850EDF"/>
    <w:rsid w:val="0085136B"/>
    <w:rsid w:val="0085160A"/>
    <w:rsid w:val="00851D04"/>
    <w:rsid w:val="00852374"/>
    <w:rsid w:val="00852591"/>
    <w:rsid w:val="008525D1"/>
    <w:rsid w:val="008525E8"/>
    <w:rsid w:val="008527F5"/>
    <w:rsid w:val="00852810"/>
    <w:rsid w:val="00852E19"/>
    <w:rsid w:val="00852FB4"/>
    <w:rsid w:val="008531E0"/>
    <w:rsid w:val="008534ED"/>
    <w:rsid w:val="00853634"/>
    <w:rsid w:val="00853860"/>
    <w:rsid w:val="00853E2C"/>
    <w:rsid w:val="00854749"/>
    <w:rsid w:val="00854A39"/>
    <w:rsid w:val="00854AC6"/>
    <w:rsid w:val="00854D9D"/>
    <w:rsid w:val="00854F4E"/>
    <w:rsid w:val="008556B7"/>
    <w:rsid w:val="00855C21"/>
    <w:rsid w:val="00855CCE"/>
    <w:rsid w:val="00855DF3"/>
    <w:rsid w:val="008561FC"/>
    <w:rsid w:val="008566A5"/>
    <w:rsid w:val="00856FAD"/>
    <w:rsid w:val="008574A1"/>
    <w:rsid w:val="008576C4"/>
    <w:rsid w:val="008603D5"/>
    <w:rsid w:val="008603EF"/>
    <w:rsid w:val="008607BD"/>
    <w:rsid w:val="008607FA"/>
    <w:rsid w:val="00860C75"/>
    <w:rsid w:val="008611ED"/>
    <w:rsid w:val="008612B3"/>
    <w:rsid w:val="008619B1"/>
    <w:rsid w:val="008619D1"/>
    <w:rsid w:val="00862B53"/>
    <w:rsid w:val="0086380C"/>
    <w:rsid w:val="00863D3E"/>
    <w:rsid w:val="00864100"/>
    <w:rsid w:val="00865261"/>
    <w:rsid w:val="00865315"/>
    <w:rsid w:val="008658BF"/>
    <w:rsid w:val="00865968"/>
    <w:rsid w:val="00865993"/>
    <w:rsid w:val="00865F0D"/>
    <w:rsid w:val="008667E5"/>
    <w:rsid w:val="00866D10"/>
    <w:rsid w:val="00866DBA"/>
    <w:rsid w:val="008675D4"/>
    <w:rsid w:val="00870675"/>
    <w:rsid w:val="00870D8B"/>
    <w:rsid w:val="00870E12"/>
    <w:rsid w:val="00871368"/>
    <w:rsid w:val="00871459"/>
    <w:rsid w:val="008718EB"/>
    <w:rsid w:val="00871CC4"/>
    <w:rsid w:val="008725C5"/>
    <w:rsid w:val="00872A80"/>
    <w:rsid w:val="00872B8E"/>
    <w:rsid w:val="00872DF9"/>
    <w:rsid w:val="008737BD"/>
    <w:rsid w:val="00873C76"/>
    <w:rsid w:val="00873EB6"/>
    <w:rsid w:val="00873FCA"/>
    <w:rsid w:val="00874203"/>
    <w:rsid w:val="0087441B"/>
    <w:rsid w:val="00874672"/>
    <w:rsid w:val="00874D59"/>
    <w:rsid w:val="00874F0A"/>
    <w:rsid w:val="008750F1"/>
    <w:rsid w:val="0087533C"/>
    <w:rsid w:val="008767A7"/>
    <w:rsid w:val="008771B5"/>
    <w:rsid w:val="008773AF"/>
    <w:rsid w:val="00880C1A"/>
    <w:rsid w:val="008819BE"/>
    <w:rsid w:val="00881EB7"/>
    <w:rsid w:val="00882962"/>
    <w:rsid w:val="008829F1"/>
    <w:rsid w:val="008841A6"/>
    <w:rsid w:val="0088421A"/>
    <w:rsid w:val="008842B2"/>
    <w:rsid w:val="008843B7"/>
    <w:rsid w:val="008846CC"/>
    <w:rsid w:val="008848B3"/>
    <w:rsid w:val="0088519A"/>
    <w:rsid w:val="00885282"/>
    <w:rsid w:val="008852CD"/>
    <w:rsid w:val="00885A78"/>
    <w:rsid w:val="00885F17"/>
    <w:rsid w:val="00886490"/>
    <w:rsid w:val="00886A08"/>
    <w:rsid w:val="00886B14"/>
    <w:rsid w:val="00886C1B"/>
    <w:rsid w:val="00886FAB"/>
    <w:rsid w:val="008879B7"/>
    <w:rsid w:val="00887D0E"/>
    <w:rsid w:val="00887D9D"/>
    <w:rsid w:val="008901D7"/>
    <w:rsid w:val="0089081D"/>
    <w:rsid w:val="00890B7F"/>
    <w:rsid w:val="00891155"/>
    <w:rsid w:val="00891D1B"/>
    <w:rsid w:val="00891D82"/>
    <w:rsid w:val="00891DB6"/>
    <w:rsid w:val="008922B3"/>
    <w:rsid w:val="008939A2"/>
    <w:rsid w:val="008947BA"/>
    <w:rsid w:val="00894F91"/>
    <w:rsid w:val="008950FC"/>
    <w:rsid w:val="00895519"/>
    <w:rsid w:val="0089576D"/>
    <w:rsid w:val="00895857"/>
    <w:rsid w:val="00895BA0"/>
    <w:rsid w:val="00896161"/>
    <w:rsid w:val="0089640F"/>
    <w:rsid w:val="00896F15"/>
    <w:rsid w:val="008976C2"/>
    <w:rsid w:val="0089780F"/>
    <w:rsid w:val="00897D38"/>
    <w:rsid w:val="00897DB8"/>
    <w:rsid w:val="008A0241"/>
    <w:rsid w:val="008A0560"/>
    <w:rsid w:val="008A084D"/>
    <w:rsid w:val="008A1413"/>
    <w:rsid w:val="008A17B8"/>
    <w:rsid w:val="008A191E"/>
    <w:rsid w:val="008A279D"/>
    <w:rsid w:val="008A2AF2"/>
    <w:rsid w:val="008A4699"/>
    <w:rsid w:val="008A47E4"/>
    <w:rsid w:val="008A5AE8"/>
    <w:rsid w:val="008A5B0F"/>
    <w:rsid w:val="008A5DCB"/>
    <w:rsid w:val="008A6A38"/>
    <w:rsid w:val="008A6D8F"/>
    <w:rsid w:val="008A76DE"/>
    <w:rsid w:val="008A7924"/>
    <w:rsid w:val="008A7C21"/>
    <w:rsid w:val="008A7DF6"/>
    <w:rsid w:val="008B08E2"/>
    <w:rsid w:val="008B0D2D"/>
    <w:rsid w:val="008B0F9A"/>
    <w:rsid w:val="008B1363"/>
    <w:rsid w:val="008B13B7"/>
    <w:rsid w:val="008B17FC"/>
    <w:rsid w:val="008B1CE4"/>
    <w:rsid w:val="008B23C3"/>
    <w:rsid w:val="008B2ABF"/>
    <w:rsid w:val="008B2B48"/>
    <w:rsid w:val="008B2DDC"/>
    <w:rsid w:val="008B2F43"/>
    <w:rsid w:val="008B352A"/>
    <w:rsid w:val="008B352F"/>
    <w:rsid w:val="008B3581"/>
    <w:rsid w:val="008B3A6B"/>
    <w:rsid w:val="008B4CAB"/>
    <w:rsid w:val="008B4CCF"/>
    <w:rsid w:val="008B5381"/>
    <w:rsid w:val="008B552D"/>
    <w:rsid w:val="008B5EAE"/>
    <w:rsid w:val="008B5F02"/>
    <w:rsid w:val="008B6540"/>
    <w:rsid w:val="008B656B"/>
    <w:rsid w:val="008B6577"/>
    <w:rsid w:val="008B6857"/>
    <w:rsid w:val="008B74A7"/>
    <w:rsid w:val="008B7992"/>
    <w:rsid w:val="008B7A47"/>
    <w:rsid w:val="008B7F3C"/>
    <w:rsid w:val="008C0512"/>
    <w:rsid w:val="008C09A1"/>
    <w:rsid w:val="008C0C1D"/>
    <w:rsid w:val="008C1053"/>
    <w:rsid w:val="008C10BA"/>
    <w:rsid w:val="008C1714"/>
    <w:rsid w:val="008C1B8B"/>
    <w:rsid w:val="008C1DCA"/>
    <w:rsid w:val="008C1E3F"/>
    <w:rsid w:val="008C20F7"/>
    <w:rsid w:val="008C23EF"/>
    <w:rsid w:val="008C253B"/>
    <w:rsid w:val="008C2AC0"/>
    <w:rsid w:val="008C2D43"/>
    <w:rsid w:val="008C3482"/>
    <w:rsid w:val="008C37D4"/>
    <w:rsid w:val="008C3999"/>
    <w:rsid w:val="008C3B8D"/>
    <w:rsid w:val="008C3D41"/>
    <w:rsid w:val="008C3DBB"/>
    <w:rsid w:val="008C3EBF"/>
    <w:rsid w:val="008C3F72"/>
    <w:rsid w:val="008C532E"/>
    <w:rsid w:val="008C5415"/>
    <w:rsid w:val="008C5A5F"/>
    <w:rsid w:val="008C5C61"/>
    <w:rsid w:val="008C6072"/>
    <w:rsid w:val="008C60EF"/>
    <w:rsid w:val="008C6952"/>
    <w:rsid w:val="008C6DC3"/>
    <w:rsid w:val="008C75DE"/>
    <w:rsid w:val="008C7726"/>
    <w:rsid w:val="008C7CE5"/>
    <w:rsid w:val="008D0191"/>
    <w:rsid w:val="008D07C1"/>
    <w:rsid w:val="008D099F"/>
    <w:rsid w:val="008D0CD4"/>
    <w:rsid w:val="008D18FB"/>
    <w:rsid w:val="008D1C0E"/>
    <w:rsid w:val="008D1F5E"/>
    <w:rsid w:val="008D2BC3"/>
    <w:rsid w:val="008D2BEA"/>
    <w:rsid w:val="008D2DBD"/>
    <w:rsid w:val="008D317B"/>
    <w:rsid w:val="008D3894"/>
    <w:rsid w:val="008D3BAC"/>
    <w:rsid w:val="008D3F39"/>
    <w:rsid w:val="008D4152"/>
    <w:rsid w:val="008D41A1"/>
    <w:rsid w:val="008D47FA"/>
    <w:rsid w:val="008D50CF"/>
    <w:rsid w:val="008D54E8"/>
    <w:rsid w:val="008D6C99"/>
    <w:rsid w:val="008D6DB1"/>
    <w:rsid w:val="008D6E50"/>
    <w:rsid w:val="008D6F32"/>
    <w:rsid w:val="008D7253"/>
    <w:rsid w:val="008D75BF"/>
    <w:rsid w:val="008E0099"/>
    <w:rsid w:val="008E0B2D"/>
    <w:rsid w:val="008E13F4"/>
    <w:rsid w:val="008E174A"/>
    <w:rsid w:val="008E214C"/>
    <w:rsid w:val="008E2490"/>
    <w:rsid w:val="008E35C0"/>
    <w:rsid w:val="008E3DD7"/>
    <w:rsid w:val="008E40BC"/>
    <w:rsid w:val="008E435E"/>
    <w:rsid w:val="008E4F2A"/>
    <w:rsid w:val="008E5192"/>
    <w:rsid w:val="008E5F4E"/>
    <w:rsid w:val="008E6183"/>
    <w:rsid w:val="008E646D"/>
    <w:rsid w:val="008E6BA3"/>
    <w:rsid w:val="008E6F73"/>
    <w:rsid w:val="008E72DF"/>
    <w:rsid w:val="008E72E2"/>
    <w:rsid w:val="008E755F"/>
    <w:rsid w:val="008E7A3D"/>
    <w:rsid w:val="008F06EE"/>
    <w:rsid w:val="008F09FA"/>
    <w:rsid w:val="008F0B43"/>
    <w:rsid w:val="008F15E3"/>
    <w:rsid w:val="008F169B"/>
    <w:rsid w:val="008F1B83"/>
    <w:rsid w:val="008F262C"/>
    <w:rsid w:val="008F2B7E"/>
    <w:rsid w:val="008F2EF4"/>
    <w:rsid w:val="008F302D"/>
    <w:rsid w:val="008F3169"/>
    <w:rsid w:val="008F3278"/>
    <w:rsid w:val="008F3ADA"/>
    <w:rsid w:val="008F3B97"/>
    <w:rsid w:val="008F4CF7"/>
    <w:rsid w:val="008F4DCB"/>
    <w:rsid w:val="008F588E"/>
    <w:rsid w:val="008F5893"/>
    <w:rsid w:val="008F5AC8"/>
    <w:rsid w:val="008F5BBB"/>
    <w:rsid w:val="008F5D23"/>
    <w:rsid w:val="008F6153"/>
    <w:rsid w:val="008F7D6A"/>
    <w:rsid w:val="009001FA"/>
    <w:rsid w:val="009009D1"/>
    <w:rsid w:val="00900BD7"/>
    <w:rsid w:val="00900CCE"/>
    <w:rsid w:val="00900E05"/>
    <w:rsid w:val="0090151D"/>
    <w:rsid w:val="00901887"/>
    <w:rsid w:val="00901BBA"/>
    <w:rsid w:val="00901CD4"/>
    <w:rsid w:val="009029A2"/>
    <w:rsid w:val="009031CB"/>
    <w:rsid w:val="00904740"/>
    <w:rsid w:val="00905242"/>
    <w:rsid w:val="00905866"/>
    <w:rsid w:val="00905DCB"/>
    <w:rsid w:val="00905E1E"/>
    <w:rsid w:val="009069C2"/>
    <w:rsid w:val="0090708B"/>
    <w:rsid w:val="009071BE"/>
    <w:rsid w:val="009072C3"/>
    <w:rsid w:val="00907342"/>
    <w:rsid w:val="00907A8E"/>
    <w:rsid w:val="00907A8F"/>
    <w:rsid w:val="009104E0"/>
    <w:rsid w:val="0091072F"/>
    <w:rsid w:val="00910FAD"/>
    <w:rsid w:val="009120C0"/>
    <w:rsid w:val="0091212B"/>
    <w:rsid w:val="009122CD"/>
    <w:rsid w:val="0091239C"/>
    <w:rsid w:val="00912444"/>
    <w:rsid w:val="00912AE3"/>
    <w:rsid w:val="00912E73"/>
    <w:rsid w:val="0091331E"/>
    <w:rsid w:val="009133EA"/>
    <w:rsid w:val="00913680"/>
    <w:rsid w:val="009145F1"/>
    <w:rsid w:val="009151AC"/>
    <w:rsid w:val="0091542D"/>
    <w:rsid w:val="00915501"/>
    <w:rsid w:val="00915C85"/>
    <w:rsid w:val="00915FAE"/>
    <w:rsid w:val="00915FF1"/>
    <w:rsid w:val="0091624C"/>
    <w:rsid w:val="00916857"/>
    <w:rsid w:val="00916AB4"/>
    <w:rsid w:val="00916D27"/>
    <w:rsid w:val="00917579"/>
    <w:rsid w:val="00917606"/>
    <w:rsid w:val="0091762B"/>
    <w:rsid w:val="009177B0"/>
    <w:rsid w:val="009179FE"/>
    <w:rsid w:val="0092021F"/>
    <w:rsid w:val="00920251"/>
    <w:rsid w:val="0092043F"/>
    <w:rsid w:val="00921172"/>
    <w:rsid w:val="009211FB"/>
    <w:rsid w:val="009218E4"/>
    <w:rsid w:val="00921A94"/>
    <w:rsid w:val="00921C14"/>
    <w:rsid w:val="00921F36"/>
    <w:rsid w:val="009220A9"/>
    <w:rsid w:val="009231FE"/>
    <w:rsid w:val="00923B38"/>
    <w:rsid w:val="00923C3F"/>
    <w:rsid w:val="00923C69"/>
    <w:rsid w:val="00924159"/>
    <w:rsid w:val="0092502C"/>
    <w:rsid w:val="009255EA"/>
    <w:rsid w:val="009256D8"/>
    <w:rsid w:val="009256D9"/>
    <w:rsid w:val="00925B05"/>
    <w:rsid w:val="0092687A"/>
    <w:rsid w:val="00926A45"/>
    <w:rsid w:val="00926E28"/>
    <w:rsid w:val="009303A4"/>
    <w:rsid w:val="00930A29"/>
    <w:rsid w:val="00930F7F"/>
    <w:rsid w:val="00931166"/>
    <w:rsid w:val="009313CE"/>
    <w:rsid w:val="009314C2"/>
    <w:rsid w:val="009319CB"/>
    <w:rsid w:val="00931CE5"/>
    <w:rsid w:val="0093592A"/>
    <w:rsid w:val="00935D52"/>
    <w:rsid w:val="00937025"/>
    <w:rsid w:val="0093704E"/>
    <w:rsid w:val="009376C1"/>
    <w:rsid w:val="00937834"/>
    <w:rsid w:val="00937B24"/>
    <w:rsid w:val="00937B4A"/>
    <w:rsid w:val="00940191"/>
    <w:rsid w:val="009401A0"/>
    <w:rsid w:val="009408E6"/>
    <w:rsid w:val="00941002"/>
    <w:rsid w:val="0094101D"/>
    <w:rsid w:val="009416A7"/>
    <w:rsid w:val="0094182F"/>
    <w:rsid w:val="00941A6E"/>
    <w:rsid w:val="00942C7D"/>
    <w:rsid w:val="00942D90"/>
    <w:rsid w:val="00943398"/>
    <w:rsid w:val="0094391A"/>
    <w:rsid w:val="00943A8A"/>
    <w:rsid w:val="00943A8F"/>
    <w:rsid w:val="00943EB0"/>
    <w:rsid w:val="00944170"/>
    <w:rsid w:val="009444E3"/>
    <w:rsid w:val="009448FF"/>
    <w:rsid w:val="00944AE0"/>
    <w:rsid w:val="00944C50"/>
    <w:rsid w:val="00944EEB"/>
    <w:rsid w:val="009450EC"/>
    <w:rsid w:val="009451FC"/>
    <w:rsid w:val="00945CA5"/>
    <w:rsid w:val="009463FB"/>
    <w:rsid w:val="00946E0F"/>
    <w:rsid w:val="00947DFB"/>
    <w:rsid w:val="00947FBC"/>
    <w:rsid w:val="00950072"/>
    <w:rsid w:val="0095043C"/>
    <w:rsid w:val="00951009"/>
    <w:rsid w:val="00951061"/>
    <w:rsid w:val="009510A0"/>
    <w:rsid w:val="009512D9"/>
    <w:rsid w:val="00951D6A"/>
    <w:rsid w:val="00951EE0"/>
    <w:rsid w:val="009529D1"/>
    <w:rsid w:val="00952F55"/>
    <w:rsid w:val="0095344C"/>
    <w:rsid w:val="0095360F"/>
    <w:rsid w:val="00954325"/>
    <w:rsid w:val="00954B34"/>
    <w:rsid w:val="00954FE2"/>
    <w:rsid w:val="009563C6"/>
    <w:rsid w:val="00956581"/>
    <w:rsid w:val="00956BDA"/>
    <w:rsid w:val="00956E44"/>
    <w:rsid w:val="009574EF"/>
    <w:rsid w:val="0095770F"/>
    <w:rsid w:val="00957BA9"/>
    <w:rsid w:val="0096024A"/>
    <w:rsid w:val="009607C5"/>
    <w:rsid w:val="00961E92"/>
    <w:rsid w:val="009621F1"/>
    <w:rsid w:val="00962234"/>
    <w:rsid w:val="0096242A"/>
    <w:rsid w:val="009624C8"/>
    <w:rsid w:val="00962FA7"/>
    <w:rsid w:val="00963415"/>
    <w:rsid w:val="00963E90"/>
    <w:rsid w:val="00964070"/>
    <w:rsid w:val="009646AD"/>
    <w:rsid w:val="00964BA8"/>
    <w:rsid w:val="00965127"/>
    <w:rsid w:val="00965C26"/>
    <w:rsid w:val="00966BA6"/>
    <w:rsid w:val="00966BD6"/>
    <w:rsid w:val="0096726C"/>
    <w:rsid w:val="00967E40"/>
    <w:rsid w:val="00970B0E"/>
    <w:rsid w:val="00970D58"/>
    <w:rsid w:val="00970F06"/>
    <w:rsid w:val="0097146C"/>
    <w:rsid w:val="00971CC3"/>
    <w:rsid w:val="00971D6B"/>
    <w:rsid w:val="00971E91"/>
    <w:rsid w:val="00972B88"/>
    <w:rsid w:val="00972CC2"/>
    <w:rsid w:val="00972F58"/>
    <w:rsid w:val="009733B5"/>
    <w:rsid w:val="00974342"/>
    <w:rsid w:val="00975FA4"/>
    <w:rsid w:val="0097627E"/>
    <w:rsid w:val="00976281"/>
    <w:rsid w:val="00976546"/>
    <w:rsid w:val="0097691B"/>
    <w:rsid w:val="00976B6C"/>
    <w:rsid w:val="00976B99"/>
    <w:rsid w:val="00976EF6"/>
    <w:rsid w:val="00977432"/>
    <w:rsid w:val="00977874"/>
    <w:rsid w:val="00977970"/>
    <w:rsid w:val="00980279"/>
    <w:rsid w:val="009803FC"/>
    <w:rsid w:val="00980465"/>
    <w:rsid w:val="009807CF"/>
    <w:rsid w:val="0098109D"/>
    <w:rsid w:val="009818F0"/>
    <w:rsid w:val="00983383"/>
    <w:rsid w:val="009833CF"/>
    <w:rsid w:val="00983569"/>
    <w:rsid w:val="00984AA8"/>
    <w:rsid w:val="00984D5E"/>
    <w:rsid w:val="00984EB3"/>
    <w:rsid w:val="009856FF"/>
    <w:rsid w:val="00986661"/>
    <w:rsid w:val="0098688F"/>
    <w:rsid w:val="009869E4"/>
    <w:rsid w:val="00986BF9"/>
    <w:rsid w:val="00986C44"/>
    <w:rsid w:val="0098712B"/>
    <w:rsid w:val="009872CC"/>
    <w:rsid w:val="00987979"/>
    <w:rsid w:val="009879AC"/>
    <w:rsid w:val="00987C94"/>
    <w:rsid w:val="00987E21"/>
    <w:rsid w:val="00990069"/>
    <w:rsid w:val="009903A8"/>
    <w:rsid w:val="009904F0"/>
    <w:rsid w:val="0099132F"/>
    <w:rsid w:val="009914CF"/>
    <w:rsid w:val="00991597"/>
    <w:rsid w:val="00991A40"/>
    <w:rsid w:val="00991AD8"/>
    <w:rsid w:val="009921BD"/>
    <w:rsid w:val="00992218"/>
    <w:rsid w:val="00992BE3"/>
    <w:rsid w:val="00992C0E"/>
    <w:rsid w:val="00992F6A"/>
    <w:rsid w:val="00992FCC"/>
    <w:rsid w:val="0099326D"/>
    <w:rsid w:val="00993DEC"/>
    <w:rsid w:val="009940CE"/>
    <w:rsid w:val="00995E57"/>
    <w:rsid w:val="009966A8"/>
    <w:rsid w:val="00996B9B"/>
    <w:rsid w:val="009971FE"/>
    <w:rsid w:val="009973C4"/>
    <w:rsid w:val="00997496"/>
    <w:rsid w:val="0099761D"/>
    <w:rsid w:val="009976C7"/>
    <w:rsid w:val="00997ABF"/>
    <w:rsid w:val="00997B94"/>
    <w:rsid w:val="00997C25"/>
    <w:rsid w:val="009A0218"/>
    <w:rsid w:val="009A0268"/>
    <w:rsid w:val="009A04A2"/>
    <w:rsid w:val="009A0621"/>
    <w:rsid w:val="009A0B17"/>
    <w:rsid w:val="009A0C03"/>
    <w:rsid w:val="009A118C"/>
    <w:rsid w:val="009A1BCB"/>
    <w:rsid w:val="009A1FE2"/>
    <w:rsid w:val="009A2141"/>
    <w:rsid w:val="009A21E5"/>
    <w:rsid w:val="009A248A"/>
    <w:rsid w:val="009A270A"/>
    <w:rsid w:val="009A3075"/>
    <w:rsid w:val="009A312A"/>
    <w:rsid w:val="009A3467"/>
    <w:rsid w:val="009A3CAF"/>
    <w:rsid w:val="009A3ED7"/>
    <w:rsid w:val="009A4651"/>
    <w:rsid w:val="009A4A46"/>
    <w:rsid w:val="009A4DEB"/>
    <w:rsid w:val="009A50D6"/>
    <w:rsid w:val="009A59D8"/>
    <w:rsid w:val="009A60BF"/>
    <w:rsid w:val="009A62B3"/>
    <w:rsid w:val="009A6F50"/>
    <w:rsid w:val="009A6F56"/>
    <w:rsid w:val="009A7AE9"/>
    <w:rsid w:val="009A7E44"/>
    <w:rsid w:val="009B025E"/>
    <w:rsid w:val="009B0449"/>
    <w:rsid w:val="009B061F"/>
    <w:rsid w:val="009B065F"/>
    <w:rsid w:val="009B0D49"/>
    <w:rsid w:val="009B1865"/>
    <w:rsid w:val="009B1C81"/>
    <w:rsid w:val="009B222B"/>
    <w:rsid w:val="009B25B6"/>
    <w:rsid w:val="009B2ACA"/>
    <w:rsid w:val="009B2E70"/>
    <w:rsid w:val="009B30AC"/>
    <w:rsid w:val="009B3684"/>
    <w:rsid w:val="009B3749"/>
    <w:rsid w:val="009B3C45"/>
    <w:rsid w:val="009B3EA9"/>
    <w:rsid w:val="009B3EAE"/>
    <w:rsid w:val="009B43C0"/>
    <w:rsid w:val="009B443E"/>
    <w:rsid w:val="009B45EC"/>
    <w:rsid w:val="009B479B"/>
    <w:rsid w:val="009B4BC8"/>
    <w:rsid w:val="009B5158"/>
    <w:rsid w:val="009B52E5"/>
    <w:rsid w:val="009B577D"/>
    <w:rsid w:val="009B654F"/>
    <w:rsid w:val="009B6734"/>
    <w:rsid w:val="009B6E3A"/>
    <w:rsid w:val="009B6F90"/>
    <w:rsid w:val="009B721D"/>
    <w:rsid w:val="009B7311"/>
    <w:rsid w:val="009B7BA4"/>
    <w:rsid w:val="009B7E5A"/>
    <w:rsid w:val="009C0C99"/>
    <w:rsid w:val="009C0E57"/>
    <w:rsid w:val="009C16CE"/>
    <w:rsid w:val="009C17F4"/>
    <w:rsid w:val="009C1E33"/>
    <w:rsid w:val="009C24E8"/>
    <w:rsid w:val="009C24FE"/>
    <w:rsid w:val="009C2CCC"/>
    <w:rsid w:val="009C2ECF"/>
    <w:rsid w:val="009C31BD"/>
    <w:rsid w:val="009C3210"/>
    <w:rsid w:val="009C33E0"/>
    <w:rsid w:val="009C34AB"/>
    <w:rsid w:val="009C3582"/>
    <w:rsid w:val="009C3CAF"/>
    <w:rsid w:val="009C48F8"/>
    <w:rsid w:val="009C4EE8"/>
    <w:rsid w:val="009C53D6"/>
    <w:rsid w:val="009C5A23"/>
    <w:rsid w:val="009C5B67"/>
    <w:rsid w:val="009C627E"/>
    <w:rsid w:val="009C645A"/>
    <w:rsid w:val="009C6B5F"/>
    <w:rsid w:val="009C6D74"/>
    <w:rsid w:val="009C738F"/>
    <w:rsid w:val="009C73A6"/>
    <w:rsid w:val="009C7475"/>
    <w:rsid w:val="009C74C5"/>
    <w:rsid w:val="009C7ABA"/>
    <w:rsid w:val="009C7C40"/>
    <w:rsid w:val="009D0002"/>
    <w:rsid w:val="009D00F0"/>
    <w:rsid w:val="009D0109"/>
    <w:rsid w:val="009D0675"/>
    <w:rsid w:val="009D0835"/>
    <w:rsid w:val="009D0D8F"/>
    <w:rsid w:val="009D1264"/>
    <w:rsid w:val="009D238F"/>
    <w:rsid w:val="009D239B"/>
    <w:rsid w:val="009D26B2"/>
    <w:rsid w:val="009D2D27"/>
    <w:rsid w:val="009D34B8"/>
    <w:rsid w:val="009D372F"/>
    <w:rsid w:val="009D39B1"/>
    <w:rsid w:val="009D3A23"/>
    <w:rsid w:val="009D3F09"/>
    <w:rsid w:val="009D48D4"/>
    <w:rsid w:val="009D5574"/>
    <w:rsid w:val="009D5613"/>
    <w:rsid w:val="009D59AA"/>
    <w:rsid w:val="009D67C2"/>
    <w:rsid w:val="009D6B67"/>
    <w:rsid w:val="009D6CAA"/>
    <w:rsid w:val="009D6D74"/>
    <w:rsid w:val="009D75D7"/>
    <w:rsid w:val="009E0007"/>
    <w:rsid w:val="009E0371"/>
    <w:rsid w:val="009E1E48"/>
    <w:rsid w:val="009E26A8"/>
    <w:rsid w:val="009E2909"/>
    <w:rsid w:val="009E33D3"/>
    <w:rsid w:val="009E39F0"/>
    <w:rsid w:val="009E3AB2"/>
    <w:rsid w:val="009E3D41"/>
    <w:rsid w:val="009E40C5"/>
    <w:rsid w:val="009E46EB"/>
    <w:rsid w:val="009E48AC"/>
    <w:rsid w:val="009E5103"/>
    <w:rsid w:val="009E5615"/>
    <w:rsid w:val="009E5D98"/>
    <w:rsid w:val="009E5FF1"/>
    <w:rsid w:val="009E6277"/>
    <w:rsid w:val="009E683D"/>
    <w:rsid w:val="009E6B5E"/>
    <w:rsid w:val="009E7154"/>
    <w:rsid w:val="009F0C18"/>
    <w:rsid w:val="009F191E"/>
    <w:rsid w:val="009F23EF"/>
    <w:rsid w:val="009F2A6E"/>
    <w:rsid w:val="009F2C1C"/>
    <w:rsid w:val="009F2D93"/>
    <w:rsid w:val="009F32D0"/>
    <w:rsid w:val="009F3953"/>
    <w:rsid w:val="009F3C30"/>
    <w:rsid w:val="009F44FF"/>
    <w:rsid w:val="009F4AD2"/>
    <w:rsid w:val="009F5228"/>
    <w:rsid w:val="009F56A2"/>
    <w:rsid w:val="009F6489"/>
    <w:rsid w:val="009F6527"/>
    <w:rsid w:val="009F7DBB"/>
    <w:rsid w:val="00A001A2"/>
    <w:rsid w:val="00A001A7"/>
    <w:rsid w:val="00A00A34"/>
    <w:rsid w:val="00A0109E"/>
    <w:rsid w:val="00A01435"/>
    <w:rsid w:val="00A01997"/>
    <w:rsid w:val="00A02447"/>
    <w:rsid w:val="00A025CC"/>
    <w:rsid w:val="00A028A8"/>
    <w:rsid w:val="00A02C75"/>
    <w:rsid w:val="00A02DB0"/>
    <w:rsid w:val="00A033E7"/>
    <w:rsid w:val="00A038D2"/>
    <w:rsid w:val="00A03CDD"/>
    <w:rsid w:val="00A03E3F"/>
    <w:rsid w:val="00A04229"/>
    <w:rsid w:val="00A045CE"/>
    <w:rsid w:val="00A04B70"/>
    <w:rsid w:val="00A04F36"/>
    <w:rsid w:val="00A053BE"/>
    <w:rsid w:val="00A0599F"/>
    <w:rsid w:val="00A05C4F"/>
    <w:rsid w:val="00A05EA8"/>
    <w:rsid w:val="00A064D8"/>
    <w:rsid w:val="00A0659A"/>
    <w:rsid w:val="00A071B8"/>
    <w:rsid w:val="00A077CD"/>
    <w:rsid w:val="00A07C72"/>
    <w:rsid w:val="00A100B8"/>
    <w:rsid w:val="00A101B4"/>
    <w:rsid w:val="00A10610"/>
    <w:rsid w:val="00A11A36"/>
    <w:rsid w:val="00A11B0A"/>
    <w:rsid w:val="00A11EBF"/>
    <w:rsid w:val="00A11F78"/>
    <w:rsid w:val="00A125AA"/>
    <w:rsid w:val="00A12908"/>
    <w:rsid w:val="00A129F1"/>
    <w:rsid w:val="00A12B89"/>
    <w:rsid w:val="00A1320C"/>
    <w:rsid w:val="00A13618"/>
    <w:rsid w:val="00A137AB"/>
    <w:rsid w:val="00A14F11"/>
    <w:rsid w:val="00A1509C"/>
    <w:rsid w:val="00A15250"/>
    <w:rsid w:val="00A15CC9"/>
    <w:rsid w:val="00A15FB1"/>
    <w:rsid w:val="00A1697E"/>
    <w:rsid w:val="00A16F6F"/>
    <w:rsid w:val="00A17490"/>
    <w:rsid w:val="00A2028E"/>
    <w:rsid w:val="00A207BB"/>
    <w:rsid w:val="00A209B1"/>
    <w:rsid w:val="00A21A4A"/>
    <w:rsid w:val="00A221EF"/>
    <w:rsid w:val="00A22246"/>
    <w:rsid w:val="00A22356"/>
    <w:rsid w:val="00A22FF6"/>
    <w:rsid w:val="00A23255"/>
    <w:rsid w:val="00A238E7"/>
    <w:rsid w:val="00A246F0"/>
    <w:rsid w:val="00A24F92"/>
    <w:rsid w:val="00A250E3"/>
    <w:rsid w:val="00A25520"/>
    <w:rsid w:val="00A256A7"/>
    <w:rsid w:val="00A256B4"/>
    <w:rsid w:val="00A25B47"/>
    <w:rsid w:val="00A25B68"/>
    <w:rsid w:val="00A25C47"/>
    <w:rsid w:val="00A25D20"/>
    <w:rsid w:val="00A26149"/>
    <w:rsid w:val="00A26A3F"/>
    <w:rsid w:val="00A26AE4"/>
    <w:rsid w:val="00A27E2A"/>
    <w:rsid w:val="00A30773"/>
    <w:rsid w:val="00A311EB"/>
    <w:rsid w:val="00A31380"/>
    <w:rsid w:val="00A31BEA"/>
    <w:rsid w:val="00A3203C"/>
    <w:rsid w:val="00A3229E"/>
    <w:rsid w:val="00A33630"/>
    <w:rsid w:val="00A343D6"/>
    <w:rsid w:val="00A3446C"/>
    <w:rsid w:val="00A34656"/>
    <w:rsid w:val="00A346BC"/>
    <w:rsid w:val="00A347A6"/>
    <w:rsid w:val="00A34B19"/>
    <w:rsid w:val="00A353AB"/>
    <w:rsid w:val="00A35660"/>
    <w:rsid w:val="00A357FA"/>
    <w:rsid w:val="00A35A9D"/>
    <w:rsid w:val="00A3632E"/>
    <w:rsid w:val="00A36854"/>
    <w:rsid w:val="00A37486"/>
    <w:rsid w:val="00A3789C"/>
    <w:rsid w:val="00A37C5F"/>
    <w:rsid w:val="00A37DFF"/>
    <w:rsid w:val="00A37FEA"/>
    <w:rsid w:val="00A400CC"/>
    <w:rsid w:val="00A405AA"/>
    <w:rsid w:val="00A40823"/>
    <w:rsid w:val="00A40C32"/>
    <w:rsid w:val="00A4169F"/>
    <w:rsid w:val="00A416A0"/>
    <w:rsid w:val="00A41AC2"/>
    <w:rsid w:val="00A41AF0"/>
    <w:rsid w:val="00A42BB8"/>
    <w:rsid w:val="00A42DDD"/>
    <w:rsid w:val="00A430FF"/>
    <w:rsid w:val="00A4324B"/>
    <w:rsid w:val="00A4339F"/>
    <w:rsid w:val="00A4347C"/>
    <w:rsid w:val="00A43F2D"/>
    <w:rsid w:val="00A44516"/>
    <w:rsid w:val="00A44ED1"/>
    <w:rsid w:val="00A44FEC"/>
    <w:rsid w:val="00A454C4"/>
    <w:rsid w:val="00A45B24"/>
    <w:rsid w:val="00A45C59"/>
    <w:rsid w:val="00A45C6F"/>
    <w:rsid w:val="00A4668F"/>
    <w:rsid w:val="00A468D4"/>
    <w:rsid w:val="00A4695A"/>
    <w:rsid w:val="00A46994"/>
    <w:rsid w:val="00A46B9E"/>
    <w:rsid w:val="00A47A20"/>
    <w:rsid w:val="00A47F95"/>
    <w:rsid w:val="00A50AC5"/>
    <w:rsid w:val="00A51A91"/>
    <w:rsid w:val="00A51DE9"/>
    <w:rsid w:val="00A52060"/>
    <w:rsid w:val="00A5281B"/>
    <w:rsid w:val="00A52B2D"/>
    <w:rsid w:val="00A52D84"/>
    <w:rsid w:val="00A52FC1"/>
    <w:rsid w:val="00A530C6"/>
    <w:rsid w:val="00A53133"/>
    <w:rsid w:val="00A5469B"/>
    <w:rsid w:val="00A55021"/>
    <w:rsid w:val="00A55A38"/>
    <w:rsid w:val="00A56146"/>
    <w:rsid w:val="00A5671E"/>
    <w:rsid w:val="00A600E6"/>
    <w:rsid w:val="00A60CE5"/>
    <w:rsid w:val="00A60F1C"/>
    <w:rsid w:val="00A60FBE"/>
    <w:rsid w:val="00A61207"/>
    <w:rsid w:val="00A61316"/>
    <w:rsid w:val="00A620E0"/>
    <w:rsid w:val="00A62368"/>
    <w:rsid w:val="00A628DA"/>
    <w:rsid w:val="00A62B94"/>
    <w:rsid w:val="00A634E7"/>
    <w:rsid w:val="00A6362A"/>
    <w:rsid w:val="00A63754"/>
    <w:rsid w:val="00A643D4"/>
    <w:rsid w:val="00A64835"/>
    <w:rsid w:val="00A64B22"/>
    <w:rsid w:val="00A64D95"/>
    <w:rsid w:val="00A64FE3"/>
    <w:rsid w:val="00A6683C"/>
    <w:rsid w:val="00A66A1D"/>
    <w:rsid w:val="00A66F68"/>
    <w:rsid w:val="00A67189"/>
    <w:rsid w:val="00A67C6A"/>
    <w:rsid w:val="00A70E65"/>
    <w:rsid w:val="00A712EA"/>
    <w:rsid w:val="00A71829"/>
    <w:rsid w:val="00A71932"/>
    <w:rsid w:val="00A71D15"/>
    <w:rsid w:val="00A724D6"/>
    <w:rsid w:val="00A72569"/>
    <w:rsid w:val="00A72F55"/>
    <w:rsid w:val="00A73200"/>
    <w:rsid w:val="00A74180"/>
    <w:rsid w:val="00A74C57"/>
    <w:rsid w:val="00A75308"/>
    <w:rsid w:val="00A7586E"/>
    <w:rsid w:val="00A76A02"/>
    <w:rsid w:val="00A76EBF"/>
    <w:rsid w:val="00A76F43"/>
    <w:rsid w:val="00A772C3"/>
    <w:rsid w:val="00A77D49"/>
    <w:rsid w:val="00A77E35"/>
    <w:rsid w:val="00A77F08"/>
    <w:rsid w:val="00A804BE"/>
    <w:rsid w:val="00A80E58"/>
    <w:rsid w:val="00A810D4"/>
    <w:rsid w:val="00A81250"/>
    <w:rsid w:val="00A8136C"/>
    <w:rsid w:val="00A8204A"/>
    <w:rsid w:val="00A8261F"/>
    <w:rsid w:val="00A8327C"/>
    <w:rsid w:val="00A836F1"/>
    <w:rsid w:val="00A83A73"/>
    <w:rsid w:val="00A83C83"/>
    <w:rsid w:val="00A83EA1"/>
    <w:rsid w:val="00A83F9F"/>
    <w:rsid w:val="00A84551"/>
    <w:rsid w:val="00A84777"/>
    <w:rsid w:val="00A84DB9"/>
    <w:rsid w:val="00A8554E"/>
    <w:rsid w:val="00A856F1"/>
    <w:rsid w:val="00A8675D"/>
    <w:rsid w:val="00A86ADF"/>
    <w:rsid w:val="00A86B23"/>
    <w:rsid w:val="00A86E6B"/>
    <w:rsid w:val="00A86FCC"/>
    <w:rsid w:val="00A8723A"/>
    <w:rsid w:val="00A87593"/>
    <w:rsid w:val="00A87B7C"/>
    <w:rsid w:val="00A87D3D"/>
    <w:rsid w:val="00A87DF2"/>
    <w:rsid w:val="00A900E5"/>
    <w:rsid w:val="00A90BDC"/>
    <w:rsid w:val="00A91168"/>
    <w:rsid w:val="00A91611"/>
    <w:rsid w:val="00A9166E"/>
    <w:rsid w:val="00A93557"/>
    <w:rsid w:val="00A93C55"/>
    <w:rsid w:val="00A94182"/>
    <w:rsid w:val="00A941D0"/>
    <w:rsid w:val="00A9427F"/>
    <w:rsid w:val="00A94682"/>
    <w:rsid w:val="00A94941"/>
    <w:rsid w:val="00A94E11"/>
    <w:rsid w:val="00A94E43"/>
    <w:rsid w:val="00A95051"/>
    <w:rsid w:val="00A953A2"/>
    <w:rsid w:val="00A95991"/>
    <w:rsid w:val="00A96028"/>
    <w:rsid w:val="00A9648A"/>
    <w:rsid w:val="00A9687D"/>
    <w:rsid w:val="00A96F78"/>
    <w:rsid w:val="00A97168"/>
    <w:rsid w:val="00AA0002"/>
    <w:rsid w:val="00AA0CF5"/>
    <w:rsid w:val="00AA10FA"/>
    <w:rsid w:val="00AA1558"/>
    <w:rsid w:val="00AA1A20"/>
    <w:rsid w:val="00AA214F"/>
    <w:rsid w:val="00AA2646"/>
    <w:rsid w:val="00AA2841"/>
    <w:rsid w:val="00AA290C"/>
    <w:rsid w:val="00AA33D4"/>
    <w:rsid w:val="00AA3ADE"/>
    <w:rsid w:val="00AA3EE4"/>
    <w:rsid w:val="00AA40F1"/>
    <w:rsid w:val="00AA4E62"/>
    <w:rsid w:val="00AA5960"/>
    <w:rsid w:val="00AA59A0"/>
    <w:rsid w:val="00AA65C3"/>
    <w:rsid w:val="00AA6859"/>
    <w:rsid w:val="00AA688F"/>
    <w:rsid w:val="00AA6B7E"/>
    <w:rsid w:val="00AA7E6C"/>
    <w:rsid w:val="00AB06F5"/>
    <w:rsid w:val="00AB0FE4"/>
    <w:rsid w:val="00AB21B3"/>
    <w:rsid w:val="00AB39AB"/>
    <w:rsid w:val="00AB3A64"/>
    <w:rsid w:val="00AB3CD6"/>
    <w:rsid w:val="00AB4437"/>
    <w:rsid w:val="00AB47F3"/>
    <w:rsid w:val="00AB4992"/>
    <w:rsid w:val="00AB4E1E"/>
    <w:rsid w:val="00AB4FF8"/>
    <w:rsid w:val="00AB57E3"/>
    <w:rsid w:val="00AB5866"/>
    <w:rsid w:val="00AB5C04"/>
    <w:rsid w:val="00AB5D9E"/>
    <w:rsid w:val="00AB633E"/>
    <w:rsid w:val="00AB63EB"/>
    <w:rsid w:val="00AB6B99"/>
    <w:rsid w:val="00AB6BD3"/>
    <w:rsid w:val="00AB6CB7"/>
    <w:rsid w:val="00AB7F4F"/>
    <w:rsid w:val="00AC0061"/>
    <w:rsid w:val="00AC0388"/>
    <w:rsid w:val="00AC065E"/>
    <w:rsid w:val="00AC0933"/>
    <w:rsid w:val="00AC09C9"/>
    <w:rsid w:val="00AC13AE"/>
    <w:rsid w:val="00AC1DE3"/>
    <w:rsid w:val="00AC1E0A"/>
    <w:rsid w:val="00AC1E39"/>
    <w:rsid w:val="00AC2454"/>
    <w:rsid w:val="00AC2539"/>
    <w:rsid w:val="00AC26C7"/>
    <w:rsid w:val="00AC271C"/>
    <w:rsid w:val="00AC27C9"/>
    <w:rsid w:val="00AC2989"/>
    <w:rsid w:val="00AC3328"/>
    <w:rsid w:val="00AC34C9"/>
    <w:rsid w:val="00AC3AF3"/>
    <w:rsid w:val="00AC3E0F"/>
    <w:rsid w:val="00AC4043"/>
    <w:rsid w:val="00AC4798"/>
    <w:rsid w:val="00AC4BBB"/>
    <w:rsid w:val="00AC503A"/>
    <w:rsid w:val="00AC529A"/>
    <w:rsid w:val="00AC5E76"/>
    <w:rsid w:val="00AC64F6"/>
    <w:rsid w:val="00AC6CC0"/>
    <w:rsid w:val="00AC6E4B"/>
    <w:rsid w:val="00AC787D"/>
    <w:rsid w:val="00AC7ADA"/>
    <w:rsid w:val="00AC7CB4"/>
    <w:rsid w:val="00AD0AF6"/>
    <w:rsid w:val="00AD11E6"/>
    <w:rsid w:val="00AD13EF"/>
    <w:rsid w:val="00AD19A3"/>
    <w:rsid w:val="00AD1C46"/>
    <w:rsid w:val="00AD1C63"/>
    <w:rsid w:val="00AD1C95"/>
    <w:rsid w:val="00AD1FC7"/>
    <w:rsid w:val="00AD2072"/>
    <w:rsid w:val="00AD22BF"/>
    <w:rsid w:val="00AD2721"/>
    <w:rsid w:val="00AD2816"/>
    <w:rsid w:val="00AD2949"/>
    <w:rsid w:val="00AD2A2A"/>
    <w:rsid w:val="00AD303F"/>
    <w:rsid w:val="00AD3250"/>
    <w:rsid w:val="00AD336B"/>
    <w:rsid w:val="00AD3543"/>
    <w:rsid w:val="00AD38ED"/>
    <w:rsid w:val="00AD4893"/>
    <w:rsid w:val="00AD5088"/>
    <w:rsid w:val="00AD6257"/>
    <w:rsid w:val="00AD6359"/>
    <w:rsid w:val="00AD6572"/>
    <w:rsid w:val="00AD78C9"/>
    <w:rsid w:val="00AD7914"/>
    <w:rsid w:val="00AD7BBA"/>
    <w:rsid w:val="00AD7EEC"/>
    <w:rsid w:val="00AE0A5F"/>
    <w:rsid w:val="00AE0DDE"/>
    <w:rsid w:val="00AE0F8A"/>
    <w:rsid w:val="00AE1537"/>
    <w:rsid w:val="00AE1DE3"/>
    <w:rsid w:val="00AE2002"/>
    <w:rsid w:val="00AE2482"/>
    <w:rsid w:val="00AE2AC3"/>
    <w:rsid w:val="00AE302E"/>
    <w:rsid w:val="00AE3BE2"/>
    <w:rsid w:val="00AE3F3F"/>
    <w:rsid w:val="00AE417E"/>
    <w:rsid w:val="00AE4317"/>
    <w:rsid w:val="00AE4359"/>
    <w:rsid w:val="00AE4701"/>
    <w:rsid w:val="00AE4A22"/>
    <w:rsid w:val="00AE50D2"/>
    <w:rsid w:val="00AE59A6"/>
    <w:rsid w:val="00AE63F3"/>
    <w:rsid w:val="00AE66F4"/>
    <w:rsid w:val="00AE7202"/>
    <w:rsid w:val="00AE7306"/>
    <w:rsid w:val="00AF08A7"/>
    <w:rsid w:val="00AF0930"/>
    <w:rsid w:val="00AF0987"/>
    <w:rsid w:val="00AF0DA8"/>
    <w:rsid w:val="00AF0E7F"/>
    <w:rsid w:val="00AF105E"/>
    <w:rsid w:val="00AF1577"/>
    <w:rsid w:val="00AF1F97"/>
    <w:rsid w:val="00AF28CD"/>
    <w:rsid w:val="00AF3D89"/>
    <w:rsid w:val="00AF428A"/>
    <w:rsid w:val="00AF49D3"/>
    <w:rsid w:val="00AF599B"/>
    <w:rsid w:val="00AF5DAD"/>
    <w:rsid w:val="00AF658B"/>
    <w:rsid w:val="00B0008D"/>
    <w:rsid w:val="00B00ADA"/>
    <w:rsid w:val="00B00BB8"/>
    <w:rsid w:val="00B016DF"/>
    <w:rsid w:val="00B01E4B"/>
    <w:rsid w:val="00B022BD"/>
    <w:rsid w:val="00B0241A"/>
    <w:rsid w:val="00B02FC2"/>
    <w:rsid w:val="00B03B9C"/>
    <w:rsid w:val="00B03C9F"/>
    <w:rsid w:val="00B04102"/>
    <w:rsid w:val="00B04596"/>
    <w:rsid w:val="00B04BE2"/>
    <w:rsid w:val="00B0515A"/>
    <w:rsid w:val="00B05345"/>
    <w:rsid w:val="00B05578"/>
    <w:rsid w:val="00B06074"/>
    <w:rsid w:val="00B06806"/>
    <w:rsid w:val="00B07373"/>
    <w:rsid w:val="00B07670"/>
    <w:rsid w:val="00B10068"/>
    <w:rsid w:val="00B101F3"/>
    <w:rsid w:val="00B1064A"/>
    <w:rsid w:val="00B10853"/>
    <w:rsid w:val="00B10C83"/>
    <w:rsid w:val="00B112CF"/>
    <w:rsid w:val="00B1177A"/>
    <w:rsid w:val="00B11A67"/>
    <w:rsid w:val="00B11B29"/>
    <w:rsid w:val="00B11C73"/>
    <w:rsid w:val="00B12314"/>
    <w:rsid w:val="00B12362"/>
    <w:rsid w:val="00B126F7"/>
    <w:rsid w:val="00B12C73"/>
    <w:rsid w:val="00B12CD6"/>
    <w:rsid w:val="00B138E1"/>
    <w:rsid w:val="00B1421B"/>
    <w:rsid w:val="00B143C0"/>
    <w:rsid w:val="00B14EA1"/>
    <w:rsid w:val="00B15902"/>
    <w:rsid w:val="00B15F26"/>
    <w:rsid w:val="00B174A4"/>
    <w:rsid w:val="00B17930"/>
    <w:rsid w:val="00B17AE2"/>
    <w:rsid w:val="00B20293"/>
    <w:rsid w:val="00B20728"/>
    <w:rsid w:val="00B20944"/>
    <w:rsid w:val="00B20AED"/>
    <w:rsid w:val="00B20B08"/>
    <w:rsid w:val="00B210FC"/>
    <w:rsid w:val="00B217AD"/>
    <w:rsid w:val="00B219E8"/>
    <w:rsid w:val="00B21E53"/>
    <w:rsid w:val="00B22104"/>
    <w:rsid w:val="00B2213D"/>
    <w:rsid w:val="00B22162"/>
    <w:rsid w:val="00B2245D"/>
    <w:rsid w:val="00B224E6"/>
    <w:rsid w:val="00B229EA"/>
    <w:rsid w:val="00B22C78"/>
    <w:rsid w:val="00B22CC2"/>
    <w:rsid w:val="00B22D63"/>
    <w:rsid w:val="00B23105"/>
    <w:rsid w:val="00B2368E"/>
    <w:rsid w:val="00B23EBA"/>
    <w:rsid w:val="00B23FC7"/>
    <w:rsid w:val="00B243BA"/>
    <w:rsid w:val="00B2480B"/>
    <w:rsid w:val="00B24B5D"/>
    <w:rsid w:val="00B24D18"/>
    <w:rsid w:val="00B25F77"/>
    <w:rsid w:val="00B25FAF"/>
    <w:rsid w:val="00B2604D"/>
    <w:rsid w:val="00B26C66"/>
    <w:rsid w:val="00B26D58"/>
    <w:rsid w:val="00B273D0"/>
    <w:rsid w:val="00B274E2"/>
    <w:rsid w:val="00B2759A"/>
    <w:rsid w:val="00B27DB8"/>
    <w:rsid w:val="00B27DF0"/>
    <w:rsid w:val="00B30009"/>
    <w:rsid w:val="00B300F0"/>
    <w:rsid w:val="00B306F5"/>
    <w:rsid w:val="00B3080D"/>
    <w:rsid w:val="00B31854"/>
    <w:rsid w:val="00B3194D"/>
    <w:rsid w:val="00B31CAF"/>
    <w:rsid w:val="00B32202"/>
    <w:rsid w:val="00B32372"/>
    <w:rsid w:val="00B32C9D"/>
    <w:rsid w:val="00B3314B"/>
    <w:rsid w:val="00B337B9"/>
    <w:rsid w:val="00B3441C"/>
    <w:rsid w:val="00B34530"/>
    <w:rsid w:val="00B348C6"/>
    <w:rsid w:val="00B350A9"/>
    <w:rsid w:val="00B35577"/>
    <w:rsid w:val="00B357F2"/>
    <w:rsid w:val="00B363FF"/>
    <w:rsid w:val="00B36E85"/>
    <w:rsid w:val="00B36F24"/>
    <w:rsid w:val="00B3745D"/>
    <w:rsid w:val="00B374EB"/>
    <w:rsid w:val="00B37562"/>
    <w:rsid w:val="00B379AF"/>
    <w:rsid w:val="00B37A3D"/>
    <w:rsid w:val="00B37E1C"/>
    <w:rsid w:val="00B404E9"/>
    <w:rsid w:val="00B4085F"/>
    <w:rsid w:val="00B40B37"/>
    <w:rsid w:val="00B4106C"/>
    <w:rsid w:val="00B411DB"/>
    <w:rsid w:val="00B41438"/>
    <w:rsid w:val="00B42423"/>
    <w:rsid w:val="00B424B1"/>
    <w:rsid w:val="00B4329F"/>
    <w:rsid w:val="00B43314"/>
    <w:rsid w:val="00B43CC9"/>
    <w:rsid w:val="00B43DB4"/>
    <w:rsid w:val="00B446A9"/>
    <w:rsid w:val="00B449C1"/>
    <w:rsid w:val="00B455BF"/>
    <w:rsid w:val="00B45931"/>
    <w:rsid w:val="00B45A40"/>
    <w:rsid w:val="00B45B06"/>
    <w:rsid w:val="00B45D79"/>
    <w:rsid w:val="00B45D96"/>
    <w:rsid w:val="00B4617F"/>
    <w:rsid w:val="00B4683A"/>
    <w:rsid w:val="00B46EF4"/>
    <w:rsid w:val="00B47431"/>
    <w:rsid w:val="00B47B89"/>
    <w:rsid w:val="00B47C70"/>
    <w:rsid w:val="00B47FCD"/>
    <w:rsid w:val="00B50794"/>
    <w:rsid w:val="00B50B24"/>
    <w:rsid w:val="00B50BF4"/>
    <w:rsid w:val="00B52075"/>
    <w:rsid w:val="00B52ADB"/>
    <w:rsid w:val="00B531BA"/>
    <w:rsid w:val="00B53236"/>
    <w:rsid w:val="00B532E3"/>
    <w:rsid w:val="00B538FC"/>
    <w:rsid w:val="00B53B31"/>
    <w:rsid w:val="00B53B41"/>
    <w:rsid w:val="00B53CA6"/>
    <w:rsid w:val="00B53D12"/>
    <w:rsid w:val="00B5474B"/>
    <w:rsid w:val="00B549CC"/>
    <w:rsid w:val="00B55C50"/>
    <w:rsid w:val="00B55FA1"/>
    <w:rsid w:val="00B569CF"/>
    <w:rsid w:val="00B57299"/>
    <w:rsid w:val="00B57A39"/>
    <w:rsid w:val="00B60529"/>
    <w:rsid w:val="00B6060F"/>
    <w:rsid w:val="00B60FA6"/>
    <w:rsid w:val="00B615BC"/>
    <w:rsid w:val="00B616D6"/>
    <w:rsid w:val="00B61805"/>
    <w:rsid w:val="00B62855"/>
    <w:rsid w:val="00B62F39"/>
    <w:rsid w:val="00B63792"/>
    <w:rsid w:val="00B63FB0"/>
    <w:rsid w:val="00B6575D"/>
    <w:rsid w:val="00B65ECF"/>
    <w:rsid w:val="00B66199"/>
    <w:rsid w:val="00B6666A"/>
    <w:rsid w:val="00B66BF8"/>
    <w:rsid w:val="00B66D3D"/>
    <w:rsid w:val="00B67594"/>
    <w:rsid w:val="00B676E0"/>
    <w:rsid w:val="00B677FE"/>
    <w:rsid w:val="00B67A04"/>
    <w:rsid w:val="00B67B69"/>
    <w:rsid w:val="00B708E2"/>
    <w:rsid w:val="00B709CA"/>
    <w:rsid w:val="00B70CC0"/>
    <w:rsid w:val="00B712DB"/>
    <w:rsid w:val="00B71346"/>
    <w:rsid w:val="00B71AA0"/>
    <w:rsid w:val="00B71FCC"/>
    <w:rsid w:val="00B72D6D"/>
    <w:rsid w:val="00B73189"/>
    <w:rsid w:val="00B735BA"/>
    <w:rsid w:val="00B73A51"/>
    <w:rsid w:val="00B73B97"/>
    <w:rsid w:val="00B7479B"/>
    <w:rsid w:val="00B74A6B"/>
    <w:rsid w:val="00B7567A"/>
    <w:rsid w:val="00B75755"/>
    <w:rsid w:val="00B76E80"/>
    <w:rsid w:val="00B7714D"/>
    <w:rsid w:val="00B77BBF"/>
    <w:rsid w:val="00B77C26"/>
    <w:rsid w:val="00B800DB"/>
    <w:rsid w:val="00B80302"/>
    <w:rsid w:val="00B80475"/>
    <w:rsid w:val="00B8063A"/>
    <w:rsid w:val="00B8171F"/>
    <w:rsid w:val="00B81766"/>
    <w:rsid w:val="00B8181D"/>
    <w:rsid w:val="00B81C41"/>
    <w:rsid w:val="00B81DF8"/>
    <w:rsid w:val="00B81E36"/>
    <w:rsid w:val="00B83D3E"/>
    <w:rsid w:val="00B840F5"/>
    <w:rsid w:val="00B84384"/>
    <w:rsid w:val="00B846E1"/>
    <w:rsid w:val="00B84A2B"/>
    <w:rsid w:val="00B84B31"/>
    <w:rsid w:val="00B84F4A"/>
    <w:rsid w:val="00B8501F"/>
    <w:rsid w:val="00B851FF"/>
    <w:rsid w:val="00B85A11"/>
    <w:rsid w:val="00B85CF9"/>
    <w:rsid w:val="00B867EE"/>
    <w:rsid w:val="00B867F1"/>
    <w:rsid w:val="00B87854"/>
    <w:rsid w:val="00B87EB8"/>
    <w:rsid w:val="00B87F2F"/>
    <w:rsid w:val="00B90054"/>
    <w:rsid w:val="00B90933"/>
    <w:rsid w:val="00B90997"/>
    <w:rsid w:val="00B90FEF"/>
    <w:rsid w:val="00B91938"/>
    <w:rsid w:val="00B91A07"/>
    <w:rsid w:val="00B91AC6"/>
    <w:rsid w:val="00B91DF4"/>
    <w:rsid w:val="00B926D7"/>
    <w:rsid w:val="00B9299C"/>
    <w:rsid w:val="00B92B64"/>
    <w:rsid w:val="00B92C0C"/>
    <w:rsid w:val="00B93A6E"/>
    <w:rsid w:val="00B9428E"/>
    <w:rsid w:val="00B944CE"/>
    <w:rsid w:val="00B947C1"/>
    <w:rsid w:val="00B94803"/>
    <w:rsid w:val="00B94F95"/>
    <w:rsid w:val="00B957DC"/>
    <w:rsid w:val="00B961C2"/>
    <w:rsid w:val="00B9643A"/>
    <w:rsid w:val="00B96F54"/>
    <w:rsid w:val="00B97EAF"/>
    <w:rsid w:val="00BA030F"/>
    <w:rsid w:val="00BA031A"/>
    <w:rsid w:val="00BA078C"/>
    <w:rsid w:val="00BA232F"/>
    <w:rsid w:val="00BA2A31"/>
    <w:rsid w:val="00BA2BD5"/>
    <w:rsid w:val="00BA2EF7"/>
    <w:rsid w:val="00BA35AF"/>
    <w:rsid w:val="00BA3701"/>
    <w:rsid w:val="00BA39F8"/>
    <w:rsid w:val="00BA3E5D"/>
    <w:rsid w:val="00BA46F8"/>
    <w:rsid w:val="00BA5A82"/>
    <w:rsid w:val="00BA5CD0"/>
    <w:rsid w:val="00BA614B"/>
    <w:rsid w:val="00BA63A7"/>
    <w:rsid w:val="00BA647E"/>
    <w:rsid w:val="00BA6720"/>
    <w:rsid w:val="00BA67B5"/>
    <w:rsid w:val="00BA6DE7"/>
    <w:rsid w:val="00BA6E04"/>
    <w:rsid w:val="00BA7F45"/>
    <w:rsid w:val="00BB037F"/>
    <w:rsid w:val="00BB0BF3"/>
    <w:rsid w:val="00BB1576"/>
    <w:rsid w:val="00BB1675"/>
    <w:rsid w:val="00BB1C91"/>
    <w:rsid w:val="00BB1CA6"/>
    <w:rsid w:val="00BB1D89"/>
    <w:rsid w:val="00BB2ED6"/>
    <w:rsid w:val="00BB3017"/>
    <w:rsid w:val="00BB369D"/>
    <w:rsid w:val="00BB3A5E"/>
    <w:rsid w:val="00BB3CD7"/>
    <w:rsid w:val="00BB3E9C"/>
    <w:rsid w:val="00BB4241"/>
    <w:rsid w:val="00BB4B6B"/>
    <w:rsid w:val="00BB54EA"/>
    <w:rsid w:val="00BB5B75"/>
    <w:rsid w:val="00BB6324"/>
    <w:rsid w:val="00BB6DB8"/>
    <w:rsid w:val="00BB6DDC"/>
    <w:rsid w:val="00BB7AE8"/>
    <w:rsid w:val="00BC04AC"/>
    <w:rsid w:val="00BC061B"/>
    <w:rsid w:val="00BC127C"/>
    <w:rsid w:val="00BC170F"/>
    <w:rsid w:val="00BC18A4"/>
    <w:rsid w:val="00BC18F7"/>
    <w:rsid w:val="00BC1E12"/>
    <w:rsid w:val="00BC25B2"/>
    <w:rsid w:val="00BC2CE2"/>
    <w:rsid w:val="00BC376C"/>
    <w:rsid w:val="00BC3EA5"/>
    <w:rsid w:val="00BC4146"/>
    <w:rsid w:val="00BC474E"/>
    <w:rsid w:val="00BC55F9"/>
    <w:rsid w:val="00BC55FB"/>
    <w:rsid w:val="00BC5EB5"/>
    <w:rsid w:val="00BC652D"/>
    <w:rsid w:val="00BC6712"/>
    <w:rsid w:val="00BC69A1"/>
    <w:rsid w:val="00BC6B29"/>
    <w:rsid w:val="00BC6BFB"/>
    <w:rsid w:val="00BC6E5A"/>
    <w:rsid w:val="00BC7144"/>
    <w:rsid w:val="00BC7D7A"/>
    <w:rsid w:val="00BC7DEF"/>
    <w:rsid w:val="00BD01F7"/>
    <w:rsid w:val="00BD0CB9"/>
    <w:rsid w:val="00BD0F81"/>
    <w:rsid w:val="00BD13D1"/>
    <w:rsid w:val="00BD14DD"/>
    <w:rsid w:val="00BD1E2A"/>
    <w:rsid w:val="00BD207A"/>
    <w:rsid w:val="00BD2E40"/>
    <w:rsid w:val="00BD3A9B"/>
    <w:rsid w:val="00BD3AB8"/>
    <w:rsid w:val="00BD3B38"/>
    <w:rsid w:val="00BD419F"/>
    <w:rsid w:val="00BD4363"/>
    <w:rsid w:val="00BD4435"/>
    <w:rsid w:val="00BD44D4"/>
    <w:rsid w:val="00BD463E"/>
    <w:rsid w:val="00BD4BAF"/>
    <w:rsid w:val="00BD4FCC"/>
    <w:rsid w:val="00BD55E1"/>
    <w:rsid w:val="00BD5947"/>
    <w:rsid w:val="00BD6001"/>
    <w:rsid w:val="00BD6F15"/>
    <w:rsid w:val="00BD7270"/>
    <w:rsid w:val="00BD7D19"/>
    <w:rsid w:val="00BD7FE1"/>
    <w:rsid w:val="00BE0274"/>
    <w:rsid w:val="00BE0452"/>
    <w:rsid w:val="00BE05E1"/>
    <w:rsid w:val="00BE082C"/>
    <w:rsid w:val="00BE1C87"/>
    <w:rsid w:val="00BE1E5B"/>
    <w:rsid w:val="00BE3624"/>
    <w:rsid w:val="00BE4051"/>
    <w:rsid w:val="00BE4394"/>
    <w:rsid w:val="00BE4768"/>
    <w:rsid w:val="00BE57E4"/>
    <w:rsid w:val="00BE5AA3"/>
    <w:rsid w:val="00BE5E25"/>
    <w:rsid w:val="00BE67E8"/>
    <w:rsid w:val="00BE6C15"/>
    <w:rsid w:val="00BE6F98"/>
    <w:rsid w:val="00BE7100"/>
    <w:rsid w:val="00BE7567"/>
    <w:rsid w:val="00BE78F7"/>
    <w:rsid w:val="00BE7B22"/>
    <w:rsid w:val="00BE7CC7"/>
    <w:rsid w:val="00BF036A"/>
    <w:rsid w:val="00BF0A40"/>
    <w:rsid w:val="00BF0A60"/>
    <w:rsid w:val="00BF10D9"/>
    <w:rsid w:val="00BF1311"/>
    <w:rsid w:val="00BF1515"/>
    <w:rsid w:val="00BF1A44"/>
    <w:rsid w:val="00BF1AE3"/>
    <w:rsid w:val="00BF1C3A"/>
    <w:rsid w:val="00BF1D0D"/>
    <w:rsid w:val="00BF214D"/>
    <w:rsid w:val="00BF214F"/>
    <w:rsid w:val="00BF2185"/>
    <w:rsid w:val="00BF25D1"/>
    <w:rsid w:val="00BF301D"/>
    <w:rsid w:val="00BF3079"/>
    <w:rsid w:val="00BF307D"/>
    <w:rsid w:val="00BF335F"/>
    <w:rsid w:val="00BF39FE"/>
    <w:rsid w:val="00BF3B6F"/>
    <w:rsid w:val="00BF3E20"/>
    <w:rsid w:val="00BF3E27"/>
    <w:rsid w:val="00BF3F8B"/>
    <w:rsid w:val="00BF4AE8"/>
    <w:rsid w:val="00BF57F3"/>
    <w:rsid w:val="00BF5C29"/>
    <w:rsid w:val="00BF6F1A"/>
    <w:rsid w:val="00BF6FA8"/>
    <w:rsid w:val="00BF7D8F"/>
    <w:rsid w:val="00C00400"/>
    <w:rsid w:val="00C00988"/>
    <w:rsid w:val="00C00F90"/>
    <w:rsid w:val="00C00FEC"/>
    <w:rsid w:val="00C01011"/>
    <w:rsid w:val="00C01146"/>
    <w:rsid w:val="00C012D1"/>
    <w:rsid w:val="00C019FB"/>
    <w:rsid w:val="00C01B33"/>
    <w:rsid w:val="00C01BDD"/>
    <w:rsid w:val="00C01C9D"/>
    <w:rsid w:val="00C01D08"/>
    <w:rsid w:val="00C01FA1"/>
    <w:rsid w:val="00C02032"/>
    <w:rsid w:val="00C02038"/>
    <w:rsid w:val="00C020A4"/>
    <w:rsid w:val="00C021C8"/>
    <w:rsid w:val="00C02C89"/>
    <w:rsid w:val="00C02D51"/>
    <w:rsid w:val="00C031A0"/>
    <w:rsid w:val="00C03701"/>
    <w:rsid w:val="00C03AF2"/>
    <w:rsid w:val="00C03CD2"/>
    <w:rsid w:val="00C03EE9"/>
    <w:rsid w:val="00C0431B"/>
    <w:rsid w:val="00C049FF"/>
    <w:rsid w:val="00C04BDC"/>
    <w:rsid w:val="00C056CE"/>
    <w:rsid w:val="00C0595E"/>
    <w:rsid w:val="00C05C82"/>
    <w:rsid w:val="00C05F34"/>
    <w:rsid w:val="00C06DE0"/>
    <w:rsid w:val="00C07085"/>
    <w:rsid w:val="00C07823"/>
    <w:rsid w:val="00C10388"/>
    <w:rsid w:val="00C10D45"/>
    <w:rsid w:val="00C11C11"/>
    <w:rsid w:val="00C11E6E"/>
    <w:rsid w:val="00C11F85"/>
    <w:rsid w:val="00C12326"/>
    <w:rsid w:val="00C12F14"/>
    <w:rsid w:val="00C134E8"/>
    <w:rsid w:val="00C13AF0"/>
    <w:rsid w:val="00C14E25"/>
    <w:rsid w:val="00C155F1"/>
    <w:rsid w:val="00C1593E"/>
    <w:rsid w:val="00C15A31"/>
    <w:rsid w:val="00C16E34"/>
    <w:rsid w:val="00C1738B"/>
    <w:rsid w:val="00C1740D"/>
    <w:rsid w:val="00C17971"/>
    <w:rsid w:val="00C17B01"/>
    <w:rsid w:val="00C201D5"/>
    <w:rsid w:val="00C20934"/>
    <w:rsid w:val="00C20994"/>
    <w:rsid w:val="00C20B59"/>
    <w:rsid w:val="00C20BAD"/>
    <w:rsid w:val="00C2117B"/>
    <w:rsid w:val="00C212E1"/>
    <w:rsid w:val="00C2213F"/>
    <w:rsid w:val="00C22152"/>
    <w:rsid w:val="00C22AC4"/>
    <w:rsid w:val="00C22D0D"/>
    <w:rsid w:val="00C22D67"/>
    <w:rsid w:val="00C22F75"/>
    <w:rsid w:val="00C231BE"/>
    <w:rsid w:val="00C23285"/>
    <w:rsid w:val="00C24508"/>
    <w:rsid w:val="00C2453B"/>
    <w:rsid w:val="00C2456F"/>
    <w:rsid w:val="00C249A0"/>
    <w:rsid w:val="00C25461"/>
    <w:rsid w:val="00C256DA"/>
    <w:rsid w:val="00C259B1"/>
    <w:rsid w:val="00C2631F"/>
    <w:rsid w:val="00C26464"/>
    <w:rsid w:val="00C26747"/>
    <w:rsid w:val="00C27607"/>
    <w:rsid w:val="00C277E7"/>
    <w:rsid w:val="00C30438"/>
    <w:rsid w:val="00C304DE"/>
    <w:rsid w:val="00C3098E"/>
    <w:rsid w:val="00C30CAC"/>
    <w:rsid w:val="00C30E3E"/>
    <w:rsid w:val="00C3208F"/>
    <w:rsid w:val="00C323C2"/>
    <w:rsid w:val="00C32860"/>
    <w:rsid w:val="00C3288C"/>
    <w:rsid w:val="00C32897"/>
    <w:rsid w:val="00C32C64"/>
    <w:rsid w:val="00C32DF6"/>
    <w:rsid w:val="00C33336"/>
    <w:rsid w:val="00C33C55"/>
    <w:rsid w:val="00C34399"/>
    <w:rsid w:val="00C35CDB"/>
    <w:rsid w:val="00C360DC"/>
    <w:rsid w:val="00C36B1C"/>
    <w:rsid w:val="00C36EC2"/>
    <w:rsid w:val="00C37A89"/>
    <w:rsid w:val="00C37B81"/>
    <w:rsid w:val="00C37FC0"/>
    <w:rsid w:val="00C4045E"/>
    <w:rsid w:val="00C406EB"/>
    <w:rsid w:val="00C4132F"/>
    <w:rsid w:val="00C41F9A"/>
    <w:rsid w:val="00C4236F"/>
    <w:rsid w:val="00C429F0"/>
    <w:rsid w:val="00C42B27"/>
    <w:rsid w:val="00C42F69"/>
    <w:rsid w:val="00C42FAD"/>
    <w:rsid w:val="00C43177"/>
    <w:rsid w:val="00C43DE1"/>
    <w:rsid w:val="00C43FD7"/>
    <w:rsid w:val="00C44D92"/>
    <w:rsid w:val="00C45B3E"/>
    <w:rsid w:val="00C47075"/>
    <w:rsid w:val="00C47448"/>
    <w:rsid w:val="00C477FF"/>
    <w:rsid w:val="00C50DD4"/>
    <w:rsid w:val="00C51605"/>
    <w:rsid w:val="00C51B50"/>
    <w:rsid w:val="00C51CD9"/>
    <w:rsid w:val="00C5348B"/>
    <w:rsid w:val="00C534FE"/>
    <w:rsid w:val="00C535AD"/>
    <w:rsid w:val="00C55782"/>
    <w:rsid w:val="00C55EB7"/>
    <w:rsid w:val="00C56A9F"/>
    <w:rsid w:val="00C571E5"/>
    <w:rsid w:val="00C574AD"/>
    <w:rsid w:val="00C57B02"/>
    <w:rsid w:val="00C57BA4"/>
    <w:rsid w:val="00C57E3D"/>
    <w:rsid w:val="00C60257"/>
    <w:rsid w:val="00C602D3"/>
    <w:rsid w:val="00C609CF"/>
    <w:rsid w:val="00C61D2A"/>
    <w:rsid w:val="00C62296"/>
    <w:rsid w:val="00C62504"/>
    <w:rsid w:val="00C62F0F"/>
    <w:rsid w:val="00C631D2"/>
    <w:rsid w:val="00C6338B"/>
    <w:rsid w:val="00C64455"/>
    <w:rsid w:val="00C64519"/>
    <w:rsid w:val="00C6467A"/>
    <w:rsid w:val="00C649BB"/>
    <w:rsid w:val="00C64BF0"/>
    <w:rsid w:val="00C64CAF"/>
    <w:rsid w:val="00C65156"/>
    <w:rsid w:val="00C6519C"/>
    <w:rsid w:val="00C651DF"/>
    <w:rsid w:val="00C675A3"/>
    <w:rsid w:val="00C6787D"/>
    <w:rsid w:val="00C7046A"/>
    <w:rsid w:val="00C7094A"/>
    <w:rsid w:val="00C70A1F"/>
    <w:rsid w:val="00C70E4F"/>
    <w:rsid w:val="00C716E0"/>
    <w:rsid w:val="00C71788"/>
    <w:rsid w:val="00C71B7F"/>
    <w:rsid w:val="00C71E95"/>
    <w:rsid w:val="00C72414"/>
    <w:rsid w:val="00C72B72"/>
    <w:rsid w:val="00C72EDB"/>
    <w:rsid w:val="00C737B1"/>
    <w:rsid w:val="00C737BC"/>
    <w:rsid w:val="00C7457B"/>
    <w:rsid w:val="00C746D8"/>
    <w:rsid w:val="00C748AE"/>
    <w:rsid w:val="00C749F5"/>
    <w:rsid w:val="00C74F6D"/>
    <w:rsid w:val="00C757F0"/>
    <w:rsid w:val="00C776F4"/>
    <w:rsid w:val="00C81DF2"/>
    <w:rsid w:val="00C823E5"/>
    <w:rsid w:val="00C829D9"/>
    <w:rsid w:val="00C82E0C"/>
    <w:rsid w:val="00C82FE6"/>
    <w:rsid w:val="00C844F2"/>
    <w:rsid w:val="00C846CD"/>
    <w:rsid w:val="00C849DC"/>
    <w:rsid w:val="00C84A97"/>
    <w:rsid w:val="00C84B20"/>
    <w:rsid w:val="00C84D82"/>
    <w:rsid w:val="00C85827"/>
    <w:rsid w:val="00C85A1E"/>
    <w:rsid w:val="00C85A8B"/>
    <w:rsid w:val="00C8607F"/>
    <w:rsid w:val="00C8697A"/>
    <w:rsid w:val="00C86B6C"/>
    <w:rsid w:val="00C901BE"/>
    <w:rsid w:val="00C90488"/>
    <w:rsid w:val="00C911F1"/>
    <w:rsid w:val="00C919A4"/>
    <w:rsid w:val="00C91CC3"/>
    <w:rsid w:val="00C9287E"/>
    <w:rsid w:val="00C92BFA"/>
    <w:rsid w:val="00C931DE"/>
    <w:rsid w:val="00C935A2"/>
    <w:rsid w:val="00C93669"/>
    <w:rsid w:val="00C9403A"/>
    <w:rsid w:val="00C94B4F"/>
    <w:rsid w:val="00C958D1"/>
    <w:rsid w:val="00C95AA3"/>
    <w:rsid w:val="00C95B37"/>
    <w:rsid w:val="00C961FF"/>
    <w:rsid w:val="00C96363"/>
    <w:rsid w:val="00C96688"/>
    <w:rsid w:val="00C96AC3"/>
    <w:rsid w:val="00C96ACF"/>
    <w:rsid w:val="00C96B47"/>
    <w:rsid w:val="00C972CB"/>
    <w:rsid w:val="00C973E5"/>
    <w:rsid w:val="00C97AC6"/>
    <w:rsid w:val="00CA01CA"/>
    <w:rsid w:val="00CA0798"/>
    <w:rsid w:val="00CA12CA"/>
    <w:rsid w:val="00CA15C5"/>
    <w:rsid w:val="00CA18C8"/>
    <w:rsid w:val="00CA1DFD"/>
    <w:rsid w:val="00CA238F"/>
    <w:rsid w:val="00CA26D8"/>
    <w:rsid w:val="00CA2725"/>
    <w:rsid w:val="00CA277B"/>
    <w:rsid w:val="00CA2EEA"/>
    <w:rsid w:val="00CA36D9"/>
    <w:rsid w:val="00CA37E9"/>
    <w:rsid w:val="00CA3BFA"/>
    <w:rsid w:val="00CA4467"/>
    <w:rsid w:val="00CA515D"/>
    <w:rsid w:val="00CA55FD"/>
    <w:rsid w:val="00CA66F7"/>
    <w:rsid w:val="00CA6CAF"/>
    <w:rsid w:val="00CA7526"/>
    <w:rsid w:val="00CA79E7"/>
    <w:rsid w:val="00CA7B4F"/>
    <w:rsid w:val="00CA7B72"/>
    <w:rsid w:val="00CB00DE"/>
    <w:rsid w:val="00CB0476"/>
    <w:rsid w:val="00CB0932"/>
    <w:rsid w:val="00CB0974"/>
    <w:rsid w:val="00CB0BEE"/>
    <w:rsid w:val="00CB0C09"/>
    <w:rsid w:val="00CB11EF"/>
    <w:rsid w:val="00CB166C"/>
    <w:rsid w:val="00CB23F4"/>
    <w:rsid w:val="00CB244E"/>
    <w:rsid w:val="00CB2765"/>
    <w:rsid w:val="00CB2CD9"/>
    <w:rsid w:val="00CB3876"/>
    <w:rsid w:val="00CB43E0"/>
    <w:rsid w:val="00CB469C"/>
    <w:rsid w:val="00CB48C5"/>
    <w:rsid w:val="00CB4B00"/>
    <w:rsid w:val="00CB543E"/>
    <w:rsid w:val="00CB54A1"/>
    <w:rsid w:val="00CB563C"/>
    <w:rsid w:val="00CB5B0F"/>
    <w:rsid w:val="00CB61D6"/>
    <w:rsid w:val="00CB69FA"/>
    <w:rsid w:val="00CB7107"/>
    <w:rsid w:val="00CB7399"/>
    <w:rsid w:val="00CB73DE"/>
    <w:rsid w:val="00CB7460"/>
    <w:rsid w:val="00CB7647"/>
    <w:rsid w:val="00CB77F8"/>
    <w:rsid w:val="00CB787F"/>
    <w:rsid w:val="00CB7ABD"/>
    <w:rsid w:val="00CC0D0B"/>
    <w:rsid w:val="00CC0ECB"/>
    <w:rsid w:val="00CC0FB3"/>
    <w:rsid w:val="00CC1801"/>
    <w:rsid w:val="00CC1868"/>
    <w:rsid w:val="00CC1C1F"/>
    <w:rsid w:val="00CC1EE2"/>
    <w:rsid w:val="00CC1F2A"/>
    <w:rsid w:val="00CC20A6"/>
    <w:rsid w:val="00CC2859"/>
    <w:rsid w:val="00CC2A31"/>
    <w:rsid w:val="00CC2D06"/>
    <w:rsid w:val="00CC3E81"/>
    <w:rsid w:val="00CC3F6B"/>
    <w:rsid w:val="00CC4098"/>
    <w:rsid w:val="00CC508F"/>
    <w:rsid w:val="00CC55DB"/>
    <w:rsid w:val="00CC56A0"/>
    <w:rsid w:val="00CC5729"/>
    <w:rsid w:val="00CC6442"/>
    <w:rsid w:val="00CC65F1"/>
    <w:rsid w:val="00CC6624"/>
    <w:rsid w:val="00CC727A"/>
    <w:rsid w:val="00CC7A66"/>
    <w:rsid w:val="00CC7C10"/>
    <w:rsid w:val="00CC7DC0"/>
    <w:rsid w:val="00CD056A"/>
    <w:rsid w:val="00CD11A3"/>
    <w:rsid w:val="00CD12E1"/>
    <w:rsid w:val="00CD14F8"/>
    <w:rsid w:val="00CD1590"/>
    <w:rsid w:val="00CD18E8"/>
    <w:rsid w:val="00CD2160"/>
    <w:rsid w:val="00CD24AB"/>
    <w:rsid w:val="00CD285B"/>
    <w:rsid w:val="00CD2ABC"/>
    <w:rsid w:val="00CD2B5B"/>
    <w:rsid w:val="00CD425B"/>
    <w:rsid w:val="00CD42C9"/>
    <w:rsid w:val="00CD4490"/>
    <w:rsid w:val="00CD49D1"/>
    <w:rsid w:val="00CD4C09"/>
    <w:rsid w:val="00CD4DD8"/>
    <w:rsid w:val="00CD53DA"/>
    <w:rsid w:val="00CD57F1"/>
    <w:rsid w:val="00CD670F"/>
    <w:rsid w:val="00CD7085"/>
    <w:rsid w:val="00CD70CD"/>
    <w:rsid w:val="00CD71E9"/>
    <w:rsid w:val="00CD764C"/>
    <w:rsid w:val="00CD78DF"/>
    <w:rsid w:val="00CD7EBF"/>
    <w:rsid w:val="00CE0A5C"/>
    <w:rsid w:val="00CE13BB"/>
    <w:rsid w:val="00CE22BC"/>
    <w:rsid w:val="00CE27CB"/>
    <w:rsid w:val="00CE27FB"/>
    <w:rsid w:val="00CE294C"/>
    <w:rsid w:val="00CE2958"/>
    <w:rsid w:val="00CE2B68"/>
    <w:rsid w:val="00CE2FCD"/>
    <w:rsid w:val="00CE3207"/>
    <w:rsid w:val="00CE3751"/>
    <w:rsid w:val="00CE3D6D"/>
    <w:rsid w:val="00CE3F1B"/>
    <w:rsid w:val="00CE453F"/>
    <w:rsid w:val="00CE4B88"/>
    <w:rsid w:val="00CE5254"/>
    <w:rsid w:val="00CE5297"/>
    <w:rsid w:val="00CE57BA"/>
    <w:rsid w:val="00CE589C"/>
    <w:rsid w:val="00CE5EE1"/>
    <w:rsid w:val="00CE60FD"/>
    <w:rsid w:val="00CE60FE"/>
    <w:rsid w:val="00CE627D"/>
    <w:rsid w:val="00CE6498"/>
    <w:rsid w:val="00CE7A8D"/>
    <w:rsid w:val="00CE7B0D"/>
    <w:rsid w:val="00CE7CB1"/>
    <w:rsid w:val="00CE7F4E"/>
    <w:rsid w:val="00CF0321"/>
    <w:rsid w:val="00CF0D3B"/>
    <w:rsid w:val="00CF13B0"/>
    <w:rsid w:val="00CF1415"/>
    <w:rsid w:val="00CF1615"/>
    <w:rsid w:val="00CF17B1"/>
    <w:rsid w:val="00CF1BD8"/>
    <w:rsid w:val="00CF2CB8"/>
    <w:rsid w:val="00CF321F"/>
    <w:rsid w:val="00CF37A8"/>
    <w:rsid w:val="00CF3959"/>
    <w:rsid w:val="00CF480D"/>
    <w:rsid w:val="00CF4B57"/>
    <w:rsid w:val="00CF5264"/>
    <w:rsid w:val="00CF53D2"/>
    <w:rsid w:val="00CF5D4F"/>
    <w:rsid w:val="00CF7B28"/>
    <w:rsid w:val="00D0040E"/>
    <w:rsid w:val="00D00575"/>
    <w:rsid w:val="00D00BC1"/>
    <w:rsid w:val="00D00F28"/>
    <w:rsid w:val="00D01371"/>
    <w:rsid w:val="00D01678"/>
    <w:rsid w:val="00D019B4"/>
    <w:rsid w:val="00D01ECB"/>
    <w:rsid w:val="00D02B9E"/>
    <w:rsid w:val="00D02DD1"/>
    <w:rsid w:val="00D02E0D"/>
    <w:rsid w:val="00D03154"/>
    <w:rsid w:val="00D0348E"/>
    <w:rsid w:val="00D0359D"/>
    <w:rsid w:val="00D0430D"/>
    <w:rsid w:val="00D048C7"/>
    <w:rsid w:val="00D057C0"/>
    <w:rsid w:val="00D05875"/>
    <w:rsid w:val="00D05A8D"/>
    <w:rsid w:val="00D05C38"/>
    <w:rsid w:val="00D05D03"/>
    <w:rsid w:val="00D06D65"/>
    <w:rsid w:val="00D070B3"/>
    <w:rsid w:val="00D071FA"/>
    <w:rsid w:val="00D076DE"/>
    <w:rsid w:val="00D10301"/>
    <w:rsid w:val="00D10571"/>
    <w:rsid w:val="00D10BEF"/>
    <w:rsid w:val="00D10D92"/>
    <w:rsid w:val="00D1104C"/>
    <w:rsid w:val="00D11C4F"/>
    <w:rsid w:val="00D122B7"/>
    <w:rsid w:val="00D125CC"/>
    <w:rsid w:val="00D12654"/>
    <w:rsid w:val="00D129AC"/>
    <w:rsid w:val="00D129C2"/>
    <w:rsid w:val="00D12EB1"/>
    <w:rsid w:val="00D130DD"/>
    <w:rsid w:val="00D1360E"/>
    <w:rsid w:val="00D13D36"/>
    <w:rsid w:val="00D143F4"/>
    <w:rsid w:val="00D15B53"/>
    <w:rsid w:val="00D16293"/>
    <w:rsid w:val="00D1636F"/>
    <w:rsid w:val="00D165A1"/>
    <w:rsid w:val="00D16CA3"/>
    <w:rsid w:val="00D16DE6"/>
    <w:rsid w:val="00D176A5"/>
    <w:rsid w:val="00D17816"/>
    <w:rsid w:val="00D17B62"/>
    <w:rsid w:val="00D201BD"/>
    <w:rsid w:val="00D2073E"/>
    <w:rsid w:val="00D20894"/>
    <w:rsid w:val="00D21050"/>
    <w:rsid w:val="00D210EA"/>
    <w:rsid w:val="00D21294"/>
    <w:rsid w:val="00D22CDB"/>
    <w:rsid w:val="00D235FB"/>
    <w:rsid w:val="00D23A8F"/>
    <w:rsid w:val="00D23BC1"/>
    <w:rsid w:val="00D23D9D"/>
    <w:rsid w:val="00D23DCE"/>
    <w:rsid w:val="00D23FCB"/>
    <w:rsid w:val="00D24CCD"/>
    <w:rsid w:val="00D24F5D"/>
    <w:rsid w:val="00D2525D"/>
    <w:rsid w:val="00D25433"/>
    <w:rsid w:val="00D256D9"/>
    <w:rsid w:val="00D2589D"/>
    <w:rsid w:val="00D25B79"/>
    <w:rsid w:val="00D25DBC"/>
    <w:rsid w:val="00D25F93"/>
    <w:rsid w:val="00D2674D"/>
    <w:rsid w:val="00D26FD0"/>
    <w:rsid w:val="00D271DE"/>
    <w:rsid w:val="00D27B1B"/>
    <w:rsid w:val="00D30082"/>
    <w:rsid w:val="00D301DD"/>
    <w:rsid w:val="00D306D7"/>
    <w:rsid w:val="00D30EE6"/>
    <w:rsid w:val="00D332A5"/>
    <w:rsid w:val="00D3340E"/>
    <w:rsid w:val="00D335F6"/>
    <w:rsid w:val="00D34052"/>
    <w:rsid w:val="00D344A1"/>
    <w:rsid w:val="00D346CB"/>
    <w:rsid w:val="00D34B29"/>
    <w:rsid w:val="00D35156"/>
    <w:rsid w:val="00D35C3B"/>
    <w:rsid w:val="00D35C8E"/>
    <w:rsid w:val="00D36BC8"/>
    <w:rsid w:val="00D36D86"/>
    <w:rsid w:val="00D40135"/>
    <w:rsid w:val="00D401F6"/>
    <w:rsid w:val="00D402A5"/>
    <w:rsid w:val="00D41229"/>
    <w:rsid w:val="00D41BE9"/>
    <w:rsid w:val="00D41FD2"/>
    <w:rsid w:val="00D424F6"/>
    <w:rsid w:val="00D42588"/>
    <w:rsid w:val="00D428B9"/>
    <w:rsid w:val="00D441E3"/>
    <w:rsid w:val="00D4431A"/>
    <w:rsid w:val="00D44ED6"/>
    <w:rsid w:val="00D45023"/>
    <w:rsid w:val="00D45148"/>
    <w:rsid w:val="00D4567B"/>
    <w:rsid w:val="00D45898"/>
    <w:rsid w:val="00D45A84"/>
    <w:rsid w:val="00D45FC5"/>
    <w:rsid w:val="00D461C6"/>
    <w:rsid w:val="00D46436"/>
    <w:rsid w:val="00D465C1"/>
    <w:rsid w:val="00D46CD5"/>
    <w:rsid w:val="00D46CDF"/>
    <w:rsid w:val="00D5007A"/>
    <w:rsid w:val="00D501BE"/>
    <w:rsid w:val="00D504FC"/>
    <w:rsid w:val="00D50703"/>
    <w:rsid w:val="00D50AC6"/>
    <w:rsid w:val="00D51164"/>
    <w:rsid w:val="00D514F9"/>
    <w:rsid w:val="00D5199F"/>
    <w:rsid w:val="00D51C0D"/>
    <w:rsid w:val="00D51D06"/>
    <w:rsid w:val="00D51F04"/>
    <w:rsid w:val="00D5242B"/>
    <w:rsid w:val="00D526C9"/>
    <w:rsid w:val="00D52A3A"/>
    <w:rsid w:val="00D52BA5"/>
    <w:rsid w:val="00D53370"/>
    <w:rsid w:val="00D5354F"/>
    <w:rsid w:val="00D538AC"/>
    <w:rsid w:val="00D538DE"/>
    <w:rsid w:val="00D540AC"/>
    <w:rsid w:val="00D548BB"/>
    <w:rsid w:val="00D548FD"/>
    <w:rsid w:val="00D5523C"/>
    <w:rsid w:val="00D56071"/>
    <w:rsid w:val="00D568F4"/>
    <w:rsid w:val="00D572A5"/>
    <w:rsid w:val="00D57BA0"/>
    <w:rsid w:val="00D600A5"/>
    <w:rsid w:val="00D614E8"/>
    <w:rsid w:val="00D61B82"/>
    <w:rsid w:val="00D61D8A"/>
    <w:rsid w:val="00D62159"/>
    <w:rsid w:val="00D62300"/>
    <w:rsid w:val="00D6255C"/>
    <w:rsid w:val="00D62BA2"/>
    <w:rsid w:val="00D635B3"/>
    <w:rsid w:val="00D636D7"/>
    <w:rsid w:val="00D63CED"/>
    <w:rsid w:val="00D64560"/>
    <w:rsid w:val="00D6469B"/>
    <w:rsid w:val="00D65250"/>
    <w:rsid w:val="00D65641"/>
    <w:rsid w:val="00D65CDF"/>
    <w:rsid w:val="00D65CF2"/>
    <w:rsid w:val="00D65DDB"/>
    <w:rsid w:val="00D66241"/>
    <w:rsid w:val="00D66876"/>
    <w:rsid w:val="00D66904"/>
    <w:rsid w:val="00D67421"/>
    <w:rsid w:val="00D676F0"/>
    <w:rsid w:val="00D700C6"/>
    <w:rsid w:val="00D701A5"/>
    <w:rsid w:val="00D7035F"/>
    <w:rsid w:val="00D7121A"/>
    <w:rsid w:val="00D7149E"/>
    <w:rsid w:val="00D71DC9"/>
    <w:rsid w:val="00D71EA4"/>
    <w:rsid w:val="00D72610"/>
    <w:rsid w:val="00D73034"/>
    <w:rsid w:val="00D734F3"/>
    <w:rsid w:val="00D74576"/>
    <w:rsid w:val="00D74795"/>
    <w:rsid w:val="00D748F6"/>
    <w:rsid w:val="00D74951"/>
    <w:rsid w:val="00D7549C"/>
    <w:rsid w:val="00D7583D"/>
    <w:rsid w:val="00D75BD3"/>
    <w:rsid w:val="00D75BEF"/>
    <w:rsid w:val="00D75CAE"/>
    <w:rsid w:val="00D75CB4"/>
    <w:rsid w:val="00D7654D"/>
    <w:rsid w:val="00D76607"/>
    <w:rsid w:val="00D76755"/>
    <w:rsid w:val="00D76851"/>
    <w:rsid w:val="00D76A52"/>
    <w:rsid w:val="00D76B72"/>
    <w:rsid w:val="00D774C7"/>
    <w:rsid w:val="00D7790D"/>
    <w:rsid w:val="00D77E9F"/>
    <w:rsid w:val="00D80049"/>
    <w:rsid w:val="00D80267"/>
    <w:rsid w:val="00D80748"/>
    <w:rsid w:val="00D807B4"/>
    <w:rsid w:val="00D8086E"/>
    <w:rsid w:val="00D80FAA"/>
    <w:rsid w:val="00D823C7"/>
    <w:rsid w:val="00D841B9"/>
    <w:rsid w:val="00D84FC1"/>
    <w:rsid w:val="00D85407"/>
    <w:rsid w:val="00D85AE1"/>
    <w:rsid w:val="00D86141"/>
    <w:rsid w:val="00D863B3"/>
    <w:rsid w:val="00D865D0"/>
    <w:rsid w:val="00D867B9"/>
    <w:rsid w:val="00D86F38"/>
    <w:rsid w:val="00D86F43"/>
    <w:rsid w:val="00D8724C"/>
    <w:rsid w:val="00D923F1"/>
    <w:rsid w:val="00D92481"/>
    <w:rsid w:val="00D929CF"/>
    <w:rsid w:val="00D92D7E"/>
    <w:rsid w:val="00D931F8"/>
    <w:rsid w:val="00D93286"/>
    <w:rsid w:val="00D94174"/>
    <w:rsid w:val="00D941CF"/>
    <w:rsid w:val="00D94DCB"/>
    <w:rsid w:val="00D95597"/>
    <w:rsid w:val="00D95D7F"/>
    <w:rsid w:val="00D95F2A"/>
    <w:rsid w:val="00D96877"/>
    <w:rsid w:val="00D9707A"/>
    <w:rsid w:val="00DA026B"/>
    <w:rsid w:val="00DA076D"/>
    <w:rsid w:val="00DA0BCD"/>
    <w:rsid w:val="00DA1C5C"/>
    <w:rsid w:val="00DA1C97"/>
    <w:rsid w:val="00DA1FD6"/>
    <w:rsid w:val="00DA226D"/>
    <w:rsid w:val="00DA2745"/>
    <w:rsid w:val="00DA31AF"/>
    <w:rsid w:val="00DA5243"/>
    <w:rsid w:val="00DA52AE"/>
    <w:rsid w:val="00DA52D8"/>
    <w:rsid w:val="00DA53D3"/>
    <w:rsid w:val="00DA5CD6"/>
    <w:rsid w:val="00DA5FA1"/>
    <w:rsid w:val="00DA62F3"/>
    <w:rsid w:val="00DA6424"/>
    <w:rsid w:val="00DA7127"/>
    <w:rsid w:val="00DA73F3"/>
    <w:rsid w:val="00DB06B2"/>
    <w:rsid w:val="00DB09FB"/>
    <w:rsid w:val="00DB0E27"/>
    <w:rsid w:val="00DB12DD"/>
    <w:rsid w:val="00DB13F2"/>
    <w:rsid w:val="00DB1748"/>
    <w:rsid w:val="00DB1B71"/>
    <w:rsid w:val="00DB2A70"/>
    <w:rsid w:val="00DB3A3C"/>
    <w:rsid w:val="00DB3B62"/>
    <w:rsid w:val="00DB3EC3"/>
    <w:rsid w:val="00DB4106"/>
    <w:rsid w:val="00DB41E2"/>
    <w:rsid w:val="00DB4D64"/>
    <w:rsid w:val="00DB543A"/>
    <w:rsid w:val="00DB7278"/>
    <w:rsid w:val="00DB777A"/>
    <w:rsid w:val="00DB7D48"/>
    <w:rsid w:val="00DC03C9"/>
    <w:rsid w:val="00DC0EF9"/>
    <w:rsid w:val="00DC1109"/>
    <w:rsid w:val="00DC1514"/>
    <w:rsid w:val="00DC1993"/>
    <w:rsid w:val="00DC223A"/>
    <w:rsid w:val="00DC2ED7"/>
    <w:rsid w:val="00DC3245"/>
    <w:rsid w:val="00DC390D"/>
    <w:rsid w:val="00DC391D"/>
    <w:rsid w:val="00DC3C1B"/>
    <w:rsid w:val="00DC40D3"/>
    <w:rsid w:val="00DC412B"/>
    <w:rsid w:val="00DC49B4"/>
    <w:rsid w:val="00DC50D2"/>
    <w:rsid w:val="00DC53AF"/>
    <w:rsid w:val="00DC55AF"/>
    <w:rsid w:val="00DC564B"/>
    <w:rsid w:val="00DC5A3B"/>
    <w:rsid w:val="00DC5B55"/>
    <w:rsid w:val="00DC63B8"/>
    <w:rsid w:val="00DC63F8"/>
    <w:rsid w:val="00DC6756"/>
    <w:rsid w:val="00DC74DB"/>
    <w:rsid w:val="00DC7817"/>
    <w:rsid w:val="00DC7B11"/>
    <w:rsid w:val="00DD01C8"/>
    <w:rsid w:val="00DD0940"/>
    <w:rsid w:val="00DD0F48"/>
    <w:rsid w:val="00DD10E3"/>
    <w:rsid w:val="00DD11DB"/>
    <w:rsid w:val="00DD15A7"/>
    <w:rsid w:val="00DD1936"/>
    <w:rsid w:val="00DD1FCE"/>
    <w:rsid w:val="00DD2119"/>
    <w:rsid w:val="00DD292B"/>
    <w:rsid w:val="00DD30E0"/>
    <w:rsid w:val="00DD368B"/>
    <w:rsid w:val="00DD3863"/>
    <w:rsid w:val="00DD3BAF"/>
    <w:rsid w:val="00DD4CF8"/>
    <w:rsid w:val="00DD4F4D"/>
    <w:rsid w:val="00DD56A9"/>
    <w:rsid w:val="00DD5705"/>
    <w:rsid w:val="00DD577E"/>
    <w:rsid w:val="00DD6708"/>
    <w:rsid w:val="00DD68ED"/>
    <w:rsid w:val="00DD6BD7"/>
    <w:rsid w:val="00DD706E"/>
    <w:rsid w:val="00DE0262"/>
    <w:rsid w:val="00DE0805"/>
    <w:rsid w:val="00DE246E"/>
    <w:rsid w:val="00DE25B9"/>
    <w:rsid w:val="00DE2FE5"/>
    <w:rsid w:val="00DE33BE"/>
    <w:rsid w:val="00DE3FC3"/>
    <w:rsid w:val="00DE4A3E"/>
    <w:rsid w:val="00DE4F46"/>
    <w:rsid w:val="00DE4F70"/>
    <w:rsid w:val="00DE509A"/>
    <w:rsid w:val="00DE56CC"/>
    <w:rsid w:val="00DE58A4"/>
    <w:rsid w:val="00DE617E"/>
    <w:rsid w:val="00DE64A9"/>
    <w:rsid w:val="00DE66AF"/>
    <w:rsid w:val="00DE67A1"/>
    <w:rsid w:val="00DE70D7"/>
    <w:rsid w:val="00DE725F"/>
    <w:rsid w:val="00DE79C6"/>
    <w:rsid w:val="00DE7C6D"/>
    <w:rsid w:val="00DF0184"/>
    <w:rsid w:val="00DF02C8"/>
    <w:rsid w:val="00DF04A7"/>
    <w:rsid w:val="00DF06D3"/>
    <w:rsid w:val="00DF171D"/>
    <w:rsid w:val="00DF1E61"/>
    <w:rsid w:val="00DF2209"/>
    <w:rsid w:val="00DF254A"/>
    <w:rsid w:val="00DF268E"/>
    <w:rsid w:val="00DF28B2"/>
    <w:rsid w:val="00DF3514"/>
    <w:rsid w:val="00DF368A"/>
    <w:rsid w:val="00DF38C5"/>
    <w:rsid w:val="00DF411C"/>
    <w:rsid w:val="00DF4124"/>
    <w:rsid w:val="00DF45BB"/>
    <w:rsid w:val="00DF4B03"/>
    <w:rsid w:val="00DF4C78"/>
    <w:rsid w:val="00DF4EF8"/>
    <w:rsid w:val="00DF4F72"/>
    <w:rsid w:val="00DF523D"/>
    <w:rsid w:val="00DF5936"/>
    <w:rsid w:val="00DF6558"/>
    <w:rsid w:val="00DF684C"/>
    <w:rsid w:val="00DF71CB"/>
    <w:rsid w:val="00DF799F"/>
    <w:rsid w:val="00DF7BF2"/>
    <w:rsid w:val="00E00A23"/>
    <w:rsid w:val="00E01520"/>
    <w:rsid w:val="00E01D13"/>
    <w:rsid w:val="00E02019"/>
    <w:rsid w:val="00E0219C"/>
    <w:rsid w:val="00E03106"/>
    <w:rsid w:val="00E03584"/>
    <w:rsid w:val="00E03796"/>
    <w:rsid w:val="00E0386C"/>
    <w:rsid w:val="00E0387B"/>
    <w:rsid w:val="00E03D45"/>
    <w:rsid w:val="00E03EBE"/>
    <w:rsid w:val="00E0405C"/>
    <w:rsid w:val="00E04490"/>
    <w:rsid w:val="00E0475F"/>
    <w:rsid w:val="00E05049"/>
    <w:rsid w:val="00E05664"/>
    <w:rsid w:val="00E057F7"/>
    <w:rsid w:val="00E05875"/>
    <w:rsid w:val="00E05D8E"/>
    <w:rsid w:val="00E06202"/>
    <w:rsid w:val="00E06F76"/>
    <w:rsid w:val="00E07095"/>
    <w:rsid w:val="00E07A92"/>
    <w:rsid w:val="00E07AA0"/>
    <w:rsid w:val="00E07B88"/>
    <w:rsid w:val="00E10385"/>
    <w:rsid w:val="00E10525"/>
    <w:rsid w:val="00E10ECE"/>
    <w:rsid w:val="00E10EE7"/>
    <w:rsid w:val="00E11160"/>
    <w:rsid w:val="00E11236"/>
    <w:rsid w:val="00E115C2"/>
    <w:rsid w:val="00E11700"/>
    <w:rsid w:val="00E11B8A"/>
    <w:rsid w:val="00E11CC9"/>
    <w:rsid w:val="00E11EE4"/>
    <w:rsid w:val="00E11F3D"/>
    <w:rsid w:val="00E12264"/>
    <w:rsid w:val="00E12910"/>
    <w:rsid w:val="00E12C98"/>
    <w:rsid w:val="00E12E7A"/>
    <w:rsid w:val="00E13138"/>
    <w:rsid w:val="00E13835"/>
    <w:rsid w:val="00E13B5F"/>
    <w:rsid w:val="00E13CB2"/>
    <w:rsid w:val="00E14137"/>
    <w:rsid w:val="00E1426F"/>
    <w:rsid w:val="00E14FC2"/>
    <w:rsid w:val="00E161EC"/>
    <w:rsid w:val="00E16318"/>
    <w:rsid w:val="00E16CC8"/>
    <w:rsid w:val="00E16E8C"/>
    <w:rsid w:val="00E171CA"/>
    <w:rsid w:val="00E17BB9"/>
    <w:rsid w:val="00E203EE"/>
    <w:rsid w:val="00E20681"/>
    <w:rsid w:val="00E2088F"/>
    <w:rsid w:val="00E20BB2"/>
    <w:rsid w:val="00E20BE7"/>
    <w:rsid w:val="00E21688"/>
    <w:rsid w:val="00E2192C"/>
    <w:rsid w:val="00E21B97"/>
    <w:rsid w:val="00E21BE2"/>
    <w:rsid w:val="00E21E4F"/>
    <w:rsid w:val="00E22A34"/>
    <w:rsid w:val="00E22DAD"/>
    <w:rsid w:val="00E22F75"/>
    <w:rsid w:val="00E23162"/>
    <w:rsid w:val="00E23675"/>
    <w:rsid w:val="00E237A9"/>
    <w:rsid w:val="00E23D44"/>
    <w:rsid w:val="00E2493A"/>
    <w:rsid w:val="00E24BA5"/>
    <w:rsid w:val="00E24C91"/>
    <w:rsid w:val="00E25473"/>
    <w:rsid w:val="00E254C3"/>
    <w:rsid w:val="00E25F67"/>
    <w:rsid w:val="00E26330"/>
    <w:rsid w:val="00E26BE9"/>
    <w:rsid w:val="00E26D14"/>
    <w:rsid w:val="00E27C2C"/>
    <w:rsid w:val="00E3015A"/>
    <w:rsid w:val="00E305A5"/>
    <w:rsid w:val="00E30606"/>
    <w:rsid w:val="00E306E5"/>
    <w:rsid w:val="00E30B04"/>
    <w:rsid w:val="00E314DD"/>
    <w:rsid w:val="00E31961"/>
    <w:rsid w:val="00E31C6D"/>
    <w:rsid w:val="00E3269E"/>
    <w:rsid w:val="00E3311D"/>
    <w:rsid w:val="00E33EA2"/>
    <w:rsid w:val="00E33F50"/>
    <w:rsid w:val="00E33F55"/>
    <w:rsid w:val="00E33FCA"/>
    <w:rsid w:val="00E34950"/>
    <w:rsid w:val="00E34E05"/>
    <w:rsid w:val="00E35148"/>
    <w:rsid w:val="00E35443"/>
    <w:rsid w:val="00E35571"/>
    <w:rsid w:val="00E35FE3"/>
    <w:rsid w:val="00E36AAA"/>
    <w:rsid w:val="00E36C16"/>
    <w:rsid w:val="00E36EB8"/>
    <w:rsid w:val="00E3749C"/>
    <w:rsid w:val="00E378F4"/>
    <w:rsid w:val="00E37EA8"/>
    <w:rsid w:val="00E40AA6"/>
    <w:rsid w:val="00E40DA3"/>
    <w:rsid w:val="00E40E2C"/>
    <w:rsid w:val="00E40E44"/>
    <w:rsid w:val="00E40EAE"/>
    <w:rsid w:val="00E41023"/>
    <w:rsid w:val="00E41399"/>
    <w:rsid w:val="00E41B76"/>
    <w:rsid w:val="00E431DC"/>
    <w:rsid w:val="00E44638"/>
    <w:rsid w:val="00E44641"/>
    <w:rsid w:val="00E44692"/>
    <w:rsid w:val="00E4485E"/>
    <w:rsid w:val="00E44B61"/>
    <w:rsid w:val="00E45106"/>
    <w:rsid w:val="00E45388"/>
    <w:rsid w:val="00E45677"/>
    <w:rsid w:val="00E457D2"/>
    <w:rsid w:val="00E45A4F"/>
    <w:rsid w:val="00E46169"/>
    <w:rsid w:val="00E46392"/>
    <w:rsid w:val="00E46476"/>
    <w:rsid w:val="00E4747E"/>
    <w:rsid w:val="00E503A5"/>
    <w:rsid w:val="00E50F1C"/>
    <w:rsid w:val="00E515D3"/>
    <w:rsid w:val="00E51895"/>
    <w:rsid w:val="00E518F4"/>
    <w:rsid w:val="00E5328C"/>
    <w:rsid w:val="00E534B1"/>
    <w:rsid w:val="00E53582"/>
    <w:rsid w:val="00E5380B"/>
    <w:rsid w:val="00E53D4B"/>
    <w:rsid w:val="00E53EA8"/>
    <w:rsid w:val="00E54212"/>
    <w:rsid w:val="00E5440C"/>
    <w:rsid w:val="00E5484D"/>
    <w:rsid w:val="00E54BD9"/>
    <w:rsid w:val="00E54D6C"/>
    <w:rsid w:val="00E550A7"/>
    <w:rsid w:val="00E55A63"/>
    <w:rsid w:val="00E55ABE"/>
    <w:rsid w:val="00E56A93"/>
    <w:rsid w:val="00E56AA5"/>
    <w:rsid w:val="00E56B01"/>
    <w:rsid w:val="00E6026A"/>
    <w:rsid w:val="00E60C1A"/>
    <w:rsid w:val="00E6113D"/>
    <w:rsid w:val="00E6144A"/>
    <w:rsid w:val="00E61460"/>
    <w:rsid w:val="00E616E3"/>
    <w:rsid w:val="00E61933"/>
    <w:rsid w:val="00E620EF"/>
    <w:rsid w:val="00E62175"/>
    <w:rsid w:val="00E62B7B"/>
    <w:rsid w:val="00E63266"/>
    <w:rsid w:val="00E632B6"/>
    <w:rsid w:val="00E63722"/>
    <w:rsid w:val="00E63B23"/>
    <w:rsid w:val="00E63BC2"/>
    <w:rsid w:val="00E644C3"/>
    <w:rsid w:val="00E64A9E"/>
    <w:rsid w:val="00E66974"/>
    <w:rsid w:val="00E66F54"/>
    <w:rsid w:val="00E67C86"/>
    <w:rsid w:val="00E702EE"/>
    <w:rsid w:val="00E70AEF"/>
    <w:rsid w:val="00E70EC2"/>
    <w:rsid w:val="00E70F1B"/>
    <w:rsid w:val="00E71899"/>
    <w:rsid w:val="00E72444"/>
    <w:rsid w:val="00E72713"/>
    <w:rsid w:val="00E73445"/>
    <w:rsid w:val="00E73545"/>
    <w:rsid w:val="00E73674"/>
    <w:rsid w:val="00E74304"/>
    <w:rsid w:val="00E7433A"/>
    <w:rsid w:val="00E74837"/>
    <w:rsid w:val="00E74F5A"/>
    <w:rsid w:val="00E74F8D"/>
    <w:rsid w:val="00E75592"/>
    <w:rsid w:val="00E75A98"/>
    <w:rsid w:val="00E75B64"/>
    <w:rsid w:val="00E75CA1"/>
    <w:rsid w:val="00E760F5"/>
    <w:rsid w:val="00E76A45"/>
    <w:rsid w:val="00E8039A"/>
    <w:rsid w:val="00E80635"/>
    <w:rsid w:val="00E80801"/>
    <w:rsid w:val="00E80B31"/>
    <w:rsid w:val="00E80C2B"/>
    <w:rsid w:val="00E80F2A"/>
    <w:rsid w:val="00E819D8"/>
    <w:rsid w:val="00E81B5C"/>
    <w:rsid w:val="00E81E01"/>
    <w:rsid w:val="00E8209F"/>
    <w:rsid w:val="00E82886"/>
    <w:rsid w:val="00E8299E"/>
    <w:rsid w:val="00E82ADB"/>
    <w:rsid w:val="00E82BB5"/>
    <w:rsid w:val="00E82CB6"/>
    <w:rsid w:val="00E832D8"/>
    <w:rsid w:val="00E8362D"/>
    <w:rsid w:val="00E83A9B"/>
    <w:rsid w:val="00E83C2B"/>
    <w:rsid w:val="00E83C49"/>
    <w:rsid w:val="00E84C9A"/>
    <w:rsid w:val="00E854E1"/>
    <w:rsid w:val="00E85BEE"/>
    <w:rsid w:val="00E86571"/>
    <w:rsid w:val="00E868D5"/>
    <w:rsid w:val="00E86CED"/>
    <w:rsid w:val="00E86E91"/>
    <w:rsid w:val="00E87773"/>
    <w:rsid w:val="00E87790"/>
    <w:rsid w:val="00E90B98"/>
    <w:rsid w:val="00E914F7"/>
    <w:rsid w:val="00E91D42"/>
    <w:rsid w:val="00E9231C"/>
    <w:rsid w:val="00E924A3"/>
    <w:rsid w:val="00E92899"/>
    <w:rsid w:val="00E92FB1"/>
    <w:rsid w:val="00E93301"/>
    <w:rsid w:val="00E93937"/>
    <w:rsid w:val="00E93D4F"/>
    <w:rsid w:val="00E94517"/>
    <w:rsid w:val="00E945E1"/>
    <w:rsid w:val="00E94AB4"/>
    <w:rsid w:val="00E94F0D"/>
    <w:rsid w:val="00E95F00"/>
    <w:rsid w:val="00E96418"/>
    <w:rsid w:val="00E966D6"/>
    <w:rsid w:val="00E968ED"/>
    <w:rsid w:val="00E97300"/>
    <w:rsid w:val="00E97335"/>
    <w:rsid w:val="00E974CE"/>
    <w:rsid w:val="00E97538"/>
    <w:rsid w:val="00E9766E"/>
    <w:rsid w:val="00E978BE"/>
    <w:rsid w:val="00E97A98"/>
    <w:rsid w:val="00E97CF7"/>
    <w:rsid w:val="00EA02C3"/>
    <w:rsid w:val="00EA0F9C"/>
    <w:rsid w:val="00EA19B5"/>
    <w:rsid w:val="00EA1D4B"/>
    <w:rsid w:val="00EA26B6"/>
    <w:rsid w:val="00EA27A0"/>
    <w:rsid w:val="00EA2841"/>
    <w:rsid w:val="00EA2FDC"/>
    <w:rsid w:val="00EA31D5"/>
    <w:rsid w:val="00EA3214"/>
    <w:rsid w:val="00EA347D"/>
    <w:rsid w:val="00EA36E7"/>
    <w:rsid w:val="00EA3E50"/>
    <w:rsid w:val="00EA40C9"/>
    <w:rsid w:val="00EA47A4"/>
    <w:rsid w:val="00EA4F33"/>
    <w:rsid w:val="00EA4F87"/>
    <w:rsid w:val="00EA51C2"/>
    <w:rsid w:val="00EA5D12"/>
    <w:rsid w:val="00EA6B6B"/>
    <w:rsid w:val="00EA7507"/>
    <w:rsid w:val="00EA7522"/>
    <w:rsid w:val="00EA7771"/>
    <w:rsid w:val="00EA7A01"/>
    <w:rsid w:val="00EA7D5B"/>
    <w:rsid w:val="00EA7EF0"/>
    <w:rsid w:val="00EB028E"/>
    <w:rsid w:val="00EB04DE"/>
    <w:rsid w:val="00EB0AE0"/>
    <w:rsid w:val="00EB0E1E"/>
    <w:rsid w:val="00EB19BF"/>
    <w:rsid w:val="00EB1FD8"/>
    <w:rsid w:val="00EB22B8"/>
    <w:rsid w:val="00EB2975"/>
    <w:rsid w:val="00EB2F3B"/>
    <w:rsid w:val="00EB3210"/>
    <w:rsid w:val="00EB37C3"/>
    <w:rsid w:val="00EB415E"/>
    <w:rsid w:val="00EB451E"/>
    <w:rsid w:val="00EB5499"/>
    <w:rsid w:val="00EB557B"/>
    <w:rsid w:val="00EB5F6A"/>
    <w:rsid w:val="00EB60AC"/>
    <w:rsid w:val="00EB6B51"/>
    <w:rsid w:val="00EB6CCB"/>
    <w:rsid w:val="00EB76DE"/>
    <w:rsid w:val="00EB78D7"/>
    <w:rsid w:val="00EB7B34"/>
    <w:rsid w:val="00EB7ECA"/>
    <w:rsid w:val="00EC00AA"/>
    <w:rsid w:val="00EC0807"/>
    <w:rsid w:val="00EC12F7"/>
    <w:rsid w:val="00EC130E"/>
    <w:rsid w:val="00EC148A"/>
    <w:rsid w:val="00EC1741"/>
    <w:rsid w:val="00EC24F2"/>
    <w:rsid w:val="00EC2947"/>
    <w:rsid w:val="00EC2DA3"/>
    <w:rsid w:val="00EC303E"/>
    <w:rsid w:val="00EC3069"/>
    <w:rsid w:val="00EC3315"/>
    <w:rsid w:val="00EC34D1"/>
    <w:rsid w:val="00EC3A82"/>
    <w:rsid w:val="00EC4AB1"/>
    <w:rsid w:val="00EC5D5C"/>
    <w:rsid w:val="00EC6788"/>
    <w:rsid w:val="00EC6B31"/>
    <w:rsid w:val="00EC776B"/>
    <w:rsid w:val="00EC7BE4"/>
    <w:rsid w:val="00ED0788"/>
    <w:rsid w:val="00ED08F4"/>
    <w:rsid w:val="00ED1079"/>
    <w:rsid w:val="00ED1297"/>
    <w:rsid w:val="00ED1640"/>
    <w:rsid w:val="00ED1AF6"/>
    <w:rsid w:val="00ED1B2C"/>
    <w:rsid w:val="00ED236F"/>
    <w:rsid w:val="00ED2913"/>
    <w:rsid w:val="00ED2DD9"/>
    <w:rsid w:val="00ED3262"/>
    <w:rsid w:val="00ED327C"/>
    <w:rsid w:val="00ED3450"/>
    <w:rsid w:val="00ED38E9"/>
    <w:rsid w:val="00ED3D57"/>
    <w:rsid w:val="00ED4638"/>
    <w:rsid w:val="00ED6019"/>
    <w:rsid w:val="00ED60D4"/>
    <w:rsid w:val="00ED63CB"/>
    <w:rsid w:val="00ED6765"/>
    <w:rsid w:val="00ED6BD6"/>
    <w:rsid w:val="00ED7292"/>
    <w:rsid w:val="00ED74B7"/>
    <w:rsid w:val="00ED7751"/>
    <w:rsid w:val="00ED7874"/>
    <w:rsid w:val="00ED79C0"/>
    <w:rsid w:val="00ED7BE2"/>
    <w:rsid w:val="00EE0767"/>
    <w:rsid w:val="00EE0BE9"/>
    <w:rsid w:val="00EE1BDF"/>
    <w:rsid w:val="00EE22C4"/>
    <w:rsid w:val="00EE28B8"/>
    <w:rsid w:val="00EE2E53"/>
    <w:rsid w:val="00EE30B9"/>
    <w:rsid w:val="00EE30F1"/>
    <w:rsid w:val="00EE3229"/>
    <w:rsid w:val="00EE3671"/>
    <w:rsid w:val="00EE386B"/>
    <w:rsid w:val="00EE3879"/>
    <w:rsid w:val="00EE4571"/>
    <w:rsid w:val="00EE45D1"/>
    <w:rsid w:val="00EE46D2"/>
    <w:rsid w:val="00EE4FE7"/>
    <w:rsid w:val="00EE53FC"/>
    <w:rsid w:val="00EE55E0"/>
    <w:rsid w:val="00EE56D6"/>
    <w:rsid w:val="00EE6470"/>
    <w:rsid w:val="00EE6893"/>
    <w:rsid w:val="00EE6952"/>
    <w:rsid w:val="00EE6D31"/>
    <w:rsid w:val="00EE6F91"/>
    <w:rsid w:val="00EE7154"/>
    <w:rsid w:val="00EE7320"/>
    <w:rsid w:val="00EE75E6"/>
    <w:rsid w:val="00EE7704"/>
    <w:rsid w:val="00EE7737"/>
    <w:rsid w:val="00EE776E"/>
    <w:rsid w:val="00EF0948"/>
    <w:rsid w:val="00EF0C95"/>
    <w:rsid w:val="00EF1A87"/>
    <w:rsid w:val="00EF2B80"/>
    <w:rsid w:val="00EF2D56"/>
    <w:rsid w:val="00EF2DA7"/>
    <w:rsid w:val="00EF31C5"/>
    <w:rsid w:val="00EF3828"/>
    <w:rsid w:val="00EF38FD"/>
    <w:rsid w:val="00EF47D2"/>
    <w:rsid w:val="00EF480D"/>
    <w:rsid w:val="00EF48BF"/>
    <w:rsid w:val="00EF5173"/>
    <w:rsid w:val="00EF558D"/>
    <w:rsid w:val="00EF57BF"/>
    <w:rsid w:val="00EF5937"/>
    <w:rsid w:val="00EF5DE3"/>
    <w:rsid w:val="00EF66A4"/>
    <w:rsid w:val="00EF6990"/>
    <w:rsid w:val="00EF6B7A"/>
    <w:rsid w:val="00EF6BA4"/>
    <w:rsid w:val="00EF6F2F"/>
    <w:rsid w:val="00EF729A"/>
    <w:rsid w:val="00EF79A4"/>
    <w:rsid w:val="00EF7CE8"/>
    <w:rsid w:val="00EF7DC7"/>
    <w:rsid w:val="00EF7ED3"/>
    <w:rsid w:val="00F001CD"/>
    <w:rsid w:val="00F00913"/>
    <w:rsid w:val="00F00B48"/>
    <w:rsid w:val="00F01C61"/>
    <w:rsid w:val="00F026ED"/>
    <w:rsid w:val="00F038E0"/>
    <w:rsid w:val="00F041BC"/>
    <w:rsid w:val="00F0503C"/>
    <w:rsid w:val="00F05467"/>
    <w:rsid w:val="00F05AFB"/>
    <w:rsid w:val="00F06560"/>
    <w:rsid w:val="00F06613"/>
    <w:rsid w:val="00F06A20"/>
    <w:rsid w:val="00F06EFD"/>
    <w:rsid w:val="00F0738D"/>
    <w:rsid w:val="00F07BFD"/>
    <w:rsid w:val="00F07F89"/>
    <w:rsid w:val="00F100E6"/>
    <w:rsid w:val="00F1038A"/>
    <w:rsid w:val="00F10611"/>
    <w:rsid w:val="00F10A1D"/>
    <w:rsid w:val="00F11280"/>
    <w:rsid w:val="00F114F9"/>
    <w:rsid w:val="00F12789"/>
    <w:rsid w:val="00F128D9"/>
    <w:rsid w:val="00F12E34"/>
    <w:rsid w:val="00F12F20"/>
    <w:rsid w:val="00F13080"/>
    <w:rsid w:val="00F1313C"/>
    <w:rsid w:val="00F131FA"/>
    <w:rsid w:val="00F13280"/>
    <w:rsid w:val="00F1400F"/>
    <w:rsid w:val="00F140E3"/>
    <w:rsid w:val="00F14448"/>
    <w:rsid w:val="00F14DFF"/>
    <w:rsid w:val="00F151D7"/>
    <w:rsid w:val="00F15A9F"/>
    <w:rsid w:val="00F15B64"/>
    <w:rsid w:val="00F15BE0"/>
    <w:rsid w:val="00F15C0C"/>
    <w:rsid w:val="00F164CD"/>
    <w:rsid w:val="00F1672A"/>
    <w:rsid w:val="00F167A3"/>
    <w:rsid w:val="00F16A87"/>
    <w:rsid w:val="00F16AA2"/>
    <w:rsid w:val="00F16D5C"/>
    <w:rsid w:val="00F17B8E"/>
    <w:rsid w:val="00F17C0B"/>
    <w:rsid w:val="00F17CC5"/>
    <w:rsid w:val="00F20345"/>
    <w:rsid w:val="00F20813"/>
    <w:rsid w:val="00F20E34"/>
    <w:rsid w:val="00F20F4C"/>
    <w:rsid w:val="00F21286"/>
    <w:rsid w:val="00F21484"/>
    <w:rsid w:val="00F214DC"/>
    <w:rsid w:val="00F21578"/>
    <w:rsid w:val="00F21F52"/>
    <w:rsid w:val="00F22577"/>
    <w:rsid w:val="00F22869"/>
    <w:rsid w:val="00F22A44"/>
    <w:rsid w:val="00F22D32"/>
    <w:rsid w:val="00F22D5C"/>
    <w:rsid w:val="00F22E1D"/>
    <w:rsid w:val="00F234A1"/>
    <w:rsid w:val="00F23738"/>
    <w:rsid w:val="00F23AB1"/>
    <w:rsid w:val="00F23B6A"/>
    <w:rsid w:val="00F23CD2"/>
    <w:rsid w:val="00F23F8A"/>
    <w:rsid w:val="00F24171"/>
    <w:rsid w:val="00F24D49"/>
    <w:rsid w:val="00F24E20"/>
    <w:rsid w:val="00F253E4"/>
    <w:rsid w:val="00F25B1E"/>
    <w:rsid w:val="00F260B8"/>
    <w:rsid w:val="00F264A5"/>
    <w:rsid w:val="00F26C25"/>
    <w:rsid w:val="00F26DA3"/>
    <w:rsid w:val="00F270F0"/>
    <w:rsid w:val="00F27E0C"/>
    <w:rsid w:val="00F30E2E"/>
    <w:rsid w:val="00F31397"/>
    <w:rsid w:val="00F313CF"/>
    <w:rsid w:val="00F3190B"/>
    <w:rsid w:val="00F31B27"/>
    <w:rsid w:val="00F31B40"/>
    <w:rsid w:val="00F325FB"/>
    <w:rsid w:val="00F32652"/>
    <w:rsid w:val="00F32820"/>
    <w:rsid w:val="00F32C5A"/>
    <w:rsid w:val="00F32EF6"/>
    <w:rsid w:val="00F334BF"/>
    <w:rsid w:val="00F33714"/>
    <w:rsid w:val="00F34266"/>
    <w:rsid w:val="00F34278"/>
    <w:rsid w:val="00F35579"/>
    <w:rsid w:val="00F358B4"/>
    <w:rsid w:val="00F36422"/>
    <w:rsid w:val="00F36B89"/>
    <w:rsid w:val="00F37824"/>
    <w:rsid w:val="00F37F70"/>
    <w:rsid w:val="00F40018"/>
    <w:rsid w:val="00F4074E"/>
    <w:rsid w:val="00F4147B"/>
    <w:rsid w:val="00F41A9A"/>
    <w:rsid w:val="00F42F9A"/>
    <w:rsid w:val="00F43254"/>
    <w:rsid w:val="00F433C4"/>
    <w:rsid w:val="00F43967"/>
    <w:rsid w:val="00F43A59"/>
    <w:rsid w:val="00F43AB0"/>
    <w:rsid w:val="00F43CF8"/>
    <w:rsid w:val="00F43DEA"/>
    <w:rsid w:val="00F44A84"/>
    <w:rsid w:val="00F44C20"/>
    <w:rsid w:val="00F44EC9"/>
    <w:rsid w:val="00F452F9"/>
    <w:rsid w:val="00F454BB"/>
    <w:rsid w:val="00F456CB"/>
    <w:rsid w:val="00F45A1A"/>
    <w:rsid w:val="00F45FDC"/>
    <w:rsid w:val="00F46107"/>
    <w:rsid w:val="00F46942"/>
    <w:rsid w:val="00F46AED"/>
    <w:rsid w:val="00F46E62"/>
    <w:rsid w:val="00F47537"/>
    <w:rsid w:val="00F50224"/>
    <w:rsid w:val="00F50A88"/>
    <w:rsid w:val="00F50FBC"/>
    <w:rsid w:val="00F521A7"/>
    <w:rsid w:val="00F522C9"/>
    <w:rsid w:val="00F523C2"/>
    <w:rsid w:val="00F52685"/>
    <w:rsid w:val="00F52B3F"/>
    <w:rsid w:val="00F52C71"/>
    <w:rsid w:val="00F52EDC"/>
    <w:rsid w:val="00F52F2D"/>
    <w:rsid w:val="00F54017"/>
    <w:rsid w:val="00F5414A"/>
    <w:rsid w:val="00F54250"/>
    <w:rsid w:val="00F542F5"/>
    <w:rsid w:val="00F54347"/>
    <w:rsid w:val="00F5449E"/>
    <w:rsid w:val="00F548ED"/>
    <w:rsid w:val="00F54F3F"/>
    <w:rsid w:val="00F552EB"/>
    <w:rsid w:val="00F55903"/>
    <w:rsid w:val="00F55951"/>
    <w:rsid w:val="00F55A92"/>
    <w:rsid w:val="00F55D03"/>
    <w:rsid w:val="00F562E7"/>
    <w:rsid w:val="00F564F4"/>
    <w:rsid w:val="00F566BD"/>
    <w:rsid w:val="00F56704"/>
    <w:rsid w:val="00F57596"/>
    <w:rsid w:val="00F575E6"/>
    <w:rsid w:val="00F57F2A"/>
    <w:rsid w:val="00F60050"/>
    <w:rsid w:val="00F600C0"/>
    <w:rsid w:val="00F6019C"/>
    <w:rsid w:val="00F601E7"/>
    <w:rsid w:val="00F61100"/>
    <w:rsid w:val="00F6134F"/>
    <w:rsid w:val="00F61384"/>
    <w:rsid w:val="00F61EF0"/>
    <w:rsid w:val="00F62101"/>
    <w:rsid w:val="00F6293D"/>
    <w:rsid w:val="00F62E4D"/>
    <w:rsid w:val="00F637A3"/>
    <w:rsid w:val="00F65303"/>
    <w:rsid w:val="00F65801"/>
    <w:rsid w:val="00F66DA1"/>
    <w:rsid w:val="00F67068"/>
    <w:rsid w:val="00F67402"/>
    <w:rsid w:val="00F674B3"/>
    <w:rsid w:val="00F678A2"/>
    <w:rsid w:val="00F679D2"/>
    <w:rsid w:val="00F67A00"/>
    <w:rsid w:val="00F70A02"/>
    <w:rsid w:val="00F71248"/>
    <w:rsid w:val="00F71414"/>
    <w:rsid w:val="00F71D57"/>
    <w:rsid w:val="00F72462"/>
    <w:rsid w:val="00F727C5"/>
    <w:rsid w:val="00F727F8"/>
    <w:rsid w:val="00F7293D"/>
    <w:rsid w:val="00F72DDB"/>
    <w:rsid w:val="00F72F1E"/>
    <w:rsid w:val="00F7319D"/>
    <w:rsid w:val="00F7321D"/>
    <w:rsid w:val="00F7376E"/>
    <w:rsid w:val="00F738A9"/>
    <w:rsid w:val="00F73905"/>
    <w:rsid w:val="00F73CE6"/>
    <w:rsid w:val="00F74166"/>
    <w:rsid w:val="00F74AC2"/>
    <w:rsid w:val="00F74E2B"/>
    <w:rsid w:val="00F752D2"/>
    <w:rsid w:val="00F755F6"/>
    <w:rsid w:val="00F75B39"/>
    <w:rsid w:val="00F75C06"/>
    <w:rsid w:val="00F75FF2"/>
    <w:rsid w:val="00F76609"/>
    <w:rsid w:val="00F76ACA"/>
    <w:rsid w:val="00F76EA9"/>
    <w:rsid w:val="00F77377"/>
    <w:rsid w:val="00F77985"/>
    <w:rsid w:val="00F77F63"/>
    <w:rsid w:val="00F805DE"/>
    <w:rsid w:val="00F80900"/>
    <w:rsid w:val="00F80DE9"/>
    <w:rsid w:val="00F81628"/>
    <w:rsid w:val="00F81716"/>
    <w:rsid w:val="00F81BAA"/>
    <w:rsid w:val="00F81BFE"/>
    <w:rsid w:val="00F81D70"/>
    <w:rsid w:val="00F82272"/>
    <w:rsid w:val="00F82A1B"/>
    <w:rsid w:val="00F82DB7"/>
    <w:rsid w:val="00F82EBC"/>
    <w:rsid w:val="00F83289"/>
    <w:rsid w:val="00F8357E"/>
    <w:rsid w:val="00F83FA3"/>
    <w:rsid w:val="00F84485"/>
    <w:rsid w:val="00F84762"/>
    <w:rsid w:val="00F84B47"/>
    <w:rsid w:val="00F853CA"/>
    <w:rsid w:val="00F857EA"/>
    <w:rsid w:val="00F85A40"/>
    <w:rsid w:val="00F86DA1"/>
    <w:rsid w:val="00F870AF"/>
    <w:rsid w:val="00F87114"/>
    <w:rsid w:val="00F8751C"/>
    <w:rsid w:val="00F878BA"/>
    <w:rsid w:val="00F878C4"/>
    <w:rsid w:val="00F87C35"/>
    <w:rsid w:val="00F9123B"/>
    <w:rsid w:val="00F914C7"/>
    <w:rsid w:val="00F91914"/>
    <w:rsid w:val="00F93596"/>
    <w:rsid w:val="00F9393C"/>
    <w:rsid w:val="00F94421"/>
    <w:rsid w:val="00F94C72"/>
    <w:rsid w:val="00F94F63"/>
    <w:rsid w:val="00F96A72"/>
    <w:rsid w:val="00F96F52"/>
    <w:rsid w:val="00F975D4"/>
    <w:rsid w:val="00F9766C"/>
    <w:rsid w:val="00FA002D"/>
    <w:rsid w:val="00FA092F"/>
    <w:rsid w:val="00FA0A9E"/>
    <w:rsid w:val="00FA0FD6"/>
    <w:rsid w:val="00FA14D8"/>
    <w:rsid w:val="00FA1717"/>
    <w:rsid w:val="00FA196F"/>
    <w:rsid w:val="00FA23C2"/>
    <w:rsid w:val="00FA2830"/>
    <w:rsid w:val="00FA2EA6"/>
    <w:rsid w:val="00FA3364"/>
    <w:rsid w:val="00FA33AD"/>
    <w:rsid w:val="00FA365B"/>
    <w:rsid w:val="00FA3BD7"/>
    <w:rsid w:val="00FA3E3D"/>
    <w:rsid w:val="00FA486E"/>
    <w:rsid w:val="00FA5191"/>
    <w:rsid w:val="00FA52DF"/>
    <w:rsid w:val="00FA5331"/>
    <w:rsid w:val="00FA5FB1"/>
    <w:rsid w:val="00FA60B4"/>
    <w:rsid w:val="00FA66C9"/>
    <w:rsid w:val="00FA6A41"/>
    <w:rsid w:val="00FA6C03"/>
    <w:rsid w:val="00FA6D17"/>
    <w:rsid w:val="00FA6DB4"/>
    <w:rsid w:val="00FA6FA8"/>
    <w:rsid w:val="00FA774A"/>
    <w:rsid w:val="00FA7758"/>
    <w:rsid w:val="00FB0A9E"/>
    <w:rsid w:val="00FB10D6"/>
    <w:rsid w:val="00FB151E"/>
    <w:rsid w:val="00FB1AB7"/>
    <w:rsid w:val="00FB1EF8"/>
    <w:rsid w:val="00FB1FC6"/>
    <w:rsid w:val="00FB27BF"/>
    <w:rsid w:val="00FB2D4C"/>
    <w:rsid w:val="00FB37C5"/>
    <w:rsid w:val="00FB37D4"/>
    <w:rsid w:val="00FB3A9F"/>
    <w:rsid w:val="00FB3C07"/>
    <w:rsid w:val="00FB407C"/>
    <w:rsid w:val="00FB4290"/>
    <w:rsid w:val="00FB43CB"/>
    <w:rsid w:val="00FB44AD"/>
    <w:rsid w:val="00FB4A93"/>
    <w:rsid w:val="00FB4EFF"/>
    <w:rsid w:val="00FB52E7"/>
    <w:rsid w:val="00FB555D"/>
    <w:rsid w:val="00FB694C"/>
    <w:rsid w:val="00FB6A3D"/>
    <w:rsid w:val="00FB6A69"/>
    <w:rsid w:val="00FB6C7F"/>
    <w:rsid w:val="00FB6CEC"/>
    <w:rsid w:val="00FB6CF5"/>
    <w:rsid w:val="00FB6F93"/>
    <w:rsid w:val="00FB73D8"/>
    <w:rsid w:val="00FB7667"/>
    <w:rsid w:val="00FB7AA8"/>
    <w:rsid w:val="00FB7CF5"/>
    <w:rsid w:val="00FB7FB0"/>
    <w:rsid w:val="00FC01D9"/>
    <w:rsid w:val="00FC027F"/>
    <w:rsid w:val="00FC0525"/>
    <w:rsid w:val="00FC25BA"/>
    <w:rsid w:val="00FC26FB"/>
    <w:rsid w:val="00FC375B"/>
    <w:rsid w:val="00FC3EC0"/>
    <w:rsid w:val="00FC401D"/>
    <w:rsid w:val="00FC4543"/>
    <w:rsid w:val="00FC4768"/>
    <w:rsid w:val="00FC4E2F"/>
    <w:rsid w:val="00FC557A"/>
    <w:rsid w:val="00FC6A29"/>
    <w:rsid w:val="00FC6A59"/>
    <w:rsid w:val="00FC6B6B"/>
    <w:rsid w:val="00FC6E9F"/>
    <w:rsid w:val="00FC7035"/>
    <w:rsid w:val="00FC7772"/>
    <w:rsid w:val="00FD0198"/>
    <w:rsid w:val="00FD08E2"/>
    <w:rsid w:val="00FD0967"/>
    <w:rsid w:val="00FD0D4C"/>
    <w:rsid w:val="00FD0EFC"/>
    <w:rsid w:val="00FD1A6F"/>
    <w:rsid w:val="00FD1EE2"/>
    <w:rsid w:val="00FD1F23"/>
    <w:rsid w:val="00FD2C24"/>
    <w:rsid w:val="00FD3091"/>
    <w:rsid w:val="00FD30D1"/>
    <w:rsid w:val="00FD33F7"/>
    <w:rsid w:val="00FD3621"/>
    <w:rsid w:val="00FD38E0"/>
    <w:rsid w:val="00FD3A5F"/>
    <w:rsid w:val="00FD4015"/>
    <w:rsid w:val="00FD4868"/>
    <w:rsid w:val="00FD54A8"/>
    <w:rsid w:val="00FD55AA"/>
    <w:rsid w:val="00FD58F2"/>
    <w:rsid w:val="00FD5E5A"/>
    <w:rsid w:val="00FD633E"/>
    <w:rsid w:val="00FD6A45"/>
    <w:rsid w:val="00FD6BC9"/>
    <w:rsid w:val="00FD6E14"/>
    <w:rsid w:val="00FD79C1"/>
    <w:rsid w:val="00FD7F78"/>
    <w:rsid w:val="00FE03B9"/>
    <w:rsid w:val="00FE0580"/>
    <w:rsid w:val="00FE0A79"/>
    <w:rsid w:val="00FE0C50"/>
    <w:rsid w:val="00FE0CA9"/>
    <w:rsid w:val="00FE10B9"/>
    <w:rsid w:val="00FE139A"/>
    <w:rsid w:val="00FE1497"/>
    <w:rsid w:val="00FE2102"/>
    <w:rsid w:val="00FE2778"/>
    <w:rsid w:val="00FE3184"/>
    <w:rsid w:val="00FE375F"/>
    <w:rsid w:val="00FE4042"/>
    <w:rsid w:val="00FE4322"/>
    <w:rsid w:val="00FE52AE"/>
    <w:rsid w:val="00FE55CE"/>
    <w:rsid w:val="00FE59EF"/>
    <w:rsid w:val="00FE5AC8"/>
    <w:rsid w:val="00FE5ADE"/>
    <w:rsid w:val="00FE5D95"/>
    <w:rsid w:val="00FE62A5"/>
    <w:rsid w:val="00FE6637"/>
    <w:rsid w:val="00FE6925"/>
    <w:rsid w:val="00FE7A72"/>
    <w:rsid w:val="00FE7F07"/>
    <w:rsid w:val="00FE7F71"/>
    <w:rsid w:val="00FE7FB3"/>
    <w:rsid w:val="00FF0220"/>
    <w:rsid w:val="00FF04BC"/>
    <w:rsid w:val="00FF0571"/>
    <w:rsid w:val="00FF0F4C"/>
    <w:rsid w:val="00FF11EC"/>
    <w:rsid w:val="00FF15EC"/>
    <w:rsid w:val="00FF1878"/>
    <w:rsid w:val="00FF2F2A"/>
    <w:rsid w:val="00FF344C"/>
    <w:rsid w:val="00FF34BA"/>
    <w:rsid w:val="00FF3C8B"/>
    <w:rsid w:val="00FF3FD1"/>
    <w:rsid w:val="00FF4EC2"/>
    <w:rsid w:val="00FF50D8"/>
    <w:rsid w:val="00FF524C"/>
    <w:rsid w:val="00FF538E"/>
    <w:rsid w:val="00FF54DF"/>
    <w:rsid w:val="00FF590A"/>
    <w:rsid w:val="00FF5A6C"/>
    <w:rsid w:val="00FF661C"/>
    <w:rsid w:val="00FF6D1F"/>
    <w:rsid w:val="00FF6DDB"/>
    <w:rsid w:val="00FF6E70"/>
    <w:rsid w:val="00FF6E8F"/>
    <w:rsid w:val="00FF6EE7"/>
    <w:rsid w:val="00FF715A"/>
    <w:rsid w:val="00FF74AD"/>
    <w:rsid w:val="00FF7A59"/>
    <w:rsid w:val="00FF7DC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9EE6C"/>
  <w15:docId w15:val="{4CA72521-0B57-4473-99A0-31C6AABAA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13F2"/>
    <w:pPr>
      <w:widowControl w:val="0"/>
      <w:bidi/>
      <w:spacing w:after="120" w:line="288" w:lineRule="auto"/>
      <w:jc w:val="center"/>
      <w:outlineLvl w:val="0"/>
    </w:pPr>
    <w:rPr>
      <w:rFonts w:ascii="Highlight LET" w:eastAsia="Times New Roman" w:hAnsi="Times New Roman" w:cs="Ali_K_Jiddah"/>
      <w:b/>
      <w:sz w:val="44"/>
      <w:szCs w:val="34"/>
      <w:lang w:val="en-US" w:eastAsia="en-GB"/>
    </w:rPr>
  </w:style>
  <w:style w:type="paragraph" w:styleId="Heading2">
    <w:name w:val="heading 2"/>
    <w:basedOn w:val="Normal"/>
    <w:next w:val="Normal"/>
    <w:link w:val="Heading2Char"/>
    <w:uiPriority w:val="9"/>
    <w:unhideWhenUsed/>
    <w:qFormat/>
    <w:rsid w:val="00DB13F2"/>
    <w:pPr>
      <w:widowControl w:val="0"/>
      <w:bidi/>
      <w:spacing w:after="0" w:line="312" w:lineRule="auto"/>
      <w:ind w:firstLine="567"/>
      <w:outlineLvl w:val="1"/>
    </w:pPr>
    <w:rPr>
      <w:rFonts w:ascii="Arial" w:eastAsia="Times New Roman" w:hAnsi="Arial" w:cs="Ali_K_Samik"/>
      <w:b/>
      <w:i/>
      <w:sz w:val="30"/>
      <w:szCs w:val="36"/>
      <w:lang w:val="en-US" w:eastAsia="en-GB"/>
    </w:rPr>
  </w:style>
  <w:style w:type="paragraph" w:styleId="Heading3">
    <w:name w:val="heading 3"/>
    <w:basedOn w:val="Normal"/>
    <w:next w:val="Normal"/>
    <w:link w:val="Heading3Char"/>
    <w:uiPriority w:val="9"/>
    <w:unhideWhenUsed/>
    <w:qFormat/>
    <w:rsid w:val="00DB13F2"/>
    <w:pPr>
      <w:widowControl w:val="0"/>
      <w:bidi/>
      <w:spacing w:after="0" w:line="240" w:lineRule="auto"/>
      <w:ind w:firstLine="567"/>
      <w:jc w:val="lowKashida"/>
      <w:outlineLvl w:val="2"/>
    </w:pPr>
    <w:rPr>
      <w:rFonts w:ascii="Arial" w:eastAsia="Times New Roman" w:hAnsi="Arial" w:cs="-  Mer - 3 - Ku"/>
      <w:b/>
      <w:bCs/>
      <w:sz w:val="24"/>
      <w:szCs w:val="32"/>
      <w:u w:val="dotDotDash"/>
      <w:lang w:val="en-US" w:eastAsia="en-GB"/>
    </w:rPr>
  </w:style>
  <w:style w:type="paragraph" w:styleId="Heading4">
    <w:name w:val="heading 4"/>
    <w:basedOn w:val="Normal"/>
    <w:next w:val="Normal"/>
    <w:link w:val="Heading4Char"/>
    <w:uiPriority w:val="9"/>
    <w:unhideWhenUsed/>
    <w:qFormat/>
    <w:rsid w:val="00DB13F2"/>
    <w:pPr>
      <w:widowControl w:val="0"/>
      <w:bidi/>
      <w:spacing w:after="0" w:line="240" w:lineRule="auto"/>
      <w:ind w:firstLine="397"/>
      <w:jc w:val="lowKashida"/>
      <w:outlineLvl w:val="3"/>
    </w:pPr>
    <w:rPr>
      <w:rFonts w:ascii="Arial" w:eastAsia="Times New Roman" w:hAnsi="Arial" w:cs="Ali_K_Samik"/>
      <w:sz w:val="26"/>
      <w:szCs w:val="28"/>
      <w:lang w:val="en-US" w:eastAsia="en-GB"/>
    </w:rPr>
  </w:style>
  <w:style w:type="paragraph" w:styleId="Heading5">
    <w:name w:val="heading 5"/>
    <w:basedOn w:val="Normal"/>
    <w:next w:val="Normal"/>
    <w:link w:val="Heading5Char"/>
    <w:uiPriority w:val="9"/>
    <w:unhideWhenUsed/>
    <w:qFormat/>
    <w:rsid w:val="00DB13F2"/>
    <w:pPr>
      <w:widowControl w:val="0"/>
      <w:bidi/>
      <w:spacing w:after="0" w:line="240" w:lineRule="auto"/>
      <w:ind w:firstLine="340"/>
      <w:jc w:val="lowKashida"/>
      <w:outlineLvl w:val="4"/>
    </w:pPr>
    <w:rPr>
      <w:rFonts w:ascii="Times New Roman" w:eastAsia="Times New Roman" w:hAnsi="Times New Roman" w:cs="Ali_K_Alwand"/>
      <w:b/>
      <w:bCs/>
      <w:szCs w:val="28"/>
      <w:lang w:val="en-US" w:eastAsia="en-GB"/>
    </w:rPr>
  </w:style>
  <w:style w:type="paragraph" w:styleId="Heading6">
    <w:name w:val="heading 6"/>
    <w:basedOn w:val="Normal"/>
    <w:next w:val="Normal"/>
    <w:link w:val="Heading6Char"/>
    <w:uiPriority w:val="9"/>
    <w:unhideWhenUsed/>
    <w:qFormat/>
    <w:rsid w:val="00DB13F2"/>
    <w:pPr>
      <w:keepNext/>
      <w:widowControl w:val="0"/>
      <w:bidi/>
      <w:spacing w:after="0" w:line="240" w:lineRule="auto"/>
      <w:ind w:firstLine="397"/>
      <w:jc w:val="lowKashida"/>
      <w:outlineLvl w:val="5"/>
    </w:pPr>
    <w:rPr>
      <w:rFonts w:ascii="Times New Roman" w:eastAsia="Times New Roman" w:hAnsi="Times New Roman" w:cs="Ali-A-Sulaimania"/>
      <w:sz w:val="24"/>
      <w:szCs w:val="26"/>
      <w:u w:val="dotDash"/>
      <w:lang w:val="en-US" w:eastAsia="en-GB"/>
    </w:rPr>
  </w:style>
  <w:style w:type="paragraph" w:styleId="Heading7">
    <w:name w:val="heading 7"/>
    <w:basedOn w:val="Normal"/>
    <w:next w:val="Normal"/>
    <w:link w:val="Heading7Char"/>
    <w:qFormat/>
    <w:rsid w:val="00DB13F2"/>
    <w:pPr>
      <w:keepNext/>
      <w:widowControl w:val="0"/>
      <w:bidi/>
      <w:spacing w:after="0" w:line="240" w:lineRule="auto"/>
      <w:ind w:firstLine="397"/>
      <w:jc w:val="lowKashida"/>
      <w:outlineLvl w:val="6"/>
    </w:pPr>
    <w:rPr>
      <w:rFonts w:ascii="Times New Roman" w:eastAsia="Times New Roman" w:hAnsi="Times New Roman" w:cs="Ali-A-Samik"/>
      <w:sz w:val="24"/>
      <w:szCs w:val="28"/>
      <w:u w:val="dotDotDash"/>
      <w:lang w:val="en-US" w:eastAsia="en-GB"/>
    </w:rPr>
  </w:style>
  <w:style w:type="paragraph" w:styleId="Heading8">
    <w:name w:val="heading 8"/>
    <w:basedOn w:val="Normal"/>
    <w:next w:val="Normal"/>
    <w:link w:val="Heading8Char"/>
    <w:qFormat/>
    <w:rsid w:val="00DB13F2"/>
    <w:pPr>
      <w:keepNext/>
      <w:widowControl w:val="0"/>
      <w:bidi/>
      <w:spacing w:after="0" w:line="240" w:lineRule="auto"/>
      <w:ind w:firstLine="397"/>
      <w:jc w:val="lowKashida"/>
      <w:outlineLvl w:val="7"/>
    </w:pPr>
    <w:rPr>
      <w:rFonts w:ascii="Times New Roman" w:eastAsia="Times New Roman" w:hAnsi="Times New Roman" w:cs="Ali_K_Alwand"/>
      <w:b/>
      <w:bCs/>
      <w:i/>
      <w:iCs/>
      <w:sz w:val="26"/>
      <w:szCs w:val="26"/>
      <w:lang w:val="en-US" w:eastAsia="en-GB"/>
    </w:rPr>
  </w:style>
  <w:style w:type="paragraph" w:styleId="Heading9">
    <w:name w:val="heading 9"/>
    <w:basedOn w:val="Normal"/>
    <w:next w:val="Normal"/>
    <w:link w:val="Heading9Char"/>
    <w:qFormat/>
    <w:rsid w:val="00DB13F2"/>
    <w:pPr>
      <w:keepNext/>
      <w:widowControl w:val="0"/>
      <w:bidi/>
      <w:spacing w:after="0" w:line="240" w:lineRule="auto"/>
      <w:ind w:firstLine="140"/>
      <w:jc w:val="lowKashida"/>
      <w:outlineLvl w:val="8"/>
    </w:pPr>
    <w:rPr>
      <w:rFonts w:ascii="Times New Roman" w:eastAsia="Times New Roman" w:hAnsi="Times New Roman" w:cs="Ali_K_Alwand"/>
      <w:i/>
      <w:iCs/>
      <w:sz w:val="26"/>
      <w:szCs w:val="28"/>
      <w:u w:val="single"/>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7F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7F2F"/>
  </w:style>
  <w:style w:type="paragraph" w:styleId="Footer">
    <w:name w:val="footer"/>
    <w:basedOn w:val="Normal"/>
    <w:link w:val="FooterChar"/>
    <w:uiPriority w:val="99"/>
    <w:unhideWhenUsed/>
    <w:rsid w:val="00B87F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7F2F"/>
  </w:style>
  <w:style w:type="character" w:styleId="Emphasis">
    <w:name w:val="Emphasis"/>
    <w:basedOn w:val="DefaultParagraphFont"/>
    <w:uiPriority w:val="20"/>
    <w:qFormat/>
    <w:rsid w:val="008256F9"/>
    <w:rPr>
      <w:i/>
      <w:iCs/>
    </w:rPr>
  </w:style>
  <w:style w:type="character" w:customStyle="1" w:styleId="Heading1Char">
    <w:name w:val="Heading 1 Char"/>
    <w:basedOn w:val="DefaultParagraphFont"/>
    <w:link w:val="Heading1"/>
    <w:uiPriority w:val="9"/>
    <w:rsid w:val="00DB13F2"/>
    <w:rPr>
      <w:rFonts w:ascii="Highlight LET" w:eastAsia="Times New Roman" w:hAnsi="Times New Roman" w:cs="Ali_K_Jiddah"/>
      <w:b/>
      <w:sz w:val="44"/>
      <w:szCs w:val="34"/>
      <w:lang w:val="en-US" w:eastAsia="en-GB"/>
    </w:rPr>
  </w:style>
  <w:style w:type="character" w:customStyle="1" w:styleId="Heading2Char">
    <w:name w:val="Heading 2 Char"/>
    <w:basedOn w:val="DefaultParagraphFont"/>
    <w:link w:val="Heading2"/>
    <w:uiPriority w:val="9"/>
    <w:rsid w:val="00DB13F2"/>
    <w:rPr>
      <w:rFonts w:ascii="Arial" w:eastAsia="Times New Roman" w:hAnsi="Arial" w:cs="Ali_K_Samik"/>
      <w:b/>
      <w:i/>
      <w:sz w:val="30"/>
      <w:szCs w:val="36"/>
      <w:lang w:val="en-US" w:eastAsia="en-GB"/>
    </w:rPr>
  </w:style>
  <w:style w:type="character" w:customStyle="1" w:styleId="Heading3Char">
    <w:name w:val="Heading 3 Char"/>
    <w:basedOn w:val="DefaultParagraphFont"/>
    <w:link w:val="Heading3"/>
    <w:uiPriority w:val="9"/>
    <w:rsid w:val="00DB13F2"/>
    <w:rPr>
      <w:rFonts w:ascii="Arial" w:eastAsia="Times New Roman" w:hAnsi="Arial" w:cs="-  Mer - 3 - Ku"/>
      <w:b/>
      <w:bCs/>
      <w:sz w:val="24"/>
      <w:szCs w:val="32"/>
      <w:u w:val="dotDotDash"/>
      <w:lang w:val="en-US" w:eastAsia="en-GB"/>
    </w:rPr>
  </w:style>
  <w:style w:type="character" w:customStyle="1" w:styleId="Heading4Char">
    <w:name w:val="Heading 4 Char"/>
    <w:basedOn w:val="DefaultParagraphFont"/>
    <w:link w:val="Heading4"/>
    <w:uiPriority w:val="9"/>
    <w:rsid w:val="00DB13F2"/>
    <w:rPr>
      <w:rFonts w:ascii="Arial" w:eastAsia="Times New Roman" w:hAnsi="Arial" w:cs="Ali_K_Samik"/>
      <w:sz w:val="26"/>
      <w:szCs w:val="28"/>
      <w:lang w:val="en-US" w:eastAsia="en-GB"/>
    </w:rPr>
  </w:style>
  <w:style w:type="character" w:customStyle="1" w:styleId="Heading5Char">
    <w:name w:val="Heading 5 Char"/>
    <w:basedOn w:val="DefaultParagraphFont"/>
    <w:link w:val="Heading5"/>
    <w:uiPriority w:val="9"/>
    <w:rsid w:val="00DB13F2"/>
    <w:rPr>
      <w:rFonts w:ascii="Times New Roman" w:eastAsia="Times New Roman" w:hAnsi="Times New Roman" w:cs="Ali_K_Alwand"/>
      <w:b/>
      <w:bCs/>
      <w:szCs w:val="28"/>
      <w:lang w:val="en-US" w:eastAsia="en-GB"/>
    </w:rPr>
  </w:style>
  <w:style w:type="character" w:customStyle="1" w:styleId="Heading6Char">
    <w:name w:val="Heading 6 Char"/>
    <w:basedOn w:val="DefaultParagraphFont"/>
    <w:link w:val="Heading6"/>
    <w:uiPriority w:val="9"/>
    <w:rsid w:val="00DB13F2"/>
    <w:rPr>
      <w:rFonts w:ascii="Times New Roman" w:eastAsia="Times New Roman" w:hAnsi="Times New Roman" w:cs="Ali-A-Sulaimania"/>
      <w:sz w:val="24"/>
      <w:szCs w:val="26"/>
      <w:u w:val="dotDash"/>
      <w:lang w:val="en-US" w:eastAsia="en-GB"/>
    </w:rPr>
  </w:style>
  <w:style w:type="character" w:customStyle="1" w:styleId="Heading7Char">
    <w:name w:val="Heading 7 Char"/>
    <w:basedOn w:val="DefaultParagraphFont"/>
    <w:link w:val="Heading7"/>
    <w:rsid w:val="00DB13F2"/>
    <w:rPr>
      <w:rFonts w:ascii="Times New Roman" w:eastAsia="Times New Roman" w:hAnsi="Times New Roman" w:cs="Ali-A-Samik"/>
      <w:sz w:val="24"/>
      <w:szCs w:val="28"/>
      <w:u w:val="dotDotDash"/>
      <w:lang w:val="en-US" w:eastAsia="en-GB"/>
    </w:rPr>
  </w:style>
  <w:style w:type="character" w:customStyle="1" w:styleId="Heading8Char">
    <w:name w:val="Heading 8 Char"/>
    <w:basedOn w:val="DefaultParagraphFont"/>
    <w:link w:val="Heading8"/>
    <w:rsid w:val="00DB13F2"/>
    <w:rPr>
      <w:rFonts w:ascii="Times New Roman" w:eastAsia="Times New Roman" w:hAnsi="Times New Roman" w:cs="Ali_K_Alwand"/>
      <w:b/>
      <w:bCs/>
      <w:i/>
      <w:iCs/>
      <w:sz w:val="26"/>
      <w:szCs w:val="26"/>
      <w:lang w:val="en-US" w:eastAsia="en-GB"/>
    </w:rPr>
  </w:style>
  <w:style w:type="character" w:customStyle="1" w:styleId="Heading9Char">
    <w:name w:val="Heading 9 Char"/>
    <w:basedOn w:val="DefaultParagraphFont"/>
    <w:link w:val="Heading9"/>
    <w:rsid w:val="00DB13F2"/>
    <w:rPr>
      <w:rFonts w:ascii="Times New Roman" w:eastAsia="Times New Roman" w:hAnsi="Times New Roman" w:cs="Ali_K_Alwand"/>
      <w:i/>
      <w:iCs/>
      <w:sz w:val="26"/>
      <w:szCs w:val="28"/>
      <w:u w:val="single"/>
      <w:lang w:val="en-US" w:eastAsia="en-GB"/>
    </w:rPr>
  </w:style>
  <w:style w:type="numbering" w:customStyle="1" w:styleId="NoList1">
    <w:name w:val="No List1"/>
    <w:next w:val="NoList"/>
    <w:uiPriority w:val="99"/>
    <w:semiHidden/>
    <w:unhideWhenUsed/>
    <w:rsid w:val="00DB13F2"/>
  </w:style>
  <w:style w:type="paragraph" w:styleId="Title">
    <w:name w:val="Title"/>
    <w:basedOn w:val="Normal"/>
    <w:link w:val="TitleChar"/>
    <w:uiPriority w:val="10"/>
    <w:qFormat/>
    <w:rsid w:val="00DB13F2"/>
    <w:pPr>
      <w:widowControl w:val="0"/>
      <w:bidi/>
      <w:spacing w:after="120" w:line="240" w:lineRule="auto"/>
      <w:ind w:firstLine="397"/>
      <w:jc w:val="center"/>
    </w:pPr>
    <w:rPr>
      <w:rFonts w:ascii="Arial" w:eastAsia="Times New Roman" w:hAnsi="Times New Roman" w:cs="Ali_K_Samik"/>
      <w:i/>
      <w:sz w:val="30"/>
      <w:szCs w:val="36"/>
      <w:lang w:val="en-US" w:eastAsia="en-GB"/>
    </w:rPr>
  </w:style>
  <w:style w:type="character" w:customStyle="1" w:styleId="TitleChar">
    <w:name w:val="Title Char"/>
    <w:basedOn w:val="DefaultParagraphFont"/>
    <w:link w:val="Title"/>
    <w:uiPriority w:val="10"/>
    <w:rsid w:val="00DB13F2"/>
    <w:rPr>
      <w:rFonts w:ascii="Arial" w:eastAsia="Times New Roman" w:hAnsi="Times New Roman" w:cs="Ali_K_Samik"/>
      <w:i/>
      <w:sz w:val="30"/>
      <w:szCs w:val="36"/>
      <w:lang w:val="en-US" w:eastAsia="en-GB"/>
    </w:rPr>
  </w:style>
  <w:style w:type="character" w:styleId="FootnoteReference">
    <w:name w:val="footnote reference"/>
    <w:basedOn w:val="DefaultParagraphFont"/>
    <w:semiHidden/>
    <w:rsid w:val="00DB13F2"/>
    <w:rPr>
      <w:dstrike w:val="0"/>
      <w:vertAlign w:val="superscript"/>
    </w:rPr>
  </w:style>
  <w:style w:type="paragraph" w:styleId="FootnoteText">
    <w:name w:val="footnote text"/>
    <w:basedOn w:val="Normal"/>
    <w:next w:val="Normal"/>
    <w:link w:val="FootnoteTextChar"/>
    <w:semiHidden/>
    <w:rsid w:val="00DB13F2"/>
    <w:pPr>
      <w:widowControl w:val="0"/>
      <w:bidi/>
      <w:spacing w:after="0" w:line="240" w:lineRule="auto"/>
      <w:ind w:left="511" w:hanging="227"/>
      <w:jc w:val="lowKashida"/>
    </w:pPr>
    <w:rPr>
      <w:rFonts w:ascii="Times New Roman" w:eastAsia="Times New Roman" w:hAnsi="Times New Roman" w:cs="Ali_K_Alwand"/>
      <w:szCs w:val="24"/>
      <w:lang w:val="en-US" w:eastAsia="en-GB"/>
    </w:rPr>
  </w:style>
  <w:style w:type="character" w:customStyle="1" w:styleId="FootnoteTextChar">
    <w:name w:val="Footnote Text Char"/>
    <w:basedOn w:val="DefaultParagraphFont"/>
    <w:link w:val="FootnoteText"/>
    <w:semiHidden/>
    <w:rsid w:val="00DB13F2"/>
    <w:rPr>
      <w:rFonts w:ascii="Times New Roman" w:eastAsia="Times New Roman" w:hAnsi="Times New Roman" w:cs="Ali_K_Alwand"/>
      <w:szCs w:val="24"/>
      <w:lang w:val="en-US" w:eastAsia="en-GB"/>
    </w:rPr>
  </w:style>
  <w:style w:type="paragraph" w:styleId="NormalIndent">
    <w:name w:val="Normal Indent"/>
    <w:basedOn w:val="Normal"/>
    <w:rsid w:val="00DB13F2"/>
    <w:pPr>
      <w:widowControl w:val="0"/>
      <w:bidi/>
      <w:spacing w:after="0" w:line="240" w:lineRule="auto"/>
      <w:ind w:left="720" w:firstLine="397"/>
      <w:jc w:val="lowKashida"/>
    </w:pPr>
    <w:rPr>
      <w:rFonts w:ascii="Times New Roman" w:eastAsia="Times New Roman" w:hAnsi="Times New Roman" w:cs="Ali_K_Alwand"/>
      <w:sz w:val="26"/>
      <w:szCs w:val="28"/>
      <w:lang w:val="en-US" w:eastAsia="en-GB"/>
    </w:rPr>
  </w:style>
  <w:style w:type="paragraph" w:styleId="BalloonText">
    <w:name w:val="Balloon Text"/>
    <w:basedOn w:val="Normal"/>
    <w:link w:val="BalloonTextChar"/>
    <w:uiPriority w:val="99"/>
    <w:semiHidden/>
    <w:unhideWhenUsed/>
    <w:rsid w:val="00DB13F2"/>
    <w:pPr>
      <w:widowControl w:val="0"/>
      <w:bidi/>
      <w:spacing w:after="0" w:line="240" w:lineRule="auto"/>
      <w:ind w:firstLine="397"/>
      <w:jc w:val="lowKashida"/>
    </w:pPr>
    <w:rPr>
      <w:rFonts w:ascii="Tahoma" w:eastAsia="Times New Roman" w:hAnsi="Tahoma" w:cs="Tahoma"/>
      <w:sz w:val="16"/>
      <w:szCs w:val="16"/>
      <w:lang w:val="en-US" w:eastAsia="en-GB"/>
    </w:rPr>
  </w:style>
  <w:style w:type="character" w:customStyle="1" w:styleId="BalloonTextChar">
    <w:name w:val="Balloon Text Char"/>
    <w:basedOn w:val="DefaultParagraphFont"/>
    <w:link w:val="BalloonText"/>
    <w:uiPriority w:val="99"/>
    <w:semiHidden/>
    <w:rsid w:val="00DB13F2"/>
    <w:rPr>
      <w:rFonts w:ascii="Tahoma" w:eastAsia="Times New Roman" w:hAnsi="Tahoma" w:cs="Tahoma"/>
      <w:sz w:val="16"/>
      <w:szCs w:val="16"/>
      <w:lang w:val="en-US" w:eastAsia="en-GB"/>
    </w:rPr>
  </w:style>
  <w:style w:type="paragraph" w:styleId="ListParagraph">
    <w:name w:val="List Paragraph"/>
    <w:basedOn w:val="Normal"/>
    <w:uiPriority w:val="34"/>
    <w:qFormat/>
    <w:rsid w:val="00DB13F2"/>
    <w:pPr>
      <w:widowControl w:val="0"/>
      <w:bidi/>
      <w:spacing w:after="0" w:line="240" w:lineRule="auto"/>
      <w:ind w:left="720" w:firstLine="397"/>
      <w:contextualSpacing/>
      <w:jc w:val="lowKashida"/>
    </w:pPr>
    <w:rPr>
      <w:rFonts w:ascii="Times New Roman" w:eastAsia="Times New Roman" w:hAnsi="Times New Roman" w:cs="Ali_K_Alwand"/>
      <w:sz w:val="26"/>
      <w:szCs w:val="28"/>
      <w:lang w:val="en-US" w:eastAsia="en-GB"/>
    </w:rPr>
  </w:style>
  <w:style w:type="paragraph" w:styleId="Subtitle">
    <w:name w:val="Subtitle"/>
    <w:basedOn w:val="Normal"/>
    <w:next w:val="Normal"/>
    <w:link w:val="SubtitleChar"/>
    <w:uiPriority w:val="11"/>
    <w:qFormat/>
    <w:rsid w:val="00DB13F2"/>
    <w:pPr>
      <w:keepNext/>
      <w:keepLines/>
      <w:widowControl w:val="0"/>
      <w:bidi/>
      <w:spacing w:before="360" w:after="80" w:line="240" w:lineRule="auto"/>
      <w:ind w:firstLine="397"/>
      <w:jc w:val="lowKashida"/>
    </w:pPr>
    <w:rPr>
      <w:rFonts w:ascii="Georgia" w:eastAsia="Georgia" w:hAnsi="Georgia" w:cs="Georgia"/>
      <w:i/>
      <w:color w:val="666666"/>
      <w:sz w:val="48"/>
      <w:szCs w:val="48"/>
      <w:lang w:val="en-US" w:eastAsia="en-GB"/>
    </w:rPr>
  </w:style>
  <w:style w:type="character" w:customStyle="1" w:styleId="SubtitleChar">
    <w:name w:val="Subtitle Char"/>
    <w:basedOn w:val="DefaultParagraphFont"/>
    <w:link w:val="Subtitle"/>
    <w:uiPriority w:val="11"/>
    <w:rsid w:val="00DB13F2"/>
    <w:rPr>
      <w:rFonts w:ascii="Georgia" w:eastAsia="Georgia" w:hAnsi="Georgia" w:cs="Georgia"/>
      <w:i/>
      <w:color w:val="666666"/>
      <w:sz w:val="48"/>
      <w:szCs w:val="48"/>
      <w:lang w:val="en-US" w:eastAsia="en-GB"/>
    </w:rPr>
  </w:style>
  <w:style w:type="numbering" w:customStyle="1" w:styleId="NoList11">
    <w:name w:val="No List11"/>
    <w:next w:val="NoList"/>
    <w:uiPriority w:val="99"/>
    <w:semiHidden/>
    <w:unhideWhenUsed/>
    <w:rsid w:val="00DB13F2"/>
  </w:style>
  <w:style w:type="paragraph" w:styleId="NormalWeb">
    <w:name w:val="Normal (Web)"/>
    <w:basedOn w:val="Normal"/>
    <w:uiPriority w:val="99"/>
    <w:unhideWhenUsed/>
    <w:rsid w:val="00DB13F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DB13F2"/>
    <w:rPr>
      <w:color w:val="0000FF"/>
      <w:u w:val="single"/>
    </w:rPr>
  </w:style>
  <w:style w:type="paragraph" w:styleId="NoSpacing">
    <w:name w:val="No Spacing"/>
    <w:uiPriority w:val="1"/>
    <w:qFormat/>
    <w:rsid w:val="00DB13F2"/>
    <w:pPr>
      <w:bidi/>
      <w:spacing w:after="0" w:line="240" w:lineRule="auto"/>
    </w:pPr>
    <w:rPr>
      <w:rFonts w:ascii="Times New Roman" w:eastAsia="Times New Roman" w:hAnsi="Times New Roman" w:cs="Times New Roman"/>
      <w:sz w:val="24"/>
      <w:szCs w:val="24"/>
      <w:lang w:val="en-US" w:bidi="ar-KW"/>
    </w:rPr>
  </w:style>
  <w:style w:type="character" w:styleId="UnresolvedMention">
    <w:name w:val="Unresolved Mention"/>
    <w:basedOn w:val="DefaultParagraphFont"/>
    <w:uiPriority w:val="99"/>
    <w:semiHidden/>
    <w:unhideWhenUsed/>
    <w:rsid w:val="00DB13F2"/>
    <w:rPr>
      <w:color w:val="605E5C"/>
      <w:shd w:val="clear" w:color="auto" w:fill="E1DFDD"/>
    </w:rPr>
  </w:style>
  <w:style w:type="character" w:styleId="Strong">
    <w:name w:val="Strong"/>
    <w:basedOn w:val="DefaultParagraphFont"/>
    <w:uiPriority w:val="22"/>
    <w:qFormat/>
    <w:rsid w:val="00D17B62"/>
    <w:rPr>
      <w:b/>
      <w:bCs/>
    </w:rPr>
  </w:style>
  <w:style w:type="paragraph" w:styleId="z-TopofForm">
    <w:name w:val="HTML Top of Form"/>
    <w:basedOn w:val="Normal"/>
    <w:next w:val="Normal"/>
    <w:link w:val="z-TopofFormChar"/>
    <w:hidden/>
    <w:uiPriority w:val="99"/>
    <w:semiHidden/>
    <w:unhideWhenUsed/>
    <w:rsid w:val="004E1088"/>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4E1088"/>
    <w:rPr>
      <w:rFonts w:ascii="Arial" w:eastAsia="Times New Roman" w:hAnsi="Arial" w:cs="Arial"/>
      <w:vanish/>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88819">
      <w:bodyDiv w:val="1"/>
      <w:marLeft w:val="0"/>
      <w:marRight w:val="0"/>
      <w:marTop w:val="0"/>
      <w:marBottom w:val="0"/>
      <w:divBdr>
        <w:top w:val="none" w:sz="0" w:space="0" w:color="auto"/>
        <w:left w:val="none" w:sz="0" w:space="0" w:color="auto"/>
        <w:bottom w:val="none" w:sz="0" w:space="0" w:color="auto"/>
        <w:right w:val="none" w:sz="0" w:space="0" w:color="auto"/>
      </w:divBdr>
    </w:div>
    <w:div w:id="81341886">
      <w:bodyDiv w:val="1"/>
      <w:marLeft w:val="0"/>
      <w:marRight w:val="0"/>
      <w:marTop w:val="0"/>
      <w:marBottom w:val="0"/>
      <w:divBdr>
        <w:top w:val="none" w:sz="0" w:space="0" w:color="auto"/>
        <w:left w:val="none" w:sz="0" w:space="0" w:color="auto"/>
        <w:bottom w:val="none" w:sz="0" w:space="0" w:color="auto"/>
        <w:right w:val="none" w:sz="0" w:space="0" w:color="auto"/>
      </w:divBdr>
    </w:div>
    <w:div w:id="96219891">
      <w:bodyDiv w:val="1"/>
      <w:marLeft w:val="0"/>
      <w:marRight w:val="0"/>
      <w:marTop w:val="0"/>
      <w:marBottom w:val="0"/>
      <w:divBdr>
        <w:top w:val="none" w:sz="0" w:space="0" w:color="auto"/>
        <w:left w:val="none" w:sz="0" w:space="0" w:color="auto"/>
        <w:bottom w:val="none" w:sz="0" w:space="0" w:color="auto"/>
        <w:right w:val="none" w:sz="0" w:space="0" w:color="auto"/>
      </w:divBdr>
      <w:divsChild>
        <w:div w:id="499396091">
          <w:marLeft w:val="0"/>
          <w:marRight w:val="0"/>
          <w:marTop w:val="0"/>
          <w:marBottom w:val="0"/>
          <w:divBdr>
            <w:top w:val="none" w:sz="0" w:space="0" w:color="auto"/>
            <w:left w:val="none" w:sz="0" w:space="0" w:color="auto"/>
            <w:bottom w:val="none" w:sz="0" w:space="0" w:color="auto"/>
            <w:right w:val="none" w:sz="0" w:space="0" w:color="auto"/>
          </w:divBdr>
        </w:div>
        <w:div w:id="894387653">
          <w:marLeft w:val="0"/>
          <w:marRight w:val="0"/>
          <w:marTop w:val="0"/>
          <w:marBottom w:val="0"/>
          <w:divBdr>
            <w:top w:val="single" w:sz="2" w:space="0" w:color="D9D9E3"/>
            <w:left w:val="single" w:sz="2" w:space="0" w:color="D9D9E3"/>
            <w:bottom w:val="single" w:sz="2" w:space="0" w:color="D9D9E3"/>
            <w:right w:val="single" w:sz="2" w:space="0" w:color="D9D9E3"/>
          </w:divBdr>
          <w:divsChild>
            <w:div w:id="576282745">
              <w:marLeft w:val="0"/>
              <w:marRight w:val="0"/>
              <w:marTop w:val="0"/>
              <w:marBottom w:val="0"/>
              <w:divBdr>
                <w:top w:val="single" w:sz="2" w:space="0" w:color="D9D9E3"/>
                <w:left w:val="single" w:sz="2" w:space="0" w:color="D9D9E3"/>
                <w:bottom w:val="single" w:sz="2" w:space="0" w:color="D9D9E3"/>
                <w:right w:val="single" w:sz="2" w:space="0" w:color="D9D9E3"/>
              </w:divBdr>
              <w:divsChild>
                <w:div w:id="1907765983">
                  <w:marLeft w:val="0"/>
                  <w:marRight w:val="0"/>
                  <w:marTop w:val="0"/>
                  <w:marBottom w:val="0"/>
                  <w:divBdr>
                    <w:top w:val="single" w:sz="2" w:space="0" w:color="D9D9E3"/>
                    <w:left w:val="single" w:sz="2" w:space="0" w:color="D9D9E3"/>
                    <w:bottom w:val="single" w:sz="2" w:space="0" w:color="D9D9E3"/>
                    <w:right w:val="single" w:sz="2" w:space="0" w:color="D9D9E3"/>
                  </w:divBdr>
                  <w:divsChild>
                    <w:div w:id="105926761">
                      <w:marLeft w:val="0"/>
                      <w:marRight w:val="0"/>
                      <w:marTop w:val="0"/>
                      <w:marBottom w:val="0"/>
                      <w:divBdr>
                        <w:top w:val="single" w:sz="2" w:space="0" w:color="D9D9E3"/>
                        <w:left w:val="single" w:sz="2" w:space="0" w:color="D9D9E3"/>
                        <w:bottom w:val="single" w:sz="2" w:space="0" w:color="D9D9E3"/>
                        <w:right w:val="single" w:sz="2" w:space="0" w:color="D9D9E3"/>
                      </w:divBdr>
                      <w:divsChild>
                        <w:div w:id="184485755">
                          <w:marLeft w:val="0"/>
                          <w:marRight w:val="0"/>
                          <w:marTop w:val="0"/>
                          <w:marBottom w:val="0"/>
                          <w:divBdr>
                            <w:top w:val="none" w:sz="0" w:space="0" w:color="auto"/>
                            <w:left w:val="none" w:sz="0" w:space="0" w:color="auto"/>
                            <w:bottom w:val="none" w:sz="0" w:space="0" w:color="auto"/>
                            <w:right w:val="none" w:sz="0" w:space="0" w:color="auto"/>
                          </w:divBdr>
                          <w:divsChild>
                            <w:div w:id="1702585741">
                              <w:marLeft w:val="0"/>
                              <w:marRight w:val="0"/>
                              <w:marTop w:val="100"/>
                              <w:marBottom w:val="100"/>
                              <w:divBdr>
                                <w:top w:val="single" w:sz="2" w:space="0" w:color="D9D9E3"/>
                                <w:left w:val="single" w:sz="2" w:space="0" w:color="D9D9E3"/>
                                <w:bottom w:val="single" w:sz="2" w:space="0" w:color="D9D9E3"/>
                                <w:right w:val="single" w:sz="2" w:space="0" w:color="D9D9E3"/>
                              </w:divBdr>
                              <w:divsChild>
                                <w:div w:id="351758840">
                                  <w:marLeft w:val="0"/>
                                  <w:marRight w:val="0"/>
                                  <w:marTop w:val="0"/>
                                  <w:marBottom w:val="0"/>
                                  <w:divBdr>
                                    <w:top w:val="single" w:sz="2" w:space="0" w:color="D9D9E3"/>
                                    <w:left w:val="single" w:sz="2" w:space="0" w:color="D9D9E3"/>
                                    <w:bottom w:val="single" w:sz="2" w:space="0" w:color="D9D9E3"/>
                                    <w:right w:val="single" w:sz="2" w:space="0" w:color="D9D9E3"/>
                                  </w:divBdr>
                                  <w:divsChild>
                                    <w:div w:id="302927708">
                                      <w:marLeft w:val="0"/>
                                      <w:marRight w:val="0"/>
                                      <w:marTop w:val="0"/>
                                      <w:marBottom w:val="0"/>
                                      <w:divBdr>
                                        <w:top w:val="single" w:sz="2" w:space="0" w:color="D9D9E3"/>
                                        <w:left w:val="single" w:sz="2" w:space="0" w:color="D9D9E3"/>
                                        <w:bottom w:val="single" w:sz="2" w:space="0" w:color="D9D9E3"/>
                                        <w:right w:val="single" w:sz="2" w:space="0" w:color="D9D9E3"/>
                                      </w:divBdr>
                                      <w:divsChild>
                                        <w:div w:id="1963461093">
                                          <w:marLeft w:val="0"/>
                                          <w:marRight w:val="0"/>
                                          <w:marTop w:val="0"/>
                                          <w:marBottom w:val="0"/>
                                          <w:divBdr>
                                            <w:top w:val="single" w:sz="2" w:space="0" w:color="D9D9E3"/>
                                            <w:left w:val="single" w:sz="2" w:space="0" w:color="D9D9E3"/>
                                            <w:bottom w:val="single" w:sz="2" w:space="0" w:color="D9D9E3"/>
                                            <w:right w:val="single" w:sz="2" w:space="0" w:color="D9D9E3"/>
                                          </w:divBdr>
                                          <w:divsChild>
                                            <w:div w:id="1061053854">
                                              <w:marLeft w:val="0"/>
                                              <w:marRight w:val="0"/>
                                              <w:marTop w:val="0"/>
                                              <w:marBottom w:val="0"/>
                                              <w:divBdr>
                                                <w:top w:val="single" w:sz="2" w:space="0" w:color="D9D9E3"/>
                                                <w:left w:val="single" w:sz="2" w:space="0" w:color="D9D9E3"/>
                                                <w:bottom w:val="single" w:sz="2" w:space="0" w:color="D9D9E3"/>
                                                <w:right w:val="single" w:sz="2" w:space="0" w:color="D9D9E3"/>
                                              </w:divBdr>
                                              <w:divsChild>
                                                <w:div w:id="1163085604">
                                                  <w:marLeft w:val="0"/>
                                                  <w:marRight w:val="0"/>
                                                  <w:marTop w:val="0"/>
                                                  <w:marBottom w:val="0"/>
                                                  <w:divBdr>
                                                    <w:top w:val="single" w:sz="2" w:space="0" w:color="D9D9E3"/>
                                                    <w:left w:val="single" w:sz="2" w:space="0" w:color="D9D9E3"/>
                                                    <w:bottom w:val="single" w:sz="2" w:space="0" w:color="D9D9E3"/>
                                                    <w:right w:val="single" w:sz="2" w:space="0" w:color="D9D9E3"/>
                                                  </w:divBdr>
                                                  <w:divsChild>
                                                    <w:div w:id="1557161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00686436">
      <w:bodyDiv w:val="1"/>
      <w:marLeft w:val="0"/>
      <w:marRight w:val="0"/>
      <w:marTop w:val="0"/>
      <w:marBottom w:val="0"/>
      <w:divBdr>
        <w:top w:val="none" w:sz="0" w:space="0" w:color="auto"/>
        <w:left w:val="none" w:sz="0" w:space="0" w:color="auto"/>
        <w:bottom w:val="none" w:sz="0" w:space="0" w:color="auto"/>
        <w:right w:val="none" w:sz="0" w:space="0" w:color="auto"/>
      </w:divBdr>
    </w:div>
    <w:div w:id="101192429">
      <w:bodyDiv w:val="1"/>
      <w:marLeft w:val="0"/>
      <w:marRight w:val="0"/>
      <w:marTop w:val="0"/>
      <w:marBottom w:val="0"/>
      <w:divBdr>
        <w:top w:val="none" w:sz="0" w:space="0" w:color="auto"/>
        <w:left w:val="none" w:sz="0" w:space="0" w:color="auto"/>
        <w:bottom w:val="none" w:sz="0" w:space="0" w:color="auto"/>
        <w:right w:val="none" w:sz="0" w:space="0" w:color="auto"/>
      </w:divBdr>
    </w:div>
    <w:div w:id="104470962">
      <w:bodyDiv w:val="1"/>
      <w:marLeft w:val="0"/>
      <w:marRight w:val="0"/>
      <w:marTop w:val="0"/>
      <w:marBottom w:val="0"/>
      <w:divBdr>
        <w:top w:val="none" w:sz="0" w:space="0" w:color="auto"/>
        <w:left w:val="none" w:sz="0" w:space="0" w:color="auto"/>
        <w:bottom w:val="none" w:sz="0" w:space="0" w:color="auto"/>
        <w:right w:val="none" w:sz="0" w:space="0" w:color="auto"/>
      </w:divBdr>
    </w:div>
    <w:div w:id="106509562">
      <w:bodyDiv w:val="1"/>
      <w:marLeft w:val="0"/>
      <w:marRight w:val="0"/>
      <w:marTop w:val="0"/>
      <w:marBottom w:val="0"/>
      <w:divBdr>
        <w:top w:val="none" w:sz="0" w:space="0" w:color="auto"/>
        <w:left w:val="none" w:sz="0" w:space="0" w:color="auto"/>
        <w:bottom w:val="none" w:sz="0" w:space="0" w:color="auto"/>
        <w:right w:val="none" w:sz="0" w:space="0" w:color="auto"/>
      </w:divBdr>
    </w:div>
    <w:div w:id="228882212">
      <w:bodyDiv w:val="1"/>
      <w:marLeft w:val="0"/>
      <w:marRight w:val="0"/>
      <w:marTop w:val="0"/>
      <w:marBottom w:val="0"/>
      <w:divBdr>
        <w:top w:val="none" w:sz="0" w:space="0" w:color="auto"/>
        <w:left w:val="none" w:sz="0" w:space="0" w:color="auto"/>
        <w:bottom w:val="none" w:sz="0" w:space="0" w:color="auto"/>
        <w:right w:val="none" w:sz="0" w:space="0" w:color="auto"/>
      </w:divBdr>
    </w:div>
    <w:div w:id="328559778">
      <w:bodyDiv w:val="1"/>
      <w:marLeft w:val="0"/>
      <w:marRight w:val="0"/>
      <w:marTop w:val="0"/>
      <w:marBottom w:val="0"/>
      <w:divBdr>
        <w:top w:val="none" w:sz="0" w:space="0" w:color="auto"/>
        <w:left w:val="none" w:sz="0" w:space="0" w:color="auto"/>
        <w:bottom w:val="none" w:sz="0" w:space="0" w:color="auto"/>
        <w:right w:val="none" w:sz="0" w:space="0" w:color="auto"/>
      </w:divBdr>
    </w:div>
    <w:div w:id="387077029">
      <w:bodyDiv w:val="1"/>
      <w:marLeft w:val="0"/>
      <w:marRight w:val="0"/>
      <w:marTop w:val="0"/>
      <w:marBottom w:val="0"/>
      <w:divBdr>
        <w:top w:val="none" w:sz="0" w:space="0" w:color="auto"/>
        <w:left w:val="none" w:sz="0" w:space="0" w:color="auto"/>
        <w:bottom w:val="none" w:sz="0" w:space="0" w:color="auto"/>
        <w:right w:val="none" w:sz="0" w:space="0" w:color="auto"/>
      </w:divBdr>
    </w:div>
    <w:div w:id="387802482">
      <w:bodyDiv w:val="1"/>
      <w:marLeft w:val="0"/>
      <w:marRight w:val="0"/>
      <w:marTop w:val="0"/>
      <w:marBottom w:val="0"/>
      <w:divBdr>
        <w:top w:val="none" w:sz="0" w:space="0" w:color="auto"/>
        <w:left w:val="none" w:sz="0" w:space="0" w:color="auto"/>
        <w:bottom w:val="none" w:sz="0" w:space="0" w:color="auto"/>
        <w:right w:val="none" w:sz="0" w:space="0" w:color="auto"/>
      </w:divBdr>
      <w:divsChild>
        <w:div w:id="689913504">
          <w:marLeft w:val="0"/>
          <w:marRight w:val="0"/>
          <w:marTop w:val="0"/>
          <w:marBottom w:val="0"/>
          <w:divBdr>
            <w:top w:val="none" w:sz="0" w:space="0" w:color="auto"/>
            <w:left w:val="none" w:sz="0" w:space="0" w:color="auto"/>
            <w:bottom w:val="none" w:sz="0" w:space="0" w:color="auto"/>
            <w:right w:val="none" w:sz="0" w:space="0" w:color="auto"/>
          </w:divBdr>
        </w:div>
        <w:div w:id="959142845">
          <w:marLeft w:val="0"/>
          <w:marRight w:val="0"/>
          <w:marTop w:val="0"/>
          <w:marBottom w:val="0"/>
          <w:divBdr>
            <w:top w:val="single" w:sz="2" w:space="0" w:color="D9D9E3"/>
            <w:left w:val="single" w:sz="2" w:space="0" w:color="D9D9E3"/>
            <w:bottom w:val="single" w:sz="2" w:space="0" w:color="D9D9E3"/>
            <w:right w:val="single" w:sz="2" w:space="0" w:color="D9D9E3"/>
          </w:divBdr>
          <w:divsChild>
            <w:div w:id="1316715120">
              <w:marLeft w:val="0"/>
              <w:marRight w:val="0"/>
              <w:marTop w:val="0"/>
              <w:marBottom w:val="0"/>
              <w:divBdr>
                <w:top w:val="single" w:sz="2" w:space="0" w:color="D9D9E3"/>
                <w:left w:val="single" w:sz="2" w:space="0" w:color="D9D9E3"/>
                <w:bottom w:val="single" w:sz="2" w:space="0" w:color="D9D9E3"/>
                <w:right w:val="single" w:sz="2" w:space="0" w:color="D9D9E3"/>
              </w:divBdr>
              <w:divsChild>
                <w:div w:id="2122407528">
                  <w:marLeft w:val="0"/>
                  <w:marRight w:val="0"/>
                  <w:marTop w:val="0"/>
                  <w:marBottom w:val="0"/>
                  <w:divBdr>
                    <w:top w:val="single" w:sz="2" w:space="0" w:color="D9D9E3"/>
                    <w:left w:val="single" w:sz="2" w:space="0" w:color="D9D9E3"/>
                    <w:bottom w:val="single" w:sz="2" w:space="0" w:color="D9D9E3"/>
                    <w:right w:val="single" w:sz="2" w:space="0" w:color="D9D9E3"/>
                  </w:divBdr>
                  <w:divsChild>
                    <w:div w:id="510418847">
                      <w:marLeft w:val="0"/>
                      <w:marRight w:val="0"/>
                      <w:marTop w:val="0"/>
                      <w:marBottom w:val="0"/>
                      <w:divBdr>
                        <w:top w:val="single" w:sz="2" w:space="0" w:color="D9D9E3"/>
                        <w:left w:val="single" w:sz="2" w:space="0" w:color="D9D9E3"/>
                        <w:bottom w:val="single" w:sz="2" w:space="0" w:color="D9D9E3"/>
                        <w:right w:val="single" w:sz="2" w:space="0" w:color="D9D9E3"/>
                      </w:divBdr>
                      <w:divsChild>
                        <w:div w:id="1273319692">
                          <w:marLeft w:val="0"/>
                          <w:marRight w:val="0"/>
                          <w:marTop w:val="0"/>
                          <w:marBottom w:val="0"/>
                          <w:divBdr>
                            <w:top w:val="single" w:sz="2" w:space="0" w:color="auto"/>
                            <w:left w:val="single" w:sz="2" w:space="0" w:color="auto"/>
                            <w:bottom w:val="single" w:sz="6" w:space="0" w:color="auto"/>
                            <w:right w:val="single" w:sz="2" w:space="0" w:color="auto"/>
                          </w:divBdr>
                          <w:divsChild>
                            <w:div w:id="875580844">
                              <w:marLeft w:val="0"/>
                              <w:marRight w:val="0"/>
                              <w:marTop w:val="100"/>
                              <w:marBottom w:val="100"/>
                              <w:divBdr>
                                <w:top w:val="single" w:sz="2" w:space="0" w:color="D9D9E3"/>
                                <w:left w:val="single" w:sz="2" w:space="0" w:color="D9D9E3"/>
                                <w:bottom w:val="single" w:sz="2" w:space="0" w:color="D9D9E3"/>
                                <w:right w:val="single" w:sz="2" w:space="0" w:color="D9D9E3"/>
                              </w:divBdr>
                              <w:divsChild>
                                <w:div w:id="1083331474">
                                  <w:marLeft w:val="0"/>
                                  <w:marRight w:val="0"/>
                                  <w:marTop w:val="0"/>
                                  <w:marBottom w:val="0"/>
                                  <w:divBdr>
                                    <w:top w:val="single" w:sz="2" w:space="0" w:color="D9D9E3"/>
                                    <w:left w:val="single" w:sz="2" w:space="0" w:color="D9D9E3"/>
                                    <w:bottom w:val="single" w:sz="2" w:space="0" w:color="D9D9E3"/>
                                    <w:right w:val="single" w:sz="2" w:space="0" w:color="D9D9E3"/>
                                  </w:divBdr>
                                  <w:divsChild>
                                    <w:div w:id="707607721">
                                      <w:marLeft w:val="0"/>
                                      <w:marRight w:val="0"/>
                                      <w:marTop w:val="0"/>
                                      <w:marBottom w:val="0"/>
                                      <w:divBdr>
                                        <w:top w:val="single" w:sz="2" w:space="0" w:color="D9D9E3"/>
                                        <w:left w:val="single" w:sz="2" w:space="0" w:color="D9D9E3"/>
                                        <w:bottom w:val="single" w:sz="2" w:space="0" w:color="D9D9E3"/>
                                        <w:right w:val="single" w:sz="2" w:space="0" w:color="D9D9E3"/>
                                      </w:divBdr>
                                      <w:divsChild>
                                        <w:div w:id="178468408">
                                          <w:marLeft w:val="0"/>
                                          <w:marRight w:val="0"/>
                                          <w:marTop w:val="0"/>
                                          <w:marBottom w:val="0"/>
                                          <w:divBdr>
                                            <w:top w:val="single" w:sz="2" w:space="0" w:color="D9D9E3"/>
                                            <w:left w:val="single" w:sz="2" w:space="0" w:color="D9D9E3"/>
                                            <w:bottom w:val="single" w:sz="2" w:space="0" w:color="D9D9E3"/>
                                            <w:right w:val="single" w:sz="2" w:space="0" w:color="D9D9E3"/>
                                          </w:divBdr>
                                          <w:divsChild>
                                            <w:div w:id="925966629">
                                              <w:marLeft w:val="0"/>
                                              <w:marRight w:val="0"/>
                                              <w:marTop w:val="0"/>
                                              <w:marBottom w:val="0"/>
                                              <w:divBdr>
                                                <w:top w:val="single" w:sz="2" w:space="0" w:color="D9D9E3"/>
                                                <w:left w:val="single" w:sz="2" w:space="0" w:color="D9D9E3"/>
                                                <w:bottom w:val="single" w:sz="2" w:space="0" w:color="D9D9E3"/>
                                                <w:right w:val="single" w:sz="2" w:space="0" w:color="D9D9E3"/>
                                              </w:divBdr>
                                              <w:divsChild>
                                                <w:div w:id="1389182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03605122">
                          <w:marLeft w:val="0"/>
                          <w:marRight w:val="0"/>
                          <w:marTop w:val="0"/>
                          <w:marBottom w:val="0"/>
                          <w:divBdr>
                            <w:top w:val="single" w:sz="2" w:space="0" w:color="auto"/>
                            <w:left w:val="single" w:sz="2" w:space="0" w:color="auto"/>
                            <w:bottom w:val="single" w:sz="6" w:space="0" w:color="auto"/>
                            <w:right w:val="single" w:sz="2" w:space="0" w:color="auto"/>
                          </w:divBdr>
                          <w:divsChild>
                            <w:div w:id="1542477816">
                              <w:marLeft w:val="0"/>
                              <w:marRight w:val="0"/>
                              <w:marTop w:val="100"/>
                              <w:marBottom w:val="100"/>
                              <w:divBdr>
                                <w:top w:val="single" w:sz="2" w:space="0" w:color="D9D9E3"/>
                                <w:left w:val="single" w:sz="2" w:space="0" w:color="D9D9E3"/>
                                <w:bottom w:val="single" w:sz="2" w:space="0" w:color="D9D9E3"/>
                                <w:right w:val="single" w:sz="2" w:space="0" w:color="D9D9E3"/>
                              </w:divBdr>
                              <w:divsChild>
                                <w:div w:id="2097242161">
                                  <w:marLeft w:val="0"/>
                                  <w:marRight w:val="0"/>
                                  <w:marTop w:val="0"/>
                                  <w:marBottom w:val="0"/>
                                  <w:divBdr>
                                    <w:top w:val="single" w:sz="2" w:space="0" w:color="D9D9E3"/>
                                    <w:left w:val="single" w:sz="2" w:space="0" w:color="D9D9E3"/>
                                    <w:bottom w:val="single" w:sz="2" w:space="0" w:color="D9D9E3"/>
                                    <w:right w:val="single" w:sz="2" w:space="0" w:color="D9D9E3"/>
                                  </w:divBdr>
                                  <w:divsChild>
                                    <w:div w:id="1902474536">
                                      <w:marLeft w:val="0"/>
                                      <w:marRight w:val="0"/>
                                      <w:marTop w:val="0"/>
                                      <w:marBottom w:val="0"/>
                                      <w:divBdr>
                                        <w:top w:val="single" w:sz="2" w:space="0" w:color="D9D9E3"/>
                                        <w:left w:val="single" w:sz="2" w:space="0" w:color="D9D9E3"/>
                                        <w:bottom w:val="single" w:sz="2" w:space="0" w:color="D9D9E3"/>
                                        <w:right w:val="single" w:sz="2" w:space="0" w:color="D9D9E3"/>
                                      </w:divBdr>
                                      <w:divsChild>
                                        <w:div w:id="119347935">
                                          <w:marLeft w:val="0"/>
                                          <w:marRight w:val="0"/>
                                          <w:marTop w:val="0"/>
                                          <w:marBottom w:val="0"/>
                                          <w:divBdr>
                                            <w:top w:val="single" w:sz="2" w:space="0" w:color="D9D9E3"/>
                                            <w:left w:val="single" w:sz="2" w:space="0" w:color="D9D9E3"/>
                                            <w:bottom w:val="single" w:sz="2" w:space="0" w:color="D9D9E3"/>
                                            <w:right w:val="single" w:sz="2" w:space="0" w:color="D9D9E3"/>
                                          </w:divBdr>
                                          <w:divsChild>
                                            <w:div w:id="1877695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2829307">
                                      <w:marLeft w:val="0"/>
                                      <w:marRight w:val="0"/>
                                      <w:marTop w:val="0"/>
                                      <w:marBottom w:val="0"/>
                                      <w:divBdr>
                                        <w:top w:val="single" w:sz="2" w:space="0" w:color="D9D9E3"/>
                                        <w:left w:val="single" w:sz="2" w:space="0" w:color="D9D9E3"/>
                                        <w:bottom w:val="single" w:sz="2" w:space="0" w:color="D9D9E3"/>
                                        <w:right w:val="single" w:sz="2" w:space="0" w:color="D9D9E3"/>
                                      </w:divBdr>
                                      <w:divsChild>
                                        <w:div w:id="1364549522">
                                          <w:marLeft w:val="0"/>
                                          <w:marRight w:val="0"/>
                                          <w:marTop w:val="0"/>
                                          <w:marBottom w:val="0"/>
                                          <w:divBdr>
                                            <w:top w:val="single" w:sz="2" w:space="0" w:color="D9D9E3"/>
                                            <w:left w:val="single" w:sz="2" w:space="0" w:color="D9D9E3"/>
                                            <w:bottom w:val="single" w:sz="2" w:space="0" w:color="D9D9E3"/>
                                            <w:right w:val="single" w:sz="2" w:space="0" w:color="D9D9E3"/>
                                          </w:divBdr>
                                          <w:divsChild>
                                            <w:div w:id="1353649939">
                                              <w:marLeft w:val="0"/>
                                              <w:marRight w:val="0"/>
                                              <w:marTop w:val="0"/>
                                              <w:marBottom w:val="0"/>
                                              <w:divBdr>
                                                <w:top w:val="single" w:sz="2" w:space="0" w:color="D9D9E3"/>
                                                <w:left w:val="single" w:sz="2" w:space="0" w:color="D9D9E3"/>
                                                <w:bottom w:val="single" w:sz="2" w:space="0" w:color="D9D9E3"/>
                                                <w:right w:val="single" w:sz="2" w:space="0" w:color="D9D9E3"/>
                                              </w:divBdr>
                                              <w:divsChild>
                                                <w:div w:id="1784685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14796135">
                          <w:marLeft w:val="0"/>
                          <w:marRight w:val="0"/>
                          <w:marTop w:val="0"/>
                          <w:marBottom w:val="0"/>
                          <w:divBdr>
                            <w:top w:val="single" w:sz="2" w:space="0" w:color="auto"/>
                            <w:left w:val="single" w:sz="2" w:space="0" w:color="auto"/>
                            <w:bottom w:val="single" w:sz="6" w:space="0" w:color="auto"/>
                            <w:right w:val="single" w:sz="2" w:space="0" w:color="auto"/>
                          </w:divBdr>
                          <w:divsChild>
                            <w:div w:id="1494104164">
                              <w:marLeft w:val="0"/>
                              <w:marRight w:val="0"/>
                              <w:marTop w:val="100"/>
                              <w:marBottom w:val="100"/>
                              <w:divBdr>
                                <w:top w:val="single" w:sz="2" w:space="0" w:color="D9D9E3"/>
                                <w:left w:val="single" w:sz="2" w:space="0" w:color="D9D9E3"/>
                                <w:bottom w:val="single" w:sz="2" w:space="0" w:color="D9D9E3"/>
                                <w:right w:val="single" w:sz="2" w:space="0" w:color="D9D9E3"/>
                              </w:divBdr>
                              <w:divsChild>
                                <w:div w:id="646671503">
                                  <w:marLeft w:val="0"/>
                                  <w:marRight w:val="0"/>
                                  <w:marTop w:val="0"/>
                                  <w:marBottom w:val="0"/>
                                  <w:divBdr>
                                    <w:top w:val="single" w:sz="2" w:space="0" w:color="D9D9E3"/>
                                    <w:left w:val="single" w:sz="2" w:space="0" w:color="D9D9E3"/>
                                    <w:bottom w:val="single" w:sz="2" w:space="0" w:color="D9D9E3"/>
                                    <w:right w:val="single" w:sz="2" w:space="0" w:color="D9D9E3"/>
                                  </w:divBdr>
                                  <w:divsChild>
                                    <w:div w:id="340544852">
                                      <w:marLeft w:val="0"/>
                                      <w:marRight w:val="0"/>
                                      <w:marTop w:val="0"/>
                                      <w:marBottom w:val="0"/>
                                      <w:divBdr>
                                        <w:top w:val="single" w:sz="2" w:space="0" w:color="D9D9E3"/>
                                        <w:left w:val="single" w:sz="2" w:space="0" w:color="D9D9E3"/>
                                        <w:bottom w:val="single" w:sz="2" w:space="0" w:color="D9D9E3"/>
                                        <w:right w:val="single" w:sz="2" w:space="0" w:color="D9D9E3"/>
                                      </w:divBdr>
                                      <w:divsChild>
                                        <w:div w:id="1976373193">
                                          <w:marLeft w:val="0"/>
                                          <w:marRight w:val="0"/>
                                          <w:marTop w:val="0"/>
                                          <w:marBottom w:val="0"/>
                                          <w:divBdr>
                                            <w:top w:val="single" w:sz="2" w:space="0" w:color="D9D9E3"/>
                                            <w:left w:val="single" w:sz="2" w:space="0" w:color="D9D9E3"/>
                                            <w:bottom w:val="single" w:sz="2" w:space="0" w:color="D9D9E3"/>
                                            <w:right w:val="single" w:sz="2" w:space="0" w:color="D9D9E3"/>
                                          </w:divBdr>
                                          <w:divsChild>
                                            <w:div w:id="1399982854">
                                              <w:marLeft w:val="0"/>
                                              <w:marRight w:val="0"/>
                                              <w:marTop w:val="0"/>
                                              <w:marBottom w:val="0"/>
                                              <w:divBdr>
                                                <w:top w:val="single" w:sz="2" w:space="0" w:color="D9D9E3"/>
                                                <w:left w:val="single" w:sz="2" w:space="0" w:color="D9D9E3"/>
                                                <w:bottom w:val="single" w:sz="2" w:space="0" w:color="D9D9E3"/>
                                                <w:right w:val="single" w:sz="2" w:space="0" w:color="D9D9E3"/>
                                              </w:divBdr>
                                              <w:divsChild>
                                                <w:div w:id="1219777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75663981">
                                      <w:marLeft w:val="0"/>
                                      <w:marRight w:val="0"/>
                                      <w:marTop w:val="0"/>
                                      <w:marBottom w:val="0"/>
                                      <w:divBdr>
                                        <w:top w:val="single" w:sz="2" w:space="0" w:color="D9D9E3"/>
                                        <w:left w:val="single" w:sz="2" w:space="0" w:color="D9D9E3"/>
                                        <w:bottom w:val="single" w:sz="2" w:space="0" w:color="D9D9E3"/>
                                        <w:right w:val="single" w:sz="2" w:space="0" w:color="D9D9E3"/>
                                      </w:divBdr>
                                      <w:divsChild>
                                        <w:div w:id="721441160">
                                          <w:marLeft w:val="0"/>
                                          <w:marRight w:val="0"/>
                                          <w:marTop w:val="0"/>
                                          <w:marBottom w:val="0"/>
                                          <w:divBdr>
                                            <w:top w:val="single" w:sz="2" w:space="0" w:color="D9D9E3"/>
                                            <w:left w:val="single" w:sz="2" w:space="0" w:color="D9D9E3"/>
                                            <w:bottom w:val="single" w:sz="2" w:space="0" w:color="D9D9E3"/>
                                            <w:right w:val="single" w:sz="2" w:space="0" w:color="D9D9E3"/>
                                          </w:divBdr>
                                          <w:divsChild>
                                            <w:div w:id="1218205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93772141">
      <w:bodyDiv w:val="1"/>
      <w:marLeft w:val="0"/>
      <w:marRight w:val="0"/>
      <w:marTop w:val="0"/>
      <w:marBottom w:val="0"/>
      <w:divBdr>
        <w:top w:val="none" w:sz="0" w:space="0" w:color="auto"/>
        <w:left w:val="none" w:sz="0" w:space="0" w:color="auto"/>
        <w:bottom w:val="none" w:sz="0" w:space="0" w:color="auto"/>
        <w:right w:val="none" w:sz="0" w:space="0" w:color="auto"/>
      </w:divBdr>
    </w:div>
    <w:div w:id="425157405">
      <w:bodyDiv w:val="1"/>
      <w:marLeft w:val="0"/>
      <w:marRight w:val="0"/>
      <w:marTop w:val="0"/>
      <w:marBottom w:val="0"/>
      <w:divBdr>
        <w:top w:val="none" w:sz="0" w:space="0" w:color="auto"/>
        <w:left w:val="none" w:sz="0" w:space="0" w:color="auto"/>
        <w:bottom w:val="none" w:sz="0" w:space="0" w:color="auto"/>
        <w:right w:val="none" w:sz="0" w:space="0" w:color="auto"/>
      </w:divBdr>
    </w:div>
    <w:div w:id="484979232">
      <w:bodyDiv w:val="1"/>
      <w:marLeft w:val="0"/>
      <w:marRight w:val="0"/>
      <w:marTop w:val="0"/>
      <w:marBottom w:val="0"/>
      <w:divBdr>
        <w:top w:val="none" w:sz="0" w:space="0" w:color="auto"/>
        <w:left w:val="none" w:sz="0" w:space="0" w:color="auto"/>
        <w:bottom w:val="none" w:sz="0" w:space="0" w:color="auto"/>
        <w:right w:val="none" w:sz="0" w:space="0" w:color="auto"/>
      </w:divBdr>
    </w:div>
    <w:div w:id="618026625">
      <w:bodyDiv w:val="1"/>
      <w:marLeft w:val="0"/>
      <w:marRight w:val="0"/>
      <w:marTop w:val="0"/>
      <w:marBottom w:val="0"/>
      <w:divBdr>
        <w:top w:val="none" w:sz="0" w:space="0" w:color="auto"/>
        <w:left w:val="none" w:sz="0" w:space="0" w:color="auto"/>
        <w:bottom w:val="none" w:sz="0" w:space="0" w:color="auto"/>
        <w:right w:val="none" w:sz="0" w:space="0" w:color="auto"/>
      </w:divBdr>
      <w:divsChild>
        <w:div w:id="303050760">
          <w:marLeft w:val="0"/>
          <w:marRight w:val="0"/>
          <w:marTop w:val="120"/>
          <w:marBottom w:val="0"/>
          <w:divBdr>
            <w:top w:val="none" w:sz="0" w:space="0" w:color="auto"/>
            <w:left w:val="none" w:sz="0" w:space="0" w:color="auto"/>
            <w:bottom w:val="none" w:sz="0" w:space="0" w:color="auto"/>
            <w:right w:val="none" w:sz="0" w:space="0" w:color="auto"/>
          </w:divBdr>
          <w:divsChild>
            <w:div w:id="815680351">
              <w:marLeft w:val="0"/>
              <w:marRight w:val="0"/>
              <w:marTop w:val="0"/>
              <w:marBottom w:val="0"/>
              <w:divBdr>
                <w:top w:val="none" w:sz="0" w:space="0" w:color="auto"/>
                <w:left w:val="none" w:sz="0" w:space="0" w:color="auto"/>
                <w:bottom w:val="none" w:sz="0" w:space="0" w:color="auto"/>
                <w:right w:val="none" w:sz="0" w:space="0" w:color="auto"/>
              </w:divBdr>
            </w:div>
          </w:divsChild>
        </w:div>
        <w:div w:id="869610400">
          <w:marLeft w:val="0"/>
          <w:marRight w:val="0"/>
          <w:marTop w:val="120"/>
          <w:marBottom w:val="0"/>
          <w:divBdr>
            <w:top w:val="none" w:sz="0" w:space="0" w:color="auto"/>
            <w:left w:val="none" w:sz="0" w:space="0" w:color="auto"/>
            <w:bottom w:val="none" w:sz="0" w:space="0" w:color="auto"/>
            <w:right w:val="none" w:sz="0" w:space="0" w:color="auto"/>
          </w:divBdr>
          <w:divsChild>
            <w:div w:id="1224291817">
              <w:marLeft w:val="0"/>
              <w:marRight w:val="0"/>
              <w:marTop w:val="0"/>
              <w:marBottom w:val="0"/>
              <w:divBdr>
                <w:top w:val="none" w:sz="0" w:space="0" w:color="auto"/>
                <w:left w:val="none" w:sz="0" w:space="0" w:color="auto"/>
                <w:bottom w:val="none" w:sz="0" w:space="0" w:color="auto"/>
                <w:right w:val="none" w:sz="0" w:space="0" w:color="auto"/>
              </w:divBdr>
            </w:div>
          </w:divsChild>
        </w:div>
        <w:div w:id="1253514441">
          <w:marLeft w:val="0"/>
          <w:marRight w:val="0"/>
          <w:marTop w:val="0"/>
          <w:marBottom w:val="0"/>
          <w:divBdr>
            <w:top w:val="none" w:sz="0" w:space="0" w:color="auto"/>
            <w:left w:val="none" w:sz="0" w:space="0" w:color="auto"/>
            <w:bottom w:val="none" w:sz="0" w:space="0" w:color="auto"/>
            <w:right w:val="none" w:sz="0" w:space="0" w:color="auto"/>
          </w:divBdr>
        </w:div>
        <w:div w:id="1258632233">
          <w:marLeft w:val="0"/>
          <w:marRight w:val="0"/>
          <w:marTop w:val="120"/>
          <w:marBottom w:val="0"/>
          <w:divBdr>
            <w:top w:val="none" w:sz="0" w:space="0" w:color="auto"/>
            <w:left w:val="none" w:sz="0" w:space="0" w:color="auto"/>
            <w:bottom w:val="none" w:sz="0" w:space="0" w:color="auto"/>
            <w:right w:val="none" w:sz="0" w:space="0" w:color="auto"/>
          </w:divBdr>
          <w:divsChild>
            <w:div w:id="162354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4162">
      <w:bodyDiv w:val="1"/>
      <w:marLeft w:val="0"/>
      <w:marRight w:val="0"/>
      <w:marTop w:val="0"/>
      <w:marBottom w:val="0"/>
      <w:divBdr>
        <w:top w:val="none" w:sz="0" w:space="0" w:color="auto"/>
        <w:left w:val="none" w:sz="0" w:space="0" w:color="auto"/>
        <w:bottom w:val="none" w:sz="0" w:space="0" w:color="auto"/>
        <w:right w:val="none" w:sz="0" w:space="0" w:color="auto"/>
      </w:divBdr>
    </w:div>
    <w:div w:id="734469955">
      <w:bodyDiv w:val="1"/>
      <w:marLeft w:val="0"/>
      <w:marRight w:val="0"/>
      <w:marTop w:val="0"/>
      <w:marBottom w:val="0"/>
      <w:divBdr>
        <w:top w:val="none" w:sz="0" w:space="0" w:color="auto"/>
        <w:left w:val="none" w:sz="0" w:space="0" w:color="auto"/>
        <w:bottom w:val="none" w:sz="0" w:space="0" w:color="auto"/>
        <w:right w:val="none" w:sz="0" w:space="0" w:color="auto"/>
      </w:divBdr>
    </w:div>
    <w:div w:id="736589130">
      <w:bodyDiv w:val="1"/>
      <w:marLeft w:val="0"/>
      <w:marRight w:val="0"/>
      <w:marTop w:val="0"/>
      <w:marBottom w:val="0"/>
      <w:divBdr>
        <w:top w:val="none" w:sz="0" w:space="0" w:color="auto"/>
        <w:left w:val="none" w:sz="0" w:space="0" w:color="auto"/>
        <w:bottom w:val="none" w:sz="0" w:space="0" w:color="auto"/>
        <w:right w:val="none" w:sz="0" w:space="0" w:color="auto"/>
      </w:divBdr>
    </w:div>
    <w:div w:id="739598304">
      <w:bodyDiv w:val="1"/>
      <w:marLeft w:val="0"/>
      <w:marRight w:val="0"/>
      <w:marTop w:val="0"/>
      <w:marBottom w:val="0"/>
      <w:divBdr>
        <w:top w:val="none" w:sz="0" w:space="0" w:color="auto"/>
        <w:left w:val="none" w:sz="0" w:space="0" w:color="auto"/>
        <w:bottom w:val="none" w:sz="0" w:space="0" w:color="auto"/>
        <w:right w:val="none" w:sz="0" w:space="0" w:color="auto"/>
      </w:divBdr>
    </w:div>
    <w:div w:id="864053359">
      <w:bodyDiv w:val="1"/>
      <w:marLeft w:val="0"/>
      <w:marRight w:val="0"/>
      <w:marTop w:val="0"/>
      <w:marBottom w:val="0"/>
      <w:divBdr>
        <w:top w:val="none" w:sz="0" w:space="0" w:color="auto"/>
        <w:left w:val="none" w:sz="0" w:space="0" w:color="auto"/>
        <w:bottom w:val="none" w:sz="0" w:space="0" w:color="auto"/>
        <w:right w:val="none" w:sz="0" w:space="0" w:color="auto"/>
      </w:divBdr>
    </w:div>
    <w:div w:id="866060321">
      <w:bodyDiv w:val="1"/>
      <w:marLeft w:val="0"/>
      <w:marRight w:val="0"/>
      <w:marTop w:val="0"/>
      <w:marBottom w:val="0"/>
      <w:divBdr>
        <w:top w:val="none" w:sz="0" w:space="0" w:color="auto"/>
        <w:left w:val="none" w:sz="0" w:space="0" w:color="auto"/>
        <w:bottom w:val="none" w:sz="0" w:space="0" w:color="auto"/>
        <w:right w:val="none" w:sz="0" w:space="0" w:color="auto"/>
      </w:divBdr>
    </w:div>
    <w:div w:id="917056470">
      <w:bodyDiv w:val="1"/>
      <w:marLeft w:val="0"/>
      <w:marRight w:val="0"/>
      <w:marTop w:val="0"/>
      <w:marBottom w:val="0"/>
      <w:divBdr>
        <w:top w:val="none" w:sz="0" w:space="0" w:color="auto"/>
        <w:left w:val="none" w:sz="0" w:space="0" w:color="auto"/>
        <w:bottom w:val="none" w:sz="0" w:space="0" w:color="auto"/>
        <w:right w:val="none" w:sz="0" w:space="0" w:color="auto"/>
      </w:divBdr>
    </w:div>
    <w:div w:id="963653748">
      <w:bodyDiv w:val="1"/>
      <w:marLeft w:val="0"/>
      <w:marRight w:val="0"/>
      <w:marTop w:val="0"/>
      <w:marBottom w:val="0"/>
      <w:divBdr>
        <w:top w:val="none" w:sz="0" w:space="0" w:color="auto"/>
        <w:left w:val="none" w:sz="0" w:space="0" w:color="auto"/>
        <w:bottom w:val="none" w:sz="0" w:space="0" w:color="auto"/>
        <w:right w:val="none" w:sz="0" w:space="0" w:color="auto"/>
      </w:divBdr>
    </w:div>
    <w:div w:id="1013458157">
      <w:bodyDiv w:val="1"/>
      <w:marLeft w:val="0"/>
      <w:marRight w:val="0"/>
      <w:marTop w:val="0"/>
      <w:marBottom w:val="0"/>
      <w:divBdr>
        <w:top w:val="none" w:sz="0" w:space="0" w:color="auto"/>
        <w:left w:val="none" w:sz="0" w:space="0" w:color="auto"/>
        <w:bottom w:val="none" w:sz="0" w:space="0" w:color="auto"/>
        <w:right w:val="none" w:sz="0" w:space="0" w:color="auto"/>
      </w:divBdr>
    </w:div>
    <w:div w:id="1026902701">
      <w:bodyDiv w:val="1"/>
      <w:marLeft w:val="0"/>
      <w:marRight w:val="0"/>
      <w:marTop w:val="0"/>
      <w:marBottom w:val="0"/>
      <w:divBdr>
        <w:top w:val="none" w:sz="0" w:space="0" w:color="auto"/>
        <w:left w:val="none" w:sz="0" w:space="0" w:color="auto"/>
        <w:bottom w:val="none" w:sz="0" w:space="0" w:color="auto"/>
        <w:right w:val="none" w:sz="0" w:space="0" w:color="auto"/>
      </w:divBdr>
    </w:div>
    <w:div w:id="1067995822">
      <w:bodyDiv w:val="1"/>
      <w:marLeft w:val="0"/>
      <w:marRight w:val="0"/>
      <w:marTop w:val="0"/>
      <w:marBottom w:val="0"/>
      <w:divBdr>
        <w:top w:val="none" w:sz="0" w:space="0" w:color="auto"/>
        <w:left w:val="none" w:sz="0" w:space="0" w:color="auto"/>
        <w:bottom w:val="none" w:sz="0" w:space="0" w:color="auto"/>
        <w:right w:val="none" w:sz="0" w:space="0" w:color="auto"/>
      </w:divBdr>
    </w:div>
    <w:div w:id="1075932087">
      <w:bodyDiv w:val="1"/>
      <w:marLeft w:val="0"/>
      <w:marRight w:val="0"/>
      <w:marTop w:val="0"/>
      <w:marBottom w:val="0"/>
      <w:divBdr>
        <w:top w:val="none" w:sz="0" w:space="0" w:color="auto"/>
        <w:left w:val="none" w:sz="0" w:space="0" w:color="auto"/>
        <w:bottom w:val="none" w:sz="0" w:space="0" w:color="auto"/>
        <w:right w:val="none" w:sz="0" w:space="0" w:color="auto"/>
      </w:divBdr>
    </w:div>
    <w:div w:id="1170566349">
      <w:bodyDiv w:val="1"/>
      <w:marLeft w:val="0"/>
      <w:marRight w:val="0"/>
      <w:marTop w:val="0"/>
      <w:marBottom w:val="0"/>
      <w:divBdr>
        <w:top w:val="none" w:sz="0" w:space="0" w:color="auto"/>
        <w:left w:val="none" w:sz="0" w:space="0" w:color="auto"/>
        <w:bottom w:val="none" w:sz="0" w:space="0" w:color="auto"/>
        <w:right w:val="none" w:sz="0" w:space="0" w:color="auto"/>
      </w:divBdr>
    </w:div>
    <w:div w:id="1223643083">
      <w:bodyDiv w:val="1"/>
      <w:marLeft w:val="0"/>
      <w:marRight w:val="0"/>
      <w:marTop w:val="0"/>
      <w:marBottom w:val="0"/>
      <w:divBdr>
        <w:top w:val="none" w:sz="0" w:space="0" w:color="auto"/>
        <w:left w:val="none" w:sz="0" w:space="0" w:color="auto"/>
        <w:bottom w:val="none" w:sz="0" w:space="0" w:color="auto"/>
        <w:right w:val="none" w:sz="0" w:space="0" w:color="auto"/>
      </w:divBdr>
    </w:div>
    <w:div w:id="1269200711">
      <w:bodyDiv w:val="1"/>
      <w:marLeft w:val="0"/>
      <w:marRight w:val="0"/>
      <w:marTop w:val="0"/>
      <w:marBottom w:val="0"/>
      <w:divBdr>
        <w:top w:val="none" w:sz="0" w:space="0" w:color="auto"/>
        <w:left w:val="none" w:sz="0" w:space="0" w:color="auto"/>
        <w:bottom w:val="none" w:sz="0" w:space="0" w:color="auto"/>
        <w:right w:val="none" w:sz="0" w:space="0" w:color="auto"/>
      </w:divBdr>
    </w:div>
    <w:div w:id="1329675119">
      <w:bodyDiv w:val="1"/>
      <w:marLeft w:val="0"/>
      <w:marRight w:val="0"/>
      <w:marTop w:val="0"/>
      <w:marBottom w:val="0"/>
      <w:divBdr>
        <w:top w:val="none" w:sz="0" w:space="0" w:color="auto"/>
        <w:left w:val="none" w:sz="0" w:space="0" w:color="auto"/>
        <w:bottom w:val="none" w:sz="0" w:space="0" w:color="auto"/>
        <w:right w:val="none" w:sz="0" w:space="0" w:color="auto"/>
      </w:divBdr>
    </w:div>
    <w:div w:id="1379161805">
      <w:bodyDiv w:val="1"/>
      <w:marLeft w:val="0"/>
      <w:marRight w:val="0"/>
      <w:marTop w:val="0"/>
      <w:marBottom w:val="0"/>
      <w:divBdr>
        <w:top w:val="none" w:sz="0" w:space="0" w:color="auto"/>
        <w:left w:val="none" w:sz="0" w:space="0" w:color="auto"/>
        <w:bottom w:val="none" w:sz="0" w:space="0" w:color="auto"/>
        <w:right w:val="none" w:sz="0" w:space="0" w:color="auto"/>
      </w:divBdr>
    </w:div>
    <w:div w:id="1386414272">
      <w:bodyDiv w:val="1"/>
      <w:marLeft w:val="0"/>
      <w:marRight w:val="0"/>
      <w:marTop w:val="0"/>
      <w:marBottom w:val="0"/>
      <w:divBdr>
        <w:top w:val="none" w:sz="0" w:space="0" w:color="auto"/>
        <w:left w:val="none" w:sz="0" w:space="0" w:color="auto"/>
        <w:bottom w:val="none" w:sz="0" w:space="0" w:color="auto"/>
        <w:right w:val="none" w:sz="0" w:space="0" w:color="auto"/>
      </w:divBdr>
    </w:div>
    <w:div w:id="1479229854">
      <w:bodyDiv w:val="1"/>
      <w:marLeft w:val="0"/>
      <w:marRight w:val="0"/>
      <w:marTop w:val="0"/>
      <w:marBottom w:val="0"/>
      <w:divBdr>
        <w:top w:val="none" w:sz="0" w:space="0" w:color="auto"/>
        <w:left w:val="none" w:sz="0" w:space="0" w:color="auto"/>
        <w:bottom w:val="none" w:sz="0" w:space="0" w:color="auto"/>
        <w:right w:val="none" w:sz="0" w:space="0" w:color="auto"/>
      </w:divBdr>
    </w:div>
    <w:div w:id="1501578434">
      <w:bodyDiv w:val="1"/>
      <w:marLeft w:val="0"/>
      <w:marRight w:val="0"/>
      <w:marTop w:val="0"/>
      <w:marBottom w:val="0"/>
      <w:divBdr>
        <w:top w:val="none" w:sz="0" w:space="0" w:color="auto"/>
        <w:left w:val="none" w:sz="0" w:space="0" w:color="auto"/>
        <w:bottom w:val="none" w:sz="0" w:space="0" w:color="auto"/>
        <w:right w:val="none" w:sz="0" w:space="0" w:color="auto"/>
      </w:divBdr>
    </w:div>
    <w:div w:id="1520700053">
      <w:bodyDiv w:val="1"/>
      <w:marLeft w:val="0"/>
      <w:marRight w:val="0"/>
      <w:marTop w:val="0"/>
      <w:marBottom w:val="0"/>
      <w:divBdr>
        <w:top w:val="none" w:sz="0" w:space="0" w:color="auto"/>
        <w:left w:val="none" w:sz="0" w:space="0" w:color="auto"/>
        <w:bottom w:val="none" w:sz="0" w:space="0" w:color="auto"/>
        <w:right w:val="none" w:sz="0" w:space="0" w:color="auto"/>
      </w:divBdr>
    </w:div>
    <w:div w:id="1526553335">
      <w:bodyDiv w:val="1"/>
      <w:marLeft w:val="0"/>
      <w:marRight w:val="0"/>
      <w:marTop w:val="0"/>
      <w:marBottom w:val="0"/>
      <w:divBdr>
        <w:top w:val="none" w:sz="0" w:space="0" w:color="auto"/>
        <w:left w:val="none" w:sz="0" w:space="0" w:color="auto"/>
        <w:bottom w:val="none" w:sz="0" w:space="0" w:color="auto"/>
        <w:right w:val="none" w:sz="0" w:space="0" w:color="auto"/>
      </w:divBdr>
    </w:div>
    <w:div w:id="1581987092">
      <w:bodyDiv w:val="1"/>
      <w:marLeft w:val="0"/>
      <w:marRight w:val="0"/>
      <w:marTop w:val="0"/>
      <w:marBottom w:val="0"/>
      <w:divBdr>
        <w:top w:val="none" w:sz="0" w:space="0" w:color="auto"/>
        <w:left w:val="none" w:sz="0" w:space="0" w:color="auto"/>
        <w:bottom w:val="none" w:sz="0" w:space="0" w:color="auto"/>
        <w:right w:val="none" w:sz="0" w:space="0" w:color="auto"/>
      </w:divBdr>
    </w:div>
    <w:div w:id="1631127587">
      <w:bodyDiv w:val="1"/>
      <w:marLeft w:val="0"/>
      <w:marRight w:val="0"/>
      <w:marTop w:val="0"/>
      <w:marBottom w:val="0"/>
      <w:divBdr>
        <w:top w:val="none" w:sz="0" w:space="0" w:color="auto"/>
        <w:left w:val="none" w:sz="0" w:space="0" w:color="auto"/>
        <w:bottom w:val="none" w:sz="0" w:space="0" w:color="auto"/>
        <w:right w:val="none" w:sz="0" w:space="0" w:color="auto"/>
      </w:divBdr>
    </w:div>
    <w:div w:id="1643534074">
      <w:bodyDiv w:val="1"/>
      <w:marLeft w:val="0"/>
      <w:marRight w:val="0"/>
      <w:marTop w:val="0"/>
      <w:marBottom w:val="0"/>
      <w:divBdr>
        <w:top w:val="none" w:sz="0" w:space="0" w:color="auto"/>
        <w:left w:val="none" w:sz="0" w:space="0" w:color="auto"/>
        <w:bottom w:val="none" w:sz="0" w:space="0" w:color="auto"/>
        <w:right w:val="none" w:sz="0" w:space="0" w:color="auto"/>
      </w:divBdr>
    </w:div>
    <w:div w:id="1713654895">
      <w:bodyDiv w:val="1"/>
      <w:marLeft w:val="0"/>
      <w:marRight w:val="0"/>
      <w:marTop w:val="0"/>
      <w:marBottom w:val="0"/>
      <w:divBdr>
        <w:top w:val="none" w:sz="0" w:space="0" w:color="auto"/>
        <w:left w:val="none" w:sz="0" w:space="0" w:color="auto"/>
        <w:bottom w:val="none" w:sz="0" w:space="0" w:color="auto"/>
        <w:right w:val="none" w:sz="0" w:space="0" w:color="auto"/>
      </w:divBdr>
    </w:div>
    <w:div w:id="1744404257">
      <w:bodyDiv w:val="1"/>
      <w:marLeft w:val="0"/>
      <w:marRight w:val="0"/>
      <w:marTop w:val="0"/>
      <w:marBottom w:val="0"/>
      <w:divBdr>
        <w:top w:val="none" w:sz="0" w:space="0" w:color="auto"/>
        <w:left w:val="none" w:sz="0" w:space="0" w:color="auto"/>
        <w:bottom w:val="none" w:sz="0" w:space="0" w:color="auto"/>
        <w:right w:val="none" w:sz="0" w:space="0" w:color="auto"/>
      </w:divBdr>
    </w:div>
    <w:div w:id="1750346740">
      <w:bodyDiv w:val="1"/>
      <w:marLeft w:val="0"/>
      <w:marRight w:val="0"/>
      <w:marTop w:val="0"/>
      <w:marBottom w:val="0"/>
      <w:divBdr>
        <w:top w:val="none" w:sz="0" w:space="0" w:color="auto"/>
        <w:left w:val="none" w:sz="0" w:space="0" w:color="auto"/>
        <w:bottom w:val="none" w:sz="0" w:space="0" w:color="auto"/>
        <w:right w:val="none" w:sz="0" w:space="0" w:color="auto"/>
      </w:divBdr>
    </w:div>
    <w:div w:id="1771511925">
      <w:bodyDiv w:val="1"/>
      <w:marLeft w:val="0"/>
      <w:marRight w:val="0"/>
      <w:marTop w:val="0"/>
      <w:marBottom w:val="0"/>
      <w:divBdr>
        <w:top w:val="none" w:sz="0" w:space="0" w:color="auto"/>
        <w:left w:val="none" w:sz="0" w:space="0" w:color="auto"/>
        <w:bottom w:val="none" w:sz="0" w:space="0" w:color="auto"/>
        <w:right w:val="none" w:sz="0" w:space="0" w:color="auto"/>
      </w:divBdr>
    </w:div>
    <w:div w:id="1917786468">
      <w:bodyDiv w:val="1"/>
      <w:marLeft w:val="0"/>
      <w:marRight w:val="0"/>
      <w:marTop w:val="0"/>
      <w:marBottom w:val="0"/>
      <w:divBdr>
        <w:top w:val="none" w:sz="0" w:space="0" w:color="auto"/>
        <w:left w:val="none" w:sz="0" w:space="0" w:color="auto"/>
        <w:bottom w:val="none" w:sz="0" w:space="0" w:color="auto"/>
        <w:right w:val="none" w:sz="0" w:space="0" w:color="auto"/>
      </w:divBdr>
    </w:div>
    <w:div w:id="1951547358">
      <w:bodyDiv w:val="1"/>
      <w:marLeft w:val="0"/>
      <w:marRight w:val="0"/>
      <w:marTop w:val="0"/>
      <w:marBottom w:val="0"/>
      <w:divBdr>
        <w:top w:val="none" w:sz="0" w:space="0" w:color="auto"/>
        <w:left w:val="none" w:sz="0" w:space="0" w:color="auto"/>
        <w:bottom w:val="none" w:sz="0" w:space="0" w:color="auto"/>
        <w:right w:val="none" w:sz="0" w:space="0" w:color="auto"/>
      </w:divBdr>
    </w:div>
    <w:div w:id="2049136411">
      <w:bodyDiv w:val="1"/>
      <w:marLeft w:val="0"/>
      <w:marRight w:val="0"/>
      <w:marTop w:val="0"/>
      <w:marBottom w:val="0"/>
      <w:divBdr>
        <w:top w:val="none" w:sz="0" w:space="0" w:color="auto"/>
        <w:left w:val="none" w:sz="0" w:space="0" w:color="auto"/>
        <w:bottom w:val="none" w:sz="0" w:space="0" w:color="auto"/>
        <w:right w:val="none" w:sz="0" w:space="0" w:color="auto"/>
      </w:divBdr>
    </w:div>
    <w:div w:id="2080976216">
      <w:bodyDiv w:val="1"/>
      <w:marLeft w:val="0"/>
      <w:marRight w:val="0"/>
      <w:marTop w:val="0"/>
      <w:marBottom w:val="0"/>
      <w:divBdr>
        <w:top w:val="none" w:sz="0" w:space="0" w:color="auto"/>
        <w:left w:val="none" w:sz="0" w:space="0" w:color="auto"/>
        <w:bottom w:val="none" w:sz="0" w:space="0" w:color="auto"/>
        <w:right w:val="none" w:sz="0" w:space="0" w:color="auto"/>
      </w:divBdr>
    </w:div>
    <w:div w:id="2093162806">
      <w:bodyDiv w:val="1"/>
      <w:marLeft w:val="0"/>
      <w:marRight w:val="0"/>
      <w:marTop w:val="0"/>
      <w:marBottom w:val="0"/>
      <w:divBdr>
        <w:top w:val="none" w:sz="0" w:space="0" w:color="auto"/>
        <w:left w:val="none" w:sz="0" w:space="0" w:color="auto"/>
        <w:bottom w:val="none" w:sz="0" w:space="0" w:color="auto"/>
        <w:right w:val="none" w:sz="0" w:space="0" w:color="auto"/>
      </w:divBdr>
    </w:div>
    <w:div w:id="21013705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B5573-7EFD-4BD3-8BCF-24642A793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29118</TotalTime>
  <Pages>330</Pages>
  <Words>65821</Words>
  <Characters>375181</Characters>
  <Application>Microsoft Office Word</Application>
  <DocSecurity>0</DocSecurity>
  <Lines>3126</Lines>
  <Paragraphs>880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Nzar Xald J</dc:creator>
  <cp:keywords/>
  <dc:description/>
  <cp:lastModifiedBy>Nzar Xald Jaff</cp:lastModifiedBy>
  <cp:revision>824</cp:revision>
  <dcterms:created xsi:type="dcterms:W3CDTF">2023-09-14T12:08:00Z</dcterms:created>
  <dcterms:modified xsi:type="dcterms:W3CDTF">2024-02-23T21:33:00Z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e7823927-ca2e-4b2e-a106-7ffdeeba413f</vt:lpwstr>
  </property>
</Properties>
</file>